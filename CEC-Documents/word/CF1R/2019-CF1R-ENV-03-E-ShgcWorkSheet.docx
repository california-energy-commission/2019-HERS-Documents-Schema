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4"/>
        <w:gridCol w:w="1144"/>
        <w:gridCol w:w="1608"/>
        <w:gridCol w:w="1551"/>
        <w:gridCol w:w="1692"/>
        <w:gridCol w:w="2100"/>
        <w:gridCol w:w="1411"/>
      </w:tblGrid>
      <w:tr w:rsidR="00E84CA0" w:rsidRPr="00531C89" w14:paraId="334178C8" w14:textId="77777777" w:rsidTr="00E84CA0">
        <w:tc>
          <w:tcPr>
            <w:tcW w:w="11016" w:type="dxa"/>
            <w:gridSpan w:val="7"/>
            <w:vAlign w:val="center"/>
          </w:tcPr>
          <w:p w14:paraId="334178C7" w14:textId="77777777" w:rsidR="00E84CA0" w:rsidRPr="00531C89" w:rsidRDefault="00E84CA0" w:rsidP="00E84CA0">
            <w:pPr>
              <w:rPr>
                <w:rFonts w:asciiTheme="minorHAnsi" w:hAnsiTheme="minorHAnsi"/>
                <w:sz w:val="24"/>
                <w:szCs w:val="24"/>
              </w:rPr>
            </w:pPr>
            <w:bookmarkStart w:id="0" w:name="_GoBack" w:colFirst="0" w:colLast="0"/>
            <w:r w:rsidRPr="00531C89">
              <w:rPr>
                <w:rFonts w:asciiTheme="minorHAnsi" w:hAnsiTheme="minorHAnsi"/>
                <w:b/>
              </w:rPr>
              <w:t>A. Product Information</w:t>
            </w:r>
          </w:p>
        </w:tc>
      </w:tr>
      <w:tr w:rsidR="00E84CA0" w:rsidRPr="00531C89" w14:paraId="334178D0" w14:textId="77777777" w:rsidTr="00E84CA0">
        <w:tc>
          <w:tcPr>
            <w:tcW w:w="1310" w:type="dxa"/>
            <w:vAlign w:val="center"/>
          </w:tcPr>
          <w:p w14:paraId="334178C9" w14:textId="77777777" w:rsidR="00E84CA0" w:rsidRPr="00531C89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r w:rsidRPr="00531C89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166" w:type="dxa"/>
            <w:vAlign w:val="center"/>
          </w:tcPr>
          <w:p w14:paraId="334178CA" w14:textId="77777777" w:rsidR="00E84CA0" w:rsidRPr="00531C89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Pr="00531C89">
              <w:rPr>
                <w:rFonts w:asciiTheme="minorHAnsi" w:hAnsiTheme="minorHAnsi"/>
              </w:rPr>
              <w:t>2</w:t>
            </w:r>
          </w:p>
        </w:tc>
        <w:tc>
          <w:tcPr>
            <w:tcW w:w="1642" w:type="dxa"/>
            <w:vAlign w:val="center"/>
          </w:tcPr>
          <w:p w14:paraId="334178CB" w14:textId="77777777" w:rsidR="00E84CA0" w:rsidRPr="00531C89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Pr="00531C89">
              <w:rPr>
                <w:rFonts w:asciiTheme="minorHAnsi" w:hAnsiTheme="minorHAnsi"/>
              </w:rPr>
              <w:t>3</w:t>
            </w:r>
          </w:p>
        </w:tc>
        <w:tc>
          <w:tcPr>
            <w:tcW w:w="1584" w:type="dxa"/>
            <w:vAlign w:val="center"/>
          </w:tcPr>
          <w:p w14:paraId="334178CC" w14:textId="77777777" w:rsidR="00E84CA0" w:rsidRPr="00531C89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Pr="00531C89">
              <w:rPr>
                <w:rFonts w:asciiTheme="minorHAnsi" w:hAnsiTheme="minorHAnsi"/>
              </w:rPr>
              <w:t>4</w:t>
            </w:r>
          </w:p>
        </w:tc>
        <w:tc>
          <w:tcPr>
            <w:tcW w:w="1728" w:type="dxa"/>
            <w:vAlign w:val="center"/>
          </w:tcPr>
          <w:p w14:paraId="334178CD" w14:textId="77777777" w:rsidR="00E84CA0" w:rsidRPr="00531C89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Pr="00531C89">
              <w:rPr>
                <w:rFonts w:asciiTheme="minorHAnsi" w:hAnsiTheme="minorHAnsi"/>
              </w:rPr>
              <w:t>5</w:t>
            </w:r>
          </w:p>
        </w:tc>
        <w:tc>
          <w:tcPr>
            <w:tcW w:w="2146" w:type="dxa"/>
            <w:vAlign w:val="center"/>
          </w:tcPr>
          <w:p w14:paraId="334178CE" w14:textId="77777777" w:rsidR="00E84CA0" w:rsidRPr="00531C89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Pr="00531C89">
              <w:rPr>
                <w:rFonts w:asciiTheme="minorHAnsi" w:hAnsiTheme="minorHAnsi"/>
              </w:rPr>
              <w:t>6</w:t>
            </w:r>
          </w:p>
        </w:tc>
        <w:tc>
          <w:tcPr>
            <w:tcW w:w="1440" w:type="dxa"/>
            <w:vAlign w:val="center"/>
          </w:tcPr>
          <w:p w14:paraId="334178CF" w14:textId="77777777" w:rsidR="00E84CA0" w:rsidRPr="00531C89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Pr="00531C89">
              <w:rPr>
                <w:rFonts w:asciiTheme="minorHAnsi" w:hAnsiTheme="minorHAnsi"/>
              </w:rPr>
              <w:t>7</w:t>
            </w:r>
          </w:p>
        </w:tc>
      </w:tr>
      <w:tr w:rsidR="00E84CA0" w:rsidRPr="00531C89" w14:paraId="334178D9" w14:textId="77777777" w:rsidTr="00997C8C">
        <w:tc>
          <w:tcPr>
            <w:tcW w:w="1310" w:type="dxa"/>
            <w:vAlign w:val="bottom"/>
          </w:tcPr>
          <w:p w14:paraId="334178D1" w14:textId="77777777" w:rsidR="00E84CA0" w:rsidRPr="00531C89" w:rsidRDefault="00E84CA0" w:rsidP="00997C8C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 w:rsidRPr="00D43DC4">
              <w:rPr>
                <w:rFonts w:asciiTheme="minorHAnsi" w:hAnsiTheme="minorHAnsi"/>
              </w:rPr>
              <w:t>Tag</w:t>
            </w:r>
            <w:r>
              <w:rPr>
                <w:rFonts w:asciiTheme="minorHAnsi" w:hAnsiTheme="minorHAnsi"/>
              </w:rPr>
              <w:t xml:space="preserve">/ </w:t>
            </w:r>
            <w:r w:rsidRPr="00D43DC4">
              <w:rPr>
                <w:rFonts w:asciiTheme="minorHAnsi" w:hAnsiTheme="minorHAnsi"/>
              </w:rPr>
              <w:t xml:space="preserve"> Identification</w:t>
            </w:r>
          </w:p>
        </w:tc>
        <w:tc>
          <w:tcPr>
            <w:tcW w:w="1166" w:type="dxa"/>
            <w:vAlign w:val="bottom"/>
          </w:tcPr>
          <w:p w14:paraId="334178D2" w14:textId="77777777" w:rsidR="00E84CA0" w:rsidRPr="00531C89" w:rsidRDefault="00E84CA0" w:rsidP="00997C8C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 w:rsidRPr="00531C89">
              <w:rPr>
                <w:rFonts w:asciiTheme="minorHAnsi" w:hAnsiTheme="minorHAnsi"/>
              </w:rPr>
              <w:t>Orientation</w:t>
            </w:r>
          </w:p>
        </w:tc>
        <w:tc>
          <w:tcPr>
            <w:tcW w:w="1642" w:type="dxa"/>
            <w:vAlign w:val="bottom"/>
          </w:tcPr>
          <w:p w14:paraId="334178D3" w14:textId="3F4436AC" w:rsidR="00E84CA0" w:rsidRPr="00531C89" w:rsidRDefault="00E84CA0" w:rsidP="00997C8C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 w:rsidRPr="00531C89">
              <w:rPr>
                <w:rFonts w:asciiTheme="minorHAnsi" w:hAnsiTheme="minorHAnsi"/>
              </w:rPr>
              <w:t>Fenestration ha</w:t>
            </w:r>
            <w:r>
              <w:rPr>
                <w:rFonts w:asciiTheme="minorHAnsi" w:hAnsiTheme="minorHAnsi"/>
              </w:rPr>
              <w:t>s</w:t>
            </w:r>
            <w:r w:rsidRPr="00531C89">
              <w:rPr>
                <w:rFonts w:asciiTheme="minorHAnsi" w:hAnsiTheme="minorHAnsi"/>
              </w:rPr>
              <w:t xml:space="preserve"> a </w:t>
            </w:r>
            <w:r w:rsidR="00997C8C">
              <w:rPr>
                <w:rFonts w:asciiTheme="minorHAnsi" w:hAnsiTheme="minorHAnsi"/>
              </w:rPr>
              <w:t>T</w:t>
            </w:r>
            <w:r w:rsidRPr="00531C89">
              <w:rPr>
                <w:rFonts w:asciiTheme="minorHAnsi" w:hAnsiTheme="minorHAnsi"/>
              </w:rPr>
              <w:t xml:space="preserve">emporary </w:t>
            </w:r>
            <w:r>
              <w:rPr>
                <w:rFonts w:asciiTheme="minorHAnsi" w:hAnsiTheme="minorHAnsi"/>
              </w:rPr>
              <w:t>or</w:t>
            </w:r>
            <w:r w:rsidRPr="00531C89">
              <w:rPr>
                <w:rFonts w:asciiTheme="minorHAnsi" w:hAnsiTheme="minorHAnsi"/>
              </w:rPr>
              <w:t xml:space="preserve"> Site-</w:t>
            </w:r>
            <w:r w:rsidR="00997C8C">
              <w:rPr>
                <w:rFonts w:asciiTheme="minorHAnsi" w:hAnsiTheme="minorHAnsi"/>
              </w:rPr>
              <w:t>B</w:t>
            </w:r>
            <w:r w:rsidRPr="00531C89">
              <w:rPr>
                <w:rFonts w:asciiTheme="minorHAnsi" w:hAnsiTheme="minorHAnsi"/>
              </w:rPr>
              <w:t xml:space="preserve">uilt NFRC </w:t>
            </w:r>
            <w:r w:rsidR="00997C8C">
              <w:rPr>
                <w:rFonts w:asciiTheme="minorHAnsi" w:hAnsiTheme="minorHAnsi"/>
              </w:rPr>
              <w:t>L</w:t>
            </w:r>
            <w:r w:rsidRPr="00531C89">
              <w:rPr>
                <w:rFonts w:asciiTheme="minorHAnsi" w:hAnsiTheme="minorHAnsi"/>
              </w:rPr>
              <w:t xml:space="preserve">abel </w:t>
            </w:r>
            <w:r w:rsidR="00997C8C">
              <w:rPr>
                <w:rFonts w:asciiTheme="minorHAnsi" w:hAnsiTheme="minorHAnsi"/>
              </w:rPr>
              <w:t>C</w:t>
            </w:r>
            <w:r w:rsidRPr="00531C89">
              <w:rPr>
                <w:rFonts w:asciiTheme="minorHAnsi" w:hAnsiTheme="minorHAnsi"/>
              </w:rPr>
              <w:t>ertificate</w:t>
            </w:r>
          </w:p>
        </w:tc>
        <w:tc>
          <w:tcPr>
            <w:tcW w:w="1584" w:type="dxa"/>
            <w:vAlign w:val="bottom"/>
          </w:tcPr>
          <w:p w14:paraId="334178D4" w14:textId="2669FABE" w:rsidR="00E84CA0" w:rsidRPr="00531C89" w:rsidRDefault="00E84CA0" w:rsidP="00997C8C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 w:rsidRPr="00531C89">
              <w:rPr>
                <w:rFonts w:asciiTheme="minorHAnsi" w:hAnsiTheme="minorHAnsi"/>
              </w:rPr>
              <w:t xml:space="preserve">SHGC </w:t>
            </w:r>
            <w:r w:rsidR="00997C8C">
              <w:rPr>
                <w:rFonts w:asciiTheme="minorHAnsi" w:hAnsiTheme="minorHAnsi"/>
              </w:rPr>
              <w:t>V</w:t>
            </w:r>
            <w:r w:rsidRPr="00531C89">
              <w:rPr>
                <w:rFonts w:asciiTheme="minorHAnsi" w:hAnsiTheme="minorHAnsi"/>
              </w:rPr>
              <w:t xml:space="preserve">alue from NFRC </w:t>
            </w:r>
            <w:r w:rsidR="00997C8C">
              <w:rPr>
                <w:rFonts w:asciiTheme="minorHAnsi" w:hAnsiTheme="minorHAnsi"/>
              </w:rPr>
              <w:t>L</w:t>
            </w:r>
            <w:r w:rsidRPr="00531C89">
              <w:rPr>
                <w:rFonts w:asciiTheme="minorHAnsi" w:hAnsiTheme="minorHAnsi"/>
              </w:rPr>
              <w:t>abel</w:t>
            </w:r>
          </w:p>
        </w:tc>
        <w:tc>
          <w:tcPr>
            <w:tcW w:w="1728" w:type="dxa"/>
            <w:vAlign w:val="bottom"/>
          </w:tcPr>
          <w:p w14:paraId="334178D5" w14:textId="2F68B926" w:rsidR="00E84CA0" w:rsidRPr="00531C89" w:rsidRDefault="007932BA" w:rsidP="00997C8C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Non-NFRC </w:t>
            </w:r>
            <w:r w:rsidR="00997C8C">
              <w:rPr>
                <w:rFonts w:asciiTheme="minorHAnsi" w:hAnsiTheme="minorHAnsi"/>
              </w:rPr>
              <w:t>L</w:t>
            </w:r>
            <w:r>
              <w:rPr>
                <w:rFonts w:asciiTheme="minorHAnsi" w:hAnsiTheme="minorHAnsi"/>
              </w:rPr>
              <w:t xml:space="preserve">abeled SHGC </w:t>
            </w:r>
            <w:r w:rsidR="00997C8C">
              <w:rPr>
                <w:rFonts w:asciiTheme="minorHAnsi" w:hAnsiTheme="minorHAnsi"/>
              </w:rPr>
              <w:t>I</w:t>
            </w:r>
            <w:r>
              <w:rPr>
                <w:rFonts w:asciiTheme="minorHAnsi" w:hAnsiTheme="minorHAnsi"/>
              </w:rPr>
              <w:t>nformation</w:t>
            </w:r>
          </w:p>
        </w:tc>
        <w:tc>
          <w:tcPr>
            <w:tcW w:w="2146" w:type="dxa"/>
            <w:vAlign w:val="bottom"/>
          </w:tcPr>
          <w:p w14:paraId="334178D7" w14:textId="6EFD1E0E" w:rsidR="00E84CA0" w:rsidRPr="00531C89" w:rsidRDefault="00E84CA0" w:rsidP="00997C8C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 w:rsidRPr="00531C89">
              <w:rPr>
                <w:rFonts w:asciiTheme="minorHAnsi" w:hAnsiTheme="minorHAnsi"/>
              </w:rPr>
              <w:t>Exterior Shading Device Type</w:t>
            </w:r>
          </w:p>
        </w:tc>
        <w:tc>
          <w:tcPr>
            <w:tcW w:w="1440" w:type="dxa"/>
            <w:vAlign w:val="bottom"/>
          </w:tcPr>
          <w:p w14:paraId="334178D8" w14:textId="77777777" w:rsidR="00E84CA0" w:rsidRPr="00531C89" w:rsidRDefault="00E84CA0" w:rsidP="00997C8C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 w:rsidRPr="00531C89">
              <w:rPr>
                <w:rFonts w:asciiTheme="minorHAnsi" w:hAnsiTheme="minorHAnsi"/>
              </w:rPr>
              <w:t>Exterior Shading SHGC</w:t>
            </w:r>
          </w:p>
        </w:tc>
      </w:tr>
      <w:tr w:rsidR="00E84CA0" w:rsidRPr="00531C89" w14:paraId="334178E1" w14:textId="77777777" w:rsidTr="00E84CA0">
        <w:tc>
          <w:tcPr>
            <w:tcW w:w="1310" w:type="dxa"/>
            <w:vAlign w:val="center"/>
          </w:tcPr>
          <w:p w14:paraId="334178DA" w14:textId="77777777" w:rsidR="00E84CA0" w:rsidRPr="00A477CF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166" w:type="dxa"/>
            <w:vAlign w:val="center"/>
          </w:tcPr>
          <w:p w14:paraId="334178DB" w14:textId="77777777" w:rsidR="00E84CA0" w:rsidRPr="00A477CF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642" w:type="dxa"/>
            <w:vAlign w:val="center"/>
          </w:tcPr>
          <w:p w14:paraId="334178DC" w14:textId="77777777" w:rsidR="00E84CA0" w:rsidRPr="00A477CF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584" w:type="dxa"/>
            <w:vAlign w:val="center"/>
          </w:tcPr>
          <w:p w14:paraId="334178DD" w14:textId="77777777" w:rsidR="00E84CA0" w:rsidRPr="00A477CF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728" w:type="dxa"/>
            <w:vAlign w:val="center"/>
          </w:tcPr>
          <w:p w14:paraId="334178DE" w14:textId="77777777" w:rsidR="00E84CA0" w:rsidRPr="00A477CF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146" w:type="dxa"/>
            <w:vAlign w:val="center"/>
          </w:tcPr>
          <w:p w14:paraId="334178DF" w14:textId="77777777" w:rsidR="00E84CA0" w:rsidRPr="00A477CF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334178E0" w14:textId="77777777" w:rsidR="00E84CA0" w:rsidRPr="00A477CF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84CA0" w:rsidRPr="00531C89" w14:paraId="334178E9" w14:textId="77777777" w:rsidTr="00E84CA0">
        <w:tc>
          <w:tcPr>
            <w:tcW w:w="1310" w:type="dxa"/>
            <w:vAlign w:val="center"/>
          </w:tcPr>
          <w:p w14:paraId="334178E2" w14:textId="77777777" w:rsidR="00E84CA0" w:rsidRPr="00531C89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166" w:type="dxa"/>
            <w:vAlign w:val="center"/>
          </w:tcPr>
          <w:p w14:paraId="334178E3" w14:textId="77777777" w:rsidR="00E84CA0" w:rsidRPr="00531C89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1642" w:type="dxa"/>
            <w:vAlign w:val="center"/>
          </w:tcPr>
          <w:p w14:paraId="334178E4" w14:textId="77777777" w:rsidR="00E84CA0" w:rsidRPr="00531C89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1584" w:type="dxa"/>
            <w:vAlign w:val="center"/>
          </w:tcPr>
          <w:p w14:paraId="334178E5" w14:textId="77777777" w:rsidR="00E84CA0" w:rsidRPr="00531C89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1728" w:type="dxa"/>
            <w:vAlign w:val="center"/>
          </w:tcPr>
          <w:p w14:paraId="334178E6" w14:textId="77777777" w:rsidR="00E84CA0" w:rsidRPr="00531C89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2146" w:type="dxa"/>
            <w:vAlign w:val="center"/>
          </w:tcPr>
          <w:p w14:paraId="334178E7" w14:textId="77777777" w:rsidR="00E84CA0" w:rsidRPr="00531C89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1440" w:type="dxa"/>
            <w:vAlign w:val="center"/>
          </w:tcPr>
          <w:p w14:paraId="334178E8" w14:textId="77777777" w:rsidR="00E84CA0" w:rsidRPr="00531C89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</w:p>
        </w:tc>
      </w:tr>
      <w:bookmarkEnd w:id="0"/>
    </w:tbl>
    <w:p w14:paraId="334178EA" w14:textId="77777777" w:rsidR="00E84CA0" w:rsidRDefault="00E84CA0" w:rsidP="00E84CA0">
      <w:pPr>
        <w:ind w:right="-18"/>
        <w:rPr>
          <w:rFonts w:asciiTheme="minorHAnsi" w:hAnsiTheme="minorHAnsi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2"/>
        <w:gridCol w:w="1294"/>
        <w:gridCol w:w="1294"/>
        <w:gridCol w:w="2582"/>
        <w:gridCol w:w="1294"/>
        <w:gridCol w:w="1528"/>
        <w:gridCol w:w="1516"/>
      </w:tblGrid>
      <w:tr w:rsidR="00E84CA0" w:rsidRPr="00531C89" w14:paraId="334178EC" w14:textId="77777777" w:rsidTr="00E84CA0">
        <w:trPr>
          <w:trHeight w:val="249"/>
        </w:trPr>
        <w:tc>
          <w:tcPr>
            <w:tcW w:w="11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78EB" w14:textId="77777777" w:rsidR="00E84CA0" w:rsidRPr="00531C89" w:rsidRDefault="00E84CA0" w:rsidP="00E84CA0">
            <w:pPr>
              <w:rPr>
                <w:rFonts w:asciiTheme="minorHAnsi" w:hAnsiTheme="minorHAnsi"/>
              </w:rPr>
            </w:pPr>
            <w:r w:rsidRPr="00531C89">
              <w:rPr>
                <w:rFonts w:asciiTheme="minorHAnsi" w:hAnsiTheme="minorHAnsi"/>
                <w:b/>
              </w:rPr>
              <w:t>B. Default Solar Heat Gain Coefficient Using Table 110.6-B</w:t>
            </w:r>
          </w:p>
        </w:tc>
      </w:tr>
      <w:tr w:rsidR="00E84CA0" w:rsidRPr="00531C89" w14:paraId="334178F4" w14:textId="77777777" w:rsidTr="00E84CA0">
        <w:tc>
          <w:tcPr>
            <w:tcW w:w="1308" w:type="dxa"/>
            <w:vAlign w:val="center"/>
          </w:tcPr>
          <w:p w14:paraId="334178ED" w14:textId="77777777" w:rsidR="00E84CA0" w:rsidRPr="00531C89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r w:rsidRPr="00531C89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320" w:type="dxa"/>
            <w:vAlign w:val="center"/>
          </w:tcPr>
          <w:p w14:paraId="334178EE" w14:textId="77777777" w:rsidR="00E84CA0" w:rsidRPr="00531C89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Pr="00531C89">
              <w:rPr>
                <w:rFonts w:asciiTheme="minorHAnsi" w:hAnsiTheme="minorHAnsi"/>
              </w:rPr>
              <w:t>2</w:t>
            </w:r>
          </w:p>
        </w:tc>
        <w:tc>
          <w:tcPr>
            <w:tcW w:w="1320" w:type="dxa"/>
            <w:vAlign w:val="center"/>
          </w:tcPr>
          <w:p w14:paraId="334178EF" w14:textId="77777777" w:rsidR="00E84CA0" w:rsidRPr="00531C89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Pr="00531C89">
              <w:rPr>
                <w:rFonts w:asciiTheme="minorHAnsi" w:hAnsiTheme="minorHAnsi"/>
              </w:rPr>
              <w:t>3</w:t>
            </w:r>
          </w:p>
        </w:tc>
        <w:tc>
          <w:tcPr>
            <w:tcW w:w="2640" w:type="dxa"/>
            <w:vAlign w:val="center"/>
          </w:tcPr>
          <w:p w14:paraId="334178F0" w14:textId="77777777" w:rsidR="00E84CA0" w:rsidRPr="00531C89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Pr="00531C89">
              <w:rPr>
                <w:rFonts w:asciiTheme="minorHAnsi" w:hAnsiTheme="minorHAnsi"/>
              </w:rPr>
              <w:t>4</w:t>
            </w:r>
          </w:p>
        </w:tc>
        <w:tc>
          <w:tcPr>
            <w:tcW w:w="1320" w:type="dxa"/>
            <w:vAlign w:val="center"/>
          </w:tcPr>
          <w:p w14:paraId="334178F1" w14:textId="77777777" w:rsidR="00E84CA0" w:rsidRPr="00531C89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Pr="00531C89">
              <w:rPr>
                <w:rFonts w:asciiTheme="minorHAnsi" w:hAnsiTheme="minorHAnsi"/>
              </w:rPr>
              <w:t>5</w:t>
            </w:r>
          </w:p>
        </w:tc>
        <w:tc>
          <w:tcPr>
            <w:tcW w:w="1560" w:type="dxa"/>
            <w:vAlign w:val="center"/>
          </w:tcPr>
          <w:p w14:paraId="334178F2" w14:textId="77777777" w:rsidR="00E84CA0" w:rsidRPr="00531C89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Pr="00531C89">
              <w:rPr>
                <w:rFonts w:asciiTheme="minorHAnsi" w:hAnsiTheme="minorHAnsi"/>
              </w:rPr>
              <w:t>6</w:t>
            </w:r>
          </w:p>
        </w:tc>
        <w:tc>
          <w:tcPr>
            <w:tcW w:w="1548" w:type="dxa"/>
            <w:vAlign w:val="center"/>
          </w:tcPr>
          <w:p w14:paraId="334178F3" w14:textId="77777777" w:rsidR="00E84CA0" w:rsidRPr="00531C89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Pr="00531C89">
              <w:rPr>
                <w:rFonts w:asciiTheme="minorHAnsi" w:hAnsiTheme="minorHAnsi"/>
              </w:rPr>
              <w:t>7</w:t>
            </w:r>
          </w:p>
        </w:tc>
      </w:tr>
      <w:tr w:rsidR="00E84CA0" w:rsidRPr="00531C89" w14:paraId="334178FC" w14:textId="77777777" w:rsidTr="00997C8C">
        <w:tc>
          <w:tcPr>
            <w:tcW w:w="1308" w:type="dxa"/>
            <w:vAlign w:val="bottom"/>
          </w:tcPr>
          <w:p w14:paraId="334178F5" w14:textId="77777777" w:rsidR="00E84CA0" w:rsidRPr="00531C89" w:rsidRDefault="00E84CA0" w:rsidP="00997C8C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 w:rsidRPr="00D43DC4">
              <w:rPr>
                <w:rFonts w:asciiTheme="minorHAnsi" w:hAnsiTheme="minorHAnsi"/>
              </w:rPr>
              <w:t>Tag</w:t>
            </w:r>
            <w:r>
              <w:rPr>
                <w:rFonts w:asciiTheme="minorHAnsi" w:hAnsiTheme="minorHAnsi"/>
              </w:rPr>
              <w:t>/</w:t>
            </w:r>
            <w:r w:rsidRPr="00D43DC4">
              <w:rPr>
                <w:rFonts w:asciiTheme="minorHAnsi" w:hAnsiTheme="minorHAnsi"/>
              </w:rPr>
              <w:t xml:space="preserve"> Identification</w:t>
            </w:r>
          </w:p>
        </w:tc>
        <w:tc>
          <w:tcPr>
            <w:tcW w:w="1320" w:type="dxa"/>
            <w:vAlign w:val="bottom"/>
          </w:tcPr>
          <w:p w14:paraId="334178F6" w14:textId="77777777" w:rsidR="00E84CA0" w:rsidRPr="00531C89" w:rsidRDefault="00E84CA0" w:rsidP="00997C8C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 w:rsidRPr="00531C89">
              <w:rPr>
                <w:rFonts w:asciiTheme="minorHAnsi" w:hAnsiTheme="minorHAnsi"/>
              </w:rPr>
              <w:t>Orientation</w:t>
            </w:r>
          </w:p>
        </w:tc>
        <w:tc>
          <w:tcPr>
            <w:tcW w:w="1320" w:type="dxa"/>
            <w:vAlign w:val="bottom"/>
          </w:tcPr>
          <w:p w14:paraId="334178F7" w14:textId="77777777" w:rsidR="00E84CA0" w:rsidRPr="00531C89" w:rsidRDefault="00E84CA0" w:rsidP="00997C8C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 w:rsidRPr="00531C89">
              <w:rPr>
                <w:rFonts w:asciiTheme="minorHAnsi" w:hAnsiTheme="minorHAnsi"/>
              </w:rPr>
              <w:t>Frame Type</w:t>
            </w:r>
          </w:p>
        </w:tc>
        <w:tc>
          <w:tcPr>
            <w:tcW w:w="2640" w:type="dxa"/>
            <w:vAlign w:val="bottom"/>
          </w:tcPr>
          <w:p w14:paraId="334178F8" w14:textId="77777777" w:rsidR="00E84CA0" w:rsidRPr="00531C89" w:rsidRDefault="00E84CA0" w:rsidP="00997C8C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 w:rsidRPr="00531C89">
              <w:rPr>
                <w:rFonts w:asciiTheme="minorHAnsi" w:hAnsiTheme="minorHAnsi"/>
              </w:rPr>
              <w:t>Product</w:t>
            </w:r>
          </w:p>
        </w:tc>
        <w:tc>
          <w:tcPr>
            <w:tcW w:w="1320" w:type="dxa"/>
            <w:vAlign w:val="bottom"/>
          </w:tcPr>
          <w:p w14:paraId="334178F9" w14:textId="77777777" w:rsidR="00E84CA0" w:rsidRPr="00531C89" w:rsidRDefault="00E84CA0" w:rsidP="00997C8C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 w:rsidRPr="00531C89">
              <w:rPr>
                <w:rFonts w:asciiTheme="minorHAnsi" w:hAnsiTheme="minorHAnsi"/>
              </w:rPr>
              <w:t>Glazing</w:t>
            </w:r>
          </w:p>
        </w:tc>
        <w:tc>
          <w:tcPr>
            <w:tcW w:w="1560" w:type="dxa"/>
            <w:vAlign w:val="bottom"/>
          </w:tcPr>
          <w:p w14:paraId="334178FA" w14:textId="77777777" w:rsidR="00E84CA0" w:rsidRPr="00531C89" w:rsidRDefault="00E84CA0" w:rsidP="00997C8C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 w:rsidRPr="00531C89">
              <w:rPr>
                <w:rFonts w:asciiTheme="minorHAnsi" w:hAnsiTheme="minorHAnsi"/>
              </w:rPr>
              <w:t>Number of Panes</w:t>
            </w:r>
          </w:p>
        </w:tc>
        <w:tc>
          <w:tcPr>
            <w:tcW w:w="1548" w:type="dxa"/>
            <w:vAlign w:val="bottom"/>
          </w:tcPr>
          <w:p w14:paraId="334178FB" w14:textId="77777777" w:rsidR="00E84CA0" w:rsidRPr="00531C89" w:rsidRDefault="00E84CA0" w:rsidP="00997C8C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 w:rsidRPr="00531C89">
              <w:rPr>
                <w:rFonts w:asciiTheme="minorHAnsi" w:hAnsiTheme="minorHAnsi"/>
              </w:rPr>
              <w:t>Default Fenestration SHGC</w:t>
            </w:r>
          </w:p>
        </w:tc>
      </w:tr>
      <w:tr w:rsidR="00E84CA0" w:rsidRPr="00531C89" w14:paraId="33417904" w14:textId="77777777" w:rsidTr="00E84CA0">
        <w:tc>
          <w:tcPr>
            <w:tcW w:w="1308" w:type="dxa"/>
            <w:vAlign w:val="center"/>
          </w:tcPr>
          <w:p w14:paraId="334178FD" w14:textId="77777777" w:rsidR="00E84CA0" w:rsidRPr="00A477CF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20" w:type="dxa"/>
            <w:vAlign w:val="center"/>
          </w:tcPr>
          <w:p w14:paraId="334178FE" w14:textId="77777777" w:rsidR="00E84CA0" w:rsidRPr="00A477CF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20" w:type="dxa"/>
            <w:vAlign w:val="center"/>
          </w:tcPr>
          <w:p w14:paraId="334178FF" w14:textId="77777777" w:rsidR="00E84CA0" w:rsidRPr="00A477CF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40" w:type="dxa"/>
            <w:vAlign w:val="center"/>
          </w:tcPr>
          <w:p w14:paraId="33417900" w14:textId="77777777" w:rsidR="00E84CA0" w:rsidRPr="00A477CF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20" w:type="dxa"/>
            <w:vAlign w:val="center"/>
          </w:tcPr>
          <w:p w14:paraId="33417901" w14:textId="77777777" w:rsidR="00E84CA0" w:rsidRPr="00A477CF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33417902" w14:textId="77777777" w:rsidR="00E84CA0" w:rsidRPr="00A477CF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548" w:type="dxa"/>
            <w:vAlign w:val="center"/>
          </w:tcPr>
          <w:p w14:paraId="33417903" w14:textId="77777777" w:rsidR="00E84CA0" w:rsidRPr="00A477CF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84CA0" w:rsidRPr="00531C89" w14:paraId="3341790C" w14:textId="77777777" w:rsidTr="00E84CA0">
        <w:tc>
          <w:tcPr>
            <w:tcW w:w="1308" w:type="dxa"/>
            <w:vAlign w:val="center"/>
          </w:tcPr>
          <w:p w14:paraId="33417905" w14:textId="77777777" w:rsidR="00E84CA0" w:rsidRPr="00531C89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20" w:type="dxa"/>
            <w:vAlign w:val="center"/>
          </w:tcPr>
          <w:p w14:paraId="33417906" w14:textId="77777777" w:rsidR="00E84CA0" w:rsidRPr="00531C89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1320" w:type="dxa"/>
            <w:vAlign w:val="center"/>
          </w:tcPr>
          <w:p w14:paraId="33417907" w14:textId="77777777" w:rsidR="00E84CA0" w:rsidRPr="00531C89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2640" w:type="dxa"/>
            <w:vAlign w:val="center"/>
          </w:tcPr>
          <w:p w14:paraId="33417908" w14:textId="77777777" w:rsidR="00E84CA0" w:rsidRPr="00531C89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1320" w:type="dxa"/>
            <w:vAlign w:val="center"/>
          </w:tcPr>
          <w:p w14:paraId="33417909" w14:textId="77777777" w:rsidR="00E84CA0" w:rsidRPr="00531C89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1560" w:type="dxa"/>
            <w:vAlign w:val="center"/>
          </w:tcPr>
          <w:p w14:paraId="3341790A" w14:textId="77777777" w:rsidR="00E84CA0" w:rsidRPr="00531C89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1548" w:type="dxa"/>
            <w:vAlign w:val="center"/>
          </w:tcPr>
          <w:p w14:paraId="3341790B" w14:textId="77777777" w:rsidR="00E84CA0" w:rsidRPr="00531C89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</w:p>
        </w:tc>
      </w:tr>
    </w:tbl>
    <w:p w14:paraId="3341790D" w14:textId="77777777" w:rsidR="00E84CA0" w:rsidRDefault="00E84CA0" w:rsidP="00E84CA0">
      <w:pPr>
        <w:ind w:right="-18"/>
        <w:rPr>
          <w:rFonts w:asciiTheme="minorHAnsi" w:hAnsiTheme="minorHAnsi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3"/>
        <w:gridCol w:w="3173"/>
        <w:gridCol w:w="3173"/>
        <w:gridCol w:w="704"/>
        <w:gridCol w:w="2457"/>
      </w:tblGrid>
      <w:tr w:rsidR="00E84CA0" w:rsidRPr="00DD3B4A" w14:paraId="3341790F" w14:textId="77777777" w:rsidTr="00E84CA0">
        <w:trPr>
          <w:trHeight w:val="249"/>
        </w:trPr>
        <w:tc>
          <w:tcPr>
            <w:tcW w:w="11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790E" w14:textId="77777777" w:rsidR="00E84CA0" w:rsidRPr="00DD3B4A" w:rsidRDefault="00E84CA0" w:rsidP="00E84CA0">
            <w:pPr>
              <w:rPr>
                <w:rFonts w:asciiTheme="minorHAnsi" w:hAnsiTheme="minorHAnsi"/>
              </w:rPr>
            </w:pPr>
            <w:r w:rsidRPr="00DD3B4A">
              <w:rPr>
                <w:rFonts w:asciiTheme="minorHAnsi" w:hAnsiTheme="minorHAnsi"/>
                <w:b/>
              </w:rPr>
              <w:t xml:space="preserve">C. Non-Rated Site-built Solar Heat Gain Coefficient Calculation Using Equation NA6-2 from Nonresidential Appendix NA6.3 </w:t>
            </w:r>
          </w:p>
        </w:tc>
      </w:tr>
      <w:tr w:rsidR="00E84CA0" w:rsidRPr="00DD3B4A" w14:paraId="33417917" w14:textId="77777777" w:rsidTr="00E84CA0">
        <w:tc>
          <w:tcPr>
            <w:tcW w:w="1308" w:type="dxa"/>
            <w:vAlign w:val="center"/>
          </w:tcPr>
          <w:p w14:paraId="33417914" w14:textId="77777777" w:rsidR="00E84CA0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  <w:tc>
          <w:tcPr>
            <w:tcW w:w="7200" w:type="dxa"/>
            <w:gridSpan w:val="3"/>
            <w:vAlign w:val="center"/>
          </w:tcPr>
          <w:p w14:paraId="33417915" w14:textId="77777777" w:rsidR="00E84CA0" w:rsidRPr="00DD3B4A" w:rsidDel="00DE25BC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rPr>
                <w:rFonts w:asciiTheme="minorHAnsi" w:hAnsiTheme="minorHAnsi"/>
              </w:rPr>
            </w:pPr>
            <w:r w:rsidRPr="00DD3B4A">
              <w:rPr>
                <w:rFonts w:asciiTheme="minorHAnsi" w:hAnsiTheme="minorHAnsi"/>
              </w:rPr>
              <w:t>Condition</w:t>
            </w:r>
            <w:r>
              <w:rPr>
                <w:rFonts w:asciiTheme="minorHAnsi" w:hAnsiTheme="minorHAnsi"/>
              </w:rPr>
              <w:t>ed</w:t>
            </w:r>
            <w:r w:rsidRPr="00DD3B4A">
              <w:rPr>
                <w:rFonts w:asciiTheme="minorHAnsi" w:hAnsiTheme="minorHAnsi"/>
              </w:rPr>
              <w:t xml:space="preserve"> Floor Area</w:t>
            </w:r>
          </w:p>
        </w:tc>
        <w:tc>
          <w:tcPr>
            <w:tcW w:w="2508" w:type="dxa"/>
            <w:vAlign w:val="center"/>
          </w:tcPr>
          <w:p w14:paraId="33417916" w14:textId="77777777" w:rsidR="00E84CA0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</w:p>
        </w:tc>
      </w:tr>
      <w:tr w:rsidR="00E84CA0" w:rsidRPr="00DD3B4A" w14:paraId="3341791B" w14:textId="77777777" w:rsidTr="00E84CA0">
        <w:tc>
          <w:tcPr>
            <w:tcW w:w="1308" w:type="dxa"/>
            <w:vAlign w:val="center"/>
          </w:tcPr>
          <w:p w14:paraId="33417918" w14:textId="77777777" w:rsidR="00E84CA0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02</w:t>
            </w:r>
          </w:p>
        </w:tc>
        <w:tc>
          <w:tcPr>
            <w:tcW w:w="7200" w:type="dxa"/>
            <w:gridSpan w:val="3"/>
            <w:vAlign w:val="center"/>
          </w:tcPr>
          <w:p w14:paraId="33417919" w14:textId="77777777" w:rsidR="00E84CA0" w:rsidRPr="00DD3B4A" w:rsidDel="00DE25BC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rPr>
                <w:rFonts w:asciiTheme="minorHAnsi" w:hAnsiTheme="minorHAnsi"/>
              </w:rPr>
            </w:pPr>
            <w:r w:rsidRPr="00DD3B4A">
              <w:rPr>
                <w:rFonts w:asciiTheme="minorHAnsi" w:hAnsiTheme="minorHAnsi"/>
              </w:rPr>
              <w:t xml:space="preserve">5% </w:t>
            </w:r>
            <w:r>
              <w:rPr>
                <w:rFonts w:asciiTheme="minorHAnsi" w:hAnsiTheme="minorHAnsi"/>
              </w:rPr>
              <w:t>of the</w:t>
            </w:r>
            <w:r w:rsidRPr="00DD3B4A">
              <w:rPr>
                <w:rFonts w:asciiTheme="minorHAnsi" w:hAnsiTheme="minorHAnsi"/>
              </w:rPr>
              <w:t xml:space="preserve"> Condition Floor Area</w:t>
            </w:r>
          </w:p>
        </w:tc>
        <w:tc>
          <w:tcPr>
            <w:tcW w:w="2508" w:type="dxa"/>
            <w:vAlign w:val="center"/>
          </w:tcPr>
          <w:p w14:paraId="3341791A" w14:textId="77777777" w:rsidR="00E84CA0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</w:p>
        </w:tc>
      </w:tr>
      <w:tr w:rsidR="00E84CA0" w:rsidRPr="00DD3B4A" w14:paraId="3341791F" w14:textId="77777777" w:rsidTr="00E84CA0">
        <w:tc>
          <w:tcPr>
            <w:tcW w:w="1308" w:type="dxa"/>
            <w:vAlign w:val="center"/>
          </w:tcPr>
          <w:p w14:paraId="3341791C" w14:textId="77777777" w:rsidR="00E84CA0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03</w:t>
            </w:r>
          </w:p>
        </w:tc>
        <w:tc>
          <w:tcPr>
            <w:tcW w:w="7200" w:type="dxa"/>
            <w:gridSpan w:val="3"/>
            <w:vAlign w:val="center"/>
          </w:tcPr>
          <w:p w14:paraId="3341791D" w14:textId="601684F6" w:rsidR="00E84CA0" w:rsidRPr="00DD3B4A" w:rsidDel="00DE25BC" w:rsidRDefault="00E84CA0" w:rsidP="00997C8C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rPr>
                <w:rFonts w:asciiTheme="minorHAnsi" w:hAnsiTheme="minorHAnsi"/>
              </w:rPr>
            </w:pPr>
            <w:r w:rsidRPr="00DD3B4A">
              <w:rPr>
                <w:rFonts w:asciiTheme="minorHAnsi" w:hAnsiTheme="minorHAnsi"/>
              </w:rPr>
              <w:t>Total Allowed Non-</w:t>
            </w:r>
            <w:r w:rsidR="00997C8C">
              <w:rPr>
                <w:rFonts w:asciiTheme="minorHAnsi" w:hAnsiTheme="minorHAnsi"/>
              </w:rPr>
              <w:t>R</w:t>
            </w:r>
            <w:r w:rsidRPr="00DD3B4A">
              <w:rPr>
                <w:rFonts w:asciiTheme="minorHAnsi" w:hAnsiTheme="minorHAnsi"/>
              </w:rPr>
              <w:t xml:space="preserve">ated </w:t>
            </w:r>
            <w:r w:rsidR="00997C8C">
              <w:rPr>
                <w:rFonts w:asciiTheme="minorHAnsi" w:hAnsiTheme="minorHAnsi"/>
              </w:rPr>
              <w:t>S</w:t>
            </w:r>
            <w:r w:rsidRPr="00DD3B4A">
              <w:rPr>
                <w:rFonts w:asciiTheme="minorHAnsi" w:hAnsiTheme="minorHAnsi"/>
              </w:rPr>
              <w:t>ite-</w:t>
            </w:r>
            <w:r w:rsidR="00997C8C">
              <w:rPr>
                <w:rFonts w:asciiTheme="minorHAnsi" w:hAnsiTheme="minorHAnsi"/>
              </w:rPr>
              <w:t>B</w:t>
            </w:r>
            <w:r w:rsidRPr="00DD3B4A">
              <w:rPr>
                <w:rFonts w:asciiTheme="minorHAnsi" w:hAnsiTheme="minorHAnsi"/>
              </w:rPr>
              <w:t>uilt Fenestration</w:t>
            </w:r>
            <w:r>
              <w:rPr>
                <w:rFonts w:asciiTheme="minorHAnsi" w:hAnsiTheme="minorHAnsi"/>
              </w:rPr>
              <w:t xml:space="preserve"> </w:t>
            </w:r>
            <w:r w:rsidRPr="00DD3B4A">
              <w:rPr>
                <w:rFonts w:asciiTheme="minorHAnsi" w:hAnsiTheme="minorHAnsi"/>
              </w:rPr>
              <w:t>Area</w:t>
            </w:r>
          </w:p>
        </w:tc>
        <w:tc>
          <w:tcPr>
            <w:tcW w:w="2508" w:type="dxa"/>
            <w:vAlign w:val="center"/>
          </w:tcPr>
          <w:p w14:paraId="3341791E" w14:textId="77777777" w:rsidR="00E84CA0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</w:p>
        </w:tc>
      </w:tr>
      <w:tr w:rsidR="00E84CA0" w:rsidRPr="00DD3B4A" w14:paraId="33417923" w14:textId="77777777" w:rsidTr="00E84CA0">
        <w:tc>
          <w:tcPr>
            <w:tcW w:w="1308" w:type="dxa"/>
            <w:vAlign w:val="center"/>
          </w:tcPr>
          <w:p w14:paraId="33417920" w14:textId="77777777" w:rsidR="00E84CA0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04</w:t>
            </w:r>
          </w:p>
        </w:tc>
        <w:tc>
          <w:tcPr>
            <w:tcW w:w="7200" w:type="dxa"/>
            <w:gridSpan w:val="3"/>
            <w:vAlign w:val="center"/>
          </w:tcPr>
          <w:p w14:paraId="33417921" w14:textId="386B8D6B" w:rsidR="00E84CA0" w:rsidRPr="00DD3B4A" w:rsidRDefault="00E84CA0" w:rsidP="00997C8C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Proposed Area of </w:t>
            </w:r>
            <w:r w:rsidR="00997C8C">
              <w:rPr>
                <w:rFonts w:asciiTheme="minorHAnsi" w:hAnsiTheme="minorHAnsi"/>
              </w:rPr>
              <w:t>S</w:t>
            </w:r>
            <w:r>
              <w:rPr>
                <w:rFonts w:asciiTheme="minorHAnsi" w:hAnsiTheme="minorHAnsi"/>
              </w:rPr>
              <w:t>ite-</w:t>
            </w:r>
            <w:r w:rsidR="00997C8C">
              <w:rPr>
                <w:rFonts w:asciiTheme="minorHAnsi" w:hAnsiTheme="minorHAnsi"/>
              </w:rPr>
              <w:t>B</w:t>
            </w:r>
            <w:r>
              <w:rPr>
                <w:rFonts w:asciiTheme="minorHAnsi" w:hAnsiTheme="minorHAnsi"/>
              </w:rPr>
              <w:t>uilt Fenestration</w:t>
            </w:r>
          </w:p>
        </w:tc>
        <w:tc>
          <w:tcPr>
            <w:tcW w:w="2508" w:type="dxa"/>
            <w:vAlign w:val="center"/>
          </w:tcPr>
          <w:p w14:paraId="33417922" w14:textId="77777777" w:rsidR="00E84CA0" w:rsidRPr="00F10490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84CA0" w:rsidRPr="00DD3B4A" w14:paraId="33417928" w14:textId="77777777" w:rsidTr="00E84CA0">
        <w:tc>
          <w:tcPr>
            <w:tcW w:w="1308" w:type="dxa"/>
            <w:vAlign w:val="center"/>
          </w:tcPr>
          <w:p w14:paraId="33417924" w14:textId="77777777" w:rsidR="00E84CA0" w:rsidRPr="00DD3B4A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05</w:t>
            </w:r>
          </w:p>
        </w:tc>
        <w:tc>
          <w:tcPr>
            <w:tcW w:w="3240" w:type="dxa"/>
            <w:vAlign w:val="center"/>
          </w:tcPr>
          <w:p w14:paraId="33417925" w14:textId="77777777" w:rsidR="00E84CA0" w:rsidRPr="00DD3B4A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06</w:t>
            </w:r>
          </w:p>
        </w:tc>
        <w:tc>
          <w:tcPr>
            <w:tcW w:w="3240" w:type="dxa"/>
            <w:vAlign w:val="center"/>
          </w:tcPr>
          <w:p w14:paraId="33417926" w14:textId="77777777" w:rsidR="00E84CA0" w:rsidRPr="00DD3B4A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07</w:t>
            </w:r>
          </w:p>
        </w:tc>
        <w:tc>
          <w:tcPr>
            <w:tcW w:w="3228" w:type="dxa"/>
            <w:gridSpan w:val="2"/>
            <w:vAlign w:val="center"/>
          </w:tcPr>
          <w:p w14:paraId="33417927" w14:textId="77777777" w:rsidR="00E84CA0" w:rsidRPr="00DD3B4A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08</w:t>
            </w:r>
          </w:p>
        </w:tc>
      </w:tr>
      <w:tr w:rsidR="00E84CA0" w:rsidRPr="00DD3B4A" w14:paraId="3341792D" w14:textId="77777777" w:rsidTr="00997C8C">
        <w:trPr>
          <w:trHeight w:val="288"/>
        </w:trPr>
        <w:tc>
          <w:tcPr>
            <w:tcW w:w="1308" w:type="dxa"/>
            <w:vAlign w:val="bottom"/>
          </w:tcPr>
          <w:p w14:paraId="33417929" w14:textId="77777777" w:rsidR="00E84CA0" w:rsidRPr="00DD3B4A" w:rsidRDefault="00E84CA0" w:rsidP="00997C8C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 w:rsidRPr="00D43DC4">
              <w:rPr>
                <w:rFonts w:asciiTheme="minorHAnsi" w:hAnsiTheme="minorHAnsi"/>
              </w:rPr>
              <w:t>Tag</w:t>
            </w:r>
            <w:r>
              <w:rPr>
                <w:rFonts w:asciiTheme="minorHAnsi" w:hAnsiTheme="minorHAnsi"/>
              </w:rPr>
              <w:t>/</w:t>
            </w:r>
            <w:r w:rsidRPr="00D43DC4">
              <w:rPr>
                <w:rFonts w:asciiTheme="minorHAnsi" w:hAnsiTheme="minorHAnsi"/>
              </w:rPr>
              <w:t xml:space="preserve"> Identification</w:t>
            </w:r>
          </w:p>
        </w:tc>
        <w:tc>
          <w:tcPr>
            <w:tcW w:w="3240" w:type="dxa"/>
            <w:vAlign w:val="bottom"/>
          </w:tcPr>
          <w:p w14:paraId="3341792A" w14:textId="77777777" w:rsidR="00E84CA0" w:rsidRPr="00DD3B4A" w:rsidRDefault="00E84CA0" w:rsidP="00997C8C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Glass Area</w:t>
            </w:r>
          </w:p>
        </w:tc>
        <w:tc>
          <w:tcPr>
            <w:tcW w:w="3240" w:type="dxa"/>
            <w:vAlign w:val="bottom"/>
          </w:tcPr>
          <w:p w14:paraId="3341792B" w14:textId="77777777" w:rsidR="00E84CA0" w:rsidRPr="00DD3B4A" w:rsidRDefault="00E84CA0" w:rsidP="00997C8C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 w:rsidRPr="00DD3B4A">
              <w:rPr>
                <w:rFonts w:asciiTheme="minorHAnsi" w:hAnsiTheme="minorHAnsi"/>
              </w:rPr>
              <w:t>Center of Glass (COG) Solar Heat Gain Coefficient</w:t>
            </w:r>
          </w:p>
        </w:tc>
        <w:tc>
          <w:tcPr>
            <w:tcW w:w="3228" w:type="dxa"/>
            <w:gridSpan w:val="2"/>
            <w:vAlign w:val="bottom"/>
          </w:tcPr>
          <w:p w14:paraId="3341792C" w14:textId="77777777" w:rsidR="00E84CA0" w:rsidRPr="00DD3B4A" w:rsidRDefault="00E84CA0" w:rsidP="00997C8C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 w:rsidRPr="00DD3B4A">
              <w:rPr>
                <w:rFonts w:asciiTheme="minorHAnsi" w:hAnsiTheme="minorHAnsi"/>
              </w:rPr>
              <w:t>Total Allowed SHGC of the Non-Rated Site-Built Fenestration</w:t>
            </w:r>
          </w:p>
        </w:tc>
      </w:tr>
      <w:tr w:rsidR="00E84CA0" w:rsidRPr="00DD3B4A" w14:paraId="33417932" w14:textId="77777777" w:rsidTr="00E84CA0">
        <w:tc>
          <w:tcPr>
            <w:tcW w:w="1308" w:type="dxa"/>
            <w:vAlign w:val="center"/>
          </w:tcPr>
          <w:p w14:paraId="3341792E" w14:textId="77777777" w:rsidR="00E84CA0" w:rsidRPr="00F10490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240" w:type="dxa"/>
            <w:vAlign w:val="center"/>
          </w:tcPr>
          <w:p w14:paraId="3341792F" w14:textId="77777777" w:rsidR="00E84CA0" w:rsidRPr="00F10490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240" w:type="dxa"/>
            <w:vAlign w:val="center"/>
          </w:tcPr>
          <w:p w14:paraId="33417930" w14:textId="77777777" w:rsidR="00E84CA0" w:rsidRPr="00F10490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228" w:type="dxa"/>
            <w:gridSpan w:val="2"/>
            <w:vAlign w:val="center"/>
          </w:tcPr>
          <w:p w14:paraId="33417931" w14:textId="77777777" w:rsidR="00E84CA0" w:rsidRPr="00F10490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84CA0" w:rsidRPr="001C323C" w14:paraId="33417937" w14:textId="77777777" w:rsidTr="00E84CA0">
        <w:tc>
          <w:tcPr>
            <w:tcW w:w="1308" w:type="dxa"/>
            <w:vAlign w:val="center"/>
          </w:tcPr>
          <w:p w14:paraId="33417933" w14:textId="77777777" w:rsidR="00E84CA0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240" w:type="dxa"/>
            <w:vAlign w:val="center"/>
          </w:tcPr>
          <w:p w14:paraId="33417934" w14:textId="77777777" w:rsidR="00E84CA0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rPr>
                <w:rFonts w:asciiTheme="minorHAnsi" w:hAnsiTheme="minorHAnsi"/>
              </w:rPr>
            </w:pPr>
          </w:p>
        </w:tc>
        <w:tc>
          <w:tcPr>
            <w:tcW w:w="3240" w:type="dxa"/>
          </w:tcPr>
          <w:p w14:paraId="33417935" w14:textId="77777777" w:rsidR="00E84CA0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rPr>
                <w:rFonts w:asciiTheme="minorHAnsi" w:hAnsiTheme="minorHAnsi"/>
              </w:rPr>
            </w:pPr>
          </w:p>
        </w:tc>
        <w:tc>
          <w:tcPr>
            <w:tcW w:w="3228" w:type="dxa"/>
            <w:gridSpan w:val="2"/>
          </w:tcPr>
          <w:p w14:paraId="33417936" w14:textId="77777777" w:rsidR="00E84CA0" w:rsidRDefault="00E84CA0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rPr>
                <w:rFonts w:asciiTheme="minorHAnsi" w:hAnsiTheme="minorHAnsi"/>
              </w:rPr>
            </w:pPr>
          </w:p>
        </w:tc>
      </w:tr>
    </w:tbl>
    <w:p w14:paraId="33417938" w14:textId="77777777" w:rsidR="00E84CA0" w:rsidRDefault="00E84CA0" w:rsidP="00E84CA0">
      <w:pPr>
        <w:ind w:right="-18"/>
        <w:rPr>
          <w:rFonts w:asciiTheme="minorHAnsi" w:hAnsiTheme="minorHAnsi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4"/>
        <w:gridCol w:w="2821"/>
        <w:gridCol w:w="3055"/>
        <w:gridCol w:w="3630"/>
      </w:tblGrid>
      <w:tr w:rsidR="003E41FC" w:rsidRPr="00C265F0" w14:paraId="3341793A" w14:textId="77777777" w:rsidTr="003E41FC">
        <w:trPr>
          <w:trHeight w:val="249"/>
        </w:trPr>
        <w:tc>
          <w:tcPr>
            <w:tcW w:w="11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7939" w14:textId="77777777" w:rsidR="003E41FC" w:rsidRPr="00D56BFC" w:rsidRDefault="003E41FC" w:rsidP="003E41FC">
            <w:pPr>
              <w:rPr>
                <w:rFonts w:asciiTheme="minorHAnsi" w:hAnsiTheme="minorHAnsi"/>
              </w:rPr>
            </w:pPr>
            <w:r w:rsidRPr="00D56BFC">
              <w:rPr>
                <w:rFonts w:asciiTheme="minorHAnsi" w:hAnsiTheme="minorHAnsi"/>
                <w:b/>
              </w:rPr>
              <w:t>D. Combined Solar Heat Gain Coefficient Calculation and Shading Device Calculation</w:t>
            </w:r>
          </w:p>
        </w:tc>
      </w:tr>
      <w:tr w:rsidR="003E41FC" w:rsidRPr="002C08D0" w14:paraId="3341793F" w14:textId="77777777" w:rsidTr="003E41FC">
        <w:trPr>
          <w:trHeight w:val="238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793B" w14:textId="77777777" w:rsidR="003E41FC" w:rsidRPr="00D56BFC" w:rsidRDefault="003E41FC" w:rsidP="003E41FC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Pr="00D56BFC">
              <w:rPr>
                <w:rFonts w:asciiTheme="minorHAnsi" w:hAnsiTheme="minorHAnsi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793C" w14:textId="77777777" w:rsidR="003E41FC" w:rsidRPr="00D56BFC" w:rsidRDefault="003E41FC" w:rsidP="003E41FC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Pr="00D56BFC">
              <w:rPr>
                <w:rFonts w:asciiTheme="minorHAnsi" w:hAnsiTheme="minorHAnsi"/>
              </w:rPr>
              <w:t>2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793D" w14:textId="77777777" w:rsidR="003E41FC" w:rsidRPr="00D56BFC" w:rsidRDefault="003E41FC" w:rsidP="003E41FC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Pr="00D56BFC">
              <w:rPr>
                <w:rFonts w:asciiTheme="minorHAnsi" w:hAnsiTheme="minorHAnsi"/>
              </w:rPr>
              <w:t>3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793E" w14:textId="77777777" w:rsidR="003E41FC" w:rsidRPr="00D56BFC" w:rsidRDefault="003E41FC" w:rsidP="003E41FC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04</w:t>
            </w:r>
          </w:p>
        </w:tc>
      </w:tr>
      <w:tr w:rsidR="003E41FC" w:rsidRPr="002C08D0" w14:paraId="33417944" w14:textId="77777777" w:rsidTr="00997C8C">
        <w:trPr>
          <w:trHeight w:val="238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417940" w14:textId="77777777" w:rsidR="003E41FC" w:rsidRDefault="003E41FC" w:rsidP="00997C8C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 w:rsidRPr="00D43DC4">
              <w:rPr>
                <w:rFonts w:asciiTheme="minorHAnsi" w:hAnsiTheme="minorHAnsi"/>
              </w:rPr>
              <w:t>Tag</w:t>
            </w:r>
            <w:r>
              <w:rPr>
                <w:rFonts w:asciiTheme="minorHAnsi" w:hAnsiTheme="minorHAnsi"/>
              </w:rPr>
              <w:t>/</w:t>
            </w:r>
            <w:r w:rsidRPr="00D43DC4">
              <w:rPr>
                <w:rFonts w:asciiTheme="minorHAnsi" w:hAnsiTheme="minorHAnsi"/>
              </w:rPr>
              <w:t xml:space="preserve"> Identification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417941" w14:textId="77777777" w:rsidR="003E41FC" w:rsidRPr="00030843" w:rsidRDefault="003E41FC" w:rsidP="00997C8C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i/>
              </w:rPr>
            </w:pPr>
            <w:proofErr w:type="spellStart"/>
            <w:r w:rsidRPr="00030843">
              <w:rPr>
                <w:rFonts w:asciiTheme="minorHAnsi" w:hAnsiTheme="minorHAnsi"/>
                <w:i/>
              </w:rPr>
              <w:t>SHGC</w:t>
            </w:r>
            <w:r w:rsidRPr="00030843">
              <w:rPr>
                <w:rFonts w:asciiTheme="minorHAnsi" w:hAnsiTheme="minorHAnsi"/>
                <w:i/>
                <w:vertAlign w:val="subscript"/>
              </w:rPr>
              <w:t>max</w:t>
            </w:r>
            <w:proofErr w:type="spellEnd"/>
            <w:r w:rsidRPr="00030843">
              <w:rPr>
                <w:rFonts w:asciiTheme="minorHAnsi" w:hAnsiTheme="minorHAnsi"/>
                <w:i/>
                <w:vertAlign w:val="subscript"/>
              </w:rPr>
              <w:t xml:space="preserve"> =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417942" w14:textId="77777777" w:rsidR="003E41FC" w:rsidRDefault="003E41FC" w:rsidP="00997C8C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proofErr w:type="spellStart"/>
            <w:r w:rsidRPr="00030843">
              <w:rPr>
                <w:rFonts w:asciiTheme="minorHAnsi" w:hAnsiTheme="minorHAnsi"/>
                <w:i/>
              </w:rPr>
              <w:t>SHGC</w:t>
            </w:r>
            <w:r w:rsidRPr="00030843">
              <w:rPr>
                <w:rFonts w:asciiTheme="minorHAnsi" w:hAnsiTheme="minorHAnsi"/>
                <w:i/>
                <w:vertAlign w:val="subscript"/>
              </w:rPr>
              <w:t>min</w:t>
            </w:r>
            <w:proofErr w:type="spellEnd"/>
            <w:r w:rsidRPr="00030843">
              <w:rPr>
                <w:rFonts w:asciiTheme="minorHAnsi" w:hAnsiTheme="minorHAnsi"/>
                <w:i/>
                <w:vertAlign w:val="subscript"/>
              </w:rPr>
              <w:t xml:space="preserve"> =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417943" w14:textId="61F4069F" w:rsidR="003E41FC" w:rsidRPr="002C08D0" w:rsidRDefault="003E41FC" w:rsidP="00997C8C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 w:rsidRPr="00030843">
              <w:rPr>
                <w:rFonts w:asciiTheme="minorHAnsi" w:hAnsiTheme="minorHAnsi"/>
              </w:rPr>
              <w:t xml:space="preserve">The </w:t>
            </w:r>
            <w:r w:rsidR="00997C8C">
              <w:rPr>
                <w:rFonts w:asciiTheme="minorHAnsi" w:hAnsiTheme="minorHAnsi"/>
              </w:rPr>
              <w:t>T</w:t>
            </w:r>
            <w:r w:rsidRPr="00030843">
              <w:rPr>
                <w:rFonts w:asciiTheme="minorHAnsi" w:hAnsiTheme="minorHAnsi"/>
              </w:rPr>
              <w:t xml:space="preserve">otal </w:t>
            </w:r>
            <w:r w:rsidR="00997C8C">
              <w:rPr>
                <w:rFonts w:asciiTheme="minorHAnsi" w:hAnsiTheme="minorHAnsi"/>
              </w:rPr>
              <w:t>C</w:t>
            </w:r>
            <w:r w:rsidRPr="00030843">
              <w:rPr>
                <w:rFonts w:asciiTheme="minorHAnsi" w:hAnsiTheme="minorHAnsi"/>
              </w:rPr>
              <w:t xml:space="preserve">ombined </w:t>
            </w:r>
            <w:r w:rsidR="00997C8C">
              <w:rPr>
                <w:rFonts w:asciiTheme="minorHAnsi" w:hAnsiTheme="minorHAnsi"/>
              </w:rPr>
              <w:t>A</w:t>
            </w:r>
            <w:r w:rsidRPr="00030843">
              <w:rPr>
                <w:rFonts w:asciiTheme="minorHAnsi" w:hAnsiTheme="minorHAnsi"/>
              </w:rPr>
              <w:t xml:space="preserve">djusted SHGC with </w:t>
            </w:r>
            <w:r w:rsidR="00997C8C">
              <w:rPr>
                <w:rFonts w:asciiTheme="minorHAnsi" w:hAnsiTheme="minorHAnsi"/>
              </w:rPr>
              <w:t>E</w:t>
            </w:r>
            <w:r w:rsidRPr="00030843">
              <w:rPr>
                <w:rFonts w:asciiTheme="minorHAnsi" w:hAnsiTheme="minorHAnsi"/>
              </w:rPr>
              <w:t xml:space="preserve">xterior </w:t>
            </w:r>
            <w:r w:rsidR="00997C8C">
              <w:rPr>
                <w:rFonts w:asciiTheme="minorHAnsi" w:hAnsiTheme="minorHAnsi"/>
              </w:rPr>
              <w:t>S</w:t>
            </w:r>
            <w:r w:rsidRPr="00030843">
              <w:rPr>
                <w:rFonts w:asciiTheme="minorHAnsi" w:hAnsiTheme="minorHAnsi"/>
              </w:rPr>
              <w:t xml:space="preserve">hading </w:t>
            </w:r>
            <w:r w:rsidR="00997C8C">
              <w:rPr>
                <w:rFonts w:asciiTheme="minorHAnsi" w:hAnsiTheme="minorHAnsi"/>
              </w:rPr>
              <w:t>D</w:t>
            </w:r>
            <w:r w:rsidRPr="00030843">
              <w:rPr>
                <w:rFonts w:asciiTheme="minorHAnsi" w:hAnsiTheme="minorHAnsi"/>
              </w:rPr>
              <w:t>evice</w:t>
            </w:r>
            <w:r>
              <w:rPr>
                <w:rFonts w:asciiTheme="minorHAnsi" w:hAnsiTheme="minorHAnsi"/>
              </w:rPr>
              <w:t xml:space="preserve"> (</w:t>
            </w:r>
            <w:proofErr w:type="spellStart"/>
            <w:r>
              <w:rPr>
                <w:rFonts w:asciiTheme="minorHAnsi" w:hAnsiTheme="minorHAnsi"/>
              </w:rPr>
              <w:t>SHGC</w:t>
            </w:r>
            <w:r w:rsidRPr="00030843">
              <w:rPr>
                <w:rFonts w:asciiTheme="minorHAnsi" w:hAnsiTheme="minorHAnsi"/>
                <w:vertAlign w:val="subscript"/>
              </w:rPr>
              <w:t>total</w:t>
            </w:r>
            <w:proofErr w:type="spellEnd"/>
            <w:r w:rsidRPr="00030843">
              <w:rPr>
                <w:rFonts w:asciiTheme="minorHAnsi" w:hAnsiTheme="minorHAnsi"/>
              </w:rPr>
              <w:t>)</w:t>
            </w:r>
          </w:p>
        </w:tc>
      </w:tr>
      <w:tr w:rsidR="003E41FC" w:rsidRPr="002C08D0" w14:paraId="33417949" w14:textId="77777777" w:rsidTr="003E41FC">
        <w:trPr>
          <w:trHeight w:val="238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7945" w14:textId="77777777" w:rsidR="003E41FC" w:rsidRPr="002C08D0" w:rsidRDefault="003E41FC" w:rsidP="003E41FC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7946" w14:textId="77777777" w:rsidR="003E41FC" w:rsidRDefault="003E41FC" w:rsidP="003E41FC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rPr>
                <w:rFonts w:asciiTheme="minorHAnsi" w:hAnsiTheme="minorHAnsi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7947" w14:textId="77777777" w:rsidR="003E41FC" w:rsidRDefault="003E41FC" w:rsidP="003E41FC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rPr>
                <w:rFonts w:asciiTheme="minorHAnsi" w:hAnsiTheme="minorHAnsi"/>
              </w:rPr>
            </w:pP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7948" w14:textId="77777777" w:rsidR="003E41FC" w:rsidRDefault="003E41FC" w:rsidP="003E41FC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rPr>
                <w:rFonts w:asciiTheme="minorHAnsi" w:hAnsiTheme="minorHAnsi"/>
              </w:rPr>
            </w:pPr>
          </w:p>
        </w:tc>
      </w:tr>
      <w:tr w:rsidR="003E41FC" w:rsidRPr="002C08D0" w14:paraId="3341794E" w14:textId="77777777" w:rsidTr="003E41FC">
        <w:trPr>
          <w:trHeight w:val="249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341794A" w14:textId="77777777" w:rsidR="003E41FC" w:rsidRPr="002C08D0" w:rsidRDefault="003E41FC" w:rsidP="003E41FC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341794B" w14:textId="77777777" w:rsidR="003E41FC" w:rsidRPr="002C08D0" w:rsidRDefault="003E41FC" w:rsidP="003E41FC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rPr>
                <w:rFonts w:asciiTheme="minorHAnsi" w:hAnsiTheme="minorHAnsi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794C" w14:textId="77777777" w:rsidR="003E41FC" w:rsidRDefault="003E41FC" w:rsidP="003E41FC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rPr>
                <w:rFonts w:asciiTheme="minorHAnsi" w:hAnsiTheme="minorHAnsi"/>
              </w:rPr>
            </w:pP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794D" w14:textId="77777777" w:rsidR="003E41FC" w:rsidRDefault="003E41FC" w:rsidP="003E41FC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rPr>
                <w:rFonts w:asciiTheme="minorHAnsi" w:hAnsiTheme="minorHAnsi"/>
              </w:rPr>
            </w:pPr>
          </w:p>
        </w:tc>
      </w:tr>
    </w:tbl>
    <w:p w14:paraId="3341794F" w14:textId="77777777" w:rsidR="00E84CA0" w:rsidRPr="003E41FC" w:rsidRDefault="00E84CA0" w:rsidP="003E41FC">
      <w:pPr>
        <w:ind w:right="-18"/>
        <w:rPr>
          <w:rFonts w:asciiTheme="minorHAnsi" w:hAnsiTheme="minorHAnsi"/>
          <w:sz w:val="18"/>
          <w:szCs w:val="18"/>
        </w:rPr>
      </w:pPr>
    </w:p>
    <w:p w14:paraId="33417950" w14:textId="77777777" w:rsidR="003E41FC" w:rsidRDefault="003E41FC" w:rsidP="00F57D0C">
      <w:pPr>
        <w:ind w:right="-18"/>
        <w:jc w:val="center"/>
        <w:rPr>
          <w:rFonts w:asciiTheme="minorHAnsi" w:hAnsiTheme="minorHAnsi"/>
          <w:sz w:val="24"/>
          <w:szCs w:val="24"/>
        </w:rPr>
      </w:pPr>
    </w:p>
    <w:p w14:paraId="33417951" w14:textId="77777777" w:rsidR="00D43DC4" w:rsidRPr="003E41FC" w:rsidRDefault="003E41FC">
      <w:p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24"/>
          <w:szCs w:val="24"/>
        </w:rPr>
        <w:br w:type="page"/>
      </w:r>
    </w:p>
    <w:tbl>
      <w:tblPr>
        <w:tblW w:w="49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5345"/>
        <w:gridCol w:w="5423"/>
      </w:tblGrid>
      <w:tr w:rsidR="007D0420" w:rsidRPr="009E2C1C" w14:paraId="33417953" w14:textId="77777777" w:rsidTr="008512DA">
        <w:trPr>
          <w:trHeight w:val="206"/>
        </w:trPr>
        <w:tc>
          <w:tcPr>
            <w:tcW w:w="10950" w:type="dxa"/>
            <w:gridSpan w:val="2"/>
            <w:vAlign w:val="center"/>
          </w:tcPr>
          <w:p w14:paraId="33417952" w14:textId="77777777" w:rsidR="007D0420" w:rsidRPr="009351D2" w:rsidRDefault="007D0420" w:rsidP="008512DA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rPr>
                <w:rFonts w:cs="Arial"/>
                <w:b/>
              </w:rPr>
            </w:pPr>
            <w:r w:rsidRPr="00E136A4">
              <w:rPr>
                <w:rFonts w:ascii="Calibri" w:hAnsi="Calibri" w:cs="Arial"/>
                <w:b/>
                <w:caps/>
                <w:sz w:val="18"/>
                <w:szCs w:val="18"/>
              </w:rPr>
              <w:lastRenderedPageBreak/>
              <w:t>Documentation Author's Declaration Statement</w:t>
            </w:r>
          </w:p>
        </w:tc>
      </w:tr>
      <w:tr w:rsidR="007D0420" w:rsidRPr="001B14D6" w14:paraId="33417955" w14:textId="77777777" w:rsidTr="008512DA">
        <w:trPr>
          <w:trHeight w:val="206"/>
        </w:trPr>
        <w:tc>
          <w:tcPr>
            <w:tcW w:w="10950" w:type="dxa"/>
            <w:gridSpan w:val="2"/>
            <w:vAlign w:val="center"/>
          </w:tcPr>
          <w:p w14:paraId="33417954" w14:textId="77777777" w:rsidR="007D0420" w:rsidRDefault="007D0420" w:rsidP="007D0420">
            <w:pPr>
              <w:numPr>
                <w:ilvl w:val="0"/>
                <w:numId w:val="31"/>
              </w:numPr>
              <w:rPr>
                <w:rFonts w:ascii="Calibri" w:hAnsi="Calibri"/>
                <w:sz w:val="18"/>
                <w:szCs w:val="18"/>
              </w:rPr>
            </w:pPr>
            <w:r w:rsidRPr="00E136A4">
              <w:rPr>
                <w:rFonts w:ascii="Calibri" w:hAnsi="Calibri"/>
                <w:sz w:val="18"/>
                <w:szCs w:val="18"/>
              </w:rPr>
              <w:t xml:space="preserve">I certify that this Certificate of </w:t>
            </w:r>
            <w:r>
              <w:rPr>
                <w:rFonts w:ascii="Calibri" w:hAnsi="Calibri"/>
                <w:sz w:val="18"/>
                <w:szCs w:val="18"/>
              </w:rPr>
              <w:t>Compliance</w:t>
            </w:r>
            <w:r w:rsidRPr="00E136A4">
              <w:rPr>
                <w:rFonts w:ascii="Calibri" w:hAnsi="Calibri"/>
                <w:sz w:val="18"/>
                <w:szCs w:val="18"/>
              </w:rPr>
              <w:t xml:space="preserve"> documentation is accurate and complete.</w:t>
            </w:r>
          </w:p>
        </w:tc>
      </w:tr>
      <w:tr w:rsidR="007D0420" w:rsidRPr="00FD7A7F" w14:paraId="33417958" w14:textId="77777777" w:rsidTr="008512DA">
        <w:trPr>
          <w:trHeight w:val="432"/>
        </w:trPr>
        <w:tc>
          <w:tcPr>
            <w:tcW w:w="5434" w:type="dxa"/>
          </w:tcPr>
          <w:p w14:paraId="33417956" w14:textId="77777777" w:rsidR="007D0420" w:rsidRPr="0047600B" w:rsidRDefault="007D0420" w:rsidP="008512DA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="Calibri" w:hAnsi="Calibri"/>
                <w:sz w:val="14"/>
                <w:szCs w:val="14"/>
              </w:rPr>
              <w:t>Name:</w:t>
            </w:r>
          </w:p>
        </w:tc>
        <w:tc>
          <w:tcPr>
            <w:tcW w:w="5516" w:type="dxa"/>
          </w:tcPr>
          <w:p w14:paraId="33417957" w14:textId="77777777" w:rsidR="007D0420" w:rsidRPr="0047600B" w:rsidRDefault="007D0420" w:rsidP="008512DA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="Calibri" w:hAnsi="Calibri"/>
                <w:sz w:val="14"/>
                <w:szCs w:val="14"/>
              </w:rPr>
              <w:t>Signature:</w:t>
            </w:r>
          </w:p>
        </w:tc>
      </w:tr>
      <w:tr w:rsidR="007D0420" w:rsidRPr="00FD7A7F" w14:paraId="3341795B" w14:textId="77777777" w:rsidTr="008512DA">
        <w:trPr>
          <w:trHeight w:val="432"/>
        </w:trPr>
        <w:tc>
          <w:tcPr>
            <w:tcW w:w="5434" w:type="dxa"/>
          </w:tcPr>
          <w:p w14:paraId="33417959" w14:textId="77777777" w:rsidR="007D0420" w:rsidRPr="0047600B" w:rsidRDefault="007D0420" w:rsidP="008512DA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Company</w:t>
            </w:r>
            <w:r w:rsidRPr="0047600B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6" w:type="dxa"/>
          </w:tcPr>
          <w:p w14:paraId="3341795A" w14:textId="77777777" w:rsidR="007D0420" w:rsidRPr="0047600B" w:rsidRDefault="007D0420" w:rsidP="008512DA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Signature </w:t>
            </w:r>
            <w:r w:rsidRPr="0047600B">
              <w:rPr>
                <w:rFonts w:ascii="Calibri" w:hAnsi="Calibri"/>
                <w:sz w:val="14"/>
                <w:szCs w:val="14"/>
              </w:rPr>
              <w:t>Date:</w:t>
            </w:r>
          </w:p>
        </w:tc>
      </w:tr>
      <w:tr w:rsidR="007D0420" w:rsidRPr="00FD7A7F" w14:paraId="3341795E" w14:textId="77777777" w:rsidTr="008512DA">
        <w:trPr>
          <w:trHeight w:val="432"/>
        </w:trPr>
        <w:tc>
          <w:tcPr>
            <w:tcW w:w="5434" w:type="dxa"/>
          </w:tcPr>
          <w:p w14:paraId="3341795C" w14:textId="77777777" w:rsidR="007D0420" w:rsidRPr="0047600B" w:rsidRDefault="007D0420" w:rsidP="008512DA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Address:</w:t>
            </w:r>
          </w:p>
        </w:tc>
        <w:tc>
          <w:tcPr>
            <w:tcW w:w="5516" w:type="dxa"/>
          </w:tcPr>
          <w:p w14:paraId="3341795D" w14:textId="05DB9796" w:rsidR="007D0420" w:rsidRPr="0047600B" w:rsidRDefault="007D0420" w:rsidP="008512DA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CEA/HERS Certification Identification (if a</w:t>
            </w:r>
            <w:r w:rsidRPr="0047600B">
              <w:rPr>
                <w:rFonts w:ascii="Calibri" w:hAnsi="Calibri"/>
                <w:sz w:val="14"/>
                <w:szCs w:val="14"/>
              </w:rPr>
              <w:t>pplicable</w:t>
            </w:r>
            <w:r>
              <w:rPr>
                <w:rFonts w:ascii="Calibri" w:hAnsi="Calibri"/>
                <w:sz w:val="14"/>
                <w:szCs w:val="14"/>
              </w:rPr>
              <w:t>)</w:t>
            </w:r>
            <w:r w:rsidRPr="0047600B">
              <w:rPr>
                <w:rFonts w:ascii="Calibri" w:hAnsi="Calibri"/>
                <w:sz w:val="14"/>
                <w:szCs w:val="14"/>
              </w:rPr>
              <w:t>:</w:t>
            </w:r>
          </w:p>
        </w:tc>
      </w:tr>
      <w:tr w:rsidR="007D0420" w:rsidRPr="00FD7A7F" w14:paraId="33417961" w14:textId="77777777" w:rsidTr="008512DA">
        <w:trPr>
          <w:trHeight w:val="432"/>
        </w:trPr>
        <w:tc>
          <w:tcPr>
            <w:tcW w:w="5434" w:type="dxa"/>
          </w:tcPr>
          <w:p w14:paraId="3341795F" w14:textId="77777777" w:rsidR="007D0420" w:rsidRPr="0047600B" w:rsidRDefault="007D0420" w:rsidP="008512DA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City/State/Zip:</w:t>
            </w:r>
          </w:p>
        </w:tc>
        <w:tc>
          <w:tcPr>
            <w:tcW w:w="5516" w:type="dxa"/>
          </w:tcPr>
          <w:p w14:paraId="33417960" w14:textId="77777777" w:rsidR="007D0420" w:rsidRPr="0047600B" w:rsidRDefault="007D0420" w:rsidP="008512DA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Phone:</w:t>
            </w:r>
          </w:p>
        </w:tc>
      </w:tr>
      <w:tr w:rsidR="007D0420" w:rsidRPr="008E6C57" w14:paraId="33417963" w14:textId="77777777" w:rsidTr="008512DA">
        <w:tblPrEx>
          <w:tblCellMar>
            <w:left w:w="115" w:type="dxa"/>
            <w:right w:w="115" w:type="dxa"/>
          </w:tblCellMar>
        </w:tblPrEx>
        <w:trPr>
          <w:trHeight w:val="296"/>
        </w:trPr>
        <w:tc>
          <w:tcPr>
            <w:tcW w:w="10950" w:type="dxa"/>
            <w:gridSpan w:val="2"/>
            <w:vAlign w:val="center"/>
          </w:tcPr>
          <w:p w14:paraId="33417962" w14:textId="77777777" w:rsidR="007D0420" w:rsidRDefault="007D0420" w:rsidP="008512DA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aps/>
                <w:sz w:val="18"/>
                <w:szCs w:val="18"/>
              </w:rPr>
              <w:t xml:space="preserve">Responsible Person's </w:t>
            </w:r>
            <w:r w:rsidRPr="008E6C57">
              <w:rPr>
                <w:rFonts w:ascii="Calibri" w:hAnsi="Calibri" w:cs="Arial"/>
                <w:b/>
                <w:caps/>
                <w:sz w:val="18"/>
                <w:szCs w:val="18"/>
              </w:rPr>
              <w:t>Declaration statement</w:t>
            </w:r>
            <w:r>
              <w:rPr>
                <w:rFonts w:ascii="Calibri" w:hAnsi="Calibri" w:cs="Arial"/>
                <w:b/>
                <w:caps/>
                <w:sz w:val="18"/>
                <w:szCs w:val="18"/>
              </w:rPr>
              <w:t xml:space="preserve">  </w:t>
            </w:r>
          </w:p>
        </w:tc>
      </w:tr>
      <w:tr w:rsidR="007D0420" w:rsidRPr="008E6C57" w14:paraId="3341796A" w14:textId="77777777" w:rsidTr="008512DA">
        <w:tblPrEx>
          <w:tblCellMar>
            <w:left w:w="115" w:type="dxa"/>
            <w:right w:w="115" w:type="dxa"/>
          </w:tblCellMar>
        </w:tblPrEx>
        <w:trPr>
          <w:trHeight w:val="504"/>
        </w:trPr>
        <w:tc>
          <w:tcPr>
            <w:tcW w:w="10950" w:type="dxa"/>
            <w:gridSpan w:val="2"/>
          </w:tcPr>
          <w:p w14:paraId="33417964" w14:textId="77777777" w:rsidR="007D0420" w:rsidRDefault="007D0420" w:rsidP="00172ED6">
            <w:pPr>
              <w:pStyle w:val="Heading3"/>
              <w:numPr>
                <w:ilvl w:val="0"/>
                <w:numId w:val="0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8E6C57">
              <w:rPr>
                <w:rFonts w:asciiTheme="minorHAnsi" w:hAnsiTheme="minorHAnsi"/>
                <w:sz w:val="18"/>
                <w:szCs w:val="18"/>
              </w:rPr>
              <w:t xml:space="preserve">I certify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the following </w:t>
            </w:r>
            <w:r w:rsidRPr="008E6C57">
              <w:rPr>
                <w:rFonts w:asciiTheme="minorHAnsi" w:hAnsiTheme="minorHAnsi"/>
                <w:sz w:val="18"/>
                <w:szCs w:val="18"/>
              </w:rPr>
              <w:t xml:space="preserve">under penalty of perjury, under the </w:t>
            </w:r>
            <w:r>
              <w:rPr>
                <w:rFonts w:asciiTheme="minorHAnsi" w:hAnsiTheme="minorHAnsi"/>
                <w:sz w:val="18"/>
                <w:szCs w:val="18"/>
              </w:rPr>
              <w:t>laws of the State of California:</w:t>
            </w:r>
          </w:p>
          <w:p w14:paraId="33417965" w14:textId="77777777" w:rsidR="007D0420" w:rsidRDefault="007D0420" w:rsidP="007D0420">
            <w:pPr>
              <w:pStyle w:val="Heading3"/>
              <w:numPr>
                <w:ilvl w:val="0"/>
                <w:numId w:val="30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B272DC">
              <w:rPr>
                <w:rFonts w:asciiTheme="minorHAnsi" w:hAnsiTheme="minorHAnsi"/>
                <w:sz w:val="18"/>
                <w:szCs w:val="18"/>
              </w:rPr>
              <w:t xml:space="preserve">The information provided on this Certificate of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Compliance </w:t>
            </w:r>
            <w:r w:rsidRPr="00B272DC">
              <w:rPr>
                <w:rFonts w:asciiTheme="minorHAnsi" w:hAnsiTheme="minorHAnsi"/>
                <w:sz w:val="18"/>
                <w:szCs w:val="18"/>
              </w:rPr>
              <w:t>is true and correct.</w:t>
            </w:r>
          </w:p>
          <w:p w14:paraId="33417966" w14:textId="77777777" w:rsidR="007D0420" w:rsidRDefault="007D0420" w:rsidP="007D0420">
            <w:pPr>
              <w:pStyle w:val="Heading3"/>
              <w:numPr>
                <w:ilvl w:val="0"/>
                <w:numId w:val="30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A46E7F">
              <w:rPr>
                <w:rFonts w:ascii="Calibri" w:hAnsi="Calibri"/>
                <w:sz w:val="18"/>
                <w:szCs w:val="18"/>
              </w:rPr>
              <w:t xml:space="preserve">I am eligible under Division 3 of the Business and Professions Code to accept responsibility for </w:t>
            </w:r>
            <w:r w:rsidRPr="00D1061B">
              <w:rPr>
                <w:rFonts w:ascii="Calibri" w:hAnsi="Calibri"/>
                <w:sz w:val="18"/>
                <w:szCs w:val="18"/>
              </w:rPr>
              <w:t>the building design</w:t>
            </w:r>
            <w:r>
              <w:rPr>
                <w:rFonts w:ascii="Calibri" w:hAnsi="Calibri"/>
                <w:sz w:val="18"/>
                <w:szCs w:val="18"/>
              </w:rPr>
              <w:t xml:space="preserve"> or system design</w:t>
            </w:r>
            <w:r w:rsidRPr="00D1061B">
              <w:rPr>
                <w:rFonts w:ascii="Calibri" w:hAnsi="Calibri"/>
                <w:sz w:val="18"/>
                <w:szCs w:val="18"/>
              </w:rPr>
              <w:t xml:space="preserve"> identified on this Certificate of Compliance</w:t>
            </w:r>
            <w:r>
              <w:rPr>
                <w:rFonts w:ascii="Calibri" w:hAnsi="Calibri"/>
                <w:sz w:val="18"/>
                <w:szCs w:val="18"/>
              </w:rPr>
              <w:t xml:space="preserve"> (responsible designer)</w:t>
            </w:r>
            <w:r w:rsidRPr="00D1061B">
              <w:rPr>
                <w:rFonts w:ascii="Calibri" w:hAnsi="Calibri"/>
                <w:sz w:val="18"/>
                <w:szCs w:val="18"/>
              </w:rPr>
              <w:t>.</w:t>
            </w:r>
          </w:p>
          <w:p w14:paraId="33417967" w14:textId="77777777" w:rsidR="007D0420" w:rsidRDefault="007D0420" w:rsidP="007D0420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</w:t>
            </w:r>
            <w:r w:rsidRPr="00B177C8">
              <w:rPr>
                <w:rFonts w:ascii="Calibri" w:hAnsi="Calibri" w:cs="Arial"/>
                <w:sz w:val="18"/>
                <w:szCs w:val="18"/>
              </w:rPr>
              <w:t>hat the energy features and performance specifications</w:t>
            </w:r>
            <w:r>
              <w:rPr>
                <w:rFonts w:ascii="Calibri" w:hAnsi="Calibri" w:cs="Arial"/>
                <w:sz w:val="18"/>
                <w:szCs w:val="18"/>
              </w:rPr>
              <w:t>,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11656B">
              <w:rPr>
                <w:rFonts w:ascii="Calibri" w:hAnsi="Calibri" w:cs="Arial"/>
                <w:sz w:val="18"/>
                <w:szCs w:val="18"/>
              </w:rPr>
              <w:t xml:space="preserve">materials, components, and manufactured devices </w:t>
            </w:r>
            <w:r w:rsidRPr="00B177C8">
              <w:rPr>
                <w:rFonts w:ascii="Calibri" w:hAnsi="Calibri" w:cs="Arial"/>
                <w:sz w:val="18"/>
                <w:szCs w:val="18"/>
              </w:rPr>
              <w:t>for the building design</w:t>
            </w:r>
            <w:r>
              <w:rPr>
                <w:rFonts w:ascii="Calibri" w:hAnsi="Calibri" w:cs="Arial"/>
                <w:sz w:val="18"/>
                <w:szCs w:val="18"/>
              </w:rPr>
              <w:t xml:space="preserve"> or system design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identified on this Certificate of Compliance conform to the</w:t>
            </w:r>
            <w:r>
              <w:rPr>
                <w:rFonts w:ascii="Calibri" w:hAnsi="Calibri" w:cs="Arial"/>
                <w:sz w:val="18"/>
                <w:szCs w:val="18"/>
              </w:rPr>
              <w:t xml:space="preserve"> requirements of Title 24, Part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1 and </w:t>
            </w:r>
            <w:r>
              <w:rPr>
                <w:rFonts w:ascii="Calibri" w:hAnsi="Calibri" w:cs="Arial"/>
                <w:sz w:val="18"/>
                <w:szCs w:val="18"/>
              </w:rPr>
              <w:t xml:space="preserve">Part </w:t>
            </w:r>
            <w:r w:rsidRPr="00B177C8">
              <w:rPr>
                <w:rFonts w:ascii="Calibri" w:hAnsi="Calibri" w:cs="Arial"/>
                <w:sz w:val="18"/>
                <w:szCs w:val="18"/>
              </w:rPr>
              <w:t>6 of the California Code of Regulations</w:t>
            </w:r>
            <w:r w:rsidRPr="008E6C57">
              <w:rPr>
                <w:rFonts w:ascii="Calibri" w:hAnsi="Calibri" w:cs="TimesNewRomanPSMT"/>
                <w:sz w:val="18"/>
                <w:szCs w:val="18"/>
              </w:rPr>
              <w:t>.</w:t>
            </w:r>
          </w:p>
          <w:p w14:paraId="33417968" w14:textId="77777777" w:rsidR="007D0420" w:rsidRPr="004B51B5" w:rsidRDefault="007D0420" w:rsidP="007D0420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</w:t>
            </w:r>
            <w:r w:rsidRPr="00B177C8">
              <w:rPr>
                <w:rFonts w:ascii="Calibri" w:hAnsi="Calibri" w:cs="Arial"/>
                <w:sz w:val="18"/>
                <w:szCs w:val="18"/>
              </w:rPr>
              <w:t>he building</w:t>
            </w:r>
            <w:r>
              <w:rPr>
                <w:rFonts w:ascii="Calibri" w:hAnsi="Calibri" w:cs="Arial"/>
                <w:sz w:val="18"/>
                <w:szCs w:val="18"/>
              </w:rPr>
              <w:t xml:space="preserve"> design 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features </w:t>
            </w:r>
            <w:r>
              <w:rPr>
                <w:rFonts w:ascii="Calibri" w:hAnsi="Calibri" w:cs="Arial"/>
                <w:sz w:val="18"/>
                <w:szCs w:val="18"/>
              </w:rPr>
              <w:t>or system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design features identified on this Certificate of Compliance are consistent with the information provided on other applicable compliance </w:t>
            </w:r>
            <w:r>
              <w:rPr>
                <w:rFonts w:ascii="Calibri" w:hAnsi="Calibri" w:cs="Arial"/>
                <w:sz w:val="18"/>
                <w:szCs w:val="18"/>
              </w:rPr>
              <w:t>documents</w:t>
            </w:r>
            <w:r w:rsidRPr="00B177C8">
              <w:rPr>
                <w:rFonts w:ascii="Calibri" w:hAnsi="Calibri" w:cs="Arial"/>
                <w:sz w:val="18"/>
                <w:szCs w:val="18"/>
              </w:rPr>
              <w:t>, worksheets, calculations, plans and specifications submitted to the enforcement agency for approval with this building permit application</w:t>
            </w:r>
            <w:r>
              <w:rPr>
                <w:rFonts w:ascii="Calibri" w:hAnsi="Calibri" w:cs="Arial"/>
                <w:sz w:val="18"/>
                <w:szCs w:val="18"/>
              </w:rPr>
              <w:t>.</w:t>
            </w:r>
          </w:p>
          <w:p w14:paraId="33417969" w14:textId="77777777" w:rsidR="007D0420" w:rsidRPr="004B51B5" w:rsidRDefault="007D0420" w:rsidP="007D0420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 w:rsidRPr="004B51B5">
              <w:rPr>
                <w:rFonts w:ascii="Calibri" w:hAnsi="Calibri"/>
                <w:sz w:val="18"/>
                <w:szCs w:val="18"/>
              </w:rPr>
              <w:t xml:space="preserve">I will ensure that a registered copy of this Certificate of Compliance shall be made available with the building permit(s) issued for the building, and made available to the enforcement agency for all applicable inspections. I understand that a </w:t>
            </w:r>
            <w:r>
              <w:rPr>
                <w:rFonts w:ascii="Calibri" w:hAnsi="Calibri"/>
                <w:sz w:val="18"/>
                <w:szCs w:val="18"/>
              </w:rPr>
              <w:t>registered</w:t>
            </w:r>
            <w:r w:rsidRPr="004B51B5">
              <w:rPr>
                <w:rFonts w:ascii="Calibri" w:hAnsi="Calibri"/>
                <w:sz w:val="18"/>
                <w:szCs w:val="18"/>
              </w:rPr>
              <w:t xml:space="preserve"> copy of this Certificate of Compliance is required to be included with the documentation the builder provides to the building owner at occupancy.  </w:t>
            </w:r>
          </w:p>
        </w:tc>
      </w:tr>
      <w:tr w:rsidR="007D0420" w:rsidRPr="008E6C57" w14:paraId="3341796D" w14:textId="77777777" w:rsidTr="008512DA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4" w:type="dxa"/>
          </w:tcPr>
          <w:p w14:paraId="3341796B" w14:textId="77777777" w:rsidR="007D0420" w:rsidRPr="001B6B55" w:rsidRDefault="007D0420" w:rsidP="008512DA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Responsible Designer Name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6" w:type="dxa"/>
          </w:tcPr>
          <w:p w14:paraId="3341796C" w14:textId="77777777" w:rsidR="007D0420" w:rsidRPr="001B6B55" w:rsidRDefault="007D0420" w:rsidP="008512DA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Responsible Designer </w:t>
            </w:r>
            <w:r w:rsidRPr="001B6B55">
              <w:rPr>
                <w:rFonts w:ascii="Calibri" w:hAnsi="Calibri"/>
                <w:sz w:val="14"/>
                <w:szCs w:val="14"/>
              </w:rPr>
              <w:t>Signature:</w:t>
            </w:r>
          </w:p>
        </w:tc>
      </w:tr>
      <w:tr w:rsidR="007D0420" w:rsidRPr="008E6C57" w14:paraId="33417970" w14:textId="77777777" w:rsidTr="008512DA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4" w:type="dxa"/>
          </w:tcPr>
          <w:p w14:paraId="3341796E" w14:textId="5452FAE1" w:rsidR="007D0420" w:rsidRPr="001B6B55" w:rsidRDefault="007D0420" w:rsidP="008512DA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 w:rsidRPr="001B6B55">
              <w:rPr>
                <w:rFonts w:ascii="Calibri" w:hAnsi="Calibri"/>
                <w:sz w:val="14"/>
                <w:szCs w:val="14"/>
              </w:rPr>
              <w:t>C</w:t>
            </w:r>
            <w:r>
              <w:rPr>
                <w:rFonts w:ascii="Calibri" w:hAnsi="Calibri"/>
                <w:sz w:val="14"/>
                <w:szCs w:val="14"/>
              </w:rPr>
              <w:t>ompany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6" w:type="dxa"/>
          </w:tcPr>
          <w:p w14:paraId="3341796F" w14:textId="77777777" w:rsidR="007D0420" w:rsidRPr="001B6B55" w:rsidRDefault="007D0420" w:rsidP="008512DA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Date Signed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</w:tr>
      <w:tr w:rsidR="007D0420" w:rsidRPr="008E6C57" w14:paraId="33417973" w14:textId="77777777" w:rsidTr="008512DA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4" w:type="dxa"/>
          </w:tcPr>
          <w:p w14:paraId="33417971" w14:textId="77777777" w:rsidR="007D0420" w:rsidRDefault="007D0420" w:rsidP="008512DA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Address:</w:t>
            </w:r>
          </w:p>
        </w:tc>
        <w:tc>
          <w:tcPr>
            <w:tcW w:w="5516" w:type="dxa"/>
          </w:tcPr>
          <w:p w14:paraId="33417972" w14:textId="77777777" w:rsidR="007D0420" w:rsidRPr="001B6B55" w:rsidRDefault="007D0420" w:rsidP="008512DA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License:</w:t>
            </w:r>
          </w:p>
        </w:tc>
      </w:tr>
      <w:tr w:rsidR="007D0420" w:rsidRPr="008E6C57" w14:paraId="33417976" w14:textId="77777777" w:rsidTr="008512DA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4" w:type="dxa"/>
          </w:tcPr>
          <w:p w14:paraId="33417974" w14:textId="77777777" w:rsidR="007D0420" w:rsidRDefault="007D0420" w:rsidP="008512DA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City/State/Zip:</w:t>
            </w:r>
          </w:p>
        </w:tc>
        <w:tc>
          <w:tcPr>
            <w:tcW w:w="5516" w:type="dxa"/>
          </w:tcPr>
          <w:p w14:paraId="33417975" w14:textId="77777777" w:rsidR="007D0420" w:rsidRPr="001B6B55" w:rsidRDefault="007D0420" w:rsidP="008512DA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Phone:</w:t>
            </w:r>
          </w:p>
        </w:tc>
      </w:tr>
    </w:tbl>
    <w:p w14:paraId="33417977" w14:textId="77777777" w:rsidR="003D42BF" w:rsidRPr="003D42BF" w:rsidRDefault="003D42BF" w:rsidP="003D42BF">
      <w:pPr>
        <w:spacing w:before="120"/>
        <w:rPr>
          <w:rFonts w:asciiTheme="minorHAnsi" w:hAnsiTheme="minorHAnsi"/>
          <w:sz w:val="22"/>
          <w:szCs w:val="24"/>
        </w:rPr>
        <w:sectPr w:rsidR="003D42BF" w:rsidRPr="003D42BF" w:rsidSect="00631069">
          <w:headerReference w:type="even" r:id="rId9"/>
          <w:headerReference w:type="default" r:id="rId10"/>
          <w:footerReference w:type="default" r:id="rId11"/>
          <w:headerReference w:type="first" r:id="rId12"/>
          <w:pgSz w:w="12240" w:h="15840" w:code="1"/>
          <w:pgMar w:top="720" w:right="720" w:bottom="720" w:left="720" w:header="432" w:footer="576" w:gutter="0"/>
          <w:pgNumType w:start="1"/>
          <w:cols w:space="720"/>
          <w:docGrid w:linePitch="272"/>
        </w:sectPr>
      </w:pPr>
    </w:p>
    <w:p w14:paraId="33417978" w14:textId="77777777" w:rsidR="003D42BF" w:rsidRPr="00172ED6" w:rsidRDefault="00555B5C" w:rsidP="003D42BF">
      <w:pPr>
        <w:jc w:val="center"/>
        <w:rPr>
          <w:rFonts w:asciiTheme="minorHAnsi" w:hAnsiTheme="minorHAnsi" w:cs="Arial"/>
          <w:b/>
        </w:rPr>
      </w:pPr>
      <w:r w:rsidRPr="00172ED6">
        <w:rPr>
          <w:rFonts w:asciiTheme="minorHAnsi" w:hAnsiTheme="minorHAnsi"/>
          <w:b/>
          <w:bCs/>
        </w:rPr>
        <w:lastRenderedPageBreak/>
        <w:t xml:space="preserve">CF1R-ENV-03-E </w:t>
      </w:r>
      <w:r w:rsidR="003D42BF" w:rsidRPr="00172ED6">
        <w:rPr>
          <w:rFonts w:asciiTheme="minorHAnsi" w:hAnsiTheme="minorHAnsi" w:cs="Arial"/>
          <w:b/>
        </w:rPr>
        <w:t>Instructions</w:t>
      </w:r>
    </w:p>
    <w:p w14:paraId="33417979" w14:textId="77777777" w:rsidR="003D42BF" w:rsidRPr="00172ED6" w:rsidRDefault="003D42BF" w:rsidP="003D42BF">
      <w:pPr>
        <w:ind w:right="-18"/>
        <w:jc w:val="center"/>
        <w:rPr>
          <w:rFonts w:asciiTheme="minorHAnsi" w:hAnsiTheme="minorHAnsi"/>
        </w:rPr>
      </w:pPr>
    </w:p>
    <w:p w14:paraId="3341797A" w14:textId="77777777" w:rsidR="00A43B7F" w:rsidRPr="00172ED6" w:rsidRDefault="003D42BF" w:rsidP="003D42BF">
      <w:pPr>
        <w:ind w:right="-18"/>
        <w:rPr>
          <w:rFonts w:asciiTheme="minorHAnsi" w:hAnsiTheme="minorHAnsi"/>
        </w:rPr>
      </w:pPr>
      <w:r w:rsidRPr="00172ED6">
        <w:rPr>
          <w:rFonts w:asciiTheme="minorHAnsi" w:hAnsiTheme="minorHAnsi"/>
        </w:rPr>
        <w:t xml:space="preserve">This worksheet is to be used to determine the </w:t>
      </w:r>
      <w:r w:rsidR="00A470FD" w:rsidRPr="00172ED6">
        <w:rPr>
          <w:rFonts w:asciiTheme="minorHAnsi" w:hAnsiTheme="minorHAnsi"/>
        </w:rPr>
        <w:t xml:space="preserve">total </w:t>
      </w:r>
      <w:r w:rsidRPr="00172ED6">
        <w:rPr>
          <w:rFonts w:asciiTheme="minorHAnsi" w:hAnsiTheme="minorHAnsi"/>
        </w:rPr>
        <w:t xml:space="preserve">Solar Heat Gain Coefficient (SHGC) value of fenestration in combination with an exterior shading device. This worksheet is to be completed for each different fenestration and exterior shading combination. Total </w:t>
      </w:r>
      <w:proofErr w:type="spellStart"/>
      <w:r w:rsidRPr="00172ED6">
        <w:rPr>
          <w:rFonts w:asciiTheme="minorHAnsi" w:hAnsiTheme="minorHAnsi"/>
        </w:rPr>
        <w:t>SHGC</w:t>
      </w:r>
      <w:r w:rsidRPr="00172ED6">
        <w:rPr>
          <w:rFonts w:asciiTheme="minorHAnsi" w:hAnsiTheme="minorHAnsi"/>
          <w:vertAlign w:val="subscript"/>
        </w:rPr>
        <w:t>total</w:t>
      </w:r>
      <w:proofErr w:type="spellEnd"/>
      <w:r w:rsidRPr="00172ED6">
        <w:rPr>
          <w:rFonts w:asciiTheme="minorHAnsi" w:hAnsiTheme="minorHAnsi"/>
        </w:rPr>
        <w:t xml:space="preserve"> </w:t>
      </w:r>
      <w:r w:rsidR="00DA43E3" w:rsidRPr="00172ED6">
        <w:rPr>
          <w:rFonts w:asciiTheme="minorHAnsi" w:hAnsiTheme="minorHAnsi"/>
        </w:rPr>
        <w:t>value in</w:t>
      </w:r>
      <w:r w:rsidR="00052B50" w:rsidRPr="00172ED6">
        <w:rPr>
          <w:rFonts w:asciiTheme="minorHAnsi" w:hAnsiTheme="minorHAnsi"/>
        </w:rPr>
        <w:t xml:space="preserve"> subsection D</w:t>
      </w:r>
      <w:r w:rsidR="00DA43E3" w:rsidRPr="00172ED6">
        <w:rPr>
          <w:rFonts w:asciiTheme="minorHAnsi" w:hAnsiTheme="minorHAnsi"/>
        </w:rPr>
        <w:t>4</w:t>
      </w:r>
      <w:r w:rsidR="006A3186" w:rsidRPr="00172ED6">
        <w:rPr>
          <w:rFonts w:asciiTheme="minorHAnsi" w:hAnsiTheme="minorHAnsi"/>
        </w:rPr>
        <w:t xml:space="preserve"> </w:t>
      </w:r>
      <w:r w:rsidR="00A84257" w:rsidRPr="00172ED6">
        <w:rPr>
          <w:rFonts w:asciiTheme="minorHAnsi" w:hAnsiTheme="minorHAnsi"/>
        </w:rPr>
        <w:t xml:space="preserve">is </w:t>
      </w:r>
      <w:r w:rsidR="00052B50" w:rsidRPr="00172ED6">
        <w:rPr>
          <w:rFonts w:asciiTheme="minorHAnsi" w:hAnsiTheme="minorHAnsi"/>
        </w:rPr>
        <w:t xml:space="preserve">calculated </w:t>
      </w:r>
      <w:r w:rsidRPr="00172ED6">
        <w:rPr>
          <w:rFonts w:asciiTheme="minorHAnsi" w:hAnsiTheme="minorHAnsi"/>
        </w:rPr>
        <w:t xml:space="preserve">by choosing the larger of </w:t>
      </w:r>
      <w:r w:rsidR="00DA43E3" w:rsidRPr="00172ED6">
        <w:rPr>
          <w:rFonts w:asciiTheme="minorHAnsi" w:hAnsiTheme="minorHAnsi"/>
        </w:rPr>
        <w:t>A</w:t>
      </w:r>
      <w:r w:rsidR="008376EB" w:rsidRPr="00172ED6">
        <w:rPr>
          <w:rFonts w:asciiTheme="minorHAnsi" w:hAnsiTheme="minorHAnsi"/>
        </w:rPr>
        <w:t>4</w:t>
      </w:r>
      <w:r w:rsidR="009029BB" w:rsidRPr="00172ED6">
        <w:rPr>
          <w:rFonts w:asciiTheme="minorHAnsi" w:hAnsiTheme="minorHAnsi"/>
        </w:rPr>
        <w:t>, A</w:t>
      </w:r>
      <w:r w:rsidR="008376EB" w:rsidRPr="00172ED6">
        <w:rPr>
          <w:rFonts w:asciiTheme="minorHAnsi" w:hAnsiTheme="minorHAnsi"/>
        </w:rPr>
        <w:t>7</w:t>
      </w:r>
      <w:r w:rsidRPr="00172ED6">
        <w:rPr>
          <w:rFonts w:asciiTheme="minorHAnsi" w:hAnsiTheme="minorHAnsi"/>
        </w:rPr>
        <w:t xml:space="preserve">, </w:t>
      </w:r>
      <w:r w:rsidR="009029BB" w:rsidRPr="00172ED6">
        <w:rPr>
          <w:rFonts w:asciiTheme="minorHAnsi" w:hAnsiTheme="minorHAnsi"/>
        </w:rPr>
        <w:t>B</w:t>
      </w:r>
      <w:r w:rsidR="00DA43E3" w:rsidRPr="00172ED6">
        <w:rPr>
          <w:rFonts w:asciiTheme="minorHAnsi" w:hAnsiTheme="minorHAnsi"/>
        </w:rPr>
        <w:t>7</w:t>
      </w:r>
      <w:r w:rsidR="009029BB" w:rsidRPr="00172ED6">
        <w:rPr>
          <w:rFonts w:asciiTheme="minorHAnsi" w:hAnsiTheme="minorHAnsi"/>
        </w:rPr>
        <w:t xml:space="preserve"> </w:t>
      </w:r>
      <w:r w:rsidRPr="00172ED6">
        <w:rPr>
          <w:rFonts w:asciiTheme="minorHAnsi" w:hAnsiTheme="minorHAnsi"/>
        </w:rPr>
        <w:t xml:space="preserve">or </w:t>
      </w:r>
      <w:r w:rsidR="009029BB" w:rsidRPr="00172ED6">
        <w:rPr>
          <w:rFonts w:asciiTheme="minorHAnsi" w:hAnsiTheme="minorHAnsi"/>
        </w:rPr>
        <w:t>C</w:t>
      </w:r>
      <w:r w:rsidR="00DD3B4A" w:rsidRPr="00172ED6">
        <w:rPr>
          <w:rFonts w:asciiTheme="minorHAnsi" w:hAnsiTheme="minorHAnsi"/>
        </w:rPr>
        <w:t>7</w:t>
      </w:r>
      <w:r w:rsidRPr="00172ED6">
        <w:rPr>
          <w:rFonts w:asciiTheme="minorHAnsi" w:hAnsiTheme="minorHAnsi"/>
        </w:rPr>
        <w:t xml:space="preserve"> for </w:t>
      </w:r>
      <w:proofErr w:type="spellStart"/>
      <w:r w:rsidRPr="00172ED6">
        <w:rPr>
          <w:rFonts w:asciiTheme="minorHAnsi" w:hAnsiTheme="minorHAnsi"/>
        </w:rPr>
        <w:t>SHG</w:t>
      </w:r>
      <w:r w:rsidR="00A43B7F" w:rsidRPr="00172ED6">
        <w:rPr>
          <w:rFonts w:asciiTheme="minorHAnsi" w:hAnsiTheme="minorHAnsi"/>
        </w:rPr>
        <w:t>C</w:t>
      </w:r>
      <w:r w:rsidRPr="00172ED6">
        <w:rPr>
          <w:rFonts w:asciiTheme="minorHAnsi" w:hAnsiTheme="minorHAnsi"/>
          <w:vertAlign w:val="subscript"/>
        </w:rPr>
        <w:t>max</w:t>
      </w:r>
      <w:proofErr w:type="spellEnd"/>
      <w:r w:rsidRPr="00172ED6">
        <w:rPr>
          <w:rFonts w:asciiTheme="minorHAnsi" w:hAnsiTheme="minorHAnsi"/>
        </w:rPr>
        <w:t xml:space="preserve"> and the smaller of </w:t>
      </w:r>
      <w:r w:rsidR="00DA43E3" w:rsidRPr="00172ED6">
        <w:rPr>
          <w:rFonts w:asciiTheme="minorHAnsi" w:hAnsiTheme="minorHAnsi"/>
        </w:rPr>
        <w:t>A</w:t>
      </w:r>
      <w:r w:rsidR="008376EB" w:rsidRPr="00172ED6">
        <w:rPr>
          <w:rFonts w:asciiTheme="minorHAnsi" w:hAnsiTheme="minorHAnsi"/>
        </w:rPr>
        <w:t>4</w:t>
      </w:r>
      <w:r w:rsidR="00DA43E3" w:rsidRPr="00172ED6">
        <w:rPr>
          <w:rFonts w:asciiTheme="minorHAnsi" w:hAnsiTheme="minorHAnsi"/>
        </w:rPr>
        <w:t>, A</w:t>
      </w:r>
      <w:r w:rsidR="008376EB" w:rsidRPr="00172ED6">
        <w:rPr>
          <w:rFonts w:asciiTheme="minorHAnsi" w:hAnsiTheme="minorHAnsi"/>
        </w:rPr>
        <w:t>7</w:t>
      </w:r>
      <w:r w:rsidR="00DA43E3" w:rsidRPr="00172ED6">
        <w:rPr>
          <w:rFonts w:asciiTheme="minorHAnsi" w:hAnsiTheme="minorHAnsi"/>
        </w:rPr>
        <w:t>, B7 or C</w:t>
      </w:r>
      <w:r w:rsidR="00DD3B4A" w:rsidRPr="00172ED6">
        <w:rPr>
          <w:rFonts w:asciiTheme="minorHAnsi" w:hAnsiTheme="minorHAnsi"/>
        </w:rPr>
        <w:t>7</w:t>
      </w:r>
      <w:r w:rsidRPr="00172ED6">
        <w:rPr>
          <w:rFonts w:asciiTheme="minorHAnsi" w:hAnsiTheme="minorHAnsi"/>
        </w:rPr>
        <w:t xml:space="preserve"> for </w:t>
      </w:r>
      <w:proofErr w:type="spellStart"/>
      <w:r w:rsidRPr="00172ED6">
        <w:rPr>
          <w:rFonts w:asciiTheme="minorHAnsi" w:hAnsiTheme="minorHAnsi"/>
        </w:rPr>
        <w:t>SHGC</w:t>
      </w:r>
      <w:r w:rsidRPr="00172ED6">
        <w:rPr>
          <w:rFonts w:asciiTheme="minorHAnsi" w:hAnsiTheme="minorHAnsi"/>
          <w:vertAlign w:val="subscript"/>
        </w:rPr>
        <w:t>min</w:t>
      </w:r>
      <w:proofErr w:type="spellEnd"/>
      <w:r w:rsidR="00052B50" w:rsidRPr="00172ED6">
        <w:rPr>
          <w:rFonts w:asciiTheme="minorHAnsi" w:hAnsiTheme="minorHAnsi"/>
        </w:rPr>
        <w:t>.</w:t>
      </w:r>
      <w:r w:rsidRPr="00172ED6">
        <w:rPr>
          <w:rFonts w:asciiTheme="minorHAnsi" w:hAnsiTheme="minorHAnsi"/>
        </w:rPr>
        <w:t xml:space="preserve"> </w:t>
      </w:r>
    </w:p>
    <w:p w14:paraId="56CD918C" w14:textId="77777777" w:rsidR="00441AAE" w:rsidRDefault="00441AAE" w:rsidP="003D42BF">
      <w:pPr>
        <w:ind w:right="-18"/>
        <w:rPr>
          <w:rFonts w:asciiTheme="minorHAnsi" w:hAnsiTheme="minorHAnsi"/>
        </w:rPr>
      </w:pPr>
    </w:p>
    <w:p w14:paraId="3341797B" w14:textId="77777777" w:rsidR="003D42BF" w:rsidRPr="00172ED6" w:rsidRDefault="003D42BF" w:rsidP="003D42BF">
      <w:pPr>
        <w:ind w:right="-18"/>
        <w:rPr>
          <w:rFonts w:asciiTheme="minorHAnsi" w:hAnsiTheme="minorHAnsi"/>
        </w:rPr>
      </w:pPr>
      <w:r w:rsidRPr="00172ED6">
        <w:rPr>
          <w:rFonts w:asciiTheme="minorHAnsi" w:hAnsiTheme="minorHAnsi"/>
        </w:rPr>
        <w:t>The following rules apply when selecting exterior shading devices</w:t>
      </w:r>
      <w:r w:rsidR="00A43B7F" w:rsidRPr="00172ED6">
        <w:rPr>
          <w:rFonts w:asciiTheme="minorHAnsi" w:hAnsiTheme="minorHAnsi"/>
        </w:rPr>
        <w:t>:</w:t>
      </w:r>
    </w:p>
    <w:p w14:paraId="3341797C" w14:textId="148F0D31" w:rsidR="003D42BF" w:rsidRPr="00172ED6" w:rsidRDefault="003D42BF" w:rsidP="00441AAE">
      <w:pPr>
        <w:pStyle w:val="ListParagraph"/>
        <w:numPr>
          <w:ilvl w:val="0"/>
          <w:numId w:val="23"/>
        </w:numPr>
        <w:spacing w:line="240" w:lineRule="atLeast"/>
        <w:contextualSpacing w:val="0"/>
        <w:rPr>
          <w:rFonts w:asciiTheme="minorHAnsi" w:hAnsiTheme="minorHAnsi"/>
        </w:rPr>
      </w:pPr>
      <w:r w:rsidRPr="00172ED6">
        <w:rPr>
          <w:rFonts w:asciiTheme="minorHAnsi" w:hAnsiTheme="minorHAnsi"/>
        </w:rPr>
        <w:t xml:space="preserve">If using this worksheet, a standard bug screen must be assumed for all vertical fenestration </w:t>
      </w:r>
      <w:r w:rsidRPr="00172ED6">
        <w:rPr>
          <w:rFonts w:asciiTheme="minorHAnsi" w:hAnsiTheme="minorHAnsi"/>
          <w:u w:val="single"/>
        </w:rPr>
        <w:t>unless</w:t>
      </w:r>
      <w:r w:rsidRPr="00172ED6">
        <w:rPr>
          <w:rFonts w:asciiTheme="minorHAnsi" w:hAnsiTheme="minorHAnsi"/>
        </w:rPr>
        <w:t xml:space="preserve"> replaced by another exterior shading device as listed in </w:t>
      </w:r>
      <w:r w:rsidR="00C03F44">
        <w:rPr>
          <w:rFonts w:asciiTheme="minorHAnsi" w:hAnsiTheme="minorHAnsi"/>
        </w:rPr>
        <w:t>A6</w:t>
      </w:r>
      <w:r w:rsidR="00C03F44" w:rsidRPr="00172ED6">
        <w:rPr>
          <w:rFonts w:asciiTheme="minorHAnsi" w:hAnsiTheme="minorHAnsi"/>
        </w:rPr>
        <w:t xml:space="preserve"> </w:t>
      </w:r>
      <w:r w:rsidR="00E8146C" w:rsidRPr="00172ED6">
        <w:rPr>
          <w:rFonts w:asciiTheme="minorHAnsi" w:hAnsiTheme="minorHAnsi"/>
        </w:rPr>
        <w:t>(and Table S-1 below)</w:t>
      </w:r>
      <w:r w:rsidR="00B50477" w:rsidRPr="00172ED6">
        <w:rPr>
          <w:rFonts w:asciiTheme="minorHAnsi" w:hAnsiTheme="minorHAnsi"/>
        </w:rPr>
        <w:t>;</w:t>
      </w:r>
      <w:r w:rsidRPr="00172ED6">
        <w:rPr>
          <w:rFonts w:asciiTheme="minorHAnsi" w:hAnsiTheme="minorHAnsi"/>
        </w:rPr>
        <w:t xml:space="preserve"> only one exterior shad</w:t>
      </w:r>
      <w:r w:rsidR="00DA43E3" w:rsidRPr="00172ED6">
        <w:rPr>
          <w:rFonts w:asciiTheme="minorHAnsi" w:hAnsiTheme="minorHAnsi"/>
        </w:rPr>
        <w:t>ing device</w:t>
      </w:r>
      <w:r w:rsidRPr="00172ED6">
        <w:rPr>
          <w:rFonts w:asciiTheme="minorHAnsi" w:hAnsiTheme="minorHAnsi"/>
        </w:rPr>
        <w:t xml:space="preserve"> may be applied to a vertical window.</w:t>
      </w:r>
    </w:p>
    <w:p w14:paraId="3341797D" w14:textId="77777777" w:rsidR="003D42BF" w:rsidRPr="00172ED6" w:rsidRDefault="003D42BF" w:rsidP="00441AAE">
      <w:pPr>
        <w:pStyle w:val="ListParagraph"/>
        <w:numPr>
          <w:ilvl w:val="0"/>
          <w:numId w:val="23"/>
        </w:numPr>
        <w:spacing w:line="240" w:lineRule="atLeast"/>
        <w:contextualSpacing w:val="0"/>
        <w:rPr>
          <w:rFonts w:asciiTheme="minorHAnsi" w:hAnsiTheme="minorHAnsi"/>
        </w:rPr>
      </w:pPr>
      <w:r w:rsidRPr="00172ED6">
        <w:rPr>
          <w:rFonts w:asciiTheme="minorHAnsi" w:hAnsiTheme="minorHAnsi"/>
        </w:rPr>
        <w:t>The listed SHGC for bug screen</w:t>
      </w:r>
      <w:r w:rsidR="00A43B7F" w:rsidRPr="00172ED6">
        <w:rPr>
          <w:rFonts w:asciiTheme="minorHAnsi" w:hAnsiTheme="minorHAnsi"/>
        </w:rPr>
        <w:t>s</w:t>
      </w:r>
      <w:r w:rsidRPr="00172ED6">
        <w:rPr>
          <w:rFonts w:asciiTheme="minorHAnsi" w:hAnsiTheme="minorHAnsi"/>
        </w:rPr>
        <w:t xml:space="preserve"> is an area-weighted value that assumes that the screens are only on operable windows. If no exterior shade is </w:t>
      </w:r>
      <w:proofErr w:type="gramStart"/>
      <w:r w:rsidRPr="00172ED6">
        <w:rPr>
          <w:rFonts w:asciiTheme="minorHAnsi" w:hAnsiTheme="minorHAnsi"/>
        </w:rPr>
        <w:t>selected</w:t>
      </w:r>
      <w:proofErr w:type="gramEnd"/>
      <w:r w:rsidRPr="00172ED6">
        <w:rPr>
          <w:rFonts w:asciiTheme="minorHAnsi" w:hAnsiTheme="minorHAnsi"/>
        </w:rPr>
        <w:t xml:space="preserve"> then assume a SHGC of 0.76 for standard bug screen</w:t>
      </w:r>
      <w:r w:rsidR="00A43B7F" w:rsidRPr="00172ED6">
        <w:rPr>
          <w:rFonts w:asciiTheme="minorHAnsi" w:hAnsiTheme="minorHAnsi"/>
        </w:rPr>
        <w:t>s</w:t>
      </w:r>
      <w:r w:rsidRPr="00172ED6">
        <w:rPr>
          <w:rFonts w:asciiTheme="minorHAnsi" w:hAnsiTheme="minorHAnsi"/>
        </w:rPr>
        <w:t xml:space="preserve"> for all windows.  </w:t>
      </w:r>
    </w:p>
    <w:p w14:paraId="3341797E" w14:textId="77777777" w:rsidR="003D42BF" w:rsidRPr="00172ED6" w:rsidRDefault="003D42BF" w:rsidP="00441AAE">
      <w:pPr>
        <w:pStyle w:val="ListParagraph"/>
        <w:numPr>
          <w:ilvl w:val="0"/>
          <w:numId w:val="23"/>
        </w:numPr>
        <w:spacing w:line="240" w:lineRule="atLeast"/>
        <w:contextualSpacing w:val="0"/>
        <w:rPr>
          <w:rFonts w:asciiTheme="minorHAnsi" w:hAnsiTheme="minorHAnsi"/>
        </w:rPr>
      </w:pPr>
      <w:r w:rsidRPr="00172ED6">
        <w:rPr>
          <w:rFonts w:asciiTheme="minorHAnsi" w:hAnsiTheme="minorHAnsi"/>
        </w:rPr>
        <w:t>This requirement does not apply to skylights</w:t>
      </w:r>
      <w:r w:rsidR="00B50477" w:rsidRPr="00172ED6">
        <w:rPr>
          <w:rFonts w:asciiTheme="minorHAnsi" w:hAnsiTheme="minorHAnsi"/>
        </w:rPr>
        <w:t>.</w:t>
      </w:r>
      <w:r w:rsidRPr="00172ED6">
        <w:rPr>
          <w:rFonts w:asciiTheme="minorHAnsi" w:hAnsiTheme="minorHAnsi"/>
        </w:rPr>
        <w:t xml:space="preserve"> </w:t>
      </w:r>
      <w:r w:rsidR="00B50477" w:rsidRPr="00172ED6">
        <w:rPr>
          <w:rFonts w:asciiTheme="minorHAnsi" w:hAnsiTheme="minorHAnsi"/>
        </w:rPr>
        <w:t xml:space="preserve">For </w:t>
      </w:r>
      <w:r w:rsidR="00E8146C" w:rsidRPr="00172ED6">
        <w:rPr>
          <w:rFonts w:asciiTheme="minorHAnsi" w:hAnsiTheme="minorHAnsi"/>
        </w:rPr>
        <w:t>s</w:t>
      </w:r>
      <w:r w:rsidR="00B50477" w:rsidRPr="00172ED6">
        <w:rPr>
          <w:rFonts w:asciiTheme="minorHAnsi" w:hAnsiTheme="minorHAnsi"/>
        </w:rPr>
        <w:t xml:space="preserve">kylights the </w:t>
      </w:r>
      <w:r w:rsidRPr="00172ED6">
        <w:rPr>
          <w:rFonts w:asciiTheme="minorHAnsi" w:hAnsiTheme="minorHAnsi"/>
        </w:rPr>
        <w:t xml:space="preserve">exterior shading SHGC is assumed to be 1.00. </w:t>
      </w:r>
    </w:p>
    <w:p w14:paraId="3341797F" w14:textId="77777777" w:rsidR="003D42BF" w:rsidRPr="00172ED6" w:rsidRDefault="003D42BF" w:rsidP="00441AAE">
      <w:pPr>
        <w:pStyle w:val="ListParagraph"/>
        <w:numPr>
          <w:ilvl w:val="0"/>
          <w:numId w:val="23"/>
        </w:numPr>
        <w:spacing w:line="240" w:lineRule="atLeast"/>
        <w:contextualSpacing w:val="0"/>
        <w:rPr>
          <w:rFonts w:asciiTheme="minorHAnsi" w:hAnsiTheme="minorHAnsi"/>
        </w:rPr>
      </w:pPr>
      <w:r w:rsidRPr="00172ED6">
        <w:rPr>
          <w:rFonts w:asciiTheme="minorHAnsi" w:hAnsiTheme="minorHAnsi"/>
        </w:rPr>
        <w:t xml:space="preserve">When exterior shading devices are applied and </w:t>
      </w:r>
      <w:r w:rsidR="00E73FA9" w:rsidRPr="00172ED6">
        <w:rPr>
          <w:rFonts w:asciiTheme="minorHAnsi" w:hAnsiTheme="minorHAnsi"/>
        </w:rPr>
        <w:t xml:space="preserve">the combined total SHGC values </w:t>
      </w:r>
      <w:r w:rsidRPr="00172ED6">
        <w:rPr>
          <w:rFonts w:asciiTheme="minorHAnsi" w:hAnsiTheme="minorHAnsi"/>
        </w:rPr>
        <w:t>do not meet the prescriptive efficiencies for windows or skylights then these windows and skylight must be area-weighted using the CF1R-</w:t>
      </w:r>
      <w:r w:rsidR="005E286E" w:rsidRPr="00172ED6">
        <w:rPr>
          <w:rFonts w:asciiTheme="minorHAnsi" w:hAnsiTheme="minorHAnsi"/>
        </w:rPr>
        <w:t>ENV</w:t>
      </w:r>
      <w:r w:rsidRPr="00172ED6">
        <w:rPr>
          <w:rFonts w:asciiTheme="minorHAnsi" w:hAnsiTheme="minorHAnsi"/>
        </w:rPr>
        <w:t>-02-E. Different shading conditions may also be modeled explicitly in the computer performance method.</w:t>
      </w:r>
    </w:p>
    <w:p w14:paraId="33417980" w14:textId="77777777" w:rsidR="003D42BF" w:rsidRPr="00441AAE" w:rsidRDefault="003D42BF" w:rsidP="003D42BF">
      <w:pPr>
        <w:ind w:right="-18"/>
        <w:rPr>
          <w:rFonts w:asciiTheme="minorHAnsi" w:hAnsiTheme="minorHAnsi"/>
        </w:rPr>
      </w:pPr>
    </w:p>
    <w:p w14:paraId="33417981" w14:textId="614A2E2D" w:rsidR="003D42BF" w:rsidRPr="00441AAE" w:rsidRDefault="003D42BF" w:rsidP="003D42BF">
      <w:pPr>
        <w:ind w:right="-18"/>
        <w:rPr>
          <w:rFonts w:asciiTheme="minorHAnsi" w:hAnsiTheme="minorHAnsi"/>
        </w:rPr>
      </w:pPr>
      <w:r w:rsidRPr="00441AAE">
        <w:rPr>
          <w:rFonts w:asciiTheme="minorHAnsi" w:hAnsiTheme="minorHAnsi"/>
        </w:rPr>
        <w:t xml:space="preserve">The target value for Total </w:t>
      </w:r>
      <w:proofErr w:type="spellStart"/>
      <w:r w:rsidRPr="00441AAE">
        <w:rPr>
          <w:rFonts w:asciiTheme="minorHAnsi" w:hAnsiTheme="minorHAnsi"/>
        </w:rPr>
        <w:t>SHGC</w:t>
      </w:r>
      <w:r w:rsidRPr="00441AAE">
        <w:rPr>
          <w:rFonts w:asciiTheme="minorHAnsi" w:hAnsiTheme="minorHAnsi"/>
          <w:vertAlign w:val="subscript"/>
        </w:rPr>
        <w:t>total</w:t>
      </w:r>
      <w:proofErr w:type="spellEnd"/>
      <w:r w:rsidRPr="00441AAE">
        <w:rPr>
          <w:rFonts w:asciiTheme="minorHAnsi" w:hAnsiTheme="minorHAnsi"/>
        </w:rPr>
        <w:t xml:space="preserve"> is 0.25 for Climate Zones 2, 4 and 6-16. However, not </w:t>
      </w:r>
      <w:r w:rsidR="00F80C83" w:rsidRPr="00441AAE">
        <w:rPr>
          <w:rFonts w:asciiTheme="minorHAnsi" w:hAnsiTheme="minorHAnsi"/>
        </w:rPr>
        <w:t xml:space="preserve">being </w:t>
      </w:r>
      <w:r w:rsidRPr="00441AAE">
        <w:rPr>
          <w:rFonts w:asciiTheme="minorHAnsi" w:hAnsiTheme="minorHAnsi"/>
        </w:rPr>
        <w:t>able to meet the target value</w:t>
      </w:r>
      <w:r w:rsidR="00F80C83" w:rsidRPr="00441AAE">
        <w:rPr>
          <w:rFonts w:asciiTheme="minorHAnsi" w:hAnsiTheme="minorHAnsi"/>
        </w:rPr>
        <w:t xml:space="preserve"> will require calculating</w:t>
      </w:r>
      <w:r w:rsidRPr="00441AAE">
        <w:rPr>
          <w:rFonts w:asciiTheme="minorHAnsi" w:hAnsiTheme="minorHAnsi"/>
        </w:rPr>
        <w:t xml:space="preserve"> the area weighted average (</w:t>
      </w:r>
      <w:r w:rsidRPr="00441AAE">
        <w:rPr>
          <w:rFonts w:asciiTheme="minorHAnsi" w:hAnsiTheme="minorHAnsi" w:cs="Arial"/>
        </w:rPr>
        <w:t>CF1R-ENV-02-E for</w:t>
      </w:r>
      <w:r w:rsidR="003D3AFD" w:rsidRPr="00441AAE">
        <w:rPr>
          <w:rFonts w:asciiTheme="minorHAnsi" w:hAnsiTheme="minorHAnsi" w:cs="Arial"/>
        </w:rPr>
        <w:t>m</w:t>
      </w:r>
      <w:r w:rsidRPr="00441AAE">
        <w:rPr>
          <w:rFonts w:asciiTheme="minorHAnsi" w:hAnsiTheme="minorHAnsi" w:cs="Arial"/>
        </w:rPr>
        <w:t xml:space="preserve">) </w:t>
      </w:r>
      <w:r w:rsidRPr="00441AAE">
        <w:rPr>
          <w:rFonts w:asciiTheme="minorHAnsi" w:hAnsiTheme="minorHAnsi"/>
        </w:rPr>
        <w:t>with other more efficient windows and skylights.</w:t>
      </w:r>
      <w:r w:rsidR="00950FAD" w:rsidRPr="00441AAE">
        <w:rPr>
          <w:rFonts w:asciiTheme="minorHAnsi" w:hAnsiTheme="minorHAnsi"/>
        </w:rPr>
        <w:t xml:space="preserve"> </w:t>
      </w:r>
    </w:p>
    <w:p w14:paraId="33417982" w14:textId="77777777" w:rsidR="003D42BF" w:rsidRPr="00441AAE" w:rsidRDefault="003D42BF" w:rsidP="003D42BF">
      <w:pPr>
        <w:ind w:right="-18"/>
        <w:rPr>
          <w:rFonts w:asciiTheme="minorHAnsi" w:hAnsiTheme="minorHAnsi"/>
        </w:rPr>
      </w:pPr>
      <w:r w:rsidRPr="00441AAE">
        <w:rPr>
          <w:rFonts w:asciiTheme="minorHAnsi" w:hAnsiTheme="minorHAnsi"/>
        </w:rPr>
        <w:t xml:space="preserve">The resultant Total </w:t>
      </w:r>
      <w:proofErr w:type="spellStart"/>
      <w:r w:rsidRPr="00441AAE">
        <w:rPr>
          <w:rFonts w:asciiTheme="minorHAnsi" w:hAnsiTheme="minorHAnsi"/>
        </w:rPr>
        <w:t>SHGC</w:t>
      </w:r>
      <w:r w:rsidRPr="00441AAE">
        <w:rPr>
          <w:rFonts w:asciiTheme="minorHAnsi" w:hAnsiTheme="minorHAnsi"/>
          <w:vertAlign w:val="subscript"/>
        </w:rPr>
        <w:t>total</w:t>
      </w:r>
      <w:proofErr w:type="spellEnd"/>
      <w:r w:rsidRPr="00441AAE">
        <w:rPr>
          <w:rFonts w:asciiTheme="minorHAnsi" w:hAnsiTheme="minorHAnsi"/>
        </w:rPr>
        <w:t xml:space="preserve"> value shall be documented prescriptively on the</w:t>
      </w:r>
      <w:r w:rsidR="003718E2" w:rsidRPr="00441AAE">
        <w:rPr>
          <w:rFonts w:asciiTheme="minorHAnsi" w:hAnsiTheme="minorHAnsi"/>
        </w:rPr>
        <w:t xml:space="preserve"> </w:t>
      </w:r>
      <w:r w:rsidRPr="00441AAE">
        <w:rPr>
          <w:rFonts w:asciiTheme="minorHAnsi" w:hAnsiTheme="minorHAnsi"/>
        </w:rPr>
        <w:t xml:space="preserve">CF1R-NCB-01-E, CF1R-ADD-01-E </w:t>
      </w:r>
      <w:r w:rsidR="00E8146C" w:rsidRPr="00441AAE">
        <w:rPr>
          <w:rFonts w:asciiTheme="minorHAnsi" w:hAnsiTheme="minorHAnsi"/>
        </w:rPr>
        <w:t xml:space="preserve">or </w:t>
      </w:r>
      <w:r w:rsidRPr="00441AAE">
        <w:rPr>
          <w:rFonts w:asciiTheme="minorHAnsi" w:hAnsiTheme="minorHAnsi"/>
        </w:rPr>
        <w:t>CF1R-ALT-01-E in the Fenestration section</w:t>
      </w:r>
      <w:r w:rsidR="00F80C83" w:rsidRPr="00441AAE">
        <w:rPr>
          <w:rFonts w:asciiTheme="minorHAnsi" w:hAnsiTheme="minorHAnsi"/>
        </w:rPr>
        <w:t xml:space="preserve">—attach </w:t>
      </w:r>
      <w:r w:rsidRPr="00441AAE">
        <w:rPr>
          <w:rFonts w:asciiTheme="minorHAnsi" w:hAnsiTheme="minorHAnsi"/>
        </w:rPr>
        <w:t>a completed CF1R</w:t>
      </w:r>
      <w:r w:rsidRPr="00441AAE">
        <w:rPr>
          <w:rFonts w:asciiTheme="minorHAnsi" w:hAnsiTheme="minorHAnsi"/>
          <w:bCs/>
        </w:rPr>
        <w:t>-ENV-03-E</w:t>
      </w:r>
      <w:r w:rsidRPr="00441AAE">
        <w:rPr>
          <w:rFonts w:asciiTheme="minorHAnsi" w:hAnsiTheme="minorHAnsi"/>
        </w:rPr>
        <w:t xml:space="preserve"> with submittal.</w:t>
      </w:r>
      <w:r w:rsidR="00F80C83" w:rsidRPr="00441AAE">
        <w:rPr>
          <w:rFonts w:asciiTheme="minorHAnsi" w:hAnsiTheme="minorHAnsi"/>
        </w:rPr>
        <w:t xml:space="preserve"> When using the </w:t>
      </w:r>
      <w:r w:rsidRPr="00441AAE">
        <w:rPr>
          <w:rFonts w:asciiTheme="minorHAnsi" w:hAnsiTheme="minorHAnsi"/>
        </w:rPr>
        <w:t>Performance Approach</w:t>
      </w:r>
      <w:r w:rsidR="00F80C83" w:rsidRPr="00441AAE">
        <w:rPr>
          <w:rFonts w:asciiTheme="minorHAnsi" w:hAnsiTheme="minorHAnsi"/>
        </w:rPr>
        <w:t>,</w:t>
      </w:r>
      <w:r w:rsidRPr="00441AAE">
        <w:rPr>
          <w:rFonts w:asciiTheme="minorHAnsi" w:hAnsiTheme="minorHAnsi"/>
        </w:rPr>
        <w:t xml:space="preserve"> the program will generate its own CF1R and will include the Total </w:t>
      </w:r>
      <w:proofErr w:type="spellStart"/>
      <w:r w:rsidRPr="00441AAE">
        <w:rPr>
          <w:rFonts w:asciiTheme="minorHAnsi" w:hAnsiTheme="minorHAnsi"/>
        </w:rPr>
        <w:t>SHGC</w:t>
      </w:r>
      <w:r w:rsidRPr="00441AAE">
        <w:rPr>
          <w:rFonts w:asciiTheme="minorHAnsi" w:hAnsiTheme="minorHAnsi"/>
          <w:vertAlign w:val="subscript"/>
        </w:rPr>
        <w:t>total</w:t>
      </w:r>
      <w:proofErr w:type="spellEnd"/>
      <w:r w:rsidRPr="00441AAE">
        <w:rPr>
          <w:rFonts w:asciiTheme="minorHAnsi" w:hAnsiTheme="minorHAnsi"/>
        </w:rPr>
        <w:t xml:space="preserve"> values. </w:t>
      </w:r>
    </w:p>
    <w:p w14:paraId="33417985" w14:textId="77777777" w:rsidR="00884296" w:rsidRPr="00441AAE" w:rsidRDefault="00884296" w:rsidP="003D42BF">
      <w:pPr>
        <w:ind w:right="-18"/>
        <w:rPr>
          <w:rFonts w:asciiTheme="minorHAnsi" w:hAnsiTheme="minorHAnsi"/>
        </w:rPr>
      </w:pPr>
    </w:p>
    <w:p w14:paraId="33417986" w14:textId="2EA3E9F6" w:rsidR="003D42BF" w:rsidRPr="00172ED6" w:rsidRDefault="003D42BF" w:rsidP="003D42BF">
      <w:pPr>
        <w:rPr>
          <w:rFonts w:asciiTheme="minorHAnsi" w:hAnsiTheme="minorHAnsi" w:cs="Arial"/>
          <w:b/>
        </w:rPr>
      </w:pPr>
      <w:r w:rsidRPr="00172ED6">
        <w:rPr>
          <w:rFonts w:asciiTheme="minorHAnsi" w:hAnsiTheme="minorHAnsi" w:cs="Arial"/>
          <w:b/>
        </w:rPr>
        <w:t xml:space="preserve">A. </w:t>
      </w:r>
      <w:r w:rsidR="00441AAE">
        <w:rPr>
          <w:rFonts w:asciiTheme="minorHAnsi" w:hAnsiTheme="minorHAnsi" w:cs="Arial"/>
          <w:b/>
        </w:rPr>
        <w:t>Product Information</w:t>
      </w:r>
    </w:p>
    <w:p w14:paraId="33417988" w14:textId="77777777" w:rsidR="00537DFE" w:rsidRPr="00172ED6" w:rsidRDefault="00543356">
      <w:pPr>
        <w:pStyle w:val="ListParagraph"/>
        <w:numPr>
          <w:ilvl w:val="0"/>
          <w:numId w:val="68"/>
        </w:numPr>
        <w:rPr>
          <w:rFonts w:asciiTheme="minorHAnsi" w:hAnsiTheme="minorHAnsi"/>
        </w:rPr>
      </w:pPr>
      <w:r w:rsidRPr="00172ED6">
        <w:rPr>
          <w:rFonts w:asciiTheme="minorHAnsi" w:hAnsiTheme="minorHAnsi" w:cs="Arial"/>
        </w:rPr>
        <w:t xml:space="preserve">Tag/Identification: </w:t>
      </w:r>
      <w:r w:rsidR="007932BA" w:rsidRPr="00172ED6">
        <w:rPr>
          <w:rFonts w:asciiTheme="minorHAnsi" w:hAnsiTheme="minorHAnsi" w:cs="Arial"/>
        </w:rPr>
        <w:t xml:space="preserve">User entered value which should equal </w:t>
      </w:r>
      <w:r w:rsidRPr="00172ED6">
        <w:rPr>
          <w:rFonts w:asciiTheme="minorHAnsi" w:hAnsiTheme="minorHAnsi"/>
        </w:rPr>
        <w:t>data given on the other CF1Rs for the same fenestration; provides an identification name or tag name that uniquely identifies the window system. If there is a window schedule the tag name may be given on the plans.</w:t>
      </w:r>
    </w:p>
    <w:p w14:paraId="33417989" w14:textId="77777777" w:rsidR="00537DFE" w:rsidRPr="00172ED6" w:rsidRDefault="00137402">
      <w:pPr>
        <w:pStyle w:val="ListParagraph"/>
        <w:numPr>
          <w:ilvl w:val="0"/>
          <w:numId w:val="68"/>
        </w:numPr>
        <w:rPr>
          <w:rFonts w:asciiTheme="minorHAnsi" w:hAnsiTheme="minorHAnsi"/>
        </w:rPr>
      </w:pPr>
      <w:r w:rsidRPr="00172ED6">
        <w:rPr>
          <w:rFonts w:asciiTheme="minorHAnsi" w:hAnsiTheme="minorHAnsi"/>
        </w:rPr>
        <w:t xml:space="preserve">Orientation: The </w:t>
      </w:r>
      <w:r w:rsidR="000A690D" w:rsidRPr="00172ED6">
        <w:rPr>
          <w:rFonts w:asciiTheme="minorHAnsi" w:hAnsiTheme="minorHAnsi"/>
        </w:rPr>
        <w:t>direction</w:t>
      </w:r>
      <w:r w:rsidRPr="00172ED6">
        <w:rPr>
          <w:rFonts w:asciiTheme="minorHAnsi" w:hAnsiTheme="minorHAnsi"/>
        </w:rPr>
        <w:t xml:space="preserve"> the fenestration</w:t>
      </w:r>
      <w:r w:rsidR="000A690D" w:rsidRPr="00172ED6">
        <w:rPr>
          <w:rFonts w:asciiTheme="minorHAnsi" w:hAnsiTheme="minorHAnsi"/>
        </w:rPr>
        <w:t xml:space="preserve"> faces</w:t>
      </w:r>
      <w:r w:rsidRPr="00172ED6">
        <w:rPr>
          <w:rFonts w:asciiTheme="minorHAnsi" w:hAnsiTheme="minorHAnsi"/>
        </w:rPr>
        <w:t>.</w:t>
      </w:r>
    </w:p>
    <w:p w14:paraId="3341798A" w14:textId="0D27D31E" w:rsidR="00537DFE" w:rsidRPr="00172ED6" w:rsidRDefault="00D14718">
      <w:pPr>
        <w:pStyle w:val="ListParagraph"/>
        <w:numPr>
          <w:ilvl w:val="0"/>
          <w:numId w:val="68"/>
        </w:numPr>
        <w:rPr>
          <w:rFonts w:asciiTheme="minorHAnsi" w:hAnsiTheme="minorHAnsi"/>
        </w:rPr>
      </w:pPr>
      <w:r w:rsidRPr="00172ED6">
        <w:rPr>
          <w:rFonts w:asciiTheme="minorHAnsi" w:hAnsiTheme="minorHAnsi"/>
        </w:rPr>
        <w:t>Fenestration ha</w:t>
      </w:r>
      <w:r w:rsidR="000A690D" w:rsidRPr="00172ED6">
        <w:rPr>
          <w:rFonts w:asciiTheme="minorHAnsi" w:hAnsiTheme="minorHAnsi"/>
        </w:rPr>
        <w:t>s</w:t>
      </w:r>
      <w:r w:rsidRPr="00172ED6">
        <w:rPr>
          <w:rFonts w:asciiTheme="minorHAnsi" w:hAnsiTheme="minorHAnsi"/>
        </w:rPr>
        <w:t xml:space="preserve"> a </w:t>
      </w:r>
      <w:r w:rsidR="00997C8C">
        <w:rPr>
          <w:rFonts w:asciiTheme="minorHAnsi" w:hAnsiTheme="minorHAnsi"/>
        </w:rPr>
        <w:t>T</w:t>
      </w:r>
      <w:r w:rsidRPr="00172ED6">
        <w:rPr>
          <w:rFonts w:asciiTheme="minorHAnsi" w:hAnsiTheme="minorHAnsi"/>
        </w:rPr>
        <w:t xml:space="preserve">emporary or </w:t>
      </w:r>
      <w:r w:rsidR="00997C8C">
        <w:rPr>
          <w:rFonts w:asciiTheme="minorHAnsi" w:hAnsiTheme="minorHAnsi"/>
        </w:rPr>
        <w:t>S</w:t>
      </w:r>
      <w:r w:rsidRPr="00172ED6">
        <w:rPr>
          <w:rFonts w:asciiTheme="minorHAnsi" w:hAnsiTheme="minorHAnsi"/>
        </w:rPr>
        <w:t>ite-</w:t>
      </w:r>
      <w:r w:rsidR="00997C8C">
        <w:rPr>
          <w:rFonts w:asciiTheme="minorHAnsi" w:hAnsiTheme="minorHAnsi"/>
        </w:rPr>
        <w:t>B</w:t>
      </w:r>
      <w:r w:rsidRPr="00172ED6">
        <w:rPr>
          <w:rFonts w:asciiTheme="minorHAnsi" w:hAnsiTheme="minorHAnsi"/>
        </w:rPr>
        <w:t xml:space="preserve">uilt NFRC </w:t>
      </w:r>
      <w:r w:rsidR="00997C8C">
        <w:rPr>
          <w:rFonts w:asciiTheme="minorHAnsi" w:hAnsiTheme="minorHAnsi"/>
        </w:rPr>
        <w:t>L</w:t>
      </w:r>
      <w:r w:rsidRPr="00172ED6">
        <w:rPr>
          <w:rFonts w:asciiTheme="minorHAnsi" w:hAnsiTheme="minorHAnsi"/>
        </w:rPr>
        <w:t xml:space="preserve">abel </w:t>
      </w:r>
      <w:r w:rsidR="00997C8C">
        <w:rPr>
          <w:rFonts w:asciiTheme="minorHAnsi" w:hAnsiTheme="minorHAnsi"/>
        </w:rPr>
        <w:t>C</w:t>
      </w:r>
      <w:r w:rsidRPr="00172ED6">
        <w:rPr>
          <w:rFonts w:asciiTheme="minorHAnsi" w:hAnsiTheme="minorHAnsi"/>
        </w:rPr>
        <w:t xml:space="preserve">ertificate: Indicate Yes or No. </w:t>
      </w:r>
    </w:p>
    <w:p w14:paraId="3341798B" w14:textId="77777777" w:rsidR="008376EB" w:rsidRPr="00172ED6" w:rsidRDefault="008376EB" w:rsidP="008376EB">
      <w:pPr>
        <w:pStyle w:val="ListParagraph"/>
        <w:numPr>
          <w:ilvl w:val="0"/>
          <w:numId w:val="68"/>
        </w:numPr>
        <w:rPr>
          <w:rFonts w:asciiTheme="minorHAnsi" w:hAnsiTheme="minorHAnsi"/>
        </w:rPr>
      </w:pPr>
      <w:r w:rsidRPr="00172ED6">
        <w:rPr>
          <w:rFonts w:asciiTheme="minorHAnsi" w:hAnsiTheme="minorHAnsi"/>
        </w:rPr>
        <w:t xml:space="preserve">SHGC value from NFRC label: Provide the SHGC </w:t>
      </w:r>
      <w:r w:rsidR="000A690D" w:rsidRPr="00172ED6">
        <w:rPr>
          <w:rFonts w:asciiTheme="minorHAnsi" w:hAnsiTheme="minorHAnsi"/>
        </w:rPr>
        <w:t>from</w:t>
      </w:r>
      <w:r w:rsidRPr="00172ED6">
        <w:rPr>
          <w:rFonts w:asciiTheme="minorHAnsi" w:hAnsiTheme="minorHAnsi"/>
        </w:rPr>
        <w:t xml:space="preserve"> the NFRC Label</w:t>
      </w:r>
      <w:r w:rsidR="00776B5D" w:rsidRPr="00172ED6">
        <w:rPr>
          <w:rFonts w:asciiTheme="minorHAnsi" w:hAnsiTheme="minorHAnsi"/>
        </w:rPr>
        <w:t>.</w:t>
      </w:r>
    </w:p>
    <w:p w14:paraId="3341798C" w14:textId="69EFD734" w:rsidR="008376EB" w:rsidRPr="00172ED6" w:rsidRDefault="007932BA" w:rsidP="0002085C">
      <w:pPr>
        <w:pStyle w:val="ListParagraph"/>
        <w:numPr>
          <w:ilvl w:val="0"/>
          <w:numId w:val="68"/>
        </w:numPr>
        <w:rPr>
          <w:rFonts w:asciiTheme="minorHAnsi" w:hAnsiTheme="minorHAnsi"/>
        </w:rPr>
      </w:pPr>
      <w:r w:rsidRPr="00172ED6">
        <w:rPr>
          <w:rFonts w:asciiTheme="minorHAnsi" w:hAnsiTheme="minorHAnsi"/>
        </w:rPr>
        <w:t>User selects from</w:t>
      </w:r>
      <w:r w:rsidR="00484EDB" w:rsidRPr="00172ED6">
        <w:rPr>
          <w:rFonts w:asciiTheme="minorHAnsi" w:hAnsiTheme="minorHAnsi"/>
        </w:rPr>
        <w:t xml:space="preserve"> list: </w:t>
      </w:r>
      <w:r w:rsidR="008376EB" w:rsidRPr="00172ED6">
        <w:rPr>
          <w:rFonts w:asciiTheme="minorHAnsi" w:hAnsiTheme="minorHAnsi"/>
        </w:rPr>
        <w:t>Table 110.6-B</w:t>
      </w:r>
      <w:r w:rsidR="00484EDB" w:rsidRPr="00172ED6">
        <w:rPr>
          <w:rFonts w:asciiTheme="minorHAnsi" w:hAnsiTheme="minorHAnsi"/>
        </w:rPr>
        <w:t xml:space="preserve"> if default SHGC are specified; Equation NA6-2 if </w:t>
      </w:r>
      <w:r w:rsidR="00997C8C">
        <w:rPr>
          <w:rFonts w:asciiTheme="minorHAnsi" w:hAnsiTheme="minorHAnsi"/>
        </w:rPr>
        <w:t>s</w:t>
      </w:r>
      <w:r w:rsidR="00484EDB" w:rsidRPr="00172ED6">
        <w:rPr>
          <w:rFonts w:asciiTheme="minorHAnsi" w:hAnsiTheme="minorHAnsi"/>
        </w:rPr>
        <w:t>ite-built center of glass SHGC are specified.</w:t>
      </w:r>
      <w:r w:rsidR="008376EB" w:rsidRPr="00172ED6">
        <w:rPr>
          <w:rFonts w:asciiTheme="minorHAnsi" w:hAnsiTheme="minorHAnsi"/>
        </w:rPr>
        <w:t xml:space="preserve"> </w:t>
      </w:r>
    </w:p>
    <w:p w14:paraId="311FC606" w14:textId="77777777" w:rsidR="00997C8C" w:rsidRDefault="00484EDB">
      <w:pPr>
        <w:pStyle w:val="ListParagraph"/>
        <w:numPr>
          <w:ilvl w:val="0"/>
          <w:numId w:val="68"/>
        </w:numPr>
        <w:rPr>
          <w:rFonts w:asciiTheme="minorHAnsi" w:hAnsiTheme="minorHAnsi"/>
        </w:rPr>
      </w:pPr>
      <w:r w:rsidRPr="00172ED6">
        <w:rPr>
          <w:rFonts w:asciiTheme="minorHAnsi" w:hAnsiTheme="minorHAnsi"/>
        </w:rPr>
        <w:t xml:space="preserve">User selects from list: </w:t>
      </w:r>
      <w:r w:rsidR="008027CF" w:rsidRPr="00172ED6">
        <w:rPr>
          <w:rFonts w:asciiTheme="minorHAnsi" w:hAnsiTheme="minorHAnsi"/>
        </w:rPr>
        <w:t xml:space="preserve">Standard Bug Screens, Exterior Sunscreens with Weave 53 x 16/inch, Sunscreens w/Louvers as Wide as </w:t>
      </w:r>
      <w:r w:rsidR="00BA38C5" w:rsidRPr="00172ED6">
        <w:rPr>
          <w:rFonts w:asciiTheme="minorHAnsi" w:hAnsiTheme="minorHAnsi"/>
        </w:rPr>
        <w:t xml:space="preserve">Window </w:t>
      </w:r>
      <w:r w:rsidR="008027CF" w:rsidRPr="00172ED6">
        <w:rPr>
          <w:rFonts w:asciiTheme="minorHAnsi" w:hAnsiTheme="minorHAnsi"/>
        </w:rPr>
        <w:t xml:space="preserve">Openings, Low Sun Angle Louvered Sunscreens, </w:t>
      </w:r>
      <w:r w:rsidR="008027CF" w:rsidRPr="00172ED6">
        <w:rPr>
          <w:rFonts w:asciiTheme="minorHAnsi" w:hAnsiTheme="minorHAnsi"/>
          <w:color w:val="000000"/>
        </w:rPr>
        <w:t>Vertical Roller Shades or Retractable Drop Arm/</w:t>
      </w:r>
      <w:r w:rsidR="00BA38C5" w:rsidRPr="00172ED6">
        <w:rPr>
          <w:rFonts w:asciiTheme="minorHAnsi" w:hAnsiTheme="minorHAnsi"/>
          <w:color w:val="000000"/>
        </w:rPr>
        <w:t>Combination/</w:t>
      </w:r>
      <w:proofErr w:type="spellStart"/>
      <w:r w:rsidR="008027CF" w:rsidRPr="00172ED6">
        <w:rPr>
          <w:rFonts w:asciiTheme="minorHAnsi" w:hAnsiTheme="minorHAnsi"/>
          <w:color w:val="000000"/>
        </w:rPr>
        <w:t>Marquisolette</w:t>
      </w:r>
      <w:proofErr w:type="spellEnd"/>
      <w:r w:rsidR="008027CF" w:rsidRPr="00172ED6">
        <w:rPr>
          <w:rFonts w:asciiTheme="minorHAnsi" w:hAnsiTheme="minorHAnsi"/>
          <w:color w:val="000000"/>
        </w:rPr>
        <w:t xml:space="preserve"> </w:t>
      </w:r>
      <w:r w:rsidR="00BA38C5" w:rsidRPr="00172ED6">
        <w:rPr>
          <w:rFonts w:asciiTheme="minorHAnsi" w:hAnsiTheme="minorHAnsi"/>
          <w:color w:val="000000"/>
        </w:rPr>
        <w:t xml:space="preserve">and </w:t>
      </w:r>
      <w:r w:rsidR="008027CF" w:rsidRPr="00172ED6">
        <w:rPr>
          <w:rFonts w:asciiTheme="minorHAnsi" w:hAnsiTheme="minorHAnsi"/>
          <w:color w:val="000000"/>
        </w:rPr>
        <w:t>Operable Awnings</w:t>
      </w:r>
      <w:r w:rsidR="00BA38C5" w:rsidRPr="00172ED6">
        <w:rPr>
          <w:rFonts w:asciiTheme="minorHAnsi" w:hAnsiTheme="minorHAnsi"/>
          <w:color w:val="000000"/>
        </w:rPr>
        <w:t xml:space="preserve">, </w:t>
      </w:r>
      <w:r w:rsidR="008027CF" w:rsidRPr="00172ED6">
        <w:rPr>
          <w:rFonts w:asciiTheme="minorHAnsi" w:hAnsiTheme="minorHAnsi"/>
        </w:rPr>
        <w:t>Roll Down Blinds or Slats or None (for skylights only)</w:t>
      </w:r>
      <w:r w:rsidR="000A690D" w:rsidRPr="00172ED6">
        <w:rPr>
          <w:rFonts w:asciiTheme="minorHAnsi" w:hAnsiTheme="minorHAnsi"/>
        </w:rPr>
        <w:t xml:space="preserve">. </w:t>
      </w:r>
    </w:p>
    <w:p w14:paraId="3FAFBE79" w14:textId="77777777" w:rsidR="00072A73" w:rsidRDefault="00072A73" w:rsidP="00072A73">
      <w:pPr>
        <w:pStyle w:val="ListParagraph"/>
        <w:rPr>
          <w:rFonts w:asciiTheme="minorHAnsi" w:hAnsiTheme="minorHAnsi"/>
        </w:rPr>
      </w:pPr>
    </w:p>
    <w:p w14:paraId="3341798D" w14:textId="27AABF32" w:rsidR="00A406E3" w:rsidRPr="00072A73" w:rsidRDefault="00AE77B1" w:rsidP="00072A73">
      <w:pPr>
        <w:ind w:left="720"/>
        <w:rPr>
          <w:rFonts w:asciiTheme="minorHAnsi" w:hAnsiTheme="minorHAnsi"/>
        </w:rPr>
      </w:pPr>
      <w:r w:rsidRPr="00072A73">
        <w:rPr>
          <w:rFonts w:asciiTheme="minorHAnsi" w:hAnsiTheme="minorHAnsi"/>
        </w:rPr>
        <w:t xml:space="preserve">Note: </w:t>
      </w:r>
      <w:r w:rsidR="00072A73">
        <w:rPr>
          <w:rFonts w:asciiTheme="minorHAnsi" w:hAnsiTheme="minorHAnsi"/>
        </w:rPr>
        <w:tab/>
      </w:r>
      <w:r w:rsidRPr="00072A73">
        <w:rPr>
          <w:rFonts w:asciiTheme="minorHAnsi" w:hAnsiTheme="minorHAnsi"/>
        </w:rPr>
        <w:t>Default is Standard Bug Screens.</w:t>
      </w:r>
    </w:p>
    <w:p w14:paraId="542B05F4" w14:textId="77777777" w:rsidR="00072A73" w:rsidRPr="00172ED6" w:rsidRDefault="00072A73" w:rsidP="00072A73">
      <w:pPr>
        <w:pStyle w:val="ListParagraph"/>
        <w:rPr>
          <w:rFonts w:asciiTheme="minorHAnsi" w:hAnsiTheme="minorHAnsi"/>
        </w:rPr>
      </w:pPr>
    </w:p>
    <w:p w14:paraId="3341798E" w14:textId="5C75A473" w:rsidR="00537DFE" w:rsidRPr="00172ED6" w:rsidRDefault="00A406E3">
      <w:pPr>
        <w:pStyle w:val="ListParagraph"/>
        <w:numPr>
          <w:ilvl w:val="0"/>
          <w:numId w:val="68"/>
        </w:numPr>
        <w:rPr>
          <w:rFonts w:asciiTheme="minorHAnsi" w:hAnsiTheme="minorHAnsi"/>
        </w:rPr>
      </w:pPr>
      <w:r w:rsidRPr="00172ED6">
        <w:rPr>
          <w:rFonts w:asciiTheme="minorHAnsi" w:hAnsiTheme="minorHAnsi"/>
        </w:rPr>
        <w:t xml:space="preserve">Exterior Shade SHGC: </w:t>
      </w:r>
      <w:r w:rsidR="008027CF" w:rsidRPr="00172ED6">
        <w:rPr>
          <w:rFonts w:asciiTheme="minorHAnsi" w:hAnsiTheme="minorHAnsi"/>
        </w:rPr>
        <w:t xml:space="preserve">This value is auto filled based on the selection in A06 </w:t>
      </w:r>
      <w:r w:rsidR="00752080" w:rsidRPr="00172ED6">
        <w:rPr>
          <w:rFonts w:asciiTheme="minorHAnsi" w:hAnsiTheme="minorHAnsi"/>
        </w:rPr>
        <w:t xml:space="preserve">and the referenced value found in </w:t>
      </w:r>
      <w:r w:rsidR="00C03F44">
        <w:rPr>
          <w:rFonts w:asciiTheme="minorHAnsi" w:hAnsiTheme="minorHAnsi"/>
        </w:rPr>
        <w:t>T</w:t>
      </w:r>
      <w:r w:rsidR="00B163D5" w:rsidRPr="00172ED6">
        <w:rPr>
          <w:rFonts w:asciiTheme="minorHAnsi" w:hAnsiTheme="minorHAnsi"/>
        </w:rPr>
        <w:t>able S-1.</w:t>
      </w:r>
      <w:r w:rsidRPr="00172ED6">
        <w:rPr>
          <w:rFonts w:asciiTheme="minorHAnsi" w:hAnsiTheme="minorHAnsi"/>
        </w:rPr>
        <w:t xml:space="preserve"> </w:t>
      </w:r>
    </w:p>
    <w:p w14:paraId="3341798F" w14:textId="77777777" w:rsidR="00FE159A" w:rsidRPr="00172ED6" w:rsidRDefault="00FE159A" w:rsidP="00FE159A">
      <w:pPr>
        <w:ind w:left="360"/>
        <w:rPr>
          <w:rFonts w:asciiTheme="minorHAnsi" w:hAnsiTheme="minorHAnsi" w:cs="Arial"/>
          <w:b/>
        </w:rPr>
      </w:pPr>
    </w:p>
    <w:p w14:paraId="33417990" w14:textId="77777777" w:rsidR="00441AAE" w:rsidRPr="0024510B" w:rsidRDefault="00FE159A" w:rsidP="00441AAE">
      <w:pPr>
        <w:rPr>
          <w:rFonts w:asciiTheme="minorHAnsi" w:hAnsiTheme="minorHAnsi"/>
          <w:b/>
        </w:rPr>
      </w:pPr>
      <w:r w:rsidRPr="00172ED6">
        <w:rPr>
          <w:rFonts w:asciiTheme="minorHAnsi" w:hAnsiTheme="minorHAnsi" w:cs="Arial"/>
          <w:b/>
        </w:rPr>
        <w:t xml:space="preserve">B. </w:t>
      </w:r>
      <w:r w:rsidR="00441AAE" w:rsidRPr="0024510B">
        <w:rPr>
          <w:rFonts w:asciiTheme="minorHAnsi" w:hAnsiTheme="minorHAnsi"/>
          <w:b/>
        </w:rPr>
        <w:t>Default Solar Heat Gain Coefficient Using Table 110.6-B</w:t>
      </w:r>
    </w:p>
    <w:p w14:paraId="33417991" w14:textId="77777777" w:rsidR="00FE159A" w:rsidRPr="00172ED6" w:rsidRDefault="00BA38C5" w:rsidP="00FE159A">
      <w:pPr>
        <w:pStyle w:val="ListParagraph"/>
        <w:numPr>
          <w:ilvl w:val="0"/>
          <w:numId w:val="70"/>
        </w:numPr>
        <w:rPr>
          <w:rFonts w:asciiTheme="minorHAnsi" w:hAnsiTheme="minorHAnsi" w:cs="Arial"/>
          <w:b/>
        </w:rPr>
      </w:pPr>
      <w:r w:rsidRPr="00172ED6">
        <w:rPr>
          <w:rFonts w:asciiTheme="minorHAnsi" w:hAnsiTheme="minorHAnsi" w:cs="Arial"/>
        </w:rPr>
        <w:t xml:space="preserve">Tag/Identification: </w:t>
      </w:r>
      <w:r w:rsidR="003F06BC" w:rsidRPr="00172ED6">
        <w:rPr>
          <w:rFonts w:asciiTheme="minorHAnsi" w:hAnsiTheme="minorHAnsi" w:cs="Arial"/>
        </w:rPr>
        <w:t>Auto-filled from Section A</w:t>
      </w:r>
      <w:r w:rsidRPr="00172ED6">
        <w:rPr>
          <w:rFonts w:asciiTheme="minorHAnsi" w:hAnsiTheme="minorHAnsi"/>
        </w:rPr>
        <w:t>.</w:t>
      </w:r>
    </w:p>
    <w:p w14:paraId="33417992" w14:textId="2832ADF7" w:rsidR="00537DFE" w:rsidRPr="00172ED6" w:rsidRDefault="00072A73" w:rsidP="00FE159A">
      <w:pPr>
        <w:pStyle w:val="ListParagraph"/>
        <w:numPr>
          <w:ilvl w:val="0"/>
          <w:numId w:val="7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Orientation: </w:t>
      </w:r>
      <w:r w:rsidR="00BA38C5" w:rsidRPr="00172ED6">
        <w:rPr>
          <w:rFonts w:asciiTheme="minorHAnsi" w:hAnsiTheme="minorHAnsi"/>
        </w:rPr>
        <w:t>User selects orientation from list: North, East, South or West.</w:t>
      </w:r>
    </w:p>
    <w:p w14:paraId="33417993" w14:textId="6BAB5D96" w:rsidR="00AE77B1" w:rsidRPr="00172ED6" w:rsidRDefault="00072A73" w:rsidP="00FE159A">
      <w:pPr>
        <w:pStyle w:val="ListParagraph"/>
        <w:numPr>
          <w:ilvl w:val="0"/>
          <w:numId w:val="7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Frame Type: </w:t>
      </w:r>
      <w:r w:rsidR="00BA38C5" w:rsidRPr="00172ED6">
        <w:rPr>
          <w:rFonts w:asciiTheme="minorHAnsi" w:hAnsiTheme="minorHAnsi"/>
        </w:rPr>
        <w:t xml:space="preserve">User selects fenestration frame type from list: </w:t>
      </w:r>
      <w:r w:rsidR="006A3186" w:rsidRPr="00172ED6">
        <w:rPr>
          <w:rFonts w:asciiTheme="minorHAnsi" w:hAnsiTheme="minorHAnsi"/>
        </w:rPr>
        <w:t>Metal, Non-metal</w:t>
      </w:r>
      <w:r w:rsidR="000A690D" w:rsidRPr="00172ED6">
        <w:rPr>
          <w:rFonts w:asciiTheme="minorHAnsi" w:hAnsiTheme="minorHAnsi"/>
        </w:rPr>
        <w:t xml:space="preserve"> (such as wood or vinyl)</w:t>
      </w:r>
      <w:r w:rsidR="006A3186" w:rsidRPr="00172ED6">
        <w:rPr>
          <w:rFonts w:asciiTheme="minorHAnsi" w:hAnsiTheme="minorHAnsi"/>
        </w:rPr>
        <w:t>, or Metal w/Thermal Break</w:t>
      </w:r>
      <w:r w:rsidR="000A690D" w:rsidRPr="00172ED6">
        <w:rPr>
          <w:rFonts w:asciiTheme="minorHAnsi" w:hAnsiTheme="minorHAnsi"/>
        </w:rPr>
        <w:t>.</w:t>
      </w:r>
    </w:p>
    <w:p w14:paraId="33417994" w14:textId="28322773" w:rsidR="006A3186" w:rsidRPr="00172ED6" w:rsidRDefault="00072A73" w:rsidP="00FE159A">
      <w:pPr>
        <w:pStyle w:val="ListParagraph"/>
        <w:numPr>
          <w:ilvl w:val="0"/>
          <w:numId w:val="7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Product: </w:t>
      </w:r>
      <w:r w:rsidR="00BA38C5" w:rsidRPr="00172ED6">
        <w:rPr>
          <w:rFonts w:asciiTheme="minorHAnsi" w:hAnsiTheme="minorHAnsi"/>
        </w:rPr>
        <w:t xml:space="preserve">User selects from list: </w:t>
      </w:r>
      <w:r w:rsidR="006A3186" w:rsidRPr="00172ED6">
        <w:rPr>
          <w:rFonts w:asciiTheme="minorHAnsi" w:hAnsiTheme="minorHAnsi"/>
        </w:rPr>
        <w:t>Fixed or Operable</w:t>
      </w:r>
      <w:r w:rsidR="000A690D" w:rsidRPr="00172ED6">
        <w:rPr>
          <w:rFonts w:asciiTheme="minorHAnsi" w:hAnsiTheme="minorHAnsi"/>
        </w:rPr>
        <w:t>.</w:t>
      </w:r>
    </w:p>
    <w:p w14:paraId="33417995" w14:textId="27202618" w:rsidR="006A3186" w:rsidRPr="00172ED6" w:rsidRDefault="00072A73" w:rsidP="00FE159A">
      <w:pPr>
        <w:pStyle w:val="ListParagraph"/>
        <w:numPr>
          <w:ilvl w:val="0"/>
          <w:numId w:val="7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Glazing: </w:t>
      </w:r>
      <w:r w:rsidR="00BA38C5" w:rsidRPr="00172ED6">
        <w:rPr>
          <w:rFonts w:asciiTheme="minorHAnsi" w:hAnsiTheme="minorHAnsi"/>
        </w:rPr>
        <w:t xml:space="preserve">User selects from list: </w:t>
      </w:r>
      <w:r w:rsidR="006A3186" w:rsidRPr="00172ED6">
        <w:rPr>
          <w:rFonts w:asciiTheme="minorHAnsi" w:hAnsiTheme="minorHAnsi"/>
        </w:rPr>
        <w:t>Clear (not visibly tinted) or Tinted (visibly tinted)</w:t>
      </w:r>
      <w:r w:rsidR="000A690D" w:rsidRPr="00172ED6">
        <w:rPr>
          <w:rFonts w:asciiTheme="minorHAnsi" w:hAnsiTheme="minorHAnsi"/>
        </w:rPr>
        <w:t>.</w:t>
      </w:r>
    </w:p>
    <w:p w14:paraId="33417996" w14:textId="17622CDB" w:rsidR="006A3186" w:rsidRPr="00172ED6" w:rsidRDefault="00072A73" w:rsidP="00FE159A">
      <w:pPr>
        <w:pStyle w:val="ListParagraph"/>
        <w:numPr>
          <w:ilvl w:val="0"/>
          <w:numId w:val="7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Number of Panes: </w:t>
      </w:r>
      <w:r w:rsidR="00BA38C5" w:rsidRPr="00172ED6">
        <w:rPr>
          <w:rFonts w:asciiTheme="minorHAnsi" w:hAnsiTheme="minorHAnsi"/>
        </w:rPr>
        <w:t xml:space="preserve">User selects from list: </w:t>
      </w:r>
      <w:r w:rsidR="0002085C" w:rsidRPr="00172ED6">
        <w:rPr>
          <w:rFonts w:asciiTheme="minorHAnsi" w:hAnsiTheme="minorHAnsi"/>
        </w:rPr>
        <w:t>Single, Double or Glass Block.</w:t>
      </w:r>
    </w:p>
    <w:p w14:paraId="33417997" w14:textId="54D91D96" w:rsidR="0002085C" w:rsidRPr="00172ED6" w:rsidRDefault="0002085C" w:rsidP="00FE159A">
      <w:pPr>
        <w:pStyle w:val="ListParagraph"/>
        <w:numPr>
          <w:ilvl w:val="0"/>
          <w:numId w:val="70"/>
        </w:numPr>
        <w:rPr>
          <w:rFonts w:asciiTheme="minorHAnsi" w:hAnsiTheme="minorHAnsi"/>
        </w:rPr>
      </w:pPr>
      <w:r w:rsidRPr="00172ED6">
        <w:rPr>
          <w:rFonts w:asciiTheme="minorHAnsi" w:hAnsiTheme="minorHAnsi"/>
        </w:rPr>
        <w:t xml:space="preserve">Default </w:t>
      </w:r>
      <w:r w:rsidR="00072A73">
        <w:rPr>
          <w:rFonts w:asciiTheme="minorHAnsi" w:hAnsiTheme="minorHAnsi"/>
        </w:rPr>
        <w:t>F</w:t>
      </w:r>
      <w:r w:rsidRPr="00172ED6">
        <w:rPr>
          <w:rFonts w:asciiTheme="minorHAnsi" w:hAnsiTheme="minorHAnsi"/>
        </w:rPr>
        <w:t xml:space="preserve">enestration SHGC: </w:t>
      </w:r>
      <w:r w:rsidR="00752080" w:rsidRPr="00172ED6">
        <w:rPr>
          <w:rFonts w:asciiTheme="minorHAnsi" w:hAnsiTheme="minorHAnsi"/>
        </w:rPr>
        <w:t xml:space="preserve">This value is auto filled based on the selections in B03, B04, B05 and B06 and the referenced values found in </w:t>
      </w:r>
      <w:r w:rsidR="00072A73">
        <w:rPr>
          <w:rFonts w:asciiTheme="minorHAnsi" w:hAnsiTheme="minorHAnsi"/>
        </w:rPr>
        <w:t>T</w:t>
      </w:r>
      <w:r w:rsidR="00752080" w:rsidRPr="00172ED6">
        <w:rPr>
          <w:rFonts w:asciiTheme="minorHAnsi" w:hAnsiTheme="minorHAnsi"/>
        </w:rPr>
        <w:t>able 110.6-B</w:t>
      </w:r>
      <w:r w:rsidR="00776B5D" w:rsidRPr="00172ED6">
        <w:rPr>
          <w:rFonts w:ascii="Calibri" w:hAnsi="Calibri" w:cs="Arial"/>
        </w:rPr>
        <w:t>.</w:t>
      </w:r>
    </w:p>
    <w:p w14:paraId="1DE05CFA" w14:textId="77777777" w:rsidR="00441AAE" w:rsidRDefault="00441AAE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br w:type="page"/>
      </w:r>
    </w:p>
    <w:p w14:paraId="1F9D47F2" w14:textId="37847AA0" w:rsidR="00441AAE" w:rsidRPr="0024510B" w:rsidRDefault="0002085C" w:rsidP="00441AAE">
      <w:pPr>
        <w:tabs>
          <w:tab w:val="left" w:pos="270"/>
          <w:tab w:val="right" w:pos="4680"/>
          <w:tab w:val="center" w:pos="7920"/>
          <w:tab w:val="center" w:pos="8820"/>
          <w:tab w:val="right" w:pos="10080"/>
        </w:tabs>
        <w:rPr>
          <w:rFonts w:asciiTheme="minorHAnsi" w:hAnsiTheme="minorHAnsi"/>
          <w:b/>
        </w:rPr>
      </w:pPr>
      <w:r w:rsidRPr="00172ED6">
        <w:rPr>
          <w:rFonts w:asciiTheme="minorHAnsi" w:hAnsiTheme="minorHAnsi" w:cs="Arial"/>
          <w:b/>
        </w:rPr>
        <w:t xml:space="preserve">C. </w:t>
      </w:r>
      <w:r w:rsidR="00441AAE" w:rsidRPr="0024510B">
        <w:rPr>
          <w:rFonts w:asciiTheme="minorHAnsi" w:hAnsiTheme="minorHAnsi"/>
          <w:b/>
        </w:rPr>
        <w:t>Non-Rated Site-Built Solar Heat Gain Coefficient Calculation Using Equation NA6-2 from Nonresidential Appendix NA6.3</w:t>
      </w:r>
    </w:p>
    <w:p w14:paraId="3341799A" w14:textId="2850F35D" w:rsidR="00752080" w:rsidRPr="00172ED6" w:rsidRDefault="00072A73" w:rsidP="00752080">
      <w:pPr>
        <w:pStyle w:val="ListParagraph"/>
        <w:numPr>
          <w:ilvl w:val="0"/>
          <w:numId w:val="51"/>
        </w:numPr>
        <w:tabs>
          <w:tab w:val="left" w:pos="270"/>
          <w:tab w:val="right" w:pos="4680"/>
          <w:tab w:val="center" w:pos="7920"/>
          <w:tab w:val="center" w:pos="8820"/>
          <w:tab w:val="right" w:pos="10080"/>
        </w:tabs>
        <w:rPr>
          <w:rFonts w:ascii="Calibri" w:hAnsi="Calibri" w:cs="ArialMT"/>
        </w:rPr>
      </w:pPr>
      <w:r>
        <w:rPr>
          <w:rFonts w:asciiTheme="minorHAnsi" w:hAnsiTheme="minorHAnsi"/>
        </w:rPr>
        <w:t xml:space="preserve">Conditioned Floor Area: </w:t>
      </w:r>
      <w:r w:rsidR="00752080" w:rsidRPr="00172ED6">
        <w:rPr>
          <w:rFonts w:asciiTheme="minorHAnsi" w:hAnsiTheme="minorHAnsi"/>
        </w:rPr>
        <w:t>User entered Conditioned Floor Area: Indicate the Conditioned Floor Area of the building. This should be the same value found on the CF1R-NCB-01-E, CF1R-ADD-01-E orCF1R</w:t>
      </w:r>
      <w:r w:rsidR="00752080" w:rsidRPr="00172ED6">
        <w:rPr>
          <w:rFonts w:ascii="Calibri" w:hAnsi="Calibri" w:cs="ArialMT"/>
        </w:rPr>
        <w:t>-ALT-01-E</w:t>
      </w:r>
      <w:r w:rsidR="00776B5D" w:rsidRPr="00172ED6">
        <w:rPr>
          <w:rFonts w:ascii="Calibri" w:hAnsi="Calibri" w:cs="ArialMT"/>
        </w:rPr>
        <w:t>.</w:t>
      </w:r>
    </w:p>
    <w:p w14:paraId="3341799B" w14:textId="77777777" w:rsidR="00752080" w:rsidRPr="00172ED6" w:rsidRDefault="00752080" w:rsidP="00752080">
      <w:pPr>
        <w:pStyle w:val="ListParagraph"/>
        <w:numPr>
          <w:ilvl w:val="0"/>
          <w:numId w:val="51"/>
        </w:numPr>
        <w:tabs>
          <w:tab w:val="left" w:pos="270"/>
          <w:tab w:val="right" w:pos="4680"/>
          <w:tab w:val="center" w:pos="7920"/>
          <w:tab w:val="center" w:pos="8820"/>
          <w:tab w:val="right" w:pos="10080"/>
        </w:tabs>
        <w:rPr>
          <w:rFonts w:asciiTheme="minorHAnsi" w:hAnsiTheme="minorHAnsi"/>
        </w:rPr>
      </w:pPr>
      <w:r w:rsidRPr="00172ED6">
        <w:rPr>
          <w:rFonts w:ascii="Calibri" w:hAnsi="Calibri" w:cs="ArialMT"/>
        </w:rPr>
        <w:t>5% of the Condition Floor Area: This value is auto filled based on a calc</w:t>
      </w:r>
      <w:r w:rsidRPr="00172ED6">
        <w:rPr>
          <w:rFonts w:ascii="Calibri" w:hAnsi="Calibri" w:cs="Arial"/>
        </w:rPr>
        <w:t>ulated value</w:t>
      </w:r>
      <w:r w:rsidR="00776B5D" w:rsidRPr="00172ED6">
        <w:rPr>
          <w:rFonts w:ascii="Calibri" w:hAnsi="Calibri" w:cs="Arial"/>
        </w:rPr>
        <w:t>.</w:t>
      </w:r>
    </w:p>
    <w:p w14:paraId="3341799C" w14:textId="77777777" w:rsidR="00776B5D" w:rsidRPr="00172ED6" w:rsidRDefault="00776B5D" w:rsidP="00776B5D">
      <w:pPr>
        <w:pStyle w:val="ListParagraph"/>
        <w:numPr>
          <w:ilvl w:val="0"/>
          <w:numId w:val="51"/>
        </w:numPr>
        <w:tabs>
          <w:tab w:val="left" w:pos="270"/>
          <w:tab w:val="right" w:pos="4680"/>
          <w:tab w:val="center" w:pos="7920"/>
          <w:tab w:val="center" w:pos="8820"/>
          <w:tab w:val="right" w:pos="10080"/>
        </w:tabs>
        <w:rPr>
          <w:rFonts w:asciiTheme="minorHAnsi" w:hAnsiTheme="minorHAnsi"/>
        </w:rPr>
      </w:pPr>
      <w:r w:rsidRPr="00172ED6">
        <w:rPr>
          <w:rFonts w:asciiTheme="minorHAnsi" w:hAnsiTheme="minorHAnsi"/>
        </w:rPr>
        <w:t xml:space="preserve">Total Allowed Non-Rated Site-Built Fenestration Area: </w:t>
      </w:r>
      <w:r w:rsidRPr="00172ED6">
        <w:rPr>
          <w:rFonts w:ascii="Calibri" w:hAnsi="Calibri" w:cs="ArialMT"/>
        </w:rPr>
        <w:t>This value is auto filled based on a calc</w:t>
      </w:r>
      <w:r w:rsidRPr="00172ED6">
        <w:rPr>
          <w:rFonts w:ascii="Calibri" w:hAnsi="Calibri" w:cs="Arial"/>
        </w:rPr>
        <w:t>ulated value.</w:t>
      </w:r>
    </w:p>
    <w:p w14:paraId="3341799D" w14:textId="77777777" w:rsidR="00776B5D" w:rsidRPr="00172ED6" w:rsidRDefault="00776B5D" w:rsidP="00776B5D">
      <w:pPr>
        <w:pStyle w:val="ListParagraph"/>
        <w:numPr>
          <w:ilvl w:val="0"/>
          <w:numId w:val="51"/>
        </w:numPr>
        <w:tabs>
          <w:tab w:val="left" w:pos="270"/>
          <w:tab w:val="right" w:pos="4680"/>
          <w:tab w:val="center" w:pos="7920"/>
          <w:tab w:val="center" w:pos="8820"/>
          <w:tab w:val="right" w:pos="10080"/>
        </w:tabs>
        <w:rPr>
          <w:rFonts w:asciiTheme="minorHAnsi" w:hAnsiTheme="minorHAnsi"/>
        </w:rPr>
      </w:pPr>
      <w:r w:rsidRPr="00172ED6">
        <w:rPr>
          <w:rFonts w:ascii="Calibri" w:hAnsi="Calibri"/>
        </w:rPr>
        <w:t>P</w:t>
      </w:r>
      <w:r w:rsidRPr="00172ED6">
        <w:rPr>
          <w:rFonts w:ascii="Calibri" w:hAnsi="Calibri" w:cs="ArialMT"/>
        </w:rPr>
        <w:t>r</w:t>
      </w:r>
      <w:r w:rsidRPr="00172ED6">
        <w:rPr>
          <w:rFonts w:asciiTheme="minorHAnsi" w:hAnsiTheme="minorHAnsi"/>
        </w:rPr>
        <w:t>oposed Area of Site-Built Fenestration: User entered value equal to the total area of the site-built fenestration; Note: must be 250 ft</w:t>
      </w:r>
      <w:r w:rsidRPr="00172ED6">
        <w:rPr>
          <w:rFonts w:asciiTheme="minorHAnsi" w:hAnsiTheme="minorHAnsi"/>
          <w:vertAlign w:val="superscript"/>
        </w:rPr>
        <w:t>2</w:t>
      </w:r>
      <w:r w:rsidRPr="00172ED6">
        <w:rPr>
          <w:rFonts w:asciiTheme="minorHAnsi" w:hAnsiTheme="minorHAnsi"/>
        </w:rPr>
        <w:t xml:space="preserve"> or less.</w:t>
      </w:r>
    </w:p>
    <w:p w14:paraId="3341799E" w14:textId="77777777" w:rsidR="00752080" w:rsidRPr="00172ED6" w:rsidRDefault="00752080" w:rsidP="00752080">
      <w:pPr>
        <w:pStyle w:val="ListParagraph"/>
        <w:numPr>
          <w:ilvl w:val="0"/>
          <w:numId w:val="51"/>
        </w:numPr>
        <w:tabs>
          <w:tab w:val="left" w:pos="270"/>
          <w:tab w:val="right" w:pos="4680"/>
          <w:tab w:val="center" w:pos="7920"/>
          <w:tab w:val="center" w:pos="8820"/>
          <w:tab w:val="right" w:pos="10080"/>
        </w:tabs>
        <w:rPr>
          <w:rFonts w:asciiTheme="minorHAnsi" w:hAnsiTheme="minorHAnsi"/>
        </w:rPr>
      </w:pPr>
      <w:r w:rsidRPr="00172ED6">
        <w:rPr>
          <w:rFonts w:asciiTheme="minorHAnsi" w:hAnsiTheme="minorHAnsi" w:cs="Arial"/>
        </w:rPr>
        <w:t xml:space="preserve">Tag/Identification: </w:t>
      </w:r>
      <w:r w:rsidR="003F06BC" w:rsidRPr="00172ED6">
        <w:rPr>
          <w:rFonts w:asciiTheme="minorHAnsi" w:hAnsiTheme="minorHAnsi" w:cs="Arial"/>
        </w:rPr>
        <w:t>Auto-filled from Section A</w:t>
      </w:r>
      <w:r w:rsidRPr="00172ED6">
        <w:rPr>
          <w:rFonts w:asciiTheme="minorHAnsi" w:hAnsiTheme="minorHAnsi"/>
        </w:rPr>
        <w:t>.</w:t>
      </w:r>
    </w:p>
    <w:p w14:paraId="3341799F" w14:textId="4494F187" w:rsidR="00776B5D" w:rsidRPr="00172ED6" w:rsidRDefault="00072A73" w:rsidP="00752080">
      <w:pPr>
        <w:pStyle w:val="ListParagraph"/>
        <w:numPr>
          <w:ilvl w:val="0"/>
          <w:numId w:val="51"/>
        </w:numPr>
        <w:tabs>
          <w:tab w:val="left" w:pos="270"/>
          <w:tab w:val="right" w:pos="4680"/>
          <w:tab w:val="center" w:pos="7920"/>
          <w:tab w:val="center" w:pos="8820"/>
          <w:tab w:val="right" w:pos="1008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Glass Area: </w:t>
      </w:r>
      <w:r w:rsidR="00776B5D" w:rsidRPr="00172ED6">
        <w:rPr>
          <w:rFonts w:asciiTheme="minorHAnsi" w:hAnsiTheme="minorHAnsi"/>
        </w:rPr>
        <w:t>User entered Fenestration Area.</w:t>
      </w:r>
    </w:p>
    <w:p w14:paraId="334179A0" w14:textId="2102B178" w:rsidR="00462C3A" w:rsidRPr="00172ED6" w:rsidRDefault="00072A73" w:rsidP="00752080">
      <w:pPr>
        <w:pStyle w:val="ListParagraph"/>
        <w:numPr>
          <w:ilvl w:val="0"/>
          <w:numId w:val="51"/>
        </w:numPr>
        <w:tabs>
          <w:tab w:val="left" w:pos="270"/>
          <w:tab w:val="right" w:pos="4680"/>
          <w:tab w:val="center" w:pos="7920"/>
          <w:tab w:val="center" w:pos="8820"/>
          <w:tab w:val="right" w:pos="10080"/>
        </w:tabs>
        <w:rPr>
          <w:rFonts w:asciiTheme="minorHAnsi" w:hAnsiTheme="minorHAnsi"/>
        </w:rPr>
      </w:pPr>
      <w:r>
        <w:rPr>
          <w:rFonts w:asciiTheme="minorHAnsi" w:hAnsiTheme="minorHAnsi" w:cs="Arial"/>
        </w:rPr>
        <w:t xml:space="preserve">Center of Glass Solar Heat Gain Coefficient: </w:t>
      </w:r>
      <w:r w:rsidR="00462C3A" w:rsidRPr="00172ED6">
        <w:rPr>
          <w:rFonts w:asciiTheme="minorHAnsi" w:hAnsiTheme="minorHAnsi" w:cs="Arial"/>
        </w:rPr>
        <w:t>User entered Center of Glass (COG) Solar H</w:t>
      </w:r>
      <w:r w:rsidR="00462C3A" w:rsidRPr="00172ED6">
        <w:rPr>
          <w:rFonts w:asciiTheme="minorHAnsi" w:hAnsiTheme="minorHAnsi"/>
        </w:rPr>
        <w:t xml:space="preserve">eat Gain Coefficient: Indicate the </w:t>
      </w:r>
      <w:proofErr w:type="spellStart"/>
      <w:r w:rsidR="00462C3A" w:rsidRPr="00172ED6">
        <w:rPr>
          <w:rFonts w:asciiTheme="minorHAnsi" w:hAnsiTheme="minorHAnsi"/>
        </w:rPr>
        <w:t>SHGC</w:t>
      </w:r>
      <w:r w:rsidR="00462C3A" w:rsidRPr="00172ED6">
        <w:rPr>
          <w:rFonts w:asciiTheme="minorHAnsi" w:hAnsiTheme="minorHAnsi"/>
          <w:vertAlign w:val="subscript"/>
        </w:rPr>
        <w:t>c</w:t>
      </w:r>
      <w:proofErr w:type="spellEnd"/>
      <w:r w:rsidR="00462C3A" w:rsidRPr="00172ED6">
        <w:rPr>
          <w:rFonts w:asciiTheme="minorHAnsi" w:hAnsiTheme="minorHAnsi"/>
        </w:rPr>
        <w:t xml:space="preserve"> value calculated in accordance with NFRC 200 Section 4.5.1.1 </w:t>
      </w:r>
      <w:hyperlink r:id="rId13" w:history="1">
        <w:r w:rsidR="00462C3A" w:rsidRPr="00172ED6">
          <w:rPr>
            <w:rStyle w:val="Hyperlink"/>
            <w:rFonts w:asciiTheme="minorHAnsi" w:hAnsiTheme="minorHAnsi"/>
          </w:rPr>
          <w:t>http://www.nfrc.org/software.aspx</w:t>
        </w:r>
      </w:hyperlink>
      <w:r w:rsidR="00462C3A" w:rsidRPr="00172ED6">
        <w:t>.</w:t>
      </w:r>
    </w:p>
    <w:p w14:paraId="334179A1" w14:textId="77777777" w:rsidR="00537DFE" w:rsidRPr="00172ED6" w:rsidRDefault="00462C3A" w:rsidP="00462C3A">
      <w:pPr>
        <w:pStyle w:val="ListParagraph"/>
        <w:numPr>
          <w:ilvl w:val="0"/>
          <w:numId w:val="51"/>
        </w:numPr>
        <w:tabs>
          <w:tab w:val="left" w:pos="270"/>
          <w:tab w:val="right" w:pos="4680"/>
          <w:tab w:val="center" w:pos="7920"/>
          <w:tab w:val="center" w:pos="8820"/>
          <w:tab w:val="right" w:pos="10080"/>
        </w:tabs>
        <w:rPr>
          <w:rFonts w:asciiTheme="minorHAnsi" w:hAnsiTheme="minorHAnsi"/>
        </w:rPr>
      </w:pPr>
      <w:r w:rsidRPr="00172ED6">
        <w:rPr>
          <w:rFonts w:asciiTheme="minorHAnsi" w:hAnsiTheme="minorHAnsi"/>
        </w:rPr>
        <w:t>Total Allowed SHGC of the Non-Rated Site-Built Fenestration: This value is auto filled based on the equation (((Center of glass SHGC x 0.86) + 0.08).</w:t>
      </w:r>
    </w:p>
    <w:p w14:paraId="334179A2" w14:textId="77777777" w:rsidR="00441AAE" w:rsidRPr="00172ED6" w:rsidRDefault="00441AAE" w:rsidP="00351E96">
      <w:pPr>
        <w:tabs>
          <w:tab w:val="left" w:pos="270"/>
          <w:tab w:val="right" w:pos="4680"/>
          <w:tab w:val="center" w:pos="7920"/>
          <w:tab w:val="center" w:pos="8820"/>
          <w:tab w:val="right" w:pos="10080"/>
        </w:tabs>
        <w:ind w:left="360"/>
        <w:rPr>
          <w:rFonts w:asciiTheme="minorHAnsi" w:hAnsiTheme="minorHAnsi"/>
        </w:rPr>
      </w:pPr>
    </w:p>
    <w:p w14:paraId="334179A3" w14:textId="77777777" w:rsidR="00604745" w:rsidRPr="00172ED6" w:rsidRDefault="00351E96" w:rsidP="00351E96">
      <w:pPr>
        <w:tabs>
          <w:tab w:val="left" w:pos="270"/>
          <w:tab w:val="right" w:pos="4680"/>
          <w:tab w:val="center" w:pos="7920"/>
          <w:tab w:val="center" w:pos="8820"/>
          <w:tab w:val="right" w:pos="10080"/>
        </w:tabs>
        <w:rPr>
          <w:rFonts w:asciiTheme="minorHAnsi" w:hAnsiTheme="minorHAnsi"/>
          <w:b/>
        </w:rPr>
      </w:pPr>
      <w:r w:rsidRPr="00172ED6">
        <w:rPr>
          <w:rFonts w:asciiTheme="minorHAnsi" w:hAnsiTheme="minorHAnsi"/>
          <w:b/>
        </w:rPr>
        <w:t>D. Combined Solar Heat Gain Coefficient Calculation and Shading Device Calculation</w:t>
      </w:r>
    </w:p>
    <w:p w14:paraId="334179A4" w14:textId="77777777" w:rsidR="00537DFE" w:rsidRPr="00172ED6" w:rsidRDefault="00462C3A">
      <w:pPr>
        <w:pStyle w:val="ListParagraph"/>
        <w:numPr>
          <w:ilvl w:val="0"/>
          <w:numId w:val="73"/>
        </w:numPr>
        <w:tabs>
          <w:tab w:val="left" w:pos="270"/>
          <w:tab w:val="right" w:pos="4680"/>
          <w:tab w:val="center" w:pos="7920"/>
          <w:tab w:val="center" w:pos="8820"/>
          <w:tab w:val="right" w:pos="10080"/>
        </w:tabs>
        <w:rPr>
          <w:rFonts w:asciiTheme="minorHAnsi" w:hAnsiTheme="minorHAnsi"/>
        </w:rPr>
      </w:pPr>
      <w:r w:rsidRPr="00172ED6">
        <w:rPr>
          <w:rFonts w:asciiTheme="minorHAnsi" w:hAnsiTheme="minorHAnsi" w:cs="Arial"/>
        </w:rPr>
        <w:t xml:space="preserve">Tag/Identification: </w:t>
      </w:r>
      <w:r w:rsidR="003F06BC" w:rsidRPr="00172ED6">
        <w:rPr>
          <w:rFonts w:asciiTheme="minorHAnsi" w:hAnsiTheme="minorHAnsi" w:cs="Arial"/>
        </w:rPr>
        <w:t>Auto-filled from Section A</w:t>
      </w:r>
      <w:r w:rsidRPr="00172ED6">
        <w:rPr>
          <w:rFonts w:asciiTheme="minorHAnsi" w:hAnsiTheme="minorHAnsi"/>
        </w:rPr>
        <w:t>.</w:t>
      </w:r>
    </w:p>
    <w:p w14:paraId="2F46CF37" w14:textId="77777777" w:rsidR="00C03F44" w:rsidRPr="006138A3" w:rsidRDefault="00807041">
      <w:pPr>
        <w:pStyle w:val="ListParagraph"/>
        <w:numPr>
          <w:ilvl w:val="0"/>
          <w:numId w:val="73"/>
        </w:numPr>
        <w:tabs>
          <w:tab w:val="left" w:pos="270"/>
          <w:tab w:val="right" w:pos="4680"/>
          <w:tab w:val="center" w:pos="7920"/>
          <w:tab w:val="center" w:pos="8820"/>
          <w:tab w:val="right" w:pos="10080"/>
        </w:tabs>
        <w:rPr>
          <w:rFonts w:asciiTheme="minorHAnsi" w:hAnsiTheme="minorHAnsi"/>
        </w:rPr>
      </w:pPr>
      <w:proofErr w:type="spellStart"/>
      <w:r w:rsidRPr="00172ED6">
        <w:rPr>
          <w:rFonts w:asciiTheme="minorHAnsi" w:hAnsiTheme="minorHAnsi" w:cs="Arial"/>
        </w:rPr>
        <w:t>SHGC</w:t>
      </w:r>
      <w:r w:rsidRPr="00172ED6">
        <w:rPr>
          <w:rFonts w:asciiTheme="minorHAnsi" w:hAnsiTheme="minorHAnsi" w:cs="Arial"/>
          <w:vertAlign w:val="subscript"/>
        </w:rPr>
        <w:t>max</w:t>
      </w:r>
      <w:proofErr w:type="spellEnd"/>
      <w:r w:rsidRPr="00172ED6">
        <w:rPr>
          <w:rFonts w:asciiTheme="minorHAnsi" w:hAnsiTheme="minorHAnsi" w:cs="Arial"/>
        </w:rPr>
        <w:t xml:space="preserve">: </w:t>
      </w:r>
      <w:r w:rsidR="00462C3A" w:rsidRPr="00172ED6">
        <w:rPr>
          <w:rFonts w:asciiTheme="minorHAnsi" w:hAnsiTheme="minorHAnsi"/>
        </w:rPr>
        <w:t xml:space="preserve">This value is auto filled based on the maximum SHGC listed in A04, </w:t>
      </w:r>
      <w:r w:rsidR="00234B25" w:rsidRPr="00172ED6">
        <w:rPr>
          <w:rFonts w:asciiTheme="minorHAnsi" w:hAnsiTheme="minorHAnsi"/>
        </w:rPr>
        <w:t>A07, B07 or C07.</w:t>
      </w:r>
      <w:r w:rsidR="00234B25" w:rsidRPr="00172ED6" w:rsidDel="00462C3A">
        <w:rPr>
          <w:rFonts w:asciiTheme="minorHAnsi" w:hAnsiTheme="minorHAnsi" w:cs="Arial"/>
        </w:rPr>
        <w:t xml:space="preserve"> </w:t>
      </w:r>
    </w:p>
    <w:p w14:paraId="334179A5" w14:textId="4A8843A0" w:rsidR="00537DFE" w:rsidRPr="00172ED6" w:rsidRDefault="00807041">
      <w:pPr>
        <w:pStyle w:val="ListParagraph"/>
        <w:numPr>
          <w:ilvl w:val="0"/>
          <w:numId w:val="73"/>
        </w:numPr>
        <w:tabs>
          <w:tab w:val="left" w:pos="270"/>
          <w:tab w:val="right" w:pos="4680"/>
          <w:tab w:val="center" w:pos="7920"/>
          <w:tab w:val="center" w:pos="8820"/>
          <w:tab w:val="right" w:pos="10080"/>
        </w:tabs>
        <w:rPr>
          <w:rFonts w:asciiTheme="minorHAnsi" w:hAnsiTheme="minorHAnsi"/>
        </w:rPr>
      </w:pPr>
      <w:proofErr w:type="spellStart"/>
      <w:r w:rsidRPr="00172ED6">
        <w:rPr>
          <w:rFonts w:asciiTheme="minorHAnsi" w:hAnsiTheme="minorHAnsi" w:cs="Arial"/>
        </w:rPr>
        <w:t>SHGC</w:t>
      </w:r>
      <w:r w:rsidRPr="00172ED6">
        <w:rPr>
          <w:rFonts w:asciiTheme="minorHAnsi" w:hAnsiTheme="minorHAnsi" w:cs="Arial"/>
          <w:vertAlign w:val="subscript"/>
        </w:rPr>
        <w:t>min</w:t>
      </w:r>
      <w:proofErr w:type="spellEnd"/>
      <w:r w:rsidRPr="00172ED6">
        <w:rPr>
          <w:rFonts w:asciiTheme="minorHAnsi" w:hAnsiTheme="minorHAnsi" w:cs="Arial"/>
        </w:rPr>
        <w:t xml:space="preserve">: </w:t>
      </w:r>
      <w:r w:rsidR="00234B25" w:rsidRPr="00172ED6">
        <w:rPr>
          <w:rFonts w:asciiTheme="minorHAnsi" w:hAnsiTheme="minorHAnsi"/>
        </w:rPr>
        <w:t>This value is auto filled based on the minimum SHGC listed in A04, A07, B07 or C07.</w:t>
      </w:r>
    </w:p>
    <w:p w14:paraId="334179A6" w14:textId="5EA27244" w:rsidR="00D43DC4" w:rsidRPr="00172ED6" w:rsidRDefault="00807041">
      <w:pPr>
        <w:pStyle w:val="ListParagraph"/>
        <w:numPr>
          <w:ilvl w:val="0"/>
          <w:numId w:val="73"/>
        </w:numPr>
        <w:tabs>
          <w:tab w:val="left" w:pos="270"/>
          <w:tab w:val="right" w:pos="4680"/>
          <w:tab w:val="center" w:pos="7920"/>
          <w:tab w:val="center" w:pos="8820"/>
          <w:tab w:val="right" w:pos="10080"/>
        </w:tabs>
        <w:rPr>
          <w:rFonts w:asciiTheme="minorHAnsi" w:hAnsiTheme="minorHAnsi"/>
          <w:vertAlign w:val="subscript"/>
        </w:rPr>
      </w:pPr>
      <w:r w:rsidRPr="00172ED6">
        <w:rPr>
          <w:rFonts w:asciiTheme="minorHAnsi" w:hAnsiTheme="minorHAnsi" w:cs="Arial"/>
        </w:rPr>
        <w:t xml:space="preserve">The </w:t>
      </w:r>
      <w:r w:rsidR="00072A73">
        <w:rPr>
          <w:rFonts w:asciiTheme="minorHAnsi" w:hAnsiTheme="minorHAnsi" w:cs="Arial"/>
        </w:rPr>
        <w:t>T</w:t>
      </w:r>
      <w:r w:rsidRPr="00172ED6">
        <w:rPr>
          <w:rFonts w:asciiTheme="minorHAnsi" w:hAnsiTheme="minorHAnsi" w:cs="Arial"/>
        </w:rPr>
        <w:t xml:space="preserve">otal </w:t>
      </w:r>
      <w:r w:rsidR="00072A73">
        <w:rPr>
          <w:rFonts w:asciiTheme="minorHAnsi" w:hAnsiTheme="minorHAnsi" w:cs="Arial"/>
        </w:rPr>
        <w:t>C</w:t>
      </w:r>
      <w:r w:rsidRPr="00172ED6">
        <w:rPr>
          <w:rFonts w:asciiTheme="minorHAnsi" w:hAnsiTheme="minorHAnsi" w:cs="Arial"/>
        </w:rPr>
        <w:t xml:space="preserve">ombined </w:t>
      </w:r>
      <w:r w:rsidR="00072A73">
        <w:rPr>
          <w:rFonts w:asciiTheme="minorHAnsi" w:hAnsiTheme="minorHAnsi" w:cs="Arial"/>
        </w:rPr>
        <w:t>A</w:t>
      </w:r>
      <w:r w:rsidRPr="00172ED6">
        <w:rPr>
          <w:rFonts w:asciiTheme="minorHAnsi" w:hAnsiTheme="minorHAnsi" w:cs="Arial"/>
        </w:rPr>
        <w:t xml:space="preserve">djusted SHGC with </w:t>
      </w:r>
      <w:r w:rsidR="00072A73">
        <w:rPr>
          <w:rFonts w:asciiTheme="minorHAnsi" w:hAnsiTheme="minorHAnsi" w:cs="Arial"/>
        </w:rPr>
        <w:t>E</w:t>
      </w:r>
      <w:r w:rsidRPr="00172ED6">
        <w:rPr>
          <w:rFonts w:asciiTheme="minorHAnsi" w:hAnsiTheme="minorHAnsi" w:cs="Arial"/>
        </w:rPr>
        <w:t>xteri</w:t>
      </w:r>
      <w:r w:rsidRPr="00172ED6">
        <w:rPr>
          <w:rFonts w:asciiTheme="minorHAnsi" w:hAnsiTheme="minorHAnsi"/>
        </w:rPr>
        <w:t xml:space="preserve">or </w:t>
      </w:r>
      <w:r w:rsidR="00072A73">
        <w:rPr>
          <w:rFonts w:asciiTheme="minorHAnsi" w:hAnsiTheme="minorHAnsi"/>
        </w:rPr>
        <w:t>S</w:t>
      </w:r>
      <w:r w:rsidRPr="00172ED6">
        <w:rPr>
          <w:rFonts w:asciiTheme="minorHAnsi" w:hAnsiTheme="minorHAnsi"/>
        </w:rPr>
        <w:t xml:space="preserve">hading </w:t>
      </w:r>
      <w:r w:rsidR="00072A73">
        <w:rPr>
          <w:rFonts w:asciiTheme="minorHAnsi" w:hAnsiTheme="minorHAnsi"/>
        </w:rPr>
        <w:t>D</w:t>
      </w:r>
      <w:r w:rsidRPr="00172ED6">
        <w:rPr>
          <w:rFonts w:asciiTheme="minorHAnsi" w:hAnsiTheme="minorHAnsi"/>
        </w:rPr>
        <w:t>evice</w:t>
      </w:r>
      <w:r w:rsidR="00234B25" w:rsidRPr="00172ED6">
        <w:rPr>
          <w:rFonts w:asciiTheme="minorHAnsi" w:hAnsiTheme="minorHAnsi"/>
        </w:rPr>
        <w:t>: This value is auto filled based on the equation (((</w:t>
      </w:r>
      <w:proofErr w:type="spellStart"/>
      <w:proofErr w:type="gramStart"/>
      <w:r w:rsidR="00234B25" w:rsidRPr="00172ED6">
        <w:rPr>
          <w:rFonts w:asciiTheme="minorHAnsi" w:hAnsiTheme="minorHAnsi" w:cs="Arial"/>
        </w:rPr>
        <w:t>SHGC</w:t>
      </w:r>
      <w:r w:rsidR="00234B25" w:rsidRPr="00172ED6">
        <w:rPr>
          <w:rFonts w:asciiTheme="minorHAnsi" w:hAnsiTheme="minorHAnsi" w:cs="Arial"/>
          <w:vertAlign w:val="subscript"/>
        </w:rPr>
        <w:t>max</w:t>
      </w:r>
      <w:proofErr w:type="spellEnd"/>
      <w:r w:rsidR="00234B25" w:rsidRPr="00172ED6">
        <w:rPr>
          <w:rFonts w:asciiTheme="minorHAnsi" w:hAnsiTheme="minorHAnsi"/>
        </w:rPr>
        <w:t xml:space="preserve">  x</w:t>
      </w:r>
      <w:proofErr w:type="gramEnd"/>
      <w:r w:rsidR="00234B25" w:rsidRPr="00172ED6">
        <w:rPr>
          <w:rFonts w:asciiTheme="minorHAnsi" w:hAnsiTheme="minorHAnsi"/>
        </w:rPr>
        <w:t xml:space="preserve"> 0.2875) + 0.75) x </w:t>
      </w:r>
      <w:proofErr w:type="spellStart"/>
      <w:r w:rsidR="00234B25" w:rsidRPr="00172ED6">
        <w:rPr>
          <w:rFonts w:asciiTheme="minorHAnsi" w:hAnsiTheme="minorHAnsi" w:cs="Arial"/>
        </w:rPr>
        <w:t>SHGC</w:t>
      </w:r>
      <w:r w:rsidR="00234B25" w:rsidRPr="00172ED6">
        <w:rPr>
          <w:rFonts w:asciiTheme="minorHAnsi" w:hAnsiTheme="minorHAnsi" w:cs="Arial"/>
          <w:vertAlign w:val="subscript"/>
        </w:rPr>
        <w:t>min</w:t>
      </w:r>
      <w:proofErr w:type="spellEnd"/>
      <w:r w:rsidR="00234B25" w:rsidRPr="00172ED6">
        <w:rPr>
          <w:rFonts w:asciiTheme="minorHAnsi" w:hAnsiTheme="minorHAnsi" w:cs="Arial"/>
        </w:rPr>
        <w:t>)</w:t>
      </w:r>
    </w:p>
    <w:p w14:paraId="334179A7" w14:textId="77777777" w:rsidR="003F06BC" w:rsidRDefault="003F06BC">
      <w:pPr>
        <w:rPr>
          <w:rFonts w:asciiTheme="minorHAnsi" w:hAnsiTheme="minorHAnsi"/>
          <w:vertAlign w:val="subscript"/>
        </w:rPr>
      </w:pPr>
      <w:r>
        <w:rPr>
          <w:rFonts w:asciiTheme="minorHAnsi" w:hAnsiTheme="minorHAnsi"/>
          <w:vertAlign w:val="subscript"/>
        </w:rPr>
        <w:br w:type="page"/>
      </w:r>
    </w:p>
    <w:p w14:paraId="334179A9" w14:textId="77777777" w:rsidR="00D43DC4" w:rsidRPr="00072A73" w:rsidRDefault="00D43DC4" w:rsidP="00072A73">
      <w:pPr>
        <w:pStyle w:val="Heading7"/>
        <w:spacing w:after="0"/>
        <w:jc w:val="center"/>
        <w:rPr>
          <w:b/>
          <w:sz w:val="20"/>
        </w:rPr>
      </w:pPr>
      <w:r w:rsidRPr="00072A73">
        <w:rPr>
          <w:b/>
          <w:sz w:val="20"/>
        </w:rPr>
        <w:t>TABLE 110.6-B DEFAULT SOLAR HEAT GAIN COEFFICIENT (SHGC)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3"/>
        <w:gridCol w:w="1682"/>
        <w:gridCol w:w="1472"/>
        <w:gridCol w:w="1818"/>
        <w:gridCol w:w="1737"/>
        <w:gridCol w:w="1928"/>
      </w:tblGrid>
      <w:tr w:rsidR="00D43DC4" w:rsidRPr="002C08D0" w14:paraId="334179AE" w14:textId="77777777" w:rsidTr="00D43DC4">
        <w:trPr>
          <w:cantSplit/>
        </w:trPr>
        <w:tc>
          <w:tcPr>
            <w:tcW w:w="2084" w:type="dxa"/>
            <w:vMerge w:val="restart"/>
            <w:tcMar>
              <w:left w:w="0" w:type="dxa"/>
              <w:right w:w="0" w:type="dxa"/>
            </w:tcMar>
          </w:tcPr>
          <w:p w14:paraId="334179AA" w14:textId="77777777" w:rsidR="00D43DC4" w:rsidRPr="00627454" w:rsidRDefault="00D43DC4" w:rsidP="001028FC">
            <w:pPr>
              <w:keepNext/>
              <w:keepLines/>
              <w:suppressAutoHyphens/>
              <w:jc w:val="center"/>
              <w:rPr>
                <w:rFonts w:ascii="Calibri" w:hAnsi="Calibri"/>
                <w:b/>
                <w:sz w:val="16"/>
              </w:rPr>
            </w:pPr>
            <w:r w:rsidRPr="00627454">
              <w:rPr>
                <w:rFonts w:ascii="Calibri" w:hAnsi="Calibri"/>
                <w:b/>
                <w:sz w:val="16"/>
              </w:rPr>
              <w:t>FRAME TYPE</w:t>
            </w:r>
          </w:p>
        </w:tc>
        <w:tc>
          <w:tcPr>
            <w:tcW w:w="1627" w:type="dxa"/>
            <w:vMerge w:val="restart"/>
            <w:tcMar>
              <w:left w:w="0" w:type="dxa"/>
              <w:right w:w="0" w:type="dxa"/>
            </w:tcMar>
          </w:tcPr>
          <w:p w14:paraId="334179AB" w14:textId="77777777" w:rsidR="00D43DC4" w:rsidRPr="00627454" w:rsidRDefault="00D43DC4" w:rsidP="001028FC">
            <w:pPr>
              <w:keepNext/>
              <w:keepLines/>
              <w:suppressAutoHyphens/>
              <w:jc w:val="center"/>
              <w:rPr>
                <w:rFonts w:ascii="Calibri" w:hAnsi="Calibri"/>
                <w:b/>
                <w:sz w:val="16"/>
              </w:rPr>
            </w:pPr>
            <w:r w:rsidRPr="00627454">
              <w:rPr>
                <w:rFonts w:ascii="Calibri" w:hAnsi="Calibri"/>
                <w:b/>
                <w:sz w:val="16"/>
              </w:rPr>
              <w:t>PRODUCT</w:t>
            </w:r>
          </w:p>
        </w:tc>
        <w:tc>
          <w:tcPr>
            <w:tcW w:w="1424" w:type="dxa"/>
            <w:vMerge w:val="restart"/>
            <w:tcMar>
              <w:left w:w="0" w:type="dxa"/>
              <w:right w:w="0" w:type="dxa"/>
            </w:tcMar>
          </w:tcPr>
          <w:p w14:paraId="334179AC" w14:textId="77777777" w:rsidR="00D43DC4" w:rsidRPr="00627454" w:rsidRDefault="00D43DC4" w:rsidP="001028FC">
            <w:pPr>
              <w:keepNext/>
              <w:keepLines/>
              <w:suppressAutoHyphens/>
              <w:jc w:val="center"/>
              <w:rPr>
                <w:rFonts w:ascii="Calibri" w:hAnsi="Calibri"/>
                <w:b/>
                <w:sz w:val="16"/>
              </w:rPr>
            </w:pPr>
            <w:r w:rsidRPr="00627454">
              <w:rPr>
                <w:rFonts w:ascii="Calibri" w:hAnsi="Calibri"/>
                <w:b/>
                <w:sz w:val="16"/>
              </w:rPr>
              <w:t>GLAZING</w:t>
            </w:r>
          </w:p>
        </w:tc>
        <w:tc>
          <w:tcPr>
            <w:tcW w:w="5305" w:type="dxa"/>
            <w:gridSpan w:val="3"/>
            <w:tcMar>
              <w:left w:w="0" w:type="dxa"/>
              <w:right w:w="0" w:type="dxa"/>
            </w:tcMar>
          </w:tcPr>
          <w:p w14:paraId="334179AD" w14:textId="77777777" w:rsidR="00D43DC4" w:rsidRPr="00627454" w:rsidRDefault="00D43DC4" w:rsidP="001028FC">
            <w:pPr>
              <w:keepNext/>
              <w:keepLines/>
              <w:suppressAutoHyphens/>
              <w:jc w:val="center"/>
              <w:rPr>
                <w:rFonts w:ascii="Calibri" w:hAnsi="Calibri"/>
                <w:b/>
                <w:sz w:val="16"/>
              </w:rPr>
            </w:pPr>
            <w:r w:rsidRPr="00627454">
              <w:rPr>
                <w:rFonts w:ascii="Calibri" w:hAnsi="Calibri"/>
                <w:b/>
                <w:sz w:val="16"/>
              </w:rPr>
              <w:t>FENESTRATION PRODUCT SHGC</w:t>
            </w:r>
          </w:p>
        </w:tc>
      </w:tr>
      <w:tr w:rsidR="00D43DC4" w:rsidRPr="002C08D0" w14:paraId="334179B5" w14:textId="77777777" w:rsidTr="00D43DC4">
        <w:trPr>
          <w:cantSplit/>
        </w:trPr>
        <w:tc>
          <w:tcPr>
            <w:tcW w:w="2084" w:type="dxa"/>
            <w:vMerge/>
            <w:tcMar>
              <w:left w:w="0" w:type="dxa"/>
              <w:right w:w="0" w:type="dxa"/>
            </w:tcMar>
          </w:tcPr>
          <w:p w14:paraId="334179AF" w14:textId="77777777" w:rsidR="00D43DC4" w:rsidRPr="00627454" w:rsidRDefault="00D43DC4" w:rsidP="001028FC">
            <w:pPr>
              <w:keepNext/>
              <w:keepLines/>
              <w:tabs>
                <w:tab w:val="left" w:pos="360"/>
              </w:tabs>
              <w:suppressAutoHyphens/>
              <w:rPr>
                <w:rFonts w:ascii="Calibri" w:hAnsi="Calibri"/>
                <w:sz w:val="16"/>
              </w:rPr>
            </w:pPr>
          </w:p>
        </w:tc>
        <w:tc>
          <w:tcPr>
            <w:tcW w:w="1627" w:type="dxa"/>
            <w:vMerge/>
            <w:tcMar>
              <w:left w:w="0" w:type="dxa"/>
              <w:right w:w="0" w:type="dxa"/>
            </w:tcMar>
          </w:tcPr>
          <w:p w14:paraId="334179B0" w14:textId="77777777" w:rsidR="00D43DC4" w:rsidRPr="00627454" w:rsidRDefault="00D43DC4" w:rsidP="001028FC">
            <w:pPr>
              <w:keepNext/>
              <w:keepLines/>
              <w:tabs>
                <w:tab w:val="left" w:pos="360"/>
              </w:tabs>
              <w:suppressAutoHyphens/>
              <w:rPr>
                <w:rFonts w:ascii="Calibri" w:hAnsi="Calibri"/>
                <w:sz w:val="16"/>
              </w:rPr>
            </w:pPr>
          </w:p>
        </w:tc>
        <w:tc>
          <w:tcPr>
            <w:tcW w:w="1424" w:type="dxa"/>
            <w:vMerge/>
            <w:tcMar>
              <w:left w:w="0" w:type="dxa"/>
              <w:right w:w="0" w:type="dxa"/>
            </w:tcMar>
          </w:tcPr>
          <w:p w14:paraId="334179B1" w14:textId="77777777" w:rsidR="00D43DC4" w:rsidRPr="00627454" w:rsidRDefault="00D43DC4" w:rsidP="001028FC">
            <w:pPr>
              <w:keepNext/>
              <w:keepLines/>
              <w:tabs>
                <w:tab w:val="left" w:pos="360"/>
              </w:tabs>
              <w:suppressAutoHyphens/>
              <w:rPr>
                <w:rFonts w:ascii="Calibri" w:hAnsi="Calibri"/>
                <w:sz w:val="16"/>
              </w:rPr>
            </w:pPr>
          </w:p>
        </w:tc>
        <w:tc>
          <w:tcPr>
            <w:tcW w:w="1759" w:type="dxa"/>
            <w:tcMar>
              <w:left w:w="0" w:type="dxa"/>
              <w:right w:w="0" w:type="dxa"/>
            </w:tcMar>
          </w:tcPr>
          <w:p w14:paraId="334179B2" w14:textId="77777777" w:rsidR="00D43DC4" w:rsidRPr="00627454" w:rsidRDefault="00D43DC4" w:rsidP="001028FC">
            <w:pPr>
              <w:suppressAutoHyphens/>
              <w:jc w:val="center"/>
              <w:rPr>
                <w:rFonts w:ascii="Calibri" w:hAnsi="Calibri"/>
              </w:rPr>
            </w:pPr>
            <w:r w:rsidRPr="00627454">
              <w:rPr>
                <w:rFonts w:ascii="Calibri" w:hAnsi="Calibri"/>
              </w:rPr>
              <w:t>Single Pane</w:t>
            </w:r>
            <w:r w:rsidRPr="00627454">
              <w:rPr>
                <w:rFonts w:ascii="Calibri" w:hAnsi="Calibri"/>
              </w:rPr>
              <w:br/>
              <w:t>SHGC</w:t>
            </w:r>
          </w:p>
        </w:tc>
        <w:tc>
          <w:tcPr>
            <w:tcW w:w="1681" w:type="dxa"/>
            <w:tcMar>
              <w:left w:w="0" w:type="dxa"/>
              <w:right w:w="0" w:type="dxa"/>
            </w:tcMar>
          </w:tcPr>
          <w:p w14:paraId="334179B3" w14:textId="77777777" w:rsidR="00D43DC4" w:rsidRPr="00627454" w:rsidRDefault="00D43DC4" w:rsidP="001028FC">
            <w:pPr>
              <w:suppressAutoHyphens/>
              <w:jc w:val="center"/>
              <w:rPr>
                <w:rFonts w:ascii="Calibri" w:hAnsi="Calibri"/>
              </w:rPr>
            </w:pPr>
            <w:r w:rsidRPr="00627454">
              <w:rPr>
                <w:rFonts w:ascii="Calibri" w:hAnsi="Calibri"/>
              </w:rPr>
              <w:t>Double Pane</w:t>
            </w:r>
            <w:r w:rsidRPr="00627454">
              <w:rPr>
                <w:rFonts w:ascii="Calibri" w:hAnsi="Calibri"/>
              </w:rPr>
              <w:br/>
              <w:t>SHGC</w:t>
            </w:r>
          </w:p>
        </w:tc>
        <w:tc>
          <w:tcPr>
            <w:tcW w:w="1865" w:type="dxa"/>
            <w:tcMar>
              <w:left w:w="0" w:type="dxa"/>
              <w:right w:w="0" w:type="dxa"/>
            </w:tcMar>
          </w:tcPr>
          <w:p w14:paraId="334179B4" w14:textId="77777777" w:rsidR="00D43DC4" w:rsidRPr="00627454" w:rsidRDefault="00D43DC4" w:rsidP="001028FC">
            <w:pPr>
              <w:suppressAutoHyphens/>
              <w:jc w:val="center"/>
              <w:rPr>
                <w:rFonts w:ascii="Calibri" w:hAnsi="Calibri"/>
              </w:rPr>
            </w:pPr>
            <w:r w:rsidRPr="00627454">
              <w:rPr>
                <w:rFonts w:ascii="Calibri" w:hAnsi="Calibri"/>
              </w:rPr>
              <w:t>Glass Block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br/>
            </w:r>
            <w:r w:rsidRPr="00627454">
              <w:rPr>
                <w:rFonts w:ascii="Calibri" w:hAnsi="Calibri"/>
              </w:rPr>
              <w:t>SHGC</w:t>
            </w:r>
          </w:p>
        </w:tc>
      </w:tr>
      <w:tr w:rsidR="00D43DC4" w:rsidRPr="002C08D0" w14:paraId="334179BC" w14:textId="77777777" w:rsidTr="00D43DC4">
        <w:trPr>
          <w:cantSplit/>
        </w:trPr>
        <w:tc>
          <w:tcPr>
            <w:tcW w:w="2084" w:type="dxa"/>
            <w:vMerge w:val="restart"/>
            <w:tcMar>
              <w:left w:w="0" w:type="dxa"/>
              <w:right w:w="0" w:type="dxa"/>
            </w:tcMar>
          </w:tcPr>
          <w:p w14:paraId="334179B6" w14:textId="77777777" w:rsidR="00D43DC4" w:rsidRPr="00627454" w:rsidRDefault="00D43DC4" w:rsidP="001028FC">
            <w:pPr>
              <w:suppressAutoHyphens/>
              <w:rPr>
                <w:rFonts w:ascii="Calibri" w:hAnsi="Calibri"/>
              </w:rPr>
            </w:pPr>
            <w:r w:rsidRPr="00627454">
              <w:rPr>
                <w:rFonts w:ascii="Calibri" w:hAnsi="Calibri"/>
              </w:rPr>
              <w:t>Metal</w:t>
            </w:r>
          </w:p>
        </w:tc>
        <w:tc>
          <w:tcPr>
            <w:tcW w:w="1627" w:type="dxa"/>
            <w:tcMar>
              <w:left w:w="0" w:type="dxa"/>
              <w:right w:w="0" w:type="dxa"/>
            </w:tcMar>
          </w:tcPr>
          <w:p w14:paraId="334179B7" w14:textId="77777777" w:rsidR="00D43DC4" w:rsidRPr="00627454" w:rsidRDefault="00D43DC4" w:rsidP="001028FC">
            <w:pPr>
              <w:suppressAutoHyphens/>
              <w:rPr>
                <w:rFonts w:ascii="Calibri" w:hAnsi="Calibri"/>
              </w:rPr>
            </w:pPr>
            <w:r w:rsidRPr="00627454">
              <w:rPr>
                <w:rFonts w:ascii="Calibri" w:hAnsi="Calibri"/>
              </w:rPr>
              <w:t>Operable</w:t>
            </w:r>
          </w:p>
        </w:tc>
        <w:tc>
          <w:tcPr>
            <w:tcW w:w="1424" w:type="dxa"/>
            <w:tcMar>
              <w:left w:w="0" w:type="dxa"/>
              <w:right w:w="0" w:type="dxa"/>
            </w:tcMar>
          </w:tcPr>
          <w:p w14:paraId="334179B8" w14:textId="77777777" w:rsidR="00D43DC4" w:rsidRPr="00627454" w:rsidRDefault="00D43DC4" w:rsidP="001028FC">
            <w:pPr>
              <w:suppressAutoHyphens/>
              <w:rPr>
                <w:rFonts w:ascii="Calibri" w:hAnsi="Calibri"/>
              </w:rPr>
            </w:pPr>
            <w:r w:rsidRPr="00627454">
              <w:rPr>
                <w:rFonts w:ascii="Calibri" w:hAnsi="Calibri"/>
              </w:rPr>
              <w:t>Clear</w:t>
            </w:r>
          </w:p>
        </w:tc>
        <w:tc>
          <w:tcPr>
            <w:tcW w:w="1759" w:type="dxa"/>
            <w:tcMar>
              <w:left w:w="0" w:type="dxa"/>
              <w:right w:w="0" w:type="dxa"/>
            </w:tcMar>
          </w:tcPr>
          <w:p w14:paraId="334179B9" w14:textId="77777777" w:rsidR="00D43DC4" w:rsidRPr="00627454" w:rsidRDefault="00D43DC4" w:rsidP="001028FC">
            <w:pPr>
              <w:keepNext/>
              <w:keepLines/>
              <w:tabs>
                <w:tab w:val="left" w:pos="360"/>
              </w:tabs>
              <w:suppressAutoHyphens/>
              <w:jc w:val="center"/>
              <w:rPr>
                <w:rFonts w:ascii="Calibri" w:hAnsi="Calibri"/>
                <w:sz w:val="16"/>
              </w:rPr>
            </w:pPr>
            <w:r w:rsidRPr="00627454">
              <w:rPr>
                <w:rFonts w:ascii="Calibri" w:hAnsi="Calibri"/>
                <w:sz w:val="16"/>
              </w:rPr>
              <w:t>0.80</w:t>
            </w:r>
          </w:p>
        </w:tc>
        <w:tc>
          <w:tcPr>
            <w:tcW w:w="1681" w:type="dxa"/>
            <w:tcMar>
              <w:left w:w="0" w:type="dxa"/>
              <w:right w:w="0" w:type="dxa"/>
            </w:tcMar>
          </w:tcPr>
          <w:p w14:paraId="334179BA" w14:textId="77777777" w:rsidR="00D43DC4" w:rsidRPr="00627454" w:rsidRDefault="00D43DC4" w:rsidP="001028FC">
            <w:pPr>
              <w:keepNext/>
              <w:keepLines/>
              <w:tabs>
                <w:tab w:val="left" w:pos="360"/>
              </w:tabs>
              <w:suppressAutoHyphens/>
              <w:jc w:val="center"/>
              <w:rPr>
                <w:rFonts w:ascii="Calibri" w:hAnsi="Calibri"/>
                <w:sz w:val="16"/>
              </w:rPr>
            </w:pPr>
            <w:r w:rsidRPr="00627454">
              <w:rPr>
                <w:rFonts w:ascii="Calibri" w:hAnsi="Calibri"/>
                <w:sz w:val="16"/>
              </w:rPr>
              <w:t>0.70</w:t>
            </w:r>
          </w:p>
        </w:tc>
        <w:tc>
          <w:tcPr>
            <w:tcW w:w="1865" w:type="dxa"/>
            <w:tcMar>
              <w:left w:w="0" w:type="dxa"/>
              <w:right w:w="0" w:type="dxa"/>
            </w:tcMar>
          </w:tcPr>
          <w:p w14:paraId="334179BB" w14:textId="77777777" w:rsidR="00D43DC4" w:rsidRPr="00627454" w:rsidRDefault="00D43DC4" w:rsidP="001028FC">
            <w:pPr>
              <w:keepNext/>
              <w:keepLines/>
              <w:tabs>
                <w:tab w:val="left" w:pos="360"/>
              </w:tabs>
              <w:suppressAutoHyphens/>
              <w:jc w:val="center"/>
              <w:rPr>
                <w:rFonts w:ascii="Calibri" w:hAnsi="Calibri"/>
                <w:sz w:val="16"/>
              </w:rPr>
            </w:pPr>
            <w:r w:rsidRPr="00627454">
              <w:rPr>
                <w:rFonts w:ascii="Calibri" w:hAnsi="Calibri"/>
                <w:sz w:val="16"/>
              </w:rPr>
              <w:t>0.70</w:t>
            </w:r>
          </w:p>
        </w:tc>
      </w:tr>
      <w:tr w:rsidR="00D43DC4" w:rsidRPr="002C08D0" w14:paraId="334179C3" w14:textId="77777777" w:rsidTr="00D43DC4">
        <w:trPr>
          <w:cantSplit/>
        </w:trPr>
        <w:tc>
          <w:tcPr>
            <w:tcW w:w="2084" w:type="dxa"/>
            <w:vMerge/>
            <w:tcMar>
              <w:left w:w="0" w:type="dxa"/>
              <w:right w:w="0" w:type="dxa"/>
            </w:tcMar>
          </w:tcPr>
          <w:p w14:paraId="334179BD" w14:textId="77777777" w:rsidR="00D43DC4" w:rsidRPr="00627454" w:rsidRDefault="00D43DC4" w:rsidP="001028FC">
            <w:pPr>
              <w:suppressAutoHyphens/>
              <w:rPr>
                <w:rFonts w:ascii="Calibri" w:hAnsi="Calibri"/>
              </w:rPr>
            </w:pPr>
          </w:p>
        </w:tc>
        <w:tc>
          <w:tcPr>
            <w:tcW w:w="1627" w:type="dxa"/>
            <w:tcMar>
              <w:left w:w="0" w:type="dxa"/>
              <w:right w:w="0" w:type="dxa"/>
            </w:tcMar>
          </w:tcPr>
          <w:p w14:paraId="334179BE" w14:textId="77777777" w:rsidR="00D43DC4" w:rsidRPr="00627454" w:rsidRDefault="00D43DC4" w:rsidP="001028FC">
            <w:pPr>
              <w:suppressAutoHyphens/>
              <w:rPr>
                <w:rFonts w:ascii="Calibri" w:hAnsi="Calibri"/>
              </w:rPr>
            </w:pPr>
            <w:r w:rsidRPr="00627454">
              <w:rPr>
                <w:rFonts w:ascii="Calibri" w:hAnsi="Calibri"/>
              </w:rPr>
              <w:t>Fixed</w:t>
            </w:r>
          </w:p>
        </w:tc>
        <w:tc>
          <w:tcPr>
            <w:tcW w:w="1424" w:type="dxa"/>
            <w:tcMar>
              <w:left w:w="0" w:type="dxa"/>
              <w:right w:w="0" w:type="dxa"/>
            </w:tcMar>
          </w:tcPr>
          <w:p w14:paraId="334179BF" w14:textId="77777777" w:rsidR="00D43DC4" w:rsidRPr="00627454" w:rsidRDefault="00D43DC4" w:rsidP="001028FC">
            <w:pPr>
              <w:suppressAutoHyphens/>
              <w:rPr>
                <w:rFonts w:ascii="Calibri" w:hAnsi="Calibri"/>
              </w:rPr>
            </w:pPr>
            <w:r w:rsidRPr="00627454">
              <w:rPr>
                <w:rFonts w:ascii="Calibri" w:hAnsi="Calibri"/>
              </w:rPr>
              <w:t>Clear</w:t>
            </w:r>
          </w:p>
        </w:tc>
        <w:tc>
          <w:tcPr>
            <w:tcW w:w="1759" w:type="dxa"/>
            <w:tcMar>
              <w:left w:w="0" w:type="dxa"/>
              <w:right w:w="0" w:type="dxa"/>
            </w:tcMar>
          </w:tcPr>
          <w:p w14:paraId="334179C0" w14:textId="77777777" w:rsidR="00D43DC4" w:rsidRPr="00627454" w:rsidRDefault="00D43DC4" w:rsidP="001028FC">
            <w:pPr>
              <w:keepNext/>
              <w:keepLines/>
              <w:tabs>
                <w:tab w:val="left" w:pos="360"/>
              </w:tabs>
              <w:suppressAutoHyphens/>
              <w:jc w:val="center"/>
              <w:rPr>
                <w:rFonts w:ascii="Calibri" w:hAnsi="Calibri"/>
                <w:sz w:val="16"/>
              </w:rPr>
            </w:pPr>
            <w:r w:rsidRPr="00627454">
              <w:rPr>
                <w:rFonts w:ascii="Calibri" w:hAnsi="Calibri"/>
                <w:sz w:val="16"/>
              </w:rPr>
              <w:t>0.83</w:t>
            </w:r>
          </w:p>
        </w:tc>
        <w:tc>
          <w:tcPr>
            <w:tcW w:w="1681" w:type="dxa"/>
            <w:tcMar>
              <w:left w:w="0" w:type="dxa"/>
              <w:right w:w="0" w:type="dxa"/>
            </w:tcMar>
          </w:tcPr>
          <w:p w14:paraId="334179C1" w14:textId="77777777" w:rsidR="00D43DC4" w:rsidRPr="00627454" w:rsidRDefault="00D43DC4" w:rsidP="001028FC">
            <w:pPr>
              <w:keepNext/>
              <w:keepLines/>
              <w:tabs>
                <w:tab w:val="left" w:pos="360"/>
              </w:tabs>
              <w:suppressAutoHyphens/>
              <w:jc w:val="center"/>
              <w:rPr>
                <w:rFonts w:ascii="Calibri" w:hAnsi="Calibri"/>
                <w:sz w:val="16"/>
              </w:rPr>
            </w:pPr>
            <w:r w:rsidRPr="00627454">
              <w:rPr>
                <w:rFonts w:ascii="Calibri" w:hAnsi="Calibri"/>
                <w:sz w:val="16"/>
              </w:rPr>
              <w:t>0.73</w:t>
            </w:r>
          </w:p>
        </w:tc>
        <w:tc>
          <w:tcPr>
            <w:tcW w:w="1865" w:type="dxa"/>
            <w:tcMar>
              <w:left w:w="0" w:type="dxa"/>
              <w:right w:w="0" w:type="dxa"/>
            </w:tcMar>
          </w:tcPr>
          <w:p w14:paraId="334179C2" w14:textId="77777777" w:rsidR="00D43DC4" w:rsidRPr="00627454" w:rsidRDefault="00D43DC4" w:rsidP="001028FC">
            <w:pPr>
              <w:keepNext/>
              <w:keepLines/>
              <w:tabs>
                <w:tab w:val="left" w:pos="360"/>
              </w:tabs>
              <w:suppressAutoHyphens/>
              <w:jc w:val="center"/>
              <w:rPr>
                <w:rFonts w:ascii="Calibri" w:hAnsi="Calibri"/>
                <w:sz w:val="16"/>
              </w:rPr>
            </w:pPr>
            <w:r w:rsidRPr="00627454">
              <w:rPr>
                <w:rFonts w:ascii="Calibri" w:hAnsi="Calibri"/>
                <w:sz w:val="16"/>
              </w:rPr>
              <w:t>0.73</w:t>
            </w:r>
          </w:p>
        </w:tc>
      </w:tr>
      <w:tr w:rsidR="00D43DC4" w:rsidRPr="002C08D0" w14:paraId="334179CA" w14:textId="77777777" w:rsidTr="00D43DC4">
        <w:trPr>
          <w:cantSplit/>
        </w:trPr>
        <w:tc>
          <w:tcPr>
            <w:tcW w:w="2084" w:type="dxa"/>
            <w:vMerge/>
            <w:tcMar>
              <w:left w:w="0" w:type="dxa"/>
              <w:right w:w="0" w:type="dxa"/>
            </w:tcMar>
          </w:tcPr>
          <w:p w14:paraId="334179C4" w14:textId="77777777" w:rsidR="00D43DC4" w:rsidRPr="00627454" w:rsidRDefault="00D43DC4" w:rsidP="001028FC">
            <w:pPr>
              <w:suppressAutoHyphens/>
              <w:rPr>
                <w:rFonts w:ascii="Calibri" w:hAnsi="Calibri"/>
              </w:rPr>
            </w:pPr>
          </w:p>
        </w:tc>
        <w:tc>
          <w:tcPr>
            <w:tcW w:w="1627" w:type="dxa"/>
            <w:tcMar>
              <w:left w:w="0" w:type="dxa"/>
              <w:right w:w="0" w:type="dxa"/>
            </w:tcMar>
          </w:tcPr>
          <w:p w14:paraId="334179C5" w14:textId="77777777" w:rsidR="00D43DC4" w:rsidRPr="00627454" w:rsidRDefault="00D43DC4" w:rsidP="001028FC">
            <w:pPr>
              <w:suppressAutoHyphens/>
              <w:rPr>
                <w:rFonts w:ascii="Calibri" w:hAnsi="Calibri"/>
              </w:rPr>
            </w:pPr>
            <w:r w:rsidRPr="00627454">
              <w:rPr>
                <w:rFonts w:ascii="Calibri" w:hAnsi="Calibri"/>
              </w:rPr>
              <w:t>Operable</w:t>
            </w:r>
          </w:p>
        </w:tc>
        <w:tc>
          <w:tcPr>
            <w:tcW w:w="1424" w:type="dxa"/>
            <w:tcMar>
              <w:left w:w="0" w:type="dxa"/>
              <w:right w:w="0" w:type="dxa"/>
            </w:tcMar>
          </w:tcPr>
          <w:p w14:paraId="334179C6" w14:textId="77777777" w:rsidR="00D43DC4" w:rsidRPr="00627454" w:rsidRDefault="00D43DC4" w:rsidP="001028FC">
            <w:pPr>
              <w:suppressAutoHyphens/>
              <w:rPr>
                <w:rFonts w:ascii="Calibri" w:hAnsi="Calibri"/>
              </w:rPr>
            </w:pPr>
            <w:r w:rsidRPr="00627454">
              <w:rPr>
                <w:rFonts w:ascii="Calibri" w:hAnsi="Calibri"/>
              </w:rPr>
              <w:t>Tinted</w:t>
            </w:r>
          </w:p>
        </w:tc>
        <w:tc>
          <w:tcPr>
            <w:tcW w:w="1759" w:type="dxa"/>
            <w:tcMar>
              <w:left w:w="0" w:type="dxa"/>
              <w:right w:w="0" w:type="dxa"/>
            </w:tcMar>
          </w:tcPr>
          <w:p w14:paraId="334179C7" w14:textId="77777777" w:rsidR="00D43DC4" w:rsidRPr="00627454" w:rsidRDefault="00D43DC4" w:rsidP="001028FC">
            <w:pPr>
              <w:keepNext/>
              <w:keepLines/>
              <w:tabs>
                <w:tab w:val="left" w:pos="360"/>
              </w:tabs>
              <w:suppressAutoHyphens/>
              <w:jc w:val="center"/>
              <w:rPr>
                <w:rFonts w:ascii="Calibri" w:hAnsi="Calibri"/>
                <w:sz w:val="16"/>
              </w:rPr>
            </w:pPr>
            <w:r w:rsidRPr="00627454">
              <w:rPr>
                <w:rFonts w:ascii="Calibri" w:hAnsi="Calibri"/>
                <w:sz w:val="16"/>
              </w:rPr>
              <w:t>0.67</w:t>
            </w:r>
          </w:p>
        </w:tc>
        <w:tc>
          <w:tcPr>
            <w:tcW w:w="1681" w:type="dxa"/>
            <w:tcMar>
              <w:left w:w="0" w:type="dxa"/>
              <w:right w:w="0" w:type="dxa"/>
            </w:tcMar>
          </w:tcPr>
          <w:p w14:paraId="334179C8" w14:textId="77777777" w:rsidR="00D43DC4" w:rsidRPr="00627454" w:rsidRDefault="00D43DC4" w:rsidP="001028FC">
            <w:pPr>
              <w:keepNext/>
              <w:keepLines/>
              <w:tabs>
                <w:tab w:val="left" w:pos="360"/>
              </w:tabs>
              <w:suppressAutoHyphens/>
              <w:jc w:val="center"/>
              <w:rPr>
                <w:rFonts w:ascii="Calibri" w:hAnsi="Calibri"/>
                <w:sz w:val="16"/>
              </w:rPr>
            </w:pPr>
            <w:r w:rsidRPr="00627454">
              <w:rPr>
                <w:rFonts w:ascii="Calibri" w:hAnsi="Calibri"/>
                <w:sz w:val="16"/>
              </w:rPr>
              <w:t>0.59</w:t>
            </w:r>
          </w:p>
        </w:tc>
        <w:tc>
          <w:tcPr>
            <w:tcW w:w="1865" w:type="dxa"/>
            <w:tcMar>
              <w:left w:w="0" w:type="dxa"/>
              <w:right w:w="0" w:type="dxa"/>
            </w:tcMar>
          </w:tcPr>
          <w:p w14:paraId="334179C9" w14:textId="77777777" w:rsidR="00D43DC4" w:rsidRPr="00627454" w:rsidRDefault="00D43DC4" w:rsidP="001028FC">
            <w:pPr>
              <w:keepNext/>
              <w:keepLines/>
              <w:tabs>
                <w:tab w:val="left" w:pos="360"/>
              </w:tabs>
              <w:suppressAutoHyphens/>
              <w:jc w:val="center"/>
              <w:rPr>
                <w:rFonts w:ascii="Calibri" w:hAnsi="Calibri"/>
                <w:sz w:val="16"/>
              </w:rPr>
            </w:pPr>
            <w:r w:rsidRPr="00627454">
              <w:rPr>
                <w:rFonts w:ascii="Calibri" w:hAnsi="Calibri"/>
                <w:sz w:val="16"/>
              </w:rPr>
              <w:t>N.A.</w:t>
            </w:r>
          </w:p>
        </w:tc>
      </w:tr>
      <w:tr w:rsidR="00D43DC4" w:rsidRPr="002C08D0" w14:paraId="334179D1" w14:textId="77777777" w:rsidTr="00D43DC4">
        <w:trPr>
          <w:cantSplit/>
        </w:trPr>
        <w:tc>
          <w:tcPr>
            <w:tcW w:w="2084" w:type="dxa"/>
            <w:vMerge/>
            <w:tcMar>
              <w:left w:w="0" w:type="dxa"/>
              <w:right w:w="0" w:type="dxa"/>
            </w:tcMar>
          </w:tcPr>
          <w:p w14:paraId="334179CB" w14:textId="77777777" w:rsidR="00D43DC4" w:rsidRPr="00627454" w:rsidRDefault="00D43DC4" w:rsidP="001028FC">
            <w:pPr>
              <w:suppressAutoHyphens/>
              <w:rPr>
                <w:rFonts w:ascii="Calibri" w:hAnsi="Calibri"/>
              </w:rPr>
            </w:pPr>
          </w:p>
        </w:tc>
        <w:tc>
          <w:tcPr>
            <w:tcW w:w="1627" w:type="dxa"/>
            <w:tcMar>
              <w:left w:w="0" w:type="dxa"/>
              <w:right w:w="0" w:type="dxa"/>
            </w:tcMar>
          </w:tcPr>
          <w:p w14:paraId="334179CC" w14:textId="77777777" w:rsidR="00D43DC4" w:rsidRPr="00627454" w:rsidRDefault="00D43DC4" w:rsidP="001028FC">
            <w:pPr>
              <w:suppressAutoHyphens/>
              <w:rPr>
                <w:rFonts w:ascii="Calibri" w:hAnsi="Calibri"/>
              </w:rPr>
            </w:pPr>
            <w:r w:rsidRPr="00627454">
              <w:rPr>
                <w:rFonts w:ascii="Calibri" w:hAnsi="Calibri"/>
              </w:rPr>
              <w:t>Fixed</w:t>
            </w:r>
          </w:p>
        </w:tc>
        <w:tc>
          <w:tcPr>
            <w:tcW w:w="1424" w:type="dxa"/>
            <w:tcMar>
              <w:left w:w="0" w:type="dxa"/>
              <w:right w:w="0" w:type="dxa"/>
            </w:tcMar>
          </w:tcPr>
          <w:p w14:paraId="334179CD" w14:textId="77777777" w:rsidR="00D43DC4" w:rsidRPr="00627454" w:rsidRDefault="00D43DC4" w:rsidP="001028FC">
            <w:pPr>
              <w:suppressAutoHyphens/>
              <w:rPr>
                <w:rFonts w:ascii="Calibri" w:hAnsi="Calibri"/>
              </w:rPr>
            </w:pPr>
            <w:r w:rsidRPr="00627454">
              <w:rPr>
                <w:rFonts w:ascii="Calibri" w:hAnsi="Calibri"/>
              </w:rPr>
              <w:t>Tinted</w:t>
            </w:r>
          </w:p>
        </w:tc>
        <w:tc>
          <w:tcPr>
            <w:tcW w:w="1759" w:type="dxa"/>
            <w:tcMar>
              <w:left w:w="0" w:type="dxa"/>
              <w:right w:w="0" w:type="dxa"/>
            </w:tcMar>
          </w:tcPr>
          <w:p w14:paraId="334179CE" w14:textId="77777777" w:rsidR="00D43DC4" w:rsidRPr="00627454" w:rsidRDefault="00D43DC4" w:rsidP="001028FC">
            <w:pPr>
              <w:keepNext/>
              <w:keepLines/>
              <w:tabs>
                <w:tab w:val="left" w:pos="360"/>
              </w:tabs>
              <w:suppressAutoHyphens/>
              <w:jc w:val="center"/>
              <w:rPr>
                <w:rFonts w:ascii="Calibri" w:hAnsi="Calibri"/>
                <w:sz w:val="16"/>
              </w:rPr>
            </w:pPr>
            <w:r w:rsidRPr="00627454">
              <w:rPr>
                <w:rFonts w:ascii="Calibri" w:hAnsi="Calibri"/>
                <w:sz w:val="16"/>
              </w:rPr>
              <w:t>0.68</w:t>
            </w:r>
          </w:p>
        </w:tc>
        <w:tc>
          <w:tcPr>
            <w:tcW w:w="1681" w:type="dxa"/>
            <w:tcMar>
              <w:left w:w="0" w:type="dxa"/>
              <w:right w:w="0" w:type="dxa"/>
            </w:tcMar>
          </w:tcPr>
          <w:p w14:paraId="334179CF" w14:textId="77777777" w:rsidR="00D43DC4" w:rsidRPr="00627454" w:rsidRDefault="00D43DC4" w:rsidP="001028FC">
            <w:pPr>
              <w:keepNext/>
              <w:keepLines/>
              <w:tabs>
                <w:tab w:val="left" w:pos="360"/>
              </w:tabs>
              <w:suppressAutoHyphens/>
              <w:jc w:val="center"/>
              <w:rPr>
                <w:rFonts w:ascii="Calibri" w:hAnsi="Calibri"/>
                <w:sz w:val="16"/>
              </w:rPr>
            </w:pPr>
            <w:r w:rsidRPr="00627454">
              <w:rPr>
                <w:rFonts w:ascii="Calibri" w:hAnsi="Calibri"/>
                <w:sz w:val="16"/>
              </w:rPr>
              <w:t>0.60</w:t>
            </w:r>
          </w:p>
        </w:tc>
        <w:tc>
          <w:tcPr>
            <w:tcW w:w="1865" w:type="dxa"/>
            <w:tcMar>
              <w:left w:w="0" w:type="dxa"/>
              <w:right w:w="0" w:type="dxa"/>
            </w:tcMar>
          </w:tcPr>
          <w:p w14:paraId="334179D0" w14:textId="77777777" w:rsidR="00D43DC4" w:rsidRPr="00627454" w:rsidRDefault="00D43DC4" w:rsidP="001028FC">
            <w:pPr>
              <w:keepNext/>
              <w:keepLines/>
              <w:tabs>
                <w:tab w:val="left" w:pos="360"/>
              </w:tabs>
              <w:suppressAutoHyphens/>
              <w:jc w:val="center"/>
              <w:rPr>
                <w:rFonts w:ascii="Calibri" w:hAnsi="Calibri"/>
                <w:sz w:val="16"/>
              </w:rPr>
            </w:pPr>
            <w:r w:rsidRPr="00627454">
              <w:rPr>
                <w:rFonts w:ascii="Calibri" w:hAnsi="Calibri"/>
                <w:sz w:val="16"/>
              </w:rPr>
              <w:t>N.A.</w:t>
            </w:r>
          </w:p>
        </w:tc>
      </w:tr>
      <w:tr w:rsidR="00D43DC4" w:rsidRPr="002C08D0" w14:paraId="334179D8" w14:textId="77777777" w:rsidTr="00D43DC4">
        <w:trPr>
          <w:cantSplit/>
        </w:trPr>
        <w:tc>
          <w:tcPr>
            <w:tcW w:w="2084" w:type="dxa"/>
            <w:vMerge w:val="restart"/>
            <w:tcMar>
              <w:left w:w="0" w:type="dxa"/>
              <w:right w:w="0" w:type="dxa"/>
            </w:tcMar>
          </w:tcPr>
          <w:p w14:paraId="334179D2" w14:textId="77777777" w:rsidR="00D43DC4" w:rsidRPr="00627454" w:rsidRDefault="00D43DC4" w:rsidP="001028FC">
            <w:pPr>
              <w:suppressAutoHyphens/>
              <w:rPr>
                <w:rFonts w:ascii="Calibri" w:hAnsi="Calibri"/>
              </w:rPr>
            </w:pPr>
            <w:r w:rsidRPr="00627454">
              <w:rPr>
                <w:rFonts w:ascii="Calibri" w:hAnsi="Calibri"/>
              </w:rPr>
              <w:t>Metal, Thermal Break</w:t>
            </w:r>
          </w:p>
        </w:tc>
        <w:tc>
          <w:tcPr>
            <w:tcW w:w="1627" w:type="dxa"/>
            <w:tcMar>
              <w:left w:w="0" w:type="dxa"/>
              <w:right w:w="0" w:type="dxa"/>
            </w:tcMar>
          </w:tcPr>
          <w:p w14:paraId="334179D3" w14:textId="77777777" w:rsidR="00D43DC4" w:rsidRPr="00627454" w:rsidRDefault="00D43DC4" w:rsidP="001028FC">
            <w:pPr>
              <w:suppressAutoHyphens/>
              <w:rPr>
                <w:rFonts w:ascii="Calibri" w:hAnsi="Calibri"/>
              </w:rPr>
            </w:pPr>
            <w:r w:rsidRPr="00627454">
              <w:rPr>
                <w:rFonts w:ascii="Calibri" w:hAnsi="Calibri"/>
              </w:rPr>
              <w:t>Operable</w:t>
            </w:r>
          </w:p>
        </w:tc>
        <w:tc>
          <w:tcPr>
            <w:tcW w:w="1424" w:type="dxa"/>
            <w:tcMar>
              <w:left w:w="0" w:type="dxa"/>
              <w:right w:w="0" w:type="dxa"/>
            </w:tcMar>
          </w:tcPr>
          <w:p w14:paraId="334179D4" w14:textId="77777777" w:rsidR="00D43DC4" w:rsidRPr="00627454" w:rsidRDefault="00D43DC4" w:rsidP="001028FC">
            <w:pPr>
              <w:suppressAutoHyphens/>
              <w:rPr>
                <w:rFonts w:ascii="Calibri" w:hAnsi="Calibri"/>
              </w:rPr>
            </w:pPr>
            <w:r w:rsidRPr="00627454">
              <w:rPr>
                <w:rFonts w:ascii="Calibri" w:hAnsi="Calibri"/>
              </w:rPr>
              <w:t>Clear</w:t>
            </w:r>
          </w:p>
        </w:tc>
        <w:tc>
          <w:tcPr>
            <w:tcW w:w="1759" w:type="dxa"/>
            <w:tcMar>
              <w:left w:w="0" w:type="dxa"/>
              <w:right w:w="0" w:type="dxa"/>
            </w:tcMar>
          </w:tcPr>
          <w:p w14:paraId="334179D5" w14:textId="77777777" w:rsidR="00D43DC4" w:rsidRPr="00627454" w:rsidRDefault="00D43DC4" w:rsidP="001028FC">
            <w:pPr>
              <w:keepNext/>
              <w:keepLines/>
              <w:tabs>
                <w:tab w:val="left" w:pos="360"/>
              </w:tabs>
              <w:suppressAutoHyphens/>
              <w:jc w:val="center"/>
              <w:rPr>
                <w:rFonts w:ascii="Calibri" w:hAnsi="Calibri"/>
                <w:sz w:val="16"/>
              </w:rPr>
            </w:pPr>
            <w:r w:rsidRPr="00627454">
              <w:rPr>
                <w:rFonts w:ascii="Calibri" w:hAnsi="Calibri"/>
                <w:sz w:val="16"/>
              </w:rPr>
              <w:t>N.A.</w:t>
            </w:r>
          </w:p>
        </w:tc>
        <w:tc>
          <w:tcPr>
            <w:tcW w:w="1681" w:type="dxa"/>
            <w:tcMar>
              <w:left w:w="0" w:type="dxa"/>
              <w:right w:w="0" w:type="dxa"/>
            </w:tcMar>
          </w:tcPr>
          <w:p w14:paraId="334179D6" w14:textId="77777777" w:rsidR="00D43DC4" w:rsidRPr="00627454" w:rsidRDefault="00D43DC4" w:rsidP="001028FC">
            <w:pPr>
              <w:keepNext/>
              <w:keepLines/>
              <w:tabs>
                <w:tab w:val="left" w:pos="360"/>
              </w:tabs>
              <w:suppressAutoHyphens/>
              <w:jc w:val="center"/>
              <w:rPr>
                <w:rFonts w:ascii="Calibri" w:hAnsi="Calibri"/>
                <w:sz w:val="16"/>
              </w:rPr>
            </w:pPr>
            <w:r w:rsidRPr="00627454">
              <w:rPr>
                <w:rFonts w:ascii="Calibri" w:hAnsi="Calibri"/>
                <w:sz w:val="16"/>
              </w:rPr>
              <w:t>0.63</w:t>
            </w:r>
          </w:p>
        </w:tc>
        <w:tc>
          <w:tcPr>
            <w:tcW w:w="1865" w:type="dxa"/>
            <w:tcMar>
              <w:left w:w="0" w:type="dxa"/>
              <w:right w:w="0" w:type="dxa"/>
            </w:tcMar>
          </w:tcPr>
          <w:p w14:paraId="334179D7" w14:textId="77777777" w:rsidR="00D43DC4" w:rsidRPr="00627454" w:rsidRDefault="00D43DC4" w:rsidP="001028FC">
            <w:pPr>
              <w:keepNext/>
              <w:keepLines/>
              <w:tabs>
                <w:tab w:val="left" w:pos="360"/>
              </w:tabs>
              <w:suppressAutoHyphens/>
              <w:jc w:val="center"/>
              <w:rPr>
                <w:rFonts w:ascii="Calibri" w:hAnsi="Calibri"/>
                <w:sz w:val="16"/>
              </w:rPr>
            </w:pPr>
            <w:r w:rsidRPr="00627454">
              <w:rPr>
                <w:rFonts w:ascii="Calibri" w:hAnsi="Calibri"/>
                <w:sz w:val="16"/>
              </w:rPr>
              <w:t>N.A.</w:t>
            </w:r>
          </w:p>
        </w:tc>
      </w:tr>
      <w:tr w:rsidR="00D43DC4" w:rsidRPr="002C08D0" w14:paraId="334179DF" w14:textId="77777777" w:rsidTr="00D43DC4">
        <w:trPr>
          <w:cantSplit/>
        </w:trPr>
        <w:tc>
          <w:tcPr>
            <w:tcW w:w="2084" w:type="dxa"/>
            <w:vMerge/>
            <w:tcMar>
              <w:left w:w="0" w:type="dxa"/>
              <w:right w:w="0" w:type="dxa"/>
            </w:tcMar>
          </w:tcPr>
          <w:p w14:paraId="334179D9" w14:textId="77777777" w:rsidR="00D43DC4" w:rsidRPr="00627454" w:rsidRDefault="00D43DC4" w:rsidP="001028FC">
            <w:pPr>
              <w:suppressAutoHyphens/>
              <w:rPr>
                <w:rFonts w:ascii="Calibri" w:hAnsi="Calibri"/>
              </w:rPr>
            </w:pPr>
          </w:p>
        </w:tc>
        <w:tc>
          <w:tcPr>
            <w:tcW w:w="1627" w:type="dxa"/>
            <w:tcMar>
              <w:left w:w="0" w:type="dxa"/>
              <w:right w:w="0" w:type="dxa"/>
            </w:tcMar>
          </w:tcPr>
          <w:p w14:paraId="334179DA" w14:textId="77777777" w:rsidR="00D43DC4" w:rsidRPr="00627454" w:rsidRDefault="00D43DC4" w:rsidP="001028FC">
            <w:pPr>
              <w:suppressAutoHyphens/>
              <w:rPr>
                <w:rFonts w:ascii="Calibri" w:hAnsi="Calibri"/>
              </w:rPr>
            </w:pPr>
            <w:r w:rsidRPr="00627454">
              <w:rPr>
                <w:rFonts w:ascii="Calibri" w:hAnsi="Calibri"/>
              </w:rPr>
              <w:t>Fixed</w:t>
            </w:r>
          </w:p>
        </w:tc>
        <w:tc>
          <w:tcPr>
            <w:tcW w:w="1424" w:type="dxa"/>
            <w:tcMar>
              <w:left w:w="0" w:type="dxa"/>
              <w:right w:w="0" w:type="dxa"/>
            </w:tcMar>
          </w:tcPr>
          <w:p w14:paraId="334179DB" w14:textId="77777777" w:rsidR="00D43DC4" w:rsidRPr="00627454" w:rsidRDefault="00D43DC4" w:rsidP="001028FC">
            <w:pPr>
              <w:suppressAutoHyphens/>
              <w:rPr>
                <w:rFonts w:ascii="Calibri" w:hAnsi="Calibri"/>
                <w:sz w:val="22"/>
              </w:rPr>
            </w:pPr>
            <w:r w:rsidRPr="00627454">
              <w:rPr>
                <w:rFonts w:ascii="Calibri" w:hAnsi="Calibri"/>
              </w:rPr>
              <w:t>Clear</w:t>
            </w:r>
          </w:p>
        </w:tc>
        <w:tc>
          <w:tcPr>
            <w:tcW w:w="1759" w:type="dxa"/>
            <w:tcMar>
              <w:left w:w="0" w:type="dxa"/>
              <w:right w:w="0" w:type="dxa"/>
            </w:tcMar>
          </w:tcPr>
          <w:p w14:paraId="334179DC" w14:textId="77777777" w:rsidR="00D43DC4" w:rsidRPr="00627454" w:rsidRDefault="00D43DC4" w:rsidP="001028FC">
            <w:pPr>
              <w:keepNext/>
              <w:keepLines/>
              <w:tabs>
                <w:tab w:val="left" w:pos="360"/>
              </w:tabs>
              <w:suppressAutoHyphens/>
              <w:jc w:val="center"/>
              <w:rPr>
                <w:rFonts w:ascii="Calibri" w:hAnsi="Calibri"/>
                <w:sz w:val="16"/>
              </w:rPr>
            </w:pPr>
            <w:r w:rsidRPr="00627454">
              <w:rPr>
                <w:rFonts w:ascii="Calibri" w:hAnsi="Calibri"/>
                <w:sz w:val="16"/>
              </w:rPr>
              <w:t>N.A.</w:t>
            </w:r>
          </w:p>
        </w:tc>
        <w:tc>
          <w:tcPr>
            <w:tcW w:w="1681" w:type="dxa"/>
            <w:tcMar>
              <w:left w:w="0" w:type="dxa"/>
              <w:right w:w="0" w:type="dxa"/>
            </w:tcMar>
          </w:tcPr>
          <w:p w14:paraId="334179DD" w14:textId="77777777" w:rsidR="00D43DC4" w:rsidRPr="00627454" w:rsidRDefault="00D43DC4" w:rsidP="001028FC">
            <w:pPr>
              <w:keepNext/>
              <w:keepLines/>
              <w:tabs>
                <w:tab w:val="left" w:pos="360"/>
              </w:tabs>
              <w:suppressAutoHyphens/>
              <w:jc w:val="center"/>
              <w:rPr>
                <w:rFonts w:ascii="Calibri" w:hAnsi="Calibri"/>
                <w:sz w:val="16"/>
              </w:rPr>
            </w:pPr>
            <w:r w:rsidRPr="00627454">
              <w:rPr>
                <w:rFonts w:ascii="Calibri" w:hAnsi="Calibri"/>
                <w:sz w:val="16"/>
              </w:rPr>
              <w:t>0.69</w:t>
            </w:r>
          </w:p>
        </w:tc>
        <w:tc>
          <w:tcPr>
            <w:tcW w:w="1865" w:type="dxa"/>
            <w:tcMar>
              <w:left w:w="0" w:type="dxa"/>
              <w:right w:w="0" w:type="dxa"/>
            </w:tcMar>
          </w:tcPr>
          <w:p w14:paraId="334179DE" w14:textId="77777777" w:rsidR="00D43DC4" w:rsidRPr="00627454" w:rsidRDefault="00D43DC4" w:rsidP="001028FC">
            <w:pPr>
              <w:keepNext/>
              <w:keepLines/>
              <w:tabs>
                <w:tab w:val="left" w:pos="360"/>
              </w:tabs>
              <w:suppressAutoHyphens/>
              <w:jc w:val="center"/>
              <w:rPr>
                <w:rFonts w:ascii="Calibri" w:hAnsi="Calibri"/>
                <w:sz w:val="16"/>
              </w:rPr>
            </w:pPr>
            <w:r w:rsidRPr="00627454">
              <w:rPr>
                <w:rFonts w:ascii="Calibri" w:hAnsi="Calibri"/>
                <w:sz w:val="16"/>
              </w:rPr>
              <w:t>N.A.</w:t>
            </w:r>
          </w:p>
        </w:tc>
      </w:tr>
      <w:tr w:rsidR="00D43DC4" w:rsidRPr="002C08D0" w14:paraId="334179E6" w14:textId="77777777" w:rsidTr="00D43DC4">
        <w:trPr>
          <w:cantSplit/>
        </w:trPr>
        <w:tc>
          <w:tcPr>
            <w:tcW w:w="2084" w:type="dxa"/>
            <w:vMerge/>
            <w:tcMar>
              <w:left w:w="0" w:type="dxa"/>
              <w:right w:w="0" w:type="dxa"/>
            </w:tcMar>
          </w:tcPr>
          <w:p w14:paraId="334179E0" w14:textId="77777777" w:rsidR="00D43DC4" w:rsidRPr="00627454" w:rsidRDefault="00D43DC4" w:rsidP="001028FC">
            <w:pPr>
              <w:suppressAutoHyphens/>
              <w:rPr>
                <w:rFonts w:ascii="Calibri" w:hAnsi="Calibri"/>
              </w:rPr>
            </w:pPr>
          </w:p>
        </w:tc>
        <w:tc>
          <w:tcPr>
            <w:tcW w:w="1627" w:type="dxa"/>
            <w:tcMar>
              <w:left w:w="0" w:type="dxa"/>
              <w:right w:w="0" w:type="dxa"/>
            </w:tcMar>
          </w:tcPr>
          <w:p w14:paraId="334179E1" w14:textId="77777777" w:rsidR="00D43DC4" w:rsidRPr="00627454" w:rsidRDefault="00D43DC4" w:rsidP="001028FC">
            <w:pPr>
              <w:suppressAutoHyphens/>
              <w:rPr>
                <w:rFonts w:ascii="Calibri" w:hAnsi="Calibri"/>
              </w:rPr>
            </w:pPr>
            <w:r w:rsidRPr="00627454">
              <w:rPr>
                <w:rFonts w:ascii="Calibri" w:hAnsi="Calibri"/>
              </w:rPr>
              <w:t>Operable</w:t>
            </w:r>
          </w:p>
        </w:tc>
        <w:tc>
          <w:tcPr>
            <w:tcW w:w="1424" w:type="dxa"/>
            <w:tcMar>
              <w:left w:w="0" w:type="dxa"/>
              <w:right w:w="0" w:type="dxa"/>
            </w:tcMar>
          </w:tcPr>
          <w:p w14:paraId="334179E2" w14:textId="77777777" w:rsidR="00D43DC4" w:rsidRPr="00627454" w:rsidRDefault="00D43DC4" w:rsidP="001028FC">
            <w:pPr>
              <w:suppressAutoHyphens/>
              <w:rPr>
                <w:rFonts w:ascii="Calibri" w:hAnsi="Calibri"/>
              </w:rPr>
            </w:pPr>
            <w:r w:rsidRPr="00627454">
              <w:rPr>
                <w:rFonts w:ascii="Calibri" w:hAnsi="Calibri"/>
              </w:rPr>
              <w:t>Tinted</w:t>
            </w:r>
          </w:p>
        </w:tc>
        <w:tc>
          <w:tcPr>
            <w:tcW w:w="1759" w:type="dxa"/>
            <w:tcMar>
              <w:left w:w="0" w:type="dxa"/>
              <w:right w:w="0" w:type="dxa"/>
            </w:tcMar>
          </w:tcPr>
          <w:p w14:paraId="334179E3" w14:textId="77777777" w:rsidR="00D43DC4" w:rsidRPr="00627454" w:rsidRDefault="00D43DC4" w:rsidP="001028FC">
            <w:pPr>
              <w:keepNext/>
              <w:keepLines/>
              <w:tabs>
                <w:tab w:val="left" w:pos="360"/>
              </w:tabs>
              <w:suppressAutoHyphens/>
              <w:jc w:val="center"/>
              <w:rPr>
                <w:rFonts w:ascii="Calibri" w:hAnsi="Calibri"/>
                <w:sz w:val="16"/>
              </w:rPr>
            </w:pPr>
            <w:r w:rsidRPr="00627454">
              <w:rPr>
                <w:rFonts w:ascii="Calibri" w:hAnsi="Calibri"/>
                <w:sz w:val="16"/>
              </w:rPr>
              <w:t>N.A.</w:t>
            </w:r>
          </w:p>
        </w:tc>
        <w:tc>
          <w:tcPr>
            <w:tcW w:w="1681" w:type="dxa"/>
            <w:tcMar>
              <w:left w:w="0" w:type="dxa"/>
              <w:right w:w="0" w:type="dxa"/>
            </w:tcMar>
          </w:tcPr>
          <w:p w14:paraId="334179E4" w14:textId="77777777" w:rsidR="00D43DC4" w:rsidRPr="00627454" w:rsidRDefault="00D43DC4" w:rsidP="001028FC">
            <w:pPr>
              <w:keepNext/>
              <w:keepLines/>
              <w:tabs>
                <w:tab w:val="left" w:pos="360"/>
              </w:tabs>
              <w:suppressAutoHyphens/>
              <w:jc w:val="center"/>
              <w:rPr>
                <w:rFonts w:ascii="Calibri" w:hAnsi="Calibri"/>
                <w:sz w:val="16"/>
              </w:rPr>
            </w:pPr>
            <w:r w:rsidRPr="00627454">
              <w:rPr>
                <w:rFonts w:ascii="Calibri" w:hAnsi="Calibri"/>
                <w:sz w:val="16"/>
              </w:rPr>
              <w:t>0.53</w:t>
            </w:r>
          </w:p>
        </w:tc>
        <w:tc>
          <w:tcPr>
            <w:tcW w:w="1865" w:type="dxa"/>
            <w:tcMar>
              <w:left w:w="0" w:type="dxa"/>
              <w:right w:w="0" w:type="dxa"/>
            </w:tcMar>
          </w:tcPr>
          <w:p w14:paraId="334179E5" w14:textId="77777777" w:rsidR="00D43DC4" w:rsidRPr="00627454" w:rsidRDefault="00D43DC4" w:rsidP="001028FC">
            <w:pPr>
              <w:keepNext/>
              <w:keepLines/>
              <w:tabs>
                <w:tab w:val="left" w:pos="360"/>
              </w:tabs>
              <w:suppressAutoHyphens/>
              <w:jc w:val="center"/>
              <w:rPr>
                <w:rFonts w:ascii="Calibri" w:hAnsi="Calibri"/>
                <w:sz w:val="16"/>
              </w:rPr>
            </w:pPr>
            <w:r w:rsidRPr="00627454">
              <w:rPr>
                <w:rFonts w:ascii="Calibri" w:hAnsi="Calibri"/>
                <w:sz w:val="16"/>
              </w:rPr>
              <w:t>N.A.</w:t>
            </w:r>
          </w:p>
        </w:tc>
      </w:tr>
      <w:tr w:rsidR="00D43DC4" w:rsidRPr="002C08D0" w14:paraId="334179ED" w14:textId="77777777" w:rsidTr="00D43DC4">
        <w:trPr>
          <w:cantSplit/>
        </w:trPr>
        <w:tc>
          <w:tcPr>
            <w:tcW w:w="2084" w:type="dxa"/>
            <w:vMerge/>
            <w:tcMar>
              <w:left w:w="0" w:type="dxa"/>
              <w:right w:w="0" w:type="dxa"/>
            </w:tcMar>
          </w:tcPr>
          <w:p w14:paraId="334179E7" w14:textId="77777777" w:rsidR="00D43DC4" w:rsidRPr="00627454" w:rsidRDefault="00D43DC4" w:rsidP="001028FC">
            <w:pPr>
              <w:suppressAutoHyphens/>
              <w:rPr>
                <w:rFonts w:ascii="Calibri" w:hAnsi="Calibri"/>
              </w:rPr>
            </w:pPr>
          </w:p>
        </w:tc>
        <w:tc>
          <w:tcPr>
            <w:tcW w:w="1627" w:type="dxa"/>
            <w:tcMar>
              <w:left w:w="0" w:type="dxa"/>
              <w:right w:w="0" w:type="dxa"/>
            </w:tcMar>
          </w:tcPr>
          <w:p w14:paraId="334179E8" w14:textId="77777777" w:rsidR="00D43DC4" w:rsidRPr="00627454" w:rsidRDefault="00D43DC4" w:rsidP="001028FC">
            <w:pPr>
              <w:suppressAutoHyphens/>
              <w:rPr>
                <w:rFonts w:ascii="Calibri" w:hAnsi="Calibri"/>
              </w:rPr>
            </w:pPr>
            <w:r w:rsidRPr="00627454">
              <w:rPr>
                <w:rFonts w:ascii="Calibri" w:hAnsi="Calibri"/>
              </w:rPr>
              <w:t>Fixed</w:t>
            </w:r>
          </w:p>
        </w:tc>
        <w:tc>
          <w:tcPr>
            <w:tcW w:w="1424" w:type="dxa"/>
            <w:tcMar>
              <w:left w:w="0" w:type="dxa"/>
              <w:right w:w="0" w:type="dxa"/>
            </w:tcMar>
          </w:tcPr>
          <w:p w14:paraId="334179E9" w14:textId="77777777" w:rsidR="00D43DC4" w:rsidRPr="00627454" w:rsidRDefault="00D43DC4" w:rsidP="001028FC">
            <w:pPr>
              <w:suppressAutoHyphens/>
              <w:rPr>
                <w:rFonts w:ascii="Calibri" w:hAnsi="Calibri"/>
              </w:rPr>
            </w:pPr>
            <w:r w:rsidRPr="00627454">
              <w:rPr>
                <w:rFonts w:ascii="Calibri" w:hAnsi="Calibri"/>
              </w:rPr>
              <w:t>Tinted</w:t>
            </w:r>
          </w:p>
        </w:tc>
        <w:tc>
          <w:tcPr>
            <w:tcW w:w="1759" w:type="dxa"/>
            <w:tcMar>
              <w:left w:w="0" w:type="dxa"/>
              <w:right w:w="0" w:type="dxa"/>
            </w:tcMar>
          </w:tcPr>
          <w:p w14:paraId="334179EA" w14:textId="77777777" w:rsidR="00D43DC4" w:rsidRPr="00627454" w:rsidRDefault="00D43DC4" w:rsidP="001028FC">
            <w:pPr>
              <w:keepNext/>
              <w:keepLines/>
              <w:tabs>
                <w:tab w:val="left" w:pos="360"/>
              </w:tabs>
              <w:suppressAutoHyphens/>
              <w:jc w:val="center"/>
              <w:rPr>
                <w:rFonts w:ascii="Calibri" w:hAnsi="Calibri"/>
                <w:sz w:val="16"/>
              </w:rPr>
            </w:pPr>
            <w:r w:rsidRPr="00627454">
              <w:rPr>
                <w:rFonts w:ascii="Calibri" w:hAnsi="Calibri"/>
                <w:sz w:val="16"/>
              </w:rPr>
              <w:t>N.A.</w:t>
            </w:r>
          </w:p>
        </w:tc>
        <w:tc>
          <w:tcPr>
            <w:tcW w:w="1681" w:type="dxa"/>
            <w:tcMar>
              <w:left w:w="0" w:type="dxa"/>
              <w:right w:w="0" w:type="dxa"/>
            </w:tcMar>
          </w:tcPr>
          <w:p w14:paraId="334179EB" w14:textId="77777777" w:rsidR="00D43DC4" w:rsidRPr="00627454" w:rsidRDefault="00D43DC4" w:rsidP="001028FC">
            <w:pPr>
              <w:keepNext/>
              <w:keepLines/>
              <w:tabs>
                <w:tab w:val="left" w:pos="360"/>
              </w:tabs>
              <w:suppressAutoHyphens/>
              <w:jc w:val="center"/>
              <w:rPr>
                <w:rFonts w:ascii="Calibri" w:hAnsi="Calibri"/>
                <w:sz w:val="16"/>
              </w:rPr>
            </w:pPr>
            <w:r w:rsidRPr="00627454">
              <w:rPr>
                <w:rFonts w:ascii="Calibri" w:hAnsi="Calibri"/>
                <w:sz w:val="16"/>
              </w:rPr>
              <w:t>0.57</w:t>
            </w:r>
          </w:p>
        </w:tc>
        <w:tc>
          <w:tcPr>
            <w:tcW w:w="1865" w:type="dxa"/>
            <w:tcMar>
              <w:left w:w="0" w:type="dxa"/>
              <w:right w:w="0" w:type="dxa"/>
            </w:tcMar>
          </w:tcPr>
          <w:p w14:paraId="334179EC" w14:textId="77777777" w:rsidR="00D43DC4" w:rsidRPr="00627454" w:rsidRDefault="00D43DC4" w:rsidP="001028FC">
            <w:pPr>
              <w:keepNext/>
              <w:keepLines/>
              <w:tabs>
                <w:tab w:val="left" w:pos="360"/>
              </w:tabs>
              <w:suppressAutoHyphens/>
              <w:jc w:val="center"/>
              <w:rPr>
                <w:rFonts w:ascii="Calibri" w:hAnsi="Calibri"/>
                <w:sz w:val="16"/>
              </w:rPr>
            </w:pPr>
            <w:r w:rsidRPr="00627454">
              <w:rPr>
                <w:rFonts w:ascii="Calibri" w:hAnsi="Calibri"/>
                <w:sz w:val="16"/>
              </w:rPr>
              <w:t>N.A.</w:t>
            </w:r>
          </w:p>
        </w:tc>
      </w:tr>
      <w:tr w:rsidR="00D43DC4" w:rsidRPr="002C08D0" w14:paraId="334179F4" w14:textId="77777777" w:rsidTr="00D43DC4">
        <w:trPr>
          <w:cantSplit/>
        </w:trPr>
        <w:tc>
          <w:tcPr>
            <w:tcW w:w="2084" w:type="dxa"/>
            <w:vMerge w:val="restart"/>
            <w:tcMar>
              <w:left w:w="0" w:type="dxa"/>
              <w:right w:w="0" w:type="dxa"/>
            </w:tcMar>
          </w:tcPr>
          <w:p w14:paraId="334179EE" w14:textId="77777777" w:rsidR="00D43DC4" w:rsidRPr="00627454" w:rsidRDefault="00D43DC4" w:rsidP="001028FC">
            <w:pPr>
              <w:suppressAutoHyphens/>
              <w:rPr>
                <w:rFonts w:ascii="Calibri" w:hAnsi="Calibri"/>
              </w:rPr>
            </w:pPr>
            <w:r w:rsidRPr="00627454">
              <w:rPr>
                <w:rFonts w:ascii="Calibri" w:hAnsi="Calibri"/>
              </w:rPr>
              <w:t>Nonmetal</w:t>
            </w:r>
          </w:p>
        </w:tc>
        <w:tc>
          <w:tcPr>
            <w:tcW w:w="1627" w:type="dxa"/>
            <w:tcMar>
              <w:left w:w="0" w:type="dxa"/>
              <w:right w:w="0" w:type="dxa"/>
            </w:tcMar>
          </w:tcPr>
          <w:p w14:paraId="334179EF" w14:textId="77777777" w:rsidR="00D43DC4" w:rsidRPr="00627454" w:rsidRDefault="00D43DC4" w:rsidP="001028FC">
            <w:pPr>
              <w:suppressAutoHyphens/>
              <w:rPr>
                <w:rFonts w:ascii="Calibri" w:hAnsi="Calibri"/>
              </w:rPr>
            </w:pPr>
            <w:r w:rsidRPr="00627454">
              <w:rPr>
                <w:rFonts w:ascii="Calibri" w:hAnsi="Calibri"/>
              </w:rPr>
              <w:t>Operable</w:t>
            </w:r>
          </w:p>
        </w:tc>
        <w:tc>
          <w:tcPr>
            <w:tcW w:w="1424" w:type="dxa"/>
            <w:tcMar>
              <w:left w:w="0" w:type="dxa"/>
              <w:right w:w="0" w:type="dxa"/>
            </w:tcMar>
          </w:tcPr>
          <w:p w14:paraId="334179F0" w14:textId="77777777" w:rsidR="00D43DC4" w:rsidRPr="00627454" w:rsidRDefault="00D43DC4" w:rsidP="001028FC">
            <w:pPr>
              <w:suppressAutoHyphens/>
              <w:rPr>
                <w:rFonts w:ascii="Calibri" w:hAnsi="Calibri"/>
              </w:rPr>
            </w:pPr>
            <w:r w:rsidRPr="00627454">
              <w:rPr>
                <w:rFonts w:ascii="Calibri" w:hAnsi="Calibri"/>
              </w:rPr>
              <w:t>Clear</w:t>
            </w:r>
          </w:p>
        </w:tc>
        <w:tc>
          <w:tcPr>
            <w:tcW w:w="1759" w:type="dxa"/>
            <w:tcMar>
              <w:left w:w="0" w:type="dxa"/>
              <w:right w:w="0" w:type="dxa"/>
            </w:tcMar>
          </w:tcPr>
          <w:p w14:paraId="334179F1" w14:textId="77777777" w:rsidR="00D43DC4" w:rsidRPr="00627454" w:rsidRDefault="00D43DC4" w:rsidP="001028FC">
            <w:pPr>
              <w:keepNext/>
              <w:keepLines/>
              <w:tabs>
                <w:tab w:val="left" w:pos="360"/>
              </w:tabs>
              <w:suppressAutoHyphens/>
              <w:jc w:val="center"/>
              <w:rPr>
                <w:rFonts w:ascii="Calibri" w:hAnsi="Calibri"/>
                <w:sz w:val="16"/>
              </w:rPr>
            </w:pPr>
            <w:r w:rsidRPr="00627454">
              <w:rPr>
                <w:rFonts w:ascii="Calibri" w:hAnsi="Calibri"/>
                <w:sz w:val="16"/>
              </w:rPr>
              <w:t>0.74</w:t>
            </w:r>
          </w:p>
        </w:tc>
        <w:tc>
          <w:tcPr>
            <w:tcW w:w="1681" w:type="dxa"/>
            <w:tcMar>
              <w:left w:w="0" w:type="dxa"/>
              <w:right w:w="0" w:type="dxa"/>
            </w:tcMar>
          </w:tcPr>
          <w:p w14:paraId="334179F2" w14:textId="77777777" w:rsidR="00D43DC4" w:rsidRPr="00627454" w:rsidRDefault="00D43DC4" w:rsidP="001028FC">
            <w:pPr>
              <w:keepNext/>
              <w:keepLines/>
              <w:tabs>
                <w:tab w:val="left" w:pos="360"/>
              </w:tabs>
              <w:suppressAutoHyphens/>
              <w:jc w:val="center"/>
              <w:rPr>
                <w:rFonts w:ascii="Calibri" w:hAnsi="Calibri"/>
                <w:sz w:val="16"/>
              </w:rPr>
            </w:pPr>
            <w:r w:rsidRPr="00627454">
              <w:rPr>
                <w:rFonts w:ascii="Calibri" w:hAnsi="Calibri"/>
                <w:sz w:val="16"/>
              </w:rPr>
              <w:t>0.65</w:t>
            </w:r>
          </w:p>
        </w:tc>
        <w:tc>
          <w:tcPr>
            <w:tcW w:w="1865" w:type="dxa"/>
            <w:tcMar>
              <w:left w:w="0" w:type="dxa"/>
              <w:right w:w="0" w:type="dxa"/>
            </w:tcMar>
          </w:tcPr>
          <w:p w14:paraId="334179F3" w14:textId="77777777" w:rsidR="00D43DC4" w:rsidRPr="00627454" w:rsidRDefault="00D43DC4" w:rsidP="001028FC">
            <w:pPr>
              <w:keepNext/>
              <w:keepLines/>
              <w:tabs>
                <w:tab w:val="left" w:pos="360"/>
              </w:tabs>
              <w:suppressAutoHyphens/>
              <w:jc w:val="center"/>
              <w:rPr>
                <w:rFonts w:ascii="Calibri" w:hAnsi="Calibri"/>
                <w:sz w:val="16"/>
              </w:rPr>
            </w:pPr>
            <w:r w:rsidRPr="00627454">
              <w:rPr>
                <w:rFonts w:ascii="Calibri" w:hAnsi="Calibri"/>
                <w:sz w:val="16"/>
              </w:rPr>
              <w:t>0.70</w:t>
            </w:r>
          </w:p>
        </w:tc>
      </w:tr>
      <w:tr w:rsidR="00D43DC4" w:rsidRPr="002C08D0" w14:paraId="334179FB" w14:textId="77777777" w:rsidTr="00D43DC4">
        <w:trPr>
          <w:cantSplit/>
        </w:trPr>
        <w:tc>
          <w:tcPr>
            <w:tcW w:w="2084" w:type="dxa"/>
            <w:vMerge/>
            <w:tcMar>
              <w:left w:w="0" w:type="dxa"/>
              <w:right w:w="0" w:type="dxa"/>
            </w:tcMar>
          </w:tcPr>
          <w:p w14:paraId="334179F5" w14:textId="77777777" w:rsidR="00D43DC4" w:rsidRPr="00627454" w:rsidRDefault="00D43DC4" w:rsidP="001028FC">
            <w:pPr>
              <w:keepNext/>
              <w:keepLines/>
              <w:tabs>
                <w:tab w:val="left" w:pos="360"/>
              </w:tabs>
              <w:suppressAutoHyphens/>
              <w:rPr>
                <w:rFonts w:ascii="Calibri" w:hAnsi="Calibri"/>
                <w:sz w:val="16"/>
              </w:rPr>
            </w:pPr>
          </w:p>
        </w:tc>
        <w:tc>
          <w:tcPr>
            <w:tcW w:w="1627" w:type="dxa"/>
            <w:tcMar>
              <w:left w:w="0" w:type="dxa"/>
              <w:right w:w="0" w:type="dxa"/>
            </w:tcMar>
          </w:tcPr>
          <w:p w14:paraId="334179F6" w14:textId="77777777" w:rsidR="00D43DC4" w:rsidRPr="00627454" w:rsidRDefault="00D43DC4" w:rsidP="001028FC">
            <w:pPr>
              <w:suppressAutoHyphens/>
              <w:rPr>
                <w:rFonts w:ascii="Calibri" w:hAnsi="Calibri"/>
              </w:rPr>
            </w:pPr>
            <w:r w:rsidRPr="00627454">
              <w:rPr>
                <w:rFonts w:ascii="Calibri" w:hAnsi="Calibri"/>
              </w:rPr>
              <w:t>Fixed</w:t>
            </w:r>
          </w:p>
        </w:tc>
        <w:tc>
          <w:tcPr>
            <w:tcW w:w="1424" w:type="dxa"/>
            <w:tcMar>
              <w:left w:w="0" w:type="dxa"/>
              <w:right w:w="0" w:type="dxa"/>
            </w:tcMar>
          </w:tcPr>
          <w:p w14:paraId="334179F7" w14:textId="77777777" w:rsidR="00D43DC4" w:rsidRPr="00627454" w:rsidRDefault="00D43DC4" w:rsidP="001028FC">
            <w:pPr>
              <w:suppressAutoHyphens/>
              <w:rPr>
                <w:rFonts w:ascii="Calibri" w:hAnsi="Calibri"/>
              </w:rPr>
            </w:pPr>
            <w:r w:rsidRPr="00627454">
              <w:rPr>
                <w:rFonts w:ascii="Calibri" w:hAnsi="Calibri"/>
              </w:rPr>
              <w:t>Clear</w:t>
            </w:r>
          </w:p>
        </w:tc>
        <w:tc>
          <w:tcPr>
            <w:tcW w:w="1759" w:type="dxa"/>
            <w:tcMar>
              <w:left w:w="0" w:type="dxa"/>
              <w:right w:w="0" w:type="dxa"/>
            </w:tcMar>
          </w:tcPr>
          <w:p w14:paraId="334179F8" w14:textId="77777777" w:rsidR="00D43DC4" w:rsidRPr="00627454" w:rsidRDefault="00D43DC4" w:rsidP="001028FC">
            <w:pPr>
              <w:keepNext/>
              <w:keepLines/>
              <w:tabs>
                <w:tab w:val="left" w:pos="360"/>
              </w:tabs>
              <w:suppressAutoHyphens/>
              <w:jc w:val="center"/>
              <w:rPr>
                <w:rFonts w:ascii="Calibri" w:hAnsi="Calibri"/>
                <w:sz w:val="16"/>
              </w:rPr>
            </w:pPr>
            <w:r w:rsidRPr="00627454">
              <w:rPr>
                <w:rFonts w:ascii="Calibri" w:hAnsi="Calibri"/>
                <w:sz w:val="16"/>
              </w:rPr>
              <w:t>0.76</w:t>
            </w:r>
          </w:p>
        </w:tc>
        <w:tc>
          <w:tcPr>
            <w:tcW w:w="1681" w:type="dxa"/>
            <w:tcMar>
              <w:left w:w="0" w:type="dxa"/>
              <w:right w:w="0" w:type="dxa"/>
            </w:tcMar>
          </w:tcPr>
          <w:p w14:paraId="334179F9" w14:textId="77777777" w:rsidR="00D43DC4" w:rsidRPr="00627454" w:rsidRDefault="00D43DC4" w:rsidP="001028FC">
            <w:pPr>
              <w:keepNext/>
              <w:keepLines/>
              <w:tabs>
                <w:tab w:val="left" w:pos="360"/>
              </w:tabs>
              <w:suppressAutoHyphens/>
              <w:jc w:val="center"/>
              <w:rPr>
                <w:rFonts w:ascii="Calibri" w:hAnsi="Calibri"/>
                <w:sz w:val="16"/>
              </w:rPr>
            </w:pPr>
            <w:r w:rsidRPr="00627454">
              <w:rPr>
                <w:rFonts w:ascii="Calibri" w:hAnsi="Calibri"/>
                <w:sz w:val="16"/>
              </w:rPr>
              <w:t>0.67</w:t>
            </w:r>
          </w:p>
        </w:tc>
        <w:tc>
          <w:tcPr>
            <w:tcW w:w="1865" w:type="dxa"/>
            <w:tcMar>
              <w:left w:w="0" w:type="dxa"/>
              <w:right w:w="0" w:type="dxa"/>
            </w:tcMar>
          </w:tcPr>
          <w:p w14:paraId="334179FA" w14:textId="77777777" w:rsidR="00D43DC4" w:rsidRPr="00627454" w:rsidRDefault="00D43DC4" w:rsidP="001028FC">
            <w:pPr>
              <w:keepNext/>
              <w:keepLines/>
              <w:tabs>
                <w:tab w:val="left" w:pos="360"/>
              </w:tabs>
              <w:suppressAutoHyphens/>
              <w:jc w:val="center"/>
              <w:rPr>
                <w:rFonts w:ascii="Calibri" w:hAnsi="Calibri"/>
                <w:sz w:val="16"/>
              </w:rPr>
            </w:pPr>
            <w:r w:rsidRPr="00627454">
              <w:rPr>
                <w:rFonts w:ascii="Calibri" w:hAnsi="Calibri"/>
                <w:sz w:val="16"/>
              </w:rPr>
              <w:t>0.67</w:t>
            </w:r>
          </w:p>
        </w:tc>
      </w:tr>
      <w:tr w:rsidR="00D43DC4" w:rsidRPr="002C08D0" w14:paraId="33417A02" w14:textId="77777777" w:rsidTr="00D43DC4">
        <w:trPr>
          <w:cantSplit/>
        </w:trPr>
        <w:tc>
          <w:tcPr>
            <w:tcW w:w="2084" w:type="dxa"/>
            <w:vMerge/>
            <w:tcMar>
              <w:left w:w="0" w:type="dxa"/>
              <w:right w:w="0" w:type="dxa"/>
            </w:tcMar>
          </w:tcPr>
          <w:p w14:paraId="334179FC" w14:textId="77777777" w:rsidR="00D43DC4" w:rsidRPr="00627454" w:rsidRDefault="00D43DC4" w:rsidP="001028FC">
            <w:pPr>
              <w:keepNext/>
              <w:keepLines/>
              <w:tabs>
                <w:tab w:val="left" w:pos="360"/>
              </w:tabs>
              <w:suppressAutoHyphens/>
              <w:rPr>
                <w:rFonts w:ascii="Calibri" w:hAnsi="Calibri"/>
                <w:sz w:val="16"/>
              </w:rPr>
            </w:pPr>
          </w:p>
        </w:tc>
        <w:tc>
          <w:tcPr>
            <w:tcW w:w="1627" w:type="dxa"/>
            <w:tcMar>
              <w:left w:w="0" w:type="dxa"/>
              <w:right w:w="0" w:type="dxa"/>
            </w:tcMar>
          </w:tcPr>
          <w:p w14:paraId="334179FD" w14:textId="77777777" w:rsidR="00D43DC4" w:rsidRPr="00627454" w:rsidRDefault="00D43DC4" w:rsidP="001028FC">
            <w:pPr>
              <w:suppressAutoHyphens/>
              <w:rPr>
                <w:rFonts w:ascii="Calibri" w:hAnsi="Calibri"/>
              </w:rPr>
            </w:pPr>
            <w:r w:rsidRPr="00627454">
              <w:rPr>
                <w:rFonts w:ascii="Calibri" w:hAnsi="Calibri"/>
              </w:rPr>
              <w:t>Operable</w:t>
            </w:r>
          </w:p>
        </w:tc>
        <w:tc>
          <w:tcPr>
            <w:tcW w:w="1424" w:type="dxa"/>
            <w:tcMar>
              <w:left w:w="0" w:type="dxa"/>
              <w:right w:w="0" w:type="dxa"/>
            </w:tcMar>
          </w:tcPr>
          <w:p w14:paraId="334179FE" w14:textId="77777777" w:rsidR="00D43DC4" w:rsidRPr="00627454" w:rsidRDefault="00D43DC4" w:rsidP="001028FC">
            <w:pPr>
              <w:suppressAutoHyphens/>
              <w:rPr>
                <w:rFonts w:ascii="Calibri" w:hAnsi="Calibri"/>
              </w:rPr>
            </w:pPr>
            <w:r w:rsidRPr="00627454">
              <w:rPr>
                <w:rFonts w:ascii="Calibri" w:hAnsi="Calibri"/>
              </w:rPr>
              <w:t>Tinted</w:t>
            </w:r>
          </w:p>
        </w:tc>
        <w:tc>
          <w:tcPr>
            <w:tcW w:w="1759" w:type="dxa"/>
            <w:tcMar>
              <w:left w:w="0" w:type="dxa"/>
              <w:right w:w="0" w:type="dxa"/>
            </w:tcMar>
          </w:tcPr>
          <w:p w14:paraId="334179FF" w14:textId="77777777" w:rsidR="00D43DC4" w:rsidRPr="00627454" w:rsidRDefault="00D43DC4" w:rsidP="001028FC">
            <w:pPr>
              <w:keepNext/>
              <w:keepLines/>
              <w:tabs>
                <w:tab w:val="left" w:pos="360"/>
              </w:tabs>
              <w:suppressAutoHyphens/>
              <w:jc w:val="center"/>
              <w:rPr>
                <w:rFonts w:ascii="Calibri" w:hAnsi="Calibri"/>
                <w:sz w:val="16"/>
              </w:rPr>
            </w:pPr>
            <w:r w:rsidRPr="00627454">
              <w:rPr>
                <w:rFonts w:ascii="Calibri" w:hAnsi="Calibri"/>
                <w:sz w:val="16"/>
              </w:rPr>
              <w:t>0.60</w:t>
            </w:r>
          </w:p>
        </w:tc>
        <w:tc>
          <w:tcPr>
            <w:tcW w:w="1681" w:type="dxa"/>
            <w:tcMar>
              <w:left w:w="0" w:type="dxa"/>
              <w:right w:w="0" w:type="dxa"/>
            </w:tcMar>
          </w:tcPr>
          <w:p w14:paraId="33417A00" w14:textId="77777777" w:rsidR="00D43DC4" w:rsidRPr="00627454" w:rsidRDefault="00D43DC4" w:rsidP="001028FC">
            <w:pPr>
              <w:keepNext/>
              <w:keepLines/>
              <w:tabs>
                <w:tab w:val="left" w:pos="360"/>
              </w:tabs>
              <w:suppressAutoHyphens/>
              <w:jc w:val="center"/>
              <w:rPr>
                <w:rFonts w:ascii="Calibri" w:hAnsi="Calibri"/>
                <w:sz w:val="16"/>
              </w:rPr>
            </w:pPr>
            <w:r w:rsidRPr="00627454">
              <w:rPr>
                <w:rFonts w:ascii="Calibri" w:hAnsi="Calibri"/>
                <w:sz w:val="16"/>
              </w:rPr>
              <w:t>0.53</w:t>
            </w:r>
          </w:p>
        </w:tc>
        <w:tc>
          <w:tcPr>
            <w:tcW w:w="1865" w:type="dxa"/>
            <w:tcMar>
              <w:left w:w="0" w:type="dxa"/>
              <w:right w:w="0" w:type="dxa"/>
            </w:tcMar>
          </w:tcPr>
          <w:p w14:paraId="33417A01" w14:textId="77777777" w:rsidR="00D43DC4" w:rsidRPr="00627454" w:rsidRDefault="00D43DC4" w:rsidP="001028FC">
            <w:pPr>
              <w:keepNext/>
              <w:keepLines/>
              <w:tabs>
                <w:tab w:val="left" w:pos="360"/>
              </w:tabs>
              <w:suppressAutoHyphens/>
              <w:jc w:val="center"/>
              <w:rPr>
                <w:rFonts w:ascii="Calibri" w:hAnsi="Calibri"/>
                <w:sz w:val="16"/>
              </w:rPr>
            </w:pPr>
            <w:r w:rsidRPr="00627454">
              <w:rPr>
                <w:rFonts w:ascii="Calibri" w:hAnsi="Calibri"/>
                <w:sz w:val="16"/>
              </w:rPr>
              <w:t>N.A.</w:t>
            </w:r>
          </w:p>
        </w:tc>
      </w:tr>
      <w:tr w:rsidR="00D43DC4" w:rsidRPr="002C08D0" w14:paraId="33417A09" w14:textId="77777777" w:rsidTr="00D43DC4">
        <w:trPr>
          <w:cantSplit/>
        </w:trPr>
        <w:tc>
          <w:tcPr>
            <w:tcW w:w="2084" w:type="dxa"/>
            <w:vMerge/>
            <w:tcMar>
              <w:left w:w="0" w:type="dxa"/>
              <w:right w:w="0" w:type="dxa"/>
            </w:tcMar>
          </w:tcPr>
          <w:p w14:paraId="33417A03" w14:textId="77777777" w:rsidR="00D43DC4" w:rsidRPr="00627454" w:rsidRDefault="00D43DC4" w:rsidP="001028FC">
            <w:pPr>
              <w:keepNext/>
              <w:keepLines/>
              <w:tabs>
                <w:tab w:val="left" w:pos="360"/>
              </w:tabs>
              <w:suppressAutoHyphens/>
              <w:rPr>
                <w:rFonts w:ascii="Calibri" w:hAnsi="Calibri"/>
                <w:sz w:val="16"/>
              </w:rPr>
            </w:pPr>
          </w:p>
        </w:tc>
        <w:tc>
          <w:tcPr>
            <w:tcW w:w="1627" w:type="dxa"/>
            <w:tcMar>
              <w:left w:w="0" w:type="dxa"/>
              <w:right w:w="0" w:type="dxa"/>
            </w:tcMar>
          </w:tcPr>
          <w:p w14:paraId="33417A04" w14:textId="77777777" w:rsidR="00D43DC4" w:rsidRPr="00627454" w:rsidRDefault="00D43DC4" w:rsidP="001028FC">
            <w:pPr>
              <w:suppressAutoHyphens/>
              <w:rPr>
                <w:rFonts w:ascii="Calibri" w:hAnsi="Calibri"/>
                <w:sz w:val="22"/>
              </w:rPr>
            </w:pPr>
            <w:r w:rsidRPr="00627454">
              <w:rPr>
                <w:rFonts w:ascii="Calibri" w:hAnsi="Calibri"/>
              </w:rPr>
              <w:t>Fixed</w:t>
            </w:r>
          </w:p>
        </w:tc>
        <w:tc>
          <w:tcPr>
            <w:tcW w:w="1424" w:type="dxa"/>
            <w:tcMar>
              <w:left w:w="0" w:type="dxa"/>
              <w:right w:w="0" w:type="dxa"/>
            </w:tcMar>
          </w:tcPr>
          <w:p w14:paraId="33417A05" w14:textId="77777777" w:rsidR="00D43DC4" w:rsidRPr="00627454" w:rsidRDefault="00D43DC4" w:rsidP="001028FC">
            <w:pPr>
              <w:suppressAutoHyphens/>
              <w:rPr>
                <w:rFonts w:ascii="Calibri" w:hAnsi="Calibri"/>
                <w:sz w:val="22"/>
              </w:rPr>
            </w:pPr>
            <w:r w:rsidRPr="00627454">
              <w:rPr>
                <w:rFonts w:ascii="Calibri" w:hAnsi="Calibri"/>
              </w:rPr>
              <w:t>Tinted</w:t>
            </w:r>
          </w:p>
        </w:tc>
        <w:tc>
          <w:tcPr>
            <w:tcW w:w="1759" w:type="dxa"/>
            <w:tcMar>
              <w:left w:w="0" w:type="dxa"/>
              <w:right w:w="0" w:type="dxa"/>
            </w:tcMar>
          </w:tcPr>
          <w:p w14:paraId="33417A06" w14:textId="77777777" w:rsidR="00D43DC4" w:rsidRPr="00627454" w:rsidRDefault="00D43DC4" w:rsidP="001028FC">
            <w:pPr>
              <w:keepNext/>
              <w:keepLines/>
              <w:tabs>
                <w:tab w:val="left" w:pos="360"/>
              </w:tabs>
              <w:suppressAutoHyphens/>
              <w:jc w:val="center"/>
              <w:rPr>
                <w:rFonts w:ascii="Calibri" w:hAnsi="Calibri"/>
                <w:sz w:val="16"/>
              </w:rPr>
            </w:pPr>
            <w:r w:rsidRPr="00627454">
              <w:rPr>
                <w:rFonts w:ascii="Calibri" w:hAnsi="Calibri"/>
                <w:sz w:val="16"/>
              </w:rPr>
              <w:t>0.63</w:t>
            </w:r>
          </w:p>
        </w:tc>
        <w:tc>
          <w:tcPr>
            <w:tcW w:w="1681" w:type="dxa"/>
            <w:tcMar>
              <w:left w:w="0" w:type="dxa"/>
              <w:right w:w="0" w:type="dxa"/>
            </w:tcMar>
          </w:tcPr>
          <w:p w14:paraId="33417A07" w14:textId="77777777" w:rsidR="00D43DC4" w:rsidRPr="00627454" w:rsidRDefault="00D43DC4" w:rsidP="001028FC">
            <w:pPr>
              <w:keepNext/>
              <w:keepLines/>
              <w:tabs>
                <w:tab w:val="left" w:pos="360"/>
              </w:tabs>
              <w:suppressAutoHyphens/>
              <w:jc w:val="center"/>
              <w:rPr>
                <w:rFonts w:ascii="Calibri" w:hAnsi="Calibri"/>
                <w:sz w:val="16"/>
              </w:rPr>
            </w:pPr>
            <w:r w:rsidRPr="00627454">
              <w:rPr>
                <w:rFonts w:ascii="Calibri" w:hAnsi="Calibri"/>
                <w:sz w:val="16"/>
              </w:rPr>
              <w:t>0.55</w:t>
            </w:r>
          </w:p>
        </w:tc>
        <w:tc>
          <w:tcPr>
            <w:tcW w:w="1865" w:type="dxa"/>
            <w:tcMar>
              <w:left w:w="0" w:type="dxa"/>
              <w:right w:w="0" w:type="dxa"/>
            </w:tcMar>
          </w:tcPr>
          <w:p w14:paraId="33417A08" w14:textId="77777777" w:rsidR="00D43DC4" w:rsidRPr="00627454" w:rsidRDefault="00D43DC4" w:rsidP="001028FC">
            <w:pPr>
              <w:keepNext/>
              <w:keepLines/>
              <w:tabs>
                <w:tab w:val="left" w:pos="360"/>
              </w:tabs>
              <w:suppressAutoHyphens/>
              <w:jc w:val="center"/>
              <w:rPr>
                <w:rFonts w:ascii="Calibri" w:hAnsi="Calibri"/>
                <w:sz w:val="16"/>
              </w:rPr>
            </w:pPr>
            <w:r w:rsidRPr="00627454">
              <w:rPr>
                <w:rFonts w:ascii="Calibri" w:hAnsi="Calibri"/>
                <w:sz w:val="16"/>
              </w:rPr>
              <w:t>N.A.</w:t>
            </w:r>
          </w:p>
        </w:tc>
      </w:tr>
    </w:tbl>
    <w:p w14:paraId="33417A0A" w14:textId="77777777" w:rsidR="00537DFE" w:rsidRPr="00D43DC4" w:rsidRDefault="00537DFE" w:rsidP="00D43DC4">
      <w:pPr>
        <w:tabs>
          <w:tab w:val="left" w:pos="270"/>
          <w:tab w:val="right" w:pos="4680"/>
          <w:tab w:val="center" w:pos="7920"/>
          <w:tab w:val="center" w:pos="8820"/>
          <w:tab w:val="right" w:pos="10080"/>
        </w:tabs>
        <w:rPr>
          <w:rFonts w:asciiTheme="minorHAnsi" w:hAnsiTheme="minorHAnsi"/>
        </w:rPr>
      </w:pPr>
    </w:p>
    <w:p w14:paraId="33417A0B" w14:textId="77777777" w:rsidR="00234B25" w:rsidRDefault="00234B25" w:rsidP="00D43DC4">
      <w:pPr>
        <w:rPr>
          <w:b/>
        </w:rPr>
      </w:pPr>
    </w:p>
    <w:p w14:paraId="33417A0C" w14:textId="77777777" w:rsidR="00234B25" w:rsidRDefault="00234B25" w:rsidP="00D43DC4">
      <w:pPr>
        <w:rPr>
          <w:b/>
        </w:rPr>
      </w:pPr>
    </w:p>
    <w:p w14:paraId="33417A0D" w14:textId="77777777" w:rsidR="00D43DC4" w:rsidRPr="00072A73" w:rsidRDefault="00D43DC4" w:rsidP="00072A73">
      <w:pPr>
        <w:jc w:val="center"/>
        <w:rPr>
          <w:rFonts w:asciiTheme="minorHAnsi" w:hAnsiTheme="minorHAnsi"/>
          <w:b/>
        </w:rPr>
      </w:pPr>
      <w:r w:rsidRPr="00072A73">
        <w:rPr>
          <w:rFonts w:asciiTheme="minorHAnsi" w:hAnsiTheme="minorHAnsi"/>
          <w:b/>
        </w:rPr>
        <w:t>TABLE S-1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5"/>
        <w:gridCol w:w="7434"/>
        <w:gridCol w:w="2701"/>
      </w:tblGrid>
      <w:tr w:rsidR="00D43DC4" w:rsidRPr="002C08D0" w14:paraId="33417A10" w14:textId="77777777" w:rsidTr="003778FB">
        <w:trPr>
          <w:trHeight w:val="240"/>
        </w:trPr>
        <w:tc>
          <w:tcPr>
            <w:tcW w:w="8105" w:type="dxa"/>
            <w:gridSpan w:val="2"/>
            <w:tcMar>
              <w:left w:w="0" w:type="dxa"/>
              <w:right w:w="0" w:type="dxa"/>
            </w:tcMar>
          </w:tcPr>
          <w:p w14:paraId="33417A0E" w14:textId="77777777" w:rsidR="00D43DC4" w:rsidRPr="002C08D0" w:rsidRDefault="00D43DC4" w:rsidP="00D43DC4">
            <w:pPr>
              <w:tabs>
                <w:tab w:val="center" w:pos="6930"/>
                <w:tab w:val="center" w:pos="9540"/>
              </w:tabs>
              <w:rPr>
                <w:rFonts w:asciiTheme="minorHAnsi" w:hAnsiTheme="minorHAnsi"/>
                <w:b/>
                <w:sz w:val="16"/>
                <w:szCs w:val="16"/>
              </w:rPr>
            </w:pPr>
            <w:r w:rsidRPr="00444D8A">
              <w:rPr>
                <w:rFonts w:asciiTheme="minorHAnsi" w:hAnsiTheme="minorHAnsi"/>
                <w:b/>
              </w:rPr>
              <w:t>Exterior Shading Device</w:t>
            </w:r>
          </w:p>
        </w:tc>
        <w:tc>
          <w:tcPr>
            <w:tcW w:w="2705" w:type="dxa"/>
            <w:tcMar>
              <w:left w:w="0" w:type="dxa"/>
              <w:right w:w="0" w:type="dxa"/>
            </w:tcMar>
          </w:tcPr>
          <w:p w14:paraId="33417A0F" w14:textId="77777777" w:rsidR="00D43DC4" w:rsidRPr="00444D8A" w:rsidRDefault="00D43DC4" w:rsidP="00D43DC4">
            <w:pPr>
              <w:tabs>
                <w:tab w:val="center" w:pos="6930"/>
                <w:tab w:val="center" w:pos="9540"/>
              </w:tabs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444D8A">
              <w:rPr>
                <w:rFonts w:asciiTheme="minorHAnsi" w:hAnsiTheme="minorHAnsi"/>
                <w:b/>
              </w:rPr>
              <w:t>SHGC</w:t>
            </w:r>
            <w:r w:rsidRPr="00444D8A">
              <w:rPr>
                <w:rFonts w:asciiTheme="minorHAnsi" w:hAnsiTheme="minorHAnsi"/>
                <w:b/>
                <w:i/>
                <w:vertAlign w:val="subscript"/>
              </w:rPr>
              <w:t>Exterior</w:t>
            </w:r>
            <w:proofErr w:type="spellEnd"/>
            <w:r w:rsidRPr="00444D8A">
              <w:rPr>
                <w:rFonts w:asciiTheme="minorHAnsi" w:hAnsiTheme="minorHAnsi"/>
                <w:b/>
                <w:i/>
                <w:vertAlign w:val="subscript"/>
              </w:rPr>
              <w:t xml:space="preserve"> Shade</w:t>
            </w:r>
          </w:p>
        </w:tc>
      </w:tr>
      <w:tr w:rsidR="00D43DC4" w:rsidRPr="002C08D0" w14:paraId="33417A14" w14:textId="77777777" w:rsidTr="003778FB">
        <w:trPr>
          <w:trHeight w:val="240"/>
        </w:trPr>
        <w:tc>
          <w:tcPr>
            <w:tcW w:w="657" w:type="dxa"/>
            <w:tcMar>
              <w:left w:w="0" w:type="dxa"/>
              <w:right w:w="0" w:type="dxa"/>
            </w:tcMar>
            <w:vAlign w:val="center"/>
          </w:tcPr>
          <w:p w14:paraId="33417A11" w14:textId="77777777" w:rsidR="00D43DC4" w:rsidRPr="002C08D0" w:rsidRDefault="00D43DC4" w:rsidP="00D43DC4">
            <w:pPr>
              <w:tabs>
                <w:tab w:val="center" w:pos="6930"/>
                <w:tab w:val="center" w:pos="9540"/>
              </w:tabs>
              <w:jc w:val="center"/>
              <w:rPr>
                <w:rFonts w:asciiTheme="minorHAnsi" w:hAnsiTheme="minorHAnsi"/>
              </w:rPr>
            </w:pPr>
            <w:r w:rsidRPr="00444D8A">
              <w:rPr>
                <w:rFonts w:asciiTheme="minorHAnsi" w:hAnsiTheme="minorHAnsi"/>
              </w:rPr>
              <w:t>1</w:t>
            </w:r>
          </w:p>
        </w:tc>
        <w:tc>
          <w:tcPr>
            <w:tcW w:w="7448" w:type="dxa"/>
            <w:tcMar>
              <w:left w:w="0" w:type="dxa"/>
              <w:right w:w="0" w:type="dxa"/>
            </w:tcMar>
          </w:tcPr>
          <w:p w14:paraId="33417A12" w14:textId="77777777" w:rsidR="00D43DC4" w:rsidRPr="002C08D0" w:rsidRDefault="00D43DC4" w:rsidP="00D43DC4">
            <w:pPr>
              <w:tabs>
                <w:tab w:val="center" w:pos="6930"/>
                <w:tab w:val="center" w:pos="9540"/>
              </w:tabs>
              <w:rPr>
                <w:rFonts w:asciiTheme="minorHAnsi" w:hAnsiTheme="minorHAnsi"/>
                <w:sz w:val="16"/>
                <w:szCs w:val="16"/>
              </w:rPr>
            </w:pPr>
            <w:r w:rsidRPr="00444D8A">
              <w:rPr>
                <w:rFonts w:asciiTheme="minorHAnsi" w:hAnsiTheme="minorHAnsi"/>
              </w:rPr>
              <w:t>Standard Bug Screens</w:t>
            </w:r>
          </w:p>
        </w:tc>
        <w:tc>
          <w:tcPr>
            <w:tcW w:w="2705" w:type="dxa"/>
            <w:tcMar>
              <w:left w:w="0" w:type="dxa"/>
              <w:right w:w="0" w:type="dxa"/>
            </w:tcMar>
            <w:vAlign w:val="center"/>
          </w:tcPr>
          <w:p w14:paraId="33417A13" w14:textId="77777777" w:rsidR="00D43DC4" w:rsidRPr="002C08D0" w:rsidRDefault="00D43DC4" w:rsidP="00D43DC4">
            <w:pPr>
              <w:tabs>
                <w:tab w:val="center" w:pos="6930"/>
                <w:tab w:val="center" w:pos="9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444D8A">
              <w:rPr>
                <w:rFonts w:asciiTheme="minorHAnsi" w:hAnsiTheme="minorHAnsi"/>
              </w:rPr>
              <w:t>0.76</w:t>
            </w:r>
          </w:p>
        </w:tc>
      </w:tr>
      <w:tr w:rsidR="00D43DC4" w:rsidRPr="002C08D0" w14:paraId="33417A18" w14:textId="77777777" w:rsidTr="003778FB">
        <w:trPr>
          <w:trHeight w:val="240"/>
        </w:trPr>
        <w:tc>
          <w:tcPr>
            <w:tcW w:w="657" w:type="dxa"/>
            <w:tcMar>
              <w:left w:w="0" w:type="dxa"/>
              <w:right w:w="0" w:type="dxa"/>
            </w:tcMar>
            <w:vAlign w:val="center"/>
          </w:tcPr>
          <w:p w14:paraId="33417A15" w14:textId="77777777" w:rsidR="00D43DC4" w:rsidRPr="002C08D0" w:rsidRDefault="00D43DC4" w:rsidP="00D43DC4">
            <w:pPr>
              <w:tabs>
                <w:tab w:val="center" w:pos="6930"/>
                <w:tab w:val="center" w:pos="9540"/>
              </w:tabs>
              <w:jc w:val="center"/>
              <w:rPr>
                <w:rFonts w:asciiTheme="minorHAnsi" w:hAnsiTheme="minorHAnsi"/>
              </w:rPr>
            </w:pPr>
            <w:r w:rsidRPr="00444D8A">
              <w:rPr>
                <w:rFonts w:asciiTheme="minorHAnsi" w:hAnsiTheme="minorHAnsi"/>
              </w:rPr>
              <w:t>2</w:t>
            </w:r>
          </w:p>
        </w:tc>
        <w:tc>
          <w:tcPr>
            <w:tcW w:w="7448" w:type="dxa"/>
            <w:tcMar>
              <w:left w:w="0" w:type="dxa"/>
              <w:right w:w="0" w:type="dxa"/>
            </w:tcMar>
          </w:tcPr>
          <w:p w14:paraId="33417A16" w14:textId="77777777" w:rsidR="00D43DC4" w:rsidRPr="002C08D0" w:rsidRDefault="00D43DC4" w:rsidP="00D43DC4">
            <w:pPr>
              <w:tabs>
                <w:tab w:val="center" w:pos="6930"/>
                <w:tab w:val="center" w:pos="9540"/>
              </w:tabs>
              <w:rPr>
                <w:rFonts w:asciiTheme="minorHAnsi" w:hAnsiTheme="minorHAnsi"/>
                <w:sz w:val="16"/>
                <w:szCs w:val="16"/>
              </w:rPr>
            </w:pPr>
            <w:r w:rsidRPr="00444D8A">
              <w:rPr>
                <w:rFonts w:asciiTheme="minorHAnsi" w:hAnsiTheme="minorHAnsi"/>
              </w:rPr>
              <w:t>Exterior Sunscreens with Weave 53 x 16/inch</w:t>
            </w:r>
          </w:p>
        </w:tc>
        <w:tc>
          <w:tcPr>
            <w:tcW w:w="2705" w:type="dxa"/>
            <w:tcMar>
              <w:left w:w="0" w:type="dxa"/>
              <w:right w:w="0" w:type="dxa"/>
            </w:tcMar>
            <w:vAlign w:val="center"/>
          </w:tcPr>
          <w:p w14:paraId="33417A17" w14:textId="77777777" w:rsidR="00D43DC4" w:rsidRPr="002C08D0" w:rsidRDefault="00D43DC4" w:rsidP="00D43DC4">
            <w:pPr>
              <w:tabs>
                <w:tab w:val="center" w:pos="6930"/>
                <w:tab w:val="center" w:pos="9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444D8A">
              <w:rPr>
                <w:rFonts w:asciiTheme="minorHAnsi" w:hAnsiTheme="minorHAnsi"/>
              </w:rPr>
              <w:t>0.30</w:t>
            </w:r>
          </w:p>
        </w:tc>
      </w:tr>
      <w:tr w:rsidR="00D43DC4" w:rsidRPr="002C08D0" w14:paraId="33417A1C" w14:textId="77777777" w:rsidTr="003778FB">
        <w:trPr>
          <w:trHeight w:val="252"/>
        </w:trPr>
        <w:tc>
          <w:tcPr>
            <w:tcW w:w="657" w:type="dxa"/>
            <w:tcMar>
              <w:left w:w="0" w:type="dxa"/>
              <w:right w:w="0" w:type="dxa"/>
            </w:tcMar>
            <w:vAlign w:val="center"/>
          </w:tcPr>
          <w:p w14:paraId="33417A19" w14:textId="77777777" w:rsidR="00D43DC4" w:rsidRPr="002C08D0" w:rsidRDefault="00D43DC4" w:rsidP="00D43DC4">
            <w:pPr>
              <w:tabs>
                <w:tab w:val="center" w:pos="6930"/>
                <w:tab w:val="center" w:pos="9540"/>
              </w:tabs>
              <w:jc w:val="center"/>
              <w:rPr>
                <w:rFonts w:asciiTheme="minorHAnsi" w:hAnsiTheme="minorHAnsi"/>
              </w:rPr>
            </w:pPr>
            <w:r w:rsidRPr="00444D8A">
              <w:rPr>
                <w:rFonts w:asciiTheme="minorHAnsi" w:hAnsiTheme="minorHAnsi"/>
              </w:rPr>
              <w:t>3</w:t>
            </w:r>
          </w:p>
        </w:tc>
        <w:tc>
          <w:tcPr>
            <w:tcW w:w="7448" w:type="dxa"/>
            <w:tcMar>
              <w:left w:w="0" w:type="dxa"/>
              <w:right w:w="0" w:type="dxa"/>
            </w:tcMar>
          </w:tcPr>
          <w:p w14:paraId="33417A1A" w14:textId="77777777" w:rsidR="00D43DC4" w:rsidRPr="002C08D0" w:rsidRDefault="00D43DC4" w:rsidP="00D43DC4">
            <w:pPr>
              <w:tabs>
                <w:tab w:val="center" w:pos="6930"/>
                <w:tab w:val="center" w:pos="9540"/>
              </w:tabs>
              <w:rPr>
                <w:rFonts w:asciiTheme="minorHAnsi" w:hAnsiTheme="minorHAnsi"/>
                <w:sz w:val="16"/>
                <w:szCs w:val="16"/>
              </w:rPr>
            </w:pPr>
            <w:r w:rsidRPr="00444D8A">
              <w:rPr>
                <w:rFonts w:asciiTheme="minorHAnsi" w:hAnsiTheme="minorHAnsi"/>
              </w:rPr>
              <w:t>Louvered Sunscreens w/Louvers as Wide as Openings</w:t>
            </w:r>
          </w:p>
        </w:tc>
        <w:tc>
          <w:tcPr>
            <w:tcW w:w="2705" w:type="dxa"/>
            <w:tcMar>
              <w:left w:w="0" w:type="dxa"/>
              <w:right w:w="0" w:type="dxa"/>
            </w:tcMar>
            <w:vAlign w:val="center"/>
          </w:tcPr>
          <w:p w14:paraId="33417A1B" w14:textId="77777777" w:rsidR="00D43DC4" w:rsidRPr="002C08D0" w:rsidRDefault="00D43DC4" w:rsidP="00D43DC4">
            <w:pPr>
              <w:tabs>
                <w:tab w:val="center" w:pos="6930"/>
                <w:tab w:val="center" w:pos="9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444D8A">
              <w:rPr>
                <w:rFonts w:asciiTheme="minorHAnsi" w:hAnsiTheme="minorHAnsi"/>
              </w:rPr>
              <w:t>0.27</w:t>
            </w:r>
          </w:p>
        </w:tc>
      </w:tr>
      <w:tr w:rsidR="00D43DC4" w:rsidRPr="002C08D0" w14:paraId="33417A20" w14:textId="77777777" w:rsidTr="003778FB">
        <w:trPr>
          <w:trHeight w:val="252"/>
        </w:trPr>
        <w:tc>
          <w:tcPr>
            <w:tcW w:w="657" w:type="dxa"/>
            <w:tcMar>
              <w:left w:w="0" w:type="dxa"/>
              <w:right w:w="0" w:type="dxa"/>
            </w:tcMar>
            <w:vAlign w:val="center"/>
          </w:tcPr>
          <w:p w14:paraId="33417A1D" w14:textId="77777777" w:rsidR="00D43DC4" w:rsidRPr="002C08D0" w:rsidRDefault="00D43DC4" w:rsidP="00D43DC4">
            <w:pPr>
              <w:tabs>
                <w:tab w:val="center" w:pos="6930"/>
                <w:tab w:val="center" w:pos="9540"/>
              </w:tabs>
              <w:jc w:val="center"/>
              <w:rPr>
                <w:rFonts w:asciiTheme="minorHAnsi" w:hAnsiTheme="minorHAnsi"/>
              </w:rPr>
            </w:pPr>
            <w:r w:rsidRPr="00444D8A">
              <w:rPr>
                <w:rFonts w:asciiTheme="minorHAnsi" w:hAnsiTheme="minorHAnsi"/>
              </w:rPr>
              <w:t>4</w:t>
            </w:r>
          </w:p>
        </w:tc>
        <w:tc>
          <w:tcPr>
            <w:tcW w:w="7448" w:type="dxa"/>
            <w:tcMar>
              <w:left w:w="0" w:type="dxa"/>
              <w:right w:w="0" w:type="dxa"/>
            </w:tcMar>
          </w:tcPr>
          <w:p w14:paraId="33417A1E" w14:textId="77777777" w:rsidR="00D43DC4" w:rsidRPr="002C08D0" w:rsidRDefault="00D43DC4" w:rsidP="00D43DC4">
            <w:pPr>
              <w:tabs>
                <w:tab w:val="center" w:pos="6930"/>
                <w:tab w:val="center" w:pos="9540"/>
              </w:tabs>
              <w:rPr>
                <w:rFonts w:asciiTheme="minorHAnsi" w:hAnsiTheme="minorHAnsi"/>
                <w:sz w:val="16"/>
                <w:szCs w:val="16"/>
              </w:rPr>
            </w:pPr>
            <w:r w:rsidRPr="00444D8A">
              <w:rPr>
                <w:rFonts w:asciiTheme="minorHAnsi" w:hAnsiTheme="minorHAnsi"/>
              </w:rPr>
              <w:t>Low Sun Angle (LSA) Louvered Sunscreens</w:t>
            </w:r>
          </w:p>
        </w:tc>
        <w:tc>
          <w:tcPr>
            <w:tcW w:w="2705" w:type="dxa"/>
            <w:tcMar>
              <w:left w:w="0" w:type="dxa"/>
              <w:right w:w="0" w:type="dxa"/>
            </w:tcMar>
            <w:vAlign w:val="center"/>
          </w:tcPr>
          <w:p w14:paraId="33417A1F" w14:textId="77777777" w:rsidR="00D43DC4" w:rsidRPr="002C08D0" w:rsidRDefault="00D43DC4" w:rsidP="00D43DC4">
            <w:pPr>
              <w:tabs>
                <w:tab w:val="center" w:pos="6930"/>
                <w:tab w:val="center" w:pos="9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444D8A">
              <w:rPr>
                <w:rFonts w:asciiTheme="minorHAnsi" w:hAnsiTheme="minorHAnsi"/>
              </w:rPr>
              <w:t>0.13</w:t>
            </w:r>
          </w:p>
        </w:tc>
      </w:tr>
      <w:tr w:rsidR="00D43DC4" w:rsidRPr="002C08D0" w14:paraId="33417A24" w14:textId="77777777" w:rsidTr="003778FB">
        <w:trPr>
          <w:trHeight w:val="245"/>
        </w:trPr>
        <w:tc>
          <w:tcPr>
            <w:tcW w:w="657" w:type="dxa"/>
            <w:tcMar>
              <w:left w:w="0" w:type="dxa"/>
              <w:right w:w="0" w:type="dxa"/>
            </w:tcMar>
            <w:vAlign w:val="center"/>
          </w:tcPr>
          <w:p w14:paraId="33417A21" w14:textId="77777777" w:rsidR="00D43DC4" w:rsidRPr="002C08D0" w:rsidRDefault="00D43DC4" w:rsidP="00D43DC4">
            <w:pPr>
              <w:tabs>
                <w:tab w:val="center" w:pos="6930"/>
                <w:tab w:val="center" w:pos="9540"/>
              </w:tabs>
              <w:jc w:val="center"/>
              <w:rPr>
                <w:rFonts w:asciiTheme="minorHAnsi" w:hAnsiTheme="minorHAnsi"/>
                <w:color w:val="000000"/>
              </w:rPr>
            </w:pPr>
            <w:r w:rsidRPr="00444D8A">
              <w:rPr>
                <w:rFonts w:asciiTheme="minorHAnsi" w:hAnsiTheme="minorHAnsi"/>
                <w:color w:val="000000"/>
              </w:rPr>
              <w:t>5</w:t>
            </w:r>
          </w:p>
        </w:tc>
        <w:tc>
          <w:tcPr>
            <w:tcW w:w="7448" w:type="dxa"/>
            <w:tcMar>
              <w:left w:w="0" w:type="dxa"/>
              <w:right w:w="0" w:type="dxa"/>
            </w:tcMar>
          </w:tcPr>
          <w:p w14:paraId="33417A22" w14:textId="77777777" w:rsidR="00D43DC4" w:rsidRPr="002C08D0" w:rsidRDefault="00D43DC4" w:rsidP="00D43DC4">
            <w:pPr>
              <w:tabs>
                <w:tab w:val="center" w:pos="6930"/>
                <w:tab w:val="center" w:pos="9540"/>
              </w:tabs>
              <w:rPr>
                <w:rFonts w:asciiTheme="minorHAnsi" w:hAnsiTheme="minorHAnsi"/>
                <w:sz w:val="16"/>
                <w:szCs w:val="16"/>
              </w:rPr>
            </w:pPr>
            <w:r w:rsidRPr="00444D8A">
              <w:rPr>
                <w:rFonts w:asciiTheme="minorHAnsi" w:hAnsiTheme="minorHAnsi"/>
                <w:color w:val="000000"/>
              </w:rPr>
              <w:t>Vertical Roller or Shades or Retractable or Drop Arm/</w:t>
            </w:r>
            <w:proofErr w:type="spellStart"/>
            <w:r w:rsidRPr="00444D8A">
              <w:rPr>
                <w:rFonts w:asciiTheme="minorHAnsi" w:hAnsiTheme="minorHAnsi"/>
                <w:color w:val="000000"/>
              </w:rPr>
              <w:t>Marquisolette</w:t>
            </w:r>
            <w:proofErr w:type="spellEnd"/>
            <w:r w:rsidRPr="00444D8A">
              <w:rPr>
                <w:rFonts w:asciiTheme="minorHAnsi" w:hAnsiTheme="minorHAnsi"/>
                <w:color w:val="000000"/>
              </w:rPr>
              <w:t xml:space="preserve"> or Operable Awnings</w:t>
            </w:r>
          </w:p>
        </w:tc>
        <w:tc>
          <w:tcPr>
            <w:tcW w:w="2705" w:type="dxa"/>
            <w:tcMar>
              <w:left w:w="0" w:type="dxa"/>
              <w:right w:w="0" w:type="dxa"/>
            </w:tcMar>
            <w:vAlign w:val="center"/>
          </w:tcPr>
          <w:p w14:paraId="33417A23" w14:textId="77777777" w:rsidR="00D43DC4" w:rsidRPr="002C08D0" w:rsidRDefault="00D43DC4" w:rsidP="00D43DC4">
            <w:pPr>
              <w:tabs>
                <w:tab w:val="center" w:pos="6930"/>
                <w:tab w:val="center" w:pos="9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444D8A">
              <w:rPr>
                <w:rFonts w:asciiTheme="minorHAnsi" w:hAnsiTheme="minorHAnsi"/>
              </w:rPr>
              <w:t>0.13</w:t>
            </w:r>
          </w:p>
        </w:tc>
      </w:tr>
      <w:tr w:rsidR="00D43DC4" w:rsidRPr="002C08D0" w14:paraId="33417A28" w14:textId="77777777" w:rsidTr="003778FB">
        <w:trPr>
          <w:trHeight w:val="240"/>
        </w:trPr>
        <w:tc>
          <w:tcPr>
            <w:tcW w:w="657" w:type="dxa"/>
            <w:tcMar>
              <w:left w:w="0" w:type="dxa"/>
              <w:right w:w="0" w:type="dxa"/>
            </w:tcMar>
            <w:vAlign w:val="center"/>
          </w:tcPr>
          <w:p w14:paraId="33417A25" w14:textId="77777777" w:rsidR="00D43DC4" w:rsidRPr="002C08D0" w:rsidRDefault="00D43DC4" w:rsidP="00D43DC4">
            <w:pPr>
              <w:tabs>
                <w:tab w:val="center" w:pos="6930"/>
                <w:tab w:val="center" w:pos="9540"/>
              </w:tabs>
              <w:jc w:val="center"/>
              <w:rPr>
                <w:rFonts w:asciiTheme="minorHAnsi" w:hAnsiTheme="minorHAnsi"/>
              </w:rPr>
            </w:pPr>
            <w:r w:rsidRPr="00444D8A">
              <w:rPr>
                <w:rFonts w:asciiTheme="minorHAnsi" w:hAnsiTheme="minorHAnsi"/>
              </w:rPr>
              <w:t>6</w:t>
            </w:r>
          </w:p>
        </w:tc>
        <w:tc>
          <w:tcPr>
            <w:tcW w:w="7448" w:type="dxa"/>
            <w:tcMar>
              <w:left w:w="0" w:type="dxa"/>
              <w:right w:w="0" w:type="dxa"/>
            </w:tcMar>
          </w:tcPr>
          <w:p w14:paraId="33417A26" w14:textId="77777777" w:rsidR="00D43DC4" w:rsidRPr="002C08D0" w:rsidRDefault="00D43DC4" w:rsidP="00D43DC4">
            <w:pPr>
              <w:tabs>
                <w:tab w:val="center" w:pos="6930"/>
                <w:tab w:val="center" w:pos="9540"/>
              </w:tabs>
              <w:rPr>
                <w:rFonts w:asciiTheme="minorHAnsi" w:hAnsiTheme="minorHAnsi"/>
                <w:sz w:val="16"/>
                <w:szCs w:val="16"/>
              </w:rPr>
            </w:pPr>
            <w:r w:rsidRPr="00444D8A">
              <w:rPr>
                <w:rFonts w:asciiTheme="minorHAnsi" w:hAnsiTheme="minorHAnsi"/>
              </w:rPr>
              <w:t>Roll Down Blinds or Slats</w:t>
            </w:r>
          </w:p>
        </w:tc>
        <w:tc>
          <w:tcPr>
            <w:tcW w:w="2705" w:type="dxa"/>
            <w:tcMar>
              <w:left w:w="0" w:type="dxa"/>
              <w:right w:w="0" w:type="dxa"/>
            </w:tcMar>
            <w:vAlign w:val="center"/>
          </w:tcPr>
          <w:p w14:paraId="33417A27" w14:textId="77777777" w:rsidR="00D43DC4" w:rsidRPr="002C08D0" w:rsidRDefault="00D43DC4" w:rsidP="00D43DC4">
            <w:pPr>
              <w:tabs>
                <w:tab w:val="center" w:pos="6930"/>
                <w:tab w:val="center" w:pos="9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444D8A">
              <w:rPr>
                <w:rFonts w:asciiTheme="minorHAnsi" w:hAnsiTheme="minorHAnsi"/>
              </w:rPr>
              <w:t>0.13</w:t>
            </w:r>
          </w:p>
        </w:tc>
      </w:tr>
      <w:tr w:rsidR="00D43DC4" w:rsidRPr="002C08D0" w14:paraId="33417A2C" w14:textId="77777777" w:rsidTr="003778FB">
        <w:trPr>
          <w:trHeight w:val="141"/>
        </w:trPr>
        <w:tc>
          <w:tcPr>
            <w:tcW w:w="657" w:type="dxa"/>
            <w:tcMar>
              <w:left w:w="0" w:type="dxa"/>
              <w:right w:w="0" w:type="dxa"/>
            </w:tcMar>
            <w:vAlign w:val="center"/>
          </w:tcPr>
          <w:p w14:paraId="33417A29" w14:textId="77777777" w:rsidR="00D43DC4" w:rsidRPr="002C08D0" w:rsidRDefault="00D43DC4" w:rsidP="003778FB">
            <w:pPr>
              <w:tabs>
                <w:tab w:val="center" w:pos="6930"/>
                <w:tab w:val="center" w:pos="9540"/>
              </w:tabs>
              <w:jc w:val="center"/>
              <w:rPr>
                <w:rFonts w:asciiTheme="minorHAnsi" w:hAnsiTheme="minorHAnsi"/>
              </w:rPr>
            </w:pPr>
            <w:r w:rsidRPr="00444D8A">
              <w:rPr>
                <w:rFonts w:asciiTheme="minorHAnsi" w:hAnsiTheme="minorHAnsi"/>
              </w:rPr>
              <w:t>7</w:t>
            </w:r>
          </w:p>
        </w:tc>
        <w:tc>
          <w:tcPr>
            <w:tcW w:w="7448" w:type="dxa"/>
            <w:tcMar>
              <w:left w:w="0" w:type="dxa"/>
              <w:right w:w="0" w:type="dxa"/>
            </w:tcMar>
            <w:vAlign w:val="center"/>
          </w:tcPr>
          <w:p w14:paraId="33417A2A" w14:textId="77777777" w:rsidR="00D43DC4" w:rsidRPr="002C08D0" w:rsidRDefault="00D43DC4" w:rsidP="003778FB">
            <w:pPr>
              <w:tabs>
                <w:tab w:val="center" w:pos="6930"/>
                <w:tab w:val="center" w:pos="9540"/>
              </w:tabs>
              <w:rPr>
                <w:rFonts w:asciiTheme="minorHAnsi" w:hAnsiTheme="minorHAnsi"/>
                <w:sz w:val="16"/>
                <w:szCs w:val="16"/>
              </w:rPr>
            </w:pPr>
            <w:r w:rsidRPr="00444D8A">
              <w:rPr>
                <w:rFonts w:asciiTheme="minorHAnsi" w:hAnsiTheme="minorHAnsi"/>
              </w:rPr>
              <w:t>None (for skylights only)</w:t>
            </w:r>
          </w:p>
        </w:tc>
        <w:tc>
          <w:tcPr>
            <w:tcW w:w="2705" w:type="dxa"/>
            <w:tcMar>
              <w:left w:w="0" w:type="dxa"/>
              <w:right w:w="0" w:type="dxa"/>
            </w:tcMar>
            <w:vAlign w:val="center"/>
          </w:tcPr>
          <w:p w14:paraId="33417A2B" w14:textId="77777777" w:rsidR="00D43DC4" w:rsidRPr="002C08D0" w:rsidRDefault="00D43DC4" w:rsidP="003778FB">
            <w:pPr>
              <w:tabs>
                <w:tab w:val="center" w:pos="6930"/>
                <w:tab w:val="center" w:pos="9540"/>
              </w:tabs>
              <w:jc w:val="center"/>
              <w:rPr>
                <w:rFonts w:asciiTheme="minorHAnsi" w:hAnsiTheme="minorHAnsi"/>
              </w:rPr>
            </w:pPr>
            <w:r w:rsidRPr="00444D8A">
              <w:rPr>
                <w:rFonts w:asciiTheme="minorHAnsi" w:hAnsiTheme="minorHAnsi"/>
              </w:rPr>
              <w:t>1.00</w:t>
            </w:r>
          </w:p>
        </w:tc>
      </w:tr>
    </w:tbl>
    <w:p w14:paraId="33417A2D" w14:textId="77777777" w:rsidR="00537DFE" w:rsidRPr="00D43DC4" w:rsidRDefault="00537DFE" w:rsidP="00D43DC4">
      <w:pPr>
        <w:tabs>
          <w:tab w:val="left" w:pos="270"/>
          <w:tab w:val="right" w:pos="4680"/>
          <w:tab w:val="center" w:pos="7920"/>
          <w:tab w:val="center" w:pos="8820"/>
          <w:tab w:val="right" w:pos="10080"/>
        </w:tabs>
        <w:rPr>
          <w:rFonts w:asciiTheme="minorHAnsi" w:hAnsiTheme="minorHAnsi"/>
        </w:rPr>
      </w:pPr>
    </w:p>
    <w:p w14:paraId="33417A2E" w14:textId="77777777" w:rsidR="00531C89" w:rsidRPr="003D42BF" w:rsidRDefault="00531C89" w:rsidP="003D42BF">
      <w:pPr>
        <w:spacing w:before="120"/>
        <w:rPr>
          <w:rFonts w:asciiTheme="minorHAnsi" w:hAnsiTheme="minorHAnsi"/>
          <w:sz w:val="22"/>
          <w:szCs w:val="24"/>
        </w:rPr>
        <w:sectPr w:rsidR="00531C89" w:rsidRPr="003D42BF" w:rsidSect="00631069">
          <w:headerReference w:type="even" r:id="rId14"/>
          <w:headerReference w:type="default" r:id="rId15"/>
          <w:footerReference w:type="default" r:id="rId16"/>
          <w:headerReference w:type="first" r:id="rId17"/>
          <w:pgSz w:w="12240" w:h="15840" w:code="1"/>
          <w:pgMar w:top="720" w:right="720" w:bottom="720" w:left="720" w:header="576" w:footer="576" w:gutter="0"/>
          <w:pgNumType w:start="1"/>
          <w:cols w:space="720"/>
          <w:docGrid w:linePitch="272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4"/>
        <w:gridCol w:w="1144"/>
        <w:gridCol w:w="1608"/>
        <w:gridCol w:w="1551"/>
        <w:gridCol w:w="1692"/>
        <w:gridCol w:w="2100"/>
        <w:gridCol w:w="1411"/>
      </w:tblGrid>
      <w:tr w:rsidR="00531C89" w:rsidRPr="00531C89" w14:paraId="33417A31" w14:textId="77777777" w:rsidTr="001D02AC">
        <w:tc>
          <w:tcPr>
            <w:tcW w:w="11016" w:type="dxa"/>
            <w:gridSpan w:val="7"/>
            <w:vAlign w:val="center"/>
          </w:tcPr>
          <w:p w14:paraId="33417A30" w14:textId="77777777" w:rsidR="00531C89" w:rsidRPr="00531C89" w:rsidRDefault="00531C89" w:rsidP="00935827">
            <w:pPr>
              <w:rPr>
                <w:rFonts w:asciiTheme="minorHAnsi" w:hAnsiTheme="minorHAnsi"/>
                <w:sz w:val="24"/>
                <w:szCs w:val="24"/>
              </w:rPr>
            </w:pPr>
            <w:r w:rsidRPr="00531C89">
              <w:rPr>
                <w:rFonts w:asciiTheme="minorHAnsi" w:hAnsiTheme="minorHAnsi"/>
                <w:b/>
              </w:rPr>
              <w:t>A. Product Information</w:t>
            </w:r>
          </w:p>
        </w:tc>
      </w:tr>
      <w:tr w:rsidR="00531C89" w:rsidRPr="00531C89" w14:paraId="33417A39" w14:textId="77777777" w:rsidTr="001D02AC">
        <w:tc>
          <w:tcPr>
            <w:tcW w:w="1310" w:type="dxa"/>
            <w:vAlign w:val="center"/>
          </w:tcPr>
          <w:p w14:paraId="33417A32" w14:textId="77777777" w:rsidR="00531C89" w:rsidRPr="00531C89" w:rsidRDefault="00A477CF" w:rsidP="00531C89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r w:rsidR="00531C89" w:rsidRPr="00531C89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166" w:type="dxa"/>
            <w:vAlign w:val="center"/>
          </w:tcPr>
          <w:p w14:paraId="33417A33" w14:textId="77777777" w:rsidR="00531C89" w:rsidRPr="00531C89" w:rsidRDefault="00A477CF" w:rsidP="00531C89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="00531C89" w:rsidRPr="00531C89">
              <w:rPr>
                <w:rFonts w:asciiTheme="minorHAnsi" w:hAnsiTheme="minorHAnsi"/>
              </w:rPr>
              <w:t>2</w:t>
            </w:r>
          </w:p>
        </w:tc>
        <w:tc>
          <w:tcPr>
            <w:tcW w:w="1642" w:type="dxa"/>
            <w:vAlign w:val="center"/>
          </w:tcPr>
          <w:p w14:paraId="33417A34" w14:textId="77777777" w:rsidR="00531C89" w:rsidRPr="00531C89" w:rsidRDefault="00A477CF" w:rsidP="00531C89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="00531C89" w:rsidRPr="00531C89">
              <w:rPr>
                <w:rFonts w:asciiTheme="minorHAnsi" w:hAnsiTheme="minorHAnsi"/>
              </w:rPr>
              <w:t>3</w:t>
            </w:r>
          </w:p>
        </w:tc>
        <w:tc>
          <w:tcPr>
            <w:tcW w:w="1584" w:type="dxa"/>
            <w:vAlign w:val="center"/>
          </w:tcPr>
          <w:p w14:paraId="33417A35" w14:textId="77777777" w:rsidR="00531C89" w:rsidRPr="00531C89" w:rsidRDefault="00A477CF" w:rsidP="00531C89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="00531C89" w:rsidRPr="00531C89">
              <w:rPr>
                <w:rFonts w:asciiTheme="minorHAnsi" w:hAnsiTheme="minorHAnsi"/>
              </w:rPr>
              <w:t>4</w:t>
            </w:r>
          </w:p>
        </w:tc>
        <w:tc>
          <w:tcPr>
            <w:tcW w:w="1728" w:type="dxa"/>
            <w:vAlign w:val="center"/>
          </w:tcPr>
          <w:p w14:paraId="33417A36" w14:textId="77777777" w:rsidR="00531C89" w:rsidRPr="00531C89" w:rsidRDefault="00A477CF" w:rsidP="00531C89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="00531C89" w:rsidRPr="00531C89">
              <w:rPr>
                <w:rFonts w:asciiTheme="minorHAnsi" w:hAnsiTheme="minorHAnsi"/>
              </w:rPr>
              <w:t>5</w:t>
            </w:r>
          </w:p>
        </w:tc>
        <w:tc>
          <w:tcPr>
            <w:tcW w:w="2146" w:type="dxa"/>
            <w:vAlign w:val="center"/>
          </w:tcPr>
          <w:p w14:paraId="33417A37" w14:textId="77777777" w:rsidR="00531C89" w:rsidRPr="00531C89" w:rsidRDefault="00A477CF" w:rsidP="00531C89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="00531C89" w:rsidRPr="00531C89">
              <w:rPr>
                <w:rFonts w:asciiTheme="minorHAnsi" w:hAnsiTheme="minorHAnsi"/>
              </w:rPr>
              <w:t>6</w:t>
            </w:r>
          </w:p>
        </w:tc>
        <w:tc>
          <w:tcPr>
            <w:tcW w:w="1440" w:type="dxa"/>
            <w:vAlign w:val="center"/>
          </w:tcPr>
          <w:p w14:paraId="33417A38" w14:textId="77777777" w:rsidR="00531C89" w:rsidRPr="00531C89" w:rsidRDefault="00A477CF" w:rsidP="00531C89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="00531C89" w:rsidRPr="00531C89">
              <w:rPr>
                <w:rFonts w:asciiTheme="minorHAnsi" w:hAnsiTheme="minorHAnsi"/>
              </w:rPr>
              <w:t>7</w:t>
            </w:r>
          </w:p>
        </w:tc>
      </w:tr>
      <w:tr w:rsidR="00531C89" w:rsidRPr="00531C89" w14:paraId="33417A42" w14:textId="77777777" w:rsidTr="001D02AC">
        <w:tc>
          <w:tcPr>
            <w:tcW w:w="1310" w:type="dxa"/>
            <w:vAlign w:val="center"/>
          </w:tcPr>
          <w:p w14:paraId="33417A3A" w14:textId="77777777" w:rsidR="00531C89" w:rsidRPr="00531C89" w:rsidRDefault="00D43DC4" w:rsidP="00FF7135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 w:rsidRPr="00D43DC4">
              <w:rPr>
                <w:rFonts w:asciiTheme="minorHAnsi" w:hAnsiTheme="minorHAnsi"/>
              </w:rPr>
              <w:t>Tag</w:t>
            </w:r>
            <w:r>
              <w:rPr>
                <w:rFonts w:asciiTheme="minorHAnsi" w:hAnsiTheme="minorHAnsi"/>
              </w:rPr>
              <w:t>/</w:t>
            </w:r>
            <w:r w:rsidR="00B306A0">
              <w:rPr>
                <w:rFonts w:asciiTheme="minorHAnsi" w:hAnsiTheme="minorHAnsi"/>
              </w:rPr>
              <w:t xml:space="preserve"> </w:t>
            </w:r>
            <w:r w:rsidRPr="00D43DC4">
              <w:rPr>
                <w:rFonts w:asciiTheme="minorHAnsi" w:hAnsiTheme="minorHAnsi"/>
              </w:rPr>
              <w:t xml:space="preserve"> Identification</w:t>
            </w:r>
          </w:p>
        </w:tc>
        <w:tc>
          <w:tcPr>
            <w:tcW w:w="1166" w:type="dxa"/>
            <w:vAlign w:val="center"/>
          </w:tcPr>
          <w:p w14:paraId="33417A3B" w14:textId="77777777" w:rsidR="00531C89" w:rsidRPr="00531C89" w:rsidRDefault="00531C89" w:rsidP="00531C89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 w:rsidRPr="00531C89">
              <w:rPr>
                <w:rFonts w:asciiTheme="minorHAnsi" w:hAnsiTheme="minorHAnsi"/>
              </w:rPr>
              <w:t>Orientation</w:t>
            </w:r>
          </w:p>
        </w:tc>
        <w:tc>
          <w:tcPr>
            <w:tcW w:w="1642" w:type="dxa"/>
            <w:vAlign w:val="center"/>
          </w:tcPr>
          <w:p w14:paraId="33417A3C" w14:textId="77777777" w:rsidR="00531C89" w:rsidRPr="00531C89" w:rsidRDefault="00531C89" w:rsidP="00D00991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 w:rsidRPr="00531C89">
              <w:rPr>
                <w:rFonts w:asciiTheme="minorHAnsi" w:hAnsiTheme="minorHAnsi"/>
              </w:rPr>
              <w:t>Fenestration ha</w:t>
            </w:r>
            <w:r w:rsidR="00D00991">
              <w:rPr>
                <w:rFonts w:asciiTheme="minorHAnsi" w:hAnsiTheme="minorHAnsi"/>
              </w:rPr>
              <w:t>s</w:t>
            </w:r>
            <w:r w:rsidRPr="00531C89">
              <w:rPr>
                <w:rFonts w:asciiTheme="minorHAnsi" w:hAnsiTheme="minorHAnsi"/>
              </w:rPr>
              <w:t xml:space="preserve"> a temporary </w:t>
            </w:r>
            <w:r w:rsidR="00D00991">
              <w:rPr>
                <w:rFonts w:asciiTheme="minorHAnsi" w:hAnsiTheme="minorHAnsi"/>
              </w:rPr>
              <w:t>or</w:t>
            </w:r>
            <w:r w:rsidRPr="00531C89">
              <w:rPr>
                <w:rFonts w:asciiTheme="minorHAnsi" w:hAnsiTheme="minorHAnsi"/>
              </w:rPr>
              <w:t xml:space="preserve"> Site-built NFRC label certificate</w:t>
            </w:r>
          </w:p>
        </w:tc>
        <w:tc>
          <w:tcPr>
            <w:tcW w:w="1584" w:type="dxa"/>
            <w:vAlign w:val="center"/>
          </w:tcPr>
          <w:p w14:paraId="33417A3D" w14:textId="77777777" w:rsidR="00531C89" w:rsidRPr="00531C89" w:rsidRDefault="00531C89" w:rsidP="00531C89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 w:rsidRPr="00531C89">
              <w:rPr>
                <w:rFonts w:asciiTheme="minorHAnsi" w:hAnsiTheme="minorHAnsi"/>
              </w:rPr>
              <w:t>SHGC value from NFRC label</w:t>
            </w:r>
          </w:p>
        </w:tc>
        <w:tc>
          <w:tcPr>
            <w:tcW w:w="1728" w:type="dxa"/>
            <w:vAlign w:val="center"/>
          </w:tcPr>
          <w:p w14:paraId="33417A3E" w14:textId="77777777" w:rsidR="00531C89" w:rsidRPr="00531C89" w:rsidRDefault="007932BA" w:rsidP="007932BA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Non-NFRC labeled SHGC information </w:t>
            </w:r>
          </w:p>
        </w:tc>
        <w:tc>
          <w:tcPr>
            <w:tcW w:w="2146" w:type="dxa"/>
            <w:vAlign w:val="center"/>
          </w:tcPr>
          <w:p w14:paraId="33417A3F" w14:textId="77777777" w:rsidR="00531C89" w:rsidRPr="00531C89" w:rsidRDefault="00531C89" w:rsidP="00531C89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 w:rsidRPr="00531C89">
              <w:rPr>
                <w:rFonts w:asciiTheme="minorHAnsi" w:hAnsiTheme="minorHAnsi"/>
              </w:rPr>
              <w:t>Exterior Shading Device Type</w:t>
            </w:r>
          </w:p>
          <w:p w14:paraId="33417A40" w14:textId="77777777" w:rsidR="00531C89" w:rsidRPr="00531C89" w:rsidRDefault="00531C89" w:rsidP="00531C89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1440" w:type="dxa"/>
            <w:vAlign w:val="center"/>
          </w:tcPr>
          <w:p w14:paraId="33417A41" w14:textId="77777777" w:rsidR="00531C89" w:rsidRPr="00531C89" w:rsidRDefault="00531C89" w:rsidP="00531C89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 w:rsidRPr="00531C89">
              <w:rPr>
                <w:rFonts w:asciiTheme="minorHAnsi" w:hAnsiTheme="minorHAnsi"/>
              </w:rPr>
              <w:t>Exterior Shading SHGC</w:t>
            </w:r>
          </w:p>
        </w:tc>
      </w:tr>
      <w:tr w:rsidR="00A77C1F" w:rsidRPr="00531C89" w14:paraId="33417A58" w14:textId="77777777" w:rsidTr="001D02AC">
        <w:tc>
          <w:tcPr>
            <w:tcW w:w="1310" w:type="dxa"/>
            <w:vAlign w:val="center"/>
          </w:tcPr>
          <w:p w14:paraId="33417A43" w14:textId="77777777" w:rsidR="00537DFE" w:rsidRPr="00A477CF" w:rsidRDefault="00A77C1F" w:rsidP="00A477CF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rPr>
                <w:rFonts w:asciiTheme="minorHAnsi" w:hAnsiTheme="minorHAnsi"/>
                <w:sz w:val="18"/>
                <w:szCs w:val="18"/>
              </w:rPr>
            </w:pPr>
            <w:r w:rsidRPr="00A477CF">
              <w:rPr>
                <w:rFonts w:asciiTheme="minorHAnsi" w:hAnsiTheme="minorHAnsi"/>
                <w:sz w:val="18"/>
                <w:szCs w:val="18"/>
              </w:rPr>
              <w:t>&lt;&lt;</w:t>
            </w:r>
            <w:r w:rsidR="00A477CF" w:rsidRPr="00A477CF">
              <w:rPr>
                <w:rFonts w:asciiTheme="minorHAnsi" w:hAnsiTheme="minorHAnsi"/>
                <w:sz w:val="18"/>
                <w:szCs w:val="18"/>
              </w:rPr>
              <w:t>User entry</w:t>
            </w:r>
            <w:r w:rsidR="00A477CF" w:rsidRPr="00A477CF" w:rsidDel="00A477CF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A477CF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1166" w:type="dxa"/>
            <w:vAlign w:val="center"/>
          </w:tcPr>
          <w:p w14:paraId="33417A44" w14:textId="77777777" w:rsidR="000A690D" w:rsidRPr="00A477CF" w:rsidRDefault="00D56508" w:rsidP="00A477CF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&lt;&lt;User entry &gt;&gt;</w:t>
            </w:r>
          </w:p>
        </w:tc>
        <w:tc>
          <w:tcPr>
            <w:tcW w:w="1642" w:type="dxa"/>
            <w:vAlign w:val="center"/>
          </w:tcPr>
          <w:p w14:paraId="33417A45" w14:textId="77777777" w:rsidR="00A477CF" w:rsidRDefault="00A77C1F" w:rsidP="00531C89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477CF">
              <w:rPr>
                <w:rFonts w:asciiTheme="minorHAnsi" w:hAnsiTheme="minorHAnsi"/>
                <w:sz w:val="18"/>
                <w:szCs w:val="18"/>
              </w:rPr>
              <w:t>&lt;&lt;User select</w:t>
            </w:r>
            <w:r w:rsidR="00A477CF">
              <w:rPr>
                <w:rFonts w:asciiTheme="minorHAnsi" w:hAnsiTheme="minorHAnsi"/>
                <w:sz w:val="18"/>
                <w:szCs w:val="18"/>
              </w:rPr>
              <w:t xml:space="preserve"> from following:</w:t>
            </w:r>
          </w:p>
          <w:p w14:paraId="33417A46" w14:textId="77777777" w:rsidR="00A77C1F" w:rsidRPr="00A477CF" w:rsidRDefault="00A77C1F" w:rsidP="00A477CF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477CF">
              <w:rPr>
                <w:rFonts w:asciiTheme="minorHAnsi" w:hAnsiTheme="minorHAnsi"/>
                <w:sz w:val="18"/>
                <w:szCs w:val="18"/>
              </w:rPr>
              <w:t xml:space="preserve"> Yes or No</w:t>
            </w:r>
            <w:r w:rsidR="00A477CF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1584" w:type="dxa"/>
            <w:vAlign w:val="center"/>
          </w:tcPr>
          <w:p w14:paraId="33417A47" w14:textId="77777777" w:rsidR="00A77C1F" w:rsidRPr="00A477CF" w:rsidRDefault="00A77C1F" w:rsidP="00A34DFD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477CF">
              <w:rPr>
                <w:rFonts w:asciiTheme="minorHAnsi" w:hAnsiTheme="minorHAnsi"/>
                <w:sz w:val="18"/>
                <w:szCs w:val="18"/>
              </w:rPr>
              <w:t xml:space="preserve">&lt;&lt;if cell </w:t>
            </w:r>
            <w:r w:rsidR="00A34DFD">
              <w:rPr>
                <w:rFonts w:asciiTheme="minorHAnsi" w:hAnsiTheme="minorHAnsi"/>
                <w:sz w:val="18"/>
                <w:szCs w:val="18"/>
              </w:rPr>
              <w:t>A</w:t>
            </w:r>
            <w:r w:rsidRPr="00A477CF">
              <w:rPr>
                <w:rFonts w:asciiTheme="minorHAnsi" w:hAnsiTheme="minorHAnsi"/>
                <w:sz w:val="18"/>
                <w:szCs w:val="18"/>
              </w:rPr>
              <w:t>03 = yes</w:t>
            </w:r>
            <w:r w:rsidR="00A34DFD">
              <w:rPr>
                <w:rFonts w:asciiTheme="minorHAnsi" w:hAnsiTheme="minorHAnsi"/>
                <w:sz w:val="18"/>
                <w:szCs w:val="18"/>
              </w:rPr>
              <w:t xml:space="preserve">, </w:t>
            </w:r>
            <w:r w:rsidR="00A34DFD" w:rsidRPr="00A477CF">
              <w:rPr>
                <w:rFonts w:asciiTheme="minorHAnsi" w:hAnsiTheme="minorHAnsi"/>
                <w:sz w:val="18"/>
                <w:szCs w:val="18"/>
              </w:rPr>
              <w:t>th</w:t>
            </w:r>
            <w:r w:rsidR="00A34DFD">
              <w:rPr>
                <w:rFonts w:asciiTheme="minorHAnsi" w:hAnsiTheme="minorHAnsi"/>
                <w:sz w:val="18"/>
                <w:szCs w:val="18"/>
              </w:rPr>
              <w:t>e</w:t>
            </w:r>
            <w:r w:rsidR="00A34DFD" w:rsidRPr="00A477CF">
              <w:rPr>
                <w:rFonts w:asciiTheme="minorHAnsi" w:hAnsiTheme="minorHAnsi"/>
                <w:sz w:val="18"/>
                <w:szCs w:val="18"/>
              </w:rPr>
              <w:t xml:space="preserve">n </w:t>
            </w:r>
            <w:r w:rsidRPr="00A477CF">
              <w:rPr>
                <w:rFonts w:asciiTheme="minorHAnsi" w:hAnsiTheme="minorHAnsi"/>
                <w:sz w:val="18"/>
                <w:szCs w:val="18"/>
              </w:rPr>
              <w:t>use</w:t>
            </w:r>
            <w:r w:rsidR="00A95BEE" w:rsidRPr="00A477CF">
              <w:rPr>
                <w:rFonts w:asciiTheme="minorHAnsi" w:hAnsiTheme="minorHAnsi"/>
                <w:sz w:val="18"/>
                <w:szCs w:val="18"/>
              </w:rPr>
              <w:t>r</w:t>
            </w:r>
            <w:r w:rsidRPr="00A477CF">
              <w:rPr>
                <w:rFonts w:asciiTheme="minorHAnsi" w:hAnsiTheme="minorHAnsi"/>
                <w:sz w:val="18"/>
                <w:szCs w:val="18"/>
              </w:rPr>
              <w:t xml:space="preserve"> inputs value.</w:t>
            </w:r>
            <w:r w:rsidR="00A34DFD">
              <w:rPr>
                <w:rFonts w:asciiTheme="minorHAnsi" w:hAnsiTheme="minorHAnsi"/>
                <w:sz w:val="18"/>
                <w:szCs w:val="18"/>
              </w:rPr>
              <w:t xml:space="preserve"> Allow</w:t>
            </w:r>
            <w:r w:rsidRPr="00A477CF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A34DFD">
              <w:rPr>
                <w:rFonts w:asciiTheme="minorHAnsi" w:hAnsiTheme="minorHAnsi"/>
                <w:sz w:val="18"/>
                <w:szCs w:val="18"/>
              </w:rPr>
              <w:t>A04 nonnegative decimal value.</w:t>
            </w:r>
            <w:r w:rsidRPr="00A477CF">
              <w:rPr>
                <w:rFonts w:asciiTheme="minorHAnsi" w:hAnsiTheme="minorHAnsi"/>
                <w:sz w:val="18"/>
                <w:szCs w:val="18"/>
              </w:rPr>
              <w:t xml:space="preserve"> If cell </w:t>
            </w:r>
            <w:r w:rsidR="00A34DFD">
              <w:rPr>
                <w:rFonts w:asciiTheme="minorHAnsi" w:hAnsiTheme="minorHAnsi"/>
                <w:sz w:val="18"/>
                <w:szCs w:val="18"/>
              </w:rPr>
              <w:t>A</w:t>
            </w:r>
            <w:r w:rsidRPr="00A477CF">
              <w:rPr>
                <w:rFonts w:asciiTheme="minorHAnsi" w:hAnsiTheme="minorHAnsi"/>
                <w:sz w:val="18"/>
                <w:szCs w:val="18"/>
              </w:rPr>
              <w:t>03 =</w:t>
            </w:r>
            <w:r w:rsidR="00A34DFD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A477CF">
              <w:rPr>
                <w:rFonts w:asciiTheme="minorHAnsi" w:hAnsiTheme="minorHAnsi"/>
                <w:sz w:val="18"/>
                <w:szCs w:val="18"/>
              </w:rPr>
              <w:t xml:space="preserve">no </w:t>
            </w:r>
            <w:r w:rsidR="00A34DFD" w:rsidRPr="00A477CF">
              <w:rPr>
                <w:rFonts w:asciiTheme="minorHAnsi" w:hAnsiTheme="minorHAnsi"/>
                <w:sz w:val="18"/>
                <w:szCs w:val="18"/>
              </w:rPr>
              <w:t>th</w:t>
            </w:r>
            <w:r w:rsidR="00A34DFD">
              <w:rPr>
                <w:rFonts w:asciiTheme="minorHAnsi" w:hAnsiTheme="minorHAnsi"/>
                <w:sz w:val="18"/>
                <w:szCs w:val="18"/>
              </w:rPr>
              <w:t>e</w:t>
            </w:r>
            <w:r w:rsidR="00A34DFD" w:rsidRPr="00A477CF">
              <w:rPr>
                <w:rFonts w:asciiTheme="minorHAnsi" w:hAnsiTheme="minorHAnsi"/>
                <w:sz w:val="18"/>
                <w:szCs w:val="18"/>
              </w:rPr>
              <w:t xml:space="preserve">n </w:t>
            </w:r>
            <w:del w:id="18" w:author="Shewmaker, Michael@Energy" w:date="2018-07-23T09:32:00Z">
              <w:r w:rsidR="00BC1ACA" w:rsidRPr="00A477CF" w:rsidDel="004267E9">
                <w:rPr>
                  <w:rFonts w:asciiTheme="minorHAnsi" w:hAnsiTheme="minorHAnsi"/>
                  <w:sz w:val="18"/>
                  <w:szCs w:val="18"/>
                </w:rPr>
                <w:delText>i</w:delText>
              </w:r>
            </w:del>
            <w:r w:rsidR="00A34DFD">
              <w:rPr>
                <w:rFonts w:asciiTheme="minorHAnsi" w:hAnsiTheme="minorHAnsi"/>
                <w:sz w:val="18"/>
                <w:szCs w:val="18"/>
              </w:rPr>
              <w:t xml:space="preserve">A04  = </w:t>
            </w:r>
            <w:r w:rsidR="00BC1ACA" w:rsidRPr="00A477CF">
              <w:rPr>
                <w:rFonts w:asciiTheme="minorHAnsi" w:hAnsiTheme="minorHAnsi"/>
                <w:sz w:val="18"/>
                <w:szCs w:val="18"/>
              </w:rPr>
              <w:t>N/A</w:t>
            </w:r>
            <w:r w:rsidRPr="00A477CF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1728" w:type="dxa"/>
            <w:vAlign w:val="center"/>
          </w:tcPr>
          <w:p w14:paraId="33417A48" w14:textId="77777777" w:rsidR="000A690D" w:rsidRPr="00A477CF" w:rsidRDefault="00A77C1F" w:rsidP="00A34DFD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477CF">
              <w:rPr>
                <w:rFonts w:asciiTheme="minorHAnsi" w:hAnsiTheme="minorHAnsi"/>
                <w:sz w:val="18"/>
                <w:szCs w:val="18"/>
              </w:rPr>
              <w:t xml:space="preserve">&lt;&lt;if cell </w:t>
            </w:r>
            <w:r w:rsidR="00A34DFD">
              <w:rPr>
                <w:rFonts w:asciiTheme="minorHAnsi" w:hAnsiTheme="minorHAnsi"/>
                <w:sz w:val="18"/>
                <w:szCs w:val="18"/>
              </w:rPr>
              <w:t>A</w:t>
            </w:r>
            <w:r w:rsidRPr="00A477CF">
              <w:rPr>
                <w:rFonts w:asciiTheme="minorHAnsi" w:hAnsiTheme="minorHAnsi"/>
                <w:sz w:val="18"/>
                <w:szCs w:val="18"/>
              </w:rPr>
              <w:t xml:space="preserve">03 = </w:t>
            </w:r>
            <w:r w:rsidR="008F2301" w:rsidRPr="00A477CF">
              <w:rPr>
                <w:rFonts w:asciiTheme="minorHAnsi" w:hAnsiTheme="minorHAnsi"/>
                <w:sz w:val="18"/>
                <w:szCs w:val="18"/>
              </w:rPr>
              <w:t>Y</w:t>
            </w:r>
            <w:r w:rsidRPr="00A477CF">
              <w:rPr>
                <w:rFonts w:asciiTheme="minorHAnsi" w:hAnsiTheme="minorHAnsi"/>
                <w:sz w:val="18"/>
                <w:szCs w:val="18"/>
              </w:rPr>
              <w:t xml:space="preserve">es </w:t>
            </w:r>
            <w:r w:rsidR="00A34DFD" w:rsidRPr="00A477CF">
              <w:rPr>
                <w:rFonts w:asciiTheme="minorHAnsi" w:hAnsiTheme="minorHAnsi"/>
                <w:sz w:val="18"/>
                <w:szCs w:val="18"/>
              </w:rPr>
              <w:t>th</w:t>
            </w:r>
            <w:r w:rsidR="00A34DFD">
              <w:rPr>
                <w:rFonts w:asciiTheme="minorHAnsi" w:hAnsiTheme="minorHAnsi"/>
                <w:sz w:val="18"/>
                <w:szCs w:val="18"/>
              </w:rPr>
              <w:t>e</w:t>
            </w:r>
            <w:r w:rsidR="00A34DFD" w:rsidRPr="00A477CF">
              <w:rPr>
                <w:rFonts w:asciiTheme="minorHAnsi" w:hAnsiTheme="minorHAnsi"/>
                <w:sz w:val="18"/>
                <w:szCs w:val="18"/>
              </w:rPr>
              <w:t xml:space="preserve">n </w:t>
            </w:r>
            <w:r w:rsidR="00A34DFD">
              <w:rPr>
                <w:rFonts w:asciiTheme="minorHAnsi" w:hAnsiTheme="minorHAnsi"/>
                <w:sz w:val="18"/>
                <w:szCs w:val="18"/>
              </w:rPr>
              <w:t xml:space="preserve">A05 = </w:t>
            </w:r>
            <w:r w:rsidRPr="00A477CF">
              <w:rPr>
                <w:rFonts w:asciiTheme="minorHAnsi" w:hAnsiTheme="minorHAnsi"/>
                <w:sz w:val="18"/>
                <w:szCs w:val="18"/>
              </w:rPr>
              <w:t>N/A</w:t>
            </w:r>
            <w:r w:rsidR="00A34DFD">
              <w:rPr>
                <w:rFonts w:asciiTheme="minorHAnsi" w:hAnsiTheme="minorHAnsi"/>
                <w:sz w:val="18"/>
                <w:szCs w:val="18"/>
              </w:rPr>
              <w:t>,</w:t>
            </w:r>
            <w:r w:rsidRPr="00A477CF">
              <w:rPr>
                <w:rFonts w:asciiTheme="minorHAnsi" w:hAnsiTheme="minorHAnsi"/>
                <w:sz w:val="18"/>
                <w:szCs w:val="18"/>
              </w:rPr>
              <w:t xml:space="preserve"> else </w:t>
            </w:r>
            <w:r w:rsidR="00D94547" w:rsidRPr="00A477CF">
              <w:rPr>
                <w:rFonts w:asciiTheme="minorHAnsi" w:hAnsiTheme="minorHAnsi"/>
                <w:sz w:val="18"/>
                <w:szCs w:val="18"/>
              </w:rPr>
              <w:t>u</w:t>
            </w:r>
            <w:r w:rsidR="008F2301" w:rsidRPr="00A477CF">
              <w:rPr>
                <w:rFonts w:asciiTheme="minorHAnsi" w:hAnsiTheme="minorHAnsi"/>
                <w:sz w:val="18"/>
                <w:szCs w:val="18"/>
              </w:rPr>
              <w:t xml:space="preserve">ser selects </w:t>
            </w:r>
            <w:r w:rsidR="00B306A0">
              <w:rPr>
                <w:rFonts w:asciiTheme="minorHAnsi" w:hAnsiTheme="minorHAnsi"/>
                <w:sz w:val="18"/>
                <w:szCs w:val="18"/>
              </w:rPr>
              <w:t>Table 110.6-B</w:t>
            </w:r>
            <w:r w:rsidR="008F2301" w:rsidRPr="00A477CF">
              <w:rPr>
                <w:rFonts w:asciiTheme="minorHAnsi" w:hAnsiTheme="minorHAnsi"/>
                <w:sz w:val="18"/>
                <w:szCs w:val="18"/>
              </w:rPr>
              <w:t xml:space="preserve"> or </w:t>
            </w:r>
            <w:r w:rsidR="00B306A0">
              <w:rPr>
                <w:rFonts w:asciiTheme="minorHAnsi" w:hAnsiTheme="minorHAnsi"/>
                <w:sz w:val="18"/>
                <w:szCs w:val="18"/>
              </w:rPr>
              <w:t>Calculated Using Equation NA6-2</w:t>
            </w:r>
            <w:r w:rsidR="00B306A0" w:rsidRPr="00A477CF" w:rsidDel="00B306A0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8F2301" w:rsidRPr="00A477CF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2146" w:type="dxa"/>
            <w:vAlign w:val="center"/>
          </w:tcPr>
          <w:p w14:paraId="33417A49" w14:textId="77777777" w:rsidR="00A77C1F" w:rsidRPr="00A477CF" w:rsidRDefault="00CC039E" w:rsidP="00A477CF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477CF">
              <w:rPr>
                <w:rFonts w:asciiTheme="minorHAnsi" w:hAnsiTheme="minorHAnsi"/>
                <w:sz w:val="18"/>
                <w:szCs w:val="18"/>
              </w:rPr>
              <w:t>&lt;&lt;User selects</w:t>
            </w:r>
            <w:r w:rsidR="00D94547" w:rsidRPr="00A477CF">
              <w:rPr>
                <w:rFonts w:asciiTheme="minorHAnsi" w:hAnsiTheme="minorHAnsi"/>
                <w:sz w:val="18"/>
                <w:szCs w:val="18"/>
              </w:rPr>
              <w:t xml:space="preserve"> from the following list</w:t>
            </w:r>
            <w:r w:rsidR="00A477CF">
              <w:rPr>
                <w:rFonts w:asciiTheme="minorHAnsi" w:hAnsiTheme="minorHAnsi"/>
                <w:sz w:val="18"/>
                <w:szCs w:val="18"/>
              </w:rPr>
              <w:t>:</w:t>
            </w:r>
          </w:p>
          <w:p w14:paraId="33417A4A" w14:textId="77777777" w:rsidR="00CC039E" w:rsidRPr="00A477CF" w:rsidRDefault="00CC039E" w:rsidP="00A477CF">
            <w:pPr>
              <w:tabs>
                <w:tab w:val="center" w:pos="6930"/>
                <w:tab w:val="center" w:pos="95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477CF">
              <w:rPr>
                <w:rFonts w:asciiTheme="minorHAnsi" w:hAnsiTheme="minorHAnsi"/>
                <w:sz w:val="18"/>
                <w:szCs w:val="18"/>
              </w:rPr>
              <w:t>Standard Bug Screens,</w:t>
            </w:r>
          </w:p>
          <w:p w14:paraId="33417A4B" w14:textId="77777777" w:rsidR="00CC039E" w:rsidRPr="00A477CF" w:rsidRDefault="00CC039E" w:rsidP="00A477CF">
            <w:pPr>
              <w:tabs>
                <w:tab w:val="center" w:pos="6930"/>
                <w:tab w:val="center" w:pos="95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477CF">
              <w:rPr>
                <w:rFonts w:asciiTheme="minorHAnsi" w:hAnsiTheme="minorHAnsi"/>
                <w:sz w:val="18"/>
                <w:szCs w:val="18"/>
              </w:rPr>
              <w:t>Exterior Sunscreens with Weave 53 x 16/inch,</w:t>
            </w:r>
          </w:p>
          <w:p w14:paraId="33417A4C" w14:textId="77777777" w:rsidR="00CC039E" w:rsidRPr="00A477CF" w:rsidRDefault="00CC039E" w:rsidP="00A477CF">
            <w:pPr>
              <w:tabs>
                <w:tab w:val="center" w:pos="6930"/>
                <w:tab w:val="center" w:pos="95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477CF">
              <w:rPr>
                <w:rFonts w:asciiTheme="minorHAnsi" w:hAnsiTheme="minorHAnsi"/>
                <w:sz w:val="18"/>
                <w:szCs w:val="18"/>
              </w:rPr>
              <w:t>Louvered Sunscreens w/Louvers as Wide as Openings,</w:t>
            </w:r>
          </w:p>
          <w:p w14:paraId="33417A4D" w14:textId="77777777" w:rsidR="00CC039E" w:rsidRPr="00A477CF" w:rsidRDefault="00CC039E" w:rsidP="00A477CF">
            <w:pPr>
              <w:tabs>
                <w:tab w:val="center" w:pos="6930"/>
                <w:tab w:val="center" w:pos="95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477CF">
              <w:rPr>
                <w:rFonts w:asciiTheme="minorHAnsi" w:hAnsiTheme="minorHAnsi"/>
                <w:sz w:val="18"/>
                <w:szCs w:val="18"/>
              </w:rPr>
              <w:t>Low Sun Angle (LSA) Louvered Sunscreens,</w:t>
            </w:r>
          </w:p>
          <w:p w14:paraId="33417A4E" w14:textId="77777777" w:rsidR="00CC039E" w:rsidRPr="00A477CF" w:rsidRDefault="00CC039E" w:rsidP="00A477CF">
            <w:pPr>
              <w:tabs>
                <w:tab w:val="center" w:pos="6930"/>
                <w:tab w:val="center" w:pos="95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477CF">
              <w:rPr>
                <w:rFonts w:asciiTheme="minorHAnsi" w:hAnsiTheme="minorHAnsi"/>
                <w:color w:val="000000"/>
                <w:sz w:val="18"/>
                <w:szCs w:val="18"/>
              </w:rPr>
              <w:t>Vertical Roller or Shades or Retractable or Drop Arm/</w:t>
            </w:r>
            <w:proofErr w:type="spellStart"/>
            <w:r w:rsidRPr="00A477CF">
              <w:rPr>
                <w:rFonts w:asciiTheme="minorHAnsi" w:hAnsiTheme="minorHAnsi"/>
                <w:color w:val="000000"/>
                <w:sz w:val="18"/>
                <w:szCs w:val="18"/>
              </w:rPr>
              <w:t>Marquisolette</w:t>
            </w:r>
            <w:proofErr w:type="spellEnd"/>
            <w:r w:rsidRPr="00A477CF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or Operable Awnings</w:t>
            </w:r>
          </w:p>
          <w:p w14:paraId="33417A4F" w14:textId="77777777" w:rsidR="00CC039E" w:rsidRPr="00A477CF" w:rsidRDefault="00CC039E" w:rsidP="00A477CF">
            <w:pPr>
              <w:tabs>
                <w:tab w:val="center" w:pos="6930"/>
                <w:tab w:val="center" w:pos="95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477CF">
              <w:rPr>
                <w:rFonts w:asciiTheme="minorHAnsi" w:hAnsiTheme="minorHAnsi"/>
                <w:sz w:val="18"/>
                <w:szCs w:val="18"/>
              </w:rPr>
              <w:t>Roll Down Blinds or Slats,</w:t>
            </w:r>
          </w:p>
          <w:p w14:paraId="33417A50" w14:textId="77777777" w:rsidR="00CC039E" w:rsidRPr="00A477CF" w:rsidRDefault="00CC039E" w:rsidP="00A477CF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477CF">
              <w:rPr>
                <w:rFonts w:asciiTheme="minorHAnsi" w:hAnsiTheme="minorHAnsi"/>
                <w:sz w:val="18"/>
                <w:szCs w:val="18"/>
              </w:rPr>
              <w:t>None (for skylights only)</w:t>
            </w:r>
            <w:r w:rsidR="00A477CF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1440" w:type="dxa"/>
            <w:vAlign w:val="center"/>
          </w:tcPr>
          <w:p w14:paraId="33417A51" w14:textId="77777777" w:rsidR="000A690D" w:rsidRPr="00A477CF" w:rsidRDefault="00CC039E" w:rsidP="00A477CF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477CF">
              <w:rPr>
                <w:rFonts w:asciiTheme="minorHAnsi" w:hAnsiTheme="minorHAnsi"/>
                <w:sz w:val="18"/>
                <w:szCs w:val="18"/>
              </w:rPr>
              <w:t xml:space="preserve">&lt;&lt; value depends on what is selected in cell </w:t>
            </w:r>
            <w:r w:rsidR="00A34DFD">
              <w:rPr>
                <w:rFonts w:asciiTheme="minorHAnsi" w:hAnsiTheme="minorHAnsi"/>
                <w:sz w:val="18"/>
                <w:szCs w:val="18"/>
              </w:rPr>
              <w:t>A0</w:t>
            </w:r>
            <w:r w:rsidRPr="00A477CF">
              <w:rPr>
                <w:rFonts w:asciiTheme="minorHAnsi" w:hAnsiTheme="minorHAnsi"/>
                <w:sz w:val="18"/>
                <w:szCs w:val="18"/>
              </w:rPr>
              <w:t>6</w:t>
            </w:r>
            <w:r w:rsidR="00A34DFD">
              <w:rPr>
                <w:rFonts w:asciiTheme="minorHAnsi" w:hAnsiTheme="minorHAnsi"/>
                <w:sz w:val="18"/>
                <w:szCs w:val="18"/>
              </w:rPr>
              <w:t>.</w:t>
            </w:r>
          </w:p>
          <w:p w14:paraId="33417A52" w14:textId="2F3C6D4F" w:rsidR="00CC039E" w:rsidRPr="00A477CF" w:rsidRDefault="00A34DFD" w:rsidP="00A477CF">
            <w:pPr>
              <w:tabs>
                <w:tab w:val="center" w:pos="6930"/>
                <w:tab w:val="center" w:pos="95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If A06 </w:t>
            </w:r>
            <w:del w:id="19" w:author="Smith, Alexis@Energy" w:date="2018-07-09T11:59:00Z">
              <w:r w:rsidDel="00E34C5C">
                <w:rPr>
                  <w:rFonts w:asciiTheme="minorHAnsi" w:hAnsiTheme="minorHAnsi"/>
                  <w:sz w:val="18"/>
                  <w:szCs w:val="18"/>
                </w:rPr>
                <w:delText xml:space="preserve"> </w:delText>
              </w:r>
            </w:del>
            <w:r>
              <w:rPr>
                <w:rFonts w:asciiTheme="minorHAnsi" w:hAnsiTheme="minorHAnsi"/>
                <w:sz w:val="18"/>
                <w:szCs w:val="18"/>
              </w:rPr>
              <w:t xml:space="preserve">= </w:t>
            </w:r>
            <w:r w:rsidR="00CC039E" w:rsidRPr="00A477CF">
              <w:rPr>
                <w:rFonts w:asciiTheme="minorHAnsi" w:hAnsiTheme="minorHAnsi"/>
                <w:sz w:val="18"/>
                <w:szCs w:val="18"/>
              </w:rPr>
              <w:t>Standard Bug Screens</w:t>
            </w:r>
            <w:r>
              <w:rPr>
                <w:rFonts w:asciiTheme="minorHAnsi" w:hAnsiTheme="minorHAnsi"/>
                <w:sz w:val="18"/>
                <w:szCs w:val="18"/>
              </w:rPr>
              <w:t>, S</w:t>
            </w:r>
            <w:del w:id="20" w:author="Smith, Alexis@Energy" w:date="2018-07-09T12:03:00Z">
              <w:r w:rsidDel="00400FBB">
                <w:rPr>
                  <w:rFonts w:asciiTheme="minorHAnsi" w:hAnsiTheme="minorHAnsi"/>
                  <w:sz w:val="18"/>
                  <w:szCs w:val="18"/>
                </w:rPr>
                <w:delText>G</w:delText>
              </w:r>
            </w:del>
            <w:r>
              <w:rPr>
                <w:rFonts w:asciiTheme="minorHAnsi" w:hAnsiTheme="minorHAnsi"/>
                <w:sz w:val="18"/>
                <w:szCs w:val="18"/>
              </w:rPr>
              <w:t>H</w:t>
            </w:r>
            <w:ins w:id="21" w:author="Smith, Alexis@Energy" w:date="2018-07-09T12:03:00Z">
              <w:r w:rsidR="00400FBB">
                <w:rPr>
                  <w:rFonts w:asciiTheme="minorHAnsi" w:hAnsiTheme="minorHAnsi"/>
                  <w:sz w:val="18"/>
                  <w:szCs w:val="18"/>
                </w:rPr>
                <w:t>G</w:t>
              </w:r>
            </w:ins>
            <w:r>
              <w:rPr>
                <w:rFonts w:asciiTheme="minorHAnsi" w:hAnsiTheme="minorHAnsi"/>
                <w:sz w:val="18"/>
                <w:szCs w:val="18"/>
              </w:rPr>
              <w:t>C</w:t>
            </w:r>
            <w:r w:rsidR="00CC039E" w:rsidRPr="00A477CF">
              <w:rPr>
                <w:rFonts w:asciiTheme="minorHAnsi" w:hAnsiTheme="minorHAnsi"/>
                <w:sz w:val="18"/>
                <w:szCs w:val="18"/>
              </w:rPr>
              <w:t xml:space="preserve"> = 0.76</w:t>
            </w:r>
            <w:r>
              <w:rPr>
                <w:rFonts w:asciiTheme="minorHAnsi" w:hAnsiTheme="minorHAnsi"/>
                <w:sz w:val="18"/>
                <w:szCs w:val="18"/>
              </w:rPr>
              <w:t>. If A06 =</w:t>
            </w:r>
          </w:p>
          <w:p w14:paraId="33417A53" w14:textId="3A01DEDD" w:rsidR="00CC039E" w:rsidRPr="00A477CF" w:rsidRDefault="00CC039E" w:rsidP="00A477CF">
            <w:pPr>
              <w:tabs>
                <w:tab w:val="center" w:pos="6930"/>
                <w:tab w:val="center" w:pos="95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477CF">
              <w:rPr>
                <w:rFonts w:asciiTheme="minorHAnsi" w:hAnsiTheme="minorHAnsi"/>
                <w:sz w:val="18"/>
                <w:szCs w:val="18"/>
              </w:rPr>
              <w:t>Exterior Sunscreens with Weave 53 x 16/inch</w:t>
            </w:r>
            <w:r w:rsidR="00A34DFD">
              <w:rPr>
                <w:rFonts w:asciiTheme="minorHAnsi" w:hAnsiTheme="minorHAnsi"/>
                <w:sz w:val="18"/>
                <w:szCs w:val="18"/>
              </w:rPr>
              <w:t>, S</w:t>
            </w:r>
            <w:del w:id="22" w:author="Smith, Alexis@Energy" w:date="2018-07-09T12:03:00Z">
              <w:r w:rsidR="00A34DFD" w:rsidDel="00400FBB">
                <w:rPr>
                  <w:rFonts w:asciiTheme="minorHAnsi" w:hAnsiTheme="minorHAnsi"/>
                  <w:sz w:val="18"/>
                  <w:szCs w:val="18"/>
                </w:rPr>
                <w:delText>G</w:delText>
              </w:r>
            </w:del>
            <w:r w:rsidR="00A34DFD">
              <w:rPr>
                <w:rFonts w:asciiTheme="minorHAnsi" w:hAnsiTheme="minorHAnsi"/>
                <w:sz w:val="18"/>
                <w:szCs w:val="18"/>
              </w:rPr>
              <w:t>H</w:t>
            </w:r>
            <w:ins w:id="23" w:author="Smith, Alexis@Energy" w:date="2018-07-09T12:03:00Z">
              <w:r w:rsidR="00400FBB">
                <w:rPr>
                  <w:rFonts w:asciiTheme="minorHAnsi" w:hAnsiTheme="minorHAnsi"/>
                  <w:sz w:val="18"/>
                  <w:szCs w:val="18"/>
                </w:rPr>
                <w:t>G</w:t>
              </w:r>
            </w:ins>
            <w:r w:rsidR="00A34DFD">
              <w:rPr>
                <w:rFonts w:asciiTheme="minorHAnsi" w:hAnsiTheme="minorHAnsi"/>
                <w:sz w:val="18"/>
                <w:szCs w:val="18"/>
              </w:rPr>
              <w:t>C</w:t>
            </w:r>
            <w:r w:rsidRPr="00A477CF">
              <w:rPr>
                <w:rFonts w:asciiTheme="minorHAnsi" w:hAnsiTheme="minorHAnsi"/>
                <w:sz w:val="18"/>
                <w:szCs w:val="18"/>
              </w:rPr>
              <w:t xml:space="preserve"> = 0.30</w:t>
            </w:r>
            <w:r w:rsidR="00A34DFD">
              <w:rPr>
                <w:rFonts w:asciiTheme="minorHAnsi" w:hAnsiTheme="minorHAnsi"/>
                <w:sz w:val="18"/>
                <w:szCs w:val="18"/>
              </w:rPr>
              <w:t xml:space="preserve">. </w:t>
            </w:r>
          </w:p>
          <w:p w14:paraId="33417A54" w14:textId="34586F9C" w:rsidR="00CC039E" w:rsidRPr="00A477CF" w:rsidRDefault="00A34DFD" w:rsidP="00A477CF">
            <w:pPr>
              <w:tabs>
                <w:tab w:val="center" w:pos="6930"/>
                <w:tab w:val="center" w:pos="95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 If A06 = </w:t>
            </w:r>
            <w:r w:rsidR="00CC039E" w:rsidRPr="00A477CF">
              <w:rPr>
                <w:rFonts w:asciiTheme="minorHAnsi" w:hAnsiTheme="minorHAnsi"/>
                <w:sz w:val="18"/>
                <w:szCs w:val="18"/>
              </w:rPr>
              <w:t>Louvered Sunscreens w/Louvers as Wide as Openings</w:t>
            </w:r>
            <w:r>
              <w:rPr>
                <w:rFonts w:asciiTheme="minorHAnsi" w:hAnsiTheme="minorHAnsi"/>
                <w:sz w:val="18"/>
                <w:szCs w:val="18"/>
              </w:rPr>
              <w:t>, S</w:t>
            </w:r>
            <w:del w:id="24" w:author="Smith, Alexis@Energy" w:date="2018-07-09T12:03:00Z">
              <w:r w:rsidDel="00400FBB">
                <w:rPr>
                  <w:rFonts w:asciiTheme="minorHAnsi" w:hAnsiTheme="minorHAnsi"/>
                  <w:sz w:val="18"/>
                  <w:szCs w:val="18"/>
                </w:rPr>
                <w:delText>G</w:delText>
              </w:r>
            </w:del>
            <w:r>
              <w:rPr>
                <w:rFonts w:asciiTheme="minorHAnsi" w:hAnsiTheme="minorHAnsi"/>
                <w:sz w:val="18"/>
                <w:szCs w:val="18"/>
              </w:rPr>
              <w:t>H</w:t>
            </w:r>
            <w:ins w:id="25" w:author="Smith, Alexis@Energy" w:date="2018-07-09T12:03:00Z">
              <w:r w:rsidR="00400FBB">
                <w:rPr>
                  <w:rFonts w:asciiTheme="minorHAnsi" w:hAnsiTheme="minorHAnsi"/>
                  <w:sz w:val="18"/>
                  <w:szCs w:val="18"/>
                </w:rPr>
                <w:t>G</w:t>
              </w:r>
            </w:ins>
            <w:r>
              <w:rPr>
                <w:rFonts w:asciiTheme="minorHAnsi" w:hAnsiTheme="minorHAnsi"/>
                <w:sz w:val="18"/>
                <w:szCs w:val="18"/>
              </w:rPr>
              <w:t>C</w:t>
            </w:r>
            <w:r w:rsidR="00CC039E" w:rsidRPr="00A477CF">
              <w:rPr>
                <w:rFonts w:asciiTheme="minorHAnsi" w:hAnsiTheme="minorHAnsi"/>
                <w:sz w:val="18"/>
                <w:szCs w:val="18"/>
              </w:rPr>
              <w:t xml:space="preserve"> = 0.27</w:t>
            </w:r>
            <w:r>
              <w:rPr>
                <w:rFonts w:asciiTheme="minorHAnsi" w:hAnsiTheme="minorHAnsi"/>
                <w:sz w:val="18"/>
                <w:szCs w:val="18"/>
              </w:rPr>
              <w:t>.  If A06 =</w:t>
            </w:r>
          </w:p>
          <w:p w14:paraId="33417A55" w14:textId="55A6AA1A" w:rsidR="00CC039E" w:rsidRPr="00A477CF" w:rsidRDefault="00CC039E" w:rsidP="00A477CF">
            <w:pPr>
              <w:tabs>
                <w:tab w:val="center" w:pos="6930"/>
                <w:tab w:val="center" w:pos="95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477CF">
              <w:rPr>
                <w:rFonts w:asciiTheme="minorHAnsi" w:hAnsiTheme="minorHAnsi"/>
                <w:sz w:val="18"/>
                <w:szCs w:val="18"/>
              </w:rPr>
              <w:t>Low Sun Angle (LSA) Louvered Sunscreens</w:t>
            </w:r>
            <w:r w:rsidR="00A34DFD">
              <w:rPr>
                <w:rFonts w:asciiTheme="minorHAnsi" w:hAnsiTheme="minorHAnsi"/>
                <w:sz w:val="18"/>
                <w:szCs w:val="18"/>
              </w:rPr>
              <w:t>, S</w:t>
            </w:r>
            <w:del w:id="26" w:author="Smith, Alexis@Energy" w:date="2018-07-09T12:03:00Z">
              <w:r w:rsidR="00A34DFD" w:rsidDel="00400FBB">
                <w:rPr>
                  <w:rFonts w:asciiTheme="minorHAnsi" w:hAnsiTheme="minorHAnsi"/>
                  <w:sz w:val="18"/>
                  <w:szCs w:val="18"/>
                </w:rPr>
                <w:delText>G</w:delText>
              </w:r>
            </w:del>
            <w:r w:rsidR="00A34DFD">
              <w:rPr>
                <w:rFonts w:asciiTheme="minorHAnsi" w:hAnsiTheme="minorHAnsi"/>
                <w:sz w:val="18"/>
                <w:szCs w:val="18"/>
              </w:rPr>
              <w:t>H</w:t>
            </w:r>
            <w:ins w:id="27" w:author="Smith, Alexis@Energy" w:date="2018-07-09T12:03:00Z">
              <w:r w:rsidR="00400FBB">
                <w:rPr>
                  <w:rFonts w:asciiTheme="minorHAnsi" w:hAnsiTheme="minorHAnsi"/>
                  <w:sz w:val="18"/>
                  <w:szCs w:val="18"/>
                </w:rPr>
                <w:t>G</w:t>
              </w:r>
            </w:ins>
            <w:r w:rsidR="00A34DFD">
              <w:rPr>
                <w:rFonts w:asciiTheme="minorHAnsi" w:hAnsiTheme="minorHAnsi"/>
                <w:sz w:val="18"/>
                <w:szCs w:val="18"/>
              </w:rPr>
              <w:t>C</w:t>
            </w:r>
            <w:r w:rsidRPr="00A477CF">
              <w:rPr>
                <w:rFonts w:asciiTheme="minorHAnsi" w:hAnsiTheme="minorHAnsi"/>
                <w:sz w:val="18"/>
                <w:szCs w:val="18"/>
              </w:rPr>
              <w:t xml:space="preserve"> = 0.13</w:t>
            </w:r>
            <w:r w:rsidR="00A34DFD">
              <w:rPr>
                <w:rFonts w:asciiTheme="minorHAnsi" w:hAnsiTheme="minorHAnsi"/>
                <w:sz w:val="18"/>
                <w:szCs w:val="18"/>
              </w:rPr>
              <w:t>.</w:t>
            </w:r>
          </w:p>
          <w:p w14:paraId="33417A56" w14:textId="77CBB6C5" w:rsidR="00CC039E" w:rsidRPr="00A477CF" w:rsidRDefault="00A34DFD" w:rsidP="00A477CF">
            <w:pPr>
              <w:tabs>
                <w:tab w:val="center" w:pos="6930"/>
                <w:tab w:val="center" w:pos="95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If A06 = </w:t>
            </w:r>
            <w:r w:rsidR="00CC039E" w:rsidRPr="00A477CF">
              <w:rPr>
                <w:rFonts w:asciiTheme="minorHAnsi" w:hAnsiTheme="minorHAnsi"/>
                <w:color w:val="000000"/>
                <w:sz w:val="18"/>
                <w:szCs w:val="18"/>
              </w:rPr>
              <w:t>Vertical Roller or Shades or Retractable or Drop Arm/</w:t>
            </w:r>
            <w:proofErr w:type="spellStart"/>
            <w:r w:rsidR="00CC039E" w:rsidRPr="00A477CF">
              <w:rPr>
                <w:rFonts w:asciiTheme="minorHAnsi" w:hAnsiTheme="minorHAnsi"/>
                <w:color w:val="000000"/>
                <w:sz w:val="18"/>
                <w:szCs w:val="18"/>
              </w:rPr>
              <w:t>Marquisolette</w:t>
            </w:r>
            <w:proofErr w:type="spellEnd"/>
            <w:r w:rsidR="00CC039E" w:rsidRPr="00A477CF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or Operable Awnings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, S</w:t>
            </w:r>
            <w:del w:id="28" w:author="Smith, Alexis@Energy" w:date="2018-07-09T12:03:00Z">
              <w:r w:rsidDel="00400FBB">
                <w:rPr>
                  <w:rFonts w:asciiTheme="minorHAnsi" w:hAnsiTheme="minorHAnsi"/>
                  <w:color w:val="000000"/>
                  <w:sz w:val="18"/>
                  <w:szCs w:val="18"/>
                </w:rPr>
                <w:delText>G</w:delText>
              </w:r>
            </w:del>
            <w:r>
              <w:rPr>
                <w:rFonts w:asciiTheme="minorHAnsi" w:hAnsiTheme="minorHAnsi"/>
                <w:color w:val="000000"/>
                <w:sz w:val="18"/>
                <w:szCs w:val="18"/>
              </w:rPr>
              <w:t>H</w:t>
            </w:r>
            <w:ins w:id="29" w:author="Smith, Alexis@Energy" w:date="2018-07-09T12:03:00Z">
              <w:r w:rsidR="00400FBB">
                <w:rPr>
                  <w:rFonts w:asciiTheme="minorHAnsi" w:hAnsiTheme="minorHAnsi"/>
                  <w:color w:val="000000"/>
                  <w:sz w:val="18"/>
                  <w:szCs w:val="18"/>
                </w:rPr>
                <w:t>G</w:t>
              </w:r>
            </w:ins>
            <w:r>
              <w:rPr>
                <w:rFonts w:asciiTheme="minorHAnsi" w:hAnsiTheme="minorHAnsi"/>
                <w:color w:val="000000"/>
                <w:sz w:val="18"/>
                <w:szCs w:val="18"/>
              </w:rPr>
              <w:t>C</w:t>
            </w:r>
            <w:r w:rsidR="00CC039E" w:rsidRPr="00A477CF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= 0.13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. If A06 =</w:t>
            </w:r>
          </w:p>
          <w:p w14:paraId="33417A57" w14:textId="090D574C" w:rsidR="000A690D" w:rsidRPr="00A477CF" w:rsidRDefault="00CC039E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477CF">
              <w:rPr>
                <w:rFonts w:asciiTheme="minorHAnsi" w:hAnsiTheme="minorHAnsi"/>
                <w:sz w:val="18"/>
                <w:szCs w:val="18"/>
              </w:rPr>
              <w:t>Roll Down Blinds or Slats</w:t>
            </w:r>
            <w:r w:rsidR="00A34DFD">
              <w:rPr>
                <w:rFonts w:asciiTheme="minorHAnsi" w:hAnsiTheme="minorHAnsi"/>
                <w:sz w:val="18"/>
                <w:szCs w:val="18"/>
              </w:rPr>
              <w:t>, S</w:t>
            </w:r>
            <w:ins w:id="30" w:author="Smith, Alexis@Energy" w:date="2018-07-09T12:04:00Z">
              <w:r w:rsidR="00400FBB">
                <w:rPr>
                  <w:rFonts w:asciiTheme="minorHAnsi" w:hAnsiTheme="minorHAnsi"/>
                  <w:sz w:val="18"/>
                  <w:szCs w:val="18"/>
                </w:rPr>
                <w:t>H</w:t>
              </w:r>
            </w:ins>
            <w:del w:id="31" w:author="Smith, Alexis@Energy" w:date="2018-07-09T12:03:00Z">
              <w:r w:rsidR="00A34DFD" w:rsidDel="00400FBB">
                <w:rPr>
                  <w:rFonts w:asciiTheme="minorHAnsi" w:hAnsiTheme="minorHAnsi"/>
                  <w:sz w:val="18"/>
                  <w:szCs w:val="18"/>
                </w:rPr>
                <w:delText>H</w:delText>
              </w:r>
            </w:del>
            <w:r w:rsidR="00A34DFD">
              <w:rPr>
                <w:rFonts w:asciiTheme="minorHAnsi" w:hAnsiTheme="minorHAnsi"/>
                <w:sz w:val="18"/>
                <w:szCs w:val="18"/>
              </w:rPr>
              <w:t>GC</w:t>
            </w:r>
            <w:r w:rsidRPr="00A477CF">
              <w:rPr>
                <w:rFonts w:asciiTheme="minorHAnsi" w:hAnsiTheme="minorHAnsi"/>
                <w:sz w:val="18"/>
                <w:szCs w:val="18"/>
              </w:rPr>
              <w:t xml:space="preserve"> = 0.13</w:t>
            </w:r>
            <w:r w:rsidR="00A34DFD">
              <w:rPr>
                <w:rFonts w:asciiTheme="minorHAnsi" w:hAnsiTheme="minorHAnsi"/>
                <w:sz w:val="18"/>
                <w:szCs w:val="18"/>
              </w:rPr>
              <w:t xml:space="preserve">. If A06 = </w:t>
            </w:r>
            <w:r w:rsidRPr="00A477CF">
              <w:rPr>
                <w:rFonts w:asciiTheme="minorHAnsi" w:hAnsiTheme="minorHAnsi"/>
                <w:sz w:val="18"/>
                <w:szCs w:val="18"/>
              </w:rPr>
              <w:t>None (for skylights only)</w:t>
            </w:r>
            <w:r w:rsidR="00A34DFD">
              <w:rPr>
                <w:rFonts w:asciiTheme="minorHAnsi" w:hAnsiTheme="minorHAnsi"/>
                <w:sz w:val="18"/>
                <w:szCs w:val="18"/>
              </w:rPr>
              <w:t>, S</w:t>
            </w:r>
            <w:del w:id="32" w:author="Smith, Alexis@Energy" w:date="2018-07-09T12:04:00Z">
              <w:r w:rsidR="00A34DFD" w:rsidDel="00400FBB">
                <w:rPr>
                  <w:rFonts w:asciiTheme="minorHAnsi" w:hAnsiTheme="minorHAnsi"/>
                  <w:sz w:val="18"/>
                  <w:szCs w:val="18"/>
                </w:rPr>
                <w:delText>G</w:delText>
              </w:r>
            </w:del>
            <w:r w:rsidR="00A34DFD">
              <w:rPr>
                <w:rFonts w:asciiTheme="minorHAnsi" w:hAnsiTheme="minorHAnsi"/>
                <w:sz w:val="18"/>
                <w:szCs w:val="18"/>
              </w:rPr>
              <w:t>H</w:t>
            </w:r>
            <w:ins w:id="33" w:author="Smith, Alexis@Energy" w:date="2018-07-09T12:04:00Z">
              <w:r w:rsidR="00400FBB">
                <w:rPr>
                  <w:rFonts w:asciiTheme="minorHAnsi" w:hAnsiTheme="minorHAnsi"/>
                  <w:sz w:val="18"/>
                  <w:szCs w:val="18"/>
                </w:rPr>
                <w:t>G</w:t>
              </w:r>
            </w:ins>
            <w:r w:rsidR="00A34DFD">
              <w:rPr>
                <w:rFonts w:asciiTheme="minorHAnsi" w:hAnsiTheme="minorHAnsi"/>
                <w:sz w:val="18"/>
                <w:szCs w:val="18"/>
              </w:rPr>
              <w:t>C</w:t>
            </w:r>
            <w:r w:rsidRPr="00A477CF">
              <w:rPr>
                <w:rFonts w:asciiTheme="minorHAnsi" w:hAnsiTheme="minorHAnsi"/>
                <w:sz w:val="18"/>
                <w:szCs w:val="18"/>
              </w:rPr>
              <w:t xml:space="preserve"> = 1.00</w:t>
            </w:r>
            <w:r w:rsidR="00A477CF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</w:tr>
      <w:tr w:rsidR="00531C89" w:rsidRPr="00531C89" w14:paraId="33417A60" w14:textId="77777777" w:rsidTr="001D02AC">
        <w:tc>
          <w:tcPr>
            <w:tcW w:w="1310" w:type="dxa"/>
            <w:vAlign w:val="center"/>
          </w:tcPr>
          <w:p w14:paraId="33417A59" w14:textId="77777777" w:rsidR="00531C89" w:rsidRPr="00531C89" w:rsidRDefault="00531C89" w:rsidP="00531C89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166" w:type="dxa"/>
            <w:vAlign w:val="center"/>
          </w:tcPr>
          <w:p w14:paraId="33417A5A" w14:textId="77777777" w:rsidR="00531C89" w:rsidRPr="00531C89" w:rsidRDefault="00531C89" w:rsidP="00531C89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1642" w:type="dxa"/>
            <w:vAlign w:val="center"/>
          </w:tcPr>
          <w:p w14:paraId="33417A5B" w14:textId="77777777" w:rsidR="00531C89" w:rsidRPr="00531C89" w:rsidRDefault="00531C89" w:rsidP="00531C89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1584" w:type="dxa"/>
            <w:vAlign w:val="center"/>
          </w:tcPr>
          <w:p w14:paraId="33417A5C" w14:textId="77777777" w:rsidR="00531C89" w:rsidRPr="00531C89" w:rsidRDefault="00531C89" w:rsidP="00531C89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1728" w:type="dxa"/>
            <w:vAlign w:val="center"/>
          </w:tcPr>
          <w:p w14:paraId="33417A5D" w14:textId="77777777" w:rsidR="00531C89" w:rsidRPr="00531C89" w:rsidRDefault="00531C89" w:rsidP="00531C89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2146" w:type="dxa"/>
            <w:vAlign w:val="center"/>
          </w:tcPr>
          <w:p w14:paraId="33417A5E" w14:textId="77777777" w:rsidR="00531C89" w:rsidRPr="00531C89" w:rsidRDefault="00531C89" w:rsidP="00531C89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1440" w:type="dxa"/>
            <w:vAlign w:val="center"/>
          </w:tcPr>
          <w:p w14:paraId="33417A5F" w14:textId="77777777" w:rsidR="00531C89" w:rsidRPr="00531C89" w:rsidRDefault="00531C89" w:rsidP="00531C89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</w:p>
        </w:tc>
      </w:tr>
    </w:tbl>
    <w:p w14:paraId="33417A61" w14:textId="77777777" w:rsidR="00D66A17" w:rsidRDefault="00D66A17" w:rsidP="003D42BF">
      <w:pPr>
        <w:ind w:right="-18"/>
        <w:rPr>
          <w:rFonts w:asciiTheme="minorHAnsi" w:hAnsiTheme="minorHAnsi"/>
          <w:sz w:val="24"/>
          <w:szCs w:val="24"/>
        </w:rPr>
      </w:pPr>
    </w:p>
    <w:p w14:paraId="33417A62" w14:textId="77777777" w:rsidR="00D66A17" w:rsidRDefault="00D66A17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33417A64" w14:textId="77777777" w:rsidR="00CE72B4" w:rsidRPr="0083610D" w:rsidRDefault="00CE72B4" w:rsidP="00CE72B4">
      <w:pPr>
        <w:rPr>
          <w:rFonts w:ascii="Calibri" w:hAnsi="Calibri"/>
        </w:rPr>
      </w:pPr>
      <w:r w:rsidRPr="0083610D">
        <w:rPr>
          <w:rFonts w:ascii="Calibri" w:hAnsi="Calibri"/>
        </w:rPr>
        <w:t xml:space="preserve">&lt;&lt;If </w:t>
      </w:r>
      <w:r>
        <w:rPr>
          <w:rFonts w:ascii="Calibri" w:hAnsi="Calibri"/>
        </w:rPr>
        <w:t xml:space="preserve">Column </w:t>
      </w:r>
      <w:r w:rsidRPr="0083610D">
        <w:rPr>
          <w:rFonts w:ascii="Calibri" w:hAnsi="Calibri"/>
        </w:rPr>
        <w:t>A</w:t>
      </w:r>
      <w:r>
        <w:rPr>
          <w:rFonts w:ascii="Calibri" w:hAnsi="Calibri"/>
        </w:rPr>
        <w:t>05</w:t>
      </w:r>
      <w:r w:rsidRPr="0083610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contains entry </w:t>
      </w:r>
      <w:r w:rsidRPr="0083610D">
        <w:rPr>
          <w:rFonts w:ascii="Calibri" w:hAnsi="Calibri"/>
        </w:rPr>
        <w:t xml:space="preserve">= </w:t>
      </w:r>
      <w:r>
        <w:rPr>
          <w:rFonts w:asciiTheme="minorHAnsi" w:hAnsiTheme="minorHAnsi"/>
        </w:rPr>
        <w:t xml:space="preserve">Table 110.6-B </w:t>
      </w:r>
      <w:r w:rsidRPr="0083610D">
        <w:rPr>
          <w:rFonts w:ascii="Calibri" w:hAnsi="Calibri"/>
        </w:rPr>
        <w:t>then display this section</w:t>
      </w:r>
      <w:r>
        <w:rPr>
          <w:rFonts w:ascii="Calibri" w:hAnsi="Calibri"/>
        </w:rPr>
        <w:t>; else display section header and standard section does not apply message</w:t>
      </w:r>
      <w:r w:rsidRPr="0083610D">
        <w:rPr>
          <w:rFonts w:ascii="Calibri" w:hAnsi="Calibri"/>
        </w:rPr>
        <w:t>&gt;&gt;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2"/>
        <w:gridCol w:w="1294"/>
        <w:gridCol w:w="1294"/>
        <w:gridCol w:w="2582"/>
        <w:gridCol w:w="1294"/>
        <w:gridCol w:w="1528"/>
        <w:gridCol w:w="1516"/>
      </w:tblGrid>
      <w:tr w:rsidR="00531C89" w:rsidRPr="00531C89" w14:paraId="33417A66" w14:textId="77777777" w:rsidTr="000A690D">
        <w:trPr>
          <w:trHeight w:val="249"/>
        </w:trPr>
        <w:tc>
          <w:tcPr>
            <w:tcW w:w="11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7A65" w14:textId="77777777" w:rsidR="005E7433" w:rsidRPr="00531C89" w:rsidRDefault="00531C89" w:rsidP="00CE72B4">
            <w:pPr>
              <w:rPr>
                <w:rFonts w:asciiTheme="minorHAnsi" w:hAnsiTheme="minorHAnsi"/>
              </w:rPr>
            </w:pPr>
            <w:r w:rsidRPr="00531C89">
              <w:rPr>
                <w:rFonts w:asciiTheme="minorHAnsi" w:hAnsiTheme="minorHAnsi"/>
                <w:b/>
              </w:rPr>
              <w:t>B. Default Solar Heat Gain Coefficient Using Table 110.6-B</w:t>
            </w:r>
          </w:p>
        </w:tc>
      </w:tr>
      <w:tr w:rsidR="00531C89" w:rsidRPr="00531C89" w14:paraId="33417A6E" w14:textId="77777777" w:rsidTr="000A690D">
        <w:tc>
          <w:tcPr>
            <w:tcW w:w="1308" w:type="dxa"/>
            <w:vAlign w:val="center"/>
          </w:tcPr>
          <w:p w14:paraId="33417A67" w14:textId="77777777" w:rsidR="00531C89" w:rsidRPr="00531C89" w:rsidRDefault="0033793E" w:rsidP="00531C89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r w:rsidR="00531C89" w:rsidRPr="00531C89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320" w:type="dxa"/>
            <w:vAlign w:val="center"/>
          </w:tcPr>
          <w:p w14:paraId="33417A68" w14:textId="77777777" w:rsidR="00531C89" w:rsidRPr="00531C89" w:rsidRDefault="0033793E" w:rsidP="00531C89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="00531C89" w:rsidRPr="00531C89">
              <w:rPr>
                <w:rFonts w:asciiTheme="minorHAnsi" w:hAnsiTheme="minorHAnsi"/>
              </w:rPr>
              <w:t>2</w:t>
            </w:r>
          </w:p>
        </w:tc>
        <w:tc>
          <w:tcPr>
            <w:tcW w:w="1320" w:type="dxa"/>
            <w:vAlign w:val="center"/>
          </w:tcPr>
          <w:p w14:paraId="33417A69" w14:textId="77777777" w:rsidR="00531C89" w:rsidRPr="00531C89" w:rsidRDefault="0033793E" w:rsidP="00531C89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="00531C89" w:rsidRPr="00531C89">
              <w:rPr>
                <w:rFonts w:asciiTheme="minorHAnsi" w:hAnsiTheme="minorHAnsi"/>
              </w:rPr>
              <w:t>3</w:t>
            </w:r>
          </w:p>
        </w:tc>
        <w:tc>
          <w:tcPr>
            <w:tcW w:w="2640" w:type="dxa"/>
            <w:vAlign w:val="center"/>
          </w:tcPr>
          <w:p w14:paraId="33417A6A" w14:textId="77777777" w:rsidR="00531C89" w:rsidRPr="00531C89" w:rsidRDefault="0033793E" w:rsidP="00531C89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="00531C89" w:rsidRPr="00531C89">
              <w:rPr>
                <w:rFonts w:asciiTheme="minorHAnsi" w:hAnsiTheme="minorHAnsi"/>
              </w:rPr>
              <w:t>4</w:t>
            </w:r>
          </w:p>
        </w:tc>
        <w:tc>
          <w:tcPr>
            <w:tcW w:w="1320" w:type="dxa"/>
            <w:vAlign w:val="center"/>
          </w:tcPr>
          <w:p w14:paraId="33417A6B" w14:textId="77777777" w:rsidR="00531C89" w:rsidRPr="00531C89" w:rsidRDefault="0033793E" w:rsidP="00531C89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="00531C89" w:rsidRPr="00531C89">
              <w:rPr>
                <w:rFonts w:asciiTheme="minorHAnsi" w:hAnsiTheme="minorHAnsi"/>
              </w:rPr>
              <w:t>5</w:t>
            </w:r>
          </w:p>
        </w:tc>
        <w:tc>
          <w:tcPr>
            <w:tcW w:w="1560" w:type="dxa"/>
            <w:vAlign w:val="center"/>
          </w:tcPr>
          <w:p w14:paraId="33417A6C" w14:textId="77777777" w:rsidR="00531C89" w:rsidRPr="00531C89" w:rsidRDefault="0033793E" w:rsidP="00531C89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="00531C89" w:rsidRPr="00531C89">
              <w:rPr>
                <w:rFonts w:asciiTheme="minorHAnsi" w:hAnsiTheme="minorHAnsi"/>
              </w:rPr>
              <w:t>6</w:t>
            </w:r>
          </w:p>
        </w:tc>
        <w:tc>
          <w:tcPr>
            <w:tcW w:w="1548" w:type="dxa"/>
            <w:vAlign w:val="center"/>
          </w:tcPr>
          <w:p w14:paraId="33417A6D" w14:textId="77777777" w:rsidR="00531C89" w:rsidRPr="00531C89" w:rsidRDefault="0033793E" w:rsidP="00531C89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="00531C89" w:rsidRPr="00531C89">
              <w:rPr>
                <w:rFonts w:asciiTheme="minorHAnsi" w:hAnsiTheme="minorHAnsi"/>
              </w:rPr>
              <w:t>7</w:t>
            </w:r>
          </w:p>
        </w:tc>
      </w:tr>
      <w:tr w:rsidR="00531C89" w:rsidRPr="00531C89" w14:paraId="33417A76" w14:textId="77777777" w:rsidTr="000A690D">
        <w:tc>
          <w:tcPr>
            <w:tcW w:w="1308" w:type="dxa"/>
            <w:vAlign w:val="center"/>
          </w:tcPr>
          <w:p w14:paraId="33417A6F" w14:textId="77777777" w:rsidR="00531C89" w:rsidRPr="00531C89" w:rsidRDefault="00D43DC4" w:rsidP="00531C89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 w:rsidRPr="00D43DC4">
              <w:rPr>
                <w:rFonts w:asciiTheme="minorHAnsi" w:hAnsiTheme="minorHAnsi"/>
              </w:rPr>
              <w:t>Tag</w:t>
            </w:r>
            <w:r>
              <w:rPr>
                <w:rFonts w:asciiTheme="minorHAnsi" w:hAnsiTheme="minorHAnsi"/>
              </w:rPr>
              <w:t>/</w:t>
            </w:r>
            <w:r w:rsidRPr="00D43DC4">
              <w:rPr>
                <w:rFonts w:asciiTheme="minorHAnsi" w:hAnsiTheme="minorHAnsi"/>
              </w:rPr>
              <w:t xml:space="preserve"> Identification</w:t>
            </w:r>
          </w:p>
        </w:tc>
        <w:tc>
          <w:tcPr>
            <w:tcW w:w="1320" w:type="dxa"/>
            <w:vAlign w:val="center"/>
          </w:tcPr>
          <w:p w14:paraId="33417A70" w14:textId="77777777" w:rsidR="00531C89" w:rsidRPr="00531C89" w:rsidRDefault="00531C89" w:rsidP="00531C89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 w:rsidRPr="00531C89">
              <w:rPr>
                <w:rFonts w:asciiTheme="minorHAnsi" w:hAnsiTheme="minorHAnsi"/>
              </w:rPr>
              <w:t>Orientation</w:t>
            </w:r>
          </w:p>
        </w:tc>
        <w:tc>
          <w:tcPr>
            <w:tcW w:w="1320" w:type="dxa"/>
            <w:vAlign w:val="center"/>
          </w:tcPr>
          <w:p w14:paraId="33417A71" w14:textId="77777777" w:rsidR="00531C89" w:rsidRPr="00531C89" w:rsidRDefault="00531C89" w:rsidP="00531C89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 w:rsidRPr="00531C89">
              <w:rPr>
                <w:rFonts w:asciiTheme="minorHAnsi" w:hAnsiTheme="minorHAnsi"/>
              </w:rPr>
              <w:t>Frame Type</w:t>
            </w:r>
          </w:p>
        </w:tc>
        <w:tc>
          <w:tcPr>
            <w:tcW w:w="2640" w:type="dxa"/>
            <w:vAlign w:val="center"/>
          </w:tcPr>
          <w:p w14:paraId="33417A72" w14:textId="77777777" w:rsidR="00531C89" w:rsidRPr="00531C89" w:rsidRDefault="00531C89" w:rsidP="00531C89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 w:rsidRPr="00531C89">
              <w:rPr>
                <w:rFonts w:asciiTheme="minorHAnsi" w:hAnsiTheme="minorHAnsi"/>
              </w:rPr>
              <w:t>Product</w:t>
            </w:r>
          </w:p>
        </w:tc>
        <w:tc>
          <w:tcPr>
            <w:tcW w:w="1320" w:type="dxa"/>
            <w:vAlign w:val="center"/>
          </w:tcPr>
          <w:p w14:paraId="33417A73" w14:textId="77777777" w:rsidR="00531C89" w:rsidRPr="00531C89" w:rsidRDefault="00531C89" w:rsidP="00531C89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 w:rsidRPr="00531C89">
              <w:rPr>
                <w:rFonts w:asciiTheme="minorHAnsi" w:hAnsiTheme="minorHAnsi"/>
              </w:rPr>
              <w:t>Glazing</w:t>
            </w:r>
          </w:p>
        </w:tc>
        <w:tc>
          <w:tcPr>
            <w:tcW w:w="1560" w:type="dxa"/>
            <w:vAlign w:val="center"/>
          </w:tcPr>
          <w:p w14:paraId="33417A74" w14:textId="77777777" w:rsidR="00531C89" w:rsidRPr="00531C89" w:rsidRDefault="00531C89" w:rsidP="00531C89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 w:rsidRPr="00531C89">
              <w:rPr>
                <w:rFonts w:asciiTheme="minorHAnsi" w:hAnsiTheme="minorHAnsi"/>
              </w:rPr>
              <w:t>Number of Panes</w:t>
            </w:r>
          </w:p>
        </w:tc>
        <w:tc>
          <w:tcPr>
            <w:tcW w:w="1548" w:type="dxa"/>
            <w:vAlign w:val="center"/>
          </w:tcPr>
          <w:p w14:paraId="33417A75" w14:textId="77777777" w:rsidR="00531C89" w:rsidRPr="00531C89" w:rsidRDefault="00531C89" w:rsidP="00531C89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 w:rsidRPr="00531C89">
              <w:rPr>
                <w:rFonts w:asciiTheme="minorHAnsi" w:hAnsiTheme="minorHAnsi"/>
              </w:rPr>
              <w:t>Default Fenestration SHGC</w:t>
            </w:r>
          </w:p>
        </w:tc>
      </w:tr>
      <w:tr w:rsidR="00531C89" w:rsidRPr="00531C89" w14:paraId="33417A82" w14:textId="77777777" w:rsidTr="0033793E">
        <w:tc>
          <w:tcPr>
            <w:tcW w:w="1308" w:type="dxa"/>
            <w:vAlign w:val="center"/>
          </w:tcPr>
          <w:p w14:paraId="33417A77" w14:textId="77777777" w:rsidR="00531C89" w:rsidRPr="00A477CF" w:rsidRDefault="0000755A" w:rsidP="00293FE3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&lt;&lt;values should come from Section A for fenestration that has Table 110.6-B in A05&gt;&gt;</w:t>
            </w:r>
          </w:p>
        </w:tc>
        <w:tc>
          <w:tcPr>
            <w:tcW w:w="1320" w:type="dxa"/>
            <w:vAlign w:val="center"/>
          </w:tcPr>
          <w:p w14:paraId="33417A78" w14:textId="77777777" w:rsidR="00531C89" w:rsidRPr="00A477CF" w:rsidRDefault="00CC039E" w:rsidP="00624384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477CF">
              <w:rPr>
                <w:rFonts w:asciiTheme="minorHAnsi" w:hAnsiTheme="minorHAnsi"/>
                <w:sz w:val="18"/>
                <w:szCs w:val="18"/>
              </w:rPr>
              <w:t>&lt;&lt;</w:t>
            </w:r>
            <w:r w:rsidR="00A477CF">
              <w:rPr>
                <w:rFonts w:asciiTheme="minorHAnsi" w:hAnsiTheme="minorHAnsi"/>
                <w:sz w:val="18"/>
                <w:szCs w:val="18"/>
              </w:rPr>
              <w:t>Us</w:t>
            </w:r>
            <w:r w:rsidR="00293FE3">
              <w:rPr>
                <w:rFonts w:asciiTheme="minorHAnsi" w:hAnsiTheme="minorHAnsi"/>
                <w:sz w:val="18"/>
                <w:szCs w:val="18"/>
              </w:rPr>
              <w:t>e</w:t>
            </w:r>
            <w:r w:rsidR="00A477CF">
              <w:rPr>
                <w:rFonts w:asciiTheme="minorHAnsi" w:hAnsiTheme="minorHAnsi"/>
                <w:sz w:val="18"/>
                <w:szCs w:val="18"/>
              </w:rPr>
              <w:t xml:space="preserve">r </w:t>
            </w:r>
            <w:r w:rsidR="00624384">
              <w:rPr>
                <w:rFonts w:asciiTheme="minorHAnsi" w:hAnsiTheme="minorHAnsi"/>
                <w:sz w:val="18"/>
                <w:szCs w:val="18"/>
              </w:rPr>
              <w:t xml:space="preserve"> selects N, E, S, or W</w:t>
            </w:r>
            <w:r w:rsidRPr="00A477CF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1320" w:type="dxa"/>
            <w:vAlign w:val="center"/>
          </w:tcPr>
          <w:p w14:paraId="33417A79" w14:textId="77777777" w:rsidR="000A690D" w:rsidRPr="00A477CF" w:rsidRDefault="00CC039E" w:rsidP="00A477CF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477CF">
              <w:rPr>
                <w:rFonts w:asciiTheme="minorHAnsi" w:hAnsiTheme="minorHAnsi"/>
                <w:sz w:val="18"/>
                <w:szCs w:val="18"/>
              </w:rPr>
              <w:t>&lt;&lt;user selects</w:t>
            </w:r>
            <w:r w:rsidR="00A477CF">
              <w:rPr>
                <w:rFonts w:asciiTheme="minorHAnsi" w:hAnsiTheme="minorHAnsi"/>
                <w:sz w:val="18"/>
                <w:szCs w:val="18"/>
              </w:rPr>
              <w:t xml:space="preserve"> from the following list:</w:t>
            </w:r>
            <w:r w:rsidRPr="00A477CF">
              <w:rPr>
                <w:rFonts w:asciiTheme="minorHAnsi" w:hAnsiTheme="minorHAnsi"/>
                <w:sz w:val="18"/>
                <w:szCs w:val="18"/>
              </w:rPr>
              <w:t xml:space="preserve"> Metal, Non-metal, or Metal w/Thermal Break</w:t>
            </w:r>
            <w:r w:rsidR="00A477CF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2640" w:type="dxa"/>
            <w:vAlign w:val="center"/>
          </w:tcPr>
          <w:p w14:paraId="33417A7A" w14:textId="77777777" w:rsidR="0033793E" w:rsidRDefault="00B929BA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477CF">
              <w:rPr>
                <w:rFonts w:asciiTheme="minorHAnsi" w:hAnsiTheme="minorHAnsi"/>
                <w:sz w:val="18"/>
                <w:szCs w:val="18"/>
              </w:rPr>
              <w:t>&lt;&lt;User selects</w:t>
            </w:r>
            <w:r w:rsidR="00A477CF">
              <w:rPr>
                <w:rFonts w:asciiTheme="minorHAnsi" w:hAnsiTheme="minorHAnsi"/>
                <w:sz w:val="18"/>
                <w:szCs w:val="18"/>
              </w:rPr>
              <w:t xml:space="preserve"> from following:</w:t>
            </w:r>
          </w:p>
          <w:p w14:paraId="33417A7B" w14:textId="77777777" w:rsidR="000A690D" w:rsidRPr="00A477CF" w:rsidRDefault="00B929BA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477CF">
              <w:rPr>
                <w:rFonts w:asciiTheme="minorHAnsi" w:hAnsiTheme="minorHAnsi"/>
                <w:sz w:val="18"/>
                <w:szCs w:val="18"/>
              </w:rPr>
              <w:t>Fixed or Operable&gt;&gt;</w:t>
            </w:r>
          </w:p>
        </w:tc>
        <w:tc>
          <w:tcPr>
            <w:tcW w:w="1320" w:type="dxa"/>
            <w:vAlign w:val="center"/>
          </w:tcPr>
          <w:p w14:paraId="33417A7C" w14:textId="77777777" w:rsidR="0033793E" w:rsidRDefault="00B929BA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477CF">
              <w:rPr>
                <w:rFonts w:asciiTheme="minorHAnsi" w:hAnsiTheme="minorHAnsi"/>
                <w:sz w:val="18"/>
                <w:szCs w:val="18"/>
              </w:rPr>
              <w:t>&lt;&lt; User selects</w:t>
            </w:r>
            <w:r w:rsidR="0033793E">
              <w:rPr>
                <w:rFonts w:asciiTheme="minorHAnsi" w:hAnsiTheme="minorHAnsi"/>
                <w:sz w:val="18"/>
                <w:szCs w:val="18"/>
              </w:rPr>
              <w:t xml:space="preserve"> from following:</w:t>
            </w:r>
          </w:p>
          <w:p w14:paraId="33417A7D" w14:textId="77777777" w:rsidR="000A690D" w:rsidRPr="00A477CF" w:rsidRDefault="00B929BA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477CF">
              <w:rPr>
                <w:rFonts w:asciiTheme="minorHAnsi" w:hAnsiTheme="minorHAnsi"/>
                <w:sz w:val="18"/>
                <w:szCs w:val="18"/>
              </w:rPr>
              <w:t>Clear or Tinted&gt;&gt;</w:t>
            </w:r>
          </w:p>
        </w:tc>
        <w:tc>
          <w:tcPr>
            <w:tcW w:w="1560" w:type="dxa"/>
            <w:vAlign w:val="center"/>
          </w:tcPr>
          <w:p w14:paraId="33417A7E" w14:textId="77777777" w:rsidR="0033793E" w:rsidRDefault="00B929BA" w:rsidP="0033793E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477CF">
              <w:rPr>
                <w:rFonts w:asciiTheme="minorHAnsi" w:hAnsiTheme="minorHAnsi"/>
                <w:sz w:val="18"/>
                <w:szCs w:val="18"/>
              </w:rPr>
              <w:t>&lt;&lt;User selects</w:t>
            </w:r>
            <w:r w:rsidR="0033793E">
              <w:rPr>
                <w:rFonts w:asciiTheme="minorHAnsi" w:hAnsiTheme="minorHAnsi"/>
                <w:sz w:val="18"/>
                <w:szCs w:val="18"/>
              </w:rPr>
              <w:t xml:space="preserve"> from the following list:</w:t>
            </w:r>
          </w:p>
          <w:p w14:paraId="33417A7F" w14:textId="77777777" w:rsidR="00B929BA" w:rsidRPr="00A477CF" w:rsidRDefault="00B929BA" w:rsidP="0033793E">
            <w:pPr>
              <w:jc w:val="center"/>
              <w:rPr>
                <w:sz w:val="18"/>
                <w:szCs w:val="18"/>
              </w:rPr>
            </w:pPr>
            <w:r w:rsidRPr="00A477CF">
              <w:rPr>
                <w:rFonts w:asciiTheme="minorHAnsi" w:hAnsiTheme="minorHAnsi"/>
                <w:sz w:val="18"/>
                <w:szCs w:val="18"/>
              </w:rPr>
              <w:t xml:space="preserve"> Single Pane, Double Pane</w:t>
            </w:r>
            <w:r w:rsidR="0033793E">
              <w:rPr>
                <w:rFonts w:asciiTheme="minorHAnsi" w:hAnsiTheme="minorHAnsi"/>
                <w:sz w:val="18"/>
                <w:szCs w:val="18"/>
              </w:rPr>
              <w:t>,</w:t>
            </w:r>
            <w:r w:rsidRPr="00A477CF">
              <w:rPr>
                <w:rFonts w:asciiTheme="minorHAnsi" w:hAnsiTheme="minorHAnsi"/>
                <w:sz w:val="18"/>
                <w:szCs w:val="18"/>
              </w:rPr>
              <w:t xml:space="preserve"> Glass Block&gt;&gt;</w:t>
            </w:r>
          </w:p>
          <w:p w14:paraId="33417A80" w14:textId="77777777" w:rsidR="00531C89" w:rsidRPr="00A477CF" w:rsidRDefault="00531C89" w:rsidP="0033793E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548" w:type="dxa"/>
            <w:vAlign w:val="center"/>
          </w:tcPr>
          <w:p w14:paraId="33417A81" w14:textId="77777777" w:rsidR="00531C89" w:rsidRPr="00A477CF" w:rsidRDefault="00B929BA" w:rsidP="00531C89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477CF">
              <w:rPr>
                <w:rFonts w:asciiTheme="minorHAnsi" w:hAnsiTheme="minorHAnsi"/>
                <w:sz w:val="18"/>
                <w:szCs w:val="18"/>
              </w:rPr>
              <w:t xml:space="preserve">&lt;&lt; </w:t>
            </w:r>
            <w:r w:rsidR="00752080">
              <w:rPr>
                <w:rFonts w:asciiTheme="minorHAnsi" w:hAnsiTheme="minorHAnsi"/>
                <w:sz w:val="18"/>
                <w:szCs w:val="18"/>
              </w:rPr>
              <w:t xml:space="preserve">calculated </w:t>
            </w:r>
            <w:r w:rsidRPr="00A477CF">
              <w:rPr>
                <w:rFonts w:asciiTheme="minorHAnsi" w:hAnsiTheme="minorHAnsi"/>
                <w:sz w:val="18"/>
                <w:szCs w:val="18"/>
              </w:rPr>
              <w:t>value from Table 110.6-B of the standards based on information provided in cells B</w:t>
            </w:r>
            <w:r w:rsidR="00624384">
              <w:rPr>
                <w:rFonts w:asciiTheme="minorHAnsi" w:hAnsiTheme="minorHAnsi"/>
                <w:sz w:val="18"/>
                <w:szCs w:val="18"/>
              </w:rPr>
              <w:t>0</w:t>
            </w:r>
            <w:r w:rsidRPr="00A477CF">
              <w:rPr>
                <w:rFonts w:asciiTheme="minorHAnsi" w:hAnsiTheme="minorHAnsi"/>
                <w:sz w:val="18"/>
                <w:szCs w:val="18"/>
              </w:rPr>
              <w:t>3, B</w:t>
            </w:r>
            <w:r w:rsidR="00624384">
              <w:rPr>
                <w:rFonts w:asciiTheme="minorHAnsi" w:hAnsiTheme="minorHAnsi"/>
                <w:sz w:val="18"/>
                <w:szCs w:val="18"/>
              </w:rPr>
              <w:t>0</w:t>
            </w:r>
            <w:r w:rsidRPr="00A477CF">
              <w:rPr>
                <w:rFonts w:asciiTheme="minorHAnsi" w:hAnsiTheme="minorHAnsi"/>
                <w:sz w:val="18"/>
                <w:szCs w:val="18"/>
              </w:rPr>
              <w:t>4, B</w:t>
            </w:r>
            <w:r w:rsidR="00624384">
              <w:rPr>
                <w:rFonts w:asciiTheme="minorHAnsi" w:hAnsiTheme="minorHAnsi"/>
                <w:sz w:val="18"/>
                <w:szCs w:val="18"/>
              </w:rPr>
              <w:t>0</w:t>
            </w:r>
            <w:r w:rsidRPr="00A477CF">
              <w:rPr>
                <w:rFonts w:asciiTheme="minorHAnsi" w:hAnsiTheme="minorHAnsi"/>
                <w:sz w:val="18"/>
                <w:szCs w:val="18"/>
              </w:rPr>
              <w:t>5, B</w:t>
            </w:r>
            <w:r w:rsidR="00624384">
              <w:rPr>
                <w:rFonts w:asciiTheme="minorHAnsi" w:hAnsiTheme="minorHAnsi"/>
                <w:sz w:val="18"/>
                <w:szCs w:val="18"/>
              </w:rPr>
              <w:t>0</w:t>
            </w:r>
            <w:r w:rsidRPr="00A477CF">
              <w:rPr>
                <w:rFonts w:asciiTheme="minorHAnsi" w:hAnsiTheme="minorHAnsi"/>
                <w:sz w:val="18"/>
                <w:szCs w:val="18"/>
              </w:rPr>
              <w:t>6</w:t>
            </w:r>
            <w:r w:rsidR="00EB6D27" w:rsidRPr="00A477CF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</w:tr>
      <w:tr w:rsidR="00531C89" w:rsidRPr="00531C89" w14:paraId="33417A8A" w14:textId="77777777" w:rsidTr="000A690D">
        <w:tc>
          <w:tcPr>
            <w:tcW w:w="1308" w:type="dxa"/>
            <w:vAlign w:val="center"/>
          </w:tcPr>
          <w:p w14:paraId="33417A83" w14:textId="77777777" w:rsidR="00531C89" w:rsidRPr="00531C89" w:rsidRDefault="00531C89" w:rsidP="00531C89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20" w:type="dxa"/>
            <w:vAlign w:val="center"/>
          </w:tcPr>
          <w:p w14:paraId="33417A84" w14:textId="77777777" w:rsidR="00531C89" w:rsidRPr="00531C89" w:rsidRDefault="00531C89" w:rsidP="00531C89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1320" w:type="dxa"/>
            <w:vAlign w:val="center"/>
          </w:tcPr>
          <w:p w14:paraId="33417A85" w14:textId="77777777" w:rsidR="00531C89" w:rsidRPr="00531C89" w:rsidRDefault="00531C89" w:rsidP="00531C89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2640" w:type="dxa"/>
            <w:vAlign w:val="center"/>
          </w:tcPr>
          <w:p w14:paraId="33417A86" w14:textId="77777777" w:rsidR="00531C89" w:rsidRPr="00531C89" w:rsidRDefault="00531C89" w:rsidP="00531C89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1320" w:type="dxa"/>
            <w:vAlign w:val="center"/>
          </w:tcPr>
          <w:p w14:paraId="33417A87" w14:textId="77777777" w:rsidR="00531C89" w:rsidRPr="00531C89" w:rsidRDefault="00531C89" w:rsidP="00531C89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1560" w:type="dxa"/>
            <w:vAlign w:val="center"/>
          </w:tcPr>
          <w:p w14:paraId="33417A88" w14:textId="77777777" w:rsidR="00531C89" w:rsidRPr="00531C89" w:rsidRDefault="00531C89" w:rsidP="00531C89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1548" w:type="dxa"/>
            <w:vAlign w:val="center"/>
          </w:tcPr>
          <w:p w14:paraId="33417A89" w14:textId="77777777" w:rsidR="00531C89" w:rsidRPr="00531C89" w:rsidRDefault="00531C89" w:rsidP="00531C89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</w:p>
        </w:tc>
      </w:tr>
    </w:tbl>
    <w:p w14:paraId="33417A8B" w14:textId="77777777" w:rsidR="00503FF3" w:rsidRDefault="00503FF3" w:rsidP="003D42BF">
      <w:pPr>
        <w:ind w:right="-18"/>
        <w:rPr>
          <w:rFonts w:asciiTheme="minorHAnsi" w:hAnsiTheme="minorHAnsi"/>
          <w:sz w:val="18"/>
          <w:szCs w:val="18"/>
        </w:rPr>
      </w:pPr>
    </w:p>
    <w:p w14:paraId="33417A8C" w14:textId="77777777" w:rsidR="00CE72B4" w:rsidRPr="0083610D" w:rsidRDefault="00CE72B4" w:rsidP="00CE72B4">
      <w:pPr>
        <w:rPr>
          <w:rFonts w:ascii="Calibri" w:hAnsi="Calibri"/>
        </w:rPr>
      </w:pPr>
      <w:r w:rsidRPr="0083610D">
        <w:rPr>
          <w:rFonts w:ascii="Calibri" w:hAnsi="Calibri"/>
        </w:rPr>
        <w:t xml:space="preserve">&lt;&lt;If </w:t>
      </w:r>
      <w:r>
        <w:rPr>
          <w:rFonts w:ascii="Calibri" w:hAnsi="Calibri"/>
        </w:rPr>
        <w:t xml:space="preserve">Column </w:t>
      </w:r>
      <w:r w:rsidRPr="0083610D">
        <w:rPr>
          <w:rFonts w:ascii="Calibri" w:hAnsi="Calibri"/>
        </w:rPr>
        <w:t>A</w:t>
      </w:r>
      <w:r>
        <w:rPr>
          <w:rFonts w:ascii="Calibri" w:hAnsi="Calibri"/>
        </w:rPr>
        <w:t>05</w:t>
      </w:r>
      <w:r w:rsidRPr="0083610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contains entry </w:t>
      </w:r>
      <w:r w:rsidRPr="0083610D">
        <w:rPr>
          <w:rFonts w:ascii="Calibri" w:hAnsi="Calibri"/>
        </w:rPr>
        <w:t xml:space="preserve">= </w:t>
      </w:r>
      <w:r>
        <w:rPr>
          <w:rFonts w:asciiTheme="minorHAnsi" w:hAnsiTheme="minorHAnsi"/>
        </w:rPr>
        <w:t>Equation NA6-2</w:t>
      </w:r>
      <w:r w:rsidRPr="0083610D">
        <w:rPr>
          <w:rFonts w:ascii="Calibri" w:hAnsi="Calibri"/>
        </w:rPr>
        <w:t xml:space="preserve"> </w:t>
      </w:r>
      <w:r>
        <w:rPr>
          <w:rFonts w:ascii="Calibri" w:hAnsi="Calibri"/>
        </w:rPr>
        <w:t>then</w:t>
      </w:r>
      <w:r w:rsidRPr="0083610D">
        <w:rPr>
          <w:rFonts w:ascii="Calibri" w:hAnsi="Calibri"/>
        </w:rPr>
        <w:t xml:space="preserve"> display this section</w:t>
      </w:r>
      <w:r>
        <w:rPr>
          <w:rFonts w:ascii="Calibri" w:hAnsi="Calibri"/>
        </w:rPr>
        <w:t>; else display section header and standard section does not apply message</w:t>
      </w:r>
      <w:r w:rsidRPr="0083610D">
        <w:rPr>
          <w:rFonts w:ascii="Calibri" w:hAnsi="Calibri"/>
        </w:rPr>
        <w:t>&gt;&gt;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3"/>
        <w:gridCol w:w="3173"/>
        <w:gridCol w:w="3173"/>
        <w:gridCol w:w="704"/>
        <w:gridCol w:w="2457"/>
      </w:tblGrid>
      <w:tr w:rsidR="00EB6D27" w:rsidRPr="00DD3B4A" w14:paraId="33417A8E" w14:textId="77777777" w:rsidTr="000A690D">
        <w:trPr>
          <w:trHeight w:val="249"/>
        </w:trPr>
        <w:tc>
          <w:tcPr>
            <w:tcW w:w="11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7A8D" w14:textId="77777777" w:rsidR="003E7ECD" w:rsidRPr="00DD3B4A" w:rsidRDefault="00EB6D27" w:rsidP="00503FF3">
            <w:pPr>
              <w:rPr>
                <w:rFonts w:asciiTheme="minorHAnsi" w:hAnsiTheme="minorHAnsi"/>
              </w:rPr>
            </w:pPr>
            <w:r w:rsidRPr="00DD3B4A">
              <w:rPr>
                <w:rFonts w:asciiTheme="minorHAnsi" w:hAnsiTheme="minorHAnsi"/>
                <w:b/>
              </w:rPr>
              <w:t xml:space="preserve">C. Non-Rated Site-built Solar Heat Gain Coefficient Calculation Using Equation NA6-2 from Nonresidential Appendix NA6.3 </w:t>
            </w:r>
          </w:p>
        </w:tc>
      </w:tr>
      <w:tr w:rsidR="007259BE" w:rsidRPr="00DD3B4A" w:rsidDel="004267E9" w14:paraId="33417A92" w14:textId="6DF8112A" w:rsidTr="007259BE">
        <w:trPr>
          <w:del w:id="34" w:author="Shewmaker, Michael@Energy" w:date="2018-07-23T09:33:00Z"/>
        </w:trPr>
        <w:tc>
          <w:tcPr>
            <w:tcW w:w="1308" w:type="dxa"/>
            <w:vAlign w:val="center"/>
          </w:tcPr>
          <w:p w14:paraId="33417A8F" w14:textId="2FBD249F" w:rsidR="007259BE" w:rsidDel="004267E9" w:rsidRDefault="007259BE" w:rsidP="000A690D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del w:id="35" w:author="Shewmaker, Michael@Energy" w:date="2018-07-23T09:33:00Z"/>
                <w:rFonts w:asciiTheme="minorHAnsi" w:hAnsiTheme="minorHAnsi"/>
              </w:rPr>
            </w:pPr>
          </w:p>
        </w:tc>
        <w:tc>
          <w:tcPr>
            <w:tcW w:w="7200" w:type="dxa"/>
            <w:gridSpan w:val="3"/>
            <w:vAlign w:val="center"/>
          </w:tcPr>
          <w:p w14:paraId="33417A90" w14:textId="0632A74E" w:rsidR="007259BE" w:rsidRPr="00DD3B4A" w:rsidDel="004267E9" w:rsidRDefault="007259BE" w:rsidP="007259BE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rPr>
                <w:del w:id="36" w:author="Shewmaker, Michael@Energy" w:date="2018-07-23T09:33:00Z"/>
                <w:rFonts w:asciiTheme="minorHAnsi" w:hAnsiTheme="minorHAnsi"/>
              </w:rPr>
            </w:pPr>
          </w:p>
        </w:tc>
        <w:tc>
          <w:tcPr>
            <w:tcW w:w="2508" w:type="dxa"/>
            <w:vAlign w:val="center"/>
          </w:tcPr>
          <w:p w14:paraId="33417A91" w14:textId="60491002" w:rsidR="007259BE" w:rsidDel="004267E9" w:rsidRDefault="007259BE" w:rsidP="00AB7E22">
            <w:pPr>
              <w:keepNext/>
              <w:rPr>
                <w:del w:id="37" w:author="Shewmaker, Michael@Energy" w:date="2018-07-23T09:33:00Z"/>
                <w:rFonts w:asciiTheme="minorHAnsi" w:hAnsiTheme="minorHAnsi"/>
              </w:rPr>
            </w:pPr>
          </w:p>
        </w:tc>
      </w:tr>
      <w:tr w:rsidR="007259BE" w:rsidRPr="00DD3B4A" w14:paraId="33417A96" w14:textId="77777777" w:rsidTr="007259BE">
        <w:tc>
          <w:tcPr>
            <w:tcW w:w="1308" w:type="dxa"/>
            <w:vAlign w:val="center"/>
          </w:tcPr>
          <w:p w14:paraId="33417A93" w14:textId="77777777" w:rsidR="007259BE" w:rsidRDefault="007259BE" w:rsidP="00F8631D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="00F8631D">
              <w:rPr>
                <w:rFonts w:asciiTheme="minorHAnsi" w:hAnsiTheme="minorHAnsi"/>
              </w:rPr>
              <w:t>1</w:t>
            </w:r>
          </w:p>
        </w:tc>
        <w:tc>
          <w:tcPr>
            <w:tcW w:w="7200" w:type="dxa"/>
            <w:gridSpan w:val="3"/>
            <w:vAlign w:val="center"/>
          </w:tcPr>
          <w:p w14:paraId="33417A94" w14:textId="77777777" w:rsidR="007259BE" w:rsidRPr="00DD3B4A" w:rsidDel="00DE25BC" w:rsidRDefault="007259BE" w:rsidP="007259BE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rPr>
                <w:rFonts w:asciiTheme="minorHAnsi" w:hAnsiTheme="minorHAnsi"/>
              </w:rPr>
            </w:pPr>
            <w:r w:rsidRPr="00DD3B4A">
              <w:rPr>
                <w:rFonts w:asciiTheme="minorHAnsi" w:hAnsiTheme="minorHAnsi"/>
              </w:rPr>
              <w:t>Condition</w:t>
            </w:r>
            <w:r>
              <w:rPr>
                <w:rFonts w:asciiTheme="minorHAnsi" w:hAnsiTheme="minorHAnsi"/>
              </w:rPr>
              <w:t>ed</w:t>
            </w:r>
            <w:r w:rsidRPr="00DD3B4A">
              <w:rPr>
                <w:rFonts w:asciiTheme="minorHAnsi" w:hAnsiTheme="minorHAnsi"/>
              </w:rPr>
              <w:t xml:space="preserve"> Floor Area</w:t>
            </w:r>
          </w:p>
        </w:tc>
        <w:tc>
          <w:tcPr>
            <w:tcW w:w="2508" w:type="dxa"/>
            <w:vAlign w:val="center"/>
          </w:tcPr>
          <w:p w14:paraId="33417A95" w14:textId="77777777" w:rsidR="007259BE" w:rsidRDefault="007259BE" w:rsidP="00DE25BC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 w:rsidRPr="00F10490">
              <w:rPr>
                <w:rFonts w:asciiTheme="minorHAnsi" w:hAnsiTheme="minorHAnsi"/>
                <w:sz w:val="18"/>
                <w:szCs w:val="18"/>
              </w:rPr>
              <w:t>&lt;&lt;</w:t>
            </w:r>
            <w:r w:rsidR="00AB7E22" w:rsidRPr="00F10490">
              <w:rPr>
                <w:rFonts w:asciiTheme="minorHAnsi" w:hAnsiTheme="minorHAnsi"/>
                <w:sz w:val="18"/>
                <w:szCs w:val="18"/>
              </w:rPr>
              <w:t xml:space="preserve"> User entry</w:t>
            </w:r>
            <w:r w:rsidR="00AB7E22" w:rsidRPr="00F10490" w:rsidDel="00AB7E22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F10490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</w:tr>
      <w:tr w:rsidR="007259BE" w:rsidRPr="00DD3B4A" w14:paraId="33417A9A" w14:textId="77777777" w:rsidTr="007259BE">
        <w:tc>
          <w:tcPr>
            <w:tcW w:w="1308" w:type="dxa"/>
            <w:vAlign w:val="center"/>
          </w:tcPr>
          <w:p w14:paraId="33417A97" w14:textId="77777777" w:rsidR="007259BE" w:rsidRDefault="007259BE" w:rsidP="00F8631D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="00F8631D">
              <w:rPr>
                <w:rFonts w:asciiTheme="minorHAnsi" w:hAnsiTheme="minorHAnsi"/>
              </w:rPr>
              <w:t>2</w:t>
            </w:r>
          </w:p>
        </w:tc>
        <w:tc>
          <w:tcPr>
            <w:tcW w:w="7200" w:type="dxa"/>
            <w:gridSpan w:val="3"/>
            <w:vAlign w:val="center"/>
          </w:tcPr>
          <w:p w14:paraId="33417A98" w14:textId="77777777" w:rsidR="007259BE" w:rsidRPr="00DD3B4A" w:rsidDel="00DE25BC" w:rsidRDefault="007259BE" w:rsidP="007259BE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rPr>
                <w:rFonts w:asciiTheme="minorHAnsi" w:hAnsiTheme="minorHAnsi"/>
              </w:rPr>
            </w:pPr>
            <w:r w:rsidRPr="00DD3B4A">
              <w:rPr>
                <w:rFonts w:asciiTheme="minorHAnsi" w:hAnsiTheme="minorHAnsi"/>
              </w:rPr>
              <w:t xml:space="preserve">5% </w:t>
            </w:r>
            <w:r>
              <w:rPr>
                <w:rFonts w:asciiTheme="minorHAnsi" w:hAnsiTheme="minorHAnsi"/>
              </w:rPr>
              <w:t>of the</w:t>
            </w:r>
            <w:r w:rsidRPr="00DD3B4A">
              <w:rPr>
                <w:rFonts w:asciiTheme="minorHAnsi" w:hAnsiTheme="minorHAnsi"/>
              </w:rPr>
              <w:t xml:space="preserve"> Condition Floor Area</w:t>
            </w:r>
          </w:p>
        </w:tc>
        <w:tc>
          <w:tcPr>
            <w:tcW w:w="2508" w:type="dxa"/>
            <w:vAlign w:val="center"/>
          </w:tcPr>
          <w:p w14:paraId="33417A99" w14:textId="77777777" w:rsidR="007259BE" w:rsidRDefault="007259BE" w:rsidP="00AB7E22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 w:rsidRPr="00F10490">
              <w:rPr>
                <w:rFonts w:asciiTheme="minorHAnsi" w:hAnsiTheme="minorHAnsi"/>
                <w:sz w:val="18"/>
                <w:szCs w:val="18"/>
              </w:rPr>
              <w:t>&lt;&lt;</w:t>
            </w:r>
            <w:r w:rsidR="00DD28D9">
              <w:rPr>
                <w:rFonts w:asciiTheme="minorHAnsi" w:hAnsiTheme="minorHAnsi"/>
                <w:sz w:val="18"/>
                <w:szCs w:val="18"/>
              </w:rPr>
              <w:t>=</w:t>
            </w:r>
            <w:r w:rsidRPr="00F10490">
              <w:rPr>
                <w:rFonts w:asciiTheme="minorHAnsi" w:hAnsiTheme="minorHAnsi"/>
                <w:sz w:val="18"/>
                <w:szCs w:val="18"/>
              </w:rPr>
              <w:t>(Cell C</w:t>
            </w:r>
            <w:r w:rsidR="00AB7E22">
              <w:rPr>
                <w:rFonts w:asciiTheme="minorHAnsi" w:hAnsiTheme="minorHAnsi"/>
                <w:sz w:val="18"/>
                <w:szCs w:val="18"/>
              </w:rPr>
              <w:t>0</w:t>
            </w:r>
            <w:r w:rsidR="004B06C6">
              <w:rPr>
                <w:rFonts w:asciiTheme="minorHAnsi" w:hAnsiTheme="minorHAnsi"/>
                <w:sz w:val="18"/>
                <w:szCs w:val="18"/>
              </w:rPr>
              <w:t>1</w:t>
            </w:r>
            <w:r w:rsidRPr="00F10490">
              <w:rPr>
                <w:rFonts w:asciiTheme="minorHAnsi" w:hAnsiTheme="minorHAnsi"/>
                <w:sz w:val="18"/>
                <w:szCs w:val="18"/>
              </w:rPr>
              <w:t xml:space="preserve"> x .05)</w:t>
            </w:r>
            <w:r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</w:tr>
      <w:tr w:rsidR="007259BE" w:rsidRPr="00DD3B4A" w14:paraId="33417A9E" w14:textId="77777777" w:rsidTr="007259BE">
        <w:tc>
          <w:tcPr>
            <w:tcW w:w="1308" w:type="dxa"/>
            <w:vAlign w:val="center"/>
          </w:tcPr>
          <w:p w14:paraId="33417A9B" w14:textId="77777777" w:rsidR="007259BE" w:rsidRDefault="007259BE" w:rsidP="00F8631D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="00F8631D">
              <w:rPr>
                <w:rFonts w:asciiTheme="minorHAnsi" w:hAnsiTheme="minorHAnsi"/>
              </w:rPr>
              <w:t>3</w:t>
            </w:r>
          </w:p>
        </w:tc>
        <w:tc>
          <w:tcPr>
            <w:tcW w:w="7200" w:type="dxa"/>
            <w:gridSpan w:val="3"/>
            <w:vAlign w:val="center"/>
          </w:tcPr>
          <w:p w14:paraId="33417A9C" w14:textId="77777777" w:rsidR="007259BE" w:rsidRPr="00DD3B4A" w:rsidDel="00DE25BC" w:rsidRDefault="007259BE" w:rsidP="007259BE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rPr>
                <w:rFonts w:asciiTheme="minorHAnsi" w:hAnsiTheme="minorHAnsi"/>
              </w:rPr>
            </w:pPr>
            <w:r w:rsidRPr="00DD3B4A">
              <w:rPr>
                <w:rFonts w:asciiTheme="minorHAnsi" w:hAnsiTheme="minorHAnsi"/>
              </w:rPr>
              <w:t>Total Allowed Non-rated site-built Fenestration</w:t>
            </w:r>
            <w:r>
              <w:rPr>
                <w:rFonts w:asciiTheme="minorHAnsi" w:hAnsiTheme="minorHAnsi"/>
              </w:rPr>
              <w:t xml:space="preserve"> </w:t>
            </w:r>
            <w:r w:rsidRPr="00DD3B4A">
              <w:rPr>
                <w:rFonts w:asciiTheme="minorHAnsi" w:hAnsiTheme="minorHAnsi"/>
              </w:rPr>
              <w:t>Area</w:t>
            </w:r>
            <w:r w:rsidR="00F8631D">
              <w:rPr>
                <w:rFonts w:asciiTheme="minorHAnsi" w:hAnsiTheme="minorHAnsi"/>
              </w:rPr>
              <w:t xml:space="preserve"> (</w:t>
            </w:r>
          </w:p>
        </w:tc>
        <w:tc>
          <w:tcPr>
            <w:tcW w:w="2508" w:type="dxa"/>
            <w:vAlign w:val="center"/>
          </w:tcPr>
          <w:p w14:paraId="33417A9D" w14:textId="77777777" w:rsidR="007259BE" w:rsidRDefault="007259BE" w:rsidP="00F8631D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 w:rsidRPr="00F10490">
              <w:rPr>
                <w:rFonts w:asciiTheme="minorHAnsi" w:hAnsiTheme="minorHAnsi"/>
                <w:sz w:val="18"/>
                <w:szCs w:val="18"/>
              </w:rPr>
              <w:t>&lt;&lt;</w:t>
            </w:r>
            <w:r w:rsidR="00F8631D">
              <w:rPr>
                <w:rFonts w:asciiTheme="minorHAnsi" w:hAnsiTheme="minorHAnsi"/>
                <w:sz w:val="18"/>
                <w:szCs w:val="18"/>
              </w:rPr>
              <w:t xml:space="preserve"> min</w:t>
            </w:r>
            <w:r w:rsidRPr="00F10490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F8631D">
              <w:rPr>
                <w:rFonts w:asciiTheme="minorHAnsi" w:hAnsiTheme="minorHAnsi"/>
                <w:sz w:val="18"/>
                <w:szCs w:val="18"/>
              </w:rPr>
              <w:t xml:space="preserve">of </w:t>
            </w:r>
            <w:r w:rsidRPr="00F10490">
              <w:rPr>
                <w:rFonts w:asciiTheme="minorHAnsi" w:hAnsiTheme="minorHAnsi"/>
                <w:sz w:val="18"/>
                <w:szCs w:val="18"/>
              </w:rPr>
              <w:t>C</w:t>
            </w:r>
            <w:r w:rsidR="00AB7E22">
              <w:rPr>
                <w:rFonts w:asciiTheme="minorHAnsi" w:hAnsiTheme="minorHAnsi"/>
                <w:sz w:val="18"/>
                <w:szCs w:val="18"/>
              </w:rPr>
              <w:t>0</w:t>
            </w:r>
            <w:r w:rsidR="00F8631D">
              <w:rPr>
                <w:rFonts w:asciiTheme="minorHAnsi" w:hAnsiTheme="minorHAnsi"/>
                <w:sz w:val="18"/>
                <w:szCs w:val="18"/>
              </w:rPr>
              <w:t>2</w:t>
            </w:r>
            <w:r w:rsidRPr="00F10490">
              <w:rPr>
                <w:rFonts w:asciiTheme="minorHAnsi" w:hAnsiTheme="minorHAnsi"/>
                <w:sz w:val="18"/>
                <w:szCs w:val="18"/>
              </w:rPr>
              <w:t xml:space="preserve"> or </w:t>
            </w:r>
            <w:r w:rsidR="00F8631D">
              <w:rPr>
                <w:rFonts w:asciiTheme="minorHAnsi" w:hAnsiTheme="minorHAnsi"/>
                <w:sz w:val="18"/>
                <w:szCs w:val="18"/>
              </w:rPr>
              <w:t>250</w:t>
            </w:r>
            <w:r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</w:tr>
      <w:tr w:rsidR="00F8631D" w:rsidRPr="00DD3B4A" w14:paraId="33417AA2" w14:textId="77777777" w:rsidTr="007259BE">
        <w:tc>
          <w:tcPr>
            <w:tcW w:w="1308" w:type="dxa"/>
            <w:vAlign w:val="center"/>
          </w:tcPr>
          <w:p w14:paraId="33417A9F" w14:textId="77777777" w:rsidR="00F8631D" w:rsidRDefault="00F8631D" w:rsidP="00F8631D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04</w:t>
            </w:r>
          </w:p>
        </w:tc>
        <w:tc>
          <w:tcPr>
            <w:tcW w:w="7200" w:type="dxa"/>
            <w:gridSpan w:val="3"/>
            <w:vAlign w:val="center"/>
          </w:tcPr>
          <w:p w14:paraId="33417AA0" w14:textId="77777777" w:rsidR="00F8631D" w:rsidRPr="00DD3B4A" w:rsidRDefault="00F8631D" w:rsidP="007259BE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Proposed Area of site-built Fenestration</w:t>
            </w:r>
          </w:p>
        </w:tc>
        <w:tc>
          <w:tcPr>
            <w:tcW w:w="2508" w:type="dxa"/>
            <w:vAlign w:val="center"/>
          </w:tcPr>
          <w:p w14:paraId="33417AA1" w14:textId="77777777" w:rsidR="00F8631D" w:rsidRPr="00F10490" w:rsidRDefault="00F8631D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&lt;&lt;user input, </w:t>
            </w: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non negative</w:t>
            </w:r>
            <w:proofErr w:type="spellEnd"/>
            <w:r>
              <w:rPr>
                <w:rFonts w:asciiTheme="minorHAnsi" w:hAnsiTheme="minorHAnsi"/>
                <w:sz w:val="18"/>
                <w:szCs w:val="18"/>
              </w:rPr>
              <w:t xml:space="preserve"> decimal &lt;= C0</w:t>
            </w:r>
            <w:r w:rsidR="004B06C6">
              <w:rPr>
                <w:rFonts w:asciiTheme="minorHAnsi" w:hAnsiTheme="minorHAnsi"/>
                <w:sz w:val="18"/>
                <w:szCs w:val="18"/>
              </w:rPr>
              <w:t>3</w:t>
            </w:r>
            <w:r>
              <w:rPr>
                <w:rFonts w:asciiTheme="minorHAnsi" w:hAnsiTheme="minorHAnsi"/>
                <w:sz w:val="18"/>
                <w:szCs w:val="18"/>
              </w:rPr>
              <w:t>; if greater than C0</w:t>
            </w:r>
            <w:r w:rsidR="004B06C6">
              <w:rPr>
                <w:rFonts w:asciiTheme="minorHAnsi" w:hAnsiTheme="minorHAnsi"/>
                <w:sz w:val="18"/>
                <w:szCs w:val="18"/>
              </w:rPr>
              <w:t>3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, display message “Proposed site-built Fenestration exceeds allowable area”  do not </w:t>
            </w:r>
            <w:r w:rsidR="003E41FC">
              <w:rPr>
                <w:rFonts w:asciiTheme="minorHAnsi" w:hAnsiTheme="minorHAnsi"/>
                <w:sz w:val="18"/>
                <w:szCs w:val="18"/>
              </w:rPr>
              <w:t>proceed</w:t>
            </w:r>
            <w:r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</w:tr>
      <w:tr w:rsidR="001D02AC" w:rsidRPr="00DD3B4A" w14:paraId="33417AA7" w14:textId="77777777" w:rsidTr="00CE72B4">
        <w:tc>
          <w:tcPr>
            <w:tcW w:w="1308" w:type="dxa"/>
            <w:vAlign w:val="center"/>
          </w:tcPr>
          <w:p w14:paraId="33417AA3" w14:textId="77777777" w:rsidR="001D02AC" w:rsidRPr="00DD3B4A" w:rsidRDefault="001D02AC" w:rsidP="00BE6934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05</w:t>
            </w:r>
          </w:p>
        </w:tc>
        <w:tc>
          <w:tcPr>
            <w:tcW w:w="3240" w:type="dxa"/>
            <w:vAlign w:val="center"/>
          </w:tcPr>
          <w:p w14:paraId="33417AA4" w14:textId="77777777" w:rsidR="001D02AC" w:rsidRPr="00DD3B4A" w:rsidRDefault="001D02AC" w:rsidP="00BE6934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06</w:t>
            </w:r>
          </w:p>
        </w:tc>
        <w:tc>
          <w:tcPr>
            <w:tcW w:w="3240" w:type="dxa"/>
            <w:vAlign w:val="center"/>
          </w:tcPr>
          <w:p w14:paraId="33417AA5" w14:textId="77777777" w:rsidR="001D02AC" w:rsidRPr="00DD3B4A" w:rsidRDefault="001D02AC" w:rsidP="000A690D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07</w:t>
            </w:r>
          </w:p>
        </w:tc>
        <w:tc>
          <w:tcPr>
            <w:tcW w:w="3228" w:type="dxa"/>
            <w:gridSpan w:val="2"/>
            <w:vAlign w:val="center"/>
          </w:tcPr>
          <w:p w14:paraId="33417AA6" w14:textId="77777777" w:rsidR="001D02AC" w:rsidRPr="00DD3B4A" w:rsidRDefault="001D02AC" w:rsidP="00503FF3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08</w:t>
            </w:r>
          </w:p>
        </w:tc>
      </w:tr>
      <w:tr w:rsidR="001D02AC" w:rsidRPr="00DD3B4A" w14:paraId="33417AAC" w14:textId="77777777" w:rsidTr="00E84CA0">
        <w:trPr>
          <w:trHeight w:val="288"/>
        </w:trPr>
        <w:tc>
          <w:tcPr>
            <w:tcW w:w="1308" w:type="dxa"/>
            <w:vAlign w:val="center"/>
          </w:tcPr>
          <w:p w14:paraId="33417AA8" w14:textId="77777777" w:rsidR="001D02AC" w:rsidRPr="00DD3B4A" w:rsidRDefault="001D02AC" w:rsidP="00F1049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 w:rsidRPr="00D43DC4">
              <w:rPr>
                <w:rFonts w:asciiTheme="minorHAnsi" w:hAnsiTheme="minorHAnsi"/>
              </w:rPr>
              <w:t>Tag</w:t>
            </w:r>
            <w:r>
              <w:rPr>
                <w:rFonts w:asciiTheme="minorHAnsi" w:hAnsiTheme="minorHAnsi"/>
              </w:rPr>
              <w:t>/</w:t>
            </w:r>
            <w:r w:rsidRPr="00D43DC4">
              <w:rPr>
                <w:rFonts w:asciiTheme="minorHAnsi" w:hAnsiTheme="minorHAnsi"/>
              </w:rPr>
              <w:t xml:space="preserve"> Identification</w:t>
            </w:r>
          </w:p>
        </w:tc>
        <w:tc>
          <w:tcPr>
            <w:tcW w:w="3240" w:type="dxa"/>
            <w:vAlign w:val="center"/>
          </w:tcPr>
          <w:p w14:paraId="33417AA9" w14:textId="77777777" w:rsidR="001D02AC" w:rsidRPr="00DD3B4A" w:rsidRDefault="001D02AC" w:rsidP="00503FF3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Glass Area</w:t>
            </w:r>
          </w:p>
        </w:tc>
        <w:tc>
          <w:tcPr>
            <w:tcW w:w="3240" w:type="dxa"/>
            <w:vAlign w:val="center"/>
          </w:tcPr>
          <w:p w14:paraId="33417AAA" w14:textId="77777777" w:rsidR="001D02AC" w:rsidRPr="00DD3B4A" w:rsidRDefault="001D02AC" w:rsidP="00F1049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 w:rsidRPr="00DD3B4A">
              <w:rPr>
                <w:rFonts w:asciiTheme="minorHAnsi" w:hAnsiTheme="minorHAnsi"/>
              </w:rPr>
              <w:t>Center of Glass (COG) Solar Heat Gain Coefficient</w:t>
            </w:r>
          </w:p>
        </w:tc>
        <w:tc>
          <w:tcPr>
            <w:tcW w:w="3228" w:type="dxa"/>
            <w:gridSpan w:val="2"/>
            <w:vAlign w:val="center"/>
          </w:tcPr>
          <w:p w14:paraId="33417AAB" w14:textId="77777777" w:rsidR="001D02AC" w:rsidRPr="00DD3B4A" w:rsidRDefault="001D02AC" w:rsidP="00F1049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 w:rsidRPr="00DD3B4A">
              <w:rPr>
                <w:rFonts w:asciiTheme="minorHAnsi" w:hAnsiTheme="minorHAnsi"/>
              </w:rPr>
              <w:t>Total Allowed SHGC of the Non-Rated Site-Built Fenestration</w:t>
            </w:r>
          </w:p>
        </w:tc>
      </w:tr>
      <w:tr w:rsidR="001D02AC" w:rsidRPr="00DD3B4A" w14:paraId="33417AB1" w14:textId="77777777" w:rsidTr="00CE72B4">
        <w:tc>
          <w:tcPr>
            <w:tcW w:w="1308" w:type="dxa"/>
            <w:vAlign w:val="center"/>
          </w:tcPr>
          <w:p w14:paraId="33417AAD" w14:textId="77777777" w:rsidR="001D02AC" w:rsidRPr="00F10490" w:rsidRDefault="0000755A" w:rsidP="00F1049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&lt;&lt;values should come from Section A for fenestration that has Calculated Using Equation NA6-2 in A05&gt;&gt;</w:t>
            </w:r>
          </w:p>
        </w:tc>
        <w:tc>
          <w:tcPr>
            <w:tcW w:w="3240" w:type="dxa"/>
            <w:vAlign w:val="center"/>
          </w:tcPr>
          <w:p w14:paraId="33417AAE" w14:textId="77777777" w:rsidR="001D02AC" w:rsidRPr="00F10490" w:rsidRDefault="001D02AC" w:rsidP="00D66A17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0490">
              <w:rPr>
                <w:rFonts w:asciiTheme="minorHAnsi" w:hAnsiTheme="minorHAnsi"/>
                <w:sz w:val="18"/>
                <w:szCs w:val="18"/>
              </w:rPr>
              <w:t xml:space="preserve">&lt;&lt;User </w:t>
            </w:r>
            <w:r>
              <w:rPr>
                <w:rFonts w:asciiTheme="minorHAnsi" w:hAnsiTheme="minorHAnsi"/>
                <w:sz w:val="18"/>
                <w:szCs w:val="18"/>
              </w:rPr>
              <w:t>entry</w:t>
            </w:r>
            <w:r w:rsidR="00DD28D9">
              <w:rPr>
                <w:rFonts w:asciiTheme="minorHAnsi" w:hAnsiTheme="minorHAnsi"/>
                <w:sz w:val="18"/>
                <w:szCs w:val="18"/>
              </w:rPr>
              <w:t>, nonnegative decimal</w:t>
            </w:r>
            <w:r w:rsidRPr="00F10490">
              <w:rPr>
                <w:rFonts w:asciiTheme="minorHAnsi" w:hAnsiTheme="minorHAnsi"/>
                <w:sz w:val="18"/>
                <w:szCs w:val="18"/>
              </w:rPr>
              <w:t xml:space="preserve"> &gt;&gt;</w:t>
            </w:r>
          </w:p>
        </w:tc>
        <w:tc>
          <w:tcPr>
            <w:tcW w:w="3240" w:type="dxa"/>
            <w:vAlign w:val="center"/>
          </w:tcPr>
          <w:p w14:paraId="33417AAF" w14:textId="77777777" w:rsidR="001D02AC" w:rsidRPr="00F10490" w:rsidRDefault="001D02AC" w:rsidP="00F1049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0490">
              <w:rPr>
                <w:rFonts w:asciiTheme="minorHAnsi" w:hAnsiTheme="minorHAnsi"/>
                <w:sz w:val="18"/>
                <w:szCs w:val="18"/>
              </w:rPr>
              <w:t xml:space="preserve">&lt;&lt;User </w:t>
            </w:r>
            <w:r>
              <w:rPr>
                <w:rFonts w:asciiTheme="minorHAnsi" w:hAnsiTheme="minorHAnsi"/>
                <w:sz w:val="18"/>
                <w:szCs w:val="18"/>
              </w:rPr>
              <w:t>entry</w:t>
            </w:r>
            <w:r w:rsidR="00DD28D9">
              <w:rPr>
                <w:rFonts w:asciiTheme="minorHAnsi" w:hAnsiTheme="minorHAnsi"/>
                <w:sz w:val="18"/>
                <w:szCs w:val="18"/>
              </w:rPr>
              <w:t xml:space="preserve">, </w:t>
            </w:r>
            <w:proofErr w:type="spellStart"/>
            <w:r w:rsidR="00DD28D9">
              <w:rPr>
                <w:rFonts w:asciiTheme="minorHAnsi" w:hAnsiTheme="minorHAnsi"/>
                <w:sz w:val="18"/>
                <w:szCs w:val="18"/>
              </w:rPr>
              <w:t>non negative</w:t>
            </w:r>
            <w:proofErr w:type="spellEnd"/>
            <w:r w:rsidR="00DD28D9">
              <w:rPr>
                <w:rFonts w:asciiTheme="minorHAnsi" w:hAnsiTheme="minorHAnsi"/>
                <w:sz w:val="18"/>
                <w:szCs w:val="18"/>
              </w:rPr>
              <w:t xml:space="preserve"> decimal</w:t>
            </w:r>
            <w:r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3228" w:type="dxa"/>
            <w:gridSpan w:val="2"/>
            <w:vAlign w:val="center"/>
          </w:tcPr>
          <w:p w14:paraId="33417AB0" w14:textId="77777777" w:rsidR="001D02AC" w:rsidRPr="00F10490" w:rsidRDefault="001D02AC" w:rsidP="00DD28D9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0490">
              <w:rPr>
                <w:rFonts w:asciiTheme="minorHAnsi" w:hAnsiTheme="minorHAnsi"/>
                <w:sz w:val="18"/>
                <w:szCs w:val="18"/>
              </w:rPr>
              <w:t>&lt;&lt;</w:t>
            </w:r>
            <w:r w:rsidR="00DD28D9">
              <w:rPr>
                <w:rFonts w:asciiTheme="minorHAnsi" w:hAnsiTheme="minorHAnsi"/>
                <w:sz w:val="18"/>
                <w:szCs w:val="18"/>
              </w:rPr>
              <w:t xml:space="preserve"> = </w:t>
            </w:r>
            <w:r w:rsidRPr="00F10490">
              <w:rPr>
                <w:rFonts w:asciiTheme="minorHAnsi" w:hAnsiTheme="minorHAnsi"/>
                <w:sz w:val="18"/>
                <w:szCs w:val="18"/>
              </w:rPr>
              <w:t>((C</w:t>
            </w:r>
            <w:r>
              <w:rPr>
                <w:rFonts w:asciiTheme="minorHAnsi" w:hAnsiTheme="minorHAnsi"/>
                <w:sz w:val="18"/>
                <w:szCs w:val="18"/>
              </w:rPr>
              <w:t>07</w:t>
            </w:r>
            <w:r w:rsidRPr="00F10490">
              <w:rPr>
                <w:rFonts w:asciiTheme="minorHAnsi" w:hAnsiTheme="minorHAnsi"/>
                <w:sz w:val="18"/>
                <w:szCs w:val="18"/>
              </w:rPr>
              <w:t xml:space="preserve"> x 0.86)+0.08)  &gt;&gt;</w:t>
            </w:r>
          </w:p>
        </w:tc>
      </w:tr>
      <w:tr w:rsidR="001D02AC" w:rsidRPr="001C323C" w14:paraId="33417AB6" w14:textId="77777777" w:rsidTr="00CE72B4">
        <w:tc>
          <w:tcPr>
            <w:tcW w:w="1308" w:type="dxa"/>
            <w:vAlign w:val="center"/>
          </w:tcPr>
          <w:p w14:paraId="33417AB2" w14:textId="77777777" w:rsidR="001D02AC" w:rsidRDefault="001D02AC" w:rsidP="000A690D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240" w:type="dxa"/>
            <w:vAlign w:val="center"/>
          </w:tcPr>
          <w:p w14:paraId="33417AB3" w14:textId="77777777" w:rsidR="001D02AC" w:rsidRDefault="001D02AC" w:rsidP="000A690D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rPr>
                <w:rFonts w:asciiTheme="minorHAnsi" w:hAnsiTheme="minorHAnsi"/>
              </w:rPr>
            </w:pPr>
          </w:p>
        </w:tc>
        <w:tc>
          <w:tcPr>
            <w:tcW w:w="3240" w:type="dxa"/>
          </w:tcPr>
          <w:p w14:paraId="33417AB4" w14:textId="77777777" w:rsidR="001D02AC" w:rsidRDefault="001D02AC" w:rsidP="000A690D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rPr>
                <w:rFonts w:asciiTheme="minorHAnsi" w:hAnsiTheme="minorHAnsi"/>
              </w:rPr>
            </w:pPr>
          </w:p>
        </w:tc>
        <w:tc>
          <w:tcPr>
            <w:tcW w:w="3228" w:type="dxa"/>
            <w:gridSpan w:val="2"/>
          </w:tcPr>
          <w:p w14:paraId="33417AB5" w14:textId="77777777" w:rsidR="001D02AC" w:rsidRDefault="001D02AC" w:rsidP="000A690D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rPr>
                <w:rFonts w:asciiTheme="minorHAnsi" w:hAnsiTheme="minorHAnsi"/>
              </w:rPr>
            </w:pPr>
          </w:p>
        </w:tc>
      </w:tr>
    </w:tbl>
    <w:p w14:paraId="33417AB7" w14:textId="77777777" w:rsidR="002D4050" w:rsidRDefault="002D405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4"/>
        <w:gridCol w:w="2821"/>
        <w:gridCol w:w="3055"/>
        <w:gridCol w:w="3630"/>
      </w:tblGrid>
      <w:tr w:rsidR="00BE3873" w:rsidRPr="00C265F0" w14:paraId="33417AB9" w14:textId="77777777" w:rsidTr="000A690D">
        <w:trPr>
          <w:trHeight w:val="249"/>
        </w:trPr>
        <w:tc>
          <w:tcPr>
            <w:tcW w:w="11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7AB8" w14:textId="77777777" w:rsidR="00BE3873" w:rsidRPr="00D56BFC" w:rsidRDefault="00BE3873" w:rsidP="000A690D">
            <w:pPr>
              <w:rPr>
                <w:rFonts w:asciiTheme="minorHAnsi" w:hAnsiTheme="minorHAnsi"/>
              </w:rPr>
            </w:pPr>
            <w:r w:rsidRPr="00D56BFC">
              <w:rPr>
                <w:rFonts w:asciiTheme="minorHAnsi" w:hAnsiTheme="minorHAnsi"/>
                <w:b/>
              </w:rPr>
              <w:t>D. Combined Solar Heat Gain Coefficient Calculation and Shading Device Calculation</w:t>
            </w:r>
          </w:p>
        </w:tc>
      </w:tr>
      <w:tr w:rsidR="00BE3873" w:rsidRPr="002C08D0" w14:paraId="33417ABE" w14:textId="77777777" w:rsidTr="000A690D">
        <w:trPr>
          <w:trHeight w:val="238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7ABA" w14:textId="77777777" w:rsidR="00BE3873" w:rsidRPr="00D56BFC" w:rsidRDefault="00E84CA0" w:rsidP="000A690D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="00BE3873" w:rsidRPr="00D56BFC">
              <w:rPr>
                <w:rFonts w:asciiTheme="minorHAnsi" w:hAnsiTheme="minorHAnsi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7ABB" w14:textId="77777777" w:rsidR="00BE3873" w:rsidRPr="00D56BFC" w:rsidRDefault="00E84CA0" w:rsidP="000A690D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="00BE3873" w:rsidRPr="00D56BFC">
              <w:rPr>
                <w:rFonts w:asciiTheme="minorHAnsi" w:hAnsiTheme="minorHAnsi"/>
              </w:rPr>
              <w:t>2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7ABC" w14:textId="77777777" w:rsidR="00BE3873" w:rsidRPr="00D56BFC" w:rsidRDefault="00E84CA0" w:rsidP="000A690D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="00BE3873" w:rsidRPr="00D56BFC">
              <w:rPr>
                <w:rFonts w:asciiTheme="minorHAnsi" w:hAnsiTheme="minorHAnsi"/>
              </w:rPr>
              <w:t>3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7ABD" w14:textId="77777777" w:rsidR="00BE3873" w:rsidRPr="00D56BFC" w:rsidRDefault="003E41FC" w:rsidP="000A690D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="00BE3873">
              <w:rPr>
                <w:rFonts w:asciiTheme="minorHAnsi" w:hAnsiTheme="minorHAnsi"/>
              </w:rPr>
              <w:t>4</w:t>
            </w:r>
          </w:p>
        </w:tc>
      </w:tr>
      <w:tr w:rsidR="00BE3873" w:rsidRPr="002C08D0" w14:paraId="33417AC3" w14:textId="77777777" w:rsidTr="000A690D">
        <w:trPr>
          <w:trHeight w:val="238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7ABF" w14:textId="77777777" w:rsidR="00BE3873" w:rsidRDefault="00D43DC4" w:rsidP="000A690D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 w:rsidRPr="00D43DC4">
              <w:rPr>
                <w:rFonts w:asciiTheme="minorHAnsi" w:hAnsiTheme="minorHAnsi"/>
              </w:rPr>
              <w:t>Tag</w:t>
            </w:r>
            <w:r>
              <w:rPr>
                <w:rFonts w:asciiTheme="minorHAnsi" w:hAnsiTheme="minorHAnsi"/>
              </w:rPr>
              <w:t>/</w:t>
            </w:r>
            <w:r w:rsidRPr="00D43DC4">
              <w:rPr>
                <w:rFonts w:asciiTheme="minorHAnsi" w:hAnsiTheme="minorHAnsi"/>
              </w:rPr>
              <w:t xml:space="preserve"> Identification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7AC0" w14:textId="77777777" w:rsidR="00BE3873" w:rsidRPr="00030843" w:rsidRDefault="00BE3873" w:rsidP="000A690D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  <w:i/>
              </w:rPr>
            </w:pPr>
            <w:proofErr w:type="spellStart"/>
            <w:r w:rsidRPr="00030843">
              <w:rPr>
                <w:rFonts w:asciiTheme="minorHAnsi" w:hAnsiTheme="minorHAnsi"/>
                <w:i/>
              </w:rPr>
              <w:t>SHGC</w:t>
            </w:r>
            <w:r w:rsidRPr="00030843">
              <w:rPr>
                <w:rFonts w:asciiTheme="minorHAnsi" w:hAnsiTheme="minorHAnsi"/>
                <w:i/>
                <w:vertAlign w:val="subscript"/>
              </w:rPr>
              <w:t>max</w:t>
            </w:r>
            <w:proofErr w:type="spellEnd"/>
            <w:r w:rsidRPr="00030843">
              <w:rPr>
                <w:rFonts w:asciiTheme="minorHAnsi" w:hAnsiTheme="minorHAnsi"/>
                <w:i/>
                <w:vertAlign w:val="subscript"/>
              </w:rPr>
              <w:t xml:space="preserve"> =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7AC1" w14:textId="77777777" w:rsidR="00BE3873" w:rsidRDefault="00BE3873" w:rsidP="000A690D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proofErr w:type="spellStart"/>
            <w:r w:rsidRPr="00030843">
              <w:rPr>
                <w:rFonts w:asciiTheme="minorHAnsi" w:hAnsiTheme="minorHAnsi"/>
                <w:i/>
              </w:rPr>
              <w:t>SHGC</w:t>
            </w:r>
            <w:r w:rsidRPr="00030843">
              <w:rPr>
                <w:rFonts w:asciiTheme="minorHAnsi" w:hAnsiTheme="minorHAnsi"/>
                <w:i/>
                <w:vertAlign w:val="subscript"/>
              </w:rPr>
              <w:t>min</w:t>
            </w:r>
            <w:proofErr w:type="spellEnd"/>
            <w:r w:rsidRPr="00030843">
              <w:rPr>
                <w:rFonts w:asciiTheme="minorHAnsi" w:hAnsiTheme="minorHAnsi"/>
                <w:i/>
                <w:vertAlign w:val="subscript"/>
              </w:rPr>
              <w:t xml:space="preserve"> =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7AC2" w14:textId="77777777" w:rsidR="00BE3873" w:rsidRPr="002C08D0" w:rsidRDefault="00BE3873" w:rsidP="000A690D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 w:rsidRPr="00030843">
              <w:rPr>
                <w:rFonts w:asciiTheme="minorHAnsi" w:hAnsiTheme="minorHAnsi"/>
              </w:rPr>
              <w:t>The total combined adjusted SHGC with exterior shading device</w:t>
            </w:r>
            <w:r>
              <w:rPr>
                <w:rFonts w:asciiTheme="minorHAnsi" w:hAnsiTheme="minorHAnsi"/>
              </w:rPr>
              <w:t>; (</w:t>
            </w:r>
            <w:proofErr w:type="spellStart"/>
            <w:r>
              <w:rPr>
                <w:rFonts w:asciiTheme="minorHAnsi" w:hAnsiTheme="minorHAnsi"/>
              </w:rPr>
              <w:t>SHGC</w:t>
            </w:r>
            <w:r w:rsidRPr="00030843">
              <w:rPr>
                <w:rFonts w:asciiTheme="minorHAnsi" w:hAnsiTheme="minorHAnsi"/>
                <w:vertAlign w:val="subscript"/>
              </w:rPr>
              <w:t>total</w:t>
            </w:r>
            <w:proofErr w:type="spellEnd"/>
            <w:r w:rsidRPr="00030843">
              <w:rPr>
                <w:rFonts w:asciiTheme="minorHAnsi" w:hAnsiTheme="minorHAnsi"/>
              </w:rPr>
              <w:t>)</w:t>
            </w:r>
          </w:p>
        </w:tc>
      </w:tr>
      <w:tr w:rsidR="00BE3873" w:rsidRPr="002C08D0" w14:paraId="33417AC8" w14:textId="77777777" w:rsidTr="000A690D">
        <w:trPr>
          <w:trHeight w:val="238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7AC4" w14:textId="77777777" w:rsidR="00BE3873" w:rsidRPr="002C08D0" w:rsidRDefault="0000755A" w:rsidP="000A690D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&lt;&lt;should match what was entered in Section A&gt;&gt;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7AC5" w14:textId="77777777" w:rsidR="000A690D" w:rsidRDefault="00BE3873" w:rsidP="00DD28D9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&lt;&lt;</w:t>
            </w:r>
            <w:r w:rsidR="00DD28D9">
              <w:rPr>
                <w:rFonts w:asciiTheme="minorHAnsi" w:hAnsiTheme="minorHAnsi"/>
              </w:rPr>
              <w:t xml:space="preserve"> =max </w:t>
            </w:r>
            <w:proofErr w:type="spellStart"/>
            <w:r w:rsidR="00DD28D9">
              <w:rPr>
                <w:rFonts w:asciiTheme="minorHAnsi" w:hAnsiTheme="minorHAnsi"/>
              </w:rPr>
              <w:t>of</w:t>
            </w:r>
            <w:r>
              <w:rPr>
                <w:rFonts w:asciiTheme="minorHAnsi" w:hAnsiTheme="minorHAnsi"/>
              </w:rPr>
              <w:t>cell</w:t>
            </w:r>
            <w:proofErr w:type="spellEnd"/>
            <w:r>
              <w:rPr>
                <w:rFonts w:asciiTheme="minorHAnsi" w:hAnsiTheme="minorHAnsi"/>
              </w:rPr>
              <w:t xml:space="preserve"> A</w:t>
            </w:r>
            <w:r w:rsidR="00DD28D9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4, A</w:t>
            </w:r>
            <w:r w:rsidR="00DD28D9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7, B</w:t>
            </w:r>
            <w:r w:rsidR="00DD28D9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7, C</w:t>
            </w:r>
            <w:r w:rsidR="00E84CA0">
              <w:rPr>
                <w:rFonts w:asciiTheme="minorHAnsi" w:hAnsiTheme="minorHAnsi"/>
              </w:rPr>
              <w:t>0</w:t>
            </w:r>
            <w:r w:rsidR="00092500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&gt;&gt; 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7AC6" w14:textId="77777777" w:rsidR="00BE3873" w:rsidRDefault="00BE3873" w:rsidP="00E84CA0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&lt;&lt; </w:t>
            </w:r>
            <w:r w:rsidR="00DD28D9">
              <w:rPr>
                <w:rFonts w:asciiTheme="minorHAnsi" w:hAnsiTheme="minorHAnsi"/>
              </w:rPr>
              <w:t xml:space="preserve">= min of </w:t>
            </w:r>
            <w:r>
              <w:rPr>
                <w:rFonts w:asciiTheme="minorHAnsi" w:hAnsiTheme="minorHAnsi"/>
              </w:rPr>
              <w:t>A</w:t>
            </w:r>
            <w:r w:rsidR="00DD28D9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4, A</w:t>
            </w:r>
            <w:r w:rsidR="00DD28D9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7, B</w:t>
            </w:r>
            <w:r w:rsidR="00DD28D9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7, C</w:t>
            </w:r>
            <w:r w:rsidR="00DD28D9">
              <w:rPr>
                <w:rFonts w:asciiTheme="minorHAnsi" w:hAnsiTheme="minorHAnsi"/>
              </w:rPr>
              <w:t>0</w:t>
            </w:r>
            <w:r w:rsidR="00E84CA0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>&gt;&gt;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7AC7" w14:textId="77777777" w:rsidR="00BE3873" w:rsidRDefault="00BE3873" w:rsidP="00DD28D9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&lt;&lt;</w:t>
            </w:r>
            <w:r w:rsidR="00DD28D9">
              <w:rPr>
                <w:rFonts w:asciiTheme="minorHAnsi" w:hAnsiTheme="minorHAnsi"/>
              </w:rPr>
              <w:t>-=</w:t>
            </w:r>
            <w:r>
              <w:rPr>
                <w:rFonts w:asciiTheme="minorHAnsi" w:hAnsiTheme="minorHAnsi"/>
              </w:rPr>
              <w:t xml:space="preserve"> </w:t>
            </w:r>
            <w:r w:rsidR="005A1C54">
              <w:rPr>
                <w:rFonts w:asciiTheme="minorHAnsi" w:hAnsiTheme="minorHAnsi"/>
              </w:rPr>
              <w:t>(</w:t>
            </w:r>
            <w:r>
              <w:rPr>
                <w:rFonts w:asciiTheme="minorHAnsi" w:hAnsiTheme="minorHAnsi"/>
              </w:rPr>
              <w:t xml:space="preserve">((0.2875 x </w:t>
            </w:r>
            <w:r w:rsidR="009918BA">
              <w:rPr>
                <w:rFonts w:asciiTheme="minorHAnsi" w:hAnsiTheme="minorHAnsi"/>
              </w:rPr>
              <w:t>D</w:t>
            </w:r>
            <w:r w:rsidR="00DD28D9">
              <w:rPr>
                <w:rFonts w:asciiTheme="minorHAnsi" w:hAnsiTheme="minorHAnsi"/>
              </w:rPr>
              <w:t>0</w:t>
            </w:r>
            <w:r w:rsidR="009918BA">
              <w:rPr>
                <w:rFonts w:asciiTheme="minorHAnsi" w:hAnsiTheme="minorHAnsi"/>
              </w:rPr>
              <w:t>2</w:t>
            </w:r>
            <w:r w:rsidR="005A1C54">
              <w:rPr>
                <w:rFonts w:asciiTheme="minorHAnsi" w:hAnsiTheme="minorHAnsi"/>
              </w:rPr>
              <w:t>)+0.75)</w:t>
            </w:r>
            <w:r w:rsidR="009918BA">
              <w:rPr>
                <w:rFonts w:asciiTheme="minorHAnsi" w:hAnsiTheme="minorHAnsi"/>
              </w:rPr>
              <w:t>xD</w:t>
            </w:r>
            <w:r w:rsidR="00DD28D9">
              <w:rPr>
                <w:rFonts w:asciiTheme="minorHAnsi" w:hAnsiTheme="minorHAnsi"/>
              </w:rPr>
              <w:t>0</w:t>
            </w:r>
            <w:r w:rsidR="009918BA">
              <w:rPr>
                <w:rFonts w:asciiTheme="minorHAnsi" w:hAnsiTheme="minorHAnsi"/>
              </w:rPr>
              <w:t>3</w:t>
            </w:r>
            <w:r w:rsidR="005A1C54">
              <w:rPr>
                <w:rFonts w:asciiTheme="minorHAnsi" w:hAnsiTheme="minorHAnsi"/>
              </w:rPr>
              <w:t>)</w:t>
            </w:r>
          </w:p>
        </w:tc>
      </w:tr>
      <w:tr w:rsidR="00BE3873" w:rsidRPr="002C08D0" w14:paraId="33417ACD" w14:textId="77777777" w:rsidTr="0000755A">
        <w:trPr>
          <w:trHeight w:val="249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7AC9" w14:textId="77777777" w:rsidR="00BE3873" w:rsidRPr="002C08D0" w:rsidRDefault="00BE3873" w:rsidP="000A690D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7ACA" w14:textId="77777777" w:rsidR="00BE3873" w:rsidRPr="002C08D0" w:rsidRDefault="00BE3873" w:rsidP="000A690D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rPr>
                <w:rFonts w:asciiTheme="minorHAnsi" w:hAnsiTheme="minorHAnsi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7ACB" w14:textId="77777777" w:rsidR="00BE3873" w:rsidRDefault="00BE3873" w:rsidP="000A690D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rPr>
                <w:rFonts w:asciiTheme="minorHAnsi" w:hAnsiTheme="minorHAnsi"/>
              </w:rPr>
            </w:pP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7ACC" w14:textId="77777777" w:rsidR="00BE3873" w:rsidRDefault="00BE3873" w:rsidP="000A690D">
            <w:pPr>
              <w:tabs>
                <w:tab w:val="left" w:pos="270"/>
                <w:tab w:val="right" w:pos="4680"/>
                <w:tab w:val="center" w:pos="7920"/>
                <w:tab w:val="center" w:pos="8820"/>
                <w:tab w:val="right" w:pos="10080"/>
              </w:tabs>
              <w:rPr>
                <w:rFonts w:asciiTheme="minorHAnsi" w:hAnsiTheme="minorHAnsi"/>
              </w:rPr>
            </w:pPr>
          </w:p>
        </w:tc>
      </w:tr>
    </w:tbl>
    <w:p w14:paraId="33417ACE" w14:textId="77777777" w:rsidR="009125C3" w:rsidRDefault="009125C3">
      <w:pPr>
        <w:spacing w:before="120"/>
        <w:rPr>
          <w:rFonts w:asciiTheme="minorHAnsi" w:hAnsiTheme="minorHAnsi"/>
        </w:rPr>
      </w:pPr>
    </w:p>
    <w:sectPr w:rsidR="009125C3" w:rsidSect="009A799F">
      <w:headerReference w:type="even" r:id="rId18"/>
      <w:headerReference w:type="default" r:id="rId19"/>
      <w:headerReference w:type="first" r:id="rId20"/>
      <w:pgSz w:w="12240" w:h="15840"/>
      <w:pgMar w:top="720" w:right="720" w:bottom="720" w:left="720" w:header="576" w:footer="432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CC9E12" w14:textId="77777777" w:rsidR="00085175" w:rsidRDefault="00085175" w:rsidP="004C1520">
      <w:pPr>
        <w:pStyle w:val="BodyTextIndent"/>
      </w:pPr>
      <w:r>
        <w:separator/>
      </w:r>
    </w:p>
  </w:endnote>
  <w:endnote w:type="continuationSeparator" w:id="0">
    <w:p w14:paraId="3B30E36F" w14:textId="77777777" w:rsidR="00085175" w:rsidRDefault="00085175" w:rsidP="004C1520">
      <w:pPr>
        <w:pStyle w:val="BodyTextIndent"/>
      </w:pPr>
      <w:r>
        <w:continuationSeparator/>
      </w:r>
    </w:p>
  </w:endnote>
  <w:endnote w:type="continuationNotice" w:id="1">
    <w:p w14:paraId="3F5ECFA4" w14:textId="77777777" w:rsidR="00085175" w:rsidRDefault="000851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lack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17AE1" w14:textId="2478308A" w:rsidR="00085175" w:rsidRPr="0071311B" w:rsidRDefault="00085175" w:rsidP="00107999">
    <w:pPr>
      <w:pBdr>
        <w:top w:val="single" w:sz="4" w:space="1" w:color="auto"/>
      </w:pBdr>
      <w:tabs>
        <w:tab w:val="center" w:pos="5130"/>
        <w:tab w:val="left" w:pos="8460"/>
      </w:tabs>
      <w:ind w:left="-90" w:right="-245"/>
      <w:rPr>
        <w:rFonts w:ascii="Calibri" w:hAnsi="Calibri"/>
        <w:sz w:val="18"/>
        <w:szCs w:val="18"/>
      </w:rPr>
    </w:pPr>
    <w:r w:rsidRPr="0071311B">
      <w:rPr>
        <w:rFonts w:ascii="Calibri" w:hAnsi="Calibri"/>
        <w:sz w:val="18"/>
        <w:szCs w:val="18"/>
      </w:rPr>
      <w:t xml:space="preserve">Registration Number:   </w:t>
    </w:r>
    <w:r w:rsidRPr="0071311B">
      <w:rPr>
        <w:rFonts w:ascii="Calibri" w:hAnsi="Calibri"/>
        <w:sz w:val="18"/>
        <w:szCs w:val="18"/>
      </w:rPr>
      <w:tab/>
      <w:t xml:space="preserve">Registration Date/Time:  </w:t>
    </w:r>
    <w:proofErr w:type="gramStart"/>
    <w:r w:rsidRPr="0071311B">
      <w:rPr>
        <w:rFonts w:ascii="Calibri" w:hAnsi="Calibri"/>
        <w:sz w:val="18"/>
        <w:szCs w:val="18"/>
      </w:rPr>
      <w:tab/>
      <w:t xml:space="preserve">  HERS</w:t>
    </w:r>
    <w:proofErr w:type="gramEnd"/>
    <w:r w:rsidRPr="0071311B">
      <w:rPr>
        <w:rFonts w:ascii="Calibri" w:hAnsi="Calibri"/>
        <w:sz w:val="18"/>
        <w:szCs w:val="18"/>
      </w:rPr>
      <w:t xml:space="preserve"> Provider:                       </w:t>
    </w:r>
  </w:p>
  <w:p w14:paraId="33417AE2" w14:textId="69FA5E2B" w:rsidR="00085175" w:rsidRPr="00BD3F16" w:rsidRDefault="00085175" w:rsidP="009D6078">
    <w:pPr>
      <w:pBdr>
        <w:top w:val="single" w:sz="4" w:space="1" w:color="auto"/>
      </w:pBdr>
      <w:tabs>
        <w:tab w:val="center" w:pos="5760"/>
        <w:tab w:val="right" w:pos="10800"/>
        <w:tab w:val="right" w:pos="14400"/>
      </w:tabs>
      <w:ind w:left="-90" w:right="-245"/>
      <w:rPr>
        <w:rFonts w:ascii="Calibri" w:hAnsi="Calibri"/>
        <w:sz w:val="18"/>
        <w:szCs w:val="18"/>
      </w:rPr>
    </w:pPr>
    <w:r w:rsidRPr="00BD3F16">
      <w:rPr>
        <w:rFonts w:ascii="Calibri" w:hAnsi="Calibri"/>
        <w:sz w:val="18"/>
        <w:szCs w:val="18"/>
      </w:rPr>
      <w:t>CA Building Energy Efficiency Standards - 201</w:t>
    </w:r>
    <w:del w:id="6" w:author="Smith, Alexis@Energy" w:date="2018-07-09T11:55:00Z">
      <w:r w:rsidDel="00E34C5C">
        <w:rPr>
          <w:rFonts w:ascii="Calibri" w:hAnsi="Calibri"/>
          <w:sz w:val="18"/>
          <w:szCs w:val="18"/>
        </w:rPr>
        <w:delText>6</w:delText>
      </w:r>
    </w:del>
    <w:ins w:id="7" w:author="Smith, Alexis@Energy" w:date="2018-07-09T11:55:00Z">
      <w:r>
        <w:rPr>
          <w:rFonts w:ascii="Calibri" w:hAnsi="Calibri"/>
          <w:sz w:val="18"/>
          <w:szCs w:val="18"/>
        </w:rPr>
        <w:t>9</w:t>
      </w:r>
    </w:ins>
    <w:r w:rsidRPr="00BD3F16">
      <w:rPr>
        <w:rFonts w:ascii="Calibri" w:hAnsi="Calibri"/>
        <w:sz w:val="18"/>
        <w:szCs w:val="18"/>
      </w:rPr>
      <w:t xml:space="preserve"> Residential Compliance</w:t>
    </w:r>
    <w:r w:rsidRPr="00BD3F16">
      <w:rPr>
        <w:rFonts w:ascii="Calibri" w:hAnsi="Calibri"/>
        <w:sz w:val="18"/>
        <w:szCs w:val="18"/>
      </w:rPr>
      <w:tab/>
    </w:r>
    <w:r w:rsidRPr="00BD3F16">
      <w:rPr>
        <w:rFonts w:ascii="Calibri" w:hAnsi="Calibri"/>
        <w:sz w:val="18"/>
        <w:szCs w:val="18"/>
      </w:rPr>
      <w:tab/>
    </w:r>
    <w:r>
      <w:rPr>
        <w:rFonts w:ascii="Calibri" w:hAnsi="Calibri"/>
        <w:sz w:val="18"/>
        <w:szCs w:val="18"/>
      </w:rPr>
      <w:t>January 20</w:t>
    </w:r>
    <w:ins w:id="8" w:author="Smith, Alexis@Energy" w:date="2018-07-09T11:55:00Z">
      <w:del w:id="9" w:author="Shewmaker, Michael@Energy" w:date="2018-11-29T12:58:00Z">
        <w:r w:rsidDel="00085175">
          <w:rPr>
            <w:rFonts w:ascii="Calibri" w:hAnsi="Calibri"/>
            <w:sz w:val="18"/>
            <w:szCs w:val="18"/>
          </w:rPr>
          <w:delText>20</w:delText>
        </w:r>
      </w:del>
    </w:ins>
    <w:ins w:id="10" w:author="Shewmaker, Michael@Energy" w:date="2018-11-29T12:58:00Z">
      <w:r>
        <w:rPr>
          <w:rFonts w:ascii="Calibri" w:hAnsi="Calibri"/>
          <w:sz w:val="18"/>
          <w:szCs w:val="18"/>
        </w:rPr>
        <w:t>19</w:t>
      </w:r>
    </w:ins>
    <w:del w:id="11" w:author="Smith, Alexis@Energy" w:date="2018-07-09T11:55:00Z">
      <w:r w:rsidDel="00E34C5C">
        <w:rPr>
          <w:rFonts w:ascii="Calibri" w:hAnsi="Calibri"/>
          <w:sz w:val="18"/>
          <w:szCs w:val="18"/>
        </w:rPr>
        <w:delText>16</w:delText>
      </w:r>
    </w:del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17AED" w14:textId="05BE71A9" w:rsidR="00085175" w:rsidRDefault="00085175" w:rsidP="001A0900">
    <w:pPr>
      <w:pBdr>
        <w:top w:val="single" w:sz="4" w:space="1" w:color="auto"/>
      </w:pBdr>
      <w:tabs>
        <w:tab w:val="center" w:pos="5760"/>
        <w:tab w:val="right" w:pos="10710"/>
        <w:tab w:val="right" w:pos="14400"/>
      </w:tabs>
      <w:ind w:left="-90" w:right="54"/>
      <w:rPr>
        <w:rFonts w:ascii="Calibri" w:hAnsi="Calibri"/>
        <w:sz w:val="18"/>
        <w:szCs w:val="18"/>
      </w:rPr>
    </w:pPr>
    <w:r w:rsidRPr="00BD3F16">
      <w:rPr>
        <w:rFonts w:ascii="Calibri" w:hAnsi="Calibri"/>
        <w:sz w:val="18"/>
        <w:szCs w:val="18"/>
      </w:rPr>
      <w:t>CA Building Energy Efficiency Standards - 201</w:t>
    </w:r>
    <w:ins w:id="12" w:author="Smith, Alexis@Energy" w:date="2018-07-09T11:55:00Z">
      <w:r>
        <w:rPr>
          <w:rFonts w:ascii="Calibri" w:hAnsi="Calibri"/>
          <w:sz w:val="18"/>
          <w:szCs w:val="18"/>
        </w:rPr>
        <w:t>9</w:t>
      </w:r>
    </w:ins>
    <w:del w:id="13" w:author="Smith, Alexis@Energy" w:date="2018-07-09T11:55:00Z">
      <w:r w:rsidDel="00E34C5C">
        <w:rPr>
          <w:rFonts w:ascii="Calibri" w:hAnsi="Calibri"/>
          <w:sz w:val="18"/>
          <w:szCs w:val="18"/>
        </w:rPr>
        <w:delText>6</w:delText>
      </w:r>
    </w:del>
    <w:r w:rsidRPr="00BD3F16">
      <w:rPr>
        <w:rFonts w:ascii="Calibri" w:hAnsi="Calibri"/>
        <w:sz w:val="18"/>
        <w:szCs w:val="18"/>
      </w:rPr>
      <w:t xml:space="preserve"> Residential Compliance</w:t>
    </w:r>
    <w:r w:rsidRPr="00BD3F16">
      <w:rPr>
        <w:rFonts w:ascii="Calibri" w:hAnsi="Calibri"/>
        <w:sz w:val="18"/>
        <w:szCs w:val="18"/>
      </w:rPr>
      <w:tab/>
    </w:r>
    <w:r w:rsidRPr="00BD3F16">
      <w:rPr>
        <w:rFonts w:ascii="Calibri" w:hAnsi="Calibri"/>
        <w:sz w:val="18"/>
        <w:szCs w:val="18"/>
      </w:rPr>
      <w:tab/>
    </w:r>
    <w:r>
      <w:rPr>
        <w:rFonts w:ascii="Calibri" w:hAnsi="Calibri"/>
        <w:sz w:val="18"/>
        <w:szCs w:val="18"/>
      </w:rPr>
      <w:t>January 20</w:t>
    </w:r>
    <w:ins w:id="14" w:author="Smith, Alexis@Energy" w:date="2018-07-09T11:55:00Z">
      <w:del w:id="15" w:author="Shewmaker, Michael@Energy" w:date="2018-11-29T12:58:00Z">
        <w:r w:rsidDel="00085175">
          <w:rPr>
            <w:rFonts w:ascii="Calibri" w:hAnsi="Calibri"/>
            <w:sz w:val="18"/>
            <w:szCs w:val="18"/>
          </w:rPr>
          <w:delText>20</w:delText>
        </w:r>
      </w:del>
    </w:ins>
    <w:ins w:id="16" w:author="Shewmaker, Michael@Energy" w:date="2018-11-29T12:58:00Z">
      <w:r>
        <w:rPr>
          <w:rFonts w:ascii="Calibri" w:hAnsi="Calibri"/>
          <w:sz w:val="18"/>
          <w:szCs w:val="18"/>
        </w:rPr>
        <w:t>19</w:t>
      </w:r>
    </w:ins>
    <w:del w:id="17" w:author="Smith, Alexis@Energy" w:date="2018-07-09T11:55:00Z">
      <w:r w:rsidDel="00E34C5C">
        <w:rPr>
          <w:rFonts w:ascii="Calibri" w:hAnsi="Calibri"/>
          <w:sz w:val="18"/>
          <w:szCs w:val="18"/>
        </w:rPr>
        <w:delText>16</w:delText>
      </w:r>
    </w:del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6B2A11" w14:textId="77777777" w:rsidR="00085175" w:rsidRDefault="00085175" w:rsidP="004C1520">
      <w:pPr>
        <w:pStyle w:val="BodyTextIndent"/>
      </w:pPr>
      <w:r>
        <w:separator/>
      </w:r>
    </w:p>
  </w:footnote>
  <w:footnote w:type="continuationSeparator" w:id="0">
    <w:p w14:paraId="73FCF900" w14:textId="77777777" w:rsidR="00085175" w:rsidRDefault="00085175" w:rsidP="004C1520">
      <w:pPr>
        <w:pStyle w:val="BodyTextIndent"/>
      </w:pPr>
      <w:r>
        <w:continuationSeparator/>
      </w:r>
    </w:p>
  </w:footnote>
  <w:footnote w:type="continuationNotice" w:id="1">
    <w:p w14:paraId="784AE8C2" w14:textId="77777777" w:rsidR="00085175" w:rsidRDefault="000851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17AD3" w14:textId="77777777" w:rsidR="00085175" w:rsidRDefault="00085175">
    <w:pPr>
      <w:pStyle w:val="Header"/>
    </w:pPr>
    <w:r>
      <w:rPr>
        <w:noProof/>
      </w:rPr>
      <w:pict w14:anchorId="33417A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4266" o:spid="_x0000_s2050" type="#_x0000_t75" style="position:absolute;left:0;text-align:left;margin-left:0;margin-top:0;width:10in;height:540pt;z-index:-251658239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17AD4" w14:textId="2290C91F" w:rsidR="00085175" w:rsidRPr="007770C5" w:rsidRDefault="00085175" w:rsidP="007D0420">
    <w:pPr>
      <w:suppressAutoHyphens/>
      <w:ind w:left="-90"/>
      <w:rPr>
        <w:rFonts w:ascii="Arial" w:hAnsi="Arial" w:cs="Arial"/>
        <w:sz w:val="14"/>
        <w:szCs w:val="14"/>
      </w:rPr>
    </w:pPr>
    <w:r w:rsidRPr="0011421D">
      <w:rPr>
        <w:rFonts w:ascii="Arial" w:hAnsi="Arial"/>
        <w:noProof/>
        <w:sz w:val="14"/>
      </w:rPr>
      <w:drawing>
        <wp:anchor distT="0" distB="0" distL="114300" distR="114300" simplePos="0" relativeHeight="251658249" behindDoc="0" locked="0" layoutInCell="1" allowOverlap="1" wp14:anchorId="33417AFB" wp14:editId="4B7672AC">
          <wp:simplePos x="0" y="0"/>
          <wp:positionH relativeFrom="margin">
            <wp:posOffset>6626860</wp:posOffset>
          </wp:positionH>
          <wp:positionV relativeFrom="margin">
            <wp:posOffset>-1016000</wp:posOffset>
          </wp:positionV>
          <wp:extent cx="293370" cy="257175"/>
          <wp:effectExtent l="0" t="0" r="0" b="0"/>
          <wp:wrapSquare wrapText="bothSides"/>
          <wp:docPr id="15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EC_Seal-75x7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93370" cy="257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rial" w:hAnsi="Arial" w:cs="Arial"/>
        <w:noProof/>
        <w:sz w:val="14"/>
        <w:szCs w:val="14"/>
      </w:rPr>
      <w:pict w14:anchorId="33417A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4267" o:spid="_x0000_s2051" type="#_x0000_t75" style="position:absolute;left:0;text-align:left;margin-left:0;margin-top:0;width:10in;height:540pt;z-index:-251658238;mso-position-horizontal:center;mso-position-horizontal-relative:margin;mso-position-vertical:center;mso-position-vertical-relative:margin" o:allowincell="f">
          <v:imagedata r:id="rId2" o:title="For information and data collection only" gain="19661f" blacklevel="22938f"/>
          <w10:wrap anchorx="margin" anchory="margin"/>
        </v:shape>
      </w:pict>
    </w:r>
    <w:r w:rsidRPr="007770C5">
      <w:rPr>
        <w:rFonts w:ascii="Arial" w:hAnsi="Arial" w:cs="Arial"/>
        <w:sz w:val="14"/>
        <w:szCs w:val="14"/>
      </w:rPr>
      <w:t>STATE OF CALIFORNIA</w:t>
    </w:r>
  </w:p>
  <w:p w14:paraId="33417AD5" w14:textId="77777777" w:rsidR="00085175" w:rsidRPr="007770C5" w:rsidRDefault="00085175" w:rsidP="007D0420">
    <w:pPr>
      <w:suppressAutoHyphens/>
      <w:ind w:left="-90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SOLAR HEAT GAIN COEFFICIENT (SHGC) WORKSHEET</w:t>
    </w:r>
  </w:p>
  <w:p w14:paraId="33417AD6" w14:textId="484A054A" w:rsidR="00085175" w:rsidRPr="007770C5" w:rsidRDefault="00085175" w:rsidP="007D0420">
    <w:pPr>
      <w:suppressAutoHyphens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CEC-CF1R-ENV-03-E</w:t>
    </w:r>
    <w:r w:rsidRPr="007770C5">
      <w:rPr>
        <w:rFonts w:ascii="Arial" w:hAnsi="Arial" w:cs="Arial"/>
        <w:sz w:val="14"/>
        <w:szCs w:val="14"/>
      </w:rPr>
      <w:t xml:space="preserve"> (Revised</w:t>
    </w:r>
    <w:r>
      <w:rPr>
        <w:rFonts w:ascii="Arial" w:hAnsi="Arial" w:cs="Arial"/>
        <w:sz w:val="14"/>
        <w:szCs w:val="14"/>
      </w:rPr>
      <w:t xml:space="preserve"> 01/</w:t>
    </w:r>
    <w:ins w:id="1" w:author="Smith, Alexis@Energy" w:date="2018-07-09T11:55:00Z">
      <w:del w:id="2" w:author="Shewmaker, Michael@Energy" w:date="2018-11-29T12:57:00Z">
        <w:r w:rsidDel="00085175">
          <w:rPr>
            <w:rFonts w:ascii="Arial" w:hAnsi="Arial" w:cs="Arial"/>
            <w:sz w:val="14"/>
            <w:szCs w:val="14"/>
          </w:rPr>
          <w:delText>20</w:delText>
        </w:r>
      </w:del>
    </w:ins>
    <w:ins w:id="3" w:author="Shewmaker, Michael@Energy" w:date="2018-11-29T12:57:00Z">
      <w:r>
        <w:rPr>
          <w:rFonts w:ascii="Arial" w:hAnsi="Arial" w:cs="Arial"/>
          <w:sz w:val="14"/>
          <w:szCs w:val="14"/>
        </w:rPr>
        <w:t>19</w:t>
      </w:r>
    </w:ins>
    <w:del w:id="4" w:author="Smith, Alexis@Energy" w:date="2018-07-09T11:55:00Z">
      <w:r w:rsidDel="00E34C5C">
        <w:rPr>
          <w:rFonts w:ascii="Arial" w:hAnsi="Arial" w:cs="Arial"/>
          <w:sz w:val="14"/>
          <w:szCs w:val="14"/>
        </w:rPr>
        <w:delText>16</w:delText>
      </w:r>
    </w:del>
    <w:r w:rsidRPr="007770C5">
      <w:rPr>
        <w:rFonts w:ascii="Arial" w:hAnsi="Arial" w:cs="Arial"/>
        <w:sz w:val="14"/>
        <w:szCs w:val="14"/>
      </w:rPr>
      <w:t xml:space="preserve">)                                                                                                    </w:t>
    </w:r>
    <w:r>
      <w:rPr>
        <w:rFonts w:ascii="Arial" w:hAnsi="Arial" w:cs="Arial"/>
        <w:sz w:val="14"/>
        <w:szCs w:val="14"/>
      </w:rPr>
      <w:t xml:space="preserve">   </w:t>
    </w:r>
    <w:r w:rsidRPr="007770C5">
      <w:rPr>
        <w:rFonts w:ascii="Arial" w:hAnsi="Arial" w:cs="Arial"/>
        <w:sz w:val="14"/>
        <w:szCs w:val="14"/>
      </w:rPr>
      <w:t xml:space="preserve">                               </w:t>
    </w:r>
    <w:r>
      <w:rPr>
        <w:rFonts w:ascii="Arial" w:hAnsi="Arial" w:cs="Arial"/>
        <w:sz w:val="14"/>
        <w:szCs w:val="14"/>
      </w:rPr>
      <w:t xml:space="preserve">     </w:t>
    </w:r>
    <w:del w:id="5" w:author="Smith, Alexis@Energy" w:date="2018-08-03T09:02:00Z">
      <w:r w:rsidDel="0068083D">
        <w:rPr>
          <w:rFonts w:ascii="Arial" w:hAnsi="Arial" w:cs="Arial"/>
          <w:sz w:val="14"/>
          <w:szCs w:val="14"/>
        </w:rPr>
        <w:delText xml:space="preserve">    </w:delText>
      </w:r>
    </w:del>
    <w:r>
      <w:rPr>
        <w:rFonts w:ascii="Arial" w:hAnsi="Arial" w:cs="Arial"/>
        <w:sz w:val="14"/>
        <w:szCs w:val="14"/>
      </w:rPr>
      <w:t xml:space="preserve">  </w:t>
    </w:r>
    <w:r w:rsidRPr="007770C5">
      <w:rPr>
        <w:rFonts w:ascii="Arial" w:hAnsi="Arial" w:cs="Arial"/>
        <w:sz w:val="14"/>
        <w:szCs w:val="14"/>
      </w:rPr>
      <w:t>CALIFORNIA ENERGY COMMISSION</w:t>
    </w:r>
  </w:p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7244"/>
      <w:gridCol w:w="1130"/>
      <w:gridCol w:w="2425"/>
    </w:tblGrid>
    <w:tr w:rsidR="00085175" w:rsidRPr="00F85124" w14:paraId="33417AD9" w14:textId="77777777" w:rsidTr="00FA3D0F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  <w:vAlign w:val="center"/>
        </w:tcPr>
        <w:p w14:paraId="33417AD7" w14:textId="77777777" w:rsidR="00085175" w:rsidRPr="002D18A0" w:rsidRDefault="00085175" w:rsidP="00FA3D0F">
          <w:pPr>
            <w:pStyle w:val="Style77"/>
            <w:rPr>
              <w:b/>
            </w:rPr>
          </w:pPr>
          <w:r>
            <w:t>CERTIFICATE OF COMPLIANCE</w:t>
          </w:r>
        </w:p>
      </w:tc>
      <w:tc>
        <w:tcPr>
          <w:tcW w:w="1123" w:type="pct"/>
          <w:tcBorders>
            <w:left w:val="nil"/>
          </w:tcBorders>
          <w:tcMar>
            <w:left w:w="115" w:type="dxa"/>
            <w:right w:w="115" w:type="dxa"/>
          </w:tcMar>
          <w:vAlign w:val="center"/>
        </w:tcPr>
        <w:p w14:paraId="33417AD8" w14:textId="77777777" w:rsidR="00085175" w:rsidRPr="002D18A0" w:rsidRDefault="00085175" w:rsidP="00FA3D0F">
          <w:pPr>
            <w:pStyle w:val="Style78"/>
            <w:rPr>
              <w:b/>
            </w:rPr>
          </w:pPr>
          <w:r w:rsidRPr="002D18A0">
            <w:t>CF1R-</w:t>
          </w:r>
          <w:r>
            <w:t>ENV</w:t>
          </w:r>
          <w:r w:rsidRPr="002D18A0">
            <w:t>-0</w:t>
          </w:r>
          <w:r>
            <w:t>3</w:t>
          </w:r>
          <w:r w:rsidRPr="002D18A0">
            <w:t>-E</w:t>
          </w:r>
        </w:p>
      </w:tc>
    </w:tr>
    <w:tr w:rsidR="00085175" w:rsidRPr="008E6418" w14:paraId="33417ADC" w14:textId="77777777" w:rsidTr="00FA3D0F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</w:tcPr>
        <w:p w14:paraId="33417ADA" w14:textId="77777777" w:rsidR="00085175" w:rsidRPr="002D18A0" w:rsidRDefault="00085175" w:rsidP="00FA3D0F">
          <w:pPr>
            <w:pStyle w:val="Style77"/>
          </w:pPr>
          <w:r w:rsidRPr="00FA3D0F">
            <w:t>Solar Heat Gain Coefficient (SHGC) Worksheet</w:t>
          </w:r>
        </w:p>
      </w:tc>
      <w:tc>
        <w:tcPr>
          <w:tcW w:w="1123" w:type="pct"/>
          <w:tcBorders>
            <w:left w:val="nil"/>
          </w:tcBorders>
        </w:tcPr>
        <w:p w14:paraId="33417ADB" w14:textId="7174330E" w:rsidR="00085175" w:rsidRPr="002D18A0" w:rsidRDefault="00085175" w:rsidP="00FA3D0F">
          <w:pPr>
            <w:pStyle w:val="Style78"/>
          </w:pPr>
          <w:r w:rsidRPr="002D18A0">
            <w:tab/>
            <w:t xml:space="preserve">(Page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2D18A0"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SECTIONPAGES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2D18A0">
            <w:t>)</w:t>
          </w:r>
        </w:p>
      </w:tc>
    </w:tr>
    <w:tr w:rsidR="00085175" w:rsidRPr="00F85124" w14:paraId="33417ADF" w14:textId="77777777" w:rsidTr="00FA3D0F">
      <w:trPr>
        <w:cantSplit/>
        <w:trHeight w:val="288"/>
      </w:trPr>
      <w:tc>
        <w:tcPr>
          <w:tcW w:w="3354" w:type="pct"/>
        </w:tcPr>
        <w:p w14:paraId="33417ADD" w14:textId="77777777" w:rsidR="00085175" w:rsidRPr="0071311B" w:rsidRDefault="00085175" w:rsidP="00FA3D0F">
          <w:pPr>
            <w:pStyle w:val="Style20"/>
          </w:pPr>
          <w:r w:rsidRPr="0071311B">
            <w:t>Project Name:</w:t>
          </w:r>
        </w:p>
      </w:tc>
      <w:tc>
        <w:tcPr>
          <w:tcW w:w="1646" w:type="pct"/>
          <w:gridSpan w:val="2"/>
        </w:tcPr>
        <w:p w14:paraId="33417ADE" w14:textId="77777777" w:rsidR="00085175" w:rsidRPr="0071311B" w:rsidRDefault="00085175" w:rsidP="00FA3D0F">
          <w:pPr>
            <w:pStyle w:val="Style20"/>
          </w:pPr>
          <w:r w:rsidRPr="0071311B">
            <w:t>Date Prepared:</w:t>
          </w:r>
        </w:p>
      </w:tc>
    </w:tr>
  </w:tbl>
  <w:p w14:paraId="33417AE0" w14:textId="77777777" w:rsidR="00085175" w:rsidRPr="00172ED6" w:rsidRDefault="00085175" w:rsidP="00107999">
    <w:pPr>
      <w:rPr>
        <w:szCs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17AE4" w14:textId="77777777" w:rsidR="00085175" w:rsidRDefault="00085175">
    <w:pPr>
      <w:pStyle w:val="Header"/>
    </w:pPr>
    <w:r>
      <w:rPr>
        <w:noProof/>
      </w:rPr>
      <w:pict w14:anchorId="33417A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4265" o:spid="_x0000_s2049" type="#_x0000_t75" style="position:absolute;left:0;text-align:left;margin-left:0;margin-top:0;width:10in;height:540pt;z-index:-251658240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17AE5" w14:textId="77777777" w:rsidR="00085175" w:rsidRDefault="00085175">
    <w:pPr>
      <w:pStyle w:val="Header"/>
    </w:pPr>
    <w:r>
      <w:rPr>
        <w:noProof/>
      </w:rPr>
      <w:pict w14:anchorId="33417A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4269" o:spid="_x0000_s2053" type="#_x0000_t75" style="position:absolute;left:0;text-align:left;margin-left:0;margin-top:0;width:10in;height:540pt;z-index:-251658236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8374"/>
      <w:gridCol w:w="2425"/>
    </w:tblGrid>
    <w:tr w:rsidR="00085175" w:rsidRPr="00FA3D0F" w14:paraId="33417AE8" w14:textId="77777777" w:rsidTr="00FA3D0F">
      <w:trPr>
        <w:cantSplit/>
        <w:trHeight w:val="288"/>
      </w:trPr>
      <w:tc>
        <w:tcPr>
          <w:tcW w:w="3877" w:type="pct"/>
          <w:tcBorders>
            <w:right w:val="nil"/>
          </w:tcBorders>
          <w:vAlign w:val="center"/>
        </w:tcPr>
        <w:p w14:paraId="33417AE6" w14:textId="21C38A03" w:rsidR="00085175" w:rsidRPr="00FA3D0F" w:rsidRDefault="00085175" w:rsidP="00FA3D0F">
          <w:pPr>
            <w:keepNext/>
            <w:outlineLvl w:val="0"/>
            <w:rPr>
              <w:rFonts w:ascii="Calibri" w:hAnsi="Calibri"/>
              <w:b/>
              <w:bCs/>
            </w:rPr>
          </w:pPr>
          <w:r w:rsidRPr="00FA3D0F">
            <w:rPr>
              <w:rFonts w:ascii="Calibri" w:hAnsi="Calibri"/>
              <w:bCs/>
            </w:rPr>
            <w:t xml:space="preserve">CERTIFICATE OF COMPLIANCE – </w:t>
          </w:r>
          <w:r w:rsidRPr="008F3B99">
            <w:rPr>
              <w:rFonts w:ascii="Calibri" w:hAnsi="Calibri"/>
              <w:bCs/>
            </w:rPr>
            <w:t>USER INSTRUCTIONS</w:t>
          </w:r>
        </w:p>
      </w:tc>
      <w:tc>
        <w:tcPr>
          <w:tcW w:w="1123" w:type="pct"/>
          <w:tcBorders>
            <w:left w:val="nil"/>
          </w:tcBorders>
          <w:tcMar>
            <w:left w:w="115" w:type="dxa"/>
            <w:right w:w="115" w:type="dxa"/>
          </w:tcMar>
          <w:vAlign w:val="center"/>
        </w:tcPr>
        <w:p w14:paraId="33417AE7" w14:textId="77777777" w:rsidR="00085175" w:rsidRPr="00FA3D0F" w:rsidRDefault="00085175" w:rsidP="00FA3D0F">
          <w:pPr>
            <w:keepNext/>
            <w:jc w:val="right"/>
            <w:outlineLvl w:val="0"/>
            <w:rPr>
              <w:rFonts w:ascii="Calibri" w:hAnsi="Calibri"/>
              <w:b/>
              <w:bCs/>
            </w:rPr>
          </w:pPr>
          <w:r w:rsidRPr="00FA3D0F">
            <w:rPr>
              <w:rFonts w:ascii="Calibri" w:hAnsi="Calibri"/>
              <w:bCs/>
            </w:rPr>
            <w:t>CF1R-</w:t>
          </w:r>
          <w:r>
            <w:rPr>
              <w:rFonts w:ascii="Calibri" w:hAnsi="Calibri"/>
              <w:bCs/>
            </w:rPr>
            <w:t>ENV-03</w:t>
          </w:r>
          <w:r w:rsidRPr="00FA3D0F">
            <w:rPr>
              <w:rFonts w:ascii="Calibri" w:hAnsi="Calibri"/>
              <w:bCs/>
            </w:rPr>
            <w:t>-E</w:t>
          </w:r>
        </w:p>
      </w:tc>
    </w:tr>
    <w:tr w:rsidR="00085175" w:rsidRPr="00FA3D0F" w14:paraId="33417AEB" w14:textId="77777777" w:rsidTr="00FA3D0F">
      <w:trPr>
        <w:cantSplit/>
        <w:trHeight w:val="288"/>
      </w:trPr>
      <w:tc>
        <w:tcPr>
          <w:tcW w:w="3877" w:type="pct"/>
          <w:tcBorders>
            <w:right w:val="nil"/>
          </w:tcBorders>
        </w:tcPr>
        <w:p w14:paraId="33417AE9" w14:textId="77777777" w:rsidR="00085175" w:rsidRPr="00FA3D0F" w:rsidRDefault="00085175" w:rsidP="00FA3D0F">
          <w:pPr>
            <w:keepNext/>
            <w:outlineLvl w:val="0"/>
            <w:rPr>
              <w:rFonts w:ascii="Calibri" w:hAnsi="Calibri"/>
              <w:bCs/>
            </w:rPr>
          </w:pPr>
          <w:r w:rsidRPr="00FA3D0F">
            <w:rPr>
              <w:rFonts w:ascii="Calibri" w:hAnsi="Calibri"/>
              <w:bCs/>
            </w:rPr>
            <w:t>Solar Heat Gain Coefficient (SHGC) Worksheet</w:t>
          </w:r>
        </w:p>
      </w:tc>
      <w:tc>
        <w:tcPr>
          <w:tcW w:w="1123" w:type="pct"/>
          <w:tcBorders>
            <w:left w:val="nil"/>
          </w:tcBorders>
        </w:tcPr>
        <w:p w14:paraId="33417AEA" w14:textId="562B98B9" w:rsidR="00085175" w:rsidRPr="00FA3D0F" w:rsidRDefault="00085175" w:rsidP="00FA3D0F">
          <w:pPr>
            <w:keepNext/>
            <w:jc w:val="right"/>
            <w:outlineLvl w:val="0"/>
            <w:rPr>
              <w:rFonts w:ascii="Calibri" w:hAnsi="Calibri"/>
              <w:bCs/>
            </w:rPr>
          </w:pPr>
          <w:r w:rsidRPr="00FA3D0F">
            <w:rPr>
              <w:rFonts w:ascii="Calibri" w:hAnsi="Calibri"/>
              <w:bCs/>
            </w:rPr>
            <w:tab/>
            <w:t xml:space="preserve">(Page </w:t>
          </w:r>
          <w:r w:rsidRPr="00FA3D0F">
            <w:rPr>
              <w:rFonts w:ascii="Calibri" w:hAnsi="Calibri"/>
              <w:bCs/>
            </w:rPr>
            <w:fldChar w:fldCharType="begin"/>
          </w:r>
          <w:r w:rsidRPr="00FA3D0F">
            <w:rPr>
              <w:rFonts w:ascii="Calibri" w:hAnsi="Calibri"/>
              <w:bCs/>
            </w:rPr>
            <w:instrText xml:space="preserve"> PAGE   \* MERGEFORMAT </w:instrText>
          </w:r>
          <w:r w:rsidRPr="00FA3D0F">
            <w:rPr>
              <w:rFonts w:ascii="Calibri" w:hAnsi="Calibri"/>
              <w:bCs/>
            </w:rPr>
            <w:fldChar w:fldCharType="separate"/>
          </w:r>
          <w:r>
            <w:rPr>
              <w:rFonts w:ascii="Calibri" w:hAnsi="Calibri"/>
              <w:bCs/>
              <w:noProof/>
            </w:rPr>
            <w:t>3</w:t>
          </w:r>
          <w:r w:rsidRPr="00FA3D0F">
            <w:rPr>
              <w:rFonts w:ascii="Calibri" w:hAnsi="Calibri"/>
              <w:bCs/>
            </w:rPr>
            <w:fldChar w:fldCharType="end"/>
          </w:r>
          <w:r w:rsidRPr="00FA3D0F">
            <w:rPr>
              <w:rFonts w:ascii="Calibri" w:hAnsi="Calibri"/>
              <w:bCs/>
            </w:rPr>
            <w:t xml:space="preserve"> of </w:t>
          </w:r>
          <w:r>
            <w:rPr>
              <w:rFonts w:ascii="Calibri" w:hAnsi="Calibri"/>
              <w:bCs/>
              <w:noProof/>
            </w:rPr>
            <w:fldChar w:fldCharType="begin"/>
          </w:r>
          <w:r>
            <w:rPr>
              <w:rFonts w:ascii="Calibri" w:hAnsi="Calibri"/>
              <w:bCs/>
              <w:noProof/>
            </w:rPr>
            <w:instrText xml:space="preserve"> SECTIONPAGES   \* MERGEFORMAT </w:instrText>
          </w:r>
          <w:r>
            <w:rPr>
              <w:rFonts w:ascii="Calibri" w:hAnsi="Calibri"/>
              <w:bCs/>
              <w:noProof/>
            </w:rPr>
            <w:fldChar w:fldCharType="separate"/>
          </w:r>
          <w:r>
            <w:rPr>
              <w:rFonts w:ascii="Calibri" w:hAnsi="Calibri"/>
              <w:bCs/>
              <w:noProof/>
            </w:rPr>
            <w:t>3</w:t>
          </w:r>
          <w:r>
            <w:rPr>
              <w:rFonts w:ascii="Calibri" w:hAnsi="Calibri"/>
              <w:bCs/>
              <w:noProof/>
            </w:rPr>
            <w:fldChar w:fldCharType="end"/>
          </w:r>
          <w:r w:rsidRPr="00FA3D0F">
            <w:rPr>
              <w:rFonts w:ascii="Calibri" w:hAnsi="Calibri"/>
              <w:bCs/>
            </w:rPr>
            <w:t>)</w:t>
          </w:r>
        </w:p>
      </w:tc>
    </w:tr>
  </w:tbl>
  <w:p w14:paraId="33417AEC" w14:textId="65926BF8" w:rsidR="00085175" w:rsidRPr="00172ED6" w:rsidRDefault="00085175" w:rsidP="00FA3D0F">
    <w:pPr>
      <w:rPr>
        <w:szCs w:val="8"/>
      </w:rPr>
    </w:pPr>
    <w:r>
      <w:rPr>
        <w:rFonts w:ascii="Calibri" w:hAnsi="Calibri"/>
        <w:bCs/>
        <w:noProof/>
      </w:rPr>
      <w:pict w14:anchorId="33417A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4270" o:spid="_x0000_s2059" type="#_x0000_t75" style="position:absolute;margin-left:0;margin-top:0;width:10in;height:540pt;z-index:-251658235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17AEF" w14:textId="77777777" w:rsidR="00085175" w:rsidRDefault="00085175">
    <w:pPr>
      <w:pStyle w:val="Header"/>
    </w:pPr>
    <w:r>
      <w:rPr>
        <w:noProof/>
      </w:rPr>
      <w:pict w14:anchorId="33417B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4268" o:spid="_x0000_s2052" type="#_x0000_t75" style="position:absolute;left:0;text-align:left;margin-left:0;margin-top:0;width:10in;height:540pt;z-index:-251658237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17AF0" w14:textId="77777777" w:rsidR="00085175" w:rsidRDefault="00085175">
    <w:pPr>
      <w:pStyle w:val="Header"/>
    </w:pPr>
    <w:r>
      <w:rPr>
        <w:noProof/>
      </w:rPr>
      <w:pict w14:anchorId="33417B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4272" o:spid="_x0000_s2056" type="#_x0000_t75" style="position:absolute;left:0;text-align:left;margin-left:0;margin-top:0;width:10in;height:540pt;z-index:-251658233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9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8066"/>
      <w:gridCol w:w="2700"/>
    </w:tblGrid>
    <w:tr w:rsidR="00085175" w:rsidRPr="00FA3D0F" w14:paraId="33417AF3" w14:textId="77777777" w:rsidTr="009A799F">
      <w:trPr>
        <w:cantSplit/>
        <w:trHeight w:val="288"/>
      </w:trPr>
      <w:tc>
        <w:tcPr>
          <w:tcW w:w="3746" w:type="pct"/>
          <w:tcBorders>
            <w:right w:val="nil"/>
          </w:tcBorders>
          <w:vAlign w:val="center"/>
        </w:tcPr>
        <w:p w14:paraId="33417AF1" w14:textId="72D0AC1B" w:rsidR="00085175" w:rsidRPr="00FA3D0F" w:rsidRDefault="00085175" w:rsidP="00FA3D0F">
          <w:pPr>
            <w:keepNext/>
            <w:outlineLvl w:val="0"/>
            <w:rPr>
              <w:rFonts w:ascii="Calibri" w:hAnsi="Calibri"/>
              <w:b/>
              <w:bCs/>
            </w:rPr>
          </w:pPr>
          <w:r w:rsidRPr="00FA3D0F">
            <w:rPr>
              <w:rFonts w:ascii="Calibri" w:hAnsi="Calibri"/>
              <w:bCs/>
            </w:rPr>
            <w:t>CERTIFICATE OF COMPLIANCE – DATA FIELD DEFINITIONS AND CALCULATIONS</w:t>
          </w:r>
        </w:p>
      </w:tc>
      <w:tc>
        <w:tcPr>
          <w:tcW w:w="1254" w:type="pct"/>
          <w:tcBorders>
            <w:left w:val="nil"/>
          </w:tcBorders>
          <w:tcMar>
            <w:left w:w="115" w:type="dxa"/>
            <w:right w:w="115" w:type="dxa"/>
          </w:tcMar>
          <w:vAlign w:val="center"/>
        </w:tcPr>
        <w:p w14:paraId="33417AF2" w14:textId="77777777" w:rsidR="00085175" w:rsidRPr="00FA3D0F" w:rsidRDefault="00085175" w:rsidP="00FA3D0F">
          <w:pPr>
            <w:keepNext/>
            <w:jc w:val="right"/>
            <w:outlineLvl w:val="0"/>
            <w:rPr>
              <w:rFonts w:ascii="Calibri" w:hAnsi="Calibri"/>
              <w:b/>
              <w:bCs/>
            </w:rPr>
          </w:pPr>
          <w:r w:rsidRPr="00FA3D0F">
            <w:rPr>
              <w:rFonts w:ascii="Calibri" w:hAnsi="Calibri"/>
              <w:bCs/>
            </w:rPr>
            <w:t>CF1R-</w:t>
          </w:r>
          <w:r>
            <w:rPr>
              <w:rFonts w:ascii="Calibri" w:hAnsi="Calibri"/>
              <w:bCs/>
            </w:rPr>
            <w:t>ENV-03</w:t>
          </w:r>
          <w:r w:rsidRPr="00FA3D0F">
            <w:rPr>
              <w:rFonts w:ascii="Calibri" w:hAnsi="Calibri"/>
              <w:bCs/>
            </w:rPr>
            <w:t>-E</w:t>
          </w:r>
        </w:p>
      </w:tc>
    </w:tr>
    <w:tr w:rsidR="00085175" w:rsidRPr="00FA3D0F" w14:paraId="33417AF6" w14:textId="77777777" w:rsidTr="009A799F">
      <w:trPr>
        <w:cantSplit/>
        <w:trHeight w:val="288"/>
      </w:trPr>
      <w:tc>
        <w:tcPr>
          <w:tcW w:w="3746" w:type="pct"/>
          <w:tcBorders>
            <w:right w:val="nil"/>
          </w:tcBorders>
        </w:tcPr>
        <w:p w14:paraId="33417AF4" w14:textId="77777777" w:rsidR="00085175" w:rsidRPr="00FA3D0F" w:rsidRDefault="00085175" w:rsidP="00FA3D0F">
          <w:pPr>
            <w:keepNext/>
            <w:outlineLvl w:val="0"/>
            <w:rPr>
              <w:rFonts w:ascii="Calibri" w:hAnsi="Calibri"/>
              <w:bCs/>
            </w:rPr>
          </w:pPr>
          <w:r w:rsidRPr="00FA3D0F">
            <w:rPr>
              <w:rFonts w:ascii="Calibri" w:hAnsi="Calibri"/>
              <w:bCs/>
            </w:rPr>
            <w:t>Solar Heat Gain Coefficient (SHGC) Worksheet</w:t>
          </w:r>
        </w:p>
      </w:tc>
      <w:tc>
        <w:tcPr>
          <w:tcW w:w="1254" w:type="pct"/>
          <w:tcBorders>
            <w:left w:val="nil"/>
          </w:tcBorders>
        </w:tcPr>
        <w:p w14:paraId="33417AF5" w14:textId="095B4CC1" w:rsidR="00085175" w:rsidRPr="00FA3D0F" w:rsidRDefault="00085175" w:rsidP="00FA3D0F">
          <w:pPr>
            <w:keepNext/>
            <w:jc w:val="right"/>
            <w:outlineLvl w:val="0"/>
            <w:rPr>
              <w:rFonts w:ascii="Calibri" w:hAnsi="Calibri"/>
              <w:bCs/>
            </w:rPr>
          </w:pPr>
          <w:r w:rsidRPr="00FA3D0F">
            <w:rPr>
              <w:rFonts w:ascii="Calibri" w:hAnsi="Calibri"/>
              <w:bCs/>
            </w:rPr>
            <w:tab/>
            <w:t xml:space="preserve">(Page </w:t>
          </w:r>
          <w:r w:rsidRPr="00FA3D0F">
            <w:rPr>
              <w:rFonts w:ascii="Calibri" w:hAnsi="Calibri"/>
              <w:bCs/>
            </w:rPr>
            <w:fldChar w:fldCharType="begin"/>
          </w:r>
          <w:r w:rsidRPr="00FA3D0F">
            <w:rPr>
              <w:rFonts w:ascii="Calibri" w:hAnsi="Calibri"/>
              <w:bCs/>
            </w:rPr>
            <w:instrText xml:space="preserve"> PAGE   \* MERGEFORMAT </w:instrText>
          </w:r>
          <w:r w:rsidRPr="00FA3D0F">
            <w:rPr>
              <w:rFonts w:ascii="Calibri" w:hAnsi="Calibri"/>
              <w:bCs/>
            </w:rPr>
            <w:fldChar w:fldCharType="separate"/>
          </w:r>
          <w:r>
            <w:rPr>
              <w:rFonts w:ascii="Calibri" w:hAnsi="Calibri"/>
              <w:bCs/>
              <w:noProof/>
            </w:rPr>
            <w:t>2</w:t>
          </w:r>
          <w:r w:rsidRPr="00FA3D0F">
            <w:rPr>
              <w:rFonts w:ascii="Calibri" w:hAnsi="Calibri"/>
              <w:bCs/>
            </w:rPr>
            <w:fldChar w:fldCharType="end"/>
          </w:r>
          <w:r w:rsidRPr="00FA3D0F">
            <w:rPr>
              <w:rFonts w:ascii="Calibri" w:hAnsi="Calibri"/>
              <w:bCs/>
            </w:rPr>
            <w:t xml:space="preserve"> of </w:t>
          </w:r>
          <w:r>
            <w:rPr>
              <w:rFonts w:ascii="Calibri" w:hAnsi="Calibri"/>
              <w:bCs/>
              <w:noProof/>
            </w:rPr>
            <w:fldChar w:fldCharType="begin"/>
          </w:r>
          <w:r>
            <w:rPr>
              <w:rFonts w:ascii="Calibri" w:hAnsi="Calibri"/>
              <w:bCs/>
              <w:noProof/>
            </w:rPr>
            <w:instrText xml:space="preserve"> SECTIONPAGES   \* MERGEFORMAT </w:instrText>
          </w:r>
          <w:r>
            <w:rPr>
              <w:rFonts w:ascii="Calibri" w:hAnsi="Calibri"/>
              <w:bCs/>
              <w:noProof/>
            </w:rPr>
            <w:fldChar w:fldCharType="separate"/>
          </w:r>
          <w:r>
            <w:rPr>
              <w:rFonts w:ascii="Calibri" w:hAnsi="Calibri"/>
              <w:bCs/>
              <w:noProof/>
            </w:rPr>
            <w:t>2</w:t>
          </w:r>
          <w:r>
            <w:rPr>
              <w:rFonts w:ascii="Calibri" w:hAnsi="Calibri"/>
              <w:bCs/>
              <w:noProof/>
            </w:rPr>
            <w:fldChar w:fldCharType="end"/>
          </w:r>
          <w:r w:rsidRPr="00FA3D0F">
            <w:rPr>
              <w:rFonts w:ascii="Calibri" w:hAnsi="Calibri"/>
              <w:bCs/>
            </w:rPr>
            <w:t>)</w:t>
          </w:r>
        </w:p>
      </w:tc>
    </w:tr>
  </w:tbl>
  <w:p w14:paraId="33417AF7" w14:textId="4A6789A9" w:rsidR="00085175" w:rsidRPr="00221765" w:rsidRDefault="00085175" w:rsidP="00FA3D0F">
    <w:pPr>
      <w:rPr>
        <w:szCs w:val="8"/>
      </w:rPr>
    </w:pPr>
    <w:r>
      <w:rPr>
        <w:rFonts w:ascii="Calibri" w:hAnsi="Calibri"/>
        <w:bCs/>
        <w:noProof/>
      </w:rPr>
      <w:pict w14:anchorId="33417B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4273" o:spid="_x0000_s2058" type="#_x0000_t75" style="position:absolute;margin-left:0;margin-top:0;width:10in;height:540pt;z-index:-251658232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17AF8" w14:textId="77777777" w:rsidR="00085175" w:rsidRDefault="00085175">
    <w:pPr>
      <w:pStyle w:val="Header"/>
    </w:pPr>
    <w:r>
      <w:rPr>
        <w:noProof/>
      </w:rPr>
      <w:pict w14:anchorId="33417B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4271" o:spid="_x0000_s2055" type="#_x0000_t75" style="position:absolute;left:0;text-align:left;margin-left:0;margin-top:0;width:10in;height:540pt;z-index:-251658234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D90407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014027F6"/>
    <w:multiLevelType w:val="hybridMultilevel"/>
    <w:tmpl w:val="84CE3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04804"/>
    <w:multiLevelType w:val="hybridMultilevel"/>
    <w:tmpl w:val="242E7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3450C"/>
    <w:multiLevelType w:val="hybridMultilevel"/>
    <w:tmpl w:val="4D0E751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3B6CA6"/>
    <w:multiLevelType w:val="hybridMultilevel"/>
    <w:tmpl w:val="68B2D48E"/>
    <w:lvl w:ilvl="0" w:tplc="D19617B0">
      <w:start w:val="1"/>
      <w:numFmt w:val="decimal"/>
      <w:lvlText w:val="%1."/>
      <w:lvlJc w:val="left"/>
      <w:pPr>
        <w:ind w:left="63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05F1145B"/>
    <w:multiLevelType w:val="hybridMultilevel"/>
    <w:tmpl w:val="3B68976A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8B1379"/>
    <w:multiLevelType w:val="hybridMultilevel"/>
    <w:tmpl w:val="10F25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F2692B"/>
    <w:multiLevelType w:val="hybridMultilevel"/>
    <w:tmpl w:val="DD188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767CAD"/>
    <w:multiLevelType w:val="multilevel"/>
    <w:tmpl w:val="26588134"/>
    <w:lvl w:ilvl="0">
      <w:start w:val="3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3"/>
      <w:numFmt w:val="decimal"/>
      <w:pStyle w:val="Heading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4.1.1.1"/>
      <w:lvlJc w:val="left"/>
      <w:pPr>
        <w:ind w:left="-6646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  <w:lvl w:ilvl="5">
      <w:numFmt w:val="decimal"/>
      <w:lvlText w:val="%6"/>
      <w:lvlJc w:val="left"/>
      <w:pPr>
        <w:tabs>
          <w:tab w:val="num" w:pos="-6646"/>
        </w:tabs>
        <w:ind w:left="-6646" w:firstLine="0"/>
      </w:pPr>
      <w:rPr>
        <w:rFonts w:ascii="Times New Roman" w:hAnsi="Times New Roman" w:hint="default"/>
      </w:rPr>
    </w:lvl>
    <w:lvl w:ilvl="6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</w:abstractNum>
  <w:abstractNum w:abstractNumId="9" w15:restartNumberingAfterBreak="0">
    <w:nsid w:val="0AE17938"/>
    <w:multiLevelType w:val="hybridMultilevel"/>
    <w:tmpl w:val="4DFE86E8"/>
    <w:lvl w:ilvl="0" w:tplc="1A0E0D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2B6E92"/>
    <w:multiLevelType w:val="hybridMultilevel"/>
    <w:tmpl w:val="47DC4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F80D66"/>
    <w:multiLevelType w:val="hybridMultilevel"/>
    <w:tmpl w:val="8E2CA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5749E3"/>
    <w:multiLevelType w:val="hybridMultilevel"/>
    <w:tmpl w:val="84DC937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12D2238F"/>
    <w:multiLevelType w:val="hybridMultilevel"/>
    <w:tmpl w:val="A2EA7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E17E27"/>
    <w:multiLevelType w:val="hybridMultilevel"/>
    <w:tmpl w:val="E4A632B8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C51925"/>
    <w:multiLevelType w:val="hybridMultilevel"/>
    <w:tmpl w:val="8BC485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8005E37"/>
    <w:multiLevelType w:val="hybridMultilevel"/>
    <w:tmpl w:val="7200C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88855A0"/>
    <w:multiLevelType w:val="hybridMultilevel"/>
    <w:tmpl w:val="53008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7001F9"/>
    <w:multiLevelType w:val="hybridMultilevel"/>
    <w:tmpl w:val="B6B27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1B0191"/>
    <w:multiLevelType w:val="hybridMultilevel"/>
    <w:tmpl w:val="A8E4CB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1C841B96"/>
    <w:multiLevelType w:val="hybridMultilevel"/>
    <w:tmpl w:val="17FEE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7233F5"/>
    <w:multiLevelType w:val="hybridMultilevel"/>
    <w:tmpl w:val="18387324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AE323A"/>
    <w:multiLevelType w:val="hybridMultilevel"/>
    <w:tmpl w:val="2D42A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3E82790"/>
    <w:multiLevelType w:val="hybridMultilevel"/>
    <w:tmpl w:val="DA6E6C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5E923AA"/>
    <w:multiLevelType w:val="hybridMultilevel"/>
    <w:tmpl w:val="10F25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036EB3"/>
    <w:multiLevelType w:val="hybridMultilevel"/>
    <w:tmpl w:val="13B0838E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455D8B"/>
    <w:multiLevelType w:val="multilevel"/>
    <w:tmpl w:val="38DE0982"/>
    <w:lvl w:ilvl="0">
      <w:start w:val="2"/>
      <w:numFmt w:val="decimal"/>
      <w:lvlText w:val="%1."/>
      <w:lvlJc w:val="left"/>
      <w:pPr>
        <w:tabs>
          <w:tab w:val="num" w:pos="-2966"/>
        </w:tabs>
        <w:ind w:left="-3326" w:firstLine="0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tabs>
          <w:tab w:val="num" w:pos="-2606"/>
        </w:tabs>
        <w:ind w:left="-3326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2606"/>
        </w:tabs>
        <w:ind w:left="-3326" w:firstLine="0"/>
      </w:pPr>
      <w:rPr>
        <w:rFonts w:hint="default"/>
      </w:rPr>
    </w:lvl>
    <w:lvl w:ilvl="3">
      <w:start w:val="1"/>
      <w:numFmt w:val="decimal"/>
      <w:suff w:val="nothing"/>
      <w:lvlText w:val="%4.1.1.1"/>
      <w:lvlJc w:val="left"/>
      <w:pPr>
        <w:ind w:left="-9972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9972" w:firstLine="0"/>
      </w:pPr>
      <w:rPr>
        <w:rFonts w:hint="default"/>
      </w:rPr>
    </w:lvl>
    <w:lvl w:ilvl="5">
      <w:numFmt w:val="decimal"/>
      <w:lvlText w:val="%6"/>
      <w:lvlJc w:val="left"/>
      <w:pPr>
        <w:tabs>
          <w:tab w:val="num" w:pos="-9972"/>
        </w:tabs>
        <w:ind w:left="-9972" w:firstLine="0"/>
      </w:pPr>
      <w:rPr>
        <w:rFonts w:ascii="Times New Roman" w:hAnsi="Times New Roman" w:hint="default"/>
      </w:rPr>
    </w:lvl>
    <w:lvl w:ilvl="6">
      <w:start w:val="1"/>
      <w:numFmt w:val="none"/>
      <w:suff w:val="nothing"/>
      <w:lvlText w:val=""/>
      <w:lvlJc w:val="left"/>
      <w:pPr>
        <w:ind w:left="-9972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9972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9972" w:firstLine="0"/>
      </w:pPr>
      <w:rPr>
        <w:rFonts w:hint="default"/>
      </w:rPr>
    </w:lvl>
  </w:abstractNum>
  <w:abstractNum w:abstractNumId="27" w15:restartNumberingAfterBreak="0">
    <w:nsid w:val="28515D79"/>
    <w:multiLevelType w:val="hybridMultilevel"/>
    <w:tmpl w:val="6B1A3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85E525F"/>
    <w:multiLevelType w:val="hybridMultilevel"/>
    <w:tmpl w:val="B14AFF4E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86612B4"/>
    <w:multiLevelType w:val="hybridMultilevel"/>
    <w:tmpl w:val="AB766C20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4A0BB5"/>
    <w:multiLevelType w:val="hybridMultilevel"/>
    <w:tmpl w:val="993C3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AF12A64"/>
    <w:multiLevelType w:val="singleLevel"/>
    <w:tmpl w:val="05B090E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2BD72181"/>
    <w:multiLevelType w:val="hybridMultilevel"/>
    <w:tmpl w:val="2A7C4764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CDA69DD"/>
    <w:multiLevelType w:val="hybridMultilevel"/>
    <w:tmpl w:val="071C2E4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2F9112F1"/>
    <w:multiLevelType w:val="singleLevel"/>
    <w:tmpl w:val="A50E7A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 w15:restartNumberingAfterBreak="0">
    <w:nsid w:val="30C10CF0"/>
    <w:multiLevelType w:val="hybridMultilevel"/>
    <w:tmpl w:val="9A400B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33B96D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58901E9"/>
    <w:multiLevelType w:val="hybridMultilevel"/>
    <w:tmpl w:val="39F4A11E"/>
    <w:lvl w:ilvl="0" w:tplc="A2D435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90241F3"/>
    <w:multiLevelType w:val="hybridMultilevel"/>
    <w:tmpl w:val="9920EE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3A755256"/>
    <w:multiLevelType w:val="hybridMultilevel"/>
    <w:tmpl w:val="F80A4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B9749F5"/>
    <w:multiLevelType w:val="hybridMultilevel"/>
    <w:tmpl w:val="E9C0FB5A"/>
    <w:lvl w:ilvl="0" w:tplc="76C6F85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0483AA1"/>
    <w:multiLevelType w:val="hybridMultilevel"/>
    <w:tmpl w:val="A3FEEE98"/>
    <w:lvl w:ilvl="0" w:tplc="C76E700C">
      <w:start w:val="1"/>
      <w:numFmt w:val="bullet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1" w:tplc="1002742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5C189F9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DE74995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3374635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57E959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2F88F65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74C37B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1CF666E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410E7192"/>
    <w:multiLevelType w:val="hybridMultilevel"/>
    <w:tmpl w:val="10F25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3196880"/>
    <w:multiLevelType w:val="hybridMultilevel"/>
    <w:tmpl w:val="A10A8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550469"/>
    <w:multiLevelType w:val="hybridMultilevel"/>
    <w:tmpl w:val="0220019E"/>
    <w:lvl w:ilvl="0" w:tplc="76C6F85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87D2461"/>
    <w:multiLevelType w:val="hybridMultilevel"/>
    <w:tmpl w:val="CC6CC914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98C3118"/>
    <w:multiLevelType w:val="hybridMultilevel"/>
    <w:tmpl w:val="5D24A74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7" w15:restartNumberingAfterBreak="0">
    <w:nsid w:val="4D9506FF"/>
    <w:multiLevelType w:val="hybridMultilevel"/>
    <w:tmpl w:val="191EFC5E"/>
    <w:lvl w:ilvl="0" w:tplc="C8AA9C2A">
      <w:start w:val="1"/>
      <w:numFmt w:val="bullet"/>
      <w:lvlText w:val=""/>
      <w:lvlJc w:val="left"/>
      <w:pPr>
        <w:tabs>
          <w:tab w:val="num" w:pos="360"/>
        </w:tabs>
        <w:ind w:left="72" w:hanging="72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8" w15:restartNumberingAfterBreak="0">
    <w:nsid w:val="4FF07CEA"/>
    <w:multiLevelType w:val="hybridMultilevel"/>
    <w:tmpl w:val="8E04BD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504D5A9E"/>
    <w:multiLevelType w:val="hybridMultilevel"/>
    <w:tmpl w:val="A40A97EC"/>
    <w:lvl w:ilvl="0" w:tplc="75E42DB4">
      <w:start w:val="1"/>
      <w:numFmt w:val="bullet"/>
      <w:pStyle w:val="Style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10D1B64"/>
    <w:multiLevelType w:val="hybridMultilevel"/>
    <w:tmpl w:val="0360C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512F3830"/>
    <w:multiLevelType w:val="hybridMultilevel"/>
    <w:tmpl w:val="C206093C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20B3BC3"/>
    <w:multiLevelType w:val="hybridMultilevel"/>
    <w:tmpl w:val="AD62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7D85152"/>
    <w:multiLevelType w:val="hybridMultilevel"/>
    <w:tmpl w:val="3B0CA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98B763D"/>
    <w:multiLevelType w:val="hybridMultilevel"/>
    <w:tmpl w:val="9D206B14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9CB0619"/>
    <w:multiLevelType w:val="hybridMultilevel"/>
    <w:tmpl w:val="42FAF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C1B47BE"/>
    <w:multiLevelType w:val="hybridMultilevel"/>
    <w:tmpl w:val="18EC5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E553751"/>
    <w:multiLevelType w:val="hybridMultilevel"/>
    <w:tmpl w:val="C8B45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9274C03"/>
    <w:multiLevelType w:val="hybridMultilevel"/>
    <w:tmpl w:val="33A81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AA757CE"/>
    <w:multiLevelType w:val="hybridMultilevel"/>
    <w:tmpl w:val="54907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8CC7177"/>
    <w:multiLevelType w:val="hybridMultilevel"/>
    <w:tmpl w:val="7D407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B2C2552"/>
    <w:multiLevelType w:val="hybridMultilevel"/>
    <w:tmpl w:val="D59C7664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B6D48CB"/>
    <w:multiLevelType w:val="hybridMultilevel"/>
    <w:tmpl w:val="7C345920"/>
    <w:lvl w:ilvl="0" w:tplc="7090C1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3" w15:restartNumberingAfterBreak="0">
    <w:nsid w:val="7FDB54DB"/>
    <w:multiLevelType w:val="hybridMultilevel"/>
    <w:tmpl w:val="FB023F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7FE2475F"/>
    <w:multiLevelType w:val="hybridMultilevel"/>
    <w:tmpl w:val="8D88FC64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6"/>
  </w:num>
  <w:num w:numId="3">
    <w:abstractNumId w:val="26"/>
  </w:num>
  <w:num w:numId="4">
    <w:abstractNumId w:val="26"/>
  </w:num>
  <w:num w:numId="5">
    <w:abstractNumId w:val="8"/>
  </w:num>
  <w:num w:numId="6">
    <w:abstractNumId w:val="8"/>
  </w:num>
  <w:num w:numId="7">
    <w:abstractNumId w:val="8"/>
  </w:num>
  <w:num w:numId="8">
    <w:abstractNumId w:val="41"/>
  </w:num>
  <w:num w:numId="9">
    <w:abstractNumId w:val="49"/>
  </w:num>
  <w:num w:numId="10">
    <w:abstractNumId w:val="49"/>
  </w:num>
  <w:num w:numId="11">
    <w:abstractNumId w:val="41"/>
  </w:num>
  <w:num w:numId="12">
    <w:abstractNumId w:val="41"/>
  </w:num>
  <w:num w:numId="13">
    <w:abstractNumId w:val="34"/>
  </w:num>
  <w:num w:numId="14">
    <w:abstractNumId w:val="31"/>
  </w:num>
  <w:num w:numId="15">
    <w:abstractNumId w:val="0"/>
  </w:num>
  <w:num w:numId="16">
    <w:abstractNumId w:val="47"/>
  </w:num>
  <w:num w:numId="17">
    <w:abstractNumId w:val="7"/>
  </w:num>
  <w:num w:numId="18">
    <w:abstractNumId w:val="10"/>
  </w:num>
  <w:num w:numId="19">
    <w:abstractNumId w:val="12"/>
  </w:num>
  <w:num w:numId="20">
    <w:abstractNumId w:val="57"/>
  </w:num>
  <w:num w:numId="21">
    <w:abstractNumId w:val="2"/>
  </w:num>
  <w:num w:numId="22">
    <w:abstractNumId w:val="58"/>
  </w:num>
  <w:num w:numId="23">
    <w:abstractNumId w:val="11"/>
  </w:num>
  <w:num w:numId="24">
    <w:abstractNumId w:val="48"/>
  </w:num>
  <w:num w:numId="25">
    <w:abstractNumId w:val="17"/>
  </w:num>
  <w:num w:numId="26">
    <w:abstractNumId w:val="52"/>
  </w:num>
  <w:num w:numId="27">
    <w:abstractNumId w:val="20"/>
  </w:num>
  <w:num w:numId="28">
    <w:abstractNumId w:val="62"/>
  </w:num>
  <w:num w:numId="29">
    <w:abstractNumId w:val="60"/>
  </w:num>
  <w:num w:numId="30">
    <w:abstractNumId w:val="3"/>
  </w:num>
  <w:num w:numId="31">
    <w:abstractNumId w:val="46"/>
  </w:num>
  <w:num w:numId="32">
    <w:abstractNumId w:val="63"/>
  </w:num>
  <w:num w:numId="33">
    <w:abstractNumId w:val="35"/>
  </w:num>
  <w:num w:numId="34">
    <w:abstractNumId w:val="45"/>
  </w:num>
  <w:num w:numId="35">
    <w:abstractNumId w:val="25"/>
  </w:num>
  <w:num w:numId="36">
    <w:abstractNumId w:val="51"/>
  </w:num>
  <w:num w:numId="37">
    <w:abstractNumId w:val="32"/>
  </w:num>
  <w:num w:numId="38">
    <w:abstractNumId w:val="5"/>
  </w:num>
  <w:num w:numId="39">
    <w:abstractNumId w:val="29"/>
  </w:num>
  <w:num w:numId="40">
    <w:abstractNumId w:val="39"/>
  </w:num>
  <w:num w:numId="41">
    <w:abstractNumId w:val="28"/>
  </w:num>
  <w:num w:numId="42">
    <w:abstractNumId w:val="14"/>
  </w:num>
  <w:num w:numId="43">
    <w:abstractNumId w:val="1"/>
  </w:num>
  <w:num w:numId="44">
    <w:abstractNumId w:val="43"/>
  </w:num>
  <w:num w:numId="45">
    <w:abstractNumId w:val="56"/>
  </w:num>
  <w:num w:numId="46">
    <w:abstractNumId w:val="30"/>
  </w:num>
  <w:num w:numId="47">
    <w:abstractNumId w:val="21"/>
  </w:num>
  <w:num w:numId="48">
    <w:abstractNumId w:val="61"/>
  </w:num>
  <w:num w:numId="49">
    <w:abstractNumId w:val="54"/>
  </w:num>
  <w:num w:numId="50">
    <w:abstractNumId w:val="64"/>
  </w:num>
  <w:num w:numId="51">
    <w:abstractNumId w:val="53"/>
  </w:num>
  <w:num w:numId="52">
    <w:abstractNumId w:val="42"/>
  </w:num>
  <w:num w:numId="53">
    <w:abstractNumId w:val="6"/>
  </w:num>
  <w:num w:numId="54">
    <w:abstractNumId w:val="23"/>
  </w:num>
  <w:num w:numId="55">
    <w:abstractNumId w:val="9"/>
  </w:num>
  <w:num w:numId="56">
    <w:abstractNumId w:val="13"/>
  </w:num>
  <w:num w:numId="57">
    <w:abstractNumId w:val="27"/>
  </w:num>
  <w:num w:numId="58">
    <w:abstractNumId w:val="33"/>
  </w:num>
  <w:num w:numId="59">
    <w:abstractNumId w:val="55"/>
  </w:num>
  <w:num w:numId="60">
    <w:abstractNumId w:val="16"/>
  </w:num>
  <w:num w:numId="61">
    <w:abstractNumId w:val="50"/>
  </w:num>
  <w:num w:numId="62">
    <w:abstractNumId w:val="19"/>
  </w:num>
  <w:num w:numId="63">
    <w:abstractNumId w:val="59"/>
  </w:num>
  <w:num w:numId="64">
    <w:abstractNumId w:val="38"/>
  </w:num>
  <w:num w:numId="65">
    <w:abstractNumId w:val="36"/>
  </w:num>
  <w:num w:numId="66">
    <w:abstractNumId w:val="24"/>
  </w:num>
  <w:num w:numId="67">
    <w:abstractNumId w:val="18"/>
  </w:num>
  <w:num w:numId="68">
    <w:abstractNumId w:val="22"/>
  </w:num>
  <w:num w:numId="69">
    <w:abstractNumId w:val="15"/>
  </w:num>
  <w:num w:numId="70">
    <w:abstractNumId w:val="37"/>
  </w:num>
  <w:num w:numId="71">
    <w:abstractNumId w:val="44"/>
  </w:num>
  <w:num w:numId="72">
    <w:abstractNumId w:val="40"/>
  </w:num>
  <w:num w:numId="73">
    <w:abstractNumId w:val="4"/>
  </w:num>
  <w:numIdMacAtCleanup w:val="7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mith, Alexis@Energy">
    <w15:presenceInfo w15:providerId="AD" w15:userId="S-1-5-21-606747145-1060284298-682003330-86948"/>
  </w15:person>
  <w15:person w15:author="Shewmaker, Michael@Energy">
    <w15:presenceInfo w15:providerId="AD" w15:userId="S-1-5-21-606747145-1060284298-682003330-861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00"/>
  <w:drawingGridVerticalSpacing w:val="109"/>
  <w:displayHorizontalDrawingGridEvery w:val="0"/>
  <w:displayVerticalDrawingGridEvery w:val="2"/>
  <w:noPunctuationKerning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CC8"/>
    <w:rsid w:val="00003BE0"/>
    <w:rsid w:val="00003E47"/>
    <w:rsid w:val="0000755A"/>
    <w:rsid w:val="000113E5"/>
    <w:rsid w:val="0002085C"/>
    <w:rsid w:val="000208BD"/>
    <w:rsid w:val="000213ED"/>
    <w:rsid w:val="000219C5"/>
    <w:rsid w:val="00030843"/>
    <w:rsid w:val="00033467"/>
    <w:rsid w:val="000343CA"/>
    <w:rsid w:val="00034CBB"/>
    <w:rsid w:val="00052B50"/>
    <w:rsid w:val="00053784"/>
    <w:rsid w:val="0006327C"/>
    <w:rsid w:val="00072A73"/>
    <w:rsid w:val="00074587"/>
    <w:rsid w:val="00076542"/>
    <w:rsid w:val="00077CC8"/>
    <w:rsid w:val="0008407D"/>
    <w:rsid w:val="00085175"/>
    <w:rsid w:val="000853AA"/>
    <w:rsid w:val="00087116"/>
    <w:rsid w:val="00092500"/>
    <w:rsid w:val="00093C92"/>
    <w:rsid w:val="000A1F02"/>
    <w:rsid w:val="000A310A"/>
    <w:rsid w:val="000A3E43"/>
    <w:rsid w:val="000A690D"/>
    <w:rsid w:val="000B2DB5"/>
    <w:rsid w:val="000B586F"/>
    <w:rsid w:val="000C7D5F"/>
    <w:rsid w:val="000D566B"/>
    <w:rsid w:val="000E2B9D"/>
    <w:rsid w:val="000F428E"/>
    <w:rsid w:val="000F5EEB"/>
    <w:rsid w:val="0010020A"/>
    <w:rsid w:val="0010214E"/>
    <w:rsid w:val="001028FC"/>
    <w:rsid w:val="00107999"/>
    <w:rsid w:val="00110FEA"/>
    <w:rsid w:val="001127AA"/>
    <w:rsid w:val="00112D67"/>
    <w:rsid w:val="0011359A"/>
    <w:rsid w:val="0011421D"/>
    <w:rsid w:val="00115762"/>
    <w:rsid w:val="001161A0"/>
    <w:rsid w:val="0012581C"/>
    <w:rsid w:val="00125A17"/>
    <w:rsid w:val="00131ADB"/>
    <w:rsid w:val="00131D14"/>
    <w:rsid w:val="001352A2"/>
    <w:rsid w:val="00137402"/>
    <w:rsid w:val="00145164"/>
    <w:rsid w:val="00152472"/>
    <w:rsid w:val="00152DF5"/>
    <w:rsid w:val="00160AFE"/>
    <w:rsid w:val="0016181C"/>
    <w:rsid w:val="0016543D"/>
    <w:rsid w:val="00171CE0"/>
    <w:rsid w:val="00172ED6"/>
    <w:rsid w:val="00174AAC"/>
    <w:rsid w:val="001A0900"/>
    <w:rsid w:val="001B0786"/>
    <w:rsid w:val="001B1535"/>
    <w:rsid w:val="001C2A00"/>
    <w:rsid w:val="001C323C"/>
    <w:rsid w:val="001C643D"/>
    <w:rsid w:val="001C71C8"/>
    <w:rsid w:val="001D02AC"/>
    <w:rsid w:val="001D260C"/>
    <w:rsid w:val="001E1D46"/>
    <w:rsid w:val="001E7CFA"/>
    <w:rsid w:val="001F13F0"/>
    <w:rsid w:val="00202D91"/>
    <w:rsid w:val="002106F1"/>
    <w:rsid w:val="002138BE"/>
    <w:rsid w:val="00221765"/>
    <w:rsid w:val="002218C7"/>
    <w:rsid w:val="00230DA2"/>
    <w:rsid w:val="00232798"/>
    <w:rsid w:val="002335AF"/>
    <w:rsid w:val="00234B25"/>
    <w:rsid w:val="002363AE"/>
    <w:rsid w:val="002478EB"/>
    <w:rsid w:val="00252D86"/>
    <w:rsid w:val="00257E9A"/>
    <w:rsid w:val="00263372"/>
    <w:rsid w:val="00264808"/>
    <w:rsid w:val="0026698F"/>
    <w:rsid w:val="00271205"/>
    <w:rsid w:val="002757EB"/>
    <w:rsid w:val="002801FC"/>
    <w:rsid w:val="0028211C"/>
    <w:rsid w:val="00284EC6"/>
    <w:rsid w:val="00293FE3"/>
    <w:rsid w:val="002A31CB"/>
    <w:rsid w:val="002A3B8F"/>
    <w:rsid w:val="002B3EE3"/>
    <w:rsid w:val="002C08D0"/>
    <w:rsid w:val="002D095F"/>
    <w:rsid w:val="002D0A9B"/>
    <w:rsid w:val="002D4050"/>
    <w:rsid w:val="002E5CF6"/>
    <w:rsid w:val="002F013C"/>
    <w:rsid w:val="002F3F8A"/>
    <w:rsid w:val="00310B7B"/>
    <w:rsid w:val="00310F08"/>
    <w:rsid w:val="003113F0"/>
    <w:rsid w:val="00312F34"/>
    <w:rsid w:val="00315952"/>
    <w:rsid w:val="003204CA"/>
    <w:rsid w:val="00326329"/>
    <w:rsid w:val="003265A3"/>
    <w:rsid w:val="00336687"/>
    <w:rsid w:val="0033793E"/>
    <w:rsid w:val="00337D93"/>
    <w:rsid w:val="00346A8A"/>
    <w:rsid w:val="00351E96"/>
    <w:rsid w:val="00351FC6"/>
    <w:rsid w:val="00355564"/>
    <w:rsid w:val="00356685"/>
    <w:rsid w:val="00361409"/>
    <w:rsid w:val="003618E5"/>
    <w:rsid w:val="00362511"/>
    <w:rsid w:val="00367DA2"/>
    <w:rsid w:val="003718E2"/>
    <w:rsid w:val="00376E1B"/>
    <w:rsid w:val="003778FB"/>
    <w:rsid w:val="00384A7B"/>
    <w:rsid w:val="003875AA"/>
    <w:rsid w:val="00392EA8"/>
    <w:rsid w:val="003955E7"/>
    <w:rsid w:val="00396E67"/>
    <w:rsid w:val="003A0E0D"/>
    <w:rsid w:val="003A3474"/>
    <w:rsid w:val="003A59D7"/>
    <w:rsid w:val="003A6EA5"/>
    <w:rsid w:val="003B0D93"/>
    <w:rsid w:val="003B2DDE"/>
    <w:rsid w:val="003C0B54"/>
    <w:rsid w:val="003C2AA2"/>
    <w:rsid w:val="003D3AFD"/>
    <w:rsid w:val="003D42BF"/>
    <w:rsid w:val="003D5D18"/>
    <w:rsid w:val="003D764D"/>
    <w:rsid w:val="003E2236"/>
    <w:rsid w:val="003E41FC"/>
    <w:rsid w:val="003E4722"/>
    <w:rsid w:val="003E6C52"/>
    <w:rsid w:val="003E6CAB"/>
    <w:rsid w:val="003E7854"/>
    <w:rsid w:val="003E7ECD"/>
    <w:rsid w:val="003F06BC"/>
    <w:rsid w:val="003F7F7E"/>
    <w:rsid w:val="0040044C"/>
    <w:rsid w:val="00400FBB"/>
    <w:rsid w:val="004075E6"/>
    <w:rsid w:val="00407987"/>
    <w:rsid w:val="004222B5"/>
    <w:rsid w:val="004235ED"/>
    <w:rsid w:val="00425E8E"/>
    <w:rsid w:val="004267E9"/>
    <w:rsid w:val="00436A3E"/>
    <w:rsid w:val="00441AAE"/>
    <w:rsid w:val="00444D8A"/>
    <w:rsid w:val="00446FF1"/>
    <w:rsid w:val="00460758"/>
    <w:rsid w:val="00460859"/>
    <w:rsid w:val="00461B3E"/>
    <w:rsid w:val="00462C3A"/>
    <w:rsid w:val="00463615"/>
    <w:rsid w:val="004751F3"/>
    <w:rsid w:val="004771E0"/>
    <w:rsid w:val="00484EDB"/>
    <w:rsid w:val="00486C2F"/>
    <w:rsid w:val="0048758B"/>
    <w:rsid w:val="004875A1"/>
    <w:rsid w:val="004A4366"/>
    <w:rsid w:val="004B03B3"/>
    <w:rsid w:val="004B06C6"/>
    <w:rsid w:val="004C1520"/>
    <w:rsid w:val="004C6729"/>
    <w:rsid w:val="004D6C55"/>
    <w:rsid w:val="004D7333"/>
    <w:rsid w:val="004E5DFE"/>
    <w:rsid w:val="004F0038"/>
    <w:rsid w:val="004F04AD"/>
    <w:rsid w:val="004F2574"/>
    <w:rsid w:val="004F6164"/>
    <w:rsid w:val="00503FF3"/>
    <w:rsid w:val="00505102"/>
    <w:rsid w:val="00510AC0"/>
    <w:rsid w:val="00516E9A"/>
    <w:rsid w:val="00522472"/>
    <w:rsid w:val="00523D55"/>
    <w:rsid w:val="00525475"/>
    <w:rsid w:val="00531C89"/>
    <w:rsid w:val="0053580B"/>
    <w:rsid w:val="00537DFE"/>
    <w:rsid w:val="00543356"/>
    <w:rsid w:val="00544931"/>
    <w:rsid w:val="00555B5C"/>
    <w:rsid w:val="005610E2"/>
    <w:rsid w:val="0056753E"/>
    <w:rsid w:val="005678AD"/>
    <w:rsid w:val="00575088"/>
    <w:rsid w:val="00581E13"/>
    <w:rsid w:val="005853B1"/>
    <w:rsid w:val="00596B50"/>
    <w:rsid w:val="005A1C54"/>
    <w:rsid w:val="005B204D"/>
    <w:rsid w:val="005D4DD1"/>
    <w:rsid w:val="005D6942"/>
    <w:rsid w:val="005D70B2"/>
    <w:rsid w:val="005E286E"/>
    <w:rsid w:val="005E40B6"/>
    <w:rsid w:val="005E5DA8"/>
    <w:rsid w:val="005E7433"/>
    <w:rsid w:val="005F2BEA"/>
    <w:rsid w:val="005F498B"/>
    <w:rsid w:val="00602D01"/>
    <w:rsid w:val="00604745"/>
    <w:rsid w:val="00607874"/>
    <w:rsid w:val="00613274"/>
    <w:rsid w:val="006138A3"/>
    <w:rsid w:val="00623634"/>
    <w:rsid w:val="00623D1D"/>
    <w:rsid w:val="00624384"/>
    <w:rsid w:val="00625DC3"/>
    <w:rsid w:val="00627454"/>
    <w:rsid w:val="00630148"/>
    <w:rsid w:val="00631069"/>
    <w:rsid w:val="00637D47"/>
    <w:rsid w:val="00645CEA"/>
    <w:rsid w:val="00662416"/>
    <w:rsid w:val="00664AEF"/>
    <w:rsid w:val="00667561"/>
    <w:rsid w:val="00673BEE"/>
    <w:rsid w:val="0067714D"/>
    <w:rsid w:val="0068083D"/>
    <w:rsid w:val="00685FCB"/>
    <w:rsid w:val="0069664C"/>
    <w:rsid w:val="006A3186"/>
    <w:rsid w:val="006A453A"/>
    <w:rsid w:val="006B5277"/>
    <w:rsid w:val="006B7F33"/>
    <w:rsid w:val="006C75E7"/>
    <w:rsid w:val="006D6132"/>
    <w:rsid w:val="007070F7"/>
    <w:rsid w:val="0071216F"/>
    <w:rsid w:val="007259BE"/>
    <w:rsid w:val="007406D4"/>
    <w:rsid w:val="00745D6C"/>
    <w:rsid w:val="00752080"/>
    <w:rsid w:val="00757712"/>
    <w:rsid w:val="00763177"/>
    <w:rsid w:val="007642C4"/>
    <w:rsid w:val="00765820"/>
    <w:rsid w:val="00766EF6"/>
    <w:rsid w:val="00775479"/>
    <w:rsid w:val="00776B5D"/>
    <w:rsid w:val="00781FFB"/>
    <w:rsid w:val="007848C3"/>
    <w:rsid w:val="0078754F"/>
    <w:rsid w:val="00791E14"/>
    <w:rsid w:val="007932BA"/>
    <w:rsid w:val="007936F9"/>
    <w:rsid w:val="00793D24"/>
    <w:rsid w:val="00795A29"/>
    <w:rsid w:val="00797F11"/>
    <w:rsid w:val="007A23D7"/>
    <w:rsid w:val="007A612C"/>
    <w:rsid w:val="007B010E"/>
    <w:rsid w:val="007B6F51"/>
    <w:rsid w:val="007C27D2"/>
    <w:rsid w:val="007C4647"/>
    <w:rsid w:val="007C7971"/>
    <w:rsid w:val="007D0420"/>
    <w:rsid w:val="007D172C"/>
    <w:rsid w:val="007D1A94"/>
    <w:rsid w:val="007D29CE"/>
    <w:rsid w:val="007E26E9"/>
    <w:rsid w:val="007F3561"/>
    <w:rsid w:val="007F4E22"/>
    <w:rsid w:val="008027CF"/>
    <w:rsid w:val="008032CC"/>
    <w:rsid w:val="00807041"/>
    <w:rsid w:val="00810727"/>
    <w:rsid w:val="008118E2"/>
    <w:rsid w:val="008121A4"/>
    <w:rsid w:val="008126A8"/>
    <w:rsid w:val="00827D30"/>
    <w:rsid w:val="008331F2"/>
    <w:rsid w:val="0083401E"/>
    <w:rsid w:val="00834830"/>
    <w:rsid w:val="008376EB"/>
    <w:rsid w:val="008512DA"/>
    <w:rsid w:val="00865DA0"/>
    <w:rsid w:val="008719EB"/>
    <w:rsid w:val="00884296"/>
    <w:rsid w:val="008866CA"/>
    <w:rsid w:val="00886B84"/>
    <w:rsid w:val="00894294"/>
    <w:rsid w:val="008A31FF"/>
    <w:rsid w:val="008A5B45"/>
    <w:rsid w:val="008B23AA"/>
    <w:rsid w:val="008B6611"/>
    <w:rsid w:val="008B6D0B"/>
    <w:rsid w:val="008D2EED"/>
    <w:rsid w:val="008E3C5A"/>
    <w:rsid w:val="008E4D01"/>
    <w:rsid w:val="008E4F7C"/>
    <w:rsid w:val="008F2301"/>
    <w:rsid w:val="008F3B99"/>
    <w:rsid w:val="00901CFD"/>
    <w:rsid w:val="00901D08"/>
    <w:rsid w:val="0090234C"/>
    <w:rsid w:val="009029BB"/>
    <w:rsid w:val="009125C3"/>
    <w:rsid w:val="009126B0"/>
    <w:rsid w:val="00924468"/>
    <w:rsid w:val="00924EA9"/>
    <w:rsid w:val="00935827"/>
    <w:rsid w:val="00936BD1"/>
    <w:rsid w:val="0093709F"/>
    <w:rsid w:val="0094263D"/>
    <w:rsid w:val="00950FAD"/>
    <w:rsid w:val="009517E5"/>
    <w:rsid w:val="00955878"/>
    <w:rsid w:val="009643C9"/>
    <w:rsid w:val="00965B1E"/>
    <w:rsid w:val="00970215"/>
    <w:rsid w:val="009723E7"/>
    <w:rsid w:val="009777C2"/>
    <w:rsid w:val="0098052B"/>
    <w:rsid w:val="00985356"/>
    <w:rsid w:val="009918BA"/>
    <w:rsid w:val="00992CC8"/>
    <w:rsid w:val="0099722F"/>
    <w:rsid w:val="00997C8C"/>
    <w:rsid w:val="00997D75"/>
    <w:rsid w:val="009A2DB2"/>
    <w:rsid w:val="009A3ACD"/>
    <w:rsid w:val="009A799F"/>
    <w:rsid w:val="009B150A"/>
    <w:rsid w:val="009B504F"/>
    <w:rsid w:val="009B62EE"/>
    <w:rsid w:val="009C0B02"/>
    <w:rsid w:val="009C4EB1"/>
    <w:rsid w:val="009D1745"/>
    <w:rsid w:val="009D50A3"/>
    <w:rsid w:val="009D6078"/>
    <w:rsid w:val="009E37D7"/>
    <w:rsid w:val="009E430D"/>
    <w:rsid w:val="009E7A4B"/>
    <w:rsid w:val="009F0FC3"/>
    <w:rsid w:val="009F7AC5"/>
    <w:rsid w:val="00A01536"/>
    <w:rsid w:val="00A0246D"/>
    <w:rsid w:val="00A0392C"/>
    <w:rsid w:val="00A04DEA"/>
    <w:rsid w:val="00A258A2"/>
    <w:rsid w:val="00A27728"/>
    <w:rsid w:val="00A3244A"/>
    <w:rsid w:val="00A3269B"/>
    <w:rsid w:val="00A32A81"/>
    <w:rsid w:val="00A34DFD"/>
    <w:rsid w:val="00A35929"/>
    <w:rsid w:val="00A401F6"/>
    <w:rsid w:val="00A406E3"/>
    <w:rsid w:val="00A422EB"/>
    <w:rsid w:val="00A43B7F"/>
    <w:rsid w:val="00A45E6D"/>
    <w:rsid w:val="00A470FD"/>
    <w:rsid w:val="00A477CF"/>
    <w:rsid w:val="00A5325F"/>
    <w:rsid w:val="00A5508A"/>
    <w:rsid w:val="00A72402"/>
    <w:rsid w:val="00A77C1F"/>
    <w:rsid w:val="00A84257"/>
    <w:rsid w:val="00A95BEE"/>
    <w:rsid w:val="00AA22F7"/>
    <w:rsid w:val="00AA3C39"/>
    <w:rsid w:val="00AA410B"/>
    <w:rsid w:val="00AB1542"/>
    <w:rsid w:val="00AB79E6"/>
    <w:rsid w:val="00AB7E22"/>
    <w:rsid w:val="00AC1117"/>
    <w:rsid w:val="00AC344A"/>
    <w:rsid w:val="00AC6FA4"/>
    <w:rsid w:val="00AD5246"/>
    <w:rsid w:val="00AE31BA"/>
    <w:rsid w:val="00AE70D1"/>
    <w:rsid w:val="00AE71DF"/>
    <w:rsid w:val="00AE71F5"/>
    <w:rsid w:val="00AE76C2"/>
    <w:rsid w:val="00AE77B1"/>
    <w:rsid w:val="00AF106D"/>
    <w:rsid w:val="00B06815"/>
    <w:rsid w:val="00B11634"/>
    <w:rsid w:val="00B137B5"/>
    <w:rsid w:val="00B13ACD"/>
    <w:rsid w:val="00B141C2"/>
    <w:rsid w:val="00B163D5"/>
    <w:rsid w:val="00B21FED"/>
    <w:rsid w:val="00B23FE7"/>
    <w:rsid w:val="00B242E7"/>
    <w:rsid w:val="00B249FD"/>
    <w:rsid w:val="00B306A0"/>
    <w:rsid w:val="00B3109C"/>
    <w:rsid w:val="00B35017"/>
    <w:rsid w:val="00B41010"/>
    <w:rsid w:val="00B411C9"/>
    <w:rsid w:val="00B50477"/>
    <w:rsid w:val="00B668A6"/>
    <w:rsid w:val="00B71ED0"/>
    <w:rsid w:val="00B722C4"/>
    <w:rsid w:val="00B81CCA"/>
    <w:rsid w:val="00B85B18"/>
    <w:rsid w:val="00B929BA"/>
    <w:rsid w:val="00B94E37"/>
    <w:rsid w:val="00B95A11"/>
    <w:rsid w:val="00BA38C5"/>
    <w:rsid w:val="00BA58BE"/>
    <w:rsid w:val="00BB52AC"/>
    <w:rsid w:val="00BC1575"/>
    <w:rsid w:val="00BC1ACA"/>
    <w:rsid w:val="00BC6A8C"/>
    <w:rsid w:val="00BD0B4D"/>
    <w:rsid w:val="00BE3873"/>
    <w:rsid w:val="00BE3DAA"/>
    <w:rsid w:val="00BE6934"/>
    <w:rsid w:val="00BE7982"/>
    <w:rsid w:val="00BF02F5"/>
    <w:rsid w:val="00C03F44"/>
    <w:rsid w:val="00C06E1B"/>
    <w:rsid w:val="00C22A91"/>
    <w:rsid w:val="00C22BD2"/>
    <w:rsid w:val="00C26430"/>
    <w:rsid w:val="00C26485"/>
    <w:rsid w:val="00C265F0"/>
    <w:rsid w:val="00C31000"/>
    <w:rsid w:val="00C34BF3"/>
    <w:rsid w:val="00C36C85"/>
    <w:rsid w:val="00C37B3C"/>
    <w:rsid w:val="00C42C9F"/>
    <w:rsid w:val="00C51806"/>
    <w:rsid w:val="00C52360"/>
    <w:rsid w:val="00C55020"/>
    <w:rsid w:val="00C63160"/>
    <w:rsid w:val="00C72114"/>
    <w:rsid w:val="00C7297C"/>
    <w:rsid w:val="00C76B86"/>
    <w:rsid w:val="00C80A87"/>
    <w:rsid w:val="00C87D05"/>
    <w:rsid w:val="00CA307A"/>
    <w:rsid w:val="00CA41DC"/>
    <w:rsid w:val="00CB0043"/>
    <w:rsid w:val="00CB27BE"/>
    <w:rsid w:val="00CB2EA3"/>
    <w:rsid w:val="00CB4685"/>
    <w:rsid w:val="00CB71E0"/>
    <w:rsid w:val="00CC039E"/>
    <w:rsid w:val="00CC5680"/>
    <w:rsid w:val="00CD249F"/>
    <w:rsid w:val="00CD2CD8"/>
    <w:rsid w:val="00CD6C94"/>
    <w:rsid w:val="00CE72B4"/>
    <w:rsid w:val="00CF29AD"/>
    <w:rsid w:val="00CF2C3F"/>
    <w:rsid w:val="00CF50FF"/>
    <w:rsid w:val="00D00991"/>
    <w:rsid w:val="00D01D80"/>
    <w:rsid w:val="00D02015"/>
    <w:rsid w:val="00D03BF2"/>
    <w:rsid w:val="00D04377"/>
    <w:rsid w:val="00D104A9"/>
    <w:rsid w:val="00D107F1"/>
    <w:rsid w:val="00D11C26"/>
    <w:rsid w:val="00D1286A"/>
    <w:rsid w:val="00D13D13"/>
    <w:rsid w:val="00D140DC"/>
    <w:rsid w:val="00D14718"/>
    <w:rsid w:val="00D20487"/>
    <w:rsid w:val="00D22A50"/>
    <w:rsid w:val="00D25F6B"/>
    <w:rsid w:val="00D27E08"/>
    <w:rsid w:val="00D3708E"/>
    <w:rsid w:val="00D43DC4"/>
    <w:rsid w:val="00D441E4"/>
    <w:rsid w:val="00D474EE"/>
    <w:rsid w:val="00D53046"/>
    <w:rsid w:val="00D56508"/>
    <w:rsid w:val="00D56BFC"/>
    <w:rsid w:val="00D57F5A"/>
    <w:rsid w:val="00D62C78"/>
    <w:rsid w:val="00D64233"/>
    <w:rsid w:val="00D66A17"/>
    <w:rsid w:val="00D7270E"/>
    <w:rsid w:val="00D733D6"/>
    <w:rsid w:val="00D76D59"/>
    <w:rsid w:val="00D831DE"/>
    <w:rsid w:val="00D84087"/>
    <w:rsid w:val="00D84AB7"/>
    <w:rsid w:val="00D9032E"/>
    <w:rsid w:val="00D94547"/>
    <w:rsid w:val="00DA43E3"/>
    <w:rsid w:val="00DB40D6"/>
    <w:rsid w:val="00DB4AC7"/>
    <w:rsid w:val="00DB55EE"/>
    <w:rsid w:val="00DC045C"/>
    <w:rsid w:val="00DC2AC1"/>
    <w:rsid w:val="00DC337F"/>
    <w:rsid w:val="00DD24A6"/>
    <w:rsid w:val="00DD28D9"/>
    <w:rsid w:val="00DD2AD7"/>
    <w:rsid w:val="00DD3B4A"/>
    <w:rsid w:val="00DE25BC"/>
    <w:rsid w:val="00DE7541"/>
    <w:rsid w:val="00DF0044"/>
    <w:rsid w:val="00DF2B9B"/>
    <w:rsid w:val="00DF2CC2"/>
    <w:rsid w:val="00DF334F"/>
    <w:rsid w:val="00DF7672"/>
    <w:rsid w:val="00E07BFC"/>
    <w:rsid w:val="00E27912"/>
    <w:rsid w:val="00E2793C"/>
    <w:rsid w:val="00E33B2B"/>
    <w:rsid w:val="00E34C5C"/>
    <w:rsid w:val="00E4238A"/>
    <w:rsid w:val="00E448BE"/>
    <w:rsid w:val="00E50CD8"/>
    <w:rsid w:val="00E52F0E"/>
    <w:rsid w:val="00E573C1"/>
    <w:rsid w:val="00E623A2"/>
    <w:rsid w:val="00E722CF"/>
    <w:rsid w:val="00E722F0"/>
    <w:rsid w:val="00E73FA9"/>
    <w:rsid w:val="00E800F7"/>
    <w:rsid w:val="00E8146C"/>
    <w:rsid w:val="00E84CA0"/>
    <w:rsid w:val="00E857E3"/>
    <w:rsid w:val="00E90057"/>
    <w:rsid w:val="00EA165D"/>
    <w:rsid w:val="00EA2DE7"/>
    <w:rsid w:val="00EA7A6C"/>
    <w:rsid w:val="00EB16F2"/>
    <w:rsid w:val="00EB34F4"/>
    <w:rsid w:val="00EB6D27"/>
    <w:rsid w:val="00EC1871"/>
    <w:rsid w:val="00EC18D9"/>
    <w:rsid w:val="00EC2024"/>
    <w:rsid w:val="00EC7D61"/>
    <w:rsid w:val="00ED1E7B"/>
    <w:rsid w:val="00EE3A05"/>
    <w:rsid w:val="00EF2887"/>
    <w:rsid w:val="00EF7BFA"/>
    <w:rsid w:val="00F02830"/>
    <w:rsid w:val="00F10490"/>
    <w:rsid w:val="00F10C1E"/>
    <w:rsid w:val="00F11C50"/>
    <w:rsid w:val="00F13501"/>
    <w:rsid w:val="00F1436D"/>
    <w:rsid w:val="00F143C6"/>
    <w:rsid w:val="00F26345"/>
    <w:rsid w:val="00F30FD2"/>
    <w:rsid w:val="00F313C2"/>
    <w:rsid w:val="00F3171E"/>
    <w:rsid w:val="00F31F6D"/>
    <w:rsid w:val="00F32DA9"/>
    <w:rsid w:val="00F44E66"/>
    <w:rsid w:val="00F50621"/>
    <w:rsid w:val="00F57D0C"/>
    <w:rsid w:val="00F57D7A"/>
    <w:rsid w:val="00F61323"/>
    <w:rsid w:val="00F67E21"/>
    <w:rsid w:val="00F72ECF"/>
    <w:rsid w:val="00F80976"/>
    <w:rsid w:val="00F80C83"/>
    <w:rsid w:val="00F835DA"/>
    <w:rsid w:val="00F8631D"/>
    <w:rsid w:val="00F8738A"/>
    <w:rsid w:val="00F90BC4"/>
    <w:rsid w:val="00F948FF"/>
    <w:rsid w:val="00F96A51"/>
    <w:rsid w:val="00F974FE"/>
    <w:rsid w:val="00FA3D0F"/>
    <w:rsid w:val="00FA79DE"/>
    <w:rsid w:val="00FB2D92"/>
    <w:rsid w:val="00FB5759"/>
    <w:rsid w:val="00FC0DFF"/>
    <w:rsid w:val="00FC45B1"/>
    <w:rsid w:val="00FC5C87"/>
    <w:rsid w:val="00FE159A"/>
    <w:rsid w:val="00FE15D5"/>
    <w:rsid w:val="00FF1DC9"/>
    <w:rsid w:val="00FF3DD0"/>
    <w:rsid w:val="00FF581A"/>
    <w:rsid w:val="00F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1"/>
    </o:shapelayout>
  </w:shapeDefaults>
  <w:decimalSymbol w:val="."/>
  <w:listSeparator w:val=","/>
  <w14:docId w14:val="334178C6"/>
  <w15:docId w15:val="{50106D47-F454-4A1D-9BA1-700836CB5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CC8"/>
  </w:style>
  <w:style w:type="paragraph" w:styleId="Heading1">
    <w:name w:val="heading 1"/>
    <w:basedOn w:val="Normal"/>
    <w:next w:val="Normal"/>
    <w:link w:val="Heading1Char"/>
    <w:qFormat/>
    <w:rsid w:val="00077CC8"/>
    <w:pPr>
      <w:keepNext/>
      <w:outlineLvl w:val="0"/>
    </w:pPr>
    <w:rPr>
      <w:b/>
      <w:sz w:val="30"/>
    </w:rPr>
  </w:style>
  <w:style w:type="paragraph" w:styleId="Heading2">
    <w:name w:val="heading 2"/>
    <w:aliases w:val="h2,h21,h22"/>
    <w:basedOn w:val="Normal"/>
    <w:next w:val="Normal"/>
    <w:qFormat/>
    <w:rsid w:val="00B668A6"/>
    <w:pPr>
      <w:keepNext/>
      <w:numPr>
        <w:ilvl w:val="1"/>
        <w:numId w:val="4"/>
      </w:numPr>
      <w:pBdr>
        <w:top w:val="single" w:sz="4" w:space="1" w:color="auto"/>
      </w:pBdr>
      <w:spacing w:before="720"/>
      <w:outlineLvl w:val="1"/>
    </w:pPr>
    <w:rPr>
      <w:rFonts w:ascii="Arial" w:hAnsi="Arial"/>
      <w:b/>
      <w:i/>
      <w:sz w:val="22"/>
    </w:rPr>
  </w:style>
  <w:style w:type="paragraph" w:styleId="Heading3">
    <w:name w:val="heading 3"/>
    <w:aliases w:val="h3,h31,h32"/>
    <w:basedOn w:val="Normal"/>
    <w:next w:val="Normal"/>
    <w:link w:val="Heading3Char"/>
    <w:uiPriority w:val="9"/>
    <w:qFormat/>
    <w:rsid w:val="00B668A6"/>
    <w:pPr>
      <w:keepNext/>
      <w:numPr>
        <w:ilvl w:val="2"/>
        <w:numId w:val="7"/>
      </w:numPr>
      <w:tabs>
        <w:tab w:val="left" w:pos="-2600"/>
      </w:tabs>
      <w:spacing w:before="480"/>
      <w:outlineLvl w:val="2"/>
    </w:pPr>
    <w:rPr>
      <w:rFonts w:ascii="Arial Black" w:hAnsi="Arial Black"/>
      <w:sz w:val="22"/>
    </w:rPr>
  </w:style>
  <w:style w:type="paragraph" w:styleId="Heading5">
    <w:name w:val="heading 5"/>
    <w:basedOn w:val="Normal"/>
    <w:next w:val="Normal"/>
    <w:qFormat/>
    <w:rsid w:val="00077CC8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60"/>
        <w:tab w:val="center" w:pos="7740"/>
      </w:tabs>
      <w:spacing w:line="240" w:lineRule="exact"/>
      <w:ind w:left="360" w:hanging="360"/>
      <w:outlineLvl w:val="4"/>
    </w:pPr>
    <w:rPr>
      <w:rFonts w:ascii="Univers (W1)" w:hAnsi="Univers (W1)"/>
      <w:b/>
      <w:sz w:val="24"/>
    </w:rPr>
  </w:style>
  <w:style w:type="paragraph" w:styleId="Heading7">
    <w:name w:val="heading 7"/>
    <w:basedOn w:val="Normal"/>
    <w:next w:val="Normal"/>
    <w:link w:val="Heading7Char"/>
    <w:unhideWhenUsed/>
    <w:qFormat/>
    <w:rsid w:val="00D3708E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rsid w:val="007E26E9"/>
    <w:pPr>
      <w:spacing w:before="120"/>
    </w:pPr>
  </w:style>
  <w:style w:type="paragraph" w:customStyle="1" w:styleId="Style3">
    <w:name w:val="Style3"/>
    <w:basedOn w:val="Normal"/>
    <w:autoRedefine/>
    <w:rsid w:val="007E26E9"/>
    <w:pPr>
      <w:spacing w:before="120"/>
    </w:pPr>
  </w:style>
  <w:style w:type="paragraph" w:customStyle="1" w:styleId="Style4">
    <w:name w:val="Style4"/>
    <w:basedOn w:val="Normal"/>
    <w:rsid w:val="007E26E9"/>
    <w:pPr>
      <w:numPr>
        <w:numId w:val="10"/>
      </w:numPr>
      <w:spacing w:before="120"/>
    </w:pPr>
    <w:rPr>
      <w:sz w:val="22"/>
    </w:rPr>
  </w:style>
  <w:style w:type="paragraph" w:customStyle="1" w:styleId="Style5">
    <w:name w:val="Style5"/>
    <w:basedOn w:val="Normal"/>
    <w:autoRedefine/>
    <w:rsid w:val="007E26E9"/>
    <w:pPr>
      <w:spacing w:before="120"/>
    </w:pPr>
    <w:rPr>
      <w:sz w:val="22"/>
    </w:rPr>
  </w:style>
  <w:style w:type="paragraph" w:customStyle="1" w:styleId="Style6">
    <w:name w:val="Style6"/>
    <w:basedOn w:val="Normal"/>
    <w:rsid w:val="007E26E9"/>
    <w:pPr>
      <w:spacing w:before="120"/>
    </w:pPr>
    <w:rPr>
      <w:sz w:val="22"/>
      <w:szCs w:val="22"/>
    </w:rPr>
  </w:style>
  <w:style w:type="paragraph" w:customStyle="1" w:styleId="Style8">
    <w:name w:val="Style8"/>
    <w:basedOn w:val="Heading2"/>
    <w:rsid w:val="000A1F02"/>
    <w:pPr>
      <w:numPr>
        <w:ilvl w:val="0"/>
        <w:numId w:val="0"/>
      </w:numPr>
      <w:pBdr>
        <w:top w:val="none" w:sz="0" w:space="0" w:color="auto"/>
      </w:pBdr>
      <w:autoSpaceDE w:val="0"/>
      <w:autoSpaceDN w:val="0"/>
      <w:adjustRightInd w:val="0"/>
      <w:spacing w:before="0"/>
    </w:pPr>
    <w:rPr>
      <w:rFonts w:ascii="Arial-BlackItalic" w:hAnsi="Arial-BlackItalic"/>
      <w:b w:val="0"/>
      <w:iCs/>
      <w:szCs w:val="22"/>
    </w:rPr>
  </w:style>
  <w:style w:type="paragraph" w:styleId="BodyTextIndent">
    <w:name w:val="Body Text Indent"/>
    <w:basedOn w:val="Normal"/>
    <w:rsid w:val="00077CC8"/>
    <w:pPr>
      <w:spacing w:line="240" w:lineRule="exact"/>
      <w:ind w:left="4320"/>
    </w:pPr>
    <w:rPr>
      <w:sz w:val="22"/>
    </w:rPr>
  </w:style>
  <w:style w:type="paragraph" w:styleId="Header">
    <w:name w:val="header"/>
    <w:basedOn w:val="Normal"/>
    <w:link w:val="HeaderChar"/>
    <w:uiPriority w:val="99"/>
    <w:rsid w:val="00077CC8"/>
    <w:pPr>
      <w:tabs>
        <w:tab w:val="center" w:pos="4320"/>
        <w:tab w:val="right" w:pos="8640"/>
      </w:tabs>
      <w:ind w:left="-288"/>
    </w:pPr>
  </w:style>
  <w:style w:type="paragraph" w:styleId="ListNumber3">
    <w:name w:val="List Number 3"/>
    <w:basedOn w:val="Normal"/>
    <w:rsid w:val="00077CC8"/>
    <w:pPr>
      <w:numPr>
        <w:numId w:val="15"/>
      </w:numPr>
    </w:pPr>
  </w:style>
  <w:style w:type="paragraph" w:styleId="Footer">
    <w:name w:val="footer"/>
    <w:basedOn w:val="Normal"/>
    <w:rsid w:val="00077CC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B2D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B2DD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99722F"/>
  </w:style>
  <w:style w:type="character" w:styleId="FollowedHyperlink">
    <w:name w:val="FollowedHyperlink"/>
    <w:rsid w:val="00D3708E"/>
    <w:rPr>
      <w:color w:val="800080"/>
      <w:u w:val="single"/>
    </w:rPr>
  </w:style>
  <w:style w:type="character" w:customStyle="1" w:styleId="Heading7Char">
    <w:name w:val="Heading 7 Char"/>
    <w:link w:val="Heading7"/>
    <w:rsid w:val="00D3708E"/>
    <w:rPr>
      <w:rFonts w:ascii="Calibri" w:eastAsia="Times New Roman" w:hAnsi="Calibri" w:cs="Times New Roman"/>
      <w:sz w:val="24"/>
      <w:szCs w:val="24"/>
    </w:rPr>
  </w:style>
  <w:style w:type="paragraph" w:customStyle="1" w:styleId="TableTitle">
    <w:name w:val="Table Title"/>
    <w:basedOn w:val="Normal"/>
    <w:rsid w:val="003618E5"/>
    <w:pPr>
      <w:keepNext/>
      <w:keepLines/>
      <w:suppressAutoHyphens/>
      <w:spacing w:before="240"/>
    </w:pPr>
    <w:rPr>
      <w:i/>
    </w:rPr>
  </w:style>
  <w:style w:type="table" w:styleId="TableGrid">
    <w:name w:val="Table Grid"/>
    <w:basedOn w:val="TableNormal"/>
    <w:rsid w:val="00AE7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1B1535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1535"/>
  </w:style>
  <w:style w:type="character" w:customStyle="1" w:styleId="CommentTextChar">
    <w:name w:val="Comment Text Char"/>
    <w:basedOn w:val="DefaultParagraphFont"/>
    <w:link w:val="CommentText"/>
    <w:rsid w:val="001B1535"/>
  </w:style>
  <w:style w:type="paragraph" w:styleId="CommentSubject">
    <w:name w:val="annotation subject"/>
    <w:basedOn w:val="CommentText"/>
    <w:next w:val="CommentText"/>
    <w:link w:val="CommentSubjectChar"/>
    <w:rsid w:val="001B1535"/>
    <w:rPr>
      <w:b/>
      <w:bCs/>
    </w:rPr>
  </w:style>
  <w:style w:type="character" w:customStyle="1" w:styleId="CommentSubjectChar">
    <w:name w:val="Comment Subject Char"/>
    <w:link w:val="CommentSubject"/>
    <w:rsid w:val="001B1535"/>
    <w:rPr>
      <w:b/>
      <w:bCs/>
    </w:rPr>
  </w:style>
  <w:style w:type="paragraph" w:styleId="Revision">
    <w:name w:val="Revision"/>
    <w:hidden/>
    <w:uiPriority w:val="99"/>
    <w:semiHidden/>
    <w:rsid w:val="001B1535"/>
  </w:style>
  <w:style w:type="character" w:styleId="Emphasis">
    <w:name w:val="Emphasis"/>
    <w:qFormat/>
    <w:rsid w:val="00F32DA9"/>
    <w:rPr>
      <w:i/>
      <w:iCs/>
    </w:rPr>
  </w:style>
  <w:style w:type="table" w:customStyle="1" w:styleId="Tables1">
    <w:name w:val="Tables1"/>
    <w:basedOn w:val="TableGrid1"/>
    <w:next w:val="TableGrid"/>
    <w:rsid w:val="00D02015"/>
    <w:pPr>
      <w:spacing w:before="120"/>
      <w:ind w:left="1440"/>
      <w:jc w:val="center"/>
    </w:pPr>
    <w:rPr>
      <w:sz w:val="16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  <w:tcPr>
      <w:shd w:val="clear" w:color="auto" w:fill="auto"/>
      <w:vAlign w:val="center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D020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461B3E"/>
    <w:rPr>
      <w:b/>
      <w:sz w:val="30"/>
    </w:rPr>
  </w:style>
  <w:style w:type="paragraph" w:styleId="ListParagraph">
    <w:name w:val="List Paragraph"/>
    <w:basedOn w:val="Normal"/>
    <w:uiPriority w:val="34"/>
    <w:qFormat/>
    <w:rsid w:val="005D70B2"/>
    <w:pPr>
      <w:ind w:left="720"/>
      <w:contextualSpacing/>
    </w:pPr>
  </w:style>
  <w:style w:type="character" w:customStyle="1" w:styleId="Heading3Char">
    <w:name w:val="Heading 3 Char"/>
    <w:aliases w:val="h3 Char,h31 Char,h32 Char"/>
    <w:basedOn w:val="DefaultParagraphFont"/>
    <w:link w:val="Heading3"/>
    <w:uiPriority w:val="9"/>
    <w:locked/>
    <w:rsid w:val="00407987"/>
    <w:rPr>
      <w:rFonts w:ascii="Arial Black" w:hAnsi="Arial Black"/>
      <w:sz w:val="22"/>
    </w:rPr>
  </w:style>
  <w:style w:type="paragraph" w:customStyle="1" w:styleId="Style20">
    <w:name w:val="Style20"/>
    <w:basedOn w:val="Normal"/>
    <w:link w:val="Style20Char"/>
    <w:qFormat/>
    <w:rsid w:val="00FA3D0F"/>
    <w:rPr>
      <w:rFonts w:ascii="Calibri" w:hAnsi="Calibri"/>
      <w:sz w:val="12"/>
      <w:szCs w:val="12"/>
    </w:rPr>
  </w:style>
  <w:style w:type="character" w:customStyle="1" w:styleId="Style20Char">
    <w:name w:val="Style20 Char"/>
    <w:basedOn w:val="DefaultParagraphFont"/>
    <w:link w:val="Style20"/>
    <w:locked/>
    <w:rsid w:val="00FA3D0F"/>
    <w:rPr>
      <w:rFonts w:ascii="Calibri" w:hAnsi="Calibri"/>
      <w:sz w:val="12"/>
      <w:szCs w:val="12"/>
    </w:rPr>
  </w:style>
  <w:style w:type="paragraph" w:customStyle="1" w:styleId="Style77">
    <w:name w:val="Style77"/>
    <w:basedOn w:val="Normal"/>
    <w:link w:val="Style77Char"/>
    <w:qFormat/>
    <w:rsid w:val="00FA3D0F"/>
    <w:pPr>
      <w:keepNext/>
      <w:outlineLvl w:val="0"/>
    </w:pPr>
    <w:rPr>
      <w:rFonts w:ascii="Calibri" w:hAnsi="Calibri"/>
      <w:bCs/>
    </w:rPr>
  </w:style>
  <w:style w:type="paragraph" w:customStyle="1" w:styleId="Style78">
    <w:name w:val="Style78"/>
    <w:basedOn w:val="Normal"/>
    <w:link w:val="Style78Char"/>
    <w:qFormat/>
    <w:rsid w:val="00FA3D0F"/>
    <w:pPr>
      <w:keepNext/>
      <w:jc w:val="right"/>
      <w:outlineLvl w:val="0"/>
    </w:pPr>
    <w:rPr>
      <w:rFonts w:ascii="Calibri" w:hAnsi="Calibri"/>
      <w:bCs/>
    </w:rPr>
  </w:style>
  <w:style w:type="character" w:customStyle="1" w:styleId="Style77Char">
    <w:name w:val="Style77 Char"/>
    <w:basedOn w:val="DefaultParagraphFont"/>
    <w:link w:val="Style77"/>
    <w:locked/>
    <w:rsid w:val="00FA3D0F"/>
    <w:rPr>
      <w:rFonts w:ascii="Calibri" w:hAnsi="Calibri"/>
      <w:bCs/>
    </w:rPr>
  </w:style>
  <w:style w:type="character" w:customStyle="1" w:styleId="Style78Char">
    <w:name w:val="Style78 Char"/>
    <w:basedOn w:val="DefaultParagraphFont"/>
    <w:link w:val="Style78"/>
    <w:locked/>
    <w:rsid w:val="00FA3D0F"/>
    <w:rPr>
      <w:rFonts w:ascii="Calibri" w:hAnsi="Calibri"/>
      <w:bCs/>
    </w:rPr>
  </w:style>
  <w:style w:type="character" w:styleId="Hyperlink">
    <w:name w:val="Hyperlink"/>
    <w:basedOn w:val="DefaultParagraphFont"/>
    <w:rsid w:val="00AC6F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nfrc.org/software.aspx" TargetMode="External"/><Relationship Id="rId18" Type="http://schemas.openxmlformats.org/officeDocument/2006/relationships/header" Target="header7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407E80-26A4-4F8E-AD97-8A9B1F6685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1D05F7-704D-434A-93EA-A5D716DE3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1960</Words>
  <Characters>11178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 Lawrence</dc:creator>
  <cp:lastModifiedBy>Shewmaker, Michael@Energy</cp:lastModifiedBy>
  <cp:revision>4</cp:revision>
  <cp:lastPrinted>2014-11-03T23:02:00Z</cp:lastPrinted>
  <dcterms:created xsi:type="dcterms:W3CDTF">2018-07-23T16:34:00Z</dcterms:created>
  <dcterms:modified xsi:type="dcterms:W3CDTF">2018-11-29T20:58:00Z</dcterms:modified>
</cp:coreProperties>
</file>
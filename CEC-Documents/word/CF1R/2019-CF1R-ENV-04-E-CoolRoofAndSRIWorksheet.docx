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538"/>
        <w:gridCol w:w="5384"/>
        <w:gridCol w:w="5094"/>
      </w:tblGrid>
      <w:tr w:rsidR="0089601E" w14:paraId="455E8C81" w14:textId="77777777" w:rsidTr="001807A6">
        <w:tc>
          <w:tcPr>
            <w:tcW w:w="11016" w:type="dxa"/>
            <w:gridSpan w:val="3"/>
          </w:tcPr>
          <w:p w14:paraId="692180FE" w14:textId="024DE297" w:rsidR="0089601E" w:rsidRDefault="0089601E" w:rsidP="003E6896">
            <w:pPr>
              <w:pStyle w:val="NoSpacing"/>
            </w:pPr>
            <w:r w:rsidRPr="0097388B">
              <w:rPr>
                <w:b/>
              </w:rPr>
              <w:t>A. Product Information</w:t>
            </w:r>
          </w:p>
        </w:tc>
      </w:tr>
      <w:tr w:rsidR="00A63B86" w14:paraId="4750ADE7" w14:textId="77777777" w:rsidTr="00570F86">
        <w:tc>
          <w:tcPr>
            <w:tcW w:w="538" w:type="dxa"/>
            <w:vAlign w:val="center"/>
          </w:tcPr>
          <w:p w14:paraId="4750ADE4" w14:textId="7947B43D" w:rsidR="00A63B86" w:rsidRDefault="0089601E" w:rsidP="00570F86">
            <w:pPr>
              <w:pStyle w:val="NoSpacing"/>
              <w:jc w:val="center"/>
            </w:pPr>
            <w:r>
              <w:t>0</w:t>
            </w:r>
            <w:r w:rsidR="00362404">
              <w:t>1</w:t>
            </w:r>
          </w:p>
        </w:tc>
        <w:tc>
          <w:tcPr>
            <w:tcW w:w="5384" w:type="dxa"/>
          </w:tcPr>
          <w:p w14:paraId="4750ADE5" w14:textId="77777777" w:rsidR="00A63B86" w:rsidRDefault="00CB3B4D" w:rsidP="003E6896">
            <w:pPr>
              <w:pStyle w:val="NoSpacing"/>
            </w:pPr>
            <w:r>
              <w:t>CRRC Product ID Number</w:t>
            </w:r>
          </w:p>
        </w:tc>
        <w:tc>
          <w:tcPr>
            <w:tcW w:w="5094" w:type="dxa"/>
          </w:tcPr>
          <w:p w14:paraId="4750ADE6" w14:textId="77777777" w:rsidR="00A63B86" w:rsidRDefault="00A63B86" w:rsidP="003E6896">
            <w:pPr>
              <w:pStyle w:val="NoSpacing"/>
            </w:pPr>
          </w:p>
        </w:tc>
      </w:tr>
      <w:tr w:rsidR="00A63B86" w14:paraId="4750ADEB" w14:textId="77777777" w:rsidTr="00570F86">
        <w:tc>
          <w:tcPr>
            <w:tcW w:w="538" w:type="dxa"/>
            <w:vAlign w:val="center"/>
          </w:tcPr>
          <w:p w14:paraId="4750ADE8" w14:textId="6EB6EAA9" w:rsidR="00A63B86" w:rsidRDefault="0089601E" w:rsidP="00570F86">
            <w:pPr>
              <w:pStyle w:val="NoSpacing"/>
              <w:jc w:val="center"/>
            </w:pPr>
            <w:r>
              <w:t>0</w:t>
            </w:r>
            <w:r w:rsidR="00362404">
              <w:t>2</w:t>
            </w:r>
          </w:p>
        </w:tc>
        <w:tc>
          <w:tcPr>
            <w:tcW w:w="5384" w:type="dxa"/>
          </w:tcPr>
          <w:p w14:paraId="4750ADE9" w14:textId="77777777" w:rsidR="00A63B86" w:rsidRDefault="00CB3B4D" w:rsidP="003E6896">
            <w:pPr>
              <w:pStyle w:val="NoSpacing"/>
            </w:pPr>
            <w:r>
              <w:t>Manufacturer</w:t>
            </w:r>
          </w:p>
        </w:tc>
        <w:tc>
          <w:tcPr>
            <w:tcW w:w="5094" w:type="dxa"/>
          </w:tcPr>
          <w:p w14:paraId="4750ADEA" w14:textId="77777777" w:rsidR="00A63B86" w:rsidRDefault="00A63B86" w:rsidP="003E6896">
            <w:pPr>
              <w:pStyle w:val="NoSpacing"/>
            </w:pPr>
          </w:p>
        </w:tc>
      </w:tr>
      <w:tr w:rsidR="00A63B86" w14:paraId="4750ADEF" w14:textId="77777777" w:rsidTr="00570F86">
        <w:tc>
          <w:tcPr>
            <w:tcW w:w="538" w:type="dxa"/>
            <w:vAlign w:val="center"/>
          </w:tcPr>
          <w:p w14:paraId="4750ADEC" w14:textId="7CB15F30" w:rsidR="00A63B86" w:rsidRDefault="0089601E" w:rsidP="00570F86">
            <w:pPr>
              <w:pStyle w:val="NoSpacing"/>
              <w:jc w:val="center"/>
            </w:pPr>
            <w:r>
              <w:t>0</w:t>
            </w:r>
            <w:r w:rsidR="00362404">
              <w:t>3</w:t>
            </w:r>
          </w:p>
        </w:tc>
        <w:tc>
          <w:tcPr>
            <w:tcW w:w="5384" w:type="dxa"/>
          </w:tcPr>
          <w:p w14:paraId="4750ADED" w14:textId="77777777" w:rsidR="00A63B86" w:rsidRDefault="00CB3B4D" w:rsidP="003E6896">
            <w:pPr>
              <w:pStyle w:val="NoSpacing"/>
            </w:pPr>
            <w:r>
              <w:t>Brand</w:t>
            </w:r>
          </w:p>
        </w:tc>
        <w:tc>
          <w:tcPr>
            <w:tcW w:w="5094" w:type="dxa"/>
          </w:tcPr>
          <w:p w14:paraId="4750ADEE" w14:textId="77777777" w:rsidR="00A63B86" w:rsidRDefault="00A63B86" w:rsidP="003E6896">
            <w:pPr>
              <w:pStyle w:val="NoSpacing"/>
            </w:pPr>
          </w:p>
        </w:tc>
      </w:tr>
      <w:tr w:rsidR="00A63B86" w14:paraId="4750ADF3" w14:textId="77777777" w:rsidTr="00570F86">
        <w:tc>
          <w:tcPr>
            <w:tcW w:w="538" w:type="dxa"/>
            <w:vAlign w:val="center"/>
          </w:tcPr>
          <w:p w14:paraId="4750ADF0" w14:textId="07E9275B" w:rsidR="00A63B86" w:rsidRDefault="0089601E" w:rsidP="00570F86">
            <w:pPr>
              <w:pStyle w:val="NoSpacing"/>
              <w:jc w:val="center"/>
            </w:pPr>
            <w:r>
              <w:t>0</w:t>
            </w:r>
            <w:r w:rsidR="00362404">
              <w:t>4</w:t>
            </w:r>
          </w:p>
        </w:tc>
        <w:tc>
          <w:tcPr>
            <w:tcW w:w="5384" w:type="dxa"/>
          </w:tcPr>
          <w:p w14:paraId="4750ADF1" w14:textId="77777777" w:rsidR="00A63B86" w:rsidRDefault="00CB3B4D" w:rsidP="003E6896">
            <w:pPr>
              <w:pStyle w:val="NoSpacing"/>
            </w:pPr>
            <w:r>
              <w:t>Model</w:t>
            </w:r>
          </w:p>
        </w:tc>
        <w:tc>
          <w:tcPr>
            <w:tcW w:w="5094" w:type="dxa"/>
          </w:tcPr>
          <w:p w14:paraId="4750ADF2" w14:textId="77777777" w:rsidR="00A63B86" w:rsidRDefault="00A63B86" w:rsidP="003E6896">
            <w:pPr>
              <w:pStyle w:val="NoSpacing"/>
            </w:pPr>
          </w:p>
        </w:tc>
      </w:tr>
      <w:tr w:rsidR="00A63B86" w14:paraId="4750ADF7" w14:textId="77777777" w:rsidTr="00570F86">
        <w:tc>
          <w:tcPr>
            <w:tcW w:w="538" w:type="dxa"/>
            <w:vAlign w:val="center"/>
          </w:tcPr>
          <w:p w14:paraId="4750ADF4" w14:textId="0E13D832" w:rsidR="00A63B86" w:rsidRDefault="0089601E" w:rsidP="00570F86">
            <w:pPr>
              <w:pStyle w:val="NoSpacing"/>
              <w:jc w:val="center"/>
            </w:pPr>
            <w:r>
              <w:t>0</w:t>
            </w:r>
            <w:r w:rsidR="00362404">
              <w:t>5</w:t>
            </w:r>
          </w:p>
        </w:tc>
        <w:tc>
          <w:tcPr>
            <w:tcW w:w="5384" w:type="dxa"/>
          </w:tcPr>
          <w:p w14:paraId="4750ADF5" w14:textId="77777777" w:rsidR="00A63B86" w:rsidRDefault="00CB3B4D" w:rsidP="003E6896">
            <w:pPr>
              <w:pStyle w:val="NoSpacing"/>
            </w:pPr>
            <w:r>
              <w:t>Product Type</w:t>
            </w:r>
          </w:p>
        </w:tc>
        <w:tc>
          <w:tcPr>
            <w:tcW w:w="5094" w:type="dxa"/>
          </w:tcPr>
          <w:p w14:paraId="4750ADF6" w14:textId="77777777" w:rsidR="00A63B86" w:rsidRDefault="00A63B86" w:rsidP="003E6896">
            <w:pPr>
              <w:pStyle w:val="NoSpacing"/>
            </w:pPr>
          </w:p>
        </w:tc>
      </w:tr>
      <w:tr w:rsidR="00A63B86" w14:paraId="4750ADFB" w14:textId="77777777" w:rsidTr="00570F86">
        <w:tc>
          <w:tcPr>
            <w:tcW w:w="538" w:type="dxa"/>
            <w:vAlign w:val="center"/>
          </w:tcPr>
          <w:p w14:paraId="4750ADF8" w14:textId="2C7E6947" w:rsidR="00A63B86" w:rsidRDefault="0089601E" w:rsidP="00570F86">
            <w:pPr>
              <w:pStyle w:val="NoSpacing"/>
              <w:jc w:val="center"/>
            </w:pPr>
            <w:r>
              <w:t>0</w:t>
            </w:r>
            <w:r w:rsidR="00362404">
              <w:t>6</w:t>
            </w:r>
          </w:p>
        </w:tc>
        <w:tc>
          <w:tcPr>
            <w:tcW w:w="5384" w:type="dxa"/>
          </w:tcPr>
          <w:p w14:paraId="4750ADF9" w14:textId="77777777" w:rsidR="00A63B86" w:rsidRDefault="00CB3B4D" w:rsidP="00C659EC">
            <w:pPr>
              <w:pStyle w:val="NoSpacing"/>
            </w:pPr>
            <w:r>
              <w:t xml:space="preserve">Roof </w:t>
            </w:r>
            <w:r w:rsidR="00C659EC">
              <w:t>Pitch</w:t>
            </w:r>
          </w:p>
        </w:tc>
        <w:tc>
          <w:tcPr>
            <w:tcW w:w="5094" w:type="dxa"/>
          </w:tcPr>
          <w:p w14:paraId="4750ADFA" w14:textId="77777777" w:rsidR="00A63B86" w:rsidRDefault="00A63B86" w:rsidP="003E6896">
            <w:pPr>
              <w:pStyle w:val="NoSpacing"/>
            </w:pPr>
          </w:p>
        </w:tc>
      </w:tr>
    </w:tbl>
    <w:p w14:paraId="4750ADFC" w14:textId="77777777" w:rsidR="00A63B86" w:rsidRDefault="00A63B86">
      <w:pPr>
        <w:spacing w:after="0" w:line="240" w:lineRule="auto"/>
      </w:pPr>
    </w:p>
    <w:tbl>
      <w:tblPr>
        <w:tblStyle w:val="TableGrid"/>
        <w:tblW w:w="5000" w:type="pct"/>
        <w:tblLook w:val="04A0" w:firstRow="1" w:lastRow="0" w:firstColumn="1" w:lastColumn="0" w:noHBand="0" w:noVBand="1"/>
      </w:tblPr>
      <w:tblGrid>
        <w:gridCol w:w="538"/>
        <w:gridCol w:w="5384"/>
        <w:gridCol w:w="5094"/>
      </w:tblGrid>
      <w:tr w:rsidR="0089601E" w14:paraId="18075B4F" w14:textId="77777777" w:rsidTr="001807A6">
        <w:tc>
          <w:tcPr>
            <w:tcW w:w="11016" w:type="dxa"/>
            <w:gridSpan w:val="3"/>
          </w:tcPr>
          <w:p w14:paraId="3381DCFB" w14:textId="53180A2E" w:rsidR="0089601E" w:rsidRDefault="0089601E">
            <w:pPr>
              <w:spacing w:after="0" w:line="240" w:lineRule="auto"/>
            </w:pPr>
            <w:r w:rsidRPr="0097388B">
              <w:rPr>
                <w:b/>
              </w:rPr>
              <w:t>B. SRI Calculations</w:t>
            </w:r>
          </w:p>
        </w:tc>
      </w:tr>
      <w:tr w:rsidR="00A63B86" w14:paraId="4750AE01" w14:textId="77777777" w:rsidTr="00570F86">
        <w:tc>
          <w:tcPr>
            <w:tcW w:w="538" w:type="dxa"/>
            <w:vAlign w:val="center"/>
          </w:tcPr>
          <w:p w14:paraId="4750ADFE" w14:textId="2ECA63EC" w:rsidR="00A63B86" w:rsidRDefault="0089601E" w:rsidP="00570F86">
            <w:pPr>
              <w:spacing w:after="0" w:line="240" w:lineRule="auto"/>
              <w:jc w:val="center"/>
            </w:pPr>
            <w:r>
              <w:t>0</w:t>
            </w:r>
            <w:r w:rsidR="00362404">
              <w:t>1</w:t>
            </w:r>
          </w:p>
        </w:tc>
        <w:tc>
          <w:tcPr>
            <w:tcW w:w="5384" w:type="dxa"/>
          </w:tcPr>
          <w:p w14:paraId="4750ADFF" w14:textId="77777777" w:rsidR="00A63B86" w:rsidRDefault="005109AE">
            <w:pPr>
              <w:spacing w:after="0" w:line="240" w:lineRule="auto"/>
            </w:pPr>
            <w:r>
              <w:t>Aged Reflectance Listed with CRRC</w:t>
            </w:r>
          </w:p>
        </w:tc>
        <w:tc>
          <w:tcPr>
            <w:tcW w:w="5094" w:type="dxa"/>
          </w:tcPr>
          <w:p w14:paraId="4750AE00" w14:textId="77777777" w:rsidR="00A63B86" w:rsidRDefault="00A63B86">
            <w:pPr>
              <w:spacing w:after="0" w:line="240" w:lineRule="auto"/>
            </w:pPr>
          </w:p>
        </w:tc>
      </w:tr>
      <w:tr w:rsidR="00A63B86" w14:paraId="4750AE05" w14:textId="77777777" w:rsidTr="00570F86">
        <w:tc>
          <w:tcPr>
            <w:tcW w:w="538" w:type="dxa"/>
            <w:vAlign w:val="center"/>
          </w:tcPr>
          <w:p w14:paraId="4750AE02" w14:textId="7DA62059" w:rsidR="00A63B86" w:rsidRDefault="0089601E" w:rsidP="00570F86">
            <w:pPr>
              <w:spacing w:after="0" w:line="240" w:lineRule="auto"/>
              <w:jc w:val="center"/>
            </w:pPr>
            <w:r>
              <w:t>0</w:t>
            </w:r>
            <w:r w:rsidR="00362404">
              <w:t>2</w:t>
            </w:r>
          </w:p>
        </w:tc>
        <w:tc>
          <w:tcPr>
            <w:tcW w:w="5384" w:type="dxa"/>
          </w:tcPr>
          <w:p w14:paraId="4750AE03" w14:textId="77777777" w:rsidR="00A63B86" w:rsidRDefault="005109AE">
            <w:pPr>
              <w:spacing w:after="0" w:line="240" w:lineRule="auto"/>
            </w:pPr>
            <w:r>
              <w:t xml:space="preserve">CRRC Listed </w:t>
            </w:r>
            <w:r w:rsidR="006C324D">
              <w:t xml:space="preserve">Aged Solar Reflectance </w:t>
            </w:r>
          </w:p>
        </w:tc>
        <w:tc>
          <w:tcPr>
            <w:tcW w:w="5094" w:type="dxa"/>
          </w:tcPr>
          <w:p w14:paraId="4750AE04" w14:textId="77777777" w:rsidR="00A63B86" w:rsidRDefault="00A63B86">
            <w:pPr>
              <w:spacing w:after="0" w:line="240" w:lineRule="auto"/>
            </w:pPr>
          </w:p>
        </w:tc>
      </w:tr>
      <w:tr w:rsidR="00A63B86" w14:paraId="4750AE09" w14:textId="77777777" w:rsidTr="00570F86">
        <w:tc>
          <w:tcPr>
            <w:tcW w:w="538" w:type="dxa"/>
            <w:vAlign w:val="center"/>
          </w:tcPr>
          <w:p w14:paraId="4750AE06" w14:textId="547337AE" w:rsidR="00A63B86" w:rsidRDefault="0089601E" w:rsidP="00570F86">
            <w:pPr>
              <w:spacing w:after="0" w:line="240" w:lineRule="auto"/>
              <w:jc w:val="center"/>
            </w:pPr>
            <w:r>
              <w:t>0</w:t>
            </w:r>
            <w:r w:rsidR="00362404">
              <w:t>3</w:t>
            </w:r>
          </w:p>
        </w:tc>
        <w:tc>
          <w:tcPr>
            <w:tcW w:w="5384" w:type="dxa"/>
          </w:tcPr>
          <w:p w14:paraId="4750AE07" w14:textId="77777777" w:rsidR="00A63B86" w:rsidRDefault="006C324D">
            <w:pPr>
              <w:spacing w:after="0" w:line="240" w:lineRule="auto"/>
            </w:pPr>
            <w:r>
              <w:t>Initial Solar Reflectance</w:t>
            </w:r>
          </w:p>
        </w:tc>
        <w:tc>
          <w:tcPr>
            <w:tcW w:w="5094" w:type="dxa"/>
          </w:tcPr>
          <w:p w14:paraId="4750AE08" w14:textId="77777777" w:rsidR="00A63B86" w:rsidRDefault="00A63B86">
            <w:pPr>
              <w:spacing w:after="0" w:line="240" w:lineRule="auto"/>
            </w:pPr>
          </w:p>
        </w:tc>
      </w:tr>
      <w:tr w:rsidR="00A63B86" w14:paraId="4750AE0D" w14:textId="77777777" w:rsidTr="00570F86">
        <w:tc>
          <w:tcPr>
            <w:tcW w:w="538" w:type="dxa"/>
            <w:vAlign w:val="center"/>
          </w:tcPr>
          <w:p w14:paraId="4750AE0A" w14:textId="4E1E674E" w:rsidR="00A63B86" w:rsidRDefault="0089601E" w:rsidP="00570F86">
            <w:pPr>
              <w:spacing w:after="0" w:line="240" w:lineRule="auto"/>
              <w:jc w:val="center"/>
            </w:pPr>
            <w:r>
              <w:t>0</w:t>
            </w:r>
            <w:r w:rsidR="00362404">
              <w:t>4</w:t>
            </w:r>
          </w:p>
        </w:tc>
        <w:tc>
          <w:tcPr>
            <w:tcW w:w="5384" w:type="dxa"/>
          </w:tcPr>
          <w:p w14:paraId="4750AE0B" w14:textId="77777777" w:rsidR="00A63B86" w:rsidRDefault="006C324D">
            <w:pPr>
              <w:spacing w:after="0" w:line="240" w:lineRule="auto"/>
            </w:pPr>
            <w:r>
              <w:t>Calculated Aged Solar Reflectance</w:t>
            </w:r>
          </w:p>
        </w:tc>
        <w:tc>
          <w:tcPr>
            <w:tcW w:w="5094" w:type="dxa"/>
          </w:tcPr>
          <w:p w14:paraId="4750AE0C" w14:textId="77777777" w:rsidR="00A63B86" w:rsidRDefault="00A63B86">
            <w:pPr>
              <w:spacing w:after="0" w:line="240" w:lineRule="auto"/>
            </w:pPr>
          </w:p>
        </w:tc>
      </w:tr>
      <w:tr w:rsidR="00A63B86" w14:paraId="4750AE11" w14:textId="77777777" w:rsidTr="00570F86">
        <w:tc>
          <w:tcPr>
            <w:tcW w:w="538" w:type="dxa"/>
            <w:vAlign w:val="center"/>
          </w:tcPr>
          <w:p w14:paraId="4750AE0E" w14:textId="2C87337A" w:rsidR="00A63B86" w:rsidRDefault="0089601E" w:rsidP="00570F86">
            <w:pPr>
              <w:spacing w:after="0" w:line="240" w:lineRule="auto"/>
              <w:jc w:val="center"/>
            </w:pPr>
            <w:r>
              <w:t>0</w:t>
            </w:r>
            <w:r w:rsidR="00362404">
              <w:t>5</w:t>
            </w:r>
          </w:p>
        </w:tc>
        <w:tc>
          <w:tcPr>
            <w:tcW w:w="5384" w:type="dxa"/>
          </w:tcPr>
          <w:p w14:paraId="4750AE0F" w14:textId="77777777" w:rsidR="00A63B86" w:rsidRDefault="006C324D">
            <w:pPr>
              <w:spacing w:after="0" w:line="240" w:lineRule="auto"/>
            </w:pPr>
            <w:r>
              <w:t>Thermal Emittance</w:t>
            </w:r>
          </w:p>
        </w:tc>
        <w:tc>
          <w:tcPr>
            <w:tcW w:w="5094" w:type="dxa"/>
          </w:tcPr>
          <w:p w14:paraId="4750AE10" w14:textId="77777777" w:rsidR="00A63B86" w:rsidRDefault="00A63B86">
            <w:pPr>
              <w:spacing w:after="0" w:line="240" w:lineRule="auto"/>
            </w:pPr>
          </w:p>
        </w:tc>
      </w:tr>
    </w:tbl>
    <w:p w14:paraId="4750AE12" w14:textId="77777777" w:rsidR="006C324D" w:rsidRDefault="006C324D" w:rsidP="006C324D">
      <w:pPr>
        <w:spacing w:after="0"/>
      </w:pPr>
    </w:p>
    <w:tbl>
      <w:tblPr>
        <w:tblStyle w:val="TableGrid"/>
        <w:tblW w:w="5000" w:type="pct"/>
        <w:tblLook w:val="04A0" w:firstRow="1" w:lastRow="0" w:firstColumn="1" w:lastColumn="0" w:noHBand="0" w:noVBand="1"/>
      </w:tblPr>
      <w:tblGrid>
        <w:gridCol w:w="538"/>
        <w:gridCol w:w="5384"/>
        <w:gridCol w:w="5094"/>
      </w:tblGrid>
      <w:tr w:rsidR="0089601E" w14:paraId="48EC686F" w14:textId="77777777" w:rsidTr="001807A6">
        <w:tc>
          <w:tcPr>
            <w:tcW w:w="11016" w:type="dxa"/>
            <w:gridSpan w:val="3"/>
          </w:tcPr>
          <w:p w14:paraId="79AEFB52" w14:textId="0AB8285E" w:rsidR="0089601E" w:rsidRDefault="0089601E">
            <w:pPr>
              <w:spacing w:after="0" w:line="240" w:lineRule="auto"/>
            </w:pPr>
            <w:r w:rsidRPr="0097388B">
              <w:rPr>
                <w:b/>
              </w:rPr>
              <w:t>C. Results</w:t>
            </w:r>
          </w:p>
        </w:tc>
      </w:tr>
      <w:tr w:rsidR="00A63B86" w14:paraId="4750AE17" w14:textId="77777777" w:rsidTr="00570F86">
        <w:tc>
          <w:tcPr>
            <w:tcW w:w="538" w:type="dxa"/>
            <w:vAlign w:val="center"/>
          </w:tcPr>
          <w:p w14:paraId="4750AE14" w14:textId="2D7012A8" w:rsidR="00A63B86" w:rsidRDefault="0089601E" w:rsidP="00570F86">
            <w:pPr>
              <w:spacing w:after="0" w:line="240" w:lineRule="auto"/>
              <w:jc w:val="center"/>
            </w:pPr>
            <w:r>
              <w:t>0</w:t>
            </w:r>
            <w:r w:rsidR="00362404">
              <w:t>1</w:t>
            </w:r>
          </w:p>
        </w:tc>
        <w:tc>
          <w:tcPr>
            <w:tcW w:w="5384" w:type="dxa"/>
          </w:tcPr>
          <w:p w14:paraId="4750AE15" w14:textId="77777777" w:rsidR="00A63B86" w:rsidRDefault="006C324D">
            <w:pPr>
              <w:spacing w:after="0" w:line="240" w:lineRule="auto"/>
            </w:pPr>
            <w:r>
              <w:t>Solar Reflective Index</w:t>
            </w:r>
          </w:p>
        </w:tc>
        <w:tc>
          <w:tcPr>
            <w:tcW w:w="5094" w:type="dxa"/>
          </w:tcPr>
          <w:p w14:paraId="4750AE16" w14:textId="77777777" w:rsidR="00A63B86" w:rsidRDefault="00A63B86">
            <w:pPr>
              <w:spacing w:after="0" w:line="240" w:lineRule="auto"/>
            </w:pPr>
          </w:p>
        </w:tc>
      </w:tr>
    </w:tbl>
    <w:p w14:paraId="4750AE18" w14:textId="77777777" w:rsidR="00A63B86" w:rsidRDefault="00A63B86">
      <w:pPr>
        <w:spacing w:after="0" w:line="240" w:lineRule="auto"/>
      </w:pPr>
    </w:p>
    <w:p w14:paraId="4750AE19" w14:textId="77777777" w:rsidR="00320511" w:rsidRDefault="00320511">
      <w:pPr>
        <w:spacing w:after="0" w:line="240" w:lineRule="auto"/>
      </w:pP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5516"/>
      </w:tblGrid>
      <w:tr w:rsidR="005B3E95" w:rsidRPr="005B3E95" w14:paraId="4750AE1B" w14:textId="77777777" w:rsidTr="00D01BB4">
        <w:trPr>
          <w:trHeight w:val="206"/>
        </w:trPr>
        <w:tc>
          <w:tcPr>
            <w:tcW w:w="10950" w:type="dxa"/>
            <w:gridSpan w:val="2"/>
            <w:vAlign w:val="center"/>
          </w:tcPr>
          <w:p w14:paraId="4750AE1A" w14:textId="77777777" w:rsidR="00B006E2" w:rsidRDefault="005B3E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5B3E95">
              <w:rPr>
                <w:rFonts w:eastAsia="Times New Roman" w:cs="Arial"/>
                <w:b/>
                <w:caps/>
                <w:sz w:val="18"/>
                <w:szCs w:val="18"/>
              </w:rPr>
              <w:lastRenderedPageBreak/>
              <w:t>Documentation Author's Declaration Statement</w:t>
            </w:r>
          </w:p>
        </w:tc>
      </w:tr>
      <w:tr w:rsidR="005B3E95" w:rsidRPr="005B3E95" w14:paraId="4750AE1D" w14:textId="77777777" w:rsidTr="00D01BB4">
        <w:trPr>
          <w:trHeight w:val="206"/>
        </w:trPr>
        <w:tc>
          <w:tcPr>
            <w:tcW w:w="10950" w:type="dxa"/>
            <w:gridSpan w:val="2"/>
            <w:vAlign w:val="center"/>
          </w:tcPr>
          <w:p w14:paraId="4750AE1C" w14:textId="77777777" w:rsidR="00B006E2" w:rsidRDefault="005B3E95">
            <w:pPr>
              <w:keepNext/>
              <w:numPr>
                <w:ilvl w:val="0"/>
                <w:numId w:val="10"/>
              </w:numPr>
              <w:spacing w:after="0" w:line="240" w:lineRule="auto"/>
              <w:rPr>
                <w:rFonts w:eastAsia="Times New Roman"/>
                <w:sz w:val="18"/>
                <w:szCs w:val="18"/>
              </w:rPr>
            </w:pPr>
            <w:r w:rsidRPr="005B3E95">
              <w:rPr>
                <w:rFonts w:eastAsia="Times New Roman"/>
                <w:sz w:val="18"/>
                <w:szCs w:val="18"/>
              </w:rPr>
              <w:t>I certify that this Certificate of Compliance documentation is accurate and complete.</w:t>
            </w:r>
          </w:p>
        </w:tc>
      </w:tr>
      <w:tr w:rsidR="005B3E95" w:rsidRPr="005B3E95" w14:paraId="4750AE20" w14:textId="77777777" w:rsidTr="00D01BB4">
        <w:trPr>
          <w:trHeight w:val="432"/>
        </w:trPr>
        <w:tc>
          <w:tcPr>
            <w:tcW w:w="5434" w:type="dxa"/>
          </w:tcPr>
          <w:p w14:paraId="4750AE1E" w14:textId="77777777" w:rsidR="00B006E2" w:rsidRDefault="005B3E95">
            <w:pPr>
              <w:keepNext/>
              <w:spacing w:after="0" w:line="240" w:lineRule="auto"/>
              <w:rPr>
                <w:rFonts w:eastAsia="Times New Roman"/>
                <w:sz w:val="14"/>
                <w:szCs w:val="14"/>
              </w:rPr>
            </w:pPr>
            <w:r w:rsidRPr="005B3E95">
              <w:rPr>
                <w:rFonts w:eastAsia="Times New Roman"/>
                <w:sz w:val="14"/>
                <w:szCs w:val="14"/>
              </w:rPr>
              <w:t>Documentation Author Name:</w:t>
            </w:r>
          </w:p>
        </w:tc>
        <w:tc>
          <w:tcPr>
            <w:tcW w:w="5516" w:type="dxa"/>
          </w:tcPr>
          <w:p w14:paraId="4750AE1F" w14:textId="77777777" w:rsidR="00B006E2" w:rsidRDefault="005B3E95">
            <w:pPr>
              <w:keepNext/>
              <w:spacing w:after="0" w:line="240" w:lineRule="auto"/>
              <w:rPr>
                <w:rFonts w:eastAsia="Times New Roman"/>
                <w:sz w:val="14"/>
                <w:szCs w:val="14"/>
              </w:rPr>
            </w:pPr>
            <w:r w:rsidRPr="005B3E95">
              <w:rPr>
                <w:rFonts w:eastAsia="Times New Roman"/>
                <w:sz w:val="14"/>
                <w:szCs w:val="14"/>
              </w:rPr>
              <w:t>Documentation Author Signature:</w:t>
            </w:r>
          </w:p>
        </w:tc>
      </w:tr>
      <w:tr w:rsidR="005B3E95" w:rsidRPr="005B3E95" w14:paraId="4750AE23" w14:textId="77777777" w:rsidTr="00D01BB4">
        <w:trPr>
          <w:trHeight w:val="432"/>
        </w:trPr>
        <w:tc>
          <w:tcPr>
            <w:tcW w:w="5434" w:type="dxa"/>
          </w:tcPr>
          <w:p w14:paraId="4750AE21" w14:textId="77777777" w:rsidR="00B006E2" w:rsidRDefault="005B3E95">
            <w:pPr>
              <w:keepNext/>
              <w:spacing w:after="0" w:line="240" w:lineRule="auto"/>
              <w:rPr>
                <w:rFonts w:eastAsia="Times New Roman"/>
                <w:sz w:val="14"/>
                <w:szCs w:val="14"/>
              </w:rPr>
            </w:pPr>
            <w:r w:rsidRPr="005B3E95">
              <w:rPr>
                <w:rFonts w:eastAsia="Times New Roman"/>
                <w:sz w:val="14"/>
                <w:szCs w:val="14"/>
              </w:rPr>
              <w:t>Company:</w:t>
            </w:r>
          </w:p>
        </w:tc>
        <w:tc>
          <w:tcPr>
            <w:tcW w:w="5516" w:type="dxa"/>
          </w:tcPr>
          <w:p w14:paraId="4750AE22" w14:textId="77777777" w:rsidR="00B006E2" w:rsidRDefault="005B3E95">
            <w:pPr>
              <w:keepNext/>
              <w:spacing w:after="0" w:line="240" w:lineRule="auto"/>
              <w:rPr>
                <w:rFonts w:eastAsia="Times New Roman"/>
                <w:sz w:val="14"/>
                <w:szCs w:val="14"/>
              </w:rPr>
            </w:pPr>
            <w:r w:rsidRPr="005B3E95">
              <w:rPr>
                <w:rFonts w:eastAsia="Times New Roman"/>
                <w:sz w:val="14"/>
                <w:szCs w:val="14"/>
              </w:rPr>
              <w:t>Signature Date:</w:t>
            </w:r>
          </w:p>
        </w:tc>
      </w:tr>
      <w:tr w:rsidR="005B3E95" w:rsidRPr="005B3E95" w14:paraId="4750AE26" w14:textId="77777777" w:rsidTr="00D01BB4">
        <w:trPr>
          <w:trHeight w:val="432"/>
        </w:trPr>
        <w:tc>
          <w:tcPr>
            <w:tcW w:w="5434" w:type="dxa"/>
          </w:tcPr>
          <w:p w14:paraId="4750AE24" w14:textId="77777777" w:rsidR="00B006E2" w:rsidRDefault="005B3E95">
            <w:pPr>
              <w:keepNext/>
              <w:spacing w:after="0" w:line="240" w:lineRule="auto"/>
              <w:rPr>
                <w:rFonts w:eastAsia="Times New Roman"/>
                <w:sz w:val="14"/>
                <w:szCs w:val="14"/>
              </w:rPr>
            </w:pPr>
            <w:r w:rsidRPr="005B3E95">
              <w:rPr>
                <w:rFonts w:eastAsia="Times New Roman"/>
                <w:sz w:val="14"/>
                <w:szCs w:val="14"/>
              </w:rPr>
              <w:t>Address:</w:t>
            </w:r>
          </w:p>
        </w:tc>
        <w:tc>
          <w:tcPr>
            <w:tcW w:w="5516" w:type="dxa"/>
          </w:tcPr>
          <w:p w14:paraId="4750AE25" w14:textId="77777777" w:rsidR="00B006E2" w:rsidRDefault="005B3E95">
            <w:pPr>
              <w:keepNext/>
              <w:spacing w:after="0" w:line="240" w:lineRule="auto"/>
              <w:rPr>
                <w:rFonts w:eastAsia="Times New Roman"/>
                <w:sz w:val="14"/>
                <w:szCs w:val="14"/>
              </w:rPr>
            </w:pPr>
            <w:r w:rsidRPr="005B3E95">
              <w:rPr>
                <w:rFonts w:eastAsia="Times New Roman"/>
                <w:sz w:val="14"/>
                <w:szCs w:val="14"/>
              </w:rPr>
              <w:t>CEA/ HERS Certification Identification (if applicable):</w:t>
            </w:r>
          </w:p>
        </w:tc>
      </w:tr>
      <w:tr w:rsidR="005B3E95" w:rsidRPr="005B3E95" w14:paraId="4750AE29" w14:textId="77777777" w:rsidTr="00D01BB4">
        <w:trPr>
          <w:trHeight w:val="432"/>
        </w:trPr>
        <w:tc>
          <w:tcPr>
            <w:tcW w:w="5434" w:type="dxa"/>
          </w:tcPr>
          <w:p w14:paraId="4750AE27" w14:textId="77777777" w:rsidR="00B006E2" w:rsidRDefault="005B3E95">
            <w:pPr>
              <w:keepNext/>
              <w:spacing w:after="0" w:line="240" w:lineRule="auto"/>
              <w:rPr>
                <w:rFonts w:eastAsia="Times New Roman"/>
                <w:sz w:val="14"/>
                <w:szCs w:val="14"/>
              </w:rPr>
            </w:pPr>
            <w:r w:rsidRPr="005B3E95">
              <w:rPr>
                <w:rFonts w:eastAsia="Times New Roman"/>
                <w:sz w:val="14"/>
                <w:szCs w:val="14"/>
              </w:rPr>
              <w:t>City/State/Zip:</w:t>
            </w:r>
          </w:p>
        </w:tc>
        <w:tc>
          <w:tcPr>
            <w:tcW w:w="5516" w:type="dxa"/>
          </w:tcPr>
          <w:p w14:paraId="4750AE28" w14:textId="77777777" w:rsidR="00B006E2" w:rsidRDefault="005B3E95">
            <w:pPr>
              <w:keepNext/>
              <w:spacing w:after="0" w:line="240" w:lineRule="auto"/>
              <w:rPr>
                <w:rFonts w:eastAsia="Times New Roman"/>
                <w:sz w:val="14"/>
                <w:szCs w:val="14"/>
              </w:rPr>
            </w:pPr>
            <w:r w:rsidRPr="005B3E95">
              <w:rPr>
                <w:rFonts w:eastAsia="Times New Roman"/>
                <w:sz w:val="14"/>
                <w:szCs w:val="14"/>
              </w:rPr>
              <w:t>Phone:</w:t>
            </w:r>
          </w:p>
        </w:tc>
      </w:tr>
      <w:tr w:rsidR="005B3E95" w:rsidRPr="005B3E95" w14:paraId="4750AE2B" w14:textId="77777777" w:rsidTr="00D01BB4">
        <w:tblPrEx>
          <w:tblCellMar>
            <w:left w:w="115" w:type="dxa"/>
            <w:right w:w="115" w:type="dxa"/>
          </w:tblCellMar>
        </w:tblPrEx>
        <w:trPr>
          <w:trHeight w:val="296"/>
        </w:trPr>
        <w:tc>
          <w:tcPr>
            <w:tcW w:w="10950" w:type="dxa"/>
            <w:gridSpan w:val="2"/>
            <w:vAlign w:val="center"/>
          </w:tcPr>
          <w:p w14:paraId="4750AE2A" w14:textId="77777777" w:rsidR="00B006E2" w:rsidRDefault="005B3E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sz w:val="18"/>
                <w:szCs w:val="18"/>
              </w:rPr>
            </w:pPr>
            <w:r w:rsidRPr="005B3E95">
              <w:rPr>
                <w:rFonts w:eastAsia="Times New Roman" w:cs="Arial"/>
                <w:b/>
                <w:caps/>
                <w:sz w:val="18"/>
                <w:szCs w:val="18"/>
              </w:rPr>
              <w:t xml:space="preserve">Responsible Person's Declaration statement  </w:t>
            </w:r>
          </w:p>
        </w:tc>
      </w:tr>
      <w:tr w:rsidR="005B3E95" w:rsidRPr="005B3E95" w14:paraId="4750AE32" w14:textId="77777777" w:rsidTr="00D01BB4">
        <w:tblPrEx>
          <w:tblCellMar>
            <w:left w:w="115" w:type="dxa"/>
            <w:right w:w="115" w:type="dxa"/>
          </w:tblCellMar>
        </w:tblPrEx>
        <w:trPr>
          <w:trHeight w:val="504"/>
        </w:trPr>
        <w:tc>
          <w:tcPr>
            <w:tcW w:w="10950" w:type="dxa"/>
            <w:gridSpan w:val="2"/>
          </w:tcPr>
          <w:p w14:paraId="4750AE2C" w14:textId="77777777" w:rsidR="00B006E2" w:rsidRDefault="005B3E95" w:rsidP="0089601E">
            <w:pPr>
              <w:keepNext/>
              <w:tabs>
                <w:tab w:val="left" w:pos="-2600"/>
              </w:tabs>
              <w:spacing w:after="0" w:line="240" w:lineRule="auto"/>
              <w:ind w:right="90"/>
              <w:outlineLvl w:val="2"/>
              <w:rPr>
                <w:rFonts w:eastAsia="Times New Roman"/>
                <w:sz w:val="18"/>
                <w:szCs w:val="18"/>
              </w:rPr>
            </w:pPr>
            <w:r w:rsidRPr="005B3E95">
              <w:rPr>
                <w:rFonts w:eastAsia="Times New Roman"/>
                <w:sz w:val="18"/>
                <w:szCs w:val="18"/>
              </w:rPr>
              <w:t>I certify the following under penalty of perjury, under the laws of the State of California:</w:t>
            </w:r>
          </w:p>
          <w:p w14:paraId="4750AE2D" w14:textId="77777777" w:rsidR="00B006E2" w:rsidRDefault="005B3E95">
            <w:pPr>
              <w:keepNext/>
              <w:numPr>
                <w:ilvl w:val="0"/>
                <w:numId w:val="9"/>
              </w:numPr>
              <w:tabs>
                <w:tab w:val="left" w:pos="-2600"/>
              </w:tabs>
              <w:spacing w:after="0" w:line="240" w:lineRule="auto"/>
              <w:ind w:right="90"/>
              <w:outlineLvl w:val="2"/>
              <w:rPr>
                <w:rFonts w:eastAsia="Times New Roman"/>
                <w:sz w:val="18"/>
                <w:szCs w:val="18"/>
              </w:rPr>
            </w:pPr>
            <w:r w:rsidRPr="005B3E95">
              <w:rPr>
                <w:rFonts w:eastAsia="Times New Roman"/>
                <w:sz w:val="18"/>
                <w:szCs w:val="18"/>
              </w:rPr>
              <w:t>The information provided on this Certificate of Compliance is true and correct.</w:t>
            </w:r>
          </w:p>
          <w:p w14:paraId="4750AE2E" w14:textId="77777777" w:rsidR="00B006E2" w:rsidRDefault="005B3E95">
            <w:pPr>
              <w:keepNext/>
              <w:numPr>
                <w:ilvl w:val="0"/>
                <w:numId w:val="9"/>
              </w:numPr>
              <w:tabs>
                <w:tab w:val="left" w:pos="-2600"/>
              </w:tabs>
              <w:spacing w:after="0" w:line="240" w:lineRule="auto"/>
              <w:ind w:right="90"/>
              <w:outlineLvl w:val="2"/>
              <w:rPr>
                <w:rFonts w:eastAsia="Times New Roman"/>
                <w:sz w:val="18"/>
                <w:szCs w:val="18"/>
              </w:rPr>
            </w:pPr>
            <w:r w:rsidRPr="005B3E95">
              <w:rPr>
                <w:rFonts w:eastAsia="Times New Roman"/>
                <w:sz w:val="18"/>
                <w:szCs w:val="18"/>
              </w:rPr>
              <w:t>I am eligible under Division 3 of the Business and Professions Code to accept responsibility for the building design or system design identified on this Certificate of Compliance (responsible designer).</w:t>
            </w:r>
          </w:p>
          <w:p w14:paraId="4750AE2F" w14:textId="77777777" w:rsidR="00B006E2" w:rsidRDefault="005B3E95">
            <w:pPr>
              <w:keepNext/>
              <w:numPr>
                <w:ilvl w:val="0"/>
                <w:numId w:val="9"/>
              </w:numPr>
              <w:autoSpaceDE w:val="0"/>
              <w:autoSpaceDN w:val="0"/>
              <w:adjustRightInd w:val="0"/>
              <w:spacing w:after="0" w:line="240" w:lineRule="auto"/>
              <w:ind w:right="90"/>
              <w:rPr>
                <w:rFonts w:eastAsia="Times New Roman"/>
                <w:sz w:val="18"/>
                <w:szCs w:val="18"/>
              </w:rPr>
            </w:pPr>
            <w:r w:rsidRPr="005B3E95">
              <w:rPr>
                <w:rFonts w:eastAsia="Times New Roman"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5B3E95">
              <w:rPr>
                <w:rFonts w:eastAsia="Times New Roman" w:cs="TimesNewRomanPSMT"/>
                <w:sz w:val="18"/>
                <w:szCs w:val="18"/>
              </w:rPr>
              <w:t>.</w:t>
            </w:r>
          </w:p>
          <w:p w14:paraId="4750AE30" w14:textId="77777777" w:rsidR="00B006E2" w:rsidRDefault="005B3E95">
            <w:pPr>
              <w:keepNext/>
              <w:numPr>
                <w:ilvl w:val="0"/>
                <w:numId w:val="9"/>
              </w:numPr>
              <w:autoSpaceDE w:val="0"/>
              <w:autoSpaceDN w:val="0"/>
              <w:adjustRightInd w:val="0"/>
              <w:spacing w:after="0" w:line="240" w:lineRule="auto"/>
              <w:ind w:right="90"/>
              <w:contextualSpacing/>
              <w:rPr>
                <w:rFonts w:eastAsia="Times New Roman"/>
                <w:sz w:val="18"/>
                <w:szCs w:val="18"/>
              </w:rPr>
            </w:pPr>
            <w:r w:rsidRPr="005B3E95">
              <w:rPr>
                <w:rFonts w:eastAsia="Times New Roman"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4750AE31" w14:textId="77777777" w:rsidR="00B006E2" w:rsidRDefault="005B3E95">
            <w:pPr>
              <w:keepNext/>
              <w:numPr>
                <w:ilvl w:val="0"/>
                <w:numId w:val="9"/>
              </w:numPr>
              <w:autoSpaceDE w:val="0"/>
              <w:autoSpaceDN w:val="0"/>
              <w:adjustRightInd w:val="0"/>
              <w:spacing w:after="0" w:line="240" w:lineRule="auto"/>
              <w:ind w:right="90"/>
              <w:contextualSpacing/>
              <w:rPr>
                <w:rFonts w:eastAsia="Times New Roman"/>
                <w:sz w:val="18"/>
                <w:szCs w:val="18"/>
              </w:rPr>
            </w:pPr>
            <w:r w:rsidRPr="005B3E95">
              <w:rPr>
                <w:rFonts w:eastAsia="Times New Roman"/>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5B3E95" w:rsidRPr="005B3E95" w14:paraId="4750AE35" w14:textId="77777777" w:rsidTr="00D01BB4">
        <w:tblPrEx>
          <w:tblCellMar>
            <w:left w:w="108" w:type="dxa"/>
            <w:right w:w="108" w:type="dxa"/>
          </w:tblCellMar>
        </w:tblPrEx>
        <w:trPr>
          <w:trHeight w:val="504"/>
        </w:trPr>
        <w:tc>
          <w:tcPr>
            <w:tcW w:w="5434" w:type="dxa"/>
          </w:tcPr>
          <w:p w14:paraId="4750AE33" w14:textId="77777777" w:rsidR="00B006E2" w:rsidRDefault="005B3E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Responsible Designer Name:</w:t>
            </w:r>
          </w:p>
        </w:tc>
        <w:tc>
          <w:tcPr>
            <w:tcW w:w="5516" w:type="dxa"/>
          </w:tcPr>
          <w:p w14:paraId="4750AE34" w14:textId="77777777" w:rsidR="00B006E2" w:rsidRDefault="005B3E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Responsible Designer Signature:</w:t>
            </w:r>
          </w:p>
        </w:tc>
      </w:tr>
      <w:tr w:rsidR="005B3E95" w:rsidRPr="005B3E95" w14:paraId="4750AE38" w14:textId="77777777" w:rsidTr="00D01BB4">
        <w:tblPrEx>
          <w:tblCellMar>
            <w:left w:w="108" w:type="dxa"/>
            <w:right w:w="108" w:type="dxa"/>
          </w:tblCellMar>
        </w:tblPrEx>
        <w:trPr>
          <w:trHeight w:val="504"/>
        </w:trPr>
        <w:tc>
          <w:tcPr>
            <w:tcW w:w="5434" w:type="dxa"/>
          </w:tcPr>
          <w:p w14:paraId="4750AE36" w14:textId="51C149E5" w:rsidR="00B006E2" w:rsidRDefault="005B3E95" w:rsidP="00B1206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Company:</w:t>
            </w:r>
          </w:p>
        </w:tc>
        <w:tc>
          <w:tcPr>
            <w:tcW w:w="5516" w:type="dxa"/>
          </w:tcPr>
          <w:p w14:paraId="4750AE37" w14:textId="77777777" w:rsidR="00B006E2" w:rsidRDefault="005B3E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Date Signed:</w:t>
            </w:r>
          </w:p>
        </w:tc>
      </w:tr>
      <w:tr w:rsidR="005B3E95" w:rsidRPr="005B3E95" w14:paraId="4750AE3B" w14:textId="77777777" w:rsidTr="00D01BB4">
        <w:tblPrEx>
          <w:tblCellMar>
            <w:left w:w="108" w:type="dxa"/>
            <w:right w:w="108" w:type="dxa"/>
          </w:tblCellMar>
        </w:tblPrEx>
        <w:trPr>
          <w:trHeight w:val="504"/>
        </w:trPr>
        <w:tc>
          <w:tcPr>
            <w:tcW w:w="5434" w:type="dxa"/>
          </w:tcPr>
          <w:p w14:paraId="4750AE39" w14:textId="77777777" w:rsidR="00B006E2" w:rsidRDefault="005B3E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Address:</w:t>
            </w:r>
          </w:p>
        </w:tc>
        <w:tc>
          <w:tcPr>
            <w:tcW w:w="5516" w:type="dxa"/>
          </w:tcPr>
          <w:p w14:paraId="4750AE3A" w14:textId="77777777" w:rsidR="00B006E2" w:rsidRDefault="005B3E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License:</w:t>
            </w:r>
          </w:p>
        </w:tc>
      </w:tr>
      <w:tr w:rsidR="005B3E95" w:rsidRPr="005B3E95" w14:paraId="4750AE3E" w14:textId="77777777" w:rsidTr="00D01BB4">
        <w:tblPrEx>
          <w:tblCellMar>
            <w:left w:w="108" w:type="dxa"/>
            <w:right w:w="108" w:type="dxa"/>
          </w:tblCellMar>
        </w:tblPrEx>
        <w:trPr>
          <w:trHeight w:val="504"/>
        </w:trPr>
        <w:tc>
          <w:tcPr>
            <w:tcW w:w="5434" w:type="dxa"/>
          </w:tcPr>
          <w:p w14:paraId="4750AE3C" w14:textId="77777777" w:rsidR="00B006E2" w:rsidRDefault="005B3E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City/State/Zip:</w:t>
            </w:r>
          </w:p>
        </w:tc>
        <w:tc>
          <w:tcPr>
            <w:tcW w:w="5516" w:type="dxa"/>
          </w:tcPr>
          <w:p w14:paraId="4750AE3D" w14:textId="77777777" w:rsidR="00B006E2" w:rsidRDefault="005B3E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eastAsia="Times New Roman"/>
                <w:sz w:val="14"/>
                <w:szCs w:val="14"/>
              </w:rPr>
            </w:pPr>
            <w:r w:rsidRPr="005B3E95">
              <w:rPr>
                <w:rFonts w:eastAsia="Times New Roman"/>
                <w:sz w:val="14"/>
                <w:szCs w:val="14"/>
              </w:rPr>
              <w:t>Phone:</w:t>
            </w:r>
          </w:p>
        </w:tc>
      </w:tr>
    </w:tbl>
    <w:p w14:paraId="4750AE42" w14:textId="77777777" w:rsidR="00A63B86" w:rsidRDefault="00A63B86">
      <w:pPr>
        <w:spacing w:after="0" w:line="240" w:lineRule="auto"/>
      </w:pPr>
    </w:p>
    <w:p w14:paraId="4750AE43" w14:textId="77777777" w:rsidR="006F5FAE" w:rsidRDefault="006F5FAE">
      <w:pPr>
        <w:spacing w:after="0" w:line="240" w:lineRule="auto"/>
      </w:pPr>
    </w:p>
    <w:p w14:paraId="4750AE44" w14:textId="77777777" w:rsidR="006F5FAE" w:rsidRDefault="006F5FAE">
      <w:pPr>
        <w:spacing w:after="0" w:line="240" w:lineRule="auto"/>
        <w:sectPr w:rsidR="006F5FAE" w:rsidSect="001F4A78">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576" w:footer="576" w:gutter="0"/>
          <w:cols w:space="720"/>
          <w:docGrid w:linePitch="360"/>
        </w:sectPr>
      </w:pPr>
    </w:p>
    <w:p w14:paraId="4750AE45" w14:textId="77777777" w:rsidR="003E1259" w:rsidRPr="0089601E" w:rsidRDefault="001F4A78" w:rsidP="001F4A78">
      <w:pPr>
        <w:pStyle w:val="NoSpacing"/>
        <w:jc w:val="center"/>
        <w:rPr>
          <w:b/>
          <w:sz w:val="20"/>
          <w:szCs w:val="20"/>
        </w:rPr>
      </w:pPr>
      <w:r w:rsidRPr="0089601E">
        <w:rPr>
          <w:b/>
          <w:sz w:val="20"/>
          <w:szCs w:val="20"/>
        </w:rPr>
        <w:lastRenderedPageBreak/>
        <w:t>CF1R-ENV-04-E User Instructions</w:t>
      </w:r>
    </w:p>
    <w:p w14:paraId="4750AE46" w14:textId="77777777" w:rsidR="003E1259" w:rsidRPr="00570F86" w:rsidRDefault="003E1259" w:rsidP="00392608">
      <w:pPr>
        <w:pStyle w:val="NoSpacing"/>
        <w:rPr>
          <w:b/>
          <w:sz w:val="20"/>
          <w:szCs w:val="20"/>
        </w:rPr>
      </w:pPr>
    </w:p>
    <w:p w14:paraId="4750AE47" w14:textId="0DE73494" w:rsidR="003E1259" w:rsidRPr="001807A6" w:rsidRDefault="00690E18" w:rsidP="00392608">
      <w:pPr>
        <w:pStyle w:val="NoSpacing"/>
        <w:rPr>
          <w:sz w:val="20"/>
          <w:szCs w:val="20"/>
        </w:rPr>
      </w:pPr>
      <w:r w:rsidRPr="00570F86">
        <w:rPr>
          <w:sz w:val="20"/>
          <w:szCs w:val="20"/>
        </w:rPr>
        <w:t>Calculate the SRI value by using the</w:t>
      </w:r>
      <w:r w:rsidRPr="00570F86">
        <w:rPr>
          <w:b/>
          <w:sz w:val="20"/>
          <w:szCs w:val="20"/>
        </w:rPr>
        <w:t xml:space="preserve"> </w:t>
      </w:r>
      <w:r w:rsidRPr="00570F86">
        <w:rPr>
          <w:rFonts w:cs="Arial"/>
          <w:sz w:val="20"/>
          <w:szCs w:val="20"/>
        </w:rPr>
        <w:t>Solar Reflectance Index (SRI) Calculation Worksheet found on the California Energy Commission website at</w:t>
      </w:r>
      <w:r w:rsidR="0089601E">
        <w:rPr>
          <w:rFonts w:cs="Arial"/>
          <w:sz w:val="20"/>
          <w:szCs w:val="20"/>
        </w:rPr>
        <w:t>:</w:t>
      </w:r>
      <w:r w:rsidRPr="00570F86">
        <w:rPr>
          <w:rFonts w:cs="Arial"/>
          <w:sz w:val="20"/>
          <w:szCs w:val="20"/>
        </w:rPr>
        <w:t xml:space="preserve"> </w:t>
      </w:r>
      <w:hyperlink r:id="rId15" w:history="1">
        <w:r w:rsidR="0089601E" w:rsidRPr="00EA6C27">
          <w:rPr>
            <w:rStyle w:val="Hyperlink"/>
            <w:sz w:val="20"/>
            <w:szCs w:val="20"/>
          </w:rPr>
          <w:t>http://energy.ca.gov/title24/2013standards/documents/solar_reflectance/</w:t>
        </w:r>
      </w:hyperlink>
      <w:r w:rsidR="00B12069">
        <w:rPr>
          <w:sz w:val="20"/>
          <w:szCs w:val="20"/>
        </w:rPr>
        <w:t>.</w:t>
      </w:r>
    </w:p>
    <w:p w14:paraId="4750AE48" w14:textId="77777777" w:rsidR="00690E18" w:rsidRPr="001807A6" w:rsidRDefault="00690E18" w:rsidP="00392608">
      <w:pPr>
        <w:pStyle w:val="NoSpacing"/>
        <w:rPr>
          <w:b/>
          <w:sz w:val="20"/>
          <w:szCs w:val="20"/>
        </w:rPr>
      </w:pPr>
    </w:p>
    <w:p w14:paraId="4750AE49" w14:textId="355F8FE7" w:rsidR="003E1259" w:rsidRPr="001807A6" w:rsidRDefault="0089601E" w:rsidP="001807A6">
      <w:pPr>
        <w:pStyle w:val="NoSpacing"/>
        <w:rPr>
          <w:b/>
          <w:sz w:val="20"/>
          <w:szCs w:val="20"/>
        </w:rPr>
      </w:pPr>
      <w:r>
        <w:rPr>
          <w:b/>
          <w:sz w:val="20"/>
          <w:szCs w:val="20"/>
        </w:rPr>
        <w:t xml:space="preserve">A. </w:t>
      </w:r>
      <w:r w:rsidR="003E1259" w:rsidRPr="001807A6">
        <w:rPr>
          <w:b/>
          <w:sz w:val="20"/>
          <w:szCs w:val="20"/>
        </w:rPr>
        <w:t>Product Information</w:t>
      </w:r>
    </w:p>
    <w:p w14:paraId="4750AE4A" w14:textId="77777777" w:rsidR="004877A4" w:rsidRPr="001807A6" w:rsidRDefault="00690E18" w:rsidP="004877A4">
      <w:pPr>
        <w:pStyle w:val="NoSpacing"/>
        <w:ind w:left="720" w:hanging="360"/>
        <w:rPr>
          <w:sz w:val="20"/>
          <w:szCs w:val="20"/>
        </w:rPr>
      </w:pPr>
      <w:r w:rsidRPr="001807A6">
        <w:rPr>
          <w:sz w:val="20"/>
          <w:szCs w:val="20"/>
        </w:rPr>
        <w:t>1-5.</w:t>
      </w:r>
      <w:r w:rsidR="003E1259" w:rsidRPr="001807A6">
        <w:rPr>
          <w:sz w:val="20"/>
          <w:szCs w:val="20"/>
        </w:rPr>
        <w:t>CRRC Product ID Number, Manufacturer, Brand, Model and Product Type</w:t>
      </w:r>
      <w:r w:rsidR="00392608" w:rsidRPr="001807A6">
        <w:rPr>
          <w:sz w:val="20"/>
          <w:szCs w:val="20"/>
        </w:rPr>
        <w:t xml:space="preserve"> should be based on product information </w:t>
      </w:r>
      <w:r w:rsidR="003E1259" w:rsidRPr="001807A6">
        <w:rPr>
          <w:sz w:val="20"/>
          <w:szCs w:val="20"/>
        </w:rPr>
        <w:t>from</w:t>
      </w:r>
      <w:r w:rsidR="00392608" w:rsidRPr="001807A6">
        <w:rPr>
          <w:sz w:val="20"/>
          <w:szCs w:val="20"/>
        </w:rPr>
        <w:t xml:space="preserve"> the Cool Roof Rating Council’s website. The product directory is located at </w:t>
      </w:r>
      <w:hyperlink r:id="rId16" w:history="1">
        <w:r w:rsidR="00392608" w:rsidRPr="001807A6">
          <w:rPr>
            <w:rStyle w:val="Hyperlink"/>
            <w:sz w:val="20"/>
            <w:szCs w:val="20"/>
          </w:rPr>
          <w:t>http://www.coolroofs.org/products/search.php</w:t>
        </w:r>
      </w:hyperlink>
      <w:r w:rsidR="00392608" w:rsidRPr="001807A6">
        <w:rPr>
          <w:sz w:val="20"/>
          <w:szCs w:val="20"/>
        </w:rPr>
        <w:t xml:space="preserve"> and may be browsed either by viewing all products or by using the search function to find a specific product. Keep in mind that inclusion in the directory does not guarantee that a product will meet the energy requirements.</w:t>
      </w:r>
    </w:p>
    <w:p w14:paraId="4750AE4B" w14:textId="79D8B79A" w:rsidR="004877A4" w:rsidRPr="001807A6" w:rsidRDefault="00690E18" w:rsidP="004877A4">
      <w:pPr>
        <w:pStyle w:val="NoSpacing"/>
        <w:ind w:left="720" w:hanging="360"/>
        <w:rPr>
          <w:sz w:val="20"/>
          <w:szCs w:val="20"/>
        </w:rPr>
      </w:pPr>
      <w:r w:rsidRPr="001807A6">
        <w:rPr>
          <w:sz w:val="20"/>
          <w:szCs w:val="20"/>
        </w:rPr>
        <w:t>6.</w:t>
      </w:r>
      <w:r w:rsidRPr="001807A6">
        <w:rPr>
          <w:sz w:val="20"/>
          <w:szCs w:val="20"/>
        </w:rPr>
        <w:tab/>
      </w:r>
      <w:r w:rsidR="00362404" w:rsidRPr="001807A6">
        <w:rPr>
          <w:sz w:val="20"/>
          <w:szCs w:val="20"/>
        </w:rPr>
        <w:t xml:space="preserve">Roof </w:t>
      </w:r>
      <w:r w:rsidR="0083602B">
        <w:rPr>
          <w:sz w:val="20"/>
          <w:szCs w:val="20"/>
        </w:rPr>
        <w:t>Pitch</w:t>
      </w:r>
      <w:r w:rsidR="00362404" w:rsidRPr="001807A6">
        <w:rPr>
          <w:sz w:val="20"/>
          <w:szCs w:val="20"/>
        </w:rPr>
        <w:t>: D</w:t>
      </w:r>
      <w:r w:rsidR="00392608" w:rsidRPr="001807A6">
        <w:rPr>
          <w:sz w:val="20"/>
          <w:szCs w:val="20"/>
        </w:rPr>
        <w:t>esignate the roof slope as either “less than or equal to 2:12”(≤2:12) or “greater than 2:12”(&gt;2:12). A ratio of 2:12 is approximately 9.5 degree slope. The SRI requirement is based partly on the slope of the roof.</w:t>
      </w:r>
    </w:p>
    <w:p w14:paraId="4750AE4C" w14:textId="77777777" w:rsidR="003E1259" w:rsidRPr="001807A6" w:rsidRDefault="003E1259" w:rsidP="00392608">
      <w:pPr>
        <w:pStyle w:val="NoSpacing"/>
        <w:rPr>
          <w:sz w:val="20"/>
          <w:szCs w:val="20"/>
        </w:rPr>
      </w:pPr>
    </w:p>
    <w:p w14:paraId="4750AE4D" w14:textId="6E00026B" w:rsidR="003E1259" w:rsidRPr="001807A6" w:rsidRDefault="0089601E" w:rsidP="001807A6">
      <w:pPr>
        <w:pStyle w:val="NoSpacing"/>
        <w:rPr>
          <w:b/>
          <w:sz w:val="20"/>
          <w:szCs w:val="20"/>
        </w:rPr>
      </w:pPr>
      <w:r>
        <w:rPr>
          <w:b/>
          <w:sz w:val="20"/>
          <w:szCs w:val="20"/>
        </w:rPr>
        <w:t xml:space="preserve">B. </w:t>
      </w:r>
      <w:r w:rsidR="003E1259" w:rsidRPr="001807A6">
        <w:rPr>
          <w:b/>
          <w:sz w:val="20"/>
          <w:szCs w:val="20"/>
        </w:rPr>
        <w:t>S</w:t>
      </w:r>
      <w:r w:rsidR="00392608" w:rsidRPr="001807A6">
        <w:rPr>
          <w:b/>
          <w:sz w:val="20"/>
          <w:szCs w:val="20"/>
        </w:rPr>
        <w:t>RI Calculations</w:t>
      </w:r>
    </w:p>
    <w:p w14:paraId="4750AE4E" w14:textId="4EE6543E" w:rsidR="00392608" w:rsidRPr="001807A6" w:rsidRDefault="00362404" w:rsidP="003E1259">
      <w:pPr>
        <w:pStyle w:val="NoSpacing"/>
        <w:numPr>
          <w:ilvl w:val="0"/>
          <w:numId w:val="7"/>
        </w:numPr>
        <w:rPr>
          <w:sz w:val="20"/>
          <w:szCs w:val="20"/>
        </w:rPr>
      </w:pPr>
      <w:r w:rsidRPr="001807A6">
        <w:rPr>
          <w:sz w:val="20"/>
          <w:szCs w:val="20"/>
        </w:rPr>
        <w:t>Aged Reflectance Listed with CRRC</w:t>
      </w:r>
      <w:r w:rsidR="00690E18" w:rsidRPr="001807A6">
        <w:rPr>
          <w:sz w:val="20"/>
          <w:szCs w:val="20"/>
        </w:rPr>
        <w:t>?</w:t>
      </w:r>
      <w:r w:rsidRPr="001807A6">
        <w:rPr>
          <w:sz w:val="20"/>
          <w:szCs w:val="20"/>
        </w:rPr>
        <w:t>: I</w:t>
      </w:r>
      <w:r w:rsidR="00392608" w:rsidRPr="001807A6">
        <w:rPr>
          <w:sz w:val="20"/>
          <w:szCs w:val="20"/>
        </w:rPr>
        <w:t>ndicat</w:t>
      </w:r>
      <w:r w:rsidRPr="001807A6">
        <w:rPr>
          <w:sz w:val="20"/>
          <w:szCs w:val="20"/>
        </w:rPr>
        <w:t>e</w:t>
      </w:r>
      <w:r w:rsidR="00392608" w:rsidRPr="001807A6">
        <w:rPr>
          <w:sz w:val="20"/>
          <w:szCs w:val="20"/>
        </w:rPr>
        <w:t xml:space="preserve"> whether or not your product’s 3-year </w:t>
      </w:r>
      <w:r w:rsidR="00B12069">
        <w:rPr>
          <w:sz w:val="20"/>
          <w:szCs w:val="20"/>
        </w:rPr>
        <w:t>A</w:t>
      </w:r>
      <w:r w:rsidR="00392608" w:rsidRPr="001807A6">
        <w:rPr>
          <w:sz w:val="20"/>
          <w:szCs w:val="20"/>
        </w:rPr>
        <w:t xml:space="preserve">ged </w:t>
      </w:r>
      <w:r w:rsidR="00B12069">
        <w:rPr>
          <w:sz w:val="20"/>
          <w:szCs w:val="20"/>
        </w:rPr>
        <w:t>S</w:t>
      </w:r>
      <w:r w:rsidR="00392608" w:rsidRPr="001807A6">
        <w:rPr>
          <w:sz w:val="20"/>
          <w:szCs w:val="20"/>
        </w:rPr>
        <w:t xml:space="preserve">olar </w:t>
      </w:r>
      <w:r w:rsidR="00B12069">
        <w:rPr>
          <w:sz w:val="20"/>
          <w:szCs w:val="20"/>
        </w:rPr>
        <w:t>R</w:t>
      </w:r>
      <w:r w:rsidR="00392608" w:rsidRPr="001807A6">
        <w:rPr>
          <w:sz w:val="20"/>
          <w:szCs w:val="20"/>
        </w:rPr>
        <w:t>eflectance is listed on the CRRC website by selecting either “yes” or “no” from the drop-down list. Depending on your selection, the boxes that you will not need should become blacked out.</w:t>
      </w:r>
    </w:p>
    <w:p w14:paraId="4750AE4F" w14:textId="252DF727" w:rsidR="003E1259" w:rsidRPr="001807A6" w:rsidRDefault="00362404" w:rsidP="003E1259">
      <w:pPr>
        <w:pStyle w:val="NoSpacing"/>
        <w:numPr>
          <w:ilvl w:val="0"/>
          <w:numId w:val="7"/>
        </w:numPr>
        <w:rPr>
          <w:sz w:val="20"/>
          <w:szCs w:val="20"/>
        </w:rPr>
      </w:pPr>
      <w:r w:rsidRPr="001807A6">
        <w:rPr>
          <w:sz w:val="20"/>
          <w:szCs w:val="20"/>
        </w:rPr>
        <w:t xml:space="preserve">CRRC Listed Aged Solar Reflectance: </w:t>
      </w:r>
      <w:r w:rsidR="00392608" w:rsidRPr="001807A6">
        <w:rPr>
          <w:sz w:val="20"/>
          <w:szCs w:val="20"/>
        </w:rPr>
        <w:t>If you selected “yes”</w:t>
      </w:r>
      <w:r w:rsidRPr="001807A6">
        <w:rPr>
          <w:sz w:val="20"/>
          <w:szCs w:val="20"/>
        </w:rPr>
        <w:t xml:space="preserve"> to box 1</w:t>
      </w:r>
      <w:r w:rsidR="00392608" w:rsidRPr="001807A6">
        <w:rPr>
          <w:sz w:val="20"/>
          <w:szCs w:val="20"/>
        </w:rPr>
        <w:t xml:space="preserve">, input the CRRC listed 3-year </w:t>
      </w:r>
      <w:r w:rsidR="00B12069">
        <w:rPr>
          <w:sz w:val="20"/>
          <w:szCs w:val="20"/>
        </w:rPr>
        <w:t>A</w:t>
      </w:r>
      <w:r w:rsidR="00392608" w:rsidRPr="001807A6">
        <w:rPr>
          <w:sz w:val="20"/>
          <w:szCs w:val="20"/>
        </w:rPr>
        <w:t xml:space="preserve">ged </w:t>
      </w:r>
      <w:r w:rsidR="00B12069">
        <w:rPr>
          <w:sz w:val="20"/>
          <w:szCs w:val="20"/>
        </w:rPr>
        <w:t>S</w:t>
      </w:r>
      <w:r w:rsidR="00392608" w:rsidRPr="001807A6">
        <w:rPr>
          <w:sz w:val="20"/>
          <w:szCs w:val="20"/>
        </w:rPr>
        <w:t xml:space="preserve">olar </w:t>
      </w:r>
      <w:r w:rsidR="00B12069">
        <w:rPr>
          <w:sz w:val="20"/>
          <w:szCs w:val="20"/>
        </w:rPr>
        <w:t>R</w:t>
      </w:r>
      <w:r w:rsidR="00392608" w:rsidRPr="001807A6">
        <w:rPr>
          <w:sz w:val="20"/>
          <w:szCs w:val="20"/>
        </w:rPr>
        <w:t xml:space="preserve">eflectance.  </w:t>
      </w:r>
    </w:p>
    <w:p w14:paraId="4750AE50" w14:textId="335A80E9" w:rsidR="00362404" w:rsidRPr="001807A6" w:rsidRDefault="00362404" w:rsidP="003E1259">
      <w:pPr>
        <w:pStyle w:val="NoSpacing"/>
        <w:numPr>
          <w:ilvl w:val="0"/>
          <w:numId w:val="7"/>
        </w:numPr>
        <w:rPr>
          <w:sz w:val="20"/>
          <w:szCs w:val="20"/>
        </w:rPr>
      </w:pPr>
      <w:r w:rsidRPr="001807A6">
        <w:rPr>
          <w:sz w:val="20"/>
          <w:szCs w:val="20"/>
        </w:rPr>
        <w:t xml:space="preserve">Initial Solar Reflectance: </w:t>
      </w:r>
      <w:r w:rsidR="00392608" w:rsidRPr="001807A6">
        <w:rPr>
          <w:sz w:val="20"/>
          <w:szCs w:val="20"/>
        </w:rPr>
        <w:t>If you selected “no”</w:t>
      </w:r>
      <w:r w:rsidRPr="001807A6">
        <w:rPr>
          <w:sz w:val="20"/>
          <w:szCs w:val="20"/>
        </w:rPr>
        <w:t xml:space="preserve"> to box 1</w:t>
      </w:r>
      <w:r w:rsidR="00392608" w:rsidRPr="001807A6">
        <w:rPr>
          <w:sz w:val="20"/>
          <w:szCs w:val="20"/>
        </w:rPr>
        <w:t xml:space="preserve">, input the CRRC listed </w:t>
      </w:r>
      <w:r w:rsidR="00B12069">
        <w:rPr>
          <w:sz w:val="20"/>
          <w:szCs w:val="20"/>
        </w:rPr>
        <w:t>I</w:t>
      </w:r>
      <w:r w:rsidR="00392608" w:rsidRPr="001807A6">
        <w:rPr>
          <w:sz w:val="20"/>
          <w:szCs w:val="20"/>
        </w:rPr>
        <w:t xml:space="preserve">nitial </w:t>
      </w:r>
      <w:r w:rsidR="00B12069">
        <w:rPr>
          <w:sz w:val="20"/>
          <w:szCs w:val="20"/>
        </w:rPr>
        <w:t>S</w:t>
      </w:r>
      <w:r w:rsidR="00392608" w:rsidRPr="001807A6">
        <w:rPr>
          <w:sz w:val="20"/>
          <w:szCs w:val="20"/>
        </w:rPr>
        <w:t xml:space="preserve">olar </w:t>
      </w:r>
      <w:r w:rsidR="00B12069">
        <w:rPr>
          <w:sz w:val="20"/>
          <w:szCs w:val="20"/>
        </w:rPr>
        <w:t>R</w:t>
      </w:r>
      <w:r w:rsidR="00392608" w:rsidRPr="001807A6">
        <w:rPr>
          <w:sz w:val="20"/>
          <w:szCs w:val="20"/>
        </w:rPr>
        <w:t>eflectance</w:t>
      </w:r>
      <w:r w:rsidR="00690E18" w:rsidRPr="001807A6">
        <w:rPr>
          <w:sz w:val="20"/>
          <w:szCs w:val="20"/>
        </w:rPr>
        <w:t xml:space="preserve"> value as a decimal between 0 and 1</w:t>
      </w:r>
      <w:r w:rsidR="00392608" w:rsidRPr="001807A6">
        <w:rPr>
          <w:sz w:val="20"/>
          <w:szCs w:val="20"/>
        </w:rPr>
        <w:t xml:space="preserve">.   </w:t>
      </w:r>
    </w:p>
    <w:p w14:paraId="4750AE51" w14:textId="28DFB201" w:rsidR="00392608" w:rsidRPr="001807A6" w:rsidRDefault="00362404" w:rsidP="003E1259">
      <w:pPr>
        <w:pStyle w:val="NoSpacing"/>
        <w:numPr>
          <w:ilvl w:val="0"/>
          <w:numId w:val="7"/>
        </w:numPr>
        <w:rPr>
          <w:sz w:val="20"/>
          <w:szCs w:val="20"/>
        </w:rPr>
      </w:pPr>
      <w:r w:rsidRPr="001807A6">
        <w:rPr>
          <w:sz w:val="20"/>
          <w:szCs w:val="20"/>
        </w:rPr>
        <w:t xml:space="preserve">Calculated Aged Solar Reflectance: No input required. </w:t>
      </w:r>
      <w:r w:rsidR="00392608" w:rsidRPr="001807A6">
        <w:rPr>
          <w:sz w:val="20"/>
          <w:szCs w:val="20"/>
        </w:rPr>
        <w:t xml:space="preserve">The calculator will calculate the </w:t>
      </w:r>
      <w:r w:rsidR="00B12069">
        <w:rPr>
          <w:sz w:val="20"/>
          <w:szCs w:val="20"/>
        </w:rPr>
        <w:t>A</w:t>
      </w:r>
      <w:r w:rsidR="00392608" w:rsidRPr="001807A6">
        <w:rPr>
          <w:sz w:val="20"/>
          <w:szCs w:val="20"/>
        </w:rPr>
        <w:t xml:space="preserve">ged </w:t>
      </w:r>
      <w:r w:rsidR="00B12069">
        <w:rPr>
          <w:sz w:val="20"/>
          <w:szCs w:val="20"/>
        </w:rPr>
        <w:t>S</w:t>
      </w:r>
      <w:r w:rsidR="00690E18" w:rsidRPr="001807A6">
        <w:rPr>
          <w:sz w:val="20"/>
          <w:szCs w:val="20"/>
        </w:rPr>
        <w:t xml:space="preserve">olar </w:t>
      </w:r>
      <w:r w:rsidR="00B12069">
        <w:rPr>
          <w:sz w:val="20"/>
          <w:szCs w:val="20"/>
        </w:rPr>
        <w:t>R</w:t>
      </w:r>
      <w:r w:rsidR="00392608" w:rsidRPr="001807A6">
        <w:rPr>
          <w:sz w:val="20"/>
          <w:szCs w:val="20"/>
        </w:rPr>
        <w:t xml:space="preserve">eflectance using the </w:t>
      </w:r>
      <w:r w:rsidR="00B12069">
        <w:rPr>
          <w:sz w:val="20"/>
          <w:szCs w:val="20"/>
        </w:rPr>
        <w:t>I</w:t>
      </w:r>
      <w:r w:rsidR="00392608" w:rsidRPr="001807A6">
        <w:rPr>
          <w:sz w:val="20"/>
          <w:szCs w:val="20"/>
        </w:rPr>
        <w:t xml:space="preserve">nitial </w:t>
      </w:r>
      <w:r w:rsidR="00B12069">
        <w:rPr>
          <w:sz w:val="20"/>
          <w:szCs w:val="20"/>
        </w:rPr>
        <w:t>S</w:t>
      </w:r>
      <w:r w:rsidR="00690E18" w:rsidRPr="001807A6">
        <w:rPr>
          <w:sz w:val="20"/>
          <w:szCs w:val="20"/>
        </w:rPr>
        <w:t xml:space="preserve">olar </w:t>
      </w:r>
      <w:r w:rsidR="00B12069">
        <w:rPr>
          <w:sz w:val="20"/>
          <w:szCs w:val="20"/>
        </w:rPr>
        <w:t>R</w:t>
      </w:r>
      <w:r w:rsidR="00392608" w:rsidRPr="001807A6">
        <w:rPr>
          <w:sz w:val="20"/>
          <w:szCs w:val="20"/>
        </w:rPr>
        <w:t xml:space="preserve">eflectance once you hit enter or click outside the box.  </w:t>
      </w:r>
    </w:p>
    <w:p w14:paraId="4750AE52" w14:textId="4C4C36A3" w:rsidR="00392608" w:rsidRPr="001807A6" w:rsidRDefault="00362404" w:rsidP="003E1259">
      <w:pPr>
        <w:pStyle w:val="NoSpacing"/>
        <w:numPr>
          <w:ilvl w:val="0"/>
          <w:numId w:val="7"/>
        </w:numPr>
        <w:rPr>
          <w:sz w:val="20"/>
          <w:szCs w:val="20"/>
        </w:rPr>
      </w:pPr>
      <w:r w:rsidRPr="001807A6">
        <w:rPr>
          <w:sz w:val="20"/>
          <w:szCs w:val="20"/>
        </w:rPr>
        <w:t xml:space="preserve">Thermal Emittance: </w:t>
      </w:r>
      <w:r w:rsidR="003E1259" w:rsidRPr="001807A6">
        <w:rPr>
          <w:sz w:val="20"/>
          <w:szCs w:val="20"/>
        </w:rPr>
        <w:t>I</w:t>
      </w:r>
      <w:r w:rsidR="00392608" w:rsidRPr="001807A6">
        <w:rPr>
          <w:sz w:val="20"/>
          <w:szCs w:val="20"/>
        </w:rPr>
        <w:t xml:space="preserve">nput the value for </w:t>
      </w:r>
      <w:r w:rsidR="00B12069">
        <w:rPr>
          <w:sz w:val="20"/>
          <w:szCs w:val="20"/>
        </w:rPr>
        <w:t>T</w:t>
      </w:r>
      <w:r w:rsidR="00392608" w:rsidRPr="001807A6">
        <w:rPr>
          <w:sz w:val="20"/>
          <w:szCs w:val="20"/>
        </w:rPr>
        <w:t xml:space="preserve">hermal </w:t>
      </w:r>
      <w:r w:rsidR="00B12069">
        <w:rPr>
          <w:sz w:val="20"/>
          <w:szCs w:val="20"/>
        </w:rPr>
        <w:t>E</w:t>
      </w:r>
      <w:r w:rsidR="00392608" w:rsidRPr="001807A6">
        <w:rPr>
          <w:sz w:val="20"/>
          <w:szCs w:val="20"/>
        </w:rPr>
        <w:t xml:space="preserve">mittance obtained from the CRRC. This value can be either the </w:t>
      </w:r>
      <w:r w:rsidR="00B12069">
        <w:rPr>
          <w:sz w:val="20"/>
          <w:szCs w:val="20"/>
        </w:rPr>
        <w:t>I</w:t>
      </w:r>
      <w:r w:rsidR="00392608" w:rsidRPr="001807A6">
        <w:rPr>
          <w:sz w:val="20"/>
          <w:szCs w:val="20"/>
        </w:rPr>
        <w:t xml:space="preserve">nitial </w:t>
      </w:r>
      <w:r w:rsidR="00B12069">
        <w:rPr>
          <w:sz w:val="20"/>
          <w:szCs w:val="20"/>
        </w:rPr>
        <w:t>T</w:t>
      </w:r>
      <w:r w:rsidR="00392608" w:rsidRPr="001807A6">
        <w:rPr>
          <w:sz w:val="20"/>
          <w:szCs w:val="20"/>
        </w:rPr>
        <w:t xml:space="preserve">hermal </w:t>
      </w:r>
      <w:r w:rsidR="00B12069">
        <w:rPr>
          <w:sz w:val="20"/>
          <w:szCs w:val="20"/>
        </w:rPr>
        <w:t>E</w:t>
      </w:r>
      <w:r w:rsidR="00392608" w:rsidRPr="001807A6">
        <w:rPr>
          <w:sz w:val="20"/>
          <w:szCs w:val="20"/>
        </w:rPr>
        <w:t>mittance or the 3-year aged value. Note that it also must be a decimal between 0 and 1.</w:t>
      </w:r>
    </w:p>
    <w:p w14:paraId="4750AE53" w14:textId="77777777" w:rsidR="003E1259" w:rsidRPr="001807A6" w:rsidRDefault="003E1259" w:rsidP="00392608">
      <w:pPr>
        <w:pStyle w:val="NoSpacing"/>
        <w:rPr>
          <w:sz w:val="20"/>
          <w:szCs w:val="20"/>
        </w:rPr>
      </w:pPr>
    </w:p>
    <w:p w14:paraId="4750AE54" w14:textId="6B5A4E98" w:rsidR="003E1259" w:rsidRPr="001807A6" w:rsidRDefault="0089601E" w:rsidP="001807A6">
      <w:pPr>
        <w:pStyle w:val="NoSpacing"/>
        <w:rPr>
          <w:b/>
          <w:sz w:val="20"/>
          <w:szCs w:val="20"/>
        </w:rPr>
      </w:pPr>
      <w:r>
        <w:rPr>
          <w:b/>
          <w:sz w:val="20"/>
          <w:szCs w:val="20"/>
        </w:rPr>
        <w:t xml:space="preserve">C. </w:t>
      </w:r>
      <w:r w:rsidR="003E1259" w:rsidRPr="001807A6">
        <w:rPr>
          <w:b/>
          <w:sz w:val="20"/>
          <w:szCs w:val="20"/>
        </w:rPr>
        <w:t>Results</w:t>
      </w:r>
    </w:p>
    <w:p w14:paraId="4750AE55" w14:textId="458F7128" w:rsidR="00690E18" w:rsidRPr="001807A6" w:rsidRDefault="00362404" w:rsidP="00690E18">
      <w:pPr>
        <w:pStyle w:val="NoSpacing"/>
        <w:numPr>
          <w:ilvl w:val="0"/>
          <w:numId w:val="8"/>
        </w:numPr>
        <w:rPr>
          <w:sz w:val="20"/>
          <w:szCs w:val="20"/>
        </w:rPr>
      </w:pPr>
      <w:r w:rsidRPr="001807A6">
        <w:rPr>
          <w:sz w:val="20"/>
          <w:szCs w:val="20"/>
        </w:rPr>
        <w:t xml:space="preserve">Solar Reflectance Index: </w:t>
      </w:r>
      <w:r w:rsidR="00392608" w:rsidRPr="001807A6">
        <w:rPr>
          <w:sz w:val="20"/>
          <w:szCs w:val="20"/>
        </w:rPr>
        <w:t xml:space="preserve">If you have entered values for both </w:t>
      </w:r>
      <w:r w:rsidR="00B12069">
        <w:rPr>
          <w:sz w:val="20"/>
          <w:szCs w:val="20"/>
        </w:rPr>
        <w:t>S</w:t>
      </w:r>
      <w:r w:rsidR="00392608" w:rsidRPr="001807A6">
        <w:rPr>
          <w:sz w:val="20"/>
          <w:szCs w:val="20"/>
        </w:rPr>
        <w:t xml:space="preserve">olar </w:t>
      </w:r>
      <w:r w:rsidR="00B12069">
        <w:rPr>
          <w:sz w:val="20"/>
          <w:szCs w:val="20"/>
        </w:rPr>
        <w:t>R</w:t>
      </w:r>
      <w:r w:rsidR="00392608" w:rsidRPr="001807A6">
        <w:rPr>
          <w:sz w:val="20"/>
          <w:szCs w:val="20"/>
        </w:rPr>
        <w:t xml:space="preserve">eflectance and </w:t>
      </w:r>
      <w:r w:rsidR="00B12069">
        <w:rPr>
          <w:sz w:val="20"/>
          <w:szCs w:val="20"/>
        </w:rPr>
        <w:t>T</w:t>
      </w:r>
      <w:r w:rsidR="00392608" w:rsidRPr="001807A6">
        <w:rPr>
          <w:sz w:val="20"/>
          <w:szCs w:val="20"/>
        </w:rPr>
        <w:t xml:space="preserve">hermal </w:t>
      </w:r>
      <w:r w:rsidR="00B12069">
        <w:rPr>
          <w:sz w:val="20"/>
          <w:szCs w:val="20"/>
        </w:rPr>
        <w:t>E</w:t>
      </w:r>
      <w:r w:rsidR="00392608" w:rsidRPr="001807A6">
        <w:rPr>
          <w:sz w:val="20"/>
          <w:szCs w:val="20"/>
        </w:rPr>
        <w:t xml:space="preserve">mittance, once you press enter or click outside the box, the calculator will calculate the final SRI value. It may take a few moments to obtain a value for the SRI depending on the values you inputted for </w:t>
      </w:r>
      <w:r w:rsidR="00B12069">
        <w:rPr>
          <w:sz w:val="20"/>
          <w:szCs w:val="20"/>
        </w:rPr>
        <w:t>R</w:t>
      </w:r>
      <w:r w:rsidR="00392608" w:rsidRPr="001807A6">
        <w:rPr>
          <w:sz w:val="20"/>
          <w:szCs w:val="20"/>
        </w:rPr>
        <w:t xml:space="preserve">eflectance and </w:t>
      </w:r>
      <w:r w:rsidR="00B12069">
        <w:rPr>
          <w:sz w:val="20"/>
          <w:szCs w:val="20"/>
        </w:rPr>
        <w:t>E</w:t>
      </w:r>
      <w:r w:rsidR="00392608" w:rsidRPr="001807A6">
        <w:rPr>
          <w:sz w:val="20"/>
          <w:szCs w:val="20"/>
        </w:rPr>
        <w:t>mittance.</w:t>
      </w:r>
      <w:r w:rsidR="00690E18" w:rsidRPr="001807A6">
        <w:rPr>
          <w:sz w:val="20"/>
          <w:szCs w:val="20"/>
        </w:rPr>
        <w:t xml:space="preserve"> Transfer the proposed SRI value to the “SRI (Optional)” column of the appropriate CF1R-NCB, -ADD, or -ALT certificate of compliance.</w:t>
      </w:r>
    </w:p>
    <w:p w14:paraId="4750AE58" w14:textId="77777777" w:rsidR="006F5FAE" w:rsidRDefault="006F5FAE" w:rsidP="001807A6">
      <w:pPr>
        <w:pStyle w:val="NoSpacing"/>
      </w:pPr>
    </w:p>
    <w:p w14:paraId="4750AE59" w14:textId="77777777" w:rsidR="006F5FAE" w:rsidRDefault="006F5FAE">
      <w:pPr>
        <w:spacing w:after="0" w:line="240" w:lineRule="auto"/>
        <w:sectPr w:rsidR="006F5FAE" w:rsidSect="00CE1538">
          <w:headerReference w:type="even" r:id="rId17"/>
          <w:headerReference w:type="default" r:id="rId18"/>
          <w:footerReference w:type="default" r:id="rId19"/>
          <w:headerReference w:type="first" r:id="rId20"/>
          <w:pgSz w:w="12240" w:h="15840"/>
          <w:pgMar w:top="720" w:right="720" w:bottom="720" w:left="720" w:header="720" w:footer="720" w:gutter="0"/>
          <w:pgNumType w:start="1"/>
          <w:cols w:space="720"/>
          <w:docGrid w:linePitch="360"/>
        </w:sectPr>
      </w:pPr>
    </w:p>
    <w:p w14:paraId="4750AE5B" w14:textId="32102B29" w:rsidR="00090C42" w:rsidRPr="00992909" w:rsidRDefault="00090C42" w:rsidP="003E6896">
      <w:pPr>
        <w:pStyle w:val="NoSpacing"/>
        <w:rPr>
          <w:b/>
        </w:rPr>
      </w:pPr>
    </w:p>
    <w:tbl>
      <w:tblPr>
        <w:tblStyle w:val="TableGrid"/>
        <w:tblW w:w="5132" w:type="pct"/>
        <w:tblLook w:val="04A0" w:firstRow="1" w:lastRow="0" w:firstColumn="1" w:lastColumn="0" w:noHBand="0" w:noVBand="1"/>
      </w:tblPr>
      <w:tblGrid>
        <w:gridCol w:w="539"/>
        <w:gridCol w:w="5384"/>
        <w:gridCol w:w="5384"/>
      </w:tblGrid>
      <w:tr w:rsidR="001807A6" w14:paraId="6954CE8B" w14:textId="77777777" w:rsidTr="001807A6">
        <w:tc>
          <w:tcPr>
            <w:tcW w:w="11307" w:type="dxa"/>
            <w:gridSpan w:val="3"/>
          </w:tcPr>
          <w:p w14:paraId="0A7944E5" w14:textId="0EC78CD3" w:rsidR="001807A6" w:rsidRDefault="001807A6" w:rsidP="00440CF8">
            <w:pPr>
              <w:pStyle w:val="NoSpacing"/>
            </w:pPr>
            <w:r w:rsidRPr="0097388B">
              <w:rPr>
                <w:b/>
              </w:rPr>
              <w:t>A. Product Information</w:t>
            </w:r>
          </w:p>
        </w:tc>
      </w:tr>
      <w:tr w:rsidR="006C324D" w14:paraId="4750AE5F" w14:textId="77777777" w:rsidTr="00570F86">
        <w:tc>
          <w:tcPr>
            <w:tcW w:w="539" w:type="dxa"/>
            <w:vAlign w:val="center"/>
          </w:tcPr>
          <w:p w14:paraId="4750AE5C" w14:textId="011FCAEC" w:rsidR="006C324D" w:rsidRDefault="00570F86" w:rsidP="00570F86">
            <w:pPr>
              <w:pStyle w:val="NoSpacing"/>
              <w:jc w:val="center"/>
            </w:pPr>
            <w:r>
              <w:t>0</w:t>
            </w:r>
            <w:r w:rsidR="00362404">
              <w:t>1</w:t>
            </w:r>
          </w:p>
        </w:tc>
        <w:tc>
          <w:tcPr>
            <w:tcW w:w="5384" w:type="dxa"/>
          </w:tcPr>
          <w:p w14:paraId="4750AE5D" w14:textId="77777777" w:rsidR="006C324D" w:rsidRDefault="006C324D" w:rsidP="00440CF8">
            <w:pPr>
              <w:pStyle w:val="NoSpacing"/>
            </w:pPr>
            <w:r>
              <w:t>CRRC Product ID Number</w:t>
            </w:r>
          </w:p>
        </w:tc>
        <w:tc>
          <w:tcPr>
            <w:tcW w:w="5384" w:type="dxa"/>
          </w:tcPr>
          <w:p w14:paraId="4750AE5E" w14:textId="77777777" w:rsidR="006C324D" w:rsidRDefault="00491C53" w:rsidP="00440CF8">
            <w:pPr>
              <w:pStyle w:val="NoSpacing"/>
            </w:pPr>
            <w:r>
              <w:t>&lt;&lt;</w:t>
            </w:r>
            <w:r w:rsidR="005E50C0">
              <w:t xml:space="preserve"> user input: text</w:t>
            </w:r>
            <w:r w:rsidR="005E50C0" w:rsidDel="005E50C0">
              <w:t xml:space="preserve"> </w:t>
            </w:r>
            <w:r>
              <w:t>&gt;&gt;</w:t>
            </w:r>
          </w:p>
        </w:tc>
      </w:tr>
      <w:tr w:rsidR="006C324D" w14:paraId="4750AE63" w14:textId="77777777" w:rsidTr="00570F86">
        <w:tc>
          <w:tcPr>
            <w:tcW w:w="539" w:type="dxa"/>
            <w:vAlign w:val="center"/>
          </w:tcPr>
          <w:p w14:paraId="4750AE60" w14:textId="5752FB37" w:rsidR="006C324D" w:rsidRDefault="00570F86" w:rsidP="00570F86">
            <w:pPr>
              <w:pStyle w:val="NoSpacing"/>
              <w:jc w:val="center"/>
            </w:pPr>
            <w:r>
              <w:t>0</w:t>
            </w:r>
            <w:r w:rsidR="00362404">
              <w:t>2</w:t>
            </w:r>
          </w:p>
        </w:tc>
        <w:tc>
          <w:tcPr>
            <w:tcW w:w="5384" w:type="dxa"/>
          </w:tcPr>
          <w:p w14:paraId="4750AE61" w14:textId="77777777" w:rsidR="006C324D" w:rsidRDefault="006C324D" w:rsidP="00440CF8">
            <w:pPr>
              <w:pStyle w:val="NoSpacing"/>
            </w:pPr>
            <w:r>
              <w:t>Manufacturer</w:t>
            </w:r>
          </w:p>
        </w:tc>
        <w:tc>
          <w:tcPr>
            <w:tcW w:w="5384" w:type="dxa"/>
          </w:tcPr>
          <w:p w14:paraId="4750AE62" w14:textId="77777777" w:rsidR="006C324D" w:rsidRDefault="00491C53" w:rsidP="00A63B86">
            <w:pPr>
              <w:pStyle w:val="NoSpacing"/>
            </w:pPr>
            <w:r>
              <w:t>&lt;&lt;</w:t>
            </w:r>
            <w:r w:rsidR="003F20F7">
              <w:t>user input: text</w:t>
            </w:r>
            <w:r>
              <w:t>&gt;&gt;</w:t>
            </w:r>
          </w:p>
        </w:tc>
      </w:tr>
      <w:tr w:rsidR="006C324D" w14:paraId="4750AE67" w14:textId="77777777" w:rsidTr="00570F86">
        <w:tc>
          <w:tcPr>
            <w:tcW w:w="539" w:type="dxa"/>
            <w:vAlign w:val="center"/>
          </w:tcPr>
          <w:p w14:paraId="4750AE64" w14:textId="3C8818C5" w:rsidR="006C324D" w:rsidRDefault="00570F86" w:rsidP="00570F86">
            <w:pPr>
              <w:pStyle w:val="NoSpacing"/>
              <w:jc w:val="center"/>
            </w:pPr>
            <w:r>
              <w:t>0</w:t>
            </w:r>
            <w:r w:rsidR="00362404">
              <w:t>3</w:t>
            </w:r>
          </w:p>
        </w:tc>
        <w:tc>
          <w:tcPr>
            <w:tcW w:w="5384" w:type="dxa"/>
          </w:tcPr>
          <w:p w14:paraId="4750AE65" w14:textId="77777777" w:rsidR="006C324D" w:rsidRDefault="006C324D" w:rsidP="00440CF8">
            <w:pPr>
              <w:pStyle w:val="NoSpacing"/>
            </w:pPr>
            <w:r>
              <w:t>Brand</w:t>
            </w:r>
          </w:p>
        </w:tc>
        <w:tc>
          <w:tcPr>
            <w:tcW w:w="5384" w:type="dxa"/>
          </w:tcPr>
          <w:p w14:paraId="4750AE66" w14:textId="77777777" w:rsidR="006C324D" w:rsidRDefault="00491C53" w:rsidP="00440CF8">
            <w:pPr>
              <w:pStyle w:val="NoSpacing"/>
            </w:pPr>
            <w:r>
              <w:t>&lt;&lt;</w:t>
            </w:r>
            <w:r w:rsidR="003F20F7">
              <w:t>user input: text</w:t>
            </w:r>
            <w:r>
              <w:t>&gt;&gt;</w:t>
            </w:r>
          </w:p>
        </w:tc>
      </w:tr>
      <w:tr w:rsidR="006C324D" w14:paraId="4750AE6B" w14:textId="77777777" w:rsidTr="00570F86">
        <w:tc>
          <w:tcPr>
            <w:tcW w:w="539" w:type="dxa"/>
            <w:vAlign w:val="center"/>
          </w:tcPr>
          <w:p w14:paraId="4750AE68" w14:textId="7F5EE4C3" w:rsidR="006C324D" w:rsidRDefault="00570F86" w:rsidP="00570F86">
            <w:pPr>
              <w:pStyle w:val="NoSpacing"/>
              <w:jc w:val="center"/>
            </w:pPr>
            <w:r>
              <w:t>0</w:t>
            </w:r>
            <w:r w:rsidR="00362404">
              <w:t>4</w:t>
            </w:r>
          </w:p>
        </w:tc>
        <w:tc>
          <w:tcPr>
            <w:tcW w:w="5384" w:type="dxa"/>
          </w:tcPr>
          <w:p w14:paraId="4750AE69" w14:textId="77777777" w:rsidR="006C324D" w:rsidRDefault="006C324D" w:rsidP="00440CF8">
            <w:pPr>
              <w:pStyle w:val="NoSpacing"/>
            </w:pPr>
            <w:r>
              <w:t>Model</w:t>
            </w:r>
          </w:p>
        </w:tc>
        <w:tc>
          <w:tcPr>
            <w:tcW w:w="5384" w:type="dxa"/>
          </w:tcPr>
          <w:p w14:paraId="4750AE6A" w14:textId="77777777" w:rsidR="006C324D" w:rsidRDefault="00491C53" w:rsidP="00A63B86">
            <w:pPr>
              <w:pStyle w:val="NoSpacing"/>
            </w:pPr>
            <w:r>
              <w:t>&lt;&lt;</w:t>
            </w:r>
            <w:r w:rsidR="003F20F7">
              <w:t>user input: text</w:t>
            </w:r>
            <w:r>
              <w:t>&gt;&gt;</w:t>
            </w:r>
          </w:p>
        </w:tc>
      </w:tr>
      <w:tr w:rsidR="006C324D" w14:paraId="4750AE6F" w14:textId="77777777" w:rsidTr="00570F86">
        <w:tc>
          <w:tcPr>
            <w:tcW w:w="539" w:type="dxa"/>
            <w:vAlign w:val="center"/>
          </w:tcPr>
          <w:p w14:paraId="4750AE6C" w14:textId="5EF3A65E" w:rsidR="006C324D" w:rsidRDefault="00570F86" w:rsidP="00570F86">
            <w:pPr>
              <w:pStyle w:val="NoSpacing"/>
              <w:jc w:val="center"/>
            </w:pPr>
            <w:r>
              <w:t>0</w:t>
            </w:r>
            <w:r w:rsidR="00362404">
              <w:t>5</w:t>
            </w:r>
          </w:p>
        </w:tc>
        <w:tc>
          <w:tcPr>
            <w:tcW w:w="5384" w:type="dxa"/>
          </w:tcPr>
          <w:p w14:paraId="4750AE6D" w14:textId="77777777" w:rsidR="006C324D" w:rsidRDefault="006C324D" w:rsidP="00440CF8">
            <w:pPr>
              <w:pStyle w:val="NoSpacing"/>
            </w:pPr>
            <w:r>
              <w:t>Product Type</w:t>
            </w:r>
          </w:p>
        </w:tc>
        <w:tc>
          <w:tcPr>
            <w:tcW w:w="5384" w:type="dxa"/>
          </w:tcPr>
          <w:p w14:paraId="4750AE6E" w14:textId="77777777" w:rsidR="006C324D" w:rsidRDefault="00491C53" w:rsidP="00CC283E">
            <w:pPr>
              <w:pStyle w:val="NoSpacing"/>
            </w:pPr>
            <w:r>
              <w:t>&lt;&lt;text (data from CF-1R&gt;&gt;</w:t>
            </w:r>
          </w:p>
        </w:tc>
      </w:tr>
      <w:tr w:rsidR="006C324D" w14:paraId="4750AE73" w14:textId="77777777" w:rsidTr="00570F86">
        <w:tc>
          <w:tcPr>
            <w:tcW w:w="539" w:type="dxa"/>
            <w:vAlign w:val="center"/>
          </w:tcPr>
          <w:p w14:paraId="4750AE70" w14:textId="754420AC" w:rsidR="006C324D" w:rsidRDefault="00570F86" w:rsidP="00570F86">
            <w:pPr>
              <w:pStyle w:val="NoSpacing"/>
              <w:jc w:val="center"/>
            </w:pPr>
            <w:r>
              <w:t>0</w:t>
            </w:r>
            <w:r w:rsidR="00362404">
              <w:t>6</w:t>
            </w:r>
          </w:p>
        </w:tc>
        <w:tc>
          <w:tcPr>
            <w:tcW w:w="5384" w:type="dxa"/>
          </w:tcPr>
          <w:p w14:paraId="4750AE71" w14:textId="77777777" w:rsidR="0029336A" w:rsidRDefault="006C324D">
            <w:pPr>
              <w:pStyle w:val="NoSpacing"/>
            </w:pPr>
            <w:r>
              <w:t xml:space="preserve">Roof </w:t>
            </w:r>
            <w:r w:rsidR="00C659EC">
              <w:t>Pitch</w:t>
            </w:r>
          </w:p>
        </w:tc>
        <w:tc>
          <w:tcPr>
            <w:tcW w:w="5384" w:type="dxa"/>
          </w:tcPr>
          <w:p w14:paraId="4750AE72" w14:textId="77777777" w:rsidR="006C324D" w:rsidRDefault="00491C53" w:rsidP="00440CF8">
            <w:pPr>
              <w:pStyle w:val="NoSpacing"/>
            </w:pPr>
            <w:r>
              <w:t>&lt;&lt;text (data from CF-1R&gt;&gt;</w:t>
            </w:r>
          </w:p>
        </w:tc>
      </w:tr>
    </w:tbl>
    <w:p w14:paraId="4750AE76" w14:textId="3154866F" w:rsidR="00A63B86" w:rsidRPr="00992909" w:rsidRDefault="00A63B86" w:rsidP="003E6896">
      <w:pPr>
        <w:pStyle w:val="NoSpacing"/>
        <w:rPr>
          <w:b/>
        </w:rPr>
      </w:pPr>
    </w:p>
    <w:tbl>
      <w:tblPr>
        <w:tblStyle w:val="TableGrid"/>
        <w:tblW w:w="5132" w:type="pct"/>
        <w:tblLook w:val="04A0" w:firstRow="1" w:lastRow="0" w:firstColumn="1" w:lastColumn="0" w:noHBand="0" w:noVBand="1"/>
      </w:tblPr>
      <w:tblGrid>
        <w:gridCol w:w="539"/>
        <w:gridCol w:w="5384"/>
        <w:gridCol w:w="5384"/>
      </w:tblGrid>
      <w:tr w:rsidR="001807A6" w14:paraId="7B37DDDF" w14:textId="77777777" w:rsidTr="001807A6">
        <w:tc>
          <w:tcPr>
            <w:tcW w:w="11307" w:type="dxa"/>
            <w:gridSpan w:val="3"/>
          </w:tcPr>
          <w:p w14:paraId="6377850B" w14:textId="2C036729" w:rsidR="001807A6" w:rsidRDefault="001807A6" w:rsidP="003F20F7">
            <w:pPr>
              <w:spacing w:after="0" w:line="240" w:lineRule="auto"/>
            </w:pPr>
            <w:r w:rsidRPr="0097388B">
              <w:rPr>
                <w:b/>
              </w:rPr>
              <w:t>B. SRI Calculation</w:t>
            </w:r>
          </w:p>
        </w:tc>
      </w:tr>
      <w:tr w:rsidR="006C324D" w14:paraId="4750AE7A" w14:textId="77777777" w:rsidTr="00570F86">
        <w:tc>
          <w:tcPr>
            <w:tcW w:w="539" w:type="dxa"/>
            <w:vAlign w:val="center"/>
          </w:tcPr>
          <w:p w14:paraId="4750AE77" w14:textId="4B4B5201" w:rsidR="006C324D" w:rsidRDefault="00570F86" w:rsidP="00570F86">
            <w:pPr>
              <w:spacing w:after="0" w:line="240" w:lineRule="auto"/>
              <w:jc w:val="center"/>
            </w:pPr>
            <w:r>
              <w:t>0</w:t>
            </w:r>
            <w:r w:rsidR="00362404">
              <w:t>1</w:t>
            </w:r>
          </w:p>
        </w:tc>
        <w:tc>
          <w:tcPr>
            <w:tcW w:w="5384" w:type="dxa"/>
          </w:tcPr>
          <w:p w14:paraId="4750AE78" w14:textId="77777777" w:rsidR="006C324D" w:rsidRDefault="006C324D" w:rsidP="00440CF8">
            <w:pPr>
              <w:spacing w:after="0" w:line="240" w:lineRule="auto"/>
            </w:pPr>
            <w:r>
              <w:t>Aged Reflectance Listed with CRRC</w:t>
            </w:r>
          </w:p>
        </w:tc>
        <w:tc>
          <w:tcPr>
            <w:tcW w:w="5384" w:type="dxa"/>
          </w:tcPr>
          <w:p w14:paraId="4750AE79" w14:textId="77777777" w:rsidR="006C324D" w:rsidRDefault="00491C53" w:rsidP="003F20F7">
            <w:pPr>
              <w:spacing w:after="0" w:line="240" w:lineRule="auto"/>
            </w:pPr>
            <w:r>
              <w:t>&lt;&lt;</w:t>
            </w:r>
            <w:r w:rsidR="003F20F7">
              <w:t xml:space="preserve">user pick from list: </w:t>
            </w:r>
            <w:r w:rsidR="003F20F7" w:rsidRPr="003F20F7">
              <w:rPr>
                <w:u w:val="single"/>
              </w:rPr>
              <w:t>Yes</w:t>
            </w:r>
            <w:r w:rsidR="003F20F7">
              <w:t xml:space="preserve">; </w:t>
            </w:r>
            <w:r w:rsidR="003F20F7" w:rsidRPr="003F20F7">
              <w:rPr>
                <w:u w:val="single"/>
              </w:rPr>
              <w:t>No</w:t>
            </w:r>
            <w:r>
              <w:t>&gt;&gt;</w:t>
            </w:r>
          </w:p>
        </w:tc>
      </w:tr>
      <w:tr w:rsidR="00CC283E" w14:paraId="4750AE7E" w14:textId="77777777" w:rsidTr="00570F86">
        <w:tc>
          <w:tcPr>
            <w:tcW w:w="539" w:type="dxa"/>
            <w:vAlign w:val="center"/>
          </w:tcPr>
          <w:p w14:paraId="4750AE7B" w14:textId="6664FA7C" w:rsidR="00CC283E" w:rsidRDefault="00570F86" w:rsidP="00570F86">
            <w:pPr>
              <w:spacing w:after="0" w:line="240" w:lineRule="auto"/>
              <w:jc w:val="center"/>
            </w:pPr>
            <w:r>
              <w:t>0</w:t>
            </w:r>
            <w:r w:rsidR="00362404">
              <w:t>2</w:t>
            </w:r>
          </w:p>
        </w:tc>
        <w:tc>
          <w:tcPr>
            <w:tcW w:w="5384" w:type="dxa"/>
          </w:tcPr>
          <w:p w14:paraId="4750AE7C" w14:textId="77777777" w:rsidR="00CC283E" w:rsidRDefault="00CC283E" w:rsidP="00440CF8">
            <w:pPr>
              <w:spacing w:after="0" w:line="240" w:lineRule="auto"/>
            </w:pPr>
            <w:r>
              <w:t xml:space="preserve">CRRC Listed Aged Solar Reflectance </w:t>
            </w:r>
          </w:p>
        </w:tc>
        <w:tc>
          <w:tcPr>
            <w:tcW w:w="5384" w:type="dxa"/>
          </w:tcPr>
          <w:p w14:paraId="4750AE7D" w14:textId="77777777" w:rsidR="00CC283E" w:rsidRDefault="00491C53" w:rsidP="00CC283E">
            <w:pPr>
              <w:spacing w:after="0" w:line="240" w:lineRule="auto"/>
            </w:pPr>
            <w:r>
              <w:t>&lt;&lt;</w:t>
            </w:r>
            <w:r w:rsidR="003F20F7">
              <w:t>user input: numeric</w:t>
            </w:r>
            <w:r>
              <w:t>&gt;&gt;</w:t>
            </w:r>
          </w:p>
        </w:tc>
      </w:tr>
      <w:tr w:rsidR="00CC283E" w14:paraId="4750AE82" w14:textId="77777777" w:rsidTr="00570F86">
        <w:tc>
          <w:tcPr>
            <w:tcW w:w="539" w:type="dxa"/>
            <w:vAlign w:val="center"/>
          </w:tcPr>
          <w:p w14:paraId="4750AE7F" w14:textId="4C156693" w:rsidR="00CC283E" w:rsidRDefault="00570F86" w:rsidP="00570F86">
            <w:pPr>
              <w:spacing w:after="0" w:line="240" w:lineRule="auto"/>
              <w:jc w:val="center"/>
            </w:pPr>
            <w:r>
              <w:t>0</w:t>
            </w:r>
            <w:r w:rsidR="00362404">
              <w:t>3</w:t>
            </w:r>
          </w:p>
        </w:tc>
        <w:tc>
          <w:tcPr>
            <w:tcW w:w="5384" w:type="dxa"/>
          </w:tcPr>
          <w:p w14:paraId="4750AE80" w14:textId="77777777" w:rsidR="00CC283E" w:rsidRDefault="00CC283E" w:rsidP="00440CF8">
            <w:pPr>
              <w:spacing w:after="0" w:line="240" w:lineRule="auto"/>
            </w:pPr>
            <w:r>
              <w:t>Initial Solar Reflectance</w:t>
            </w:r>
          </w:p>
        </w:tc>
        <w:tc>
          <w:tcPr>
            <w:tcW w:w="5384" w:type="dxa"/>
          </w:tcPr>
          <w:p w14:paraId="4750AE81" w14:textId="77777777" w:rsidR="00CC283E" w:rsidRDefault="00491C53" w:rsidP="00A63B86">
            <w:pPr>
              <w:spacing w:after="0" w:line="240" w:lineRule="auto"/>
            </w:pPr>
            <w:r>
              <w:t>&lt;&lt;</w:t>
            </w:r>
            <w:r w:rsidR="003F20F7">
              <w:t>user input: numeric</w:t>
            </w:r>
            <w:r>
              <w:t>&gt;&gt;</w:t>
            </w:r>
          </w:p>
        </w:tc>
      </w:tr>
      <w:tr w:rsidR="00CC283E" w14:paraId="4750AE86" w14:textId="77777777" w:rsidTr="00570F86">
        <w:tc>
          <w:tcPr>
            <w:tcW w:w="539" w:type="dxa"/>
            <w:vAlign w:val="center"/>
          </w:tcPr>
          <w:p w14:paraId="4750AE83" w14:textId="5E1DB452" w:rsidR="00CC283E" w:rsidRDefault="00570F86" w:rsidP="00570F86">
            <w:pPr>
              <w:spacing w:after="0" w:line="240" w:lineRule="auto"/>
              <w:jc w:val="center"/>
            </w:pPr>
            <w:r>
              <w:t>0</w:t>
            </w:r>
            <w:r w:rsidR="00362404">
              <w:t>4</w:t>
            </w:r>
          </w:p>
        </w:tc>
        <w:tc>
          <w:tcPr>
            <w:tcW w:w="5384" w:type="dxa"/>
          </w:tcPr>
          <w:p w14:paraId="4750AE84" w14:textId="77777777" w:rsidR="00CC283E" w:rsidRDefault="00CC283E" w:rsidP="00440CF8">
            <w:pPr>
              <w:spacing w:after="0" w:line="240" w:lineRule="auto"/>
            </w:pPr>
            <w:r>
              <w:t>Calculated Aged Solar Reflectance</w:t>
            </w:r>
          </w:p>
        </w:tc>
        <w:tc>
          <w:tcPr>
            <w:tcW w:w="5384" w:type="dxa"/>
          </w:tcPr>
          <w:p w14:paraId="4750AE85" w14:textId="77777777" w:rsidR="00CC283E" w:rsidRDefault="00491C53" w:rsidP="00231143">
            <w:pPr>
              <w:spacing w:after="0" w:line="240" w:lineRule="auto"/>
            </w:pPr>
            <w:r>
              <w:t>&lt;&lt;</w:t>
            </w:r>
            <w:r w:rsidR="003F20F7">
              <w:t>xxx.x (null entry, this value is calculated)</w:t>
            </w:r>
            <w:r>
              <w:t>&gt;&gt;</w:t>
            </w:r>
          </w:p>
        </w:tc>
      </w:tr>
      <w:tr w:rsidR="00CC283E" w14:paraId="4750AE8A" w14:textId="77777777" w:rsidTr="00570F86">
        <w:tc>
          <w:tcPr>
            <w:tcW w:w="539" w:type="dxa"/>
            <w:vAlign w:val="center"/>
          </w:tcPr>
          <w:p w14:paraId="4750AE87" w14:textId="6803992F" w:rsidR="00CC283E" w:rsidRDefault="00570F86" w:rsidP="00570F86">
            <w:pPr>
              <w:spacing w:after="0" w:line="240" w:lineRule="auto"/>
              <w:jc w:val="center"/>
            </w:pPr>
            <w:r>
              <w:t>0</w:t>
            </w:r>
            <w:r w:rsidR="00362404">
              <w:t>5</w:t>
            </w:r>
          </w:p>
        </w:tc>
        <w:tc>
          <w:tcPr>
            <w:tcW w:w="5384" w:type="dxa"/>
          </w:tcPr>
          <w:p w14:paraId="4750AE88" w14:textId="77777777" w:rsidR="00CC283E" w:rsidRDefault="00CC283E" w:rsidP="00440CF8">
            <w:pPr>
              <w:spacing w:after="0" w:line="240" w:lineRule="auto"/>
            </w:pPr>
            <w:r>
              <w:t>Thermal Emittance</w:t>
            </w:r>
          </w:p>
        </w:tc>
        <w:tc>
          <w:tcPr>
            <w:tcW w:w="5384" w:type="dxa"/>
          </w:tcPr>
          <w:p w14:paraId="4750AE89" w14:textId="77777777" w:rsidR="00CC283E" w:rsidRDefault="00491C53" w:rsidP="00A63B86">
            <w:pPr>
              <w:spacing w:after="0" w:line="240" w:lineRule="auto"/>
            </w:pPr>
            <w:r>
              <w:t>&lt;&lt;</w:t>
            </w:r>
            <w:r w:rsidR="003F20F7">
              <w:t>user input: numeric</w:t>
            </w:r>
            <w:r>
              <w:t>&gt;&gt;</w:t>
            </w:r>
          </w:p>
        </w:tc>
      </w:tr>
    </w:tbl>
    <w:p w14:paraId="4750AE8D" w14:textId="12B60F31" w:rsidR="006C324D" w:rsidRPr="00992909" w:rsidRDefault="006C324D" w:rsidP="006C324D">
      <w:pPr>
        <w:spacing w:after="0"/>
        <w:rPr>
          <w:b/>
        </w:rPr>
      </w:pPr>
    </w:p>
    <w:tbl>
      <w:tblPr>
        <w:tblStyle w:val="TableGrid"/>
        <w:tblW w:w="5132" w:type="pct"/>
        <w:tblLook w:val="04A0" w:firstRow="1" w:lastRow="0" w:firstColumn="1" w:lastColumn="0" w:noHBand="0" w:noVBand="1"/>
      </w:tblPr>
      <w:tblGrid>
        <w:gridCol w:w="539"/>
        <w:gridCol w:w="5384"/>
        <w:gridCol w:w="5384"/>
      </w:tblGrid>
      <w:tr w:rsidR="001807A6" w14:paraId="6D59CC2A" w14:textId="77777777" w:rsidTr="001807A6">
        <w:tc>
          <w:tcPr>
            <w:tcW w:w="11307" w:type="dxa"/>
            <w:gridSpan w:val="3"/>
          </w:tcPr>
          <w:p w14:paraId="50FBF7AF" w14:textId="2C3018EB" w:rsidR="001807A6" w:rsidRDefault="001807A6" w:rsidP="00A63B86">
            <w:pPr>
              <w:spacing w:after="0" w:line="240" w:lineRule="auto"/>
            </w:pPr>
            <w:r w:rsidRPr="0097388B">
              <w:rPr>
                <w:b/>
              </w:rPr>
              <w:t>C. Results</w:t>
            </w:r>
          </w:p>
        </w:tc>
      </w:tr>
      <w:tr w:rsidR="006C324D" w14:paraId="4750AE91" w14:textId="77777777" w:rsidTr="00570F86">
        <w:tc>
          <w:tcPr>
            <w:tcW w:w="539" w:type="dxa"/>
            <w:vAlign w:val="center"/>
          </w:tcPr>
          <w:p w14:paraId="4750AE8E" w14:textId="1F4E8B7A" w:rsidR="006C324D" w:rsidRDefault="00570F86" w:rsidP="00570F86">
            <w:pPr>
              <w:spacing w:after="0" w:line="240" w:lineRule="auto"/>
              <w:jc w:val="center"/>
            </w:pPr>
            <w:r>
              <w:t>0</w:t>
            </w:r>
            <w:r w:rsidR="00362404">
              <w:t>1</w:t>
            </w:r>
          </w:p>
        </w:tc>
        <w:tc>
          <w:tcPr>
            <w:tcW w:w="5384" w:type="dxa"/>
          </w:tcPr>
          <w:p w14:paraId="4750AE8F" w14:textId="77777777" w:rsidR="006C324D" w:rsidRDefault="006C324D" w:rsidP="00A63B86">
            <w:pPr>
              <w:spacing w:after="0" w:line="240" w:lineRule="auto"/>
            </w:pPr>
            <w:r>
              <w:t>Solar Reflective Index</w:t>
            </w:r>
          </w:p>
        </w:tc>
        <w:tc>
          <w:tcPr>
            <w:tcW w:w="5384" w:type="dxa"/>
          </w:tcPr>
          <w:p w14:paraId="4750AE90" w14:textId="77777777" w:rsidR="006C324D" w:rsidRDefault="00491C53" w:rsidP="00A63B86">
            <w:pPr>
              <w:spacing w:after="0" w:line="240" w:lineRule="auto"/>
            </w:pPr>
            <w:r>
              <w:t>&lt;&lt;</w:t>
            </w:r>
            <w:r w:rsidR="003F20F7">
              <w:t>xxx.x (null entry, this value is calculated)</w:t>
            </w:r>
            <w:r>
              <w:t>&gt;&gt;</w:t>
            </w:r>
          </w:p>
        </w:tc>
      </w:tr>
    </w:tbl>
    <w:p w14:paraId="4750AE92" w14:textId="77777777" w:rsidR="00A63B86" w:rsidRPr="00B4553C" w:rsidRDefault="00A63B86" w:rsidP="003E6896">
      <w:pPr>
        <w:pStyle w:val="NoSpacing"/>
      </w:pPr>
    </w:p>
    <w:sectPr w:rsidR="00A63B86" w:rsidRPr="00B4553C" w:rsidSect="0066435E">
      <w:headerReference w:type="even" r:id="rId21"/>
      <w:headerReference w:type="default" r:id="rId22"/>
      <w:footerReference w:type="default" r:id="rId23"/>
      <w:headerReference w:type="firs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2709EB" w14:textId="77777777" w:rsidR="004B2699" w:rsidRDefault="004B2699" w:rsidP="00090C42">
      <w:pPr>
        <w:spacing w:after="0" w:line="240" w:lineRule="auto"/>
      </w:pPr>
      <w:r>
        <w:separator/>
      </w:r>
    </w:p>
  </w:endnote>
  <w:endnote w:type="continuationSeparator" w:id="0">
    <w:p w14:paraId="5F62C094" w14:textId="77777777" w:rsidR="004B2699" w:rsidRDefault="004B2699" w:rsidP="00090C42">
      <w:pPr>
        <w:spacing w:after="0" w:line="240" w:lineRule="auto"/>
      </w:pPr>
      <w:r>
        <w:continuationSeparator/>
      </w:r>
    </w:p>
  </w:endnote>
  <w:endnote w:type="continuationNotice" w:id="1">
    <w:p w14:paraId="398050D4" w14:textId="77777777" w:rsidR="004B2699" w:rsidRDefault="004B26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8F642" w14:textId="77777777" w:rsidR="009B70F0" w:rsidRDefault="009B7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A5" w14:textId="0201F55D" w:rsidR="004B2699" w:rsidRDefault="004B2699" w:rsidP="00CE1538">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CE1538">
      <w:rPr>
        <w:rFonts w:asciiTheme="minorHAnsi" w:eastAsia="Times New Roman" w:hAnsiTheme="minorHAnsi"/>
        <w:sz w:val="20"/>
        <w:szCs w:val="20"/>
      </w:rPr>
      <w:t xml:space="preserve">Registration Number:                                                           Registration Date/Time:                                           HERS Provider:                       </w:t>
    </w:r>
  </w:p>
  <w:p w14:paraId="4750AEA6" w14:textId="556B0018" w:rsidR="004B2699" w:rsidRPr="00CE1538" w:rsidRDefault="004B2699" w:rsidP="00CE1538">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CE1538">
      <w:rPr>
        <w:rFonts w:asciiTheme="minorHAnsi" w:eastAsia="Times New Roman" w:hAnsiTheme="minorHAnsi"/>
        <w:sz w:val="20"/>
        <w:szCs w:val="20"/>
      </w:rPr>
      <w:t>CA Building Energy Efficiency Standards</w:t>
    </w:r>
    <w:r>
      <w:rPr>
        <w:rFonts w:asciiTheme="minorHAnsi" w:eastAsia="Times New Roman" w:hAnsiTheme="minorHAnsi"/>
        <w:sz w:val="20"/>
        <w:szCs w:val="20"/>
      </w:rPr>
      <w:t xml:space="preserve"> - 201</w:t>
    </w:r>
    <w:ins w:id="2" w:author="Smith, Alexis@Energy" w:date="2018-06-08T09:45:00Z">
      <w:r>
        <w:rPr>
          <w:rFonts w:asciiTheme="minorHAnsi" w:eastAsia="Times New Roman" w:hAnsiTheme="minorHAnsi"/>
          <w:sz w:val="20"/>
          <w:szCs w:val="20"/>
        </w:rPr>
        <w:t>9</w:t>
      </w:r>
    </w:ins>
    <w:del w:id="3" w:author="Smith, Alexis@Energy" w:date="2018-06-08T09:45:00Z">
      <w:r w:rsidDel="004044B0">
        <w:rPr>
          <w:rFonts w:asciiTheme="minorHAnsi" w:eastAsia="Times New Roman" w:hAnsiTheme="minorHAnsi"/>
          <w:sz w:val="20"/>
          <w:szCs w:val="20"/>
        </w:rPr>
        <w:delText>6</w:delText>
      </w:r>
    </w:del>
    <w:r>
      <w:rPr>
        <w:rFonts w:asciiTheme="minorHAnsi" w:eastAsia="Times New Roman" w:hAnsiTheme="minorHAnsi"/>
        <w:sz w:val="20"/>
        <w:szCs w:val="20"/>
      </w:rPr>
      <w:t xml:space="preserve"> Residential Compliance</w:t>
    </w:r>
    <w:r>
      <w:rPr>
        <w:rFonts w:asciiTheme="minorHAnsi" w:eastAsia="Times New Roman" w:hAnsiTheme="minorHAnsi"/>
        <w:sz w:val="20"/>
        <w:szCs w:val="20"/>
      </w:rPr>
      <w:tab/>
      <w:t>January 20</w:t>
    </w:r>
    <w:ins w:id="4" w:author="Smith, Alexis@Energy" w:date="2018-11-02T13:07:00Z">
      <w:r w:rsidR="009B70F0">
        <w:rPr>
          <w:rFonts w:asciiTheme="minorHAnsi" w:eastAsia="Times New Roman" w:hAnsiTheme="minorHAnsi"/>
          <w:sz w:val="20"/>
          <w:szCs w:val="20"/>
        </w:rPr>
        <w:t>19</w:t>
      </w:r>
    </w:ins>
    <w:del w:id="5" w:author="Smith, Alexis@Energy" w:date="2018-06-08T09:45:00Z">
      <w:r w:rsidDel="004044B0">
        <w:rPr>
          <w:rFonts w:asciiTheme="minorHAnsi" w:eastAsia="Times New Roman" w:hAnsiTheme="minorHAnsi"/>
          <w:sz w:val="20"/>
          <w:szCs w:val="20"/>
        </w:rPr>
        <w:delText>16</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ED497" w14:textId="77777777" w:rsidR="009B70F0" w:rsidRDefault="009B70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B0" w14:textId="4DA8F0BE" w:rsidR="004B2699" w:rsidRPr="00CE1538" w:rsidRDefault="004B2699" w:rsidP="00CE1538">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CE1538">
      <w:rPr>
        <w:rFonts w:asciiTheme="minorHAnsi" w:eastAsia="Times New Roman" w:hAnsiTheme="minorHAnsi"/>
        <w:sz w:val="20"/>
        <w:szCs w:val="20"/>
      </w:rPr>
      <w:t>CA Building Energy Efficiency Standards</w:t>
    </w:r>
    <w:r>
      <w:rPr>
        <w:rFonts w:asciiTheme="minorHAnsi" w:eastAsia="Times New Roman" w:hAnsiTheme="minorHAnsi"/>
        <w:sz w:val="20"/>
        <w:szCs w:val="20"/>
      </w:rPr>
      <w:t xml:space="preserve"> - 201</w:t>
    </w:r>
    <w:ins w:id="6" w:author="Smith, Alexis@Energy" w:date="2018-06-08T09:46:00Z">
      <w:r>
        <w:rPr>
          <w:rFonts w:asciiTheme="minorHAnsi" w:eastAsia="Times New Roman" w:hAnsiTheme="minorHAnsi"/>
          <w:sz w:val="20"/>
          <w:szCs w:val="20"/>
        </w:rPr>
        <w:t>9</w:t>
      </w:r>
    </w:ins>
    <w:del w:id="7" w:author="Smith, Alexis@Energy" w:date="2018-06-08T09:46:00Z">
      <w:r w:rsidDel="004044B0">
        <w:rPr>
          <w:rFonts w:asciiTheme="minorHAnsi" w:eastAsia="Times New Roman" w:hAnsiTheme="minorHAnsi"/>
          <w:sz w:val="20"/>
          <w:szCs w:val="20"/>
        </w:rPr>
        <w:delText>6</w:delText>
      </w:r>
    </w:del>
    <w:r>
      <w:rPr>
        <w:rFonts w:asciiTheme="minorHAnsi" w:eastAsia="Times New Roman" w:hAnsiTheme="minorHAnsi"/>
        <w:sz w:val="20"/>
        <w:szCs w:val="20"/>
      </w:rPr>
      <w:t xml:space="preserve"> Residential Compliance</w:t>
    </w:r>
    <w:r>
      <w:rPr>
        <w:rFonts w:asciiTheme="minorHAnsi" w:eastAsia="Times New Roman" w:hAnsiTheme="minorHAnsi"/>
        <w:sz w:val="20"/>
        <w:szCs w:val="20"/>
      </w:rPr>
      <w:tab/>
      <w:t>January 20</w:t>
    </w:r>
    <w:ins w:id="8" w:author="Smith, Alexis@Energy" w:date="2018-11-02T13:08:00Z">
      <w:r w:rsidR="009B70F0">
        <w:rPr>
          <w:rFonts w:asciiTheme="minorHAnsi" w:eastAsia="Times New Roman" w:hAnsiTheme="minorHAnsi"/>
          <w:sz w:val="20"/>
          <w:szCs w:val="20"/>
        </w:rPr>
        <w:t>19</w:t>
      </w:r>
    </w:ins>
    <w:del w:id="9" w:author="Smith, Alexis@Energy" w:date="2018-06-08T09:46:00Z">
      <w:r w:rsidDel="004044B0">
        <w:rPr>
          <w:rFonts w:asciiTheme="minorHAnsi" w:eastAsia="Times New Roman" w:hAnsiTheme="minorHAnsi"/>
          <w:sz w:val="20"/>
          <w:szCs w:val="20"/>
        </w:rPr>
        <w:delText>16</w:delText>
      </w:r>
    </w:del>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BA" w14:textId="50DD4D40" w:rsidR="004B2699" w:rsidRPr="00CE1538" w:rsidRDefault="004B2699" w:rsidP="00992909">
    <w:pPr>
      <w:pBdr>
        <w:top w:val="single" w:sz="4" w:space="1" w:color="auto"/>
      </w:pBdr>
      <w:tabs>
        <w:tab w:val="center" w:pos="4320"/>
        <w:tab w:val="right" w:pos="10800"/>
      </w:tabs>
      <w:spacing w:before="60" w:after="0" w:line="240" w:lineRule="auto"/>
      <w:rPr>
        <w:rFonts w:asciiTheme="minorHAnsi" w:eastAsia="Times New Roman" w:hAnsiTheme="minorHAnsi"/>
        <w:sz w:val="20"/>
        <w:szCs w:val="20"/>
      </w:rPr>
    </w:pPr>
    <w:r w:rsidRPr="00CE1538">
      <w:rPr>
        <w:rFonts w:asciiTheme="minorHAnsi" w:eastAsia="Times New Roman" w:hAnsiTheme="minorHAnsi"/>
        <w:sz w:val="20"/>
        <w:szCs w:val="20"/>
      </w:rPr>
      <w:t>CA Building Energy Efficiency Standards - 201</w:t>
    </w:r>
    <w:ins w:id="10" w:author="Smith, Alexis@Energy" w:date="2018-06-08T09:46:00Z">
      <w:r>
        <w:rPr>
          <w:rFonts w:asciiTheme="minorHAnsi" w:eastAsia="Times New Roman" w:hAnsiTheme="minorHAnsi"/>
          <w:sz w:val="20"/>
          <w:szCs w:val="20"/>
        </w:rPr>
        <w:t>9</w:t>
      </w:r>
    </w:ins>
    <w:del w:id="11" w:author="Smith, Alexis@Energy" w:date="2018-06-08T09:46:00Z">
      <w:r w:rsidDel="004044B0">
        <w:rPr>
          <w:rFonts w:asciiTheme="minorHAnsi" w:eastAsia="Times New Roman" w:hAnsiTheme="minorHAnsi"/>
          <w:sz w:val="20"/>
          <w:szCs w:val="20"/>
        </w:rPr>
        <w:delText>6</w:delText>
      </w:r>
    </w:del>
    <w:r w:rsidRPr="00CE1538">
      <w:rPr>
        <w:rFonts w:asciiTheme="minorHAnsi" w:eastAsia="Times New Roman" w:hAnsiTheme="minorHAnsi"/>
        <w:sz w:val="20"/>
        <w:szCs w:val="20"/>
      </w:rPr>
      <w:t xml:space="preserve"> Residential Compliance</w:t>
    </w:r>
    <w:r w:rsidRPr="00CE1538">
      <w:rPr>
        <w:rFonts w:asciiTheme="minorHAnsi" w:eastAsia="Times New Roman" w:hAnsiTheme="minorHAnsi"/>
        <w:sz w:val="20"/>
        <w:szCs w:val="20"/>
      </w:rPr>
      <w:tab/>
    </w:r>
    <w:r>
      <w:rPr>
        <w:rFonts w:asciiTheme="minorHAnsi" w:eastAsia="Times New Roman" w:hAnsiTheme="minorHAnsi"/>
        <w:sz w:val="20"/>
        <w:szCs w:val="20"/>
      </w:rPr>
      <w:t>January 20</w:t>
    </w:r>
    <w:ins w:id="12" w:author="Smith, Alexis@Energy" w:date="2018-11-02T13:08:00Z">
      <w:r w:rsidR="009B70F0">
        <w:rPr>
          <w:rFonts w:asciiTheme="minorHAnsi" w:eastAsia="Times New Roman" w:hAnsiTheme="minorHAnsi"/>
          <w:sz w:val="20"/>
          <w:szCs w:val="20"/>
        </w:rPr>
        <w:t>19</w:t>
      </w:r>
    </w:ins>
    <w:bookmarkStart w:id="13" w:name="_GoBack"/>
    <w:bookmarkEnd w:id="13"/>
    <w:del w:id="14" w:author="Smith, Alexis@Energy" w:date="2018-06-08T09:46:00Z">
      <w:r w:rsidDel="004044B0">
        <w:rPr>
          <w:rFonts w:asciiTheme="minorHAnsi" w:eastAsia="Times New Roman" w:hAnsiTheme="minorHAnsi"/>
          <w:sz w:val="20"/>
          <w:szCs w:val="20"/>
        </w:rPr>
        <w:delText>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555C6" w14:textId="77777777" w:rsidR="004B2699" w:rsidRDefault="004B2699" w:rsidP="00090C42">
      <w:pPr>
        <w:spacing w:after="0" w:line="240" w:lineRule="auto"/>
      </w:pPr>
      <w:r>
        <w:separator/>
      </w:r>
    </w:p>
  </w:footnote>
  <w:footnote w:type="continuationSeparator" w:id="0">
    <w:p w14:paraId="0BB7E1CF" w14:textId="77777777" w:rsidR="004B2699" w:rsidRDefault="004B2699" w:rsidP="00090C42">
      <w:pPr>
        <w:spacing w:after="0" w:line="240" w:lineRule="auto"/>
      </w:pPr>
      <w:r>
        <w:continuationSeparator/>
      </w:r>
    </w:p>
  </w:footnote>
  <w:footnote w:type="continuationNotice" w:id="1">
    <w:p w14:paraId="4B62192F" w14:textId="77777777" w:rsidR="004B2699" w:rsidRDefault="004B26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97" w14:textId="77777777" w:rsidR="004B2699" w:rsidRDefault="009B70F0">
    <w:pPr>
      <w:pStyle w:val="Header"/>
    </w:pPr>
    <w:r>
      <w:rPr>
        <w:noProof/>
      </w:rPr>
      <w:pict w14:anchorId="4750AE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26" o:spid="_x0000_s19467" type="#_x0000_t75" style="position:absolute;margin-left:0;margin-top:0;width:10in;height:540pt;z-index:-25166131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98" w14:textId="6E6ACA11" w:rsidR="004B2699" w:rsidRPr="005B3E95" w:rsidRDefault="004B2699" w:rsidP="005B3E95">
    <w:pPr>
      <w:suppressAutoHyphens/>
      <w:spacing w:after="0" w:line="240" w:lineRule="auto"/>
      <w:ind w:left="-90"/>
      <w:rPr>
        <w:rFonts w:ascii="Arial" w:eastAsia="Times New Roman" w:hAnsi="Arial" w:cs="Arial"/>
        <w:sz w:val="14"/>
        <w:szCs w:val="14"/>
      </w:rPr>
    </w:pPr>
    <w:r w:rsidRPr="00570F86">
      <w:rPr>
        <w:rFonts w:ascii="Arial" w:eastAsia="Times New Roman" w:hAnsi="Arial"/>
        <w:noProof/>
        <w:sz w:val="14"/>
      </w:rPr>
      <w:drawing>
        <wp:anchor distT="0" distB="0" distL="114300" distR="114300" simplePos="0" relativeHeight="251653120" behindDoc="0" locked="0" layoutInCell="1" allowOverlap="1" wp14:anchorId="4750AEBD" wp14:editId="1B58D123">
          <wp:simplePos x="0" y="0"/>
          <wp:positionH relativeFrom="margin">
            <wp:posOffset>6587490</wp:posOffset>
          </wp:positionH>
          <wp:positionV relativeFrom="margin">
            <wp:posOffset>-1122045</wp:posOffset>
          </wp:positionV>
          <wp:extent cx="314325" cy="27559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sidR="009B70F0">
      <w:rPr>
        <w:rFonts w:ascii="Arial" w:eastAsia="Times New Roman" w:hAnsi="Arial" w:cs="Arial"/>
        <w:noProof/>
        <w:sz w:val="14"/>
        <w:szCs w:val="14"/>
      </w:rPr>
      <w:pict w14:anchorId="4750AE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27" o:spid="_x0000_s19468" type="#_x0000_t75" style="position:absolute;left:0;text-align:left;margin-left:0;margin-top:0;width:10in;height:540pt;z-index:-25166028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5B3E95">
      <w:rPr>
        <w:rFonts w:ascii="Arial" w:eastAsia="Times New Roman" w:hAnsi="Arial" w:cs="Arial"/>
        <w:sz w:val="14"/>
        <w:szCs w:val="14"/>
      </w:rPr>
      <w:t>STATE OF CALIFORNIA</w:t>
    </w:r>
  </w:p>
  <w:p w14:paraId="4750AE99" w14:textId="77777777" w:rsidR="004B2699" w:rsidRPr="005B3E95" w:rsidRDefault="004B2699" w:rsidP="005B3E95">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SOLAR REFLECTANCE INDEX CALCULATION WORKSHEET</w:t>
    </w:r>
  </w:p>
  <w:p w14:paraId="4750AE9A" w14:textId="49D30D11" w:rsidR="004B2699" w:rsidRPr="005B3E95" w:rsidRDefault="004B2699" w:rsidP="005B3E95">
    <w:pPr>
      <w:suppressAutoHyphens/>
      <w:spacing w:after="0" w:line="240" w:lineRule="auto"/>
      <w:ind w:left="-90"/>
      <w:rPr>
        <w:rFonts w:ascii="Arial" w:eastAsia="Times New Roman" w:hAnsi="Arial" w:cs="Arial"/>
        <w:sz w:val="14"/>
        <w:szCs w:val="14"/>
      </w:rPr>
    </w:pPr>
    <w:r w:rsidRPr="005B3E95">
      <w:rPr>
        <w:rFonts w:ascii="Arial" w:eastAsia="Times New Roman" w:hAnsi="Arial" w:cs="Arial"/>
        <w:sz w:val="14"/>
        <w:szCs w:val="14"/>
      </w:rPr>
      <w:t>CEC-</w:t>
    </w:r>
    <w:r>
      <w:rPr>
        <w:rFonts w:ascii="Arial" w:eastAsia="Times New Roman" w:hAnsi="Arial" w:cs="Arial"/>
        <w:sz w:val="14"/>
        <w:szCs w:val="14"/>
      </w:rPr>
      <w:t>CF1R-ENV-04</w:t>
    </w:r>
    <w:r w:rsidRPr="005B3E95">
      <w:rPr>
        <w:rFonts w:ascii="Arial" w:eastAsia="Times New Roman" w:hAnsi="Arial" w:cs="Arial"/>
        <w:sz w:val="14"/>
        <w:szCs w:val="14"/>
      </w:rPr>
      <w:t xml:space="preserve">-E (Revised </w:t>
    </w:r>
    <w:r>
      <w:rPr>
        <w:rFonts w:ascii="Arial" w:eastAsia="Times New Roman" w:hAnsi="Arial" w:cs="Arial"/>
        <w:sz w:val="14"/>
        <w:szCs w:val="14"/>
      </w:rPr>
      <w:t>01/</w:t>
    </w:r>
    <w:del w:id="0" w:author="Smith, Alexis@Energy" w:date="2018-06-08T09:45:00Z">
      <w:r w:rsidDel="004044B0">
        <w:rPr>
          <w:rFonts w:ascii="Arial" w:eastAsia="Times New Roman" w:hAnsi="Arial" w:cs="Arial"/>
          <w:sz w:val="14"/>
          <w:szCs w:val="14"/>
        </w:rPr>
        <w:delText>16</w:delText>
      </w:r>
    </w:del>
    <w:ins w:id="1" w:author="Smith, Alexis@Energy" w:date="2018-11-02T13:07:00Z">
      <w:r w:rsidR="009B70F0">
        <w:rPr>
          <w:rFonts w:ascii="Arial" w:eastAsia="Times New Roman" w:hAnsi="Arial" w:cs="Arial"/>
          <w:sz w:val="14"/>
          <w:szCs w:val="14"/>
        </w:rPr>
        <w:t>19</w:t>
      </w:r>
    </w:ins>
    <w:r w:rsidRPr="005B3E95">
      <w:rPr>
        <w:rFonts w:ascii="Arial" w:eastAsia="Times New Roman" w:hAnsi="Arial" w:cs="Arial"/>
        <w:sz w:val="14"/>
        <w:szCs w:val="14"/>
      </w:rPr>
      <w:t xml:space="preserve">)                                                                                                                                     </w:t>
    </w:r>
    <w:r>
      <w:rPr>
        <w:rFonts w:ascii="Arial" w:eastAsia="Times New Roman" w:hAnsi="Arial" w:cs="Arial"/>
        <w:sz w:val="14"/>
        <w:szCs w:val="14"/>
      </w:rPr>
      <w:t xml:space="preserve">  </w:t>
    </w:r>
    <w:r w:rsidRPr="005B3E95">
      <w:rPr>
        <w:rFonts w:ascii="Arial" w:eastAsia="Times New Roman" w:hAnsi="Arial" w:cs="Arial"/>
        <w:sz w:val="14"/>
        <w:szCs w:val="14"/>
      </w:rPr>
      <w:t xml:space="preserve">       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25"/>
      <w:gridCol w:w="1021"/>
      <w:gridCol w:w="2784"/>
    </w:tblGrid>
    <w:tr w:rsidR="004B2699" w:rsidRPr="00F85124" w14:paraId="4750AE9D" w14:textId="77777777" w:rsidTr="00890DB7">
      <w:trPr>
        <w:cantSplit/>
        <w:trHeight w:val="353"/>
      </w:trPr>
      <w:tc>
        <w:tcPr>
          <w:tcW w:w="3738" w:type="pct"/>
          <w:gridSpan w:val="2"/>
          <w:tcBorders>
            <w:bottom w:val="single" w:sz="4" w:space="0" w:color="auto"/>
            <w:right w:val="nil"/>
          </w:tcBorders>
          <w:vAlign w:val="center"/>
        </w:tcPr>
        <w:p w14:paraId="4750AE9B" w14:textId="77777777" w:rsidR="004B2699" w:rsidRPr="00F85124" w:rsidRDefault="004B2699" w:rsidP="00D01BB4">
          <w:pPr>
            <w:pStyle w:val="Heading1"/>
            <w:rPr>
              <w:rFonts w:asciiTheme="minorHAnsi" w:hAnsiTheme="minorHAnsi"/>
              <w:b w:val="0"/>
              <w:bCs/>
              <w:sz w:val="20"/>
            </w:rPr>
          </w:pPr>
          <w:r>
            <w:rPr>
              <w:rFonts w:asciiTheme="minorHAnsi" w:hAnsiTheme="minorHAnsi"/>
              <w:b w:val="0"/>
              <w:bCs/>
              <w:sz w:val="20"/>
            </w:rPr>
            <w:t>CERTIFICATE OF COMPLIANCE</w:t>
          </w:r>
        </w:p>
      </w:tc>
      <w:tc>
        <w:tcPr>
          <w:tcW w:w="1262" w:type="pct"/>
          <w:tcBorders>
            <w:left w:val="nil"/>
            <w:bottom w:val="single" w:sz="4" w:space="0" w:color="auto"/>
          </w:tcBorders>
          <w:tcMar>
            <w:left w:w="115" w:type="dxa"/>
            <w:right w:w="115" w:type="dxa"/>
          </w:tcMar>
          <w:vAlign w:val="center"/>
        </w:tcPr>
        <w:p w14:paraId="4750AE9C" w14:textId="77777777" w:rsidR="004B2699" w:rsidRPr="00F85124" w:rsidRDefault="004B2699" w:rsidP="00D01BB4">
          <w:pPr>
            <w:pStyle w:val="Heading1"/>
            <w:jc w:val="right"/>
            <w:rPr>
              <w:rFonts w:asciiTheme="minorHAnsi" w:hAnsiTheme="minorHAnsi"/>
              <w:b w:val="0"/>
              <w:bCs/>
              <w:sz w:val="20"/>
            </w:rPr>
          </w:pPr>
          <w:r>
            <w:rPr>
              <w:rFonts w:asciiTheme="minorHAnsi" w:hAnsiTheme="minorHAnsi"/>
              <w:b w:val="0"/>
              <w:bCs/>
              <w:sz w:val="20"/>
            </w:rPr>
            <w:t>CF1R-ENV-04-E</w:t>
          </w:r>
        </w:p>
      </w:tc>
    </w:tr>
    <w:tr w:rsidR="004B2699" w:rsidRPr="00F85124" w14:paraId="4750AEA0" w14:textId="77777777" w:rsidTr="00CE1538">
      <w:trPr>
        <w:cantSplit/>
        <w:trHeight w:val="272"/>
      </w:trPr>
      <w:tc>
        <w:tcPr>
          <w:tcW w:w="3275" w:type="pct"/>
          <w:tcBorders>
            <w:right w:val="nil"/>
          </w:tcBorders>
        </w:tcPr>
        <w:p w14:paraId="4750AE9E" w14:textId="77777777" w:rsidR="004B2699" w:rsidRPr="00F85124" w:rsidRDefault="004B2699" w:rsidP="00CE1538">
          <w:pPr>
            <w:tabs>
              <w:tab w:val="right" w:pos="10543"/>
            </w:tabs>
            <w:spacing w:after="0" w:line="240" w:lineRule="auto"/>
            <w:rPr>
              <w:rFonts w:asciiTheme="minorHAnsi" w:hAnsiTheme="minorHAnsi"/>
              <w:sz w:val="12"/>
              <w:szCs w:val="12"/>
            </w:rPr>
          </w:pPr>
          <w:r>
            <w:rPr>
              <w:rFonts w:asciiTheme="minorHAnsi" w:eastAsia="Times New Roman" w:hAnsiTheme="minorHAnsi"/>
              <w:bCs/>
              <w:sz w:val="20"/>
              <w:szCs w:val="20"/>
            </w:rPr>
            <w:t>Solar Reflectance Index Calculation Worksheet</w:t>
          </w:r>
        </w:p>
      </w:tc>
      <w:tc>
        <w:tcPr>
          <w:tcW w:w="1725" w:type="pct"/>
          <w:gridSpan w:val="2"/>
          <w:tcBorders>
            <w:left w:val="nil"/>
          </w:tcBorders>
          <w:vAlign w:val="center"/>
        </w:tcPr>
        <w:p w14:paraId="4750AE9F" w14:textId="23CB94C6" w:rsidR="004B2699" w:rsidRPr="00F85124" w:rsidRDefault="004B2699" w:rsidP="00CE1538">
          <w:pPr>
            <w:tabs>
              <w:tab w:val="right" w:pos="10543"/>
            </w:tabs>
            <w:spacing w:after="0"/>
            <w:jc w:val="right"/>
            <w:rPr>
              <w:rFonts w:asciiTheme="minorHAnsi" w:hAnsiTheme="minorHAnsi"/>
              <w:sz w:val="12"/>
              <w:szCs w:val="12"/>
            </w:rPr>
          </w:pPr>
          <w:r w:rsidRPr="00CE1538">
            <w:rPr>
              <w:rFonts w:asciiTheme="minorHAnsi" w:hAnsiTheme="minorHAnsi"/>
              <w:bCs/>
              <w:sz w:val="20"/>
              <w:szCs w:val="20"/>
            </w:rPr>
            <w:t xml:space="preserve">(Page </w:t>
          </w:r>
          <w:r w:rsidRPr="00CE1538">
            <w:rPr>
              <w:rFonts w:asciiTheme="minorHAnsi" w:hAnsiTheme="minorHAnsi"/>
              <w:bCs/>
              <w:sz w:val="20"/>
              <w:szCs w:val="20"/>
            </w:rPr>
            <w:fldChar w:fldCharType="begin"/>
          </w:r>
          <w:r w:rsidRPr="00CE1538">
            <w:rPr>
              <w:rFonts w:asciiTheme="minorHAnsi" w:hAnsiTheme="minorHAnsi"/>
              <w:bCs/>
              <w:sz w:val="20"/>
              <w:szCs w:val="20"/>
            </w:rPr>
            <w:instrText xml:space="preserve"> PAGE   \* MERGEFORMAT </w:instrText>
          </w:r>
          <w:r w:rsidRPr="00CE1538">
            <w:rPr>
              <w:rFonts w:asciiTheme="minorHAnsi" w:hAnsiTheme="minorHAnsi"/>
              <w:bCs/>
              <w:sz w:val="20"/>
              <w:szCs w:val="20"/>
            </w:rPr>
            <w:fldChar w:fldCharType="separate"/>
          </w:r>
          <w:r w:rsidR="009B70F0">
            <w:rPr>
              <w:rFonts w:asciiTheme="minorHAnsi" w:hAnsiTheme="minorHAnsi"/>
              <w:bCs/>
              <w:noProof/>
              <w:sz w:val="20"/>
              <w:szCs w:val="20"/>
            </w:rPr>
            <w:t>2</w:t>
          </w:r>
          <w:r w:rsidRPr="00CE1538">
            <w:rPr>
              <w:rFonts w:asciiTheme="minorHAnsi" w:hAnsiTheme="minorHAnsi"/>
              <w:bCs/>
              <w:sz w:val="20"/>
              <w:szCs w:val="20"/>
            </w:rPr>
            <w:fldChar w:fldCharType="end"/>
          </w:r>
          <w:r w:rsidRPr="00CE1538">
            <w:rPr>
              <w:rFonts w:asciiTheme="minorHAnsi" w:hAnsiTheme="minorHAnsi"/>
              <w:bCs/>
              <w:sz w:val="20"/>
              <w:szCs w:val="20"/>
            </w:rPr>
            <w:t xml:space="preserve"> of </w:t>
          </w:r>
          <w:r w:rsidR="009B70F0">
            <w:rPr>
              <w:rFonts w:asciiTheme="minorHAnsi" w:hAnsiTheme="minorHAnsi"/>
              <w:bCs/>
              <w:noProof/>
              <w:sz w:val="20"/>
              <w:szCs w:val="20"/>
            </w:rPr>
            <w:fldChar w:fldCharType="begin"/>
          </w:r>
          <w:r w:rsidR="009B70F0">
            <w:rPr>
              <w:rFonts w:asciiTheme="minorHAnsi" w:hAnsiTheme="minorHAnsi"/>
              <w:bCs/>
              <w:noProof/>
              <w:sz w:val="20"/>
              <w:szCs w:val="20"/>
            </w:rPr>
            <w:instrText xml:space="preserve"> SECTIONPAGES   \* MERGEFORMAT </w:instrText>
          </w:r>
          <w:r w:rsidR="009B70F0">
            <w:rPr>
              <w:rFonts w:asciiTheme="minorHAnsi" w:hAnsiTheme="minorHAnsi"/>
              <w:bCs/>
              <w:noProof/>
              <w:sz w:val="20"/>
              <w:szCs w:val="20"/>
            </w:rPr>
            <w:fldChar w:fldCharType="separate"/>
          </w:r>
          <w:r w:rsidR="009B70F0">
            <w:rPr>
              <w:rFonts w:asciiTheme="minorHAnsi" w:hAnsiTheme="minorHAnsi"/>
              <w:bCs/>
              <w:noProof/>
              <w:sz w:val="20"/>
              <w:szCs w:val="20"/>
            </w:rPr>
            <w:t>2</w:t>
          </w:r>
          <w:r w:rsidR="009B70F0">
            <w:rPr>
              <w:rFonts w:asciiTheme="minorHAnsi" w:hAnsiTheme="minorHAnsi"/>
              <w:bCs/>
              <w:noProof/>
              <w:sz w:val="20"/>
              <w:szCs w:val="20"/>
            </w:rPr>
            <w:fldChar w:fldCharType="end"/>
          </w:r>
          <w:r w:rsidRPr="00F85124">
            <w:rPr>
              <w:rFonts w:asciiTheme="minorHAnsi" w:hAnsiTheme="minorHAnsi"/>
              <w:bCs/>
            </w:rPr>
            <w:t>)</w:t>
          </w:r>
        </w:p>
      </w:tc>
    </w:tr>
    <w:tr w:rsidR="004B2699" w:rsidRPr="00890DB7" w14:paraId="4750AEA3" w14:textId="77777777" w:rsidTr="00CE1538">
      <w:trPr>
        <w:cantSplit/>
        <w:trHeight w:val="288"/>
      </w:trPr>
      <w:tc>
        <w:tcPr>
          <w:tcW w:w="3275" w:type="pct"/>
        </w:tcPr>
        <w:p w14:paraId="4750AEA1" w14:textId="77777777" w:rsidR="004B2699" w:rsidRPr="00890DB7" w:rsidRDefault="004B2699" w:rsidP="001F4A78">
          <w:pPr>
            <w:tabs>
              <w:tab w:val="right" w:pos="10543"/>
            </w:tabs>
            <w:spacing w:after="0"/>
            <w:rPr>
              <w:rFonts w:asciiTheme="minorHAnsi" w:hAnsiTheme="minorHAnsi"/>
              <w:bCs/>
              <w:sz w:val="16"/>
              <w:szCs w:val="16"/>
            </w:rPr>
          </w:pPr>
          <w:r w:rsidRPr="00890DB7">
            <w:rPr>
              <w:rFonts w:asciiTheme="minorHAnsi" w:hAnsiTheme="minorHAnsi"/>
              <w:bCs/>
              <w:sz w:val="16"/>
              <w:szCs w:val="16"/>
            </w:rPr>
            <w:t>Project Name:</w:t>
          </w:r>
        </w:p>
      </w:tc>
      <w:tc>
        <w:tcPr>
          <w:tcW w:w="1725" w:type="pct"/>
          <w:gridSpan w:val="2"/>
        </w:tcPr>
        <w:p w14:paraId="4750AEA2" w14:textId="77777777" w:rsidR="004B2699" w:rsidRPr="00890DB7" w:rsidRDefault="004B2699" w:rsidP="001F4A78">
          <w:pPr>
            <w:tabs>
              <w:tab w:val="right" w:pos="10543"/>
            </w:tabs>
            <w:spacing w:after="0"/>
            <w:rPr>
              <w:rFonts w:asciiTheme="minorHAnsi" w:hAnsiTheme="minorHAnsi"/>
              <w:bCs/>
              <w:sz w:val="16"/>
              <w:szCs w:val="16"/>
            </w:rPr>
          </w:pPr>
          <w:r w:rsidRPr="00890DB7">
            <w:rPr>
              <w:rFonts w:asciiTheme="minorHAnsi" w:hAnsiTheme="minorHAnsi"/>
              <w:bCs/>
              <w:sz w:val="16"/>
              <w:szCs w:val="16"/>
            </w:rPr>
            <w:t>Date</w:t>
          </w:r>
          <w:r>
            <w:rPr>
              <w:rFonts w:asciiTheme="minorHAnsi" w:hAnsiTheme="minorHAnsi"/>
              <w:bCs/>
              <w:sz w:val="16"/>
              <w:szCs w:val="16"/>
            </w:rPr>
            <w:t xml:space="preserve"> Prepared</w:t>
          </w:r>
          <w:r w:rsidRPr="00890DB7">
            <w:rPr>
              <w:rFonts w:asciiTheme="minorHAnsi" w:hAnsiTheme="minorHAnsi"/>
              <w:bCs/>
              <w:sz w:val="16"/>
              <w:szCs w:val="16"/>
            </w:rPr>
            <w:t>:</w:t>
          </w:r>
        </w:p>
      </w:tc>
    </w:tr>
  </w:tbl>
  <w:p w14:paraId="4750AEA4" w14:textId="77777777" w:rsidR="004B2699" w:rsidRDefault="004B2699" w:rsidP="005B3E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A7" w14:textId="77777777" w:rsidR="004B2699" w:rsidRDefault="009B70F0">
    <w:pPr>
      <w:pStyle w:val="Header"/>
    </w:pPr>
    <w:r>
      <w:rPr>
        <w:noProof/>
      </w:rPr>
      <w:pict w14:anchorId="4750AE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25" o:spid="_x0000_s19466" type="#_x0000_t75" style="position:absolute;margin-left:0;margin-top:0;width:10in;height:540pt;z-index:-2516623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A8" w14:textId="77777777" w:rsidR="004B2699" w:rsidRDefault="009B70F0">
    <w:pPr>
      <w:pStyle w:val="Header"/>
    </w:pPr>
    <w:r>
      <w:rPr>
        <w:noProof/>
      </w:rPr>
      <w:pict w14:anchorId="4750AE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29" o:spid="_x0000_s1947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25"/>
      <w:gridCol w:w="1021"/>
      <w:gridCol w:w="2784"/>
    </w:tblGrid>
    <w:tr w:rsidR="004B2699" w:rsidRPr="00F85124" w14:paraId="4750AEAB" w14:textId="77777777" w:rsidTr="00890DB7">
      <w:trPr>
        <w:cantSplit/>
        <w:trHeight w:val="353"/>
      </w:trPr>
      <w:tc>
        <w:tcPr>
          <w:tcW w:w="3738" w:type="pct"/>
          <w:gridSpan w:val="2"/>
          <w:tcBorders>
            <w:bottom w:val="single" w:sz="4" w:space="0" w:color="auto"/>
            <w:right w:val="nil"/>
          </w:tcBorders>
          <w:vAlign w:val="center"/>
        </w:tcPr>
        <w:p w14:paraId="4750AEA9" w14:textId="77777777" w:rsidR="004B2699" w:rsidRPr="00F85124" w:rsidRDefault="009B70F0" w:rsidP="00D01BB4">
          <w:pPr>
            <w:pStyle w:val="Heading1"/>
            <w:rPr>
              <w:rFonts w:asciiTheme="minorHAnsi" w:hAnsiTheme="minorHAnsi"/>
              <w:b w:val="0"/>
              <w:bCs/>
              <w:sz w:val="20"/>
            </w:rPr>
          </w:pPr>
          <w:r>
            <w:rPr>
              <w:rFonts w:asciiTheme="minorHAnsi" w:hAnsiTheme="minorHAnsi"/>
              <w:b w:val="0"/>
              <w:bCs/>
              <w:noProof/>
              <w:sz w:val="20"/>
            </w:rPr>
            <w:pict w14:anchorId="4750A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30" o:spid="_x0000_s19471" type="#_x0000_t75" style="position:absolute;margin-left:0;margin-top:0;width:10in;height:540pt;z-index:-25165721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4B2699">
            <w:rPr>
              <w:rFonts w:asciiTheme="minorHAnsi" w:hAnsiTheme="minorHAnsi"/>
              <w:b w:val="0"/>
              <w:bCs/>
              <w:sz w:val="20"/>
            </w:rPr>
            <w:t>CERTIFICATE OF COMPLIANCE – USER INSTRUCTIONS</w:t>
          </w:r>
        </w:p>
      </w:tc>
      <w:tc>
        <w:tcPr>
          <w:tcW w:w="1262" w:type="pct"/>
          <w:tcBorders>
            <w:left w:val="nil"/>
            <w:bottom w:val="single" w:sz="4" w:space="0" w:color="auto"/>
          </w:tcBorders>
          <w:tcMar>
            <w:left w:w="115" w:type="dxa"/>
            <w:right w:w="115" w:type="dxa"/>
          </w:tcMar>
          <w:vAlign w:val="center"/>
        </w:tcPr>
        <w:p w14:paraId="4750AEAA" w14:textId="77777777" w:rsidR="004B2699" w:rsidRPr="00F85124" w:rsidRDefault="004B2699" w:rsidP="00D01BB4">
          <w:pPr>
            <w:pStyle w:val="Heading1"/>
            <w:jc w:val="right"/>
            <w:rPr>
              <w:rFonts w:asciiTheme="minorHAnsi" w:hAnsiTheme="minorHAnsi"/>
              <w:b w:val="0"/>
              <w:bCs/>
              <w:sz w:val="20"/>
            </w:rPr>
          </w:pPr>
          <w:r>
            <w:rPr>
              <w:rFonts w:asciiTheme="minorHAnsi" w:hAnsiTheme="minorHAnsi"/>
              <w:b w:val="0"/>
              <w:bCs/>
              <w:sz w:val="20"/>
            </w:rPr>
            <w:t>CF1R-ENV-04-E</w:t>
          </w:r>
        </w:p>
      </w:tc>
    </w:tr>
    <w:tr w:rsidR="004B2699" w:rsidRPr="00F85124" w14:paraId="4750AEAE" w14:textId="77777777" w:rsidTr="00CE1538">
      <w:trPr>
        <w:cantSplit/>
        <w:trHeight w:val="272"/>
      </w:trPr>
      <w:tc>
        <w:tcPr>
          <w:tcW w:w="3275" w:type="pct"/>
          <w:tcBorders>
            <w:right w:val="nil"/>
          </w:tcBorders>
        </w:tcPr>
        <w:p w14:paraId="4750AEAC" w14:textId="77777777" w:rsidR="004B2699" w:rsidRPr="00F85124" w:rsidRDefault="004B2699" w:rsidP="00CE1538">
          <w:pPr>
            <w:tabs>
              <w:tab w:val="right" w:pos="10543"/>
            </w:tabs>
            <w:spacing w:after="0" w:line="240" w:lineRule="auto"/>
            <w:rPr>
              <w:rFonts w:asciiTheme="minorHAnsi" w:hAnsiTheme="minorHAnsi"/>
              <w:sz w:val="12"/>
              <w:szCs w:val="12"/>
            </w:rPr>
          </w:pPr>
          <w:r>
            <w:rPr>
              <w:rFonts w:asciiTheme="minorHAnsi" w:eastAsia="Times New Roman" w:hAnsiTheme="minorHAnsi"/>
              <w:bCs/>
              <w:sz w:val="20"/>
              <w:szCs w:val="20"/>
            </w:rPr>
            <w:t>Solar Reflectance Index Calculation Worksheet</w:t>
          </w:r>
        </w:p>
      </w:tc>
      <w:tc>
        <w:tcPr>
          <w:tcW w:w="1725" w:type="pct"/>
          <w:gridSpan w:val="2"/>
          <w:tcBorders>
            <w:left w:val="nil"/>
          </w:tcBorders>
          <w:vAlign w:val="center"/>
        </w:tcPr>
        <w:p w14:paraId="4750AEAD" w14:textId="6AB83DD9" w:rsidR="004B2699" w:rsidRPr="00F85124" w:rsidRDefault="004B2699" w:rsidP="00CE1538">
          <w:pPr>
            <w:tabs>
              <w:tab w:val="right" w:pos="10543"/>
            </w:tabs>
            <w:spacing w:after="0"/>
            <w:jc w:val="right"/>
            <w:rPr>
              <w:rFonts w:asciiTheme="minorHAnsi" w:hAnsiTheme="minorHAnsi"/>
              <w:sz w:val="12"/>
              <w:szCs w:val="12"/>
            </w:rPr>
          </w:pPr>
          <w:r w:rsidRPr="00CE1538">
            <w:rPr>
              <w:rFonts w:asciiTheme="minorHAnsi" w:hAnsiTheme="minorHAnsi"/>
              <w:bCs/>
              <w:sz w:val="20"/>
              <w:szCs w:val="20"/>
            </w:rPr>
            <w:t xml:space="preserve">(Page </w:t>
          </w:r>
          <w:r w:rsidRPr="00CE1538">
            <w:rPr>
              <w:rFonts w:asciiTheme="minorHAnsi" w:hAnsiTheme="minorHAnsi"/>
              <w:bCs/>
              <w:sz w:val="20"/>
              <w:szCs w:val="20"/>
            </w:rPr>
            <w:fldChar w:fldCharType="begin"/>
          </w:r>
          <w:r w:rsidRPr="00CE1538">
            <w:rPr>
              <w:rFonts w:asciiTheme="minorHAnsi" w:hAnsiTheme="minorHAnsi"/>
              <w:bCs/>
              <w:sz w:val="20"/>
              <w:szCs w:val="20"/>
            </w:rPr>
            <w:instrText xml:space="preserve"> PAGE   \* MERGEFORMAT </w:instrText>
          </w:r>
          <w:r w:rsidRPr="00CE1538">
            <w:rPr>
              <w:rFonts w:asciiTheme="minorHAnsi" w:hAnsiTheme="minorHAnsi"/>
              <w:bCs/>
              <w:sz w:val="20"/>
              <w:szCs w:val="20"/>
            </w:rPr>
            <w:fldChar w:fldCharType="separate"/>
          </w:r>
          <w:r w:rsidR="009B70F0">
            <w:rPr>
              <w:rFonts w:asciiTheme="minorHAnsi" w:hAnsiTheme="minorHAnsi"/>
              <w:bCs/>
              <w:noProof/>
              <w:sz w:val="20"/>
              <w:szCs w:val="20"/>
            </w:rPr>
            <w:t>1</w:t>
          </w:r>
          <w:r w:rsidRPr="00CE1538">
            <w:rPr>
              <w:rFonts w:asciiTheme="minorHAnsi" w:hAnsiTheme="minorHAnsi"/>
              <w:bCs/>
              <w:sz w:val="20"/>
              <w:szCs w:val="20"/>
            </w:rPr>
            <w:fldChar w:fldCharType="end"/>
          </w:r>
          <w:r w:rsidRPr="00CE1538">
            <w:rPr>
              <w:rFonts w:asciiTheme="minorHAnsi" w:hAnsiTheme="minorHAnsi"/>
              <w:bCs/>
              <w:sz w:val="20"/>
              <w:szCs w:val="20"/>
            </w:rPr>
            <w:t xml:space="preserve"> of </w:t>
          </w:r>
          <w:r w:rsidR="009B70F0">
            <w:rPr>
              <w:rFonts w:asciiTheme="minorHAnsi" w:hAnsiTheme="minorHAnsi"/>
              <w:bCs/>
              <w:noProof/>
              <w:sz w:val="20"/>
              <w:szCs w:val="20"/>
            </w:rPr>
            <w:fldChar w:fldCharType="begin"/>
          </w:r>
          <w:r w:rsidR="009B70F0">
            <w:rPr>
              <w:rFonts w:asciiTheme="minorHAnsi" w:hAnsiTheme="minorHAnsi"/>
              <w:bCs/>
              <w:noProof/>
              <w:sz w:val="20"/>
              <w:szCs w:val="20"/>
            </w:rPr>
            <w:instrText xml:space="preserve"> SECTIONPAGES   \* MERGEFORMAT </w:instrText>
          </w:r>
          <w:r w:rsidR="009B70F0">
            <w:rPr>
              <w:rFonts w:asciiTheme="minorHAnsi" w:hAnsiTheme="minorHAnsi"/>
              <w:bCs/>
              <w:noProof/>
              <w:sz w:val="20"/>
              <w:szCs w:val="20"/>
            </w:rPr>
            <w:fldChar w:fldCharType="separate"/>
          </w:r>
          <w:r w:rsidR="009B70F0">
            <w:rPr>
              <w:rFonts w:asciiTheme="minorHAnsi" w:hAnsiTheme="minorHAnsi"/>
              <w:bCs/>
              <w:noProof/>
              <w:sz w:val="20"/>
              <w:szCs w:val="20"/>
            </w:rPr>
            <w:t>1</w:t>
          </w:r>
          <w:r w:rsidR="009B70F0">
            <w:rPr>
              <w:rFonts w:asciiTheme="minorHAnsi" w:hAnsiTheme="minorHAnsi"/>
              <w:bCs/>
              <w:noProof/>
              <w:sz w:val="20"/>
              <w:szCs w:val="20"/>
            </w:rPr>
            <w:fldChar w:fldCharType="end"/>
          </w:r>
          <w:r w:rsidRPr="00F85124">
            <w:rPr>
              <w:rFonts w:asciiTheme="minorHAnsi" w:hAnsiTheme="minorHAnsi"/>
              <w:bCs/>
            </w:rPr>
            <w:t>)</w:t>
          </w:r>
        </w:p>
      </w:tc>
    </w:tr>
  </w:tbl>
  <w:p w14:paraId="4750AEAF" w14:textId="77777777" w:rsidR="004B2699" w:rsidRDefault="004B2699" w:rsidP="00890DB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B1" w14:textId="77777777" w:rsidR="004B2699" w:rsidRDefault="009B70F0">
    <w:pPr>
      <w:pStyle w:val="Header"/>
    </w:pPr>
    <w:r>
      <w:rPr>
        <w:noProof/>
      </w:rPr>
      <w:pict w14:anchorId="4750A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28" o:spid="_x0000_s19469" type="#_x0000_t75" style="position:absolute;margin-left:0;margin-top:0;width:10in;height:540pt;z-index:-25165926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B2" w14:textId="77777777" w:rsidR="004B2699" w:rsidRDefault="009B70F0">
    <w:pPr>
      <w:pStyle w:val="Header"/>
    </w:pPr>
    <w:r>
      <w:rPr>
        <w:noProof/>
      </w:rPr>
      <w:pict w14:anchorId="4750AE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32" o:spid="_x0000_s19473" type="#_x0000_t75" style="position:absolute;margin-left:0;margin-top:0;width:10in;height:540pt;z-index:-25165516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53"/>
      <w:gridCol w:w="2786"/>
    </w:tblGrid>
    <w:tr w:rsidR="004B2699" w:rsidRPr="00090C42" w14:paraId="4750AEB5" w14:textId="77777777" w:rsidTr="00090C42">
      <w:trPr>
        <w:cantSplit/>
        <w:trHeight w:val="288"/>
      </w:trPr>
      <w:tc>
        <w:tcPr>
          <w:tcW w:w="3738" w:type="pct"/>
          <w:tcBorders>
            <w:bottom w:val="single" w:sz="4" w:space="0" w:color="auto"/>
            <w:right w:val="nil"/>
          </w:tcBorders>
          <w:vAlign w:val="center"/>
        </w:tcPr>
        <w:p w14:paraId="4750AEB3" w14:textId="77777777" w:rsidR="004B2699" w:rsidRPr="00090C42" w:rsidRDefault="009B70F0" w:rsidP="006F5FAE">
          <w:pPr>
            <w:keepNext/>
            <w:spacing w:after="0" w:line="240" w:lineRule="auto"/>
            <w:outlineLvl w:val="0"/>
            <w:rPr>
              <w:rFonts w:asciiTheme="minorHAnsi" w:eastAsia="Times New Roman" w:hAnsiTheme="minorHAnsi"/>
              <w:bCs/>
              <w:sz w:val="20"/>
              <w:szCs w:val="20"/>
            </w:rPr>
          </w:pPr>
          <w:r>
            <w:rPr>
              <w:rFonts w:asciiTheme="minorHAnsi" w:eastAsia="Times New Roman" w:hAnsiTheme="minorHAnsi"/>
              <w:bCs/>
              <w:noProof/>
              <w:sz w:val="20"/>
              <w:szCs w:val="20"/>
            </w:rPr>
            <w:pict w14:anchorId="4750A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33" o:spid="_x0000_s19474" type="#_x0000_t75" style="position:absolute;margin-left:0;margin-top:0;width:10in;height:540pt;z-index:-25165414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4B2699" w:rsidRPr="00090C42">
            <w:rPr>
              <w:rFonts w:asciiTheme="minorHAnsi" w:eastAsia="Times New Roman" w:hAnsiTheme="minorHAnsi"/>
              <w:bCs/>
              <w:sz w:val="20"/>
              <w:szCs w:val="20"/>
            </w:rPr>
            <w:t xml:space="preserve">CERTIFICATE OF </w:t>
          </w:r>
          <w:r w:rsidR="004B2699">
            <w:rPr>
              <w:rFonts w:asciiTheme="minorHAnsi" w:eastAsia="Times New Roman" w:hAnsiTheme="minorHAnsi"/>
              <w:bCs/>
              <w:sz w:val="20"/>
              <w:szCs w:val="20"/>
            </w:rPr>
            <w:t xml:space="preserve">COMPLIANCE - </w:t>
          </w:r>
          <w:r w:rsidR="004B2699" w:rsidRPr="006F5FAE">
            <w:rPr>
              <w:rFonts w:asciiTheme="minorHAnsi" w:eastAsia="Times New Roman" w:hAnsiTheme="minorHAnsi"/>
              <w:bCs/>
              <w:sz w:val="20"/>
              <w:szCs w:val="20"/>
            </w:rPr>
            <w:t>DATA FIELD DEFINITIONS AND CALCULATIONS</w:t>
          </w:r>
        </w:p>
      </w:tc>
      <w:tc>
        <w:tcPr>
          <w:tcW w:w="1262" w:type="pct"/>
          <w:tcBorders>
            <w:left w:val="nil"/>
            <w:bottom w:val="single" w:sz="4" w:space="0" w:color="auto"/>
          </w:tcBorders>
          <w:tcMar>
            <w:left w:w="115" w:type="dxa"/>
            <w:right w:w="115" w:type="dxa"/>
          </w:tcMar>
          <w:vAlign w:val="center"/>
        </w:tcPr>
        <w:p w14:paraId="4750AEB4" w14:textId="77777777" w:rsidR="004B2699" w:rsidRDefault="004B2699">
          <w:pPr>
            <w:keepNext/>
            <w:spacing w:after="0" w:line="240" w:lineRule="auto"/>
            <w:jc w:val="right"/>
            <w:outlineLvl w:val="0"/>
            <w:rPr>
              <w:rFonts w:asciiTheme="minorHAnsi" w:eastAsia="Times New Roman" w:hAnsiTheme="minorHAnsi"/>
              <w:bCs/>
              <w:sz w:val="20"/>
              <w:szCs w:val="20"/>
            </w:rPr>
          </w:pPr>
          <w:r w:rsidRPr="00090C42">
            <w:rPr>
              <w:rFonts w:asciiTheme="minorHAnsi" w:eastAsia="Times New Roman" w:hAnsiTheme="minorHAnsi"/>
              <w:bCs/>
              <w:sz w:val="20"/>
              <w:szCs w:val="20"/>
            </w:rPr>
            <w:t>CF</w:t>
          </w:r>
          <w:r>
            <w:rPr>
              <w:rFonts w:asciiTheme="minorHAnsi" w:eastAsia="Times New Roman" w:hAnsiTheme="minorHAnsi"/>
              <w:bCs/>
              <w:sz w:val="20"/>
              <w:szCs w:val="20"/>
            </w:rPr>
            <w:t>1</w:t>
          </w:r>
          <w:r w:rsidRPr="00090C42">
            <w:rPr>
              <w:rFonts w:asciiTheme="minorHAnsi" w:eastAsia="Times New Roman" w:hAnsiTheme="minorHAnsi"/>
              <w:bCs/>
              <w:sz w:val="20"/>
              <w:szCs w:val="20"/>
            </w:rPr>
            <w:t>R-</w:t>
          </w:r>
          <w:r>
            <w:rPr>
              <w:rFonts w:asciiTheme="minorHAnsi" w:eastAsia="Times New Roman" w:hAnsiTheme="minorHAnsi"/>
              <w:bCs/>
              <w:sz w:val="20"/>
              <w:szCs w:val="20"/>
            </w:rPr>
            <w:t>ENV-</w:t>
          </w:r>
          <w:r w:rsidRPr="00090C42">
            <w:rPr>
              <w:rFonts w:asciiTheme="minorHAnsi" w:eastAsia="Times New Roman" w:hAnsiTheme="minorHAnsi"/>
              <w:bCs/>
              <w:sz w:val="20"/>
              <w:szCs w:val="20"/>
            </w:rPr>
            <w:t>0</w:t>
          </w:r>
          <w:r>
            <w:rPr>
              <w:rFonts w:asciiTheme="minorHAnsi" w:eastAsia="Times New Roman" w:hAnsiTheme="minorHAnsi"/>
              <w:bCs/>
              <w:sz w:val="20"/>
              <w:szCs w:val="20"/>
            </w:rPr>
            <w:t>4</w:t>
          </w:r>
          <w:r w:rsidRPr="00090C42">
            <w:rPr>
              <w:rFonts w:asciiTheme="minorHAnsi" w:eastAsia="Times New Roman" w:hAnsiTheme="minorHAnsi"/>
              <w:bCs/>
              <w:sz w:val="20"/>
              <w:szCs w:val="20"/>
            </w:rPr>
            <w:t>-</w:t>
          </w:r>
          <w:r>
            <w:rPr>
              <w:rFonts w:asciiTheme="minorHAnsi" w:eastAsia="Times New Roman" w:hAnsiTheme="minorHAnsi"/>
              <w:bCs/>
              <w:sz w:val="20"/>
              <w:szCs w:val="20"/>
            </w:rPr>
            <w:t>E</w:t>
          </w:r>
        </w:p>
      </w:tc>
    </w:tr>
    <w:tr w:rsidR="004B2699" w:rsidRPr="00090C42" w14:paraId="4750AEB8" w14:textId="77777777" w:rsidTr="00090C42">
      <w:trPr>
        <w:cantSplit/>
        <w:trHeight w:val="288"/>
      </w:trPr>
      <w:tc>
        <w:tcPr>
          <w:tcW w:w="3738" w:type="pct"/>
          <w:tcBorders>
            <w:right w:val="nil"/>
          </w:tcBorders>
        </w:tcPr>
        <w:p w14:paraId="4750AEB6" w14:textId="17DAFF84" w:rsidR="004B2699" w:rsidRPr="00090C42" w:rsidRDefault="004B2699" w:rsidP="00570F86">
          <w:pPr>
            <w:tabs>
              <w:tab w:val="right" w:pos="10543"/>
            </w:tabs>
            <w:spacing w:after="0" w:line="240" w:lineRule="auto"/>
            <w:rPr>
              <w:rFonts w:asciiTheme="minorHAnsi" w:eastAsia="Times New Roman" w:hAnsiTheme="minorHAnsi"/>
              <w:sz w:val="12"/>
              <w:szCs w:val="12"/>
            </w:rPr>
          </w:pPr>
          <w:r>
            <w:rPr>
              <w:rFonts w:asciiTheme="minorHAnsi" w:eastAsia="Times New Roman" w:hAnsiTheme="minorHAnsi"/>
              <w:bCs/>
              <w:sz w:val="20"/>
              <w:szCs w:val="20"/>
            </w:rPr>
            <w:t>Solar Reflectance Index Calculation Worksheet</w:t>
          </w:r>
        </w:p>
      </w:tc>
      <w:tc>
        <w:tcPr>
          <w:tcW w:w="1262" w:type="pct"/>
          <w:tcBorders>
            <w:left w:val="nil"/>
          </w:tcBorders>
        </w:tcPr>
        <w:p w14:paraId="4750AEB7" w14:textId="42A481E8" w:rsidR="004B2699" w:rsidRPr="00090C42" w:rsidRDefault="004B2699" w:rsidP="006F5FAE">
          <w:pPr>
            <w:tabs>
              <w:tab w:val="right" w:pos="10543"/>
            </w:tabs>
            <w:spacing w:after="0" w:line="240" w:lineRule="auto"/>
            <w:jc w:val="right"/>
            <w:rPr>
              <w:rFonts w:asciiTheme="minorHAnsi" w:eastAsia="Times New Roman" w:hAnsiTheme="minorHAnsi"/>
              <w:sz w:val="12"/>
              <w:szCs w:val="12"/>
            </w:rPr>
          </w:pPr>
          <w:r w:rsidRPr="00090C42">
            <w:rPr>
              <w:rFonts w:asciiTheme="minorHAnsi" w:eastAsia="Times New Roman" w:hAnsiTheme="minorHAnsi"/>
              <w:bCs/>
              <w:sz w:val="20"/>
              <w:szCs w:val="20"/>
            </w:rPr>
            <w:t xml:space="preserve">(Page </w:t>
          </w:r>
          <w:r w:rsidR="009B70F0">
            <w:rPr>
              <w:rFonts w:asciiTheme="minorHAnsi" w:eastAsia="Times New Roman" w:hAnsiTheme="minorHAnsi"/>
              <w:bCs/>
              <w:noProof/>
              <w:sz w:val="20"/>
              <w:szCs w:val="20"/>
            </w:rPr>
            <w:fldChar w:fldCharType="begin"/>
          </w:r>
          <w:r w:rsidR="009B70F0">
            <w:rPr>
              <w:rFonts w:asciiTheme="minorHAnsi" w:eastAsia="Times New Roman" w:hAnsiTheme="minorHAnsi"/>
              <w:bCs/>
              <w:noProof/>
              <w:sz w:val="20"/>
              <w:szCs w:val="20"/>
            </w:rPr>
            <w:instrText xml:space="preserve"> SECTIONPAGES   \* MERGEFORMAT </w:instrText>
          </w:r>
          <w:r w:rsidR="009B70F0">
            <w:rPr>
              <w:rFonts w:asciiTheme="minorHAnsi" w:eastAsia="Times New Roman" w:hAnsiTheme="minorHAnsi"/>
              <w:bCs/>
              <w:noProof/>
              <w:sz w:val="20"/>
              <w:szCs w:val="20"/>
            </w:rPr>
            <w:fldChar w:fldCharType="separate"/>
          </w:r>
          <w:r w:rsidR="009B70F0">
            <w:rPr>
              <w:rFonts w:asciiTheme="minorHAnsi" w:eastAsia="Times New Roman" w:hAnsiTheme="minorHAnsi"/>
              <w:bCs/>
              <w:noProof/>
              <w:sz w:val="20"/>
              <w:szCs w:val="20"/>
            </w:rPr>
            <w:t>1</w:t>
          </w:r>
          <w:r w:rsidR="009B70F0">
            <w:rPr>
              <w:rFonts w:asciiTheme="minorHAnsi" w:eastAsia="Times New Roman" w:hAnsiTheme="minorHAnsi"/>
              <w:bCs/>
              <w:noProof/>
              <w:sz w:val="20"/>
              <w:szCs w:val="20"/>
            </w:rPr>
            <w:fldChar w:fldCharType="end"/>
          </w:r>
          <w:r w:rsidRPr="00090C42">
            <w:rPr>
              <w:rFonts w:asciiTheme="minorHAnsi" w:eastAsia="Times New Roman" w:hAnsiTheme="minorHAnsi"/>
              <w:bCs/>
              <w:sz w:val="20"/>
              <w:szCs w:val="20"/>
            </w:rPr>
            <w:t xml:space="preserve"> of </w:t>
          </w:r>
          <w:r w:rsidR="009B70F0">
            <w:rPr>
              <w:rFonts w:asciiTheme="minorHAnsi" w:eastAsia="Times New Roman" w:hAnsiTheme="minorHAnsi"/>
              <w:bCs/>
              <w:noProof/>
              <w:sz w:val="20"/>
              <w:szCs w:val="20"/>
            </w:rPr>
            <w:fldChar w:fldCharType="begin"/>
          </w:r>
          <w:r w:rsidR="009B70F0">
            <w:rPr>
              <w:rFonts w:asciiTheme="minorHAnsi" w:eastAsia="Times New Roman" w:hAnsiTheme="minorHAnsi"/>
              <w:bCs/>
              <w:noProof/>
              <w:sz w:val="20"/>
              <w:szCs w:val="20"/>
            </w:rPr>
            <w:instrText xml:space="preserve"> SECTIONPAGES   \* MERGEFORMAT </w:instrText>
          </w:r>
          <w:r w:rsidR="009B70F0">
            <w:rPr>
              <w:rFonts w:asciiTheme="minorHAnsi" w:eastAsia="Times New Roman" w:hAnsiTheme="minorHAnsi"/>
              <w:bCs/>
              <w:noProof/>
              <w:sz w:val="20"/>
              <w:szCs w:val="20"/>
            </w:rPr>
            <w:fldChar w:fldCharType="separate"/>
          </w:r>
          <w:r w:rsidR="009B70F0">
            <w:rPr>
              <w:rFonts w:asciiTheme="minorHAnsi" w:eastAsia="Times New Roman" w:hAnsiTheme="minorHAnsi"/>
              <w:bCs/>
              <w:noProof/>
              <w:sz w:val="20"/>
              <w:szCs w:val="20"/>
            </w:rPr>
            <w:t>1</w:t>
          </w:r>
          <w:r w:rsidR="009B70F0">
            <w:rPr>
              <w:rFonts w:asciiTheme="minorHAnsi" w:eastAsia="Times New Roman" w:hAnsiTheme="minorHAnsi"/>
              <w:bCs/>
              <w:noProof/>
              <w:sz w:val="20"/>
              <w:szCs w:val="20"/>
            </w:rPr>
            <w:fldChar w:fldCharType="end"/>
          </w:r>
          <w:r w:rsidRPr="00090C42">
            <w:rPr>
              <w:rFonts w:asciiTheme="minorHAnsi" w:eastAsia="Times New Roman" w:hAnsiTheme="minorHAnsi"/>
              <w:bCs/>
              <w:sz w:val="20"/>
              <w:szCs w:val="20"/>
            </w:rPr>
            <w:t>)</w:t>
          </w:r>
        </w:p>
      </w:tc>
    </w:tr>
  </w:tbl>
  <w:p w14:paraId="4750AEB9" w14:textId="77777777" w:rsidR="004B2699" w:rsidRDefault="004B269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0AEBB" w14:textId="77777777" w:rsidR="004B2699" w:rsidRDefault="009B70F0">
    <w:pPr>
      <w:pStyle w:val="Header"/>
    </w:pPr>
    <w:r>
      <w:rPr>
        <w:noProof/>
      </w:rPr>
      <w:pict w14:anchorId="4750A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978631" o:spid="_x0000_s19472" type="#_x0000_t75" style="position:absolute;margin-left:0;margin-top:0;width:10in;height:540pt;z-index:-25165619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84092"/>
    <w:multiLevelType w:val="hybridMultilevel"/>
    <w:tmpl w:val="C1EE3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4640F3"/>
    <w:multiLevelType w:val="hybridMultilevel"/>
    <w:tmpl w:val="CB66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2511D"/>
    <w:multiLevelType w:val="hybridMultilevel"/>
    <w:tmpl w:val="DCECC9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14F30"/>
    <w:multiLevelType w:val="hybridMultilevel"/>
    <w:tmpl w:val="3A9024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338E2"/>
    <w:multiLevelType w:val="hybridMultilevel"/>
    <w:tmpl w:val="89FA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011F48"/>
    <w:multiLevelType w:val="hybridMultilevel"/>
    <w:tmpl w:val="14CEA5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77681"/>
    <w:multiLevelType w:val="hybridMultilevel"/>
    <w:tmpl w:val="FBC8E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1816B5"/>
    <w:multiLevelType w:val="hybridMultilevel"/>
    <w:tmpl w:val="8B4C5A8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432D668B"/>
    <w:multiLevelType w:val="hybridMultilevel"/>
    <w:tmpl w:val="79D2C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7E096BCC"/>
    <w:multiLevelType w:val="hybridMultilevel"/>
    <w:tmpl w:val="9490B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9"/>
  </w:num>
  <w:num w:numId="5">
    <w:abstractNumId w:val="0"/>
  </w:num>
  <w:num w:numId="6">
    <w:abstractNumId w:val="3"/>
  </w:num>
  <w:num w:numId="7">
    <w:abstractNumId w:val="7"/>
  </w:num>
  <w:num w:numId="8">
    <w:abstractNumId w:val="11"/>
  </w:num>
  <w:num w:numId="9">
    <w:abstractNumId w:val="1"/>
  </w:num>
  <w:num w:numId="10">
    <w:abstractNumId w:val="10"/>
  </w:num>
  <w:num w:numId="11">
    <w:abstractNumId w:val="6"/>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characterSpacingControl w:val="doNotCompress"/>
  <w:hdrShapeDefaults>
    <o:shapedefaults v:ext="edit" spidmax="19475"/>
    <o:shapelayout v:ext="edit">
      <o:idmap v:ext="edit" data="19"/>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D37"/>
    <w:rsid w:val="00053337"/>
    <w:rsid w:val="0006199B"/>
    <w:rsid w:val="00090C42"/>
    <w:rsid w:val="000A083B"/>
    <w:rsid w:val="000C0B64"/>
    <w:rsid w:val="000D414B"/>
    <w:rsid w:val="00101EC6"/>
    <w:rsid w:val="0013123B"/>
    <w:rsid w:val="001807A6"/>
    <w:rsid w:val="00182EC9"/>
    <w:rsid w:val="001D00B0"/>
    <w:rsid w:val="001F4A78"/>
    <w:rsid w:val="00212B18"/>
    <w:rsid w:val="0021502C"/>
    <w:rsid w:val="00220038"/>
    <w:rsid w:val="00231143"/>
    <w:rsid w:val="00281708"/>
    <w:rsid w:val="00281757"/>
    <w:rsid w:val="0029336A"/>
    <w:rsid w:val="002E2227"/>
    <w:rsid w:val="002F046F"/>
    <w:rsid w:val="00305CAC"/>
    <w:rsid w:val="00312B7E"/>
    <w:rsid w:val="00320511"/>
    <w:rsid w:val="00335595"/>
    <w:rsid w:val="00347432"/>
    <w:rsid w:val="00356D71"/>
    <w:rsid w:val="00362404"/>
    <w:rsid w:val="00363D37"/>
    <w:rsid w:val="00374968"/>
    <w:rsid w:val="0038457F"/>
    <w:rsid w:val="00392608"/>
    <w:rsid w:val="003E1259"/>
    <w:rsid w:val="003E6896"/>
    <w:rsid w:val="003F20F7"/>
    <w:rsid w:val="003F6BED"/>
    <w:rsid w:val="004044B0"/>
    <w:rsid w:val="004273F1"/>
    <w:rsid w:val="004408FF"/>
    <w:rsid w:val="00440CF8"/>
    <w:rsid w:val="00454F06"/>
    <w:rsid w:val="004877A4"/>
    <w:rsid w:val="00491C53"/>
    <w:rsid w:val="004B2699"/>
    <w:rsid w:val="005109AE"/>
    <w:rsid w:val="0052647F"/>
    <w:rsid w:val="00570F86"/>
    <w:rsid w:val="005B3E95"/>
    <w:rsid w:val="005E50C0"/>
    <w:rsid w:val="0062505B"/>
    <w:rsid w:val="00645677"/>
    <w:rsid w:val="00650E3C"/>
    <w:rsid w:val="0066435E"/>
    <w:rsid w:val="00690E18"/>
    <w:rsid w:val="006C324D"/>
    <w:rsid w:val="006C481B"/>
    <w:rsid w:val="006E3CD9"/>
    <w:rsid w:val="006F5FAE"/>
    <w:rsid w:val="007165A7"/>
    <w:rsid w:val="0073678A"/>
    <w:rsid w:val="007729DB"/>
    <w:rsid w:val="007A6C64"/>
    <w:rsid w:val="007B2D29"/>
    <w:rsid w:val="007D6EC4"/>
    <w:rsid w:val="00807B04"/>
    <w:rsid w:val="00811E36"/>
    <w:rsid w:val="00823E89"/>
    <w:rsid w:val="0083602B"/>
    <w:rsid w:val="00845ADF"/>
    <w:rsid w:val="00890DB7"/>
    <w:rsid w:val="0089601E"/>
    <w:rsid w:val="008C6C06"/>
    <w:rsid w:val="008D2BCF"/>
    <w:rsid w:val="008D6FF5"/>
    <w:rsid w:val="00914F4A"/>
    <w:rsid w:val="009617E5"/>
    <w:rsid w:val="00970A2D"/>
    <w:rsid w:val="0098542C"/>
    <w:rsid w:val="00992909"/>
    <w:rsid w:val="009B70F0"/>
    <w:rsid w:val="009C14AE"/>
    <w:rsid w:val="009C2C40"/>
    <w:rsid w:val="009E7D0F"/>
    <w:rsid w:val="009F57F6"/>
    <w:rsid w:val="00A25062"/>
    <w:rsid w:val="00A60BE4"/>
    <w:rsid w:val="00A63B86"/>
    <w:rsid w:val="00A9260D"/>
    <w:rsid w:val="00AC3113"/>
    <w:rsid w:val="00B006E2"/>
    <w:rsid w:val="00B12069"/>
    <w:rsid w:val="00B4553C"/>
    <w:rsid w:val="00B71E46"/>
    <w:rsid w:val="00C15375"/>
    <w:rsid w:val="00C5660B"/>
    <w:rsid w:val="00C659EC"/>
    <w:rsid w:val="00C74242"/>
    <w:rsid w:val="00C74D73"/>
    <w:rsid w:val="00C918B5"/>
    <w:rsid w:val="00CB3B4D"/>
    <w:rsid w:val="00CC283E"/>
    <w:rsid w:val="00CE1538"/>
    <w:rsid w:val="00D000AC"/>
    <w:rsid w:val="00D01BB4"/>
    <w:rsid w:val="00D06495"/>
    <w:rsid w:val="00D273C4"/>
    <w:rsid w:val="00D40738"/>
    <w:rsid w:val="00DC6A84"/>
    <w:rsid w:val="00DC7574"/>
    <w:rsid w:val="00DD4549"/>
    <w:rsid w:val="00DF73F3"/>
    <w:rsid w:val="00E62953"/>
    <w:rsid w:val="00E730C1"/>
    <w:rsid w:val="00E83B13"/>
    <w:rsid w:val="00EB77F1"/>
    <w:rsid w:val="00F1373B"/>
    <w:rsid w:val="00F63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75"/>
    <o:shapelayout v:ext="edit">
      <o:idmap v:ext="edit" data="1"/>
    </o:shapelayout>
  </w:shapeDefaults>
  <w:decimalSymbol w:val="."/>
  <w:listSeparator w:val=","/>
  <w14:docId w14:val="4750ADE3"/>
  <w15:docId w15:val="{652D1540-F57E-4E4D-923A-58ACC4EE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B18"/>
    <w:pPr>
      <w:spacing w:after="200" w:line="276" w:lineRule="auto"/>
    </w:pPr>
    <w:rPr>
      <w:sz w:val="22"/>
      <w:szCs w:val="22"/>
    </w:rPr>
  </w:style>
  <w:style w:type="paragraph" w:styleId="Heading1">
    <w:name w:val="heading 1"/>
    <w:basedOn w:val="Normal"/>
    <w:next w:val="Normal"/>
    <w:link w:val="Heading1Char"/>
    <w:qFormat/>
    <w:rsid w:val="00890DB7"/>
    <w:pPr>
      <w:keepNext/>
      <w:spacing w:after="0" w:line="240" w:lineRule="auto"/>
      <w:outlineLvl w:val="0"/>
    </w:pPr>
    <w:rPr>
      <w:rFonts w:ascii="Times New Roman" w:eastAsia="Times New Roman" w:hAnsi="Times New Roman"/>
      <w:b/>
      <w:sz w:val="3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3D37"/>
    <w:rPr>
      <w:sz w:val="22"/>
      <w:szCs w:val="22"/>
    </w:rPr>
  </w:style>
  <w:style w:type="paragraph" w:styleId="BalloonText">
    <w:name w:val="Balloon Text"/>
    <w:basedOn w:val="Normal"/>
    <w:link w:val="BalloonTextChar"/>
    <w:uiPriority w:val="99"/>
    <w:semiHidden/>
    <w:unhideWhenUsed/>
    <w:rsid w:val="00363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D37"/>
    <w:rPr>
      <w:rFonts w:ascii="Tahoma" w:hAnsi="Tahoma" w:cs="Tahoma"/>
      <w:sz w:val="16"/>
      <w:szCs w:val="16"/>
    </w:rPr>
  </w:style>
  <w:style w:type="paragraph" w:styleId="ListParagraph">
    <w:name w:val="List Paragraph"/>
    <w:basedOn w:val="Normal"/>
    <w:uiPriority w:val="34"/>
    <w:qFormat/>
    <w:rsid w:val="000C0B64"/>
    <w:pPr>
      <w:ind w:left="720"/>
      <w:contextualSpacing/>
    </w:pPr>
  </w:style>
  <w:style w:type="paragraph" w:styleId="Header">
    <w:name w:val="header"/>
    <w:basedOn w:val="Normal"/>
    <w:link w:val="HeaderChar"/>
    <w:uiPriority w:val="99"/>
    <w:unhideWhenUsed/>
    <w:rsid w:val="00090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C42"/>
    <w:rPr>
      <w:sz w:val="22"/>
      <w:szCs w:val="22"/>
    </w:rPr>
  </w:style>
  <w:style w:type="paragraph" w:styleId="Footer">
    <w:name w:val="footer"/>
    <w:basedOn w:val="Normal"/>
    <w:link w:val="FooterChar"/>
    <w:uiPriority w:val="99"/>
    <w:unhideWhenUsed/>
    <w:rsid w:val="00090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C42"/>
    <w:rPr>
      <w:sz w:val="22"/>
      <w:szCs w:val="22"/>
    </w:rPr>
  </w:style>
  <w:style w:type="table" w:styleId="TableGrid">
    <w:name w:val="Table Grid"/>
    <w:basedOn w:val="TableNormal"/>
    <w:uiPriority w:val="59"/>
    <w:rsid w:val="00A63B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92608"/>
    <w:rPr>
      <w:color w:val="0000FF"/>
      <w:u w:val="single"/>
    </w:rPr>
  </w:style>
  <w:style w:type="character" w:customStyle="1" w:styleId="Heading1Char">
    <w:name w:val="Heading 1 Char"/>
    <w:basedOn w:val="DefaultParagraphFont"/>
    <w:link w:val="Heading1"/>
    <w:rsid w:val="00890DB7"/>
    <w:rPr>
      <w:rFonts w:ascii="Times New Roman" w:eastAsia="Times New Roman" w:hAnsi="Times New Roman"/>
      <w:b/>
      <w:sz w:val="30"/>
    </w:rPr>
  </w:style>
  <w:style w:type="paragraph" w:styleId="Revision">
    <w:name w:val="Revision"/>
    <w:hidden/>
    <w:uiPriority w:val="99"/>
    <w:semiHidden/>
    <w:rsid w:val="001F4A7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oolroofs.org/products/search.php"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yperlink" Target="http://energy.ca.gov/title24/2013standards/documents/solar_reflectance/" TargetMode="Externa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A6D1C7-6229-4009-9F29-270921B51797}">
  <ds:schemaRefs>
    <ds:schemaRef ds:uri="http://schemas.openxmlformats.org/officeDocument/2006/bibliography"/>
  </ds:schemaRefs>
</ds:datastoreItem>
</file>

<file path=customXml/itemProps2.xml><?xml version="1.0" encoding="utf-8"?>
<ds:datastoreItem xmlns:ds="http://schemas.openxmlformats.org/officeDocument/2006/customXml" ds:itemID="{F3E6CE3F-438F-485D-BB11-CDDB42E30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asaunder</dc:creator>
  <cp:lastModifiedBy>Smith, Alexis@Energy</cp:lastModifiedBy>
  <cp:revision>10</cp:revision>
  <cp:lastPrinted>2013-01-15T06:32:00Z</cp:lastPrinted>
  <dcterms:created xsi:type="dcterms:W3CDTF">2015-06-02T16:29:00Z</dcterms:created>
  <dcterms:modified xsi:type="dcterms:W3CDTF">2018-11-02T20:08:00Z</dcterms:modified>
</cp:coreProperties>
</file>
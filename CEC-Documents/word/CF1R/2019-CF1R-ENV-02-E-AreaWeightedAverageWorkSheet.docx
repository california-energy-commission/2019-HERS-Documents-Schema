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420"/>
        <w:gridCol w:w="5940"/>
      </w:tblGrid>
      <w:tr w:rsidR="00F823FB" w:rsidRPr="00DA137D" w14:paraId="1029BC64" w14:textId="77777777" w:rsidTr="00EE282E">
        <w:trPr>
          <w:cantSplit/>
          <w:trHeight w:val="144"/>
        </w:trPr>
        <w:tc>
          <w:tcPr>
            <w:tcW w:w="10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9BC63" w14:textId="77777777" w:rsidR="00F823FB" w:rsidRPr="00C91B8A" w:rsidRDefault="00F823FB" w:rsidP="00F823FB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bookmarkStart w:id="0" w:name="_GoBack" w:colFirst="0" w:colLast="0"/>
            <w:r w:rsidRPr="00C91B8A">
              <w:rPr>
                <w:rFonts w:asciiTheme="minorHAnsi" w:hAnsiTheme="minorHAnsi"/>
                <w:b/>
                <w:sz w:val="18"/>
                <w:szCs w:val="18"/>
              </w:rPr>
              <w:t>A. Area-Weighted Average Calculation</w:t>
            </w:r>
          </w:p>
        </w:tc>
      </w:tr>
      <w:tr w:rsidR="00F823FB" w:rsidRPr="00DA137D" w14:paraId="1029BC68" w14:textId="77777777" w:rsidTr="00EE282E">
        <w:trPr>
          <w:cantSplit/>
          <w:trHeight w:val="14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65" w14:textId="77777777" w:rsidR="00F823FB" w:rsidRPr="00C91B8A" w:rsidRDefault="00F823FB" w:rsidP="00F823FB">
            <w:pPr>
              <w:tabs>
                <w:tab w:val="left" w:pos="79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66" w14:textId="77777777" w:rsidR="00F823FB" w:rsidRPr="00C91B8A" w:rsidRDefault="00F823FB" w:rsidP="00F823FB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67" w14:textId="77777777" w:rsidR="00F823FB" w:rsidRPr="00C91B8A" w:rsidRDefault="00F823FB" w:rsidP="00F823FB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823FB" w:rsidRPr="00DA137D" w14:paraId="1029BC6C" w14:textId="77777777" w:rsidTr="00EE282E">
        <w:trPr>
          <w:cantSplit/>
          <w:trHeight w:val="14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69" w14:textId="77777777" w:rsidR="00F823FB" w:rsidRPr="00C91B8A" w:rsidRDefault="00F823FB" w:rsidP="00F823FB">
            <w:pPr>
              <w:tabs>
                <w:tab w:val="left" w:pos="79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6A" w14:textId="77777777" w:rsidR="00F823FB" w:rsidRPr="00C91B8A" w:rsidRDefault="00F823FB" w:rsidP="00F823FB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Dwelling Name or Number: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6B" w14:textId="77777777" w:rsidR="00F823FB" w:rsidRPr="00C91B8A" w:rsidRDefault="00F823FB" w:rsidP="00F823FB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823FB" w:rsidRPr="00DA137D" w14:paraId="1029BC70" w14:textId="77777777" w:rsidTr="00EE282E">
        <w:trPr>
          <w:cantSplit/>
          <w:trHeight w:val="14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6D" w14:textId="77777777" w:rsidR="00F823FB" w:rsidRPr="00C91B8A" w:rsidRDefault="00F823FB" w:rsidP="00F823FB">
            <w:pPr>
              <w:tabs>
                <w:tab w:val="left" w:pos="79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6E" w14:textId="2FA214BA" w:rsidR="00F823FB" w:rsidRPr="00C91B8A" w:rsidRDefault="00F823FB" w:rsidP="00F823FB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Feature Being Area Weighted Averaged</w:t>
            </w:r>
            <w:r w:rsidR="004D4067">
              <w:rPr>
                <w:rFonts w:asciiTheme="minorHAnsi" w:hAnsiTheme="minorHAnsi"/>
                <w:sz w:val="18"/>
                <w:szCs w:val="18"/>
              </w:rPr>
              <w:t>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6F" w14:textId="77777777" w:rsidR="00F823FB" w:rsidRPr="00C91B8A" w:rsidRDefault="00F823FB" w:rsidP="00F823FB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823FB" w:rsidRPr="00DA137D" w14:paraId="1029BC74" w14:textId="77777777" w:rsidTr="00EE282E">
        <w:trPr>
          <w:cantSplit/>
          <w:trHeight w:val="14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71" w14:textId="77777777" w:rsidR="00F823FB" w:rsidRPr="00C91B8A" w:rsidRDefault="00F823FB" w:rsidP="00F823FB">
            <w:pPr>
              <w:tabs>
                <w:tab w:val="left" w:pos="79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72" w14:textId="77777777" w:rsidR="00F823FB" w:rsidRPr="00C91B8A" w:rsidRDefault="00F823FB" w:rsidP="00F823FB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Property Being Averaged: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73" w14:textId="77777777" w:rsidR="00F823FB" w:rsidRDefault="00F823FB" w:rsidP="00F823FB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b/>
                <w:i/>
                <w:sz w:val="18"/>
                <w:szCs w:val="18"/>
              </w:rPr>
            </w:pPr>
          </w:p>
        </w:tc>
      </w:tr>
      <w:bookmarkEnd w:id="0"/>
    </w:tbl>
    <w:p w14:paraId="1029BC75" w14:textId="77777777" w:rsidR="00F823FB" w:rsidRDefault="00F823FB" w:rsidP="00F823FB"/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617"/>
        <w:gridCol w:w="803"/>
        <w:gridCol w:w="2463"/>
        <w:gridCol w:w="3477"/>
      </w:tblGrid>
      <w:tr w:rsidR="00F823FB" w:rsidRPr="00DA137D" w14:paraId="1029BC77" w14:textId="77777777" w:rsidTr="00EE282E">
        <w:trPr>
          <w:cantSplit/>
          <w:trHeight w:val="144"/>
        </w:trPr>
        <w:tc>
          <w:tcPr>
            <w:tcW w:w="100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76" w14:textId="77777777" w:rsidR="00F823FB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B</w:t>
            </w:r>
            <w:r w:rsidRPr="00C91B8A">
              <w:rPr>
                <w:rFonts w:asciiTheme="minorHAnsi" w:hAnsiTheme="minorHAnsi"/>
                <w:b/>
                <w:sz w:val="18"/>
                <w:szCs w:val="18"/>
              </w:rPr>
              <w:t xml:space="preserve">.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U-factor </w:t>
            </w:r>
            <w:r w:rsidRPr="00C91B8A">
              <w:rPr>
                <w:rFonts w:asciiTheme="minorHAnsi" w:hAnsiTheme="minorHAnsi"/>
                <w:b/>
                <w:sz w:val="18"/>
                <w:szCs w:val="18"/>
              </w:rPr>
              <w:t>Area-Weighted Average Calculation</w:t>
            </w:r>
          </w:p>
        </w:tc>
      </w:tr>
      <w:tr w:rsidR="00F823FB" w:rsidRPr="00DA137D" w14:paraId="1029BC7B" w14:textId="77777777" w:rsidTr="00EE282E">
        <w:trPr>
          <w:cantSplit/>
          <w:trHeight w:val="144"/>
        </w:trPr>
        <w:tc>
          <w:tcPr>
            <w:tcW w:w="3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78" w14:textId="77777777" w:rsidR="00DC0863" w:rsidRDefault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3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79" w14:textId="77777777" w:rsidR="00DC0863" w:rsidRDefault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7A" w14:textId="77777777" w:rsidR="00DC0863" w:rsidRDefault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</w:tr>
      <w:tr w:rsidR="00F823FB" w:rsidRPr="00A06803" w14:paraId="1029BC7F" w14:textId="77777777" w:rsidTr="00EE282E">
        <w:trPr>
          <w:cantSplit/>
          <w:trHeight w:val="144"/>
        </w:trPr>
        <w:tc>
          <w:tcPr>
            <w:tcW w:w="3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7C" w14:textId="77777777" w:rsidR="00F823FB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408D4">
              <w:rPr>
                <w:rFonts w:asciiTheme="minorHAnsi" w:hAnsiTheme="minorHAnsi"/>
                <w:sz w:val="18"/>
                <w:szCs w:val="18"/>
              </w:rPr>
              <w:t>T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ag /Identification</w:t>
            </w:r>
          </w:p>
        </w:tc>
        <w:tc>
          <w:tcPr>
            <w:tcW w:w="3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7D" w14:textId="77777777" w:rsidR="00F823FB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Surface Feature Area (ft</w:t>
            </w:r>
            <w:r>
              <w:rPr>
                <w:rFonts w:asciiTheme="minorHAnsi" w:hAnsi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7E" w14:textId="77777777" w:rsidR="00F823FB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U-Factor Value</w:t>
            </w:r>
          </w:p>
        </w:tc>
      </w:tr>
      <w:tr w:rsidR="00F823FB" w:rsidRPr="00DA137D" w14:paraId="1029BC83" w14:textId="77777777" w:rsidTr="00EE282E">
        <w:trPr>
          <w:cantSplit/>
          <w:trHeight w:val="144"/>
        </w:trPr>
        <w:tc>
          <w:tcPr>
            <w:tcW w:w="3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80" w14:textId="77777777" w:rsidR="00F823FB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81" w14:textId="77777777" w:rsidR="00F823FB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82" w14:textId="77777777" w:rsidR="00F823FB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823FB" w:rsidRPr="00DA137D" w14:paraId="1029BC87" w14:textId="77777777" w:rsidTr="00EE282E">
        <w:trPr>
          <w:cantSplit/>
          <w:trHeight w:val="144"/>
        </w:trPr>
        <w:tc>
          <w:tcPr>
            <w:tcW w:w="3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84" w14:textId="77777777" w:rsidR="00F823FB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85" w14:textId="77777777" w:rsidR="00F823FB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86" w14:textId="77777777" w:rsidR="00F823FB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823FB" w:rsidRPr="00E85B99" w14:paraId="1029BC8B" w14:textId="77777777" w:rsidTr="00EE282E">
        <w:trPr>
          <w:cantSplit/>
          <w:trHeight w:val="14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88" w14:textId="77777777" w:rsidR="00DC0863" w:rsidRDefault="00F823FB">
            <w:pPr>
              <w:tabs>
                <w:tab w:val="left" w:pos="79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89" w14:textId="7BAE94DA" w:rsidR="00F823FB" w:rsidRDefault="00F823FB" w:rsidP="00F823FB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U-Factor Area-</w:t>
            </w:r>
            <w:r w:rsidR="00EE282E">
              <w:rPr>
                <w:rFonts w:asciiTheme="minorHAnsi" w:hAnsiTheme="minorHAnsi"/>
                <w:sz w:val="18"/>
                <w:szCs w:val="18"/>
              </w:rPr>
              <w:t>W</w:t>
            </w:r>
            <w:r>
              <w:rPr>
                <w:rFonts w:asciiTheme="minorHAnsi" w:hAnsiTheme="minorHAnsi"/>
                <w:sz w:val="18"/>
                <w:szCs w:val="18"/>
              </w:rPr>
              <w:t>eighted Average: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8A" w14:textId="77777777" w:rsidR="00F823FB" w:rsidRPr="00C91B8A" w:rsidRDefault="00F823FB" w:rsidP="00F823FB">
            <w:pPr>
              <w:tabs>
                <w:tab w:val="left" w:pos="432"/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1029BC8C" w14:textId="77777777" w:rsidR="00F823FB" w:rsidRDefault="00F823FB" w:rsidP="00F823FB">
      <w:pPr>
        <w:pStyle w:val="ListParagraph"/>
        <w:rPr>
          <w:rFonts w:ascii="Calibri" w:hAnsi="Calibri" w:cs="Arial"/>
        </w:rPr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617"/>
        <w:gridCol w:w="803"/>
        <w:gridCol w:w="2463"/>
        <w:gridCol w:w="3477"/>
      </w:tblGrid>
      <w:tr w:rsidR="00F823FB" w:rsidRPr="00C91B8A" w14:paraId="1029BC8E" w14:textId="77777777" w:rsidTr="00EE282E">
        <w:trPr>
          <w:cantSplit/>
          <w:trHeight w:val="144"/>
        </w:trPr>
        <w:tc>
          <w:tcPr>
            <w:tcW w:w="100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8D" w14:textId="77777777" w:rsidR="00F823FB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C</w:t>
            </w:r>
            <w:r w:rsidRPr="00C91B8A">
              <w:rPr>
                <w:rFonts w:asciiTheme="minorHAnsi" w:hAnsiTheme="minorHAnsi"/>
                <w:b/>
                <w:sz w:val="18"/>
                <w:szCs w:val="18"/>
              </w:rPr>
              <w:t xml:space="preserve">.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SHGC </w:t>
            </w:r>
            <w:r w:rsidRPr="00C91B8A">
              <w:rPr>
                <w:rFonts w:asciiTheme="minorHAnsi" w:hAnsiTheme="minorHAnsi"/>
                <w:b/>
                <w:sz w:val="18"/>
                <w:szCs w:val="18"/>
              </w:rPr>
              <w:t>Area-Weighted Average Calculation</w:t>
            </w:r>
          </w:p>
        </w:tc>
      </w:tr>
      <w:tr w:rsidR="00F823FB" w:rsidRPr="00C91B8A" w14:paraId="1029BC92" w14:textId="77777777" w:rsidTr="00EE282E">
        <w:trPr>
          <w:cantSplit/>
          <w:trHeight w:val="144"/>
        </w:trPr>
        <w:tc>
          <w:tcPr>
            <w:tcW w:w="3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8F" w14:textId="77777777" w:rsidR="00DC0863" w:rsidRDefault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3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90" w14:textId="77777777" w:rsidR="00DC0863" w:rsidRDefault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91" w14:textId="77777777" w:rsidR="00DC0863" w:rsidRDefault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</w:tr>
      <w:tr w:rsidR="00F823FB" w:rsidRPr="00C91B8A" w14:paraId="1029BC96" w14:textId="77777777" w:rsidTr="00EE282E">
        <w:trPr>
          <w:cantSplit/>
          <w:trHeight w:val="144"/>
        </w:trPr>
        <w:tc>
          <w:tcPr>
            <w:tcW w:w="3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93" w14:textId="77777777" w:rsidR="00F823FB" w:rsidRPr="00C91B8A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Tag /Identification</w:t>
            </w:r>
          </w:p>
        </w:tc>
        <w:tc>
          <w:tcPr>
            <w:tcW w:w="3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94" w14:textId="77777777" w:rsidR="00F823FB" w:rsidRPr="00C91B8A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Surface Feature Area (ft</w:t>
            </w:r>
            <w:r w:rsidRPr="00C91B8A">
              <w:rPr>
                <w:rFonts w:asciiTheme="minorHAnsi" w:hAnsiTheme="minorHAnsi"/>
                <w:sz w:val="18"/>
                <w:szCs w:val="18"/>
                <w:vertAlign w:val="superscript"/>
              </w:rPr>
              <w:t>2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95" w14:textId="77777777" w:rsidR="00F823FB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SHGC Value</w:t>
            </w:r>
          </w:p>
        </w:tc>
      </w:tr>
      <w:tr w:rsidR="00F823FB" w:rsidRPr="00C91B8A" w14:paraId="1029BC9A" w14:textId="77777777" w:rsidTr="00EE282E">
        <w:trPr>
          <w:cantSplit/>
          <w:trHeight w:val="144"/>
        </w:trPr>
        <w:tc>
          <w:tcPr>
            <w:tcW w:w="3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97" w14:textId="77777777" w:rsidR="00F823FB" w:rsidRPr="00C91B8A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98" w14:textId="77777777" w:rsidR="00F823FB" w:rsidRPr="00C91B8A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99" w14:textId="77777777" w:rsidR="00F823FB" w:rsidRPr="00C91B8A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823FB" w:rsidRPr="00C91B8A" w14:paraId="1029BC9E" w14:textId="77777777" w:rsidTr="00EE282E">
        <w:trPr>
          <w:cantSplit/>
          <w:trHeight w:val="144"/>
        </w:trPr>
        <w:tc>
          <w:tcPr>
            <w:tcW w:w="3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9B" w14:textId="77777777" w:rsidR="00F823FB" w:rsidRPr="00C91B8A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9C" w14:textId="77777777" w:rsidR="00F823FB" w:rsidRPr="00C91B8A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BC9D" w14:textId="77777777" w:rsidR="00F823FB" w:rsidRPr="00C91B8A" w:rsidRDefault="00F823FB" w:rsidP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823FB" w:rsidRPr="00C91B8A" w14:paraId="1029BCA2" w14:textId="77777777" w:rsidTr="00EE282E">
        <w:trPr>
          <w:cantSplit/>
          <w:trHeight w:val="14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9F" w14:textId="77777777" w:rsidR="00F823FB" w:rsidRPr="00C91B8A" w:rsidRDefault="00442384" w:rsidP="00F823FB">
            <w:pPr>
              <w:tabs>
                <w:tab w:val="left" w:pos="79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A0" w14:textId="69B4DCF0" w:rsidR="00F823FB" w:rsidRPr="00C91B8A" w:rsidRDefault="00F823FB" w:rsidP="00EE282E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SHGC 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Area-</w:t>
            </w:r>
            <w:r w:rsidR="00EE282E">
              <w:rPr>
                <w:rFonts w:asciiTheme="minorHAnsi" w:hAnsiTheme="minorHAnsi"/>
                <w:sz w:val="18"/>
                <w:szCs w:val="18"/>
              </w:rPr>
              <w:t>W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eighted Average: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BCA1" w14:textId="77777777" w:rsidR="00F823FB" w:rsidRPr="00C91B8A" w:rsidRDefault="00F823FB" w:rsidP="00F823FB">
            <w:pPr>
              <w:tabs>
                <w:tab w:val="left" w:pos="432"/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1029BCA3" w14:textId="07EFAD0D" w:rsidR="00EE282E" w:rsidRDefault="00EE282E" w:rsidP="00215163">
      <w:pPr>
        <w:ind w:left="-90"/>
        <w:rPr>
          <w:rFonts w:ascii="Calibri" w:hAnsi="Calibri"/>
          <w:b/>
        </w:rPr>
      </w:pPr>
    </w:p>
    <w:p w14:paraId="10CE9169" w14:textId="77777777" w:rsidR="00EE282E" w:rsidRDefault="00EE282E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4828"/>
        <w:gridCol w:w="4888"/>
      </w:tblGrid>
      <w:tr w:rsidR="00EE282E" w:rsidRPr="009E2C1C" w14:paraId="6A449EF2" w14:textId="77777777" w:rsidTr="007910E5">
        <w:trPr>
          <w:trHeight w:val="206"/>
        </w:trPr>
        <w:tc>
          <w:tcPr>
            <w:tcW w:w="10950" w:type="dxa"/>
            <w:gridSpan w:val="2"/>
            <w:vAlign w:val="center"/>
          </w:tcPr>
          <w:p w14:paraId="0F311D7B" w14:textId="77777777" w:rsidR="00EE282E" w:rsidRPr="009351D2" w:rsidRDefault="00EE282E" w:rsidP="007910E5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EE282E" w:rsidRPr="001B14D6" w14:paraId="41DDC8E3" w14:textId="77777777" w:rsidTr="007910E5">
        <w:trPr>
          <w:trHeight w:val="206"/>
        </w:trPr>
        <w:tc>
          <w:tcPr>
            <w:tcW w:w="10950" w:type="dxa"/>
            <w:gridSpan w:val="2"/>
            <w:vAlign w:val="center"/>
          </w:tcPr>
          <w:p w14:paraId="65928AA5" w14:textId="77777777" w:rsidR="00EE282E" w:rsidRDefault="00EE282E" w:rsidP="00EE282E">
            <w:pPr>
              <w:numPr>
                <w:ilvl w:val="0"/>
                <w:numId w:val="19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EE282E" w:rsidRPr="00FD7A7F" w14:paraId="5261EC36" w14:textId="77777777" w:rsidTr="007910E5">
        <w:trPr>
          <w:trHeight w:val="432"/>
        </w:trPr>
        <w:tc>
          <w:tcPr>
            <w:tcW w:w="5434" w:type="dxa"/>
          </w:tcPr>
          <w:p w14:paraId="74708A59" w14:textId="77777777" w:rsidR="00EE282E" w:rsidRPr="0047600B" w:rsidRDefault="00EE282E" w:rsidP="007910E5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6" w:type="dxa"/>
          </w:tcPr>
          <w:p w14:paraId="1C786907" w14:textId="77777777" w:rsidR="00EE282E" w:rsidRPr="0047600B" w:rsidRDefault="00EE282E" w:rsidP="007910E5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E282E" w:rsidRPr="00FD7A7F" w14:paraId="28BFB02A" w14:textId="77777777" w:rsidTr="007910E5">
        <w:trPr>
          <w:trHeight w:val="432"/>
        </w:trPr>
        <w:tc>
          <w:tcPr>
            <w:tcW w:w="5434" w:type="dxa"/>
          </w:tcPr>
          <w:p w14:paraId="11AFB613" w14:textId="77777777" w:rsidR="00EE282E" w:rsidRPr="0047600B" w:rsidRDefault="00EE282E" w:rsidP="007910E5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1CE8C44E" w14:textId="77777777" w:rsidR="00EE282E" w:rsidRPr="0047600B" w:rsidRDefault="00EE282E" w:rsidP="007910E5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EE282E" w:rsidRPr="00FD7A7F" w14:paraId="60D7848F" w14:textId="77777777" w:rsidTr="007910E5">
        <w:trPr>
          <w:trHeight w:val="432"/>
        </w:trPr>
        <w:tc>
          <w:tcPr>
            <w:tcW w:w="5434" w:type="dxa"/>
          </w:tcPr>
          <w:p w14:paraId="5CD60E34" w14:textId="77777777" w:rsidR="00EE282E" w:rsidRPr="0047600B" w:rsidRDefault="00EE282E" w:rsidP="007910E5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6" w:type="dxa"/>
          </w:tcPr>
          <w:p w14:paraId="1AEBBDA8" w14:textId="77777777" w:rsidR="00EE282E" w:rsidRPr="0047600B" w:rsidRDefault="00EE282E" w:rsidP="007910E5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E282E" w:rsidRPr="00FD7A7F" w14:paraId="3249CDC2" w14:textId="77777777" w:rsidTr="007910E5">
        <w:trPr>
          <w:trHeight w:val="432"/>
        </w:trPr>
        <w:tc>
          <w:tcPr>
            <w:tcW w:w="5434" w:type="dxa"/>
          </w:tcPr>
          <w:p w14:paraId="47055A6F" w14:textId="77777777" w:rsidR="00EE282E" w:rsidRPr="0047600B" w:rsidRDefault="00EE282E" w:rsidP="007910E5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6" w:type="dxa"/>
          </w:tcPr>
          <w:p w14:paraId="336B3129" w14:textId="77777777" w:rsidR="00EE282E" w:rsidRPr="0047600B" w:rsidRDefault="00EE282E" w:rsidP="007910E5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EE282E" w:rsidRPr="008E6C57" w14:paraId="1BE07A89" w14:textId="77777777" w:rsidTr="007910E5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50" w:type="dxa"/>
            <w:gridSpan w:val="2"/>
            <w:vAlign w:val="center"/>
          </w:tcPr>
          <w:p w14:paraId="5467597A" w14:textId="77777777" w:rsidR="00EE282E" w:rsidRDefault="00EE282E" w:rsidP="007910E5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EE282E" w:rsidRPr="008E6C57" w14:paraId="3F61004F" w14:textId="77777777" w:rsidTr="007910E5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50" w:type="dxa"/>
            <w:gridSpan w:val="2"/>
          </w:tcPr>
          <w:p w14:paraId="0DC98BC0" w14:textId="77777777" w:rsidR="00EE282E" w:rsidRDefault="00EE282E" w:rsidP="007910E5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0802FE26" w14:textId="77777777" w:rsidR="00EE282E" w:rsidRDefault="00EE282E" w:rsidP="00EE282E">
            <w:pPr>
              <w:pStyle w:val="Heading3"/>
              <w:numPr>
                <w:ilvl w:val="0"/>
                <w:numId w:val="18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75DCB086" w14:textId="77777777" w:rsidR="00EE282E" w:rsidRDefault="00EE282E" w:rsidP="00EE282E">
            <w:pPr>
              <w:pStyle w:val="Heading3"/>
              <w:numPr>
                <w:ilvl w:val="0"/>
                <w:numId w:val="18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2E6CF1C7" w14:textId="77777777" w:rsidR="00EE282E" w:rsidRDefault="00EE282E" w:rsidP="00EE282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248424C1" w14:textId="77777777" w:rsidR="00EE282E" w:rsidRPr="004B51B5" w:rsidRDefault="00EE282E" w:rsidP="00EE282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7C82C232" w14:textId="77777777" w:rsidR="00EE282E" w:rsidRPr="004B51B5" w:rsidRDefault="00EE282E" w:rsidP="00EE282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EE282E" w:rsidRPr="008E6C57" w14:paraId="3E7524D2" w14:textId="77777777" w:rsidTr="007910E5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0755B231" w14:textId="77777777" w:rsidR="00EE282E" w:rsidRPr="001B6B55" w:rsidRDefault="00EE282E" w:rsidP="007910E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7DA1ACF5" w14:textId="77777777" w:rsidR="00EE282E" w:rsidRPr="001B6B55" w:rsidRDefault="00EE282E" w:rsidP="007910E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E282E" w:rsidRPr="008E6C57" w14:paraId="4431E698" w14:textId="77777777" w:rsidTr="007910E5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2F1262D5" w14:textId="77777777" w:rsidR="00EE282E" w:rsidRPr="001B6B55" w:rsidRDefault="00EE282E" w:rsidP="007910E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6" w:type="dxa"/>
          </w:tcPr>
          <w:p w14:paraId="6F665759" w14:textId="77777777" w:rsidR="00EE282E" w:rsidRPr="001B6B55" w:rsidRDefault="00EE282E" w:rsidP="007910E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E282E" w:rsidRPr="008E6C57" w14:paraId="3C85A790" w14:textId="77777777" w:rsidTr="007910E5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49683966" w14:textId="77777777" w:rsidR="00EE282E" w:rsidRDefault="00EE282E" w:rsidP="007910E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6" w:type="dxa"/>
          </w:tcPr>
          <w:p w14:paraId="3E6ED246" w14:textId="77777777" w:rsidR="00EE282E" w:rsidRPr="001B6B55" w:rsidRDefault="00EE282E" w:rsidP="007910E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EE282E" w:rsidRPr="008E6C57" w14:paraId="27B09B0F" w14:textId="77777777" w:rsidTr="007910E5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6E7A1ADF" w14:textId="77777777" w:rsidR="00EE282E" w:rsidRDefault="00EE282E" w:rsidP="007910E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6" w:type="dxa"/>
          </w:tcPr>
          <w:p w14:paraId="5D65DBDD" w14:textId="77777777" w:rsidR="00EE282E" w:rsidRPr="001B6B55" w:rsidRDefault="00EE282E" w:rsidP="007910E5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2FA92B52" w14:textId="77777777" w:rsidR="00E85B99" w:rsidRDefault="00E85B99" w:rsidP="00215163">
      <w:pPr>
        <w:ind w:left="-90"/>
        <w:rPr>
          <w:rFonts w:ascii="Calibri" w:hAnsi="Calibri"/>
          <w:b/>
        </w:rPr>
      </w:pPr>
    </w:p>
    <w:p w14:paraId="1029BCD8" w14:textId="77777777" w:rsidR="00A16650" w:rsidRDefault="00A16650" w:rsidP="00A16650">
      <w:pPr>
        <w:rPr>
          <w:rFonts w:ascii="Calibri" w:hAnsi="Calibri"/>
        </w:rPr>
      </w:pPr>
    </w:p>
    <w:p w14:paraId="1029BCD9" w14:textId="77777777" w:rsidR="00A16650" w:rsidRDefault="00A16650" w:rsidP="00DA137D">
      <w:pPr>
        <w:jc w:val="center"/>
        <w:rPr>
          <w:rFonts w:asciiTheme="minorHAnsi" w:hAnsiTheme="minorHAnsi"/>
          <w:b/>
          <w:bCs/>
          <w:sz w:val="24"/>
          <w:szCs w:val="24"/>
        </w:rPr>
        <w:sectPr w:rsidR="00A16650" w:rsidSect="0063555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2240" w:h="15840" w:code="1"/>
          <w:pgMar w:top="1008" w:right="1325" w:bottom="1008" w:left="594" w:header="432" w:footer="432" w:gutter="576"/>
          <w:cols w:space="720"/>
          <w:docGrid w:linePitch="272"/>
        </w:sectPr>
      </w:pPr>
    </w:p>
    <w:p w14:paraId="1F8E1D95" w14:textId="401DE22F" w:rsidR="004D4067" w:rsidRPr="004D4067" w:rsidRDefault="004D4067" w:rsidP="004D4067">
      <w:pPr>
        <w:tabs>
          <w:tab w:val="left" w:pos="7920"/>
          <w:tab w:val="right" w:pos="9270"/>
        </w:tabs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CF1R-ENV-02-E User Instructions</w:t>
      </w:r>
    </w:p>
    <w:p w14:paraId="4301EB27" w14:textId="77777777" w:rsidR="004D4067" w:rsidRDefault="004D4067" w:rsidP="00DA137D">
      <w:pPr>
        <w:tabs>
          <w:tab w:val="left" w:pos="7920"/>
          <w:tab w:val="right" w:pos="9270"/>
        </w:tabs>
        <w:rPr>
          <w:rFonts w:ascii="Calibri" w:hAnsi="Calibri"/>
        </w:rPr>
      </w:pPr>
    </w:p>
    <w:p w14:paraId="1029BCDA" w14:textId="6CB48F57" w:rsidR="00DA137D" w:rsidRPr="00133D24" w:rsidRDefault="00DA137D" w:rsidP="00DA137D">
      <w:pPr>
        <w:tabs>
          <w:tab w:val="left" w:pos="7920"/>
          <w:tab w:val="right" w:pos="9270"/>
        </w:tabs>
        <w:rPr>
          <w:rFonts w:ascii="Calibri" w:hAnsi="Calibri"/>
          <w:sz w:val="24"/>
          <w:szCs w:val="24"/>
        </w:rPr>
      </w:pPr>
      <w:r w:rsidRPr="00313863">
        <w:rPr>
          <w:rFonts w:ascii="Calibri" w:hAnsi="Calibri"/>
        </w:rPr>
        <w:t>This worksheet is used to calculate the area</w:t>
      </w:r>
      <w:r w:rsidR="00313863">
        <w:rPr>
          <w:rFonts w:ascii="Calibri" w:hAnsi="Calibri"/>
        </w:rPr>
        <w:t>-</w:t>
      </w:r>
      <w:r w:rsidRPr="00313863">
        <w:rPr>
          <w:rFonts w:ascii="Calibri" w:hAnsi="Calibri"/>
        </w:rPr>
        <w:t>weighted</w:t>
      </w:r>
      <w:r w:rsidR="00313863">
        <w:rPr>
          <w:rFonts w:ascii="Calibri" w:hAnsi="Calibri"/>
        </w:rPr>
        <w:t xml:space="preserve"> </w:t>
      </w:r>
      <w:r w:rsidRPr="00313863">
        <w:rPr>
          <w:rFonts w:ascii="Calibri" w:hAnsi="Calibri"/>
        </w:rPr>
        <w:t xml:space="preserve">average </w:t>
      </w:r>
      <w:r w:rsidR="00B7350F">
        <w:rPr>
          <w:rFonts w:ascii="Calibri" w:hAnsi="Calibri"/>
        </w:rPr>
        <w:t>U-factors</w:t>
      </w:r>
      <w:r w:rsidR="00B7350F" w:rsidRPr="00313863">
        <w:rPr>
          <w:rFonts w:ascii="Calibri" w:hAnsi="Calibri"/>
        </w:rPr>
        <w:t xml:space="preserve"> </w:t>
      </w:r>
      <w:r w:rsidRPr="00313863">
        <w:rPr>
          <w:rFonts w:ascii="Calibri" w:hAnsi="Calibri"/>
        </w:rPr>
        <w:t>for building envelope features such as walls, roofs, floors, mass, and fenestration/glazing U-factors or Solar Heat Gain Coefficient (SHGC) values for prescriptive compliance. R-values are not used for area</w:t>
      </w:r>
      <w:r w:rsidR="00313863">
        <w:rPr>
          <w:rFonts w:ascii="Calibri" w:hAnsi="Calibri"/>
        </w:rPr>
        <w:t>-</w:t>
      </w:r>
      <w:r w:rsidRPr="00313863">
        <w:rPr>
          <w:rFonts w:ascii="Calibri" w:hAnsi="Calibri"/>
        </w:rPr>
        <w:t>weighing; only U-factors or SHGC values are allowed</w:t>
      </w:r>
      <w:r w:rsidRPr="00133D24">
        <w:rPr>
          <w:rFonts w:ascii="Calibri" w:hAnsi="Calibri"/>
          <w:sz w:val="24"/>
          <w:szCs w:val="24"/>
        </w:rPr>
        <w:t>.</w:t>
      </w:r>
    </w:p>
    <w:p w14:paraId="1029BCDB" w14:textId="77777777" w:rsidR="00DA137D" w:rsidRPr="00313863" w:rsidRDefault="00DA137D" w:rsidP="00DA137D">
      <w:pPr>
        <w:tabs>
          <w:tab w:val="left" w:pos="7920"/>
          <w:tab w:val="right" w:pos="10080"/>
        </w:tabs>
        <w:rPr>
          <w:rFonts w:ascii="Calibri" w:hAnsi="Calibri"/>
          <w:sz w:val="16"/>
          <w:szCs w:val="16"/>
        </w:rPr>
      </w:pPr>
    </w:p>
    <w:p w14:paraId="1029BCDC" w14:textId="6061F44E" w:rsidR="00DA137D" w:rsidRPr="00313863" w:rsidRDefault="008B3659" w:rsidP="00DA137D">
      <w:pPr>
        <w:tabs>
          <w:tab w:val="left" w:pos="7920"/>
          <w:tab w:val="right" w:pos="10080"/>
        </w:tabs>
        <w:rPr>
          <w:rFonts w:ascii="Calibri" w:hAnsi="Calibri"/>
        </w:rPr>
      </w:pPr>
      <w:r>
        <w:rPr>
          <w:rFonts w:ascii="Calibri" w:hAnsi="Calibri"/>
        </w:rPr>
        <w:t>The a</w:t>
      </w:r>
      <w:r w:rsidR="00646CA6">
        <w:rPr>
          <w:rFonts w:ascii="Calibri" w:hAnsi="Calibri"/>
        </w:rPr>
        <w:t xml:space="preserve">rea </w:t>
      </w:r>
      <w:r>
        <w:rPr>
          <w:rFonts w:ascii="Calibri" w:hAnsi="Calibri"/>
        </w:rPr>
        <w:t>w</w:t>
      </w:r>
      <w:r w:rsidRPr="00313863">
        <w:rPr>
          <w:rFonts w:ascii="Calibri" w:hAnsi="Calibri"/>
        </w:rPr>
        <w:t xml:space="preserve">eighted </w:t>
      </w:r>
      <w:r w:rsidR="00DA137D" w:rsidRPr="00313863">
        <w:rPr>
          <w:rFonts w:ascii="Calibri" w:hAnsi="Calibri"/>
        </w:rPr>
        <w:t>averaging</w:t>
      </w:r>
      <w:r w:rsidR="00193F9C">
        <w:rPr>
          <w:rFonts w:ascii="Calibri" w:hAnsi="Calibri"/>
        </w:rPr>
        <w:t xml:space="preserve"> calculation </w:t>
      </w:r>
      <w:r w:rsidR="00193F9C" w:rsidRPr="00313863">
        <w:rPr>
          <w:rFonts w:ascii="Calibri" w:hAnsi="Calibri"/>
        </w:rPr>
        <w:t>is</w:t>
      </w:r>
      <w:r w:rsidR="00DA137D" w:rsidRPr="00313863">
        <w:rPr>
          <w:rFonts w:ascii="Calibri" w:hAnsi="Calibri"/>
        </w:rPr>
        <w:t xml:space="preserve"> done when there </w:t>
      </w:r>
      <w:r w:rsidR="00BE331C">
        <w:rPr>
          <w:rFonts w:ascii="Calibri" w:hAnsi="Calibri"/>
        </w:rPr>
        <w:t>is</w:t>
      </w:r>
      <w:r w:rsidR="00DA137D" w:rsidRPr="00313863">
        <w:rPr>
          <w:rFonts w:ascii="Calibri" w:hAnsi="Calibri"/>
        </w:rPr>
        <w:t xml:space="preserve"> more than one level of insulation</w:t>
      </w:r>
      <w:r w:rsidR="00193F9C">
        <w:rPr>
          <w:rFonts w:ascii="Calibri" w:hAnsi="Calibri"/>
        </w:rPr>
        <w:t>,</w:t>
      </w:r>
      <w:r w:rsidR="00DA137D" w:rsidRPr="00313863">
        <w:rPr>
          <w:rFonts w:ascii="Calibri" w:hAnsi="Calibri"/>
        </w:rPr>
        <w:t xml:space="preserve"> window</w:t>
      </w:r>
      <w:r w:rsidR="00646CA6">
        <w:rPr>
          <w:rFonts w:ascii="Calibri" w:hAnsi="Calibri"/>
        </w:rPr>
        <w:t xml:space="preserve"> U-factor</w:t>
      </w:r>
      <w:r w:rsidR="00DA137D" w:rsidRPr="00313863">
        <w:rPr>
          <w:rFonts w:ascii="Calibri" w:hAnsi="Calibri"/>
        </w:rPr>
        <w:t xml:space="preserve"> </w:t>
      </w:r>
      <w:r w:rsidR="00646CA6">
        <w:rPr>
          <w:rFonts w:ascii="Calibri" w:hAnsi="Calibri"/>
        </w:rPr>
        <w:t xml:space="preserve">or SHGC </w:t>
      </w:r>
      <w:r w:rsidR="00193F9C">
        <w:rPr>
          <w:rFonts w:ascii="Calibri" w:hAnsi="Calibri"/>
        </w:rPr>
        <w:t xml:space="preserve">used in a building to meet </w:t>
      </w:r>
      <w:del w:id="13" w:author="Smith, Alexis@Energy" w:date="2018-08-03T09:04:00Z">
        <w:r w:rsidR="00DA137D" w:rsidRPr="00313863" w:rsidDel="00384D2B">
          <w:rPr>
            <w:rFonts w:ascii="Calibri" w:hAnsi="Calibri"/>
          </w:rPr>
          <w:delText xml:space="preserve"> </w:delText>
        </w:r>
      </w:del>
      <w:r w:rsidR="00DA137D" w:rsidRPr="00313863">
        <w:rPr>
          <w:rFonts w:ascii="Calibri" w:hAnsi="Calibri"/>
        </w:rPr>
        <w:t xml:space="preserve">prescriptive compliance requirements. Each fenestration type (e.g., vertical windows, skylights, dynamic glazing, and window films) </w:t>
      </w:r>
      <w:r>
        <w:rPr>
          <w:rFonts w:ascii="Calibri" w:hAnsi="Calibri"/>
        </w:rPr>
        <w:t>is</w:t>
      </w:r>
      <w:r w:rsidRPr="00313863">
        <w:rPr>
          <w:rFonts w:ascii="Calibri" w:hAnsi="Calibri"/>
        </w:rPr>
        <w:t xml:space="preserve"> </w:t>
      </w:r>
      <w:r w:rsidR="00DA137D" w:rsidRPr="00313863">
        <w:rPr>
          <w:rFonts w:ascii="Calibri" w:hAnsi="Calibri"/>
        </w:rPr>
        <w:t>treated independently</w:t>
      </w:r>
      <w:r w:rsidR="00FB1AA6" w:rsidRPr="00313863">
        <w:rPr>
          <w:rFonts w:ascii="Calibri" w:hAnsi="Calibri"/>
        </w:rPr>
        <w:t xml:space="preserve"> </w:t>
      </w:r>
      <w:r w:rsidR="00313863">
        <w:rPr>
          <w:rFonts w:ascii="Calibri" w:hAnsi="Calibri"/>
        </w:rPr>
        <w:t>and</w:t>
      </w:r>
      <w:r w:rsidR="00FB1AA6" w:rsidRPr="00313863">
        <w:rPr>
          <w:rFonts w:ascii="Calibri" w:hAnsi="Calibri"/>
        </w:rPr>
        <w:t xml:space="preserve"> cannot be combined. </w:t>
      </w:r>
      <w:r w:rsidR="00E27F20" w:rsidRPr="00313863">
        <w:rPr>
          <w:rFonts w:ascii="Calibri" w:hAnsi="Calibri"/>
        </w:rPr>
        <w:t xml:space="preserve"> </w:t>
      </w:r>
      <w:r w:rsidR="00DA137D" w:rsidRPr="00313863">
        <w:rPr>
          <w:rFonts w:ascii="Calibri" w:hAnsi="Calibri"/>
        </w:rPr>
        <w:t xml:space="preserve">Submit the </w:t>
      </w:r>
      <w:r w:rsidR="00313863">
        <w:rPr>
          <w:rFonts w:ascii="Calibri" w:hAnsi="Calibri"/>
        </w:rPr>
        <w:t>ENV</w:t>
      </w:r>
      <w:r w:rsidR="00DA137D" w:rsidRPr="00313863">
        <w:rPr>
          <w:rFonts w:ascii="Calibri" w:hAnsi="Calibri"/>
        </w:rPr>
        <w:t xml:space="preserve">-02 with </w:t>
      </w:r>
      <w:r w:rsidR="00313863">
        <w:rPr>
          <w:rFonts w:ascii="Calibri" w:hAnsi="Calibri"/>
        </w:rPr>
        <w:t>the</w:t>
      </w:r>
      <w:r w:rsidR="00313863" w:rsidRPr="00313863">
        <w:rPr>
          <w:rFonts w:ascii="Calibri" w:hAnsi="Calibri"/>
        </w:rPr>
        <w:t xml:space="preserve"> </w:t>
      </w:r>
      <w:r w:rsidR="00DA137D" w:rsidRPr="00313863">
        <w:rPr>
          <w:rFonts w:ascii="Calibri" w:hAnsi="Calibri"/>
        </w:rPr>
        <w:t xml:space="preserve">energy compliance </w:t>
      </w:r>
      <w:r w:rsidR="00EE282E">
        <w:rPr>
          <w:rFonts w:ascii="Calibri" w:hAnsi="Calibri"/>
        </w:rPr>
        <w:t>documents</w:t>
      </w:r>
      <w:r w:rsidR="00DA137D" w:rsidRPr="00313863">
        <w:rPr>
          <w:rFonts w:ascii="Calibri" w:hAnsi="Calibri"/>
        </w:rPr>
        <w:t xml:space="preserve">. </w:t>
      </w:r>
    </w:p>
    <w:p w14:paraId="1029BCDD" w14:textId="77777777" w:rsidR="00DA137D" w:rsidRPr="00313863" w:rsidRDefault="00DA137D" w:rsidP="00DA137D">
      <w:pPr>
        <w:tabs>
          <w:tab w:val="left" w:pos="7920"/>
          <w:tab w:val="right" w:pos="10080"/>
        </w:tabs>
        <w:rPr>
          <w:rFonts w:ascii="Calibri" w:hAnsi="Calibri"/>
          <w:sz w:val="16"/>
          <w:szCs w:val="16"/>
        </w:rPr>
      </w:pPr>
    </w:p>
    <w:p w14:paraId="1029BCDE" w14:textId="47C523BA" w:rsidR="00DA137D" w:rsidRPr="00313863" w:rsidRDefault="00DA137D" w:rsidP="00DA137D">
      <w:pPr>
        <w:tabs>
          <w:tab w:val="left" w:pos="7920"/>
          <w:tab w:val="right" w:pos="10080"/>
        </w:tabs>
        <w:rPr>
          <w:rFonts w:ascii="Calibri" w:hAnsi="Calibri"/>
        </w:rPr>
      </w:pPr>
      <w:r w:rsidRPr="00313863">
        <w:rPr>
          <w:rFonts w:ascii="Calibri" w:hAnsi="Calibri"/>
        </w:rPr>
        <w:t>If exterior shading devices are used to meet an SHGC requirement, first complete a CF1R-</w:t>
      </w:r>
      <w:r w:rsidR="00C1567D">
        <w:rPr>
          <w:rFonts w:ascii="Calibri" w:hAnsi="Calibri"/>
        </w:rPr>
        <w:t>ENV</w:t>
      </w:r>
      <w:r w:rsidRPr="00313863">
        <w:rPr>
          <w:rFonts w:ascii="Calibri" w:hAnsi="Calibri"/>
        </w:rPr>
        <w:t xml:space="preserve">-03 </w:t>
      </w:r>
      <w:r w:rsidR="008B3659">
        <w:rPr>
          <w:rFonts w:ascii="Calibri" w:hAnsi="Calibri"/>
        </w:rPr>
        <w:t xml:space="preserve">form </w:t>
      </w:r>
      <w:r w:rsidRPr="00313863">
        <w:rPr>
          <w:rFonts w:ascii="Calibri" w:hAnsi="Calibri"/>
        </w:rPr>
        <w:t xml:space="preserve">(Solar Heat Gain Coefficient (SHGC) Worksheet). If the SHGC exceeds </w:t>
      </w:r>
      <w:r w:rsidR="00C1567D">
        <w:rPr>
          <w:rFonts w:ascii="Calibri" w:hAnsi="Calibri"/>
        </w:rPr>
        <w:t>0.</w:t>
      </w:r>
      <w:r w:rsidR="009105CF" w:rsidRPr="009105CF">
        <w:rPr>
          <w:rFonts w:asciiTheme="minorHAnsi" w:hAnsiTheme="minorHAnsi"/>
        </w:rPr>
        <w:t>25</w:t>
      </w:r>
      <w:r w:rsidR="008B3659">
        <w:rPr>
          <w:rFonts w:asciiTheme="minorHAnsi" w:hAnsiTheme="minorHAnsi"/>
        </w:rPr>
        <w:t>,</w:t>
      </w:r>
      <w:r w:rsidR="009105CF" w:rsidRPr="009105CF">
        <w:rPr>
          <w:rFonts w:asciiTheme="minorHAnsi" w:hAnsiTheme="minorHAnsi"/>
        </w:rPr>
        <w:t xml:space="preserve"> </w:t>
      </w:r>
      <w:r w:rsidR="00C1567D">
        <w:rPr>
          <w:rFonts w:asciiTheme="minorHAnsi" w:hAnsiTheme="minorHAnsi"/>
        </w:rPr>
        <w:t>then</w:t>
      </w:r>
      <w:r w:rsidRPr="00313863">
        <w:rPr>
          <w:rFonts w:ascii="Calibri" w:hAnsi="Calibri"/>
        </w:rPr>
        <w:t xml:space="preserve"> </w:t>
      </w:r>
      <w:r w:rsidR="008B3659">
        <w:rPr>
          <w:rFonts w:ascii="Calibri" w:hAnsi="Calibri"/>
        </w:rPr>
        <w:t xml:space="preserve">use </w:t>
      </w:r>
      <w:r w:rsidRPr="00313863">
        <w:rPr>
          <w:rFonts w:ascii="Calibri" w:hAnsi="Calibri"/>
        </w:rPr>
        <w:t>the weighted-average of</w:t>
      </w:r>
      <w:r w:rsidR="00C1567D">
        <w:rPr>
          <w:rFonts w:ascii="Calibri" w:hAnsi="Calibri"/>
        </w:rPr>
        <w:t xml:space="preserve"> other</w:t>
      </w:r>
      <w:r w:rsidRPr="00313863">
        <w:rPr>
          <w:rFonts w:ascii="Calibri" w:hAnsi="Calibri"/>
        </w:rPr>
        <w:t xml:space="preserve"> like windows to determine </w:t>
      </w:r>
      <w:r w:rsidR="00C1567D">
        <w:rPr>
          <w:rFonts w:ascii="Calibri" w:hAnsi="Calibri"/>
        </w:rPr>
        <w:t xml:space="preserve">overall </w:t>
      </w:r>
      <w:r w:rsidRPr="00313863">
        <w:rPr>
          <w:rFonts w:ascii="Calibri" w:hAnsi="Calibri"/>
        </w:rPr>
        <w:t xml:space="preserve">compliance with prescriptive </w:t>
      </w:r>
      <w:r w:rsidR="00C1567D">
        <w:rPr>
          <w:rFonts w:ascii="Calibri" w:hAnsi="Calibri"/>
        </w:rPr>
        <w:t xml:space="preserve">SHGC </w:t>
      </w:r>
      <w:r w:rsidRPr="00313863">
        <w:rPr>
          <w:rFonts w:ascii="Calibri" w:hAnsi="Calibri"/>
        </w:rPr>
        <w:t>requirements.</w:t>
      </w:r>
    </w:p>
    <w:p w14:paraId="1029BCDF" w14:textId="77777777" w:rsidR="00DA137D" w:rsidRDefault="00DA137D" w:rsidP="00564C09">
      <w:pPr>
        <w:spacing w:line="276" w:lineRule="auto"/>
        <w:rPr>
          <w:rFonts w:ascii="Calibri" w:hAnsi="Calibri"/>
          <w:sz w:val="18"/>
          <w:szCs w:val="18"/>
        </w:rPr>
      </w:pPr>
    </w:p>
    <w:p w14:paraId="1029BCE0" w14:textId="77777777" w:rsidR="00E27F20" w:rsidRDefault="00E27F20" w:rsidP="00564C09">
      <w:pPr>
        <w:spacing w:line="276" w:lineRule="auto"/>
        <w:rPr>
          <w:rFonts w:ascii="Calibri" w:hAnsi="Calibri"/>
          <w:sz w:val="18"/>
          <w:szCs w:val="18"/>
        </w:rPr>
      </w:pPr>
    </w:p>
    <w:p w14:paraId="1029BCE6" w14:textId="6183CEF3" w:rsidR="00845462" w:rsidRDefault="009105CF" w:rsidP="00E27F20">
      <w:pPr>
        <w:rPr>
          <w:rFonts w:ascii="Calibri" w:hAnsi="Calibri" w:cs="Arial"/>
          <w:b/>
        </w:rPr>
      </w:pPr>
      <w:r w:rsidRPr="009105CF">
        <w:rPr>
          <w:rFonts w:ascii="Calibri" w:hAnsi="Calibri" w:cs="Arial"/>
          <w:b/>
        </w:rPr>
        <w:t>A. Area Weighted Average</w:t>
      </w:r>
      <w:r w:rsidR="00111D07">
        <w:rPr>
          <w:rFonts w:ascii="Calibri" w:hAnsi="Calibri" w:cs="Arial"/>
          <w:b/>
        </w:rPr>
        <w:t xml:space="preserve"> – General Information</w:t>
      </w:r>
    </w:p>
    <w:p w14:paraId="1029BCE8" w14:textId="18A73325" w:rsidR="00E5744D" w:rsidRDefault="00E5744D">
      <w:pPr>
        <w:pStyle w:val="ListParagraph"/>
        <w:numPr>
          <w:ilvl w:val="0"/>
          <w:numId w:val="16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Project </w:t>
      </w:r>
      <w:r w:rsidR="004D4067">
        <w:rPr>
          <w:rFonts w:ascii="Calibri" w:hAnsi="Calibri" w:cs="Arial"/>
        </w:rPr>
        <w:t>N</w:t>
      </w:r>
      <w:r>
        <w:rPr>
          <w:rFonts w:ascii="Calibri" w:hAnsi="Calibri" w:cs="Arial"/>
        </w:rPr>
        <w:t>ame: From the CF1R</w:t>
      </w:r>
    </w:p>
    <w:p w14:paraId="1029BCE9" w14:textId="1A22D1EA" w:rsidR="00E5744D" w:rsidRPr="00E5744D" w:rsidRDefault="0048153F">
      <w:pPr>
        <w:pStyle w:val="ListParagraph"/>
        <w:numPr>
          <w:ilvl w:val="0"/>
          <w:numId w:val="16"/>
        </w:numPr>
        <w:rPr>
          <w:rFonts w:asciiTheme="minorHAnsi" w:hAnsiTheme="minorHAnsi" w:cs="Arial"/>
        </w:rPr>
      </w:pPr>
      <w:r w:rsidRPr="0048153F">
        <w:rPr>
          <w:rFonts w:asciiTheme="minorHAnsi" w:hAnsiTheme="minorHAnsi"/>
        </w:rPr>
        <w:t xml:space="preserve">Dwelling </w:t>
      </w:r>
      <w:r w:rsidR="004D4067">
        <w:rPr>
          <w:rFonts w:asciiTheme="minorHAnsi" w:hAnsiTheme="minorHAnsi"/>
        </w:rPr>
        <w:t>N</w:t>
      </w:r>
      <w:r w:rsidRPr="0048153F">
        <w:rPr>
          <w:rFonts w:asciiTheme="minorHAnsi" w:hAnsiTheme="minorHAnsi"/>
        </w:rPr>
        <w:t xml:space="preserve">ame or </w:t>
      </w:r>
      <w:r w:rsidR="004D4067">
        <w:rPr>
          <w:rFonts w:asciiTheme="minorHAnsi" w:hAnsiTheme="minorHAnsi"/>
        </w:rPr>
        <w:t>N</w:t>
      </w:r>
      <w:r w:rsidRPr="0048153F">
        <w:rPr>
          <w:rFonts w:asciiTheme="minorHAnsi" w:hAnsiTheme="minorHAnsi"/>
        </w:rPr>
        <w:t xml:space="preserve">umber: </w:t>
      </w:r>
      <w:r w:rsidRPr="0048153F">
        <w:rPr>
          <w:rFonts w:asciiTheme="minorHAnsi" w:hAnsiTheme="minorHAnsi" w:cs="Arial"/>
        </w:rPr>
        <w:t>From the CF1R</w:t>
      </w:r>
    </w:p>
    <w:p w14:paraId="1029BCEA" w14:textId="6C31C580" w:rsidR="00E5744D" w:rsidRPr="00E5744D" w:rsidRDefault="0048153F">
      <w:pPr>
        <w:pStyle w:val="ListParagraph"/>
        <w:numPr>
          <w:ilvl w:val="0"/>
          <w:numId w:val="16"/>
        </w:numPr>
        <w:rPr>
          <w:rFonts w:asciiTheme="minorHAnsi" w:hAnsiTheme="minorHAnsi" w:cs="Arial"/>
        </w:rPr>
      </w:pPr>
      <w:r w:rsidRPr="0048153F">
        <w:rPr>
          <w:rFonts w:asciiTheme="minorHAnsi" w:hAnsiTheme="minorHAnsi"/>
        </w:rPr>
        <w:t xml:space="preserve">Feature </w:t>
      </w:r>
      <w:r w:rsidR="004D4067">
        <w:rPr>
          <w:rFonts w:asciiTheme="minorHAnsi" w:hAnsiTheme="minorHAnsi"/>
        </w:rPr>
        <w:t>B</w:t>
      </w:r>
      <w:r w:rsidRPr="0048153F">
        <w:rPr>
          <w:rFonts w:asciiTheme="minorHAnsi" w:hAnsiTheme="minorHAnsi"/>
        </w:rPr>
        <w:t>eing</w:t>
      </w:r>
      <w:r w:rsidR="00E5744D">
        <w:rPr>
          <w:rFonts w:asciiTheme="minorHAnsi" w:hAnsiTheme="minorHAnsi"/>
        </w:rPr>
        <w:t xml:space="preserve"> </w:t>
      </w:r>
      <w:r w:rsidR="004D4067">
        <w:rPr>
          <w:rFonts w:asciiTheme="minorHAnsi" w:hAnsiTheme="minorHAnsi"/>
        </w:rPr>
        <w:t>A</w:t>
      </w:r>
      <w:r w:rsidR="00E5744D">
        <w:rPr>
          <w:rFonts w:asciiTheme="minorHAnsi" w:hAnsiTheme="minorHAnsi"/>
        </w:rPr>
        <w:t>rea-</w:t>
      </w:r>
      <w:r w:rsidR="004D4067">
        <w:rPr>
          <w:rFonts w:asciiTheme="minorHAnsi" w:hAnsiTheme="minorHAnsi"/>
        </w:rPr>
        <w:t>W</w:t>
      </w:r>
      <w:r w:rsidRPr="0048153F">
        <w:rPr>
          <w:rFonts w:asciiTheme="minorHAnsi" w:hAnsiTheme="minorHAnsi"/>
        </w:rPr>
        <w:t xml:space="preserve">eighted </w:t>
      </w:r>
      <w:r w:rsidR="004D4067">
        <w:rPr>
          <w:rFonts w:asciiTheme="minorHAnsi" w:hAnsiTheme="minorHAnsi"/>
        </w:rPr>
        <w:t>A</w:t>
      </w:r>
      <w:r w:rsidRPr="0048153F">
        <w:rPr>
          <w:rFonts w:asciiTheme="minorHAnsi" w:hAnsiTheme="minorHAnsi"/>
        </w:rPr>
        <w:t>veraged: Indicate what is being area weighted</w:t>
      </w:r>
      <w:r w:rsidR="00EE282E">
        <w:rPr>
          <w:rFonts w:asciiTheme="minorHAnsi" w:hAnsiTheme="minorHAnsi"/>
        </w:rPr>
        <w:t>:</w:t>
      </w:r>
      <w:r w:rsidRPr="0048153F">
        <w:rPr>
          <w:rFonts w:asciiTheme="minorHAnsi" w:hAnsiTheme="minorHAnsi"/>
        </w:rPr>
        <w:t xml:space="preserve"> Fenestration, Wall, Roof, Ceiling or Floors</w:t>
      </w:r>
      <w:r w:rsidR="00E5744D">
        <w:rPr>
          <w:rFonts w:asciiTheme="minorHAnsi" w:hAnsiTheme="minorHAnsi"/>
        </w:rPr>
        <w:t>.</w:t>
      </w:r>
    </w:p>
    <w:p w14:paraId="1029BCEB" w14:textId="1C672505" w:rsidR="00F823FB" w:rsidRDefault="00E5744D">
      <w:pPr>
        <w:pStyle w:val="ListParagraph"/>
        <w:numPr>
          <w:ilvl w:val="0"/>
          <w:numId w:val="16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Property </w:t>
      </w:r>
      <w:r w:rsidR="004D4067">
        <w:rPr>
          <w:rFonts w:asciiTheme="minorHAnsi" w:hAnsiTheme="minorHAnsi" w:cs="Arial"/>
        </w:rPr>
        <w:t>B</w:t>
      </w:r>
      <w:r>
        <w:rPr>
          <w:rFonts w:asciiTheme="minorHAnsi" w:hAnsiTheme="minorHAnsi" w:cs="Arial"/>
        </w:rPr>
        <w:t xml:space="preserve">eing </w:t>
      </w:r>
      <w:r w:rsidR="004D4067">
        <w:rPr>
          <w:rFonts w:asciiTheme="minorHAnsi" w:hAnsiTheme="minorHAnsi" w:cs="Arial"/>
        </w:rPr>
        <w:t>A</w:t>
      </w:r>
      <w:r>
        <w:rPr>
          <w:rFonts w:asciiTheme="minorHAnsi" w:hAnsiTheme="minorHAnsi" w:cs="Arial"/>
        </w:rPr>
        <w:t>veraged: Indicate if the area-weighted average is for a U-factor</w:t>
      </w:r>
      <w:r w:rsidR="00F823FB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>SHGC</w:t>
      </w:r>
      <w:r w:rsidR="00F823FB">
        <w:rPr>
          <w:rFonts w:asciiTheme="minorHAnsi" w:hAnsiTheme="minorHAnsi" w:cs="Arial"/>
        </w:rPr>
        <w:t xml:space="preserve"> or Both</w:t>
      </w:r>
      <w:r>
        <w:rPr>
          <w:rFonts w:asciiTheme="minorHAnsi" w:hAnsiTheme="minorHAnsi" w:cs="Arial"/>
        </w:rPr>
        <w:t>.</w:t>
      </w:r>
    </w:p>
    <w:p w14:paraId="1029BCEC" w14:textId="77777777" w:rsidR="00AB300A" w:rsidRDefault="00AB300A" w:rsidP="006B39C6">
      <w:pPr>
        <w:pStyle w:val="ListParagraph"/>
        <w:rPr>
          <w:rFonts w:asciiTheme="minorHAnsi" w:hAnsiTheme="minorHAnsi" w:cs="Arial"/>
        </w:rPr>
      </w:pPr>
    </w:p>
    <w:p w14:paraId="1029BCED" w14:textId="3C03E4D1" w:rsidR="00AB300A" w:rsidRDefault="00111D07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B</w:t>
      </w:r>
      <w:r w:rsidRPr="009105CF">
        <w:rPr>
          <w:rFonts w:ascii="Calibri" w:hAnsi="Calibri" w:cs="Arial"/>
          <w:b/>
        </w:rPr>
        <w:t xml:space="preserve">. </w:t>
      </w:r>
      <w:r>
        <w:rPr>
          <w:rFonts w:ascii="Calibri" w:hAnsi="Calibri" w:cs="Arial"/>
          <w:b/>
        </w:rPr>
        <w:t xml:space="preserve">U-factor </w:t>
      </w:r>
      <w:r w:rsidRPr="009105CF">
        <w:rPr>
          <w:rFonts w:ascii="Calibri" w:hAnsi="Calibri" w:cs="Arial"/>
          <w:b/>
        </w:rPr>
        <w:t>Area Weighted Average</w:t>
      </w:r>
      <w:r>
        <w:rPr>
          <w:rFonts w:ascii="Calibri" w:hAnsi="Calibri" w:cs="Arial"/>
          <w:b/>
        </w:rPr>
        <w:t xml:space="preserve"> Calculation</w:t>
      </w:r>
    </w:p>
    <w:p w14:paraId="1029BCEF" w14:textId="4C7E2D3E" w:rsidR="00AB300A" w:rsidRDefault="009105CF">
      <w:pPr>
        <w:pStyle w:val="ListParagraph"/>
        <w:numPr>
          <w:ilvl w:val="0"/>
          <w:numId w:val="22"/>
        </w:numPr>
        <w:rPr>
          <w:rFonts w:ascii="Calibri" w:hAnsi="Calibri" w:cs="Arial"/>
        </w:rPr>
      </w:pPr>
      <w:r w:rsidRPr="009105CF">
        <w:rPr>
          <w:rFonts w:ascii="Calibri" w:hAnsi="Calibri" w:cs="Arial"/>
        </w:rPr>
        <w:t xml:space="preserve">Tag/ID: </w:t>
      </w:r>
      <w:r w:rsidR="004D4067">
        <w:rPr>
          <w:rFonts w:asciiTheme="minorHAnsi" w:hAnsiTheme="minorHAnsi"/>
        </w:rPr>
        <w:t>S</w:t>
      </w:r>
      <w:r w:rsidR="007064AB" w:rsidRPr="002218C7">
        <w:rPr>
          <w:rFonts w:asciiTheme="minorHAnsi" w:hAnsiTheme="minorHAnsi"/>
        </w:rPr>
        <w:t>ame data given on CF1R</w:t>
      </w:r>
      <w:r w:rsidR="007064AB">
        <w:rPr>
          <w:rFonts w:asciiTheme="minorHAnsi" w:hAnsiTheme="minorHAnsi"/>
        </w:rPr>
        <w:t>’</w:t>
      </w:r>
      <w:r w:rsidR="007064AB" w:rsidRPr="002218C7">
        <w:rPr>
          <w:rFonts w:asciiTheme="minorHAnsi" w:hAnsiTheme="minorHAnsi"/>
        </w:rPr>
        <w:t xml:space="preserve">s; provides an identification </w:t>
      </w:r>
      <w:r w:rsidR="007064AB">
        <w:rPr>
          <w:rFonts w:asciiTheme="minorHAnsi" w:hAnsiTheme="minorHAnsi"/>
        </w:rPr>
        <w:t>T</w:t>
      </w:r>
      <w:r w:rsidR="007064AB" w:rsidRPr="002218C7">
        <w:rPr>
          <w:rFonts w:asciiTheme="minorHAnsi" w:hAnsiTheme="minorHAnsi"/>
        </w:rPr>
        <w:t>ag</w:t>
      </w:r>
      <w:r w:rsidR="007064AB">
        <w:rPr>
          <w:rFonts w:asciiTheme="minorHAnsi" w:hAnsiTheme="minorHAnsi"/>
        </w:rPr>
        <w:t xml:space="preserve"> or Identification</w:t>
      </w:r>
      <w:r w:rsidR="007064AB" w:rsidRPr="002218C7">
        <w:rPr>
          <w:rFonts w:asciiTheme="minorHAnsi" w:hAnsiTheme="minorHAnsi"/>
        </w:rPr>
        <w:t xml:space="preserve"> name that uniquely identifies the </w:t>
      </w:r>
      <w:r w:rsidR="00B70BFD">
        <w:rPr>
          <w:rFonts w:asciiTheme="minorHAnsi" w:hAnsiTheme="minorHAnsi"/>
        </w:rPr>
        <w:t>f</w:t>
      </w:r>
      <w:r w:rsidR="00E5744D">
        <w:rPr>
          <w:rFonts w:asciiTheme="minorHAnsi" w:hAnsiTheme="minorHAnsi"/>
        </w:rPr>
        <w:t>eatures being area-weighted.</w:t>
      </w:r>
    </w:p>
    <w:p w14:paraId="1029BCF1" w14:textId="1D4970BC" w:rsidR="00AB300A" w:rsidRDefault="00E5744D">
      <w:pPr>
        <w:pStyle w:val="ListParagraph"/>
        <w:numPr>
          <w:ilvl w:val="0"/>
          <w:numId w:val="22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Surface </w:t>
      </w:r>
      <w:r w:rsidR="00B70BFD">
        <w:rPr>
          <w:rFonts w:ascii="Calibri" w:hAnsi="Calibri" w:cs="Arial"/>
        </w:rPr>
        <w:t>F</w:t>
      </w:r>
      <w:r>
        <w:rPr>
          <w:rFonts w:ascii="Calibri" w:hAnsi="Calibri" w:cs="Arial"/>
        </w:rPr>
        <w:t xml:space="preserve">eature </w:t>
      </w:r>
      <w:r w:rsidR="00B70BFD">
        <w:rPr>
          <w:rFonts w:ascii="Calibri" w:hAnsi="Calibri" w:cs="Arial"/>
        </w:rPr>
        <w:t>A</w:t>
      </w:r>
      <w:r w:rsidR="00E85B99" w:rsidRPr="009105CF">
        <w:rPr>
          <w:rFonts w:ascii="Calibri" w:hAnsi="Calibri" w:cs="Arial"/>
        </w:rPr>
        <w:t xml:space="preserve">rea: </w:t>
      </w:r>
      <w:r w:rsidR="00111D07">
        <w:rPr>
          <w:rFonts w:ascii="Calibri" w:hAnsi="Calibri" w:cs="Arial"/>
        </w:rPr>
        <w:t xml:space="preserve">Total </w:t>
      </w:r>
      <w:r w:rsidR="005B376F">
        <w:rPr>
          <w:rFonts w:ascii="Calibri" w:hAnsi="Calibri" w:cs="Arial"/>
        </w:rPr>
        <w:t>a</w:t>
      </w:r>
      <w:r w:rsidR="00E85B99" w:rsidRPr="009105CF">
        <w:rPr>
          <w:rFonts w:ascii="Calibri" w:hAnsi="Calibri" w:cs="Arial"/>
        </w:rPr>
        <w:t xml:space="preserve">rea </w:t>
      </w:r>
      <w:r w:rsidR="00E85B99">
        <w:rPr>
          <w:rFonts w:ascii="Calibri" w:hAnsi="Calibri" w:cs="Arial"/>
        </w:rPr>
        <w:t xml:space="preserve">of </w:t>
      </w:r>
      <w:r w:rsidR="00B70BFD">
        <w:rPr>
          <w:rFonts w:ascii="Calibri" w:hAnsi="Calibri" w:cs="Arial"/>
        </w:rPr>
        <w:t xml:space="preserve">each occurrence of </w:t>
      </w:r>
      <w:r w:rsidR="00E85B99">
        <w:rPr>
          <w:rFonts w:ascii="Calibri" w:hAnsi="Calibri" w:cs="Arial"/>
        </w:rPr>
        <w:t xml:space="preserve">the </w:t>
      </w:r>
      <w:r>
        <w:rPr>
          <w:rFonts w:ascii="Calibri" w:hAnsi="Calibri" w:cs="Arial"/>
        </w:rPr>
        <w:t>feature being area-weighted.</w:t>
      </w:r>
    </w:p>
    <w:p w14:paraId="1029BCF2" w14:textId="5E35984D" w:rsidR="00AB300A" w:rsidRDefault="00B70BFD">
      <w:pPr>
        <w:pStyle w:val="ListParagraph"/>
        <w:numPr>
          <w:ilvl w:val="0"/>
          <w:numId w:val="22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U-Factor </w:t>
      </w:r>
      <w:r w:rsidR="0048153F">
        <w:rPr>
          <w:rFonts w:ascii="Calibri" w:hAnsi="Calibri" w:cs="Arial"/>
        </w:rPr>
        <w:t>Value:</w:t>
      </w:r>
      <w:r w:rsidR="00E5744D">
        <w:rPr>
          <w:rFonts w:ascii="Calibri" w:hAnsi="Calibri" w:cs="Arial"/>
        </w:rPr>
        <w:t xml:space="preserve"> </w:t>
      </w:r>
      <w:r w:rsidR="009105CF" w:rsidRPr="00E5744D">
        <w:rPr>
          <w:rFonts w:ascii="Calibri" w:hAnsi="Calibri" w:cs="Arial"/>
        </w:rPr>
        <w:t xml:space="preserve">U-factor of the </w:t>
      </w:r>
      <w:r w:rsidR="00E85B99" w:rsidRPr="00E5744D">
        <w:rPr>
          <w:rFonts w:ascii="Calibri" w:hAnsi="Calibri" w:cs="Arial"/>
        </w:rPr>
        <w:t xml:space="preserve">area described in this row. </w:t>
      </w:r>
      <w:r w:rsidR="0048153F">
        <w:rPr>
          <w:rFonts w:ascii="Calibri" w:hAnsi="Calibri" w:cs="Arial"/>
        </w:rPr>
        <w:t>Values can come from the</w:t>
      </w:r>
      <w:r w:rsidR="00BE331C">
        <w:rPr>
          <w:rFonts w:ascii="Calibri" w:hAnsi="Calibri" w:cs="Arial"/>
        </w:rPr>
        <w:t xml:space="preserve"> </w:t>
      </w:r>
      <w:r w:rsidR="00EE282E">
        <w:rPr>
          <w:rFonts w:ascii="Calibri" w:hAnsi="Calibri" w:cs="Arial"/>
        </w:rPr>
        <w:t xml:space="preserve">2016 </w:t>
      </w:r>
      <w:r w:rsidR="00BE331C">
        <w:rPr>
          <w:rFonts w:ascii="Calibri" w:hAnsi="Calibri" w:cs="Arial"/>
        </w:rPr>
        <w:t xml:space="preserve">Reference Appendices, </w:t>
      </w:r>
      <w:r>
        <w:rPr>
          <w:rFonts w:ascii="Calibri" w:hAnsi="Calibri" w:cs="Arial"/>
        </w:rPr>
        <w:t>m</w:t>
      </w:r>
      <w:r w:rsidR="0048153F">
        <w:rPr>
          <w:rFonts w:ascii="Calibri" w:hAnsi="Calibri" w:cs="Arial"/>
        </w:rPr>
        <w:t>anufacturer</w:t>
      </w:r>
      <w:r>
        <w:rPr>
          <w:rFonts w:ascii="Calibri" w:hAnsi="Calibri" w:cs="Arial"/>
        </w:rPr>
        <w:t>’</w:t>
      </w:r>
      <w:r w:rsidR="0048153F">
        <w:rPr>
          <w:rFonts w:ascii="Calibri" w:hAnsi="Calibri" w:cs="Arial"/>
        </w:rPr>
        <w:t>s data or specification sheet</w:t>
      </w:r>
      <w:r>
        <w:rPr>
          <w:rFonts w:ascii="Calibri" w:hAnsi="Calibri" w:cs="Arial"/>
        </w:rPr>
        <w:t>s</w:t>
      </w:r>
      <w:r w:rsidR="0048153F">
        <w:rPr>
          <w:rFonts w:ascii="Calibri" w:hAnsi="Calibri" w:cs="Arial"/>
        </w:rPr>
        <w:t>.</w:t>
      </w:r>
    </w:p>
    <w:p w14:paraId="1029BCF3" w14:textId="77777777" w:rsidR="00AB300A" w:rsidRPr="006B39C6" w:rsidRDefault="005B376F" w:rsidP="006B39C6">
      <w:pPr>
        <w:pStyle w:val="ListParagraph"/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 w:cs="Arial"/>
        </w:rPr>
        <w:t>Calculated value; not a user input.</w:t>
      </w:r>
    </w:p>
    <w:p w14:paraId="1029BCF4" w14:textId="77777777" w:rsidR="00AB300A" w:rsidRDefault="00AB300A" w:rsidP="006B39C6">
      <w:pPr>
        <w:ind w:left="720"/>
        <w:rPr>
          <w:rFonts w:ascii="Calibri" w:hAnsi="Calibri" w:cs="Arial"/>
        </w:rPr>
      </w:pPr>
    </w:p>
    <w:p w14:paraId="1029BCF5" w14:textId="65BB5F37" w:rsidR="00111D07" w:rsidRDefault="00111D07" w:rsidP="00111D07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</w:t>
      </w:r>
      <w:r w:rsidRPr="009105CF">
        <w:rPr>
          <w:rFonts w:ascii="Calibri" w:hAnsi="Calibri" w:cs="Arial"/>
          <w:b/>
        </w:rPr>
        <w:t xml:space="preserve">. </w:t>
      </w:r>
      <w:r>
        <w:rPr>
          <w:rFonts w:ascii="Calibri" w:hAnsi="Calibri" w:cs="Arial"/>
          <w:b/>
        </w:rPr>
        <w:t xml:space="preserve">SHGC </w:t>
      </w:r>
      <w:r w:rsidRPr="009105CF">
        <w:rPr>
          <w:rFonts w:ascii="Calibri" w:hAnsi="Calibri" w:cs="Arial"/>
          <w:b/>
        </w:rPr>
        <w:t>Area Weighted Average</w:t>
      </w:r>
      <w:r>
        <w:rPr>
          <w:rFonts w:ascii="Calibri" w:hAnsi="Calibri" w:cs="Arial"/>
          <w:b/>
        </w:rPr>
        <w:t xml:space="preserve"> Calculation</w:t>
      </w:r>
    </w:p>
    <w:p w14:paraId="1029BCF7" w14:textId="392ED16D" w:rsidR="00111D07" w:rsidRDefault="00111D07" w:rsidP="00111D07">
      <w:pPr>
        <w:pStyle w:val="ListParagraph"/>
        <w:numPr>
          <w:ilvl w:val="0"/>
          <w:numId w:val="23"/>
        </w:numPr>
        <w:rPr>
          <w:rFonts w:ascii="Calibri" w:hAnsi="Calibri" w:cs="Arial"/>
        </w:rPr>
      </w:pPr>
      <w:r w:rsidRPr="009105CF">
        <w:rPr>
          <w:rFonts w:ascii="Calibri" w:hAnsi="Calibri" w:cs="Arial"/>
        </w:rPr>
        <w:t xml:space="preserve">Tag/ID: </w:t>
      </w:r>
      <w:r w:rsidR="00EE282E">
        <w:rPr>
          <w:rFonts w:asciiTheme="minorHAnsi" w:hAnsiTheme="minorHAnsi"/>
        </w:rPr>
        <w:t>S</w:t>
      </w:r>
      <w:r w:rsidRPr="002218C7">
        <w:rPr>
          <w:rFonts w:asciiTheme="minorHAnsi" w:hAnsiTheme="minorHAnsi"/>
        </w:rPr>
        <w:t>ame data given on CF1R</w:t>
      </w:r>
      <w:r>
        <w:rPr>
          <w:rFonts w:asciiTheme="minorHAnsi" w:hAnsiTheme="minorHAnsi"/>
        </w:rPr>
        <w:t>’</w:t>
      </w:r>
      <w:r w:rsidRPr="002218C7">
        <w:rPr>
          <w:rFonts w:asciiTheme="minorHAnsi" w:hAnsiTheme="minorHAnsi"/>
        </w:rPr>
        <w:t xml:space="preserve">s; provides an identification </w:t>
      </w:r>
      <w:r>
        <w:rPr>
          <w:rFonts w:asciiTheme="minorHAnsi" w:hAnsiTheme="minorHAnsi"/>
        </w:rPr>
        <w:t>T</w:t>
      </w:r>
      <w:r w:rsidRPr="002218C7">
        <w:rPr>
          <w:rFonts w:asciiTheme="minorHAnsi" w:hAnsiTheme="minorHAnsi"/>
        </w:rPr>
        <w:t>ag</w:t>
      </w:r>
      <w:r>
        <w:rPr>
          <w:rFonts w:asciiTheme="minorHAnsi" w:hAnsiTheme="minorHAnsi"/>
        </w:rPr>
        <w:t xml:space="preserve"> or Identification</w:t>
      </w:r>
      <w:r w:rsidRPr="002218C7">
        <w:rPr>
          <w:rFonts w:asciiTheme="minorHAnsi" w:hAnsiTheme="minorHAnsi"/>
        </w:rPr>
        <w:t xml:space="preserve"> name that uniquely identifies the </w:t>
      </w:r>
      <w:r w:rsidR="005B376F">
        <w:rPr>
          <w:rFonts w:asciiTheme="minorHAnsi" w:hAnsiTheme="minorHAnsi"/>
        </w:rPr>
        <w:t>f</w:t>
      </w:r>
      <w:r>
        <w:rPr>
          <w:rFonts w:asciiTheme="minorHAnsi" w:hAnsiTheme="minorHAnsi"/>
        </w:rPr>
        <w:t>eatures being area-weighted.</w:t>
      </w:r>
    </w:p>
    <w:p w14:paraId="1029BCF8" w14:textId="3D0087A4" w:rsidR="00111D07" w:rsidRDefault="00111D07" w:rsidP="00111D07">
      <w:pPr>
        <w:pStyle w:val="ListParagraph"/>
        <w:numPr>
          <w:ilvl w:val="0"/>
          <w:numId w:val="23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Surface </w:t>
      </w:r>
      <w:r w:rsidR="005B376F">
        <w:rPr>
          <w:rFonts w:ascii="Calibri" w:hAnsi="Calibri" w:cs="Arial"/>
        </w:rPr>
        <w:t>F</w:t>
      </w:r>
      <w:r>
        <w:rPr>
          <w:rFonts w:ascii="Calibri" w:hAnsi="Calibri" w:cs="Arial"/>
        </w:rPr>
        <w:t xml:space="preserve">eature </w:t>
      </w:r>
      <w:r w:rsidR="005B376F">
        <w:rPr>
          <w:rFonts w:ascii="Calibri" w:hAnsi="Calibri" w:cs="Arial"/>
        </w:rPr>
        <w:t>A</w:t>
      </w:r>
      <w:r w:rsidRPr="009105CF">
        <w:rPr>
          <w:rFonts w:ascii="Calibri" w:hAnsi="Calibri" w:cs="Arial"/>
        </w:rPr>
        <w:t xml:space="preserve">rea: </w:t>
      </w:r>
      <w:r>
        <w:rPr>
          <w:rFonts w:ascii="Calibri" w:hAnsi="Calibri" w:cs="Arial"/>
        </w:rPr>
        <w:t xml:space="preserve">Total </w:t>
      </w:r>
      <w:r w:rsidR="005B376F">
        <w:rPr>
          <w:rFonts w:ascii="Calibri" w:hAnsi="Calibri" w:cs="Arial"/>
        </w:rPr>
        <w:t>a</w:t>
      </w:r>
      <w:r w:rsidRPr="009105CF">
        <w:rPr>
          <w:rFonts w:ascii="Calibri" w:hAnsi="Calibri" w:cs="Arial"/>
        </w:rPr>
        <w:t xml:space="preserve">rea </w:t>
      </w:r>
      <w:r>
        <w:rPr>
          <w:rFonts w:ascii="Calibri" w:hAnsi="Calibri" w:cs="Arial"/>
        </w:rPr>
        <w:t xml:space="preserve">of </w:t>
      </w:r>
      <w:r w:rsidR="005B376F">
        <w:rPr>
          <w:rFonts w:ascii="Calibri" w:hAnsi="Calibri" w:cs="Arial"/>
        </w:rPr>
        <w:t xml:space="preserve">each fenestration </w:t>
      </w:r>
      <w:r>
        <w:rPr>
          <w:rFonts w:ascii="Calibri" w:hAnsi="Calibri" w:cs="Arial"/>
        </w:rPr>
        <w:t>being area-weighted.</w:t>
      </w:r>
    </w:p>
    <w:p w14:paraId="1029BCF9" w14:textId="088E84D0" w:rsidR="00AB300A" w:rsidRDefault="00F17337" w:rsidP="006B39C6">
      <w:pPr>
        <w:pStyle w:val="ListParagraph"/>
        <w:numPr>
          <w:ilvl w:val="0"/>
          <w:numId w:val="23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Property being averaged: Value: </w:t>
      </w:r>
      <w:r w:rsidR="00BE331C">
        <w:rPr>
          <w:rFonts w:ascii="Calibri" w:hAnsi="Calibri" w:cs="Arial"/>
        </w:rPr>
        <w:t>SHGC</w:t>
      </w:r>
      <w:r>
        <w:rPr>
          <w:rFonts w:ascii="Calibri" w:hAnsi="Calibri" w:cs="Arial"/>
        </w:rPr>
        <w:t xml:space="preserve"> of the area being described in this row. Values can come from the </w:t>
      </w:r>
      <w:r w:rsidR="00BE331C">
        <w:rPr>
          <w:rFonts w:ascii="Calibri" w:hAnsi="Calibri" w:cs="Arial"/>
        </w:rPr>
        <w:t>201</w:t>
      </w:r>
      <w:r w:rsidR="001A0EFE">
        <w:rPr>
          <w:rFonts w:ascii="Calibri" w:hAnsi="Calibri" w:cs="Arial"/>
        </w:rPr>
        <w:t>6</w:t>
      </w:r>
      <w:r w:rsidR="00BE331C">
        <w:rPr>
          <w:rFonts w:ascii="Calibri" w:hAnsi="Calibri" w:cs="Arial"/>
        </w:rPr>
        <w:t xml:space="preserve"> Reference Appendices, </w:t>
      </w:r>
      <w:r w:rsidR="005B376F">
        <w:rPr>
          <w:rFonts w:ascii="Calibri" w:hAnsi="Calibri" w:cs="Arial"/>
        </w:rPr>
        <w:t>m</w:t>
      </w:r>
      <w:r w:rsidR="00BE331C">
        <w:rPr>
          <w:rFonts w:ascii="Calibri" w:hAnsi="Calibri" w:cs="Arial"/>
        </w:rPr>
        <w:t>anufacturer</w:t>
      </w:r>
      <w:r w:rsidR="004D4067">
        <w:rPr>
          <w:rFonts w:ascii="Calibri" w:hAnsi="Calibri" w:cs="Arial"/>
        </w:rPr>
        <w:t>’</w:t>
      </w:r>
      <w:r w:rsidR="00BE331C">
        <w:rPr>
          <w:rFonts w:ascii="Calibri" w:hAnsi="Calibri" w:cs="Arial"/>
        </w:rPr>
        <w:t>s data or specification sheet.</w:t>
      </w:r>
    </w:p>
    <w:p w14:paraId="1029BCFA" w14:textId="77777777" w:rsidR="005B376F" w:rsidRPr="00302BA0" w:rsidRDefault="005B376F" w:rsidP="005B376F">
      <w:pPr>
        <w:pStyle w:val="ListParagraph"/>
        <w:numPr>
          <w:ilvl w:val="0"/>
          <w:numId w:val="23"/>
        </w:numPr>
        <w:rPr>
          <w:rFonts w:ascii="Calibri" w:hAnsi="Calibri" w:cs="Arial"/>
        </w:rPr>
      </w:pPr>
      <w:r>
        <w:rPr>
          <w:rFonts w:ascii="Calibri" w:hAnsi="Calibri" w:cs="Arial"/>
        </w:rPr>
        <w:t>Calculated value; not a user input.</w:t>
      </w:r>
    </w:p>
    <w:p w14:paraId="1029BCFB" w14:textId="77777777" w:rsidR="00AB300A" w:rsidRPr="006B39C6" w:rsidRDefault="00AB300A" w:rsidP="006B39C6">
      <w:pPr>
        <w:pStyle w:val="ListParagraph"/>
        <w:rPr>
          <w:rFonts w:ascii="Calibri" w:hAnsi="Calibri"/>
        </w:rPr>
      </w:pPr>
    </w:p>
    <w:p w14:paraId="1029BD05" w14:textId="77777777" w:rsidR="00A16650" w:rsidRDefault="00A16650" w:rsidP="00A16650">
      <w:pPr>
        <w:pStyle w:val="ListParagraph"/>
        <w:rPr>
          <w:rFonts w:ascii="Calibri" w:hAnsi="Calibri" w:cs="Arial"/>
        </w:rPr>
      </w:pPr>
    </w:p>
    <w:p w14:paraId="1029BD06" w14:textId="77777777" w:rsidR="00A16650" w:rsidRDefault="00A16650" w:rsidP="00A16650">
      <w:pPr>
        <w:pStyle w:val="ListParagraph"/>
        <w:rPr>
          <w:rFonts w:ascii="Calibri" w:hAnsi="Calibri" w:cs="Arial"/>
        </w:rPr>
        <w:sectPr w:rsidR="00A16650" w:rsidSect="00A16650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1008" w:right="1325" w:bottom="1008" w:left="594" w:header="720" w:footer="432" w:gutter="576"/>
          <w:pgNumType w:start="1"/>
          <w:cols w:space="720"/>
          <w:docGrid w:linePitch="272"/>
        </w:sectPr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420"/>
        <w:gridCol w:w="5940"/>
      </w:tblGrid>
      <w:tr w:rsidR="00E85B99" w:rsidRPr="00DA137D" w14:paraId="1029BD08" w14:textId="77777777" w:rsidTr="009E2089">
        <w:trPr>
          <w:cantSplit/>
          <w:trHeight w:val="144"/>
        </w:trPr>
        <w:tc>
          <w:tcPr>
            <w:tcW w:w="10008" w:type="dxa"/>
            <w:gridSpan w:val="3"/>
            <w:shd w:val="clear" w:color="auto" w:fill="auto"/>
            <w:vAlign w:val="bottom"/>
          </w:tcPr>
          <w:p w14:paraId="1029BD07" w14:textId="30B35E10" w:rsidR="00E85B99" w:rsidRPr="00C91B8A" w:rsidRDefault="00E85B99" w:rsidP="00F823FB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b/>
                <w:sz w:val="18"/>
                <w:szCs w:val="18"/>
              </w:rPr>
              <w:t>A. Area-Weighted Average</w:t>
            </w:r>
            <w:r w:rsidR="00F823FB">
              <w:rPr>
                <w:rFonts w:asciiTheme="minorHAnsi" w:hAnsiTheme="minorHAnsi"/>
                <w:b/>
                <w:sz w:val="18"/>
                <w:szCs w:val="18"/>
              </w:rPr>
              <w:t xml:space="preserve"> – General Information</w:t>
            </w:r>
          </w:p>
        </w:tc>
      </w:tr>
      <w:tr w:rsidR="00E85B99" w:rsidRPr="00DA137D" w14:paraId="1029BD0C" w14:textId="77777777" w:rsidTr="009E2089">
        <w:trPr>
          <w:cantSplit/>
          <w:trHeight w:val="144"/>
        </w:trPr>
        <w:tc>
          <w:tcPr>
            <w:tcW w:w="648" w:type="dxa"/>
            <w:shd w:val="clear" w:color="auto" w:fill="auto"/>
            <w:vAlign w:val="center"/>
          </w:tcPr>
          <w:p w14:paraId="1029BD09" w14:textId="77777777" w:rsidR="00E85B99" w:rsidRPr="00C91B8A" w:rsidRDefault="00E85B99" w:rsidP="003D6307">
            <w:pPr>
              <w:tabs>
                <w:tab w:val="left" w:pos="79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029BD0A" w14:textId="66ADE82A" w:rsidR="00E85B99" w:rsidRPr="00C91B8A" w:rsidRDefault="006408D4" w:rsidP="003D6307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Name: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029BD0B" w14:textId="7C28DB3A" w:rsidR="00E85B99" w:rsidRPr="00C91B8A" w:rsidRDefault="006408D4" w:rsidP="00442384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B5135B" w:rsidRPr="006B39C6">
              <w:rPr>
                <w:rFonts w:asciiTheme="minorHAnsi" w:hAnsiTheme="minorHAnsi"/>
                <w:sz w:val="18"/>
              </w:rPr>
              <w:t xml:space="preserve"> from CF1R</w:t>
            </w:r>
            <w:r w:rsidR="00E85B99" w:rsidRPr="00C91B8A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E85B99" w:rsidRPr="00DA137D" w14:paraId="1029BD10" w14:textId="77777777" w:rsidTr="009E2089">
        <w:trPr>
          <w:cantSplit/>
          <w:trHeight w:val="144"/>
        </w:trPr>
        <w:tc>
          <w:tcPr>
            <w:tcW w:w="648" w:type="dxa"/>
            <w:shd w:val="clear" w:color="auto" w:fill="auto"/>
            <w:vAlign w:val="center"/>
          </w:tcPr>
          <w:p w14:paraId="1029BD0D" w14:textId="77777777" w:rsidR="00E85B99" w:rsidRPr="00C91B8A" w:rsidRDefault="00E85B99" w:rsidP="003D6307">
            <w:pPr>
              <w:tabs>
                <w:tab w:val="left" w:pos="79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029BD0E" w14:textId="71AB73B0" w:rsidR="00C91B8A" w:rsidRPr="00C91B8A" w:rsidRDefault="006408D4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Dwelling Name or Number: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029BD0F" w14:textId="1540A28D" w:rsidR="00E85B99" w:rsidRPr="00C91B8A" w:rsidRDefault="006408D4" w:rsidP="00377FEC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&lt;&lt;from CF1R&gt;&gt;</w:t>
            </w:r>
          </w:p>
        </w:tc>
      </w:tr>
      <w:tr w:rsidR="003D6307" w:rsidRPr="00DA137D" w14:paraId="1029BD19" w14:textId="77777777" w:rsidTr="009E2089">
        <w:trPr>
          <w:cantSplit/>
          <w:trHeight w:val="144"/>
        </w:trPr>
        <w:tc>
          <w:tcPr>
            <w:tcW w:w="648" w:type="dxa"/>
            <w:shd w:val="clear" w:color="auto" w:fill="auto"/>
            <w:vAlign w:val="center"/>
          </w:tcPr>
          <w:p w14:paraId="1029BD15" w14:textId="77777777" w:rsidR="003D6307" w:rsidRPr="00C91B8A" w:rsidRDefault="003D6307" w:rsidP="003D6307">
            <w:pPr>
              <w:tabs>
                <w:tab w:val="left" w:pos="79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03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029BD16" w14:textId="3C919DE1" w:rsidR="00C91B8A" w:rsidRPr="00C91B8A" w:rsidRDefault="006408D4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Feature Being Area Weighted Averaged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029BD18" w14:textId="12F8CB09" w:rsidR="00AD6F16" w:rsidRPr="00C91B8A" w:rsidRDefault="00311E36" w:rsidP="00AD6F16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&lt;&lt;user pick from list, allowable choices equals </w:t>
            </w:r>
            <w:ins w:id="20" w:author="Shewmaker, Michael@Energy" w:date="2018-11-20T14:25:00Z">
              <w:r w:rsidR="005E57F2">
                <w:rPr>
                  <w:rFonts w:asciiTheme="minorHAnsi" w:hAnsiTheme="minorHAnsi"/>
                  <w:sz w:val="18"/>
                  <w:szCs w:val="18"/>
                </w:rPr>
                <w:t xml:space="preserve">Opaque Exterior </w:t>
              </w:r>
            </w:ins>
            <w:ins w:id="21" w:author="Shewmaker, Michael@Energy" w:date="2018-07-23T09:26:00Z">
              <w:r w:rsidR="00F64DB9">
                <w:rPr>
                  <w:rFonts w:asciiTheme="minorHAnsi" w:hAnsiTheme="minorHAnsi"/>
                  <w:sz w:val="18"/>
                  <w:szCs w:val="18"/>
                </w:rPr>
                <w:t xml:space="preserve">Door, </w:t>
              </w:r>
            </w:ins>
            <w:r>
              <w:rPr>
                <w:rFonts w:asciiTheme="minorHAnsi" w:hAnsiTheme="minorHAnsi"/>
                <w:sz w:val="18"/>
                <w:szCs w:val="18"/>
              </w:rPr>
              <w:t xml:space="preserve">Fenestration, Wall, Roof, Ceiling or Floor&gt;&gt; </w:t>
            </w:r>
            <w:r w:rsidR="006408D4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</w:tc>
      </w:tr>
      <w:tr w:rsidR="00E85B99" w:rsidRPr="00DA137D" w14:paraId="1029BD22" w14:textId="77777777" w:rsidTr="009E2089">
        <w:trPr>
          <w:cantSplit/>
          <w:trHeight w:val="144"/>
        </w:trPr>
        <w:tc>
          <w:tcPr>
            <w:tcW w:w="648" w:type="dxa"/>
            <w:shd w:val="clear" w:color="auto" w:fill="auto"/>
            <w:vAlign w:val="center"/>
          </w:tcPr>
          <w:p w14:paraId="1029BD1A" w14:textId="77777777" w:rsidR="00E85B99" w:rsidRPr="00C91B8A" w:rsidRDefault="00E85B99" w:rsidP="003D6307">
            <w:pPr>
              <w:tabs>
                <w:tab w:val="left" w:pos="79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04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029BD1B" w14:textId="2E8D3222" w:rsidR="00C91B8A" w:rsidRPr="00C91B8A" w:rsidRDefault="006408D4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Property Being Averaged: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029BD1C" w14:textId="755F2B9C" w:rsidR="00311E36" w:rsidRDefault="00311E36" w:rsidP="00311E36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pick from list</w:t>
            </w:r>
            <w:ins w:id="22" w:author="Smith, Alexis@Energy" w:date="2018-10-09T08:49:00Z">
              <w:r w:rsidR="00C369EC">
                <w:rPr>
                  <w:rFonts w:asciiTheme="minorHAnsi" w:hAnsiTheme="minorHAnsi"/>
                  <w:sz w:val="18"/>
                  <w:szCs w:val="18"/>
                </w:rPr>
                <w:t>:</w:t>
              </w:r>
            </w:ins>
          </w:p>
          <w:p w14:paraId="1029BD1D" w14:textId="54467FEF" w:rsidR="00311E36" w:rsidDel="00C369EC" w:rsidRDefault="00311E36" w:rsidP="00311E36">
            <w:pPr>
              <w:tabs>
                <w:tab w:val="left" w:pos="7920"/>
                <w:tab w:val="right" w:pos="10080"/>
              </w:tabs>
              <w:rPr>
                <w:del w:id="23" w:author="Smith, Alexis@Energy" w:date="2018-10-09T08:49:00Z"/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If A03=Fenestration allowable choices equal U-factor, 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SHGC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or U-factor and SHGC</w:t>
            </w:r>
            <w:ins w:id="24" w:author="Smith, Alexis@Energy" w:date="2018-10-09T08:49:00Z">
              <w:r w:rsidR="00C369EC">
                <w:rPr>
                  <w:rFonts w:asciiTheme="minorHAnsi" w:hAnsiTheme="minorHAnsi"/>
                  <w:sz w:val="18"/>
                  <w:szCs w:val="18"/>
                </w:rPr>
                <w:t>;</w:t>
              </w:r>
            </w:ins>
          </w:p>
          <w:p w14:paraId="1029BD21" w14:textId="01C667EC" w:rsidR="00AB300A" w:rsidRDefault="00311E36" w:rsidP="006B39C6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if A03= </w:t>
            </w:r>
            <w:ins w:id="25" w:author="Shewmaker, Michael@Energy" w:date="2018-11-20T14:25:00Z">
              <w:r w:rsidR="005E57F2">
                <w:rPr>
                  <w:rFonts w:asciiTheme="minorHAnsi" w:hAnsiTheme="minorHAnsi"/>
                  <w:sz w:val="18"/>
                  <w:szCs w:val="18"/>
                </w:rPr>
                <w:t xml:space="preserve">Opaque Exterior </w:t>
              </w:r>
            </w:ins>
            <w:ins w:id="26" w:author="Shewmaker, Michael@Energy" w:date="2018-07-23T09:27:00Z">
              <w:r w:rsidR="00F64DB9">
                <w:rPr>
                  <w:rFonts w:asciiTheme="minorHAnsi" w:hAnsiTheme="minorHAnsi"/>
                  <w:sz w:val="18"/>
                  <w:szCs w:val="18"/>
                </w:rPr>
                <w:t xml:space="preserve">Door, </w:t>
              </w:r>
            </w:ins>
            <w:r>
              <w:rPr>
                <w:rFonts w:asciiTheme="minorHAnsi" w:hAnsiTheme="minorHAnsi"/>
                <w:sz w:val="18"/>
                <w:szCs w:val="18"/>
              </w:rPr>
              <w:t>Wall, Roof, Ceiling or Floor choice equals U-factor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</w:tbl>
    <w:p w14:paraId="1029BD25" w14:textId="77777777" w:rsidR="00CE1572" w:rsidRDefault="00CE1572"/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617"/>
        <w:gridCol w:w="803"/>
        <w:gridCol w:w="2463"/>
        <w:gridCol w:w="3477"/>
      </w:tblGrid>
      <w:tr w:rsidR="003736A8" w:rsidRPr="00DA137D" w14:paraId="1029BD27" w14:textId="77777777" w:rsidTr="004D4067">
        <w:trPr>
          <w:cantSplit/>
          <w:trHeight w:val="144"/>
        </w:trPr>
        <w:tc>
          <w:tcPr>
            <w:tcW w:w="10008" w:type="dxa"/>
            <w:gridSpan w:val="5"/>
            <w:tcBorders>
              <w:top w:val="dashSmallGap" w:sz="4" w:space="0" w:color="548DD4" w:themeColor="text2" w:themeTint="99"/>
              <w:left w:val="dashSmallGap" w:sz="4" w:space="0" w:color="548DD4" w:themeColor="text2" w:themeTint="99"/>
              <w:right w:val="dashSmallGap" w:sz="4" w:space="0" w:color="548DD4" w:themeColor="text2" w:themeTint="99"/>
            </w:tcBorders>
            <w:vAlign w:val="center"/>
          </w:tcPr>
          <w:p w14:paraId="1029BD26" w14:textId="1C91C750" w:rsidR="00F823FB" w:rsidRDefault="00F823FB">
            <w:pPr>
              <w:tabs>
                <w:tab w:val="center" w:pos="2520"/>
                <w:tab w:val="center" w:pos="4140"/>
                <w:tab w:val="center" w:pos="594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CE1572" w:rsidRPr="00DA137D" w14:paraId="1029BD29" w14:textId="77777777" w:rsidTr="004D4067">
        <w:trPr>
          <w:cantSplit/>
          <w:trHeight w:val="144"/>
        </w:trPr>
        <w:tc>
          <w:tcPr>
            <w:tcW w:w="10008" w:type="dxa"/>
            <w:gridSpan w:val="5"/>
            <w:vAlign w:val="center"/>
          </w:tcPr>
          <w:p w14:paraId="61658EDF" w14:textId="77777777" w:rsidR="00AB300A" w:rsidRDefault="00CE1572" w:rsidP="006B39C6">
            <w:pPr>
              <w:tabs>
                <w:tab w:val="center" w:pos="2520"/>
                <w:tab w:val="center" w:pos="4140"/>
                <w:tab w:val="center" w:pos="594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B</w:t>
            </w:r>
            <w:r w:rsidRPr="00C91B8A">
              <w:rPr>
                <w:rFonts w:asciiTheme="minorHAnsi" w:hAnsiTheme="minorHAnsi"/>
                <w:b/>
                <w:sz w:val="18"/>
                <w:szCs w:val="18"/>
              </w:rPr>
              <w:t xml:space="preserve">.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U-factor </w:t>
            </w:r>
            <w:r w:rsidRPr="00C91B8A">
              <w:rPr>
                <w:rFonts w:asciiTheme="minorHAnsi" w:hAnsiTheme="minorHAnsi"/>
                <w:b/>
                <w:sz w:val="18"/>
                <w:szCs w:val="18"/>
              </w:rPr>
              <w:t>Area-Weighted Average Calculation</w:t>
            </w:r>
          </w:p>
          <w:p w14:paraId="1029BD28" w14:textId="1026E126" w:rsidR="00635559" w:rsidRDefault="00635559" w:rsidP="006B39C6">
            <w:pPr>
              <w:tabs>
                <w:tab w:val="center" w:pos="2520"/>
                <w:tab w:val="center" w:pos="4140"/>
                <w:tab w:val="center" w:pos="5940"/>
              </w:tabs>
              <w:rPr>
                <w:rFonts w:asciiTheme="minorHAnsi" w:hAnsiTheme="minorHAnsi"/>
                <w:sz w:val="18"/>
                <w:szCs w:val="18"/>
              </w:rPr>
            </w:pPr>
            <w:r w:rsidRPr="00E15104">
              <w:rPr>
                <w:rFonts w:ascii="Calibri" w:hAnsi="Calibri"/>
                <w:sz w:val="18"/>
                <w:szCs w:val="18"/>
              </w:rPr>
              <w:t>&lt;&lt;if A0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  <w:r w:rsidRPr="00E15104">
              <w:rPr>
                <w:rFonts w:ascii="Calibri" w:hAnsi="Calibri"/>
                <w:sz w:val="18"/>
                <w:szCs w:val="18"/>
              </w:rPr>
              <w:t xml:space="preserve"> equal to "</w:t>
            </w:r>
            <w:r>
              <w:rPr>
                <w:rFonts w:ascii="Calibri" w:hAnsi="Calibri"/>
                <w:sz w:val="18"/>
                <w:szCs w:val="18"/>
              </w:rPr>
              <w:t>SHGC</w:t>
            </w:r>
            <w:r w:rsidRPr="00E15104">
              <w:rPr>
                <w:rFonts w:ascii="Calibri" w:hAnsi="Calibri"/>
                <w:sz w:val="18"/>
                <w:szCs w:val="18"/>
              </w:rPr>
              <w:t xml:space="preserve">" then display the "section does not apply" message; else display Table </w:t>
            </w:r>
            <w:r>
              <w:rPr>
                <w:rFonts w:ascii="Calibri" w:hAnsi="Calibri"/>
                <w:sz w:val="18"/>
                <w:szCs w:val="18"/>
              </w:rPr>
              <w:t>B</w:t>
            </w:r>
            <w:r w:rsidRPr="00E15104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</w:tr>
      <w:tr w:rsidR="003D6307" w:rsidRPr="00DA137D" w14:paraId="1029BD2D" w14:textId="77777777" w:rsidTr="004D4067">
        <w:trPr>
          <w:cantSplit/>
          <w:trHeight w:val="144"/>
        </w:trPr>
        <w:tc>
          <w:tcPr>
            <w:tcW w:w="3265" w:type="dxa"/>
            <w:gridSpan w:val="2"/>
            <w:vAlign w:val="center"/>
          </w:tcPr>
          <w:p w14:paraId="1029BD2A" w14:textId="69488C0C" w:rsidR="003D6307" w:rsidRPr="00C91B8A" w:rsidRDefault="003D6307" w:rsidP="00442384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3266" w:type="dxa"/>
            <w:gridSpan w:val="2"/>
            <w:vAlign w:val="center"/>
          </w:tcPr>
          <w:p w14:paraId="1029BD2B" w14:textId="7A50DC4C" w:rsidR="00DC0863" w:rsidRDefault="006408D4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3477" w:type="dxa"/>
            <w:vAlign w:val="center"/>
          </w:tcPr>
          <w:p w14:paraId="1029BD2C" w14:textId="41BE25AB" w:rsidR="00DC0863" w:rsidRDefault="006408D4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</w:tr>
      <w:tr w:rsidR="003D6307" w:rsidRPr="00A06803" w14:paraId="1029BD31" w14:textId="77777777" w:rsidTr="004D4067">
        <w:trPr>
          <w:cantSplit/>
          <w:trHeight w:val="144"/>
        </w:trPr>
        <w:tc>
          <w:tcPr>
            <w:tcW w:w="3265" w:type="dxa"/>
            <w:gridSpan w:val="2"/>
            <w:vAlign w:val="center"/>
          </w:tcPr>
          <w:p w14:paraId="1029BD2E" w14:textId="315D46DC" w:rsidR="00AB300A" w:rsidRDefault="00B5135B" w:rsidP="006B39C6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D4067">
              <w:rPr>
                <w:rFonts w:asciiTheme="minorHAnsi" w:hAnsiTheme="minorHAnsi"/>
                <w:sz w:val="18"/>
                <w:szCs w:val="18"/>
              </w:rPr>
              <w:t>T</w:t>
            </w:r>
            <w:r w:rsidR="00D65F34" w:rsidRPr="00C91B8A">
              <w:rPr>
                <w:rFonts w:asciiTheme="minorHAnsi" w:hAnsiTheme="minorHAnsi"/>
                <w:sz w:val="18"/>
                <w:szCs w:val="18"/>
              </w:rPr>
              <w:t>ag</w:t>
            </w:r>
            <w:r w:rsidR="00464259" w:rsidRPr="00C91B8A">
              <w:rPr>
                <w:rFonts w:asciiTheme="minorHAnsi" w:hAnsiTheme="minorHAnsi"/>
                <w:sz w:val="18"/>
                <w:szCs w:val="18"/>
              </w:rPr>
              <w:t xml:space="preserve"> /I</w:t>
            </w:r>
            <w:r w:rsidR="00D65F34" w:rsidRPr="00C91B8A">
              <w:rPr>
                <w:rFonts w:asciiTheme="minorHAnsi" w:hAnsiTheme="minorHAnsi"/>
                <w:sz w:val="18"/>
                <w:szCs w:val="18"/>
              </w:rPr>
              <w:t>dentification</w:t>
            </w:r>
          </w:p>
        </w:tc>
        <w:tc>
          <w:tcPr>
            <w:tcW w:w="3266" w:type="dxa"/>
            <w:gridSpan w:val="2"/>
            <w:vAlign w:val="center"/>
          </w:tcPr>
          <w:p w14:paraId="1029BD2F" w14:textId="59BB5DE5" w:rsidR="00AB300A" w:rsidRDefault="006408D4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Surface Feature Area (ft</w:t>
            </w:r>
            <w:r>
              <w:rPr>
                <w:rFonts w:asciiTheme="minorHAnsi" w:hAnsi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3477" w:type="dxa"/>
            <w:vAlign w:val="center"/>
          </w:tcPr>
          <w:p w14:paraId="1029BD30" w14:textId="72FAD21C" w:rsidR="00AB300A" w:rsidRDefault="003736A8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U-Factor Value</w:t>
            </w:r>
          </w:p>
        </w:tc>
      </w:tr>
      <w:tr w:rsidR="003D6307" w:rsidRPr="00DA137D" w14:paraId="1029BD35" w14:textId="77777777" w:rsidTr="004D4067">
        <w:trPr>
          <w:cantSplit/>
          <w:trHeight w:val="144"/>
        </w:trPr>
        <w:tc>
          <w:tcPr>
            <w:tcW w:w="3265" w:type="dxa"/>
            <w:gridSpan w:val="2"/>
            <w:vAlign w:val="center"/>
          </w:tcPr>
          <w:p w14:paraId="1029BD32" w14:textId="77777777" w:rsidR="00F823FB" w:rsidRDefault="00875163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&lt;&lt;user input text&gt;&gt;</w:t>
            </w:r>
          </w:p>
        </w:tc>
        <w:tc>
          <w:tcPr>
            <w:tcW w:w="3266" w:type="dxa"/>
            <w:gridSpan w:val="2"/>
            <w:vAlign w:val="center"/>
          </w:tcPr>
          <w:p w14:paraId="1029BD33" w14:textId="77777777" w:rsidR="00F823FB" w:rsidRDefault="006408D4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&lt;&lt;user input, numeric&gt;&gt;</w:t>
            </w:r>
          </w:p>
        </w:tc>
        <w:tc>
          <w:tcPr>
            <w:tcW w:w="3477" w:type="dxa"/>
            <w:vAlign w:val="center"/>
          </w:tcPr>
          <w:p w14:paraId="1029BD34" w14:textId="2D633FCB" w:rsidR="00F823FB" w:rsidRDefault="006408D4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 user input, numeric in decimal&gt;&gt;</w:t>
            </w:r>
          </w:p>
        </w:tc>
      </w:tr>
      <w:tr w:rsidR="003D6307" w:rsidRPr="00DA137D" w14:paraId="1029BD39" w14:textId="77777777" w:rsidTr="004D4067">
        <w:trPr>
          <w:cantSplit/>
          <w:trHeight w:val="144"/>
        </w:trPr>
        <w:tc>
          <w:tcPr>
            <w:tcW w:w="3265" w:type="dxa"/>
            <w:gridSpan w:val="2"/>
            <w:vAlign w:val="center"/>
          </w:tcPr>
          <w:p w14:paraId="1029BD36" w14:textId="77777777" w:rsidR="00F823FB" w:rsidRDefault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vAlign w:val="center"/>
          </w:tcPr>
          <w:p w14:paraId="1029BD37" w14:textId="77777777" w:rsidR="00F823FB" w:rsidRDefault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477" w:type="dxa"/>
            <w:vAlign w:val="center"/>
          </w:tcPr>
          <w:p w14:paraId="1029BD38" w14:textId="77777777" w:rsidR="00F823FB" w:rsidRDefault="00F823FB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85B99" w:rsidRPr="00E85B99" w14:paraId="1029BD47" w14:textId="77777777" w:rsidTr="004D4067">
        <w:trPr>
          <w:cantSplit/>
          <w:trHeight w:val="144"/>
        </w:trPr>
        <w:tc>
          <w:tcPr>
            <w:tcW w:w="648" w:type="dxa"/>
            <w:shd w:val="clear" w:color="auto" w:fill="auto"/>
            <w:vAlign w:val="center"/>
          </w:tcPr>
          <w:p w14:paraId="1029BD3C" w14:textId="59798C99" w:rsidR="00E85B99" w:rsidRPr="00C91B8A" w:rsidRDefault="002F1F38" w:rsidP="00442384">
            <w:pPr>
              <w:tabs>
                <w:tab w:val="left" w:pos="79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3420" w:type="dxa"/>
            <w:gridSpan w:val="2"/>
            <w:shd w:val="clear" w:color="auto" w:fill="auto"/>
            <w:vAlign w:val="center"/>
          </w:tcPr>
          <w:p w14:paraId="1029BD3D" w14:textId="060C3C8B" w:rsidR="00F823FB" w:rsidRDefault="003736A8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U-Factor </w:t>
            </w:r>
            <w:r w:rsidR="006408D4">
              <w:rPr>
                <w:rFonts w:asciiTheme="minorHAnsi" w:hAnsiTheme="minorHAnsi"/>
                <w:sz w:val="18"/>
                <w:szCs w:val="18"/>
              </w:rPr>
              <w:t>Area-weighted Average:</w:t>
            </w:r>
          </w:p>
        </w:tc>
        <w:tc>
          <w:tcPr>
            <w:tcW w:w="5940" w:type="dxa"/>
            <w:gridSpan w:val="2"/>
            <w:shd w:val="clear" w:color="auto" w:fill="auto"/>
            <w:vAlign w:val="center"/>
          </w:tcPr>
          <w:p w14:paraId="1029BD3E" w14:textId="77777777" w:rsidR="00311E36" w:rsidRPr="00C91B8A" w:rsidRDefault="00311E36" w:rsidP="00311E36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&lt;&lt;calculated field</w:t>
            </w:r>
          </w:p>
          <w:p w14:paraId="1029BD3F" w14:textId="77777777" w:rsidR="00311E36" w:rsidRPr="00C91B8A" w:rsidRDefault="00311E36" w:rsidP="00311E36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 is the number of rows in columns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B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2 and B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  <w:p w14:paraId="1029BD40" w14:textId="77777777" w:rsidR="00311E36" w:rsidRPr="00C91B8A" w:rsidRDefault="00311E36" w:rsidP="00311E36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4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 xml:space="preserve">i is the value of the </w:t>
            </w:r>
            <w:r>
              <w:rPr>
                <w:rFonts w:asciiTheme="minorHAnsi" w:hAnsiTheme="minorHAnsi"/>
                <w:sz w:val="18"/>
                <w:szCs w:val="18"/>
              </w:rPr>
              <w:t>n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-</w:t>
            </w:r>
            <w:proofErr w:type="spellStart"/>
            <w:r w:rsidRPr="00C91B8A">
              <w:rPr>
                <w:rFonts w:asciiTheme="minorHAnsi" w:hAnsiTheme="minorHAnsi"/>
                <w:sz w:val="18"/>
                <w:szCs w:val="18"/>
              </w:rPr>
              <w:t>th</w:t>
            </w:r>
            <w:proofErr w:type="spellEnd"/>
            <w:r w:rsidRPr="00C91B8A">
              <w:rPr>
                <w:rFonts w:asciiTheme="minorHAnsi" w:hAnsiTheme="minorHAnsi"/>
                <w:sz w:val="18"/>
                <w:szCs w:val="18"/>
              </w:rPr>
              <w:t xml:space="preserve"> entry in </w:t>
            </w:r>
            <w:r>
              <w:rPr>
                <w:rFonts w:asciiTheme="minorHAnsi" w:hAnsiTheme="minorHAnsi"/>
                <w:sz w:val="18"/>
                <w:szCs w:val="18"/>
              </w:rPr>
              <w:t>columns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B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2 and B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  <w:p w14:paraId="1029BD41" w14:textId="77777777" w:rsidR="00311E36" w:rsidRPr="00C91B8A" w:rsidRDefault="00311E36" w:rsidP="00311E36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</w:p>
          <w:p w14:paraId="1029BD46" w14:textId="1CA45395" w:rsidR="00DC0863" w:rsidRDefault="00311E36" w:rsidP="00384D2B">
            <w:pPr>
              <w:tabs>
                <w:tab w:val="left" w:pos="432"/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Display the sum from 1 to</w:t>
            </w:r>
            <w:del w:id="27" w:author="Smith, Alexis@Energy" w:date="2018-08-03T09:04:00Z">
              <w:r w:rsidDel="00384D2B">
                <w:rPr>
                  <w:rFonts w:asciiTheme="minorHAnsi" w:hAnsiTheme="minorHAnsi"/>
                  <w:sz w:val="18"/>
                  <w:szCs w:val="18"/>
                </w:rPr>
                <w:delText xml:space="preserve"> 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>n of B02*B03, divided by the sum from 1 to</w:t>
            </w:r>
            <w:del w:id="28" w:author="Smith, Alexis@Energy" w:date="2018-08-03T09:04:00Z">
              <w:r w:rsidDel="00384D2B">
                <w:rPr>
                  <w:rFonts w:asciiTheme="minorHAnsi" w:hAnsiTheme="minorHAnsi"/>
                  <w:sz w:val="18"/>
                  <w:szCs w:val="18"/>
                </w:rPr>
                <w:delText xml:space="preserve"> 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>n of B02</w:t>
            </w:r>
            <w:r w:rsidRPr="009F5AAF">
              <w:rPr>
                <w:rFonts w:asciiTheme="minorHAnsi" w:hAnsiTheme="minorHAnsi"/>
                <w:sz w:val="18"/>
                <w:szCs w:val="18"/>
                <w:vertAlign w:val="subscript"/>
              </w:rPr>
              <w:t>n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 xml:space="preserve">  [(</w:t>
            </w:r>
            <w:r>
              <w:rPr>
                <w:rFonts w:asciiTheme="minorHAnsi" w:hAnsiTheme="minorHAnsi"/>
                <w:sz w:val="18"/>
                <w:szCs w:val="18"/>
              </w:rPr>
              <w:t>B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Pr="009F5AAF">
              <w:rPr>
                <w:rFonts w:asciiTheme="minorHAnsi" w:hAnsiTheme="minorHAnsi"/>
                <w:sz w:val="18"/>
                <w:szCs w:val="18"/>
                <w:vertAlign w:val="subscript"/>
              </w:rPr>
              <w:t>1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*</w:t>
            </w:r>
            <w:r>
              <w:rPr>
                <w:rFonts w:asciiTheme="minorHAnsi" w:hAnsiTheme="minorHAnsi"/>
                <w:sz w:val="18"/>
                <w:szCs w:val="18"/>
              </w:rPr>
              <w:t>B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3</w:t>
            </w:r>
            <w:r w:rsidRPr="009F5AAF">
              <w:rPr>
                <w:rFonts w:asciiTheme="minorHAnsi" w:hAnsiTheme="minorHAnsi"/>
                <w:sz w:val="18"/>
                <w:szCs w:val="18"/>
                <w:vertAlign w:val="subscript"/>
              </w:rPr>
              <w:t>1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)+(</w:t>
            </w:r>
            <w:r>
              <w:rPr>
                <w:rFonts w:asciiTheme="minorHAnsi" w:hAnsiTheme="minorHAnsi"/>
                <w:sz w:val="18"/>
                <w:szCs w:val="18"/>
              </w:rPr>
              <w:t>B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Pr="009F5AAF">
              <w:rPr>
                <w:rFonts w:asciiTheme="minorHAnsi" w:hAnsiTheme="minorHAnsi"/>
                <w:sz w:val="18"/>
                <w:szCs w:val="18"/>
                <w:vertAlign w:val="subscript"/>
              </w:rPr>
              <w:t>2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*</w:t>
            </w:r>
            <w:r>
              <w:rPr>
                <w:rFonts w:asciiTheme="minorHAnsi" w:hAnsiTheme="minorHAnsi"/>
                <w:sz w:val="18"/>
                <w:szCs w:val="18"/>
              </w:rPr>
              <w:t>B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3</w:t>
            </w:r>
            <w:r w:rsidRPr="009F5AAF">
              <w:rPr>
                <w:rFonts w:asciiTheme="minorHAnsi" w:hAnsiTheme="minorHAnsi"/>
                <w:sz w:val="18"/>
                <w:szCs w:val="18"/>
                <w:vertAlign w:val="subscript"/>
              </w:rPr>
              <w:t>2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)+(</w:t>
            </w:r>
            <w:r>
              <w:rPr>
                <w:rFonts w:asciiTheme="minorHAnsi" w:hAnsiTheme="minorHAnsi"/>
                <w:sz w:val="18"/>
                <w:szCs w:val="18"/>
              </w:rPr>
              <w:t>B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Pr="009F5AAF">
              <w:rPr>
                <w:rFonts w:asciiTheme="minorHAnsi" w:hAnsiTheme="minorHAnsi"/>
                <w:sz w:val="18"/>
                <w:szCs w:val="18"/>
                <w:vertAlign w:val="subscript"/>
              </w:rPr>
              <w:t>3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*</w:t>
            </w:r>
            <w:r>
              <w:rPr>
                <w:rFonts w:asciiTheme="minorHAnsi" w:hAnsiTheme="minorHAnsi"/>
                <w:sz w:val="18"/>
                <w:szCs w:val="18"/>
              </w:rPr>
              <w:t>B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3</w:t>
            </w:r>
            <w:r w:rsidRPr="009F5AAF">
              <w:rPr>
                <w:rFonts w:asciiTheme="minorHAnsi" w:hAnsiTheme="minorHAnsi"/>
                <w:sz w:val="18"/>
                <w:szCs w:val="18"/>
                <w:vertAlign w:val="subscript"/>
              </w:rPr>
              <w:t>3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)+… (</w:t>
            </w:r>
            <w:r>
              <w:rPr>
                <w:rFonts w:asciiTheme="minorHAnsi" w:hAnsiTheme="minorHAnsi"/>
                <w:sz w:val="18"/>
                <w:szCs w:val="18"/>
              </w:rPr>
              <w:t>B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Pr="00C91B8A">
              <w:rPr>
                <w:rFonts w:asciiTheme="minorHAnsi" w:hAnsiTheme="minorHAnsi"/>
                <w:sz w:val="18"/>
                <w:szCs w:val="18"/>
                <w:vertAlign w:val="subscript"/>
              </w:rPr>
              <w:t>n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*</w:t>
            </w:r>
            <w:r>
              <w:rPr>
                <w:rFonts w:asciiTheme="minorHAnsi" w:hAnsiTheme="minorHAnsi"/>
                <w:sz w:val="18"/>
                <w:szCs w:val="18"/>
              </w:rPr>
              <w:t>B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3</w:t>
            </w:r>
            <w:r w:rsidRPr="00C91B8A">
              <w:rPr>
                <w:rFonts w:asciiTheme="minorHAnsi" w:hAnsiTheme="minorHAnsi"/>
                <w:sz w:val="18"/>
                <w:szCs w:val="18"/>
                <w:vertAlign w:val="subscript"/>
              </w:rPr>
              <w:t>n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)]/</w:t>
            </w:r>
            <w:r>
              <w:rPr>
                <w:rFonts w:asciiTheme="minorHAnsi" w:hAnsiTheme="minorHAnsi"/>
                <w:sz w:val="18"/>
                <w:szCs w:val="18"/>
              </w:rPr>
              <w:t>B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Pr="009F5AAF">
              <w:rPr>
                <w:rFonts w:asciiTheme="minorHAnsi" w:hAnsiTheme="minorHAnsi"/>
                <w:sz w:val="18"/>
                <w:szCs w:val="18"/>
                <w:vertAlign w:val="subscript"/>
              </w:rPr>
              <w:t>Total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</w:tbl>
    <w:p w14:paraId="1029BD48" w14:textId="77777777" w:rsidR="00A16650" w:rsidRDefault="00A16650" w:rsidP="00A16650">
      <w:pPr>
        <w:pStyle w:val="ListParagraph"/>
        <w:rPr>
          <w:rFonts w:ascii="Calibri" w:hAnsi="Calibri" w:cs="Arial"/>
        </w:rPr>
      </w:pP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617"/>
        <w:gridCol w:w="803"/>
        <w:gridCol w:w="2463"/>
        <w:gridCol w:w="3477"/>
      </w:tblGrid>
      <w:tr w:rsidR="003736A8" w:rsidRPr="00C91B8A" w14:paraId="1029BD4A" w14:textId="77777777" w:rsidTr="009E2089">
        <w:trPr>
          <w:cantSplit/>
          <w:trHeight w:val="144"/>
        </w:trPr>
        <w:tc>
          <w:tcPr>
            <w:tcW w:w="10008" w:type="dxa"/>
            <w:gridSpan w:val="5"/>
            <w:tcBorders>
              <w:top w:val="dashSmallGap" w:sz="4" w:space="0" w:color="548DD4" w:themeColor="text2" w:themeTint="99"/>
              <w:left w:val="dashSmallGap" w:sz="4" w:space="0" w:color="548DD4" w:themeColor="text2" w:themeTint="99"/>
              <w:right w:val="dashSmallGap" w:sz="4" w:space="0" w:color="548DD4" w:themeColor="text2" w:themeTint="99"/>
            </w:tcBorders>
            <w:vAlign w:val="center"/>
          </w:tcPr>
          <w:p w14:paraId="1029BD49" w14:textId="0B6623E5" w:rsidR="00F823FB" w:rsidRDefault="00F823FB">
            <w:pPr>
              <w:tabs>
                <w:tab w:val="center" w:pos="2520"/>
                <w:tab w:val="center" w:pos="4140"/>
                <w:tab w:val="center" w:pos="594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CE1572" w:rsidRPr="00C91B8A" w14:paraId="1029BD4C" w14:textId="77777777" w:rsidTr="009E2089">
        <w:trPr>
          <w:cantSplit/>
          <w:trHeight w:val="144"/>
        </w:trPr>
        <w:tc>
          <w:tcPr>
            <w:tcW w:w="10008" w:type="dxa"/>
            <w:gridSpan w:val="5"/>
            <w:vAlign w:val="center"/>
          </w:tcPr>
          <w:p w14:paraId="0226A40E" w14:textId="77777777" w:rsidR="00F823FB" w:rsidRDefault="00CE1572">
            <w:pPr>
              <w:tabs>
                <w:tab w:val="center" w:pos="2520"/>
                <w:tab w:val="center" w:pos="4140"/>
                <w:tab w:val="center" w:pos="594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C</w:t>
            </w:r>
            <w:r w:rsidRPr="00C91B8A">
              <w:rPr>
                <w:rFonts w:asciiTheme="minorHAnsi" w:hAnsiTheme="minorHAnsi"/>
                <w:b/>
                <w:sz w:val="18"/>
                <w:szCs w:val="18"/>
              </w:rPr>
              <w:t xml:space="preserve">. </w:t>
            </w:r>
            <w:r w:rsidR="003736A8">
              <w:rPr>
                <w:rFonts w:asciiTheme="minorHAnsi" w:hAnsiTheme="minorHAnsi"/>
                <w:b/>
                <w:sz w:val="18"/>
                <w:szCs w:val="18"/>
              </w:rPr>
              <w:t>SHGC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Pr="00C91B8A">
              <w:rPr>
                <w:rFonts w:asciiTheme="minorHAnsi" w:hAnsiTheme="minorHAnsi"/>
                <w:b/>
                <w:sz w:val="18"/>
                <w:szCs w:val="18"/>
              </w:rPr>
              <w:t>Area-Weighted Average Calculation</w:t>
            </w:r>
          </w:p>
          <w:p w14:paraId="1029BD4B" w14:textId="1F70503B" w:rsidR="00635559" w:rsidRDefault="00635559">
            <w:pPr>
              <w:tabs>
                <w:tab w:val="center" w:pos="2520"/>
                <w:tab w:val="center" w:pos="4140"/>
                <w:tab w:val="center" w:pos="5940"/>
              </w:tabs>
              <w:rPr>
                <w:rFonts w:asciiTheme="minorHAnsi" w:hAnsiTheme="minorHAnsi"/>
                <w:sz w:val="18"/>
                <w:szCs w:val="18"/>
              </w:rPr>
            </w:pPr>
            <w:r w:rsidRPr="00E15104">
              <w:rPr>
                <w:rFonts w:ascii="Calibri" w:hAnsi="Calibri"/>
                <w:sz w:val="18"/>
                <w:szCs w:val="18"/>
              </w:rPr>
              <w:t>&lt;&lt;if A0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  <w:r w:rsidRPr="00E15104">
              <w:rPr>
                <w:rFonts w:ascii="Calibri" w:hAnsi="Calibri"/>
                <w:sz w:val="18"/>
                <w:szCs w:val="18"/>
              </w:rPr>
              <w:t xml:space="preserve"> equal to "</w:t>
            </w:r>
            <w:r>
              <w:rPr>
                <w:rFonts w:ascii="Calibri" w:hAnsi="Calibri"/>
                <w:sz w:val="18"/>
                <w:szCs w:val="18"/>
              </w:rPr>
              <w:t>U-Factor</w:t>
            </w:r>
            <w:r w:rsidRPr="00E15104">
              <w:rPr>
                <w:rFonts w:ascii="Calibri" w:hAnsi="Calibri"/>
                <w:sz w:val="18"/>
                <w:szCs w:val="18"/>
              </w:rPr>
              <w:t xml:space="preserve">" then display the "section does not apply" message; else display Table </w:t>
            </w:r>
            <w:r>
              <w:rPr>
                <w:rFonts w:ascii="Calibri" w:hAnsi="Calibri"/>
                <w:sz w:val="18"/>
                <w:szCs w:val="18"/>
              </w:rPr>
              <w:t>C</w:t>
            </w:r>
            <w:r w:rsidRPr="00E15104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</w:tr>
      <w:tr w:rsidR="00CE1572" w:rsidRPr="00C91B8A" w14:paraId="1029BD50" w14:textId="77777777" w:rsidTr="009E2089">
        <w:trPr>
          <w:cantSplit/>
          <w:trHeight w:val="144"/>
        </w:trPr>
        <w:tc>
          <w:tcPr>
            <w:tcW w:w="3265" w:type="dxa"/>
            <w:gridSpan w:val="2"/>
            <w:vAlign w:val="center"/>
          </w:tcPr>
          <w:p w14:paraId="1029BD4D" w14:textId="666276E1" w:rsidR="00DC0863" w:rsidRDefault="00CE1572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3266" w:type="dxa"/>
            <w:gridSpan w:val="2"/>
            <w:vAlign w:val="center"/>
          </w:tcPr>
          <w:p w14:paraId="1029BD4E" w14:textId="3FFAB420" w:rsidR="00DC0863" w:rsidRDefault="00CE1572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3477" w:type="dxa"/>
            <w:vAlign w:val="center"/>
          </w:tcPr>
          <w:p w14:paraId="1029BD4F" w14:textId="1045D7F4" w:rsidR="00DC0863" w:rsidRDefault="00CE1572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</w:tr>
      <w:tr w:rsidR="00CE1572" w:rsidRPr="00C91B8A" w14:paraId="1029BD54" w14:textId="77777777" w:rsidTr="009E2089">
        <w:trPr>
          <w:cantSplit/>
          <w:trHeight w:val="144"/>
        </w:trPr>
        <w:tc>
          <w:tcPr>
            <w:tcW w:w="3265" w:type="dxa"/>
            <w:gridSpan w:val="2"/>
            <w:vAlign w:val="center"/>
          </w:tcPr>
          <w:p w14:paraId="1029BD51" w14:textId="77777777" w:rsidR="00CE1572" w:rsidRPr="00C91B8A" w:rsidRDefault="00CE1572" w:rsidP="00CE1572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Tag /Identification</w:t>
            </w:r>
          </w:p>
        </w:tc>
        <w:tc>
          <w:tcPr>
            <w:tcW w:w="3266" w:type="dxa"/>
            <w:gridSpan w:val="2"/>
            <w:vAlign w:val="center"/>
          </w:tcPr>
          <w:p w14:paraId="1029BD52" w14:textId="77777777" w:rsidR="00CE1572" w:rsidRPr="00C91B8A" w:rsidRDefault="00CE1572" w:rsidP="00CE1572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Surface Feature Area (ft</w:t>
            </w:r>
            <w:r w:rsidRPr="00C91B8A">
              <w:rPr>
                <w:rFonts w:asciiTheme="minorHAnsi" w:hAnsiTheme="minorHAnsi"/>
                <w:sz w:val="18"/>
                <w:szCs w:val="18"/>
                <w:vertAlign w:val="superscript"/>
              </w:rPr>
              <w:t>2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3477" w:type="dxa"/>
            <w:vAlign w:val="center"/>
          </w:tcPr>
          <w:p w14:paraId="1029BD53" w14:textId="77777777" w:rsidR="00F823FB" w:rsidRDefault="003736A8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SHGC Value</w:t>
            </w:r>
          </w:p>
        </w:tc>
      </w:tr>
      <w:tr w:rsidR="00CE1572" w:rsidRPr="00C91B8A" w14:paraId="1029BD58" w14:textId="77777777" w:rsidTr="009E2089">
        <w:trPr>
          <w:cantSplit/>
          <w:trHeight w:val="144"/>
        </w:trPr>
        <w:tc>
          <w:tcPr>
            <w:tcW w:w="3265" w:type="dxa"/>
            <w:gridSpan w:val="2"/>
            <w:vAlign w:val="center"/>
          </w:tcPr>
          <w:p w14:paraId="1029BD55" w14:textId="77777777" w:rsidR="00CE1572" w:rsidRPr="00C91B8A" w:rsidRDefault="00CE1572" w:rsidP="00CE1572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&lt;&lt;user input text&gt;&gt;</w:t>
            </w:r>
          </w:p>
        </w:tc>
        <w:tc>
          <w:tcPr>
            <w:tcW w:w="3266" w:type="dxa"/>
            <w:gridSpan w:val="2"/>
            <w:vAlign w:val="center"/>
          </w:tcPr>
          <w:p w14:paraId="1029BD56" w14:textId="77777777" w:rsidR="00CE1572" w:rsidRPr="00C91B8A" w:rsidRDefault="00CE1572" w:rsidP="00CE1572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&lt;&lt;user input, numeric&gt;&gt;</w:t>
            </w:r>
          </w:p>
        </w:tc>
        <w:tc>
          <w:tcPr>
            <w:tcW w:w="3477" w:type="dxa"/>
            <w:vAlign w:val="center"/>
          </w:tcPr>
          <w:p w14:paraId="1029BD57" w14:textId="77777777" w:rsidR="00CE1572" w:rsidRPr="00C91B8A" w:rsidRDefault="00CE1572" w:rsidP="00CE1572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C91B8A" w:rsidDel="0067436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user input, numeric in decimal&gt;&gt;</w:t>
            </w:r>
          </w:p>
        </w:tc>
      </w:tr>
      <w:tr w:rsidR="00CE1572" w:rsidRPr="00C91B8A" w14:paraId="1029BD5C" w14:textId="77777777" w:rsidTr="009E2089">
        <w:trPr>
          <w:cantSplit/>
          <w:trHeight w:val="144"/>
        </w:trPr>
        <w:tc>
          <w:tcPr>
            <w:tcW w:w="3265" w:type="dxa"/>
            <w:gridSpan w:val="2"/>
            <w:vAlign w:val="center"/>
          </w:tcPr>
          <w:p w14:paraId="1029BD59" w14:textId="77777777" w:rsidR="00CE1572" w:rsidRPr="00C91B8A" w:rsidRDefault="00CE1572" w:rsidP="00CE1572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vAlign w:val="center"/>
          </w:tcPr>
          <w:p w14:paraId="1029BD5A" w14:textId="77777777" w:rsidR="00CE1572" w:rsidRPr="00C91B8A" w:rsidRDefault="00CE1572" w:rsidP="00CE1572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477" w:type="dxa"/>
            <w:vAlign w:val="center"/>
          </w:tcPr>
          <w:p w14:paraId="1029BD5B" w14:textId="77777777" w:rsidR="00CE1572" w:rsidRPr="00C91B8A" w:rsidRDefault="00CE1572" w:rsidP="00CE1572">
            <w:pPr>
              <w:tabs>
                <w:tab w:val="center" w:pos="2520"/>
                <w:tab w:val="center" w:pos="4140"/>
                <w:tab w:val="center" w:pos="594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E1572" w:rsidRPr="00C91B8A" w14:paraId="1029BD6E" w14:textId="77777777" w:rsidTr="009E2089">
        <w:trPr>
          <w:cantSplit/>
          <w:trHeight w:val="144"/>
        </w:trPr>
        <w:tc>
          <w:tcPr>
            <w:tcW w:w="648" w:type="dxa"/>
            <w:shd w:val="clear" w:color="auto" w:fill="auto"/>
            <w:vAlign w:val="center"/>
          </w:tcPr>
          <w:p w14:paraId="1029BD5F" w14:textId="3D120B4B" w:rsidR="00DC0863" w:rsidRDefault="00CE1572">
            <w:pPr>
              <w:tabs>
                <w:tab w:val="left" w:pos="7920"/>
                <w:tab w:val="right" w:pos="10080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 w:rsidR="00442384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3420" w:type="dxa"/>
            <w:gridSpan w:val="2"/>
            <w:shd w:val="clear" w:color="auto" w:fill="auto"/>
            <w:vAlign w:val="center"/>
          </w:tcPr>
          <w:p w14:paraId="1029BD60" w14:textId="77777777" w:rsidR="00CE1572" w:rsidRPr="00C91B8A" w:rsidRDefault="003736A8" w:rsidP="00CE1572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SHGC </w:t>
            </w:r>
            <w:r w:rsidR="00CE1572" w:rsidRPr="00C91B8A">
              <w:rPr>
                <w:rFonts w:asciiTheme="minorHAnsi" w:hAnsiTheme="minorHAnsi"/>
                <w:sz w:val="18"/>
                <w:szCs w:val="18"/>
              </w:rPr>
              <w:t>Area-weighted Average:</w:t>
            </w:r>
          </w:p>
        </w:tc>
        <w:tc>
          <w:tcPr>
            <w:tcW w:w="5940" w:type="dxa"/>
            <w:gridSpan w:val="2"/>
            <w:shd w:val="clear" w:color="auto" w:fill="auto"/>
            <w:vAlign w:val="center"/>
          </w:tcPr>
          <w:p w14:paraId="1029BD61" w14:textId="77777777" w:rsidR="00311E36" w:rsidRPr="00C91B8A" w:rsidRDefault="00311E36" w:rsidP="00311E36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&lt;&lt;calculated field</w:t>
            </w:r>
          </w:p>
          <w:p w14:paraId="1029BD62" w14:textId="77777777" w:rsidR="00311E36" w:rsidRPr="00C91B8A" w:rsidRDefault="00311E36" w:rsidP="00311E36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 is the number of rows in columns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2 and C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  <w:p w14:paraId="1029BD63" w14:textId="77777777" w:rsidR="00311E36" w:rsidRPr="00C91B8A" w:rsidRDefault="00311E36" w:rsidP="00311E36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4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 xml:space="preserve">i is the value of the </w:t>
            </w:r>
            <w:r>
              <w:rPr>
                <w:rFonts w:asciiTheme="minorHAnsi" w:hAnsiTheme="minorHAnsi"/>
                <w:sz w:val="18"/>
                <w:szCs w:val="18"/>
              </w:rPr>
              <w:t>n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-</w:t>
            </w:r>
            <w:proofErr w:type="spellStart"/>
            <w:r w:rsidRPr="00C91B8A">
              <w:rPr>
                <w:rFonts w:asciiTheme="minorHAnsi" w:hAnsiTheme="minorHAnsi"/>
                <w:sz w:val="18"/>
                <w:szCs w:val="18"/>
              </w:rPr>
              <w:t>th</w:t>
            </w:r>
            <w:proofErr w:type="spellEnd"/>
            <w:r w:rsidRPr="00C91B8A">
              <w:rPr>
                <w:rFonts w:asciiTheme="minorHAnsi" w:hAnsiTheme="minorHAnsi"/>
                <w:sz w:val="18"/>
                <w:szCs w:val="18"/>
              </w:rPr>
              <w:t xml:space="preserve"> entry in </w:t>
            </w:r>
            <w:r>
              <w:rPr>
                <w:rFonts w:asciiTheme="minorHAnsi" w:hAnsiTheme="minorHAnsi"/>
                <w:sz w:val="18"/>
                <w:szCs w:val="18"/>
              </w:rPr>
              <w:t>columns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2 and C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  <w:p w14:paraId="1029BD64" w14:textId="77777777" w:rsidR="00311E36" w:rsidRPr="00C91B8A" w:rsidRDefault="00311E36" w:rsidP="00311E36">
            <w:pPr>
              <w:tabs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</w:p>
          <w:p w14:paraId="1029BD6D" w14:textId="6B52F19B" w:rsidR="00CE1572" w:rsidRPr="00C91B8A" w:rsidRDefault="00311E36" w:rsidP="00384D2B">
            <w:pPr>
              <w:tabs>
                <w:tab w:val="left" w:pos="432"/>
                <w:tab w:val="left" w:pos="7920"/>
                <w:tab w:val="right" w:pos="10080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Display the sum from 1 to</w:t>
            </w:r>
            <w:del w:id="29" w:author="Smith, Alexis@Energy" w:date="2018-08-03T09:04:00Z">
              <w:r w:rsidDel="00384D2B">
                <w:rPr>
                  <w:rFonts w:asciiTheme="minorHAnsi" w:hAnsiTheme="minorHAnsi"/>
                  <w:sz w:val="18"/>
                  <w:szCs w:val="18"/>
                </w:rPr>
                <w:delText xml:space="preserve"> 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>n of C02*C03, divided by the sum from 1 to</w:t>
            </w:r>
            <w:del w:id="30" w:author="Smith, Alexis@Energy" w:date="2018-08-03T09:04:00Z">
              <w:r w:rsidDel="00384D2B">
                <w:rPr>
                  <w:rFonts w:asciiTheme="minorHAnsi" w:hAnsiTheme="minorHAnsi"/>
                  <w:sz w:val="18"/>
                  <w:szCs w:val="18"/>
                </w:rPr>
                <w:delText xml:space="preserve"> </w:delText>
              </w:r>
            </w:del>
            <w:r>
              <w:rPr>
                <w:rFonts w:asciiTheme="minorHAnsi" w:hAnsiTheme="minorHAnsi"/>
                <w:sz w:val="18"/>
                <w:szCs w:val="18"/>
              </w:rPr>
              <w:t>n of C02</w:t>
            </w:r>
            <w:r w:rsidRPr="009F5AAF">
              <w:rPr>
                <w:rFonts w:asciiTheme="minorHAnsi" w:hAnsiTheme="minorHAnsi"/>
                <w:sz w:val="18"/>
                <w:szCs w:val="18"/>
                <w:vertAlign w:val="subscript"/>
              </w:rPr>
              <w:t>n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 xml:space="preserve">  [(</w:t>
            </w: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Pr="006408D4">
              <w:rPr>
                <w:rFonts w:asciiTheme="minorHAnsi" w:hAnsiTheme="minorHAnsi"/>
                <w:sz w:val="18"/>
                <w:szCs w:val="18"/>
                <w:vertAlign w:val="subscript"/>
              </w:rPr>
              <w:t>1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*</w:t>
            </w: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3</w:t>
            </w:r>
            <w:r w:rsidRPr="006408D4">
              <w:rPr>
                <w:rFonts w:asciiTheme="minorHAnsi" w:hAnsiTheme="minorHAnsi"/>
                <w:sz w:val="18"/>
                <w:szCs w:val="18"/>
                <w:vertAlign w:val="subscript"/>
              </w:rPr>
              <w:t>1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)+(</w:t>
            </w: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Pr="006408D4">
              <w:rPr>
                <w:rFonts w:asciiTheme="minorHAnsi" w:hAnsiTheme="minorHAnsi"/>
                <w:sz w:val="18"/>
                <w:szCs w:val="18"/>
                <w:vertAlign w:val="subscript"/>
              </w:rPr>
              <w:t>2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*</w:t>
            </w: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3</w:t>
            </w:r>
            <w:r w:rsidRPr="006408D4">
              <w:rPr>
                <w:rFonts w:asciiTheme="minorHAnsi" w:hAnsiTheme="minorHAnsi"/>
                <w:sz w:val="18"/>
                <w:szCs w:val="18"/>
                <w:vertAlign w:val="subscript"/>
              </w:rPr>
              <w:t>2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)+(</w:t>
            </w: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Pr="006408D4">
              <w:rPr>
                <w:rFonts w:asciiTheme="minorHAnsi" w:hAnsiTheme="minorHAnsi"/>
                <w:sz w:val="18"/>
                <w:szCs w:val="18"/>
                <w:vertAlign w:val="subscript"/>
              </w:rPr>
              <w:t>3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*</w:t>
            </w: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3</w:t>
            </w:r>
            <w:r w:rsidRPr="006408D4">
              <w:rPr>
                <w:rFonts w:asciiTheme="minorHAnsi" w:hAnsiTheme="minorHAnsi"/>
                <w:sz w:val="18"/>
                <w:szCs w:val="18"/>
                <w:vertAlign w:val="subscript"/>
              </w:rPr>
              <w:t>3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)+… (</w:t>
            </w: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Pr="00C91B8A">
              <w:rPr>
                <w:rFonts w:asciiTheme="minorHAnsi" w:hAnsiTheme="minorHAnsi"/>
                <w:sz w:val="18"/>
                <w:szCs w:val="18"/>
                <w:vertAlign w:val="subscript"/>
              </w:rPr>
              <w:t>n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*</w:t>
            </w: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3</w:t>
            </w:r>
            <w:r w:rsidRPr="00C91B8A">
              <w:rPr>
                <w:rFonts w:asciiTheme="minorHAnsi" w:hAnsiTheme="minorHAnsi"/>
                <w:sz w:val="18"/>
                <w:szCs w:val="18"/>
                <w:vertAlign w:val="subscript"/>
              </w:rPr>
              <w:t>n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)]/</w:t>
            </w:r>
            <w:r>
              <w:rPr>
                <w:rFonts w:asciiTheme="minorHAnsi" w:hAnsiTheme="minorHAnsi"/>
                <w:sz w:val="18"/>
                <w:szCs w:val="18"/>
              </w:rPr>
              <w:t>C</w:t>
            </w:r>
            <w:r w:rsidRPr="00C91B8A">
              <w:rPr>
                <w:rFonts w:asciiTheme="minorHAnsi" w:hAnsiTheme="minorHAnsi"/>
                <w:sz w:val="18"/>
                <w:szCs w:val="18"/>
              </w:rPr>
              <w:t>0</w:t>
            </w:r>
            <w:r>
              <w:rPr>
                <w:rFonts w:asciiTheme="minorHAnsi" w:hAnsiTheme="minorHAnsi"/>
                <w:sz w:val="18"/>
                <w:szCs w:val="18"/>
              </w:rPr>
              <w:t>2</w:t>
            </w:r>
            <w:r w:rsidRPr="006408D4">
              <w:rPr>
                <w:rFonts w:asciiTheme="minorHAnsi" w:hAnsiTheme="minorHAnsi"/>
                <w:sz w:val="18"/>
                <w:szCs w:val="18"/>
                <w:vertAlign w:val="subscript"/>
              </w:rPr>
              <w:t>Total</w:t>
            </w:r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  <w:r w:rsidDel="00311E36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</w:tc>
      </w:tr>
    </w:tbl>
    <w:p w14:paraId="1029BD6F" w14:textId="77777777" w:rsidR="00CE1572" w:rsidRDefault="00CE1572" w:rsidP="00A16650">
      <w:pPr>
        <w:pStyle w:val="ListParagraph"/>
        <w:rPr>
          <w:rFonts w:ascii="Calibri" w:hAnsi="Calibri" w:cs="Arial"/>
        </w:rPr>
      </w:pPr>
    </w:p>
    <w:p w14:paraId="1029BD70" w14:textId="77777777" w:rsidR="00CE1572" w:rsidRDefault="00CE1572" w:rsidP="00A16650">
      <w:pPr>
        <w:pStyle w:val="ListParagraph"/>
        <w:rPr>
          <w:rFonts w:ascii="Calibri" w:hAnsi="Calibri" w:cs="Arial"/>
        </w:rPr>
      </w:pPr>
    </w:p>
    <w:p w14:paraId="36D59DF1" w14:textId="77777777" w:rsidR="009E2089" w:rsidRDefault="009E2089">
      <w:r>
        <w:br w:type="page"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4972"/>
        <w:gridCol w:w="5036"/>
      </w:tblGrid>
      <w:tr w:rsidR="00E85B99" w:rsidRPr="009351D2" w14:paraId="1029BD72" w14:textId="77777777" w:rsidTr="009E2089">
        <w:trPr>
          <w:trHeight w:val="206"/>
        </w:trPr>
        <w:tc>
          <w:tcPr>
            <w:tcW w:w="10008" w:type="dxa"/>
            <w:gridSpan w:val="2"/>
            <w:vAlign w:val="center"/>
          </w:tcPr>
          <w:p w14:paraId="1029BD71" w14:textId="77777777" w:rsidR="00E85B99" w:rsidRPr="009351D2" w:rsidRDefault="00E85B99" w:rsidP="003D6307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t>Documentation Author's Declaration Statement</w:t>
            </w:r>
          </w:p>
        </w:tc>
      </w:tr>
      <w:tr w:rsidR="00E85B99" w14:paraId="1029BD74" w14:textId="77777777" w:rsidTr="009E2089">
        <w:trPr>
          <w:trHeight w:val="206"/>
        </w:trPr>
        <w:tc>
          <w:tcPr>
            <w:tcW w:w="10008" w:type="dxa"/>
            <w:gridSpan w:val="2"/>
            <w:vAlign w:val="center"/>
          </w:tcPr>
          <w:p w14:paraId="1029BD73" w14:textId="77777777" w:rsidR="00E85B99" w:rsidRDefault="00E85B99" w:rsidP="00635559">
            <w:pPr>
              <w:numPr>
                <w:ilvl w:val="0"/>
                <w:numId w:val="25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E85B99" w:rsidRPr="0047600B" w14:paraId="1029BD77" w14:textId="77777777" w:rsidTr="009E2089">
        <w:trPr>
          <w:trHeight w:val="432"/>
        </w:trPr>
        <w:tc>
          <w:tcPr>
            <w:tcW w:w="4972" w:type="dxa"/>
          </w:tcPr>
          <w:p w14:paraId="1029BD75" w14:textId="77777777" w:rsidR="00E85B99" w:rsidRPr="0047600B" w:rsidRDefault="00E85B99" w:rsidP="003D6307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036" w:type="dxa"/>
          </w:tcPr>
          <w:p w14:paraId="1029BD76" w14:textId="77777777" w:rsidR="00E85B99" w:rsidRPr="0047600B" w:rsidRDefault="00E85B99" w:rsidP="003D6307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85B99" w:rsidRPr="0047600B" w14:paraId="1029BD7A" w14:textId="77777777" w:rsidTr="009E2089">
        <w:trPr>
          <w:trHeight w:val="432"/>
        </w:trPr>
        <w:tc>
          <w:tcPr>
            <w:tcW w:w="4972" w:type="dxa"/>
          </w:tcPr>
          <w:p w14:paraId="1029BD78" w14:textId="77777777" w:rsidR="00E85B99" w:rsidRPr="0047600B" w:rsidRDefault="00E85B99" w:rsidP="003D6307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036" w:type="dxa"/>
          </w:tcPr>
          <w:p w14:paraId="1029BD79" w14:textId="77777777" w:rsidR="00E85B99" w:rsidRPr="0047600B" w:rsidRDefault="00E85B99" w:rsidP="003D6307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E85B99" w:rsidRPr="0047600B" w14:paraId="1029BD7D" w14:textId="77777777" w:rsidTr="009E2089">
        <w:trPr>
          <w:trHeight w:val="432"/>
        </w:trPr>
        <w:tc>
          <w:tcPr>
            <w:tcW w:w="4972" w:type="dxa"/>
          </w:tcPr>
          <w:p w14:paraId="1029BD7B" w14:textId="77777777" w:rsidR="00E85B99" w:rsidRPr="0047600B" w:rsidRDefault="00E85B99" w:rsidP="003D6307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036" w:type="dxa"/>
          </w:tcPr>
          <w:p w14:paraId="1029BD7C" w14:textId="77777777" w:rsidR="00E85B99" w:rsidRPr="0047600B" w:rsidRDefault="00E85B99" w:rsidP="003D6307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85B99" w:rsidRPr="0047600B" w14:paraId="1029BD80" w14:textId="77777777" w:rsidTr="009E2089">
        <w:trPr>
          <w:trHeight w:val="432"/>
        </w:trPr>
        <w:tc>
          <w:tcPr>
            <w:tcW w:w="4972" w:type="dxa"/>
          </w:tcPr>
          <w:p w14:paraId="1029BD7E" w14:textId="77777777" w:rsidR="00E85B99" w:rsidRPr="0047600B" w:rsidRDefault="00E85B99" w:rsidP="003D6307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036" w:type="dxa"/>
          </w:tcPr>
          <w:p w14:paraId="1029BD7F" w14:textId="77777777" w:rsidR="00E85B99" w:rsidRPr="0047600B" w:rsidRDefault="00E85B99" w:rsidP="003D6307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E85B99" w14:paraId="1029BD82" w14:textId="77777777" w:rsidTr="009E2089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008" w:type="dxa"/>
            <w:gridSpan w:val="2"/>
            <w:vAlign w:val="center"/>
          </w:tcPr>
          <w:p w14:paraId="1029BD81" w14:textId="77777777" w:rsidR="00E85B99" w:rsidRDefault="00E85B99" w:rsidP="003D6307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E85B99" w:rsidRPr="004B51B5" w14:paraId="1029BD89" w14:textId="77777777" w:rsidTr="009E2089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008" w:type="dxa"/>
            <w:gridSpan w:val="2"/>
          </w:tcPr>
          <w:p w14:paraId="1029BD83" w14:textId="77777777" w:rsidR="00E85B99" w:rsidRDefault="00E85B99" w:rsidP="009E2089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1029BD84" w14:textId="77777777" w:rsidR="00E85B99" w:rsidRDefault="00E85B99" w:rsidP="00EE282E">
            <w:pPr>
              <w:pStyle w:val="Heading3"/>
              <w:numPr>
                <w:ilvl w:val="0"/>
                <w:numId w:val="24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1029BD85" w14:textId="77777777" w:rsidR="00E85B99" w:rsidRDefault="00E85B99" w:rsidP="00EE282E">
            <w:pPr>
              <w:pStyle w:val="Heading3"/>
              <w:numPr>
                <w:ilvl w:val="0"/>
                <w:numId w:val="24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1029BD86" w14:textId="77777777" w:rsidR="00E85B99" w:rsidRDefault="00E85B99" w:rsidP="00EE282E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1029BD87" w14:textId="77777777" w:rsidR="00E85B99" w:rsidRPr="004B51B5" w:rsidRDefault="00E85B99" w:rsidP="00EE282E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1029BD88" w14:textId="77777777" w:rsidR="00E85B99" w:rsidRPr="004B51B5" w:rsidRDefault="00E85B99" w:rsidP="00EE282E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E85B99" w:rsidRPr="001B6B55" w14:paraId="1029BD8C" w14:textId="77777777" w:rsidTr="009E2089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4972" w:type="dxa"/>
          </w:tcPr>
          <w:p w14:paraId="1029BD8A" w14:textId="77777777" w:rsidR="00E85B99" w:rsidRPr="001B6B55" w:rsidRDefault="00E85B99" w:rsidP="003D6307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036" w:type="dxa"/>
          </w:tcPr>
          <w:p w14:paraId="1029BD8B" w14:textId="77777777" w:rsidR="00E85B99" w:rsidRPr="001B6B55" w:rsidRDefault="00E85B99" w:rsidP="003D6307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85B99" w:rsidRPr="001B6B55" w14:paraId="1029BD8F" w14:textId="77777777" w:rsidTr="009E2089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4972" w:type="dxa"/>
          </w:tcPr>
          <w:p w14:paraId="1029BD8D" w14:textId="77777777" w:rsidR="00E85B99" w:rsidRPr="001B6B55" w:rsidRDefault="00E85B99" w:rsidP="003D6307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 xml:space="preserve">ompany 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036" w:type="dxa"/>
          </w:tcPr>
          <w:p w14:paraId="1029BD8E" w14:textId="77777777" w:rsidR="00E85B99" w:rsidRPr="001B6B55" w:rsidRDefault="00E85B99" w:rsidP="003D6307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85B99" w:rsidRPr="001B6B55" w14:paraId="1029BD92" w14:textId="77777777" w:rsidTr="009E2089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4972" w:type="dxa"/>
          </w:tcPr>
          <w:p w14:paraId="1029BD90" w14:textId="77777777" w:rsidR="00E85B99" w:rsidRDefault="00E85B99" w:rsidP="003D6307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036" w:type="dxa"/>
          </w:tcPr>
          <w:p w14:paraId="1029BD91" w14:textId="77777777" w:rsidR="00E85B99" w:rsidRPr="001B6B55" w:rsidRDefault="00E85B99" w:rsidP="003D6307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E85B99" w:rsidRPr="001B6B55" w14:paraId="1029BD95" w14:textId="77777777" w:rsidTr="009E2089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4972" w:type="dxa"/>
          </w:tcPr>
          <w:p w14:paraId="1029BD93" w14:textId="77777777" w:rsidR="00E85B99" w:rsidRDefault="00E85B99" w:rsidP="003D6307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036" w:type="dxa"/>
          </w:tcPr>
          <w:p w14:paraId="1029BD94" w14:textId="77777777" w:rsidR="00E85B99" w:rsidRPr="001B6B55" w:rsidRDefault="00E85B99" w:rsidP="003D6307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1029BD96" w14:textId="77777777" w:rsidR="00E85B99" w:rsidRPr="00C1567D" w:rsidRDefault="00E85B99" w:rsidP="00A16650">
      <w:pPr>
        <w:pStyle w:val="ListParagraph"/>
        <w:rPr>
          <w:rFonts w:ascii="Calibri" w:hAnsi="Calibri" w:cs="Arial"/>
        </w:rPr>
      </w:pPr>
    </w:p>
    <w:sectPr w:rsidR="00E85B99" w:rsidRPr="00C1567D" w:rsidSect="00635559">
      <w:headerReference w:type="even" r:id="rId18"/>
      <w:headerReference w:type="default" r:id="rId19"/>
      <w:headerReference w:type="first" r:id="rId20"/>
      <w:pgSz w:w="12240" w:h="15840" w:code="1"/>
      <w:pgMar w:top="1008" w:right="1325" w:bottom="1008" w:left="594" w:header="432" w:footer="432" w:gutter="576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A86BE" w14:textId="77777777" w:rsidR="005E57F2" w:rsidRDefault="005E57F2" w:rsidP="006307FC">
      <w:pPr>
        <w:pStyle w:val="List"/>
      </w:pPr>
      <w:r>
        <w:separator/>
      </w:r>
    </w:p>
  </w:endnote>
  <w:endnote w:type="continuationSeparator" w:id="0">
    <w:p w14:paraId="36E276A0" w14:textId="77777777" w:rsidR="005E57F2" w:rsidRDefault="005E57F2" w:rsidP="006307FC">
      <w:pPr>
        <w:pStyle w:val="List"/>
      </w:pPr>
      <w:r>
        <w:continuationSeparator/>
      </w:r>
    </w:p>
  </w:endnote>
  <w:endnote w:type="continuationNotice" w:id="1">
    <w:p w14:paraId="426F3B4A" w14:textId="77777777" w:rsidR="005E57F2" w:rsidRDefault="005E57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9BDB7" w14:textId="77777777" w:rsidR="005E57F2" w:rsidRPr="00305CF6" w:rsidRDefault="005E57F2" w:rsidP="00EA0267">
    <w:pPr>
      <w:pBdr>
        <w:top w:val="single" w:sz="4" w:space="1" w:color="auto"/>
      </w:pBdr>
      <w:tabs>
        <w:tab w:val="center" w:pos="4320"/>
        <w:tab w:val="right" w:pos="9900"/>
      </w:tabs>
      <w:rPr>
        <w:i/>
        <w:sz w:val="18"/>
        <w:szCs w:val="18"/>
      </w:rPr>
    </w:pPr>
    <w:r w:rsidRPr="00305CF6">
      <w:rPr>
        <w:i/>
        <w:sz w:val="18"/>
        <w:szCs w:val="18"/>
      </w:rPr>
      <w:t>Registration Number: _____________________ Registration Date/Time: _________________ HERS Provider: __________________</w:t>
    </w:r>
  </w:p>
  <w:p w14:paraId="1029BDB8" w14:textId="77777777" w:rsidR="005E57F2" w:rsidRPr="00564C09" w:rsidRDefault="005E57F2" w:rsidP="00564C09">
    <w:pPr>
      <w:pBdr>
        <w:top w:val="single" w:sz="4" w:space="1" w:color="auto"/>
      </w:pBdr>
      <w:tabs>
        <w:tab w:val="center" w:pos="4680"/>
        <w:tab w:val="left" w:pos="8640"/>
      </w:tabs>
      <w:rPr>
        <w:i/>
      </w:rPr>
    </w:pPr>
    <w:r w:rsidRPr="00305CF6">
      <w:rPr>
        <w:i/>
      </w:rPr>
      <w:t>20</w:t>
    </w:r>
    <w:r>
      <w:rPr>
        <w:i/>
      </w:rPr>
      <w:t>13</w:t>
    </w:r>
    <w:r w:rsidRPr="00305CF6">
      <w:rPr>
        <w:i/>
      </w:rPr>
      <w:t xml:space="preserve"> Residential Compliance Forms</w:t>
    </w:r>
    <w:r w:rsidRPr="00305CF6">
      <w:rPr>
        <w:i/>
      </w:rPr>
      <w:tab/>
    </w:r>
    <w:r>
      <w:rPr>
        <w:i/>
      </w:rPr>
      <w:t xml:space="preserve">    </w:t>
    </w:r>
    <w:r>
      <w:rPr>
        <w:i/>
      </w:rPr>
      <w:tab/>
      <w:t xml:space="preserve"> August 2013</w:t>
    </w:r>
  </w:p>
  <w:p w14:paraId="1029BDB9" w14:textId="77777777" w:rsidR="005E57F2" w:rsidRDefault="005E5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9BDBA" w14:textId="300EE8DB" w:rsidR="005E57F2" w:rsidRPr="0071311B" w:rsidRDefault="005E57F2" w:rsidP="00BB48DE">
    <w:pPr>
      <w:pBdr>
        <w:top w:val="single" w:sz="4" w:space="1" w:color="auto"/>
      </w:pBdr>
      <w:tabs>
        <w:tab w:val="center" w:pos="5130"/>
        <w:tab w:val="left" w:pos="7470"/>
      </w:tabs>
      <w:ind w:left="-90" w:right="25"/>
      <w:rPr>
        <w:rFonts w:ascii="Calibri" w:hAnsi="Calibri"/>
        <w:sz w:val="18"/>
        <w:szCs w:val="18"/>
      </w:rPr>
    </w:pPr>
    <w:r w:rsidRPr="0071311B">
      <w:rPr>
        <w:rFonts w:ascii="Calibri" w:hAnsi="Calibri"/>
        <w:sz w:val="18"/>
        <w:szCs w:val="18"/>
      </w:rPr>
      <w:t xml:space="preserve">Registration Number:   </w:t>
    </w:r>
    <w:r w:rsidRPr="0071311B">
      <w:rPr>
        <w:rFonts w:ascii="Calibri" w:hAnsi="Calibri"/>
        <w:sz w:val="18"/>
        <w:szCs w:val="18"/>
      </w:rPr>
      <w:tab/>
      <w:t xml:space="preserve">Registration Date/Time:  </w:t>
    </w:r>
    <w:proofErr w:type="gramStart"/>
    <w:r w:rsidRPr="0071311B">
      <w:rPr>
        <w:rFonts w:ascii="Calibri" w:hAnsi="Calibri"/>
        <w:sz w:val="18"/>
        <w:szCs w:val="18"/>
      </w:rPr>
      <w:tab/>
      <w:t xml:space="preserve">  HERS</w:t>
    </w:r>
    <w:proofErr w:type="gramEnd"/>
    <w:r w:rsidRPr="0071311B">
      <w:rPr>
        <w:rFonts w:ascii="Calibri" w:hAnsi="Calibri"/>
        <w:sz w:val="18"/>
        <w:szCs w:val="18"/>
      </w:rPr>
      <w:t xml:space="preserve"> Provider:                       </w:t>
    </w:r>
  </w:p>
  <w:p w14:paraId="1029BDBB" w14:textId="072CD95F" w:rsidR="005E57F2" w:rsidRPr="00A16650" w:rsidRDefault="005E57F2" w:rsidP="00BB48DE">
    <w:pPr>
      <w:tabs>
        <w:tab w:val="center" w:pos="5760"/>
        <w:tab w:val="right" w:pos="9720"/>
        <w:tab w:val="right" w:pos="14400"/>
      </w:tabs>
      <w:ind w:left="-90" w:right="25"/>
      <w:rPr>
        <w:rFonts w:ascii="Calibri" w:hAnsi="Calibri"/>
        <w:sz w:val="18"/>
        <w:szCs w:val="18"/>
      </w:rPr>
    </w:pPr>
    <w:r w:rsidRPr="0071311B">
      <w:rPr>
        <w:rFonts w:ascii="Calibri" w:hAnsi="Calibri"/>
        <w:sz w:val="18"/>
        <w:szCs w:val="18"/>
      </w:rPr>
      <w:t>CA Building Energy Efficiency Standards - 201</w:t>
    </w:r>
    <w:del w:id="7" w:author="Smith, Alexis@Energy" w:date="2018-06-08T08:05:00Z">
      <w:r w:rsidDel="007910E5">
        <w:rPr>
          <w:rFonts w:ascii="Calibri" w:hAnsi="Calibri"/>
          <w:sz w:val="18"/>
          <w:szCs w:val="18"/>
        </w:rPr>
        <w:delText>6</w:delText>
      </w:r>
    </w:del>
    <w:ins w:id="8" w:author="Smith, Alexis@Energy" w:date="2018-06-08T08:05:00Z">
      <w:r>
        <w:rPr>
          <w:rFonts w:ascii="Calibri" w:hAnsi="Calibri"/>
          <w:sz w:val="18"/>
          <w:szCs w:val="18"/>
        </w:rPr>
        <w:t>9</w:t>
      </w:r>
    </w:ins>
    <w:r w:rsidRPr="0071311B">
      <w:rPr>
        <w:rFonts w:ascii="Calibri" w:hAnsi="Calibri"/>
        <w:sz w:val="18"/>
        <w:szCs w:val="18"/>
      </w:rPr>
      <w:t xml:space="preserve"> Residential Compliance</w:t>
    </w:r>
    <w:r w:rsidRPr="0071311B">
      <w:rPr>
        <w:rFonts w:ascii="Calibri" w:hAnsi="Calibri"/>
        <w:sz w:val="18"/>
        <w:szCs w:val="18"/>
      </w:rPr>
      <w:tab/>
    </w:r>
    <w:r w:rsidRPr="0071311B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 xml:space="preserve">January </w:t>
    </w:r>
    <w:del w:id="9" w:author="Smith, Alexis@Energy" w:date="2018-06-08T08:05:00Z">
      <w:r w:rsidDel="007910E5">
        <w:rPr>
          <w:rFonts w:ascii="Calibri" w:hAnsi="Calibri"/>
          <w:sz w:val="18"/>
          <w:szCs w:val="18"/>
        </w:rPr>
        <w:delText>2016</w:delText>
      </w:r>
    </w:del>
    <w:ins w:id="10" w:author="Smith, Alexis@Energy" w:date="2018-06-08T08:05:00Z">
      <w:r>
        <w:rPr>
          <w:rFonts w:ascii="Calibri" w:hAnsi="Calibri"/>
          <w:sz w:val="18"/>
          <w:szCs w:val="18"/>
        </w:rPr>
        <w:t>20</w:t>
      </w:r>
      <w:del w:id="11" w:author="Shewmaker, Michael@Energy" w:date="2018-11-29T12:57:00Z">
        <w:r w:rsidDel="002D1214">
          <w:rPr>
            <w:rFonts w:ascii="Calibri" w:hAnsi="Calibri"/>
            <w:sz w:val="18"/>
            <w:szCs w:val="18"/>
          </w:rPr>
          <w:delText>20</w:delText>
        </w:r>
      </w:del>
    </w:ins>
    <w:ins w:id="12" w:author="Shewmaker, Michael@Energy" w:date="2018-11-29T12:57:00Z">
      <w:r w:rsidR="002D1214">
        <w:rPr>
          <w:rFonts w:ascii="Calibri" w:hAnsi="Calibri"/>
          <w:sz w:val="18"/>
          <w:szCs w:val="18"/>
        </w:rPr>
        <w:t>19</w:t>
      </w:r>
    </w:ins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9BDC5" w14:textId="595B87F1" w:rsidR="005E57F2" w:rsidRPr="00A16650" w:rsidRDefault="005E57F2" w:rsidP="00BB48DE">
    <w:pPr>
      <w:pBdr>
        <w:top w:val="single" w:sz="4" w:space="1" w:color="auto"/>
      </w:pBdr>
      <w:tabs>
        <w:tab w:val="center" w:pos="5760"/>
        <w:tab w:val="right" w:pos="9720"/>
        <w:tab w:val="right" w:pos="14400"/>
      </w:tabs>
      <w:ind w:left="-90" w:right="25"/>
      <w:rPr>
        <w:rFonts w:ascii="Calibri" w:hAnsi="Calibri"/>
        <w:sz w:val="18"/>
        <w:szCs w:val="18"/>
      </w:rPr>
    </w:pPr>
    <w:r w:rsidRPr="0071311B">
      <w:rPr>
        <w:rFonts w:ascii="Calibri" w:hAnsi="Calibri"/>
        <w:sz w:val="18"/>
        <w:szCs w:val="18"/>
      </w:rPr>
      <w:t>CA Building Energy Efficiency Standards - 201</w:t>
    </w:r>
    <w:ins w:id="14" w:author="Smith, Alexis@Energy" w:date="2018-06-08T08:05:00Z">
      <w:r>
        <w:rPr>
          <w:rFonts w:ascii="Calibri" w:hAnsi="Calibri"/>
          <w:sz w:val="18"/>
          <w:szCs w:val="18"/>
        </w:rPr>
        <w:t>9</w:t>
      </w:r>
    </w:ins>
    <w:del w:id="15" w:author="Smith, Alexis@Energy" w:date="2018-06-08T08:05:00Z">
      <w:r w:rsidDel="007910E5">
        <w:rPr>
          <w:rFonts w:ascii="Calibri" w:hAnsi="Calibri"/>
          <w:sz w:val="18"/>
          <w:szCs w:val="18"/>
        </w:rPr>
        <w:delText>6</w:delText>
      </w:r>
    </w:del>
    <w:r w:rsidRPr="0071311B">
      <w:rPr>
        <w:rFonts w:ascii="Calibri" w:hAnsi="Calibri"/>
        <w:sz w:val="18"/>
        <w:szCs w:val="18"/>
      </w:rPr>
      <w:t xml:space="preserve"> Residential Compliance</w:t>
    </w:r>
    <w:r w:rsidRPr="0071311B">
      <w:rPr>
        <w:rFonts w:ascii="Calibri" w:hAnsi="Calibri"/>
        <w:sz w:val="18"/>
        <w:szCs w:val="18"/>
      </w:rPr>
      <w:tab/>
    </w:r>
    <w:r w:rsidRPr="0071311B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>January 20</w:t>
    </w:r>
    <w:ins w:id="16" w:author="Smith, Alexis@Energy" w:date="2018-06-08T08:05:00Z">
      <w:del w:id="17" w:author="Shewmaker, Michael@Energy" w:date="2018-11-29T12:57:00Z">
        <w:r w:rsidDel="002D1214">
          <w:rPr>
            <w:rFonts w:ascii="Calibri" w:hAnsi="Calibri"/>
            <w:sz w:val="18"/>
            <w:szCs w:val="18"/>
          </w:rPr>
          <w:delText>20</w:delText>
        </w:r>
      </w:del>
    </w:ins>
    <w:ins w:id="18" w:author="Shewmaker, Michael@Energy" w:date="2018-11-29T12:57:00Z">
      <w:r w:rsidR="002D1214">
        <w:rPr>
          <w:rFonts w:ascii="Calibri" w:hAnsi="Calibri"/>
          <w:sz w:val="18"/>
          <w:szCs w:val="18"/>
        </w:rPr>
        <w:t>19</w:t>
      </w:r>
    </w:ins>
    <w:del w:id="19" w:author="Smith, Alexis@Energy" w:date="2018-06-08T08:05:00Z">
      <w:r w:rsidDel="007910E5">
        <w:rPr>
          <w:rFonts w:ascii="Calibri" w:hAnsi="Calibri"/>
          <w:sz w:val="18"/>
          <w:szCs w:val="18"/>
        </w:rPr>
        <w:delText>16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1EFED" w14:textId="77777777" w:rsidR="005E57F2" w:rsidRDefault="005E57F2" w:rsidP="006307FC">
      <w:pPr>
        <w:pStyle w:val="List"/>
      </w:pPr>
      <w:r>
        <w:separator/>
      </w:r>
    </w:p>
  </w:footnote>
  <w:footnote w:type="continuationSeparator" w:id="0">
    <w:p w14:paraId="26B37807" w14:textId="77777777" w:rsidR="005E57F2" w:rsidRDefault="005E57F2" w:rsidP="006307FC">
      <w:pPr>
        <w:pStyle w:val="List"/>
      </w:pPr>
      <w:r>
        <w:continuationSeparator/>
      </w:r>
    </w:p>
  </w:footnote>
  <w:footnote w:type="continuationNotice" w:id="1">
    <w:p w14:paraId="69182F6B" w14:textId="77777777" w:rsidR="005E57F2" w:rsidRDefault="005E57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47" w:type="pct"/>
      <w:jc w:val="righ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5090"/>
      <w:gridCol w:w="1994"/>
      <w:gridCol w:w="621"/>
      <w:gridCol w:w="1907"/>
    </w:tblGrid>
    <w:tr w:rsidR="005E57F2" w:rsidRPr="00305CF6" w14:paraId="1029BDA2" w14:textId="77777777" w:rsidTr="00564C09">
      <w:trPr>
        <w:cantSplit/>
        <w:jc w:val="right"/>
      </w:trPr>
      <w:tc>
        <w:tcPr>
          <w:tcW w:w="3685" w:type="pct"/>
          <w:gridSpan w:val="2"/>
          <w:tcBorders>
            <w:right w:val="nil"/>
          </w:tcBorders>
        </w:tcPr>
        <w:p w14:paraId="1029BDA0" w14:textId="42E422BE" w:rsidR="005E57F2" w:rsidRPr="00305CF6" w:rsidRDefault="005E57F2" w:rsidP="00280E82">
          <w:pPr>
            <w:keepNext/>
            <w:outlineLvl w:val="0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Area Weighted Average Calculation Worksheet</w:t>
          </w:r>
        </w:p>
      </w:tc>
      <w:tc>
        <w:tcPr>
          <w:tcW w:w="1315" w:type="pct"/>
          <w:gridSpan w:val="2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1029BDA1" w14:textId="77777777" w:rsidR="005E57F2" w:rsidRPr="00305CF6" w:rsidRDefault="005E57F2" w:rsidP="00280E82">
          <w:pPr>
            <w:keepNext/>
            <w:jc w:val="center"/>
            <w:outlineLvl w:val="0"/>
            <w:rPr>
              <w:b/>
              <w:bCs/>
              <w:sz w:val="30"/>
              <w:szCs w:val="30"/>
            </w:rPr>
          </w:pPr>
          <w:r w:rsidRPr="00305CF6">
            <w:rPr>
              <w:b/>
              <w:bCs/>
              <w:sz w:val="30"/>
              <w:szCs w:val="30"/>
            </w:rPr>
            <w:t xml:space="preserve">                   </w:t>
          </w:r>
          <w:r>
            <w:rPr>
              <w:b/>
              <w:bCs/>
              <w:sz w:val="30"/>
              <w:szCs w:val="30"/>
            </w:rPr>
            <w:t>WS</w:t>
          </w:r>
          <w:r w:rsidRPr="00305CF6">
            <w:rPr>
              <w:b/>
              <w:sz w:val="30"/>
              <w:szCs w:val="30"/>
            </w:rPr>
            <w:t>-</w:t>
          </w:r>
          <w:r>
            <w:rPr>
              <w:b/>
              <w:sz w:val="30"/>
              <w:szCs w:val="30"/>
            </w:rPr>
            <w:t>2</w:t>
          </w:r>
          <w:r w:rsidRPr="00305CF6">
            <w:rPr>
              <w:b/>
              <w:sz w:val="30"/>
              <w:szCs w:val="30"/>
            </w:rPr>
            <w:t>R</w:t>
          </w:r>
        </w:p>
      </w:tc>
    </w:tr>
    <w:tr w:rsidR="005E57F2" w:rsidRPr="00305CF6" w14:paraId="1029BDA4" w14:textId="77777777" w:rsidTr="00564C09">
      <w:trPr>
        <w:cantSplit/>
        <w:jc w:val="right"/>
      </w:trPr>
      <w:tc>
        <w:tcPr>
          <w:tcW w:w="5000" w:type="pct"/>
          <w:gridSpan w:val="4"/>
          <w:tcBorders>
            <w:bottom w:val="single" w:sz="12" w:space="0" w:color="auto"/>
          </w:tcBorders>
          <w:vAlign w:val="center"/>
        </w:tcPr>
        <w:p w14:paraId="1029BDA3" w14:textId="77777777" w:rsidR="005E57F2" w:rsidRPr="00305CF6" w:rsidRDefault="005E57F2" w:rsidP="00EA0267">
          <w:pPr>
            <w:rPr>
              <w:b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Residential                                                                         </w:t>
          </w:r>
          <w:r w:rsidRPr="00305CF6">
            <w:rPr>
              <w:b/>
              <w:bCs/>
              <w:sz w:val="22"/>
              <w:szCs w:val="22"/>
            </w:rPr>
            <w:t xml:space="preserve">                                  </w:t>
          </w:r>
          <w:r>
            <w:rPr>
              <w:b/>
              <w:bCs/>
              <w:sz w:val="22"/>
              <w:szCs w:val="22"/>
            </w:rPr>
            <w:t xml:space="preserve">                            </w:t>
          </w:r>
          <w:r w:rsidRPr="00305CF6">
            <w:rPr>
              <w:b/>
              <w:bCs/>
              <w:sz w:val="22"/>
              <w:szCs w:val="22"/>
            </w:rPr>
            <w:t xml:space="preserve">(Page </w:t>
          </w:r>
          <w:r>
            <w:rPr>
              <w:b/>
              <w:bCs/>
              <w:sz w:val="22"/>
              <w:szCs w:val="22"/>
            </w:rPr>
            <w:t xml:space="preserve">   </w:t>
          </w:r>
          <w:r w:rsidRPr="00305CF6">
            <w:rPr>
              <w:b/>
              <w:bCs/>
              <w:sz w:val="22"/>
              <w:szCs w:val="22"/>
            </w:rPr>
            <w:t xml:space="preserve">of </w:t>
          </w:r>
          <w:r>
            <w:rPr>
              <w:b/>
              <w:bCs/>
              <w:sz w:val="22"/>
              <w:szCs w:val="22"/>
            </w:rPr>
            <w:t xml:space="preserve">   </w:t>
          </w:r>
          <w:r w:rsidRPr="00305CF6">
            <w:rPr>
              <w:b/>
              <w:bCs/>
              <w:sz w:val="22"/>
              <w:szCs w:val="22"/>
            </w:rPr>
            <w:t>)</w:t>
          </w:r>
        </w:p>
      </w:tc>
    </w:tr>
    <w:tr w:rsidR="005E57F2" w:rsidRPr="00305CF6" w14:paraId="1029BDA8" w14:textId="77777777" w:rsidTr="00564C09">
      <w:trPr>
        <w:cantSplit/>
        <w:trHeight w:val="504"/>
        <w:jc w:val="right"/>
      </w:trPr>
      <w:tc>
        <w:tcPr>
          <w:tcW w:w="2648" w:type="pct"/>
          <w:tcBorders>
            <w:bottom w:val="single" w:sz="12" w:space="0" w:color="auto"/>
          </w:tcBorders>
        </w:tcPr>
        <w:p w14:paraId="1029BDA5" w14:textId="77777777" w:rsidR="005E57F2" w:rsidRPr="00305CF6" w:rsidRDefault="005E57F2" w:rsidP="00280E82">
          <w:pPr>
            <w:rPr>
              <w:b/>
              <w:sz w:val="18"/>
              <w:szCs w:val="18"/>
              <w:vertAlign w:val="superscript"/>
            </w:rPr>
          </w:pPr>
          <w:r w:rsidRPr="00305CF6">
            <w:rPr>
              <w:b/>
              <w:sz w:val="18"/>
              <w:szCs w:val="18"/>
            </w:rPr>
            <w:t>Site Address:</w:t>
          </w:r>
        </w:p>
      </w:tc>
      <w:tc>
        <w:tcPr>
          <w:tcW w:w="1360" w:type="pct"/>
          <w:gridSpan w:val="2"/>
          <w:tcBorders>
            <w:bottom w:val="single" w:sz="12" w:space="0" w:color="auto"/>
          </w:tcBorders>
        </w:tcPr>
        <w:p w14:paraId="1029BDA6" w14:textId="77777777" w:rsidR="005E57F2" w:rsidRPr="00305CF6" w:rsidRDefault="005E57F2" w:rsidP="00280E82">
          <w:pPr>
            <w:rPr>
              <w:b/>
              <w:sz w:val="18"/>
              <w:szCs w:val="18"/>
              <w:vertAlign w:val="superscript"/>
            </w:rPr>
          </w:pPr>
          <w:r w:rsidRPr="00305CF6">
            <w:rPr>
              <w:b/>
              <w:sz w:val="18"/>
              <w:szCs w:val="18"/>
            </w:rPr>
            <w:t>Enforcement Agency:</w:t>
          </w:r>
        </w:p>
      </w:tc>
      <w:tc>
        <w:tcPr>
          <w:tcW w:w="992" w:type="pct"/>
          <w:tcBorders>
            <w:bottom w:val="single" w:sz="12" w:space="0" w:color="auto"/>
          </w:tcBorders>
        </w:tcPr>
        <w:p w14:paraId="1029BDA7" w14:textId="77777777" w:rsidR="005E57F2" w:rsidRPr="00305CF6" w:rsidRDefault="005E57F2" w:rsidP="00280E82">
          <w:pPr>
            <w:rPr>
              <w:b/>
              <w:sz w:val="18"/>
              <w:szCs w:val="18"/>
              <w:vertAlign w:val="superscript"/>
            </w:rPr>
          </w:pPr>
          <w:r w:rsidRPr="00305CF6">
            <w:rPr>
              <w:b/>
              <w:sz w:val="18"/>
              <w:szCs w:val="18"/>
            </w:rPr>
            <w:t>Date:</w:t>
          </w:r>
        </w:p>
      </w:tc>
    </w:tr>
  </w:tbl>
  <w:p w14:paraId="1029BDA9" w14:textId="4515AB84" w:rsidR="005E57F2" w:rsidRDefault="002D1214">
    <w:pPr>
      <w:pStyle w:val="Header"/>
    </w:pPr>
    <w:r>
      <w:rPr>
        <w:b/>
        <w:bCs/>
        <w:noProof/>
        <w:sz w:val="30"/>
        <w:szCs w:val="30"/>
      </w:rPr>
      <w:pict w14:anchorId="1029BD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01235" o:spid="_x0000_s2060" type="#_x0000_t75" style="position:absolute;margin-left:0;margin-top:0;width:10in;height:540pt;z-index:-251658239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9BDAA" w14:textId="674CE764" w:rsidR="005E57F2" w:rsidRPr="007770C5" w:rsidRDefault="002D1214" w:rsidP="00B93607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pict w14:anchorId="1029BD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01236" o:spid="_x0000_s2051" type="#_x0000_t75" style="position:absolute;left:0;text-align:left;margin-left:0;margin-top:0;width:10in;height:540pt;z-index:-251658238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  <w:r w:rsidR="005E57F2" w:rsidRPr="007770C5">
      <w:rPr>
        <w:rFonts w:ascii="Arial" w:hAnsi="Arial" w:cs="Arial"/>
        <w:sz w:val="14"/>
        <w:szCs w:val="14"/>
      </w:rPr>
      <w:t>STATE OF CALIFORNIA</w:t>
    </w:r>
  </w:p>
  <w:p w14:paraId="1029BDAB" w14:textId="14A4FF71" w:rsidR="005E57F2" w:rsidRPr="007770C5" w:rsidRDefault="005E57F2" w:rsidP="00B93607">
    <w:pPr>
      <w:suppressAutoHyphens/>
      <w:ind w:left="-90"/>
      <w:rPr>
        <w:rFonts w:ascii="Arial" w:hAnsi="Arial" w:cs="Arial"/>
        <w:b/>
        <w:sz w:val="24"/>
        <w:szCs w:val="24"/>
      </w:rPr>
    </w:pPr>
    <w:r w:rsidRPr="00F5036A">
      <w:rPr>
        <w:rFonts w:ascii="Arial" w:hAnsi="Arial"/>
        <w:noProof/>
        <w:sz w:val="14"/>
      </w:rPr>
      <w:drawing>
        <wp:anchor distT="0" distB="0" distL="114300" distR="114300" simplePos="0" relativeHeight="251658249" behindDoc="0" locked="0" layoutInCell="1" allowOverlap="1" wp14:anchorId="1029BDD2" wp14:editId="371B8830">
          <wp:simplePos x="0" y="0"/>
          <wp:positionH relativeFrom="margin">
            <wp:posOffset>5927725</wp:posOffset>
          </wp:positionH>
          <wp:positionV relativeFrom="margin">
            <wp:posOffset>-1005840</wp:posOffset>
          </wp:positionV>
          <wp:extent cx="287020" cy="251460"/>
          <wp:effectExtent l="0" t="0" r="0" b="0"/>
          <wp:wrapSquare wrapText="bothSides"/>
          <wp:docPr id="1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7020" cy="251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AREA WEIGHTED AVERAGE CALCULATION WORKSHEET</w:t>
    </w:r>
  </w:p>
  <w:p w14:paraId="1029BDAC" w14:textId="5CED5365" w:rsidR="005E57F2" w:rsidRPr="007770C5" w:rsidRDefault="005E57F2" w:rsidP="00B93607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CEC-CF1R-ENV-02-E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</w:t>
    </w:r>
    <w:del w:id="1" w:author="Smith, Alexis@Energy" w:date="2018-06-08T08:05:00Z">
      <w:r w:rsidDel="007910E5">
        <w:rPr>
          <w:rFonts w:ascii="Arial" w:hAnsi="Arial" w:cs="Arial"/>
          <w:sz w:val="14"/>
          <w:szCs w:val="14"/>
        </w:rPr>
        <w:delText>16</w:delText>
      </w:r>
    </w:del>
    <w:ins w:id="2" w:author="Smith, Alexis@Energy" w:date="2018-06-08T08:05:00Z">
      <w:del w:id="3" w:author="Shewmaker, Michael@Energy" w:date="2018-11-29T12:57:00Z">
        <w:r w:rsidDel="002D1214">
          <w:rPr>
            <w:rFonts w:ascii="Arial" w:hAnsi="Arial" w:cs="Arial"/>
            <w:sz w:val="14"/>
            <w:szCs w:val="14"/>
          </w:rPr>
          <w:delText>20</w:delText>
        </w:r>
      </w:del>
    </w:ins>
    <w:ins w:id="4" w:author="Shewmaker, Michael@Energy" w:date="2018-11-29T12:57:00Z">
      <w:r w:rsidR="002D1214">
        <w:rPr>
          <w:rFonts w:ascii="Arial" w:hAnsi="Arial" w:cs="Arial"/>
          <w:sz w:val="14"/>
          <w:szCs w:val="14"/>
        </w:rPr>
        <w:t>19</w:t>
      </w:r>
    </w:ins>
    <w:r w:rsidRPr="007770C5">
      <w:rPr>
        <w:rFonts w:ascii="Arial" w:hAnsi="Arial" w:cs="Arial"/>
        <w:sz w:val="14"/>
        <w:szCs w:val="14"/>
      </w:rPr>
      <w:t xml:space="preserve">)                                      </w:t>
    </w:r>
    <w:r>
      <w:rPr>
        <w:rFonts w:ascii="Arial" w:hAnsi="Arial" w:cs="Arial"/>
        <w:sz w:val="14"/>
        <w:szCs w:val="14"/>
      </w:rPr>
      <w:t xml:space="preserve">                  </w:t>
    </w:r>
    <w:r w:rsidRPr="007770C5">
      <w:rPr>
        <w:rFonts w:ascii="Arial" w:hAnsi="Arial" w:cs="Arial"/>
        <w:sz w:val="14"/>
        <w:szCs w:val="14"/>
      </w:rPr>
      <w:t xml:space="preserve">                             </w:t>
    </w:r>
    <w:r>
      <w:rPr>
        <w:rFonts w:ascii="Arial" w:hAnsi="Arial" w:cs="Arial"/>
        <w:sz w:val="14"/>
        <w:szCs w:val="14"/>
      </w:rPr>
      <w:t xml:space="preserve">                        </w:t>
    </w:r>
    <w:del w:id="5" w:author="Smith, Alexis@Energy" w:date="2018-10-09T08:48:00Z">
      <w:r w:rsidDel="00C369EC">
        <w:rPr>
          <w:rFonts w:ascii="Arial" w:hAnsi="Arial" w:cs="Arial"/>
          <w:sz w:val="14"/>
          <w:szCs w:val="14"/>
        </w:rPr>
        <w:delText xml:space="preserve"> </w:delText>
      </w:r>
    </w:del>
    <w:del w:id="6" w:author="Smith, Alexis@Energy" w:date="2018-10-09T08:49:00Z">
      <w:r w:rsidDel="00C369EC">
        <w:rPr>
          <w:rFonts w:ascii="Arial" w:hAnsi="Arial" w:cs="Arial"/>
          <w:sz w:val="14"/>
          <w:szCs w:val="14"/>
        </w:rPr>
        <w:delText xml:space="preserve"> </w:delText>
      </w:r>
    </w:del>
    <w:r>
      <w:rPr>
        <w:rFonts w:ascii="Arial" w:hAnsi="Arial" w:cs="Arial"/>
        <w:sz w:val="14"/>
        <w:szCs w:val="14"/>
      </w:rPr>
      <w:t xml:space="preserve">  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872"/>
      <w:gridCol w:w="1740"/>
      <w:gridCol w:w="672"/>
      <w:gridCol w:w="2459"/>
    </w:tblGrid>
    <w:tr w:rsidR="005E57F2" w:rsidRPr="00F85124" w14:paraId="1029BDAF" w14:textId="77777777" w:rsidTr="002A3D94">
      <w:trPr>
        <w:cantSplit/>
        <w:trHeight w:val="288"/>
      </w:trPr>
      <w:tc>
        <w:tcPr>
          <w:tcW w:w="3738" w:type="pct"/>
          <w:gridSpan w:val="3"/>
          <w:tcBorders>
            <w:bottom w:val="single" w:sz="4" w:space="0" w:color="auto"/>
            <w:right w:val="nil"/>
          </w:tcBorders>
          <w:vAlign w:val="center"/>
        </w:tcPr>
        <w:p w14:paraId="1029BDAD" w14:textId="77777777" w:rsidR="005E57F2" w:rsidRPr="00F85124" w:rsidRDefault="005E57F2" w:rsidP="00C90158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CERTIFICATE OF COMPLIANCE</w:t>
          </w:r>
        </w:p>
      </w:tc>
      <w:tc>
        <w:tcPr>
          <w:tcW w:w="1262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1029BDAE" w14:textId="77777777" w:rsidR="005E57F2" w:rsidRPr="00F85124" w:rsidRDefault="005E57F2" w:rsidP="00C90158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CF1R-ENV-02-E</w:t>
          </w:r>
        </w:p>
      </w:tc>
    </w:tr>
    <w:tr w:rsidR="005E57F2" w:rsidRPr="00F85124" w14:paraId="1029BDB2" w14:textId="77777777" w:rsidTr="00C87B86">
      <w:trPr>
        <w:cantSplit/>
        <w:trHeight w:val="288"/>
      </w:trPr>
      <w:tc>
        <w:tcPr>
          <w:tcW w:w="2500" w:type="pct"/>
          <w:tcBorders>
            <w:right w:val="nil"/>
          </w:tcBorders>
        </w:tcPr>
        <w:p w14:paraId="1029BDB0" w14:textId="77777777" w:rsidR="005E57F2" w:rsidRPr="00F85124" w:rsidRDefault="005E57F2" w:rsidP="00C87B86">
          <w:pPr>
            <w:tabs>
              <w:tab w:val="right" w:pos="10543"/>
            </w:tabs>
            <w:rPr>
              <w:rFonts w:asciiTheme="minorHAnsi" w:hAnsiTheme="minorHAnsi"/>
              <w:sz w:val="12"/>
              <w:szCs w:val="12"/>
            </w:rPr>
          </w:pPr>
          <w:r w:rsidRPr="002A3D94">
            <w:rPr>
              <w:rFonts w:asciiTheme="minorHAnsi" w:hAnsiTheme="minorHAnsi"/>
              <w:bCs/>
            </w:rPr>
            <w:t>Area Weighted Average Calculation Worksheet</w:t>
          </w:r>
        </w:p>
      </w:tc>
      <w:tc>
        <w:tcPr>
          <w:tcW w:w="2500" w:type="pct"/>
          <w:gridSpan w:val="3"/>
          <w:tcBorders>
            <w:left w:val="nil"/>
          </w:tcBorders>
        </w:tcPr>
        <w:p w14:paraId="1029BDB1" w14:textId="21312642" w:rsidR="005E57F2" w:rsidRPr="00F85124" w:rsidRDefault="005E57F2" w:rsidP="00C87B86">
          <w:pPr>
            <w:tabs>
              <w:tab w:val="right" w:pos="10543"/>
            </w:tabs>
            <w:jc w:val="right"/>
            <w:rPr>
              <w:rFonts w:asciiTheme="minorHAnsi" w:hAnsiTheme="minorHAnsi"/>
              <w:sz w:val="12"/>
              <w:szCs w:val="12"/>
            </w:rPr>
          </w:pPr>
          <w:r w:rsidRPr="00F85124">
            <w:rPr>
              <w:rFonts w:asciiTheme="minorHAnsi" w:hAnsiTheme="minorHAnsi"/>
              <w:bCs/>
            </w:rPr>
            <w:t xml:space="preserve">(Page </w:t>
          </w:r>
          <w:r w:rsidRPr="00E32371">
            <w:rPr>
              <w:rFonts w:asciiTheme="minorHAnsi" w:hAnsiTheme="minorHAnsi"/>
              <w:bCs/>
            </w:rPr>
            <w:fldChar w:fldCharType="begin"/>
          </w:r>
          <w:r w:rsidRPr="00E32371">
            <w:rPr>
              <w:rFonts w:asciiTheme="minorHAnsi" w:hAnsiTheme="minorHAnsi"/>
              <w:bCs/>
            </w:rPr>
            <w:instrText xml:space="preserve"> PAGE   \* MERGEFORMAT </w:instrText>
          </w:r>
          <w:r w:rsidRPr="00E32371">
            <w:rPr>
              <w:rFonts w:asciiTheme="minorHAnsi" w:hAnsiTheme="minorHAnsi"/>
              <w:bCs/>
            </w:rPr>
            <w:fldChar w:fldCharType="separate"/>
          </w:r>
          <w:r w:rsidR="002D1214">
            <w:rPr>
              <w:rFonts w:asciiTheme="minorHAnsi" w:hAnsiTheme="minorHAnsi"/>
              <w:bCs/>
              <w:noProof/>
            </w:rPr>
            <w:t>2</w:t>
          </w:r>
          <w:r w:rsidRPr="00E32371">
            <w:rPr>
              <w:rFonts w:asciiTheme="minorHAnsi" w:hAnsiTheme="minorHAnsi"/>
              <w:bCs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 xml:space="preserve"> of </w:t>
          </w:r>
          <w:r>
            <w:rPr>
              <w:rFonts w:asciiTheme="minorHAnsi" w:hAnsiTheme="minorHAnsi"/>
              <w:bCs/>
              <w:noProof/>
            </w:rPr>
            <w:fldChar w:fldCharType="begin"/>
          </w:r>
          <w:r>
            <w:rPr>
              <w:rFonts w:asciiTheme="minorHAnsi" w:hAnsiTheme="minorHAnsi"/>
              <w:bCs/>
              <w:noProof/>
            </w:rPr>
            <w:instrText xml:space="preserve"> SECTIONPAGES   \* MERGEFORMAT </w:instrText>
          </w:r>
          <w:r>
            <w:rPr>
              <w:rFonts w:asciiTheme="minorHAnsi" w:hAnsiTheme="minorHAnsi"/>
              <w:bCs/>
              <w:noProof/>
            </w:rPr>
            <w:fldChar w:fldCharType="separate"/>
          </w:r>
          <w:r w:rsidR="002D1214">
            <w:rPr>
              <w:rFonts w:asciiTheme="minorHAnsi" w:hAnsiTheme="minorHAnsi"/>
              <w:bCs/>
              <w:noProof/>
            </w:rPr>
            <w:t>2</w:t>
          </w:r>
          <w:r>
            <w:rPr>
              <w:rFonts w:asciiTheme="minorHAnsi" w:hAnsiTheme="minorHAnsi"/>
              <w:bCs/>
              <w:noProof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>)</w:t>
          </w:r>
        </w:p>
      </w:tc>
    </w:tr>
    <w:tr w:rsidR="005E57F2" w:rsidRPr="00F85124" w14:paraId="1029BDB5" w14:textId="77777777" w:rsidTr="00A16650">
      <w:trPr>
        <w:cantSplit/>
        <w:trHeight w:val="288"/>
      </w:trPr>
      <w:tc>
        <w:tcPr>
          <w:tcW w:w="3393" w:type="pct"/>
          <w:gridSpan w:val="2"/>
        </w:tcPr>
        <w:p w14:paraId="1029BDB3" w14:textId="77777777" w:rsidR="005E57F2" w:rsidRPr="00A16650" w:rsidRDefault="005E57F2" w:rsidP="00E27F20">
          <w:pPr>
            <w:tabs>
              <w:tab w:val="right" w:pos="10543"/>
            </w:tabs>
            <w:rPr>
              <w:rFonts w:asciiTheme="minorHAnsi" w:hAnsiTheme="minorHAnsi"/>
              <w:bCs/>
              <w:sz w:val="16"/>
              <w:szCs w:val="16"/>
            </w:rPr>
          </w:pPr>
          <w:r w:rsidRPr="00A16650">
            <w:rPr>
              <w:rFonts w:asciiTheme="minorHAnsi" w:hAnsiTheme="minorHAnsi"/>
              <w:bCs/>
              <w:sz w:val="16"/>
              <w:szCs w:val="16"/>
            </w:rPr>
            <w:t>Project Name:</w:t>
          </w:r>
        </w:p>
      </w:tc>
      <w:tc>
        <w:tcPr>
          <w:tcW w:w="1607" w:type="pct"/>
          <w:gridSpan w:val="2"/>
        </w:tcPr>
        <w:p w14:paraId="1029BDB4" w14:textId="77777777" w:rsidR="005E57F2" w:rsidRPr="00A16650" w:rsidRDefault="005E57F2" w:rsidP="00E27F20">
          <w:pPr>
            <w:tabs>
              <w:tab w:val="right" w:pos="10543"/>
            </w:tabs>
            <w:rPr>
              <w:rFonts w:asciiTheme="minorHAnsi" w:hAnsiTheme="minorHAnsi"/>
              <w:bCs/>
              <w:sz w:val="16"/>
              <w:szCs w:val="16"/>
            </w:rPr>
          </w:pPr>
          <w:r w:rsidRPr="00A16650">
            <w:rPr>
              <w:rFonts w:asciiTheme="minorHAnsi" w:hAnsiTheme="minorHAnsi"/>
              <w:bCs/>
              <w:sz w:val="16"/>
              <w:szCs w:val="16"/>
            </w:rPr>
            <w:t>Date Prepared:</w:t>
          </w:r>
        </w:p>
      </w:tc>
    </w:tr>
  </w:tbl>
  <w:p w14:paraId="1029BDB6" w14:textId="77777777" w:rsidR="005E57F2" w:rsidRPr="008C3227" w:rsidRDefault="005E57F2">
    <w:pPr>
      <w:pStyle w:val="Header"/>
      <w:rPr>
        <w:rFonts w:ascii="Calibri" w:hAnsi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9BDBC" w14:textId="77777777" w:rsidR="005E57F2" w:rsidRDefault="002D1214">
    <w:pPr>
      <w:pStyle w:val="Header"/>
    </w:pPr>
    <w:r>
      <w:rPr>
        <w:noProof/>
      </w:rPr>
      <w:pict w14:anchorId="1029B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01234" o:spid="_x0000_s2049" type="#_x0000_t75" style="position:absolute;margin-left:0;margin-top:0;width:10in;height:540pt;z-index:-251658240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9BDBD" w14:textId="77777777" w:rsidR="005E57F2" w:rsidRDefault="002D1214">
    <w:pPr>
      <w:pStyle w:val="Header"/>
    </w:pPr>
    <w:r>
      <w:rPr>
        <w:noProof/>
      </w:rPr>
      <w:pict w14:anchorId="1029B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01238" o:spid="_x0000_s2053" type="#_x0000_t75" style="position:absolute;margin-left:0;margin-top:0;width:10in;height:540pt;z-index:-251658236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872"/>
      <w:gridCol w:w="2412"/>
      <w:gridCol w:w="2459"/>
    </w:tblGrid>
    <w:tr w:rsidR="005E57F2" w:rsidRPr="00F85124" w14:paraId="1029BDC0" w14:textId="77777777" w:rsidTr="002A3D94">
      <w:trPr>
        <w:cantSplit/>
        <w:trHeight w:val="288"/>
      </w:trPr>
      <w:tc>
        <w:tcPr>
          <w:tcW w:w="3738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1029BDBE" w14:textId="507928E7" w:rsidR="005E57F2" w:rsidRPr="00F85124" w:rsidRDefault="005E57F2" w:rsidP="00C90158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CERTIFICATE OF COMPLIANCE – USER INSTRUCTIONS</w:t>
          </w:r>
        </w:p>
      </w:tc>
      <w:tc>
        <w:tcPr>
          <w:tcW w:w="1262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1029BDBF" w14:textId="77777777" w:rsidR="005E57F2" w:rsidRPr="00F85124" w:rsidRDefault="005E57F2" w:rsidP="00C90158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CF1R-ENV-02-E</w:t>
          </w:r>
        </w:p>
      </w:tc>
    </w:tr>
    <w:tr w:rsidR="005E57F2" w:rsidRPr="00F85124" w14:paraId="1029BDC3" w14:textId="77777777" w:rsidTr="00C87B86">
      <w:trPr>
        <w:cantSplit/>
        <w:trHeight w:val="288"/>
      </w:trPr>
      <w:tc>
        <w:tcPr>
          <w:tcW w:w="2500" w:type="pct"/>
          <w:tcBorders>
            <w:right w:val="nil"/>
          </w:tcBorders>
        </w:tcPr>
        <w:p w14:paraId="1029BDC1" w14:textId="77777777" w:rsidR="005E57F2" w:rsidRPr="00F85124" w:rsidRDefault="005E57F2" w:rsidP="00C87B86">
          <w:pPr>
            <w:tabs>
              <w:tab w:val="right" w:pos="10543"/>
            </w:tabs>
            <w:rPr>
              <w:rFonts w:asciiTheme="minorHAnsi" w:hAnsiTheme="minorHAnsi"/>
              <w:sz w:val="12"/>
              <w:szCs w:val="12"/>
            </w:rPr>
          </w:pPr>
          <w:r w:rsidRPr="002A3D94">
            <w:rPr>
              <w:rFonts w:asciiTheme="minorHAnsi" w:hAnsiTheme="minorHAnsi"/>
              <w:bCs/>
            </w:rPr>
            <w:t>Area Weighted Average Calculation Worksheet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1029BDC2" w14:textId="12414F55" w:rsidR="005E57F2" w:rsidRPr="00F85124" w:rsidRDefault="005E57F2" w:rsidP="00C87B86">
          <w:pPr>
            <w:tabs>
              <w:tab w:val="right" w:pos="10543"/>
            </w:tabs>
            <w:jc w:val="right"/>
            <w:rPr>
              <w:rFonts w:asciiTheme="minorHAnsi" w:hAnsiTheme="minorHAnsi"/>
              <w:sz w:val="12"/>
              <w:szCs w:val="12"/>
            </w:rPr>
          </w:pPr>
          <w:r w:rsidRPr="00F85124">
            <w:rPr>
              <w:rFonts w:asciiTheme="minorHAnsi" w:hAnsiTheme="minorHAnsi"/>
              <w:bCs/>
            </w:rPr>
            <w:t xml:space="preserve">(Page </w:t>
          </w:r>
          <w:r w:rsidRPr="00E32371">
            <w:rPr>
              <w:rFonts w:asciiTheme="minorHAnsi" w:hAnsiTheme="minorHAnsi"/>
              <w:bCs/>
            </w:rPr>
            <w:fldChar w:fldCharType="begin"/>
          </w:r>
          <w:r w:rsidRPr="00E32371">
            <w:rPr>
              <w:rFonts w:asciiTheme="minorHAnsi" w:hAnsiTheme="minorHAnsi"/>
              <w:bCs/>
            </w:rPr>
            <w:instrText xml:space="preserve"> PAGE   \* MERGEFORMAT </w:instrText>
          </w:r>
          <w:r w:rsidRPr="00E32371">
            <w:rPr>
              <w:rFonts w:asciiTheme="minorHAnsi" w:hAnsiTheme="minorHAnsi"/>
              <w:bCs/>
            </w:rPr>
            <w:fldChar w:fldCharType="separate"/>
          </w:r>
          <w:r w:rsidR="002D1214">
            <w:rPr>
              <w:rFonts w:asciiTheme="minorHAnsi" w:hAnsiTheme="minorHAnsi"/>
              <w:bCs/>
              <w:noProof/>
            </w:rPr>
            <w:t>1</w:t>
          </w:r>
          <w:r w:rsidRPr="00E32371">
            <w:rPr>
              <w:rFonts w:asciiTheme="minorHAnsi" w:hAnsiTheme="minorHAnsi"/>
              <w:bCs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 xml:space="preserve"> of </w:t>
          </w:r>
          <w:r>
            <w:rPr>
              <w:rFonts w:asciiTheme="minorHAnsi" w:hAnsiTheme="minorHAnsi"/>
              <w:bCs/>
              <w:noProof/>
            </w:rPr>
            <w:fldChar w:fldCharType="begin"/>
          </w:r>
          <w:r>
            <w:rPr>
              <w:rFonts w:asciiTheme="minorHAnsi" w:hAnsiTheme="minorHAnsi"/>
              <w:bCs/>
              <w:noProof/>
            </w:rPr>
            <w:instrText xml:space="preserve"> SECTIONPAGES   \* MERGEFORMAT </w:instrText>
          </w:r>
          <w:r>
            <w:rPr>
              <w:rFonts w:asciiTheme="minorHAnsi" w:hAnsiTheme="minorHAnsi"/>
              <w:bCs/>
              <w:noProof/>
            </w:rPr>
            <w:fldChar w:fldCharType="separate"/>
          </w:r>
          <w:r w:rsidR="002D1214">
            <w:rPr>
              <w:rFonts w:asciiTheme="minorHAnsi" w:hAnsiTheme="minorHAnsi"/>
              <w:bCs/>
              <w:noProof/>
            </w:rPr>
            <w:t>1</w:t>
          </w:r>
          <w:r>
            <w:rPr>
              <w:rFonts w:asciiTheme="minorHAnsi" w:hAnsiTheme="minorHAnsi"/>
              <w:bCs/>
              <w:noProof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>)</w:t>
          </w:r>
        </w:p>
      </w:tc>
    </w:tr>
  </w:tbl>
  <w:p w14:paraId="1029BDC4" w14:textId="53230EAB" w:rsidR="005E57F2" w:rsidRPr="008C3227" w:rsidRDefault="002D1214">
    <w:pPr>
      <w:pStyle w:val="Header"/>
      <w:rPr>
        <w:rFonts w:ascii="Calibri" w:hAnsi="Calibri"/>
      </w:rPr>
    </w:pPr>
    <w:r>
      <w:rPr>
        <w:rFonts w:asciiTheme="minorHAnsi" w:hAnsiTheme="minorHAnsi"/>
        <w:b/>
        <w:bCs/>
        <w:noProof/>
      </w:rPr>
      <w:pict w14:anchorId="1029BD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01239" o:spid="_x0000_s2059" type="#_x0000_t75" style="position:absolute;margin-left:0;margin-top:0;width:10in;height:540pt;z-index:-251658235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9BDC6" w14:textId="77777777" w:rsidR="005E57F2" w:rsidRDefault="002D1214">
    <w:pPr>
      <w:pStyle w:val="Header"/>
    </w:pPr>
    <w:r>
      <w:rPr>
        <w:noProof/>
      </w:rPr>
      <w:pict w14:anchorId="1029BD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01237" o:spid="_x0000_s2052" type="#_x0000_t75" style="position:absolute;margin-left:0;margin-top:0;width:10in;height:540pt;z-index:-251658237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9BDC7" w14:textId="77777777" w:rsidR="005E57F2" w:rsidRDefault="002D1214">
    <w:pPr>
      <w:pStyle w:val="Header"/>
    </w:pPr>
    <w:r>
      <w:rPr>
        <w:noProof/>
      </w:rPr>
      <w:pict w14:anchorId="1029BD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01241" o:spid="_x0000_s2056" type="#_x0000_t75" style="position:absolute;margin-left:0;margin-top:0;width:10in;height:540pt;z-index:-251658233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872"/>
      <w:gridCol w:w="2412"/>
      <w:gridCol w:w="2459"/>
    </w:tblGrid>
    <w:tr w:rsidR="005E57F2" w:rsidRPr="00F85124" w14:paraId="1029BDCA" w14:textId="77777777" w:rsidTr="002A3D94">
      <w:trPr>
        <w:cantSplit/>
        <w:trHeight w:val="288"/>
      </w:trPr>
      <w:tc>
        <w:tcPr>
          <w:tcW w:w="3738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1029BDC8" w14:textId="6376B4D8" w:rsidR="005E57F2" w:rsidRPr="00F85124" w:rsidRDefault="005E57F2" w:rsidP="00A16650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 xml:space="preserve">CERTIFICATE OF COMPLIANCE – </w:t>
          </w:r>
          <w:r w:rsidRPr="00A16650">
            <w:rPr>
              <w:rFonts w:asciiTheme="minorHAnsi" w:hAnsiTheme="minorHAnsi"/>
              <w:b w:val="0"/>
              <w:sz w:val="20"/>
            </w:rPr>
            <w:t>DATA FIELD DEFINITIONS AND CALCULATIONS</w:t>
          </w:r>
        </w:p>
      </w:tc>
      <w:tc>
        <w:tcPr>
          <w:tcW w:w="1262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1029BDC9" w14:textId="77777777" w:rsidR="005E57F2" w:rsidRPr="00F85124" w:rsidRDefault="005E57F2" w:rsidP="00C90158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CF1R-ENV-02-E</w:t>
          </w:r>
        </w:p>
      </w:tc>
    </w:tr>
    <w:tr w:rsidR="005E57F2" w:rsidRPr="00F85124" w14:paraId="1029BDCD" w14:textId="77777777" w:rsidTr="00C87B86">
      <w:trPr>
        <w:cantSplit/>
        <w:trHeight w:val="288"/>
      </w:trPr>
      <w:tc>
        <w:tcPr>
          <w:tcW w:w="2500" w:type="pct"/>
          <w:tcBorders>
            <w:right w:val="nil"/>
          </w:tcBorders>
        </w:tcPr>
        <w:p w14:paraId="1029BDCB" w14:textId="77777777" w:rsidR="005E57F2" w:rsidRPr="00F85124" w:rsidRDefault="005E57F2" w:rsidP="00C87B86">
          <w:pPr>
            <w:tabs>
              <w:tab w:val="right" w:pos="10543"/>
            </w:tabs>
            <w:rPr>
              <w:rFonts w:asciiTheme="minorHAnsi" w:hAnsiTheme="minorHAnsi"/>
              <w:sz w:val="12"/>
              <w:szCs w:val="12"/>
            </w:rPr>
          </w:pPr>
          <w:r w:rsidRPr="002A3D94">
            <w:rPr>
              <w:rFonts w:asciiTheme="minorHAnsi" w:hAnsiTheme="minorHAnsi"/>
              <w:bCs/>
            </w:rPr>
            <w:t>Area Weighted Average Calculation Worksheet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1029BDCC" w14:textId="47549BB4" w:rsidR="005E57F2" w:rsidRPr="00F85124" w:rsidRDefault="005E57F2" w:rsidP="00C87B86">
          <w:pPr>
            <w:tabs>
              <w:tab w:val="right" w:pos="10543"/>
            </w:tabs>
            <w:jc w:val="right"/>
            <w:rPr>
              <w:rFonts w:asciiTheme="minorHAnsi" w:hAnsiTheme="minorHAnsi"/>
              <w:sz w:val="12"/>
              <w:szCs w:val="12"/>
            </w:rPr>
          </w:pPr>
          <w:r w:rsidRPr="00F85124">
            <w:rPr>
              <w:rFonts w:asciiTheme="minorHAnsi" w:hAnsiTheme="minorHAnsi"/>
              <w:bCs/>
            </w:rPr>
            <w:t xml:space="preserve">(Page </w:t>
          </w:r>
          <w:r w:rsidRPr="00E32371">
            <w:rPr>
              <w:rFonts w:asciiTheme="minorHAnsi" w:hAnsiTheme="minorHAnsi"/>
              <w:bCs/>
            </w:rPr>
            <w:fldChar w:fldCharType="begin"/>
          </w:r>
          <w:r w:rsidRPr="00E32371">
            <w:rPr>
              <w:rFonts w:asciiTheme="minorHAnsi" w:hAnsiTheme="minorHAnsi"/>
              <w:bCs/>
            </w:rPr>
            <w:instrText xml:space="preserve"> PAGE   \* MERGEFORMAT </w:instrText>
          </w:r>
          <w:r w:rsidRPr="00E32371">
            <w:rPr>
              <w:rFonts w:asciiTheme="minorHAnsi" w:hAnsiTheme="minorHAnsi"/>
              <w:bCs/>
            </w:rPr>
            <w:fldChar w:fldCharType="separate"/>
          </w:r>
          <w:r w:rsidR="002D1214">
            <w:rPr>
              <w:rFonts w:asciiTheme="minorHAnsi" w:hAnsiTheme="minorHAnsi"/>
              <w:bCs/>
              <w:noProof/>
            </w:rPr>
            <w:t>2</w:t>
          </w:r>
          <w:r w:rsidRPr="00E32371">
            <w:rPr>
              <w:rFonts w:asciiTheme="minorHAnsi" w:hAnsiTheme="minorHAnsi"/>
              <w:bCs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 xml:space="preserve"> of </w:t>
          </w:r>
          <w:r>
            <w:rPr>
              <w:rFonts w:asciiTheme="minorHAnsi" w:hAnsiTheme="minorHAnsi"/>
              <w:bCs/>
              <w:noProof/>
            </w:rPr>
            <w:fldChar w:fldCharType="begin"/>
          </w:r>
          <w:r>
            <w:rPr>
              <w:rFonts w:asciiTheme="minorHAnsi" w:hAnsiTheme="minorHAnsi"/>
              <w:bCs/>
              <w:noProof/>
            </w:rPr>
            <w:instrText xml:space="preserve"> SECTIONPAGES   \* MERGEFORMAT </w:instrText>
          </w:r>
          <w:r>
            <w:rPr>
              <w:rFonts w:asciiTheme="minorHAnsi" w:hAnsiTheme="minorHAnsi"/>
              <w:bCs/>
              <w:noProof/>
            </w:rPr>
            <w:fldChar w:fldCharType="separate"/>
          </w:r>
          <w:r w:rsidR="002D1214">
            <w:rPr>
              <w:rFonts w:asciiTheme="minorHAnsi" w:hAnsiTheme="minorHAnsi"/>
              <w:bCs/>
              <w:noProof/>
            </w:rPr>
            <w:t>2</w:t>
          </w:r>
          <w:r>
            <w:rPr>
              <w:rFonts w:asciiTheme="minorHAnsi" w:hAnsiTheme="minorHAnsi"/>
              <w:bCs/>
              <w:noProof/>
            </w:rPr>
            <w:fldChar w:fldCharType="end"/>
          </w:r>
          <w:r w:rsidRPr="00F85124">
            <w:rPr>
              <w:rFonts w:asciiTheme="minorHAnsi" w:hAnsiTheme="minorHAnsi"/>
              <w:bCs/>
            </w:rPr>
            <w:t>)</w:t>
          </w:r>
        </w:p>
      </w:tc>
    </w:tr>
  </w:tbl>
  <w:p w14:paraId="1029BDCE" w14:textId="5C04B0E9" w:rsidR="005E57F2" w:rsidRPr="008C3227" w:rsidRDefault="002D1214">
    <w:pPr>
      <w:pStyle w:val="Header"/>
      <w:rPr>
        <w:rFonts w:ascii="Calibri" w:hAnsi="Calibri"/>
      </w:rPr>
    </w:pPr>
    <w:r>
      <w:rPr>
        <w:rFonts w:asciiTheme="minorHAnsi" w:hAnsiTheme="minorHAnsi"/>
        <w:b/>
        <w:bCs/>
        <w:noProof/>
      </w:rPr>
      <w:pict w14:anchorId="1029BD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01242" o:spid="_x0000_s2058" type="#_x0000_t75" style="position:absolute;margin-left:0;margin-top:0;width:10in;height:540pt;z-index:-251658232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9BDCF" w14:textId="77777777" w:rsidR="005E57F2" w:rsidRDefault="002D1214">
    <w:pPr>
      <w:pStyle w:val="Header"/>
    </w:pPr>
    <w:r>
      <w:rPr>
        <w:noProof/>
      </w:rPr>
      <w:pict w14:anchorId="1029BD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01240" o:spid="_x0000_s2055" type="#_x0000_t75" style="position:absolute;margin-left:0;margin-top:0;width:10in;height:540pt;z-index:-251658234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B7862"/>
    <w:multiLevelType w:val="hybridMultilevel"/>
    <w:tmpl w:val="54907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B5161"/>
    <w:multiLevelType w:val="hybridMultilevel"/>
    <w:tmpl w:val="921CAF6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664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</w:abstractNum>
  <w:abstractNum w:abstractNumId="4" w15:restartNumberingAfterBreak="0">
    <w:nsid w:val="26455D8B"/>
    <w:multiLevelType w:val="multilevel"/>
    <w:tmpl w:val="38DE0982"/>
    <w:lvl w:ilvl="0">
      <w:start w:val="2"/>
      <w:numFmt w:val="decimal"/>
      <w:lvlText w:val="%1."/>
      <w:lvlJc w:val="left"/>
      <w:pPr>
        <w:tabs>
          <w:tab w:val="num" w:pos="-2966"/>
        </w:tabs>
        <w:ind w:left="-3326" w:firstLine="0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tabs>
          <w:tab w:val="num" w:pos="-2606"/>
        </w:tabs>
        <w:ind w:left="-332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06"/>
        </w:tabs>
        <w:ind w:left="-3326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9972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9972"/>
        </w:tabs>
        <w:ind w:left="-9972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</w:abstractNum>
  <w:abstractNum w:abstractNumId="5" w15:restartNumberingAfterBreak="0">
    <w:nsid w:val="28C7135F"/>
    <w:multiLevelType w:val="hybridMultilevel"/>
    <w:tmpl w:val="54907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F3A7E"/>
    <w:multiLevelType w:val="hybridMultilevel"/>
    <w:tmpl w:val="920C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C1993"/>
    <w:multiLevelType w:val="hybridMultilevel"/>
    <w:tmpl w:val="6532AFC4"/>
    <w:lvl w:ilvl="0" w:tplc="74A43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8" w15:restartNumberingAfterBreak="0">
    <w:nsid w:val="40483AA1"/>
    <w:multiLevelType w:val="hybridMultilevel"/>
    <w:tmpl w:val="A3FEEE98"/>
    <w:lvl w:ilvl="0" w:tplc="C76E700C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49F57565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4EB4246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4D5A9E"/>
    <w:multiLevelType w:val="hybridMultilevel"/>
    <w:tmpl w:val="A40A97EC"/>
    <w:lvl w:ilvl="0" w:tplc="75E42DB4">
      <w:start w:val="1"/>
      <w:numFmt w:val="bullet"/>
      <w:pStyle w:val="Styl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826FE"/>
    <w:multiLevelType w:val="hybridMultilevel"/>
    <w:tmpl w:val="4FDE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757CE"/>
    <w:multiLevelType w:val="hybridMultilevel"/>
    <w:tmpl w:val="54907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B11DD"/>
    <w:multiLevelType w:val="hybridMultilevel"/>
    <w:tmpl w:val="13D6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E3EBC"/>
    <w:multiLevelType w:val="hybridMultilevel"/>
    <w:tmpl w:val="82F0B6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3"/>
  </w:num>
  <w:num w:numId="8">
    <w:abstractNumId w:val="8"/>
  </w:num>
  <w:num w:numId="9">
    <w:abstractNumId w:val="12"/>
  </w:num>
  <w:num w:numId="10">
    <w:abstractNumId w:val="12"/>
  </w:num>
  <w:num w:numId="11">
    <w:abstractNumId w:val="8"/>
  </w:num>
  <w:num w:numId="12">
    <w:abstractNumId w:val="8"/>
  </w:num>
  <w:num w:numId="13">
    <w:abstractNumId w:val="6"/>
  </w:num>
  <w:num w:numId="14">
    <w:abstractNumId w:val="16"/>
  </w:num>
  <w:num w:numId="15">
    <w:abstractNumId w:val="7"/>
  </w:num>
  <w:num w:numId="16">
    <w:abstractNumId w:val="1"/>
  </w:num>
  <w:num w:numId="17">
    <w:abstractNumId w:val="13"/>
  </w:num>
  <w:num w:numId="18">
    <w:abstractNumId w:val="0"/>
  </w:num>
  <w:num w:numId="19">
    <w:abstractNumId w:val="9"/>
  </w:num>
  <w:num w:numId="20">
    <w:abstractNumId w:val="15"/>
  </w:num>
  <w:num w:numId="21">
    <w:abstractNumId w:val="2"/>
  </w:num>
  <w:num w:numId="22">
    <w:abstractNumId w:val="14"/>
  </w:num>
  <w:num w:numId="23">
    <w:abstractNumId w:val="5"/>
  </w:num>
  <w:num w:numId="24">
    <w:abstractNumId w:val="11"/>
  </w:num>
  <w:num w:numId="2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mith, Alexis@Energy">
    <w15:presenceInfo w15:providerId="AD" w15:userId="S-1-5-21-606747145-1060284298-682003330-86948"/>
  </w15:person>
  <w15:person w15:author="Shewmaker, Michael@Energy">
    <w15:presenceInfo w15:providerId="AD" w15:userId="S-1-5-21-606747145-1060284298-682003330-861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drawingGridHorizontalSpacing w:val="100"/>
  <w:drawingGridVerticalSpacing w:val="109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C0"/>
    <w:rsid w:val="00011042"/>
    <w:rsid w:val="000116A3"/>
    <w:rsid w:val="00014227"/>
    <w:rsid w:val="00033700"/>
    <w:rsid w:val="00061B85"/>
    <w:rsid w:val="00083EF1"/>
    <w:rsid w:val="000923CD"/>
    <w:rsid w:val="00096E6C"/>
    <w:rsid w:val="000A1F02"/>
    <w:rsid w:val="000A592C"/>
    <w:rsid w:val="000C5EED"/>
    <w:rsid w:val="000C5F1D"/>
    <w:rsid w:val="000D214F"/>
    <w:rsid w:val="000D7871"/>
    <w:rsid w:val="000E1E6E"/>
    <w:rsid w:val="000E6A16"/>
    <w:rsid w:val="00111D07"/>
    <w:rsid w:val="00114E94"/>
    <w:rsid w:val="001209ED"/>
    <w:rsid w:val="00133D24"/>
    <w:rsid w:val="001343CC"/>
    <w:rsid w:val="0018195B"/>
    <w:rsid w:val="00193F9C"/>
    <w:rsid w:val="001A0EFE"/>
    <w:rsid w:val="001A155C"/>
    <w:rsid w:val="001B10DD"/>
    <w:rsid w:val="001B7946"/>
    <w:rsid w:val="001E6FD1"/>
    <w:rsid w:val="001F06FF"/>
    <w:rsid w:val="002005DF"/>
    <w:rsid w:val="00213C91"/>
    <w:rsid w:val="00215163"/>
    <w:rsid w:val="00224F28"/>
    <w:rsid w:val="00236514"/>
    <w:rsid w:val="00237270"/>
    <w:rsid w:val="00243AFC"/>
    <w:rsid w:val="002450C0"/>
    <w:rsid w:val="00262990"/>
    <w:rsid w:val="00280E82"/>
    <w:rsid w:val="002921D3"/>
    <w:rsid w:val="00292209"/>
    <w:rsid w:val="00295CAB"/>
    <w:rsid w:val="002A078F"/>
    <w:rsid w:val="002A1823"/>
    <w:rsid w:val="002A3D94"/>
    <w:rsid w:val="002B4229"/>
    <w:rsid w:val="002D1214"/>
    <w:rsid w:val="002D324A"/>
    <w:rsid w:val="002D38D9"/>
    <w:rsid w:val="002F1F38"/>
    <w:rsid w:val="002F29DF"/>
    <w:rsid w:val="00303C32"/>
    <w:rsid w:val="00305CF6"/>
    <w:rsid w:val="00311E36"/>
    <w:rsid w:val="00313863"/>
    <w:rsid w:val="00313D34"/>
    <w:rsid w:val="00314581"/>
    <w:rsid w:val="003428E8"/>
    <w:rsid w:val="00355E4D"/>
    <w:rsid w:val="00364C99"/>
    <w:rsid w:val="003736A8"/>
    <w:rsid w:val="00377FEC"/>
    <w:rsid w:val="00384D2B"/>
    <w:rsid w:val="003B74E1"/>
    <w:rsid w:val="003D192A"/>
    <w:rsid w:val="003D6307"/>
    <w:rsid w:val="003E341D"/>
    <w:rsid w:val="00404D7A"/>
    <w:rsid w:val="00414DD4"/>
    <w:rsid w:val="00415467"/>
    <w:rsid w:val="00416E0D"/>
    <w:rsid w:val="004206A4"/>
    <w:rsid w:val="00442384"/>
    <w:rsid w:val="004426CA"/>
    <w:rsid w:val="00453D6F"/>
    <w:rsid w:val="004632E1"/>
    <w:rsid w:val="00463D0B"/>
    <w:rsid w:val="00464259"/>
    <w:rsid w:val="0047157B"/>
    <w:rsid w:val="0048153F"/>
    <w:rsid w:val="004815E5"/>
    <w:rsid w:val="00492B44"/>
    <w:rsid w:val="00494D49"/>
    <w:rsid w:val="004C3430"/>
    <w:rsid w:val="004D4067"/>
    <w:rsid w:val="004D469C"/>
    <w:rsid w:val="004F69AF"/>
    <w:rsid w:val="00514950"/>
    <w:rsid w:val="00517655"/>
    <w:rsid w:val="00520EFC"/>
    <w:rsid w:val="00537DEC"/>
    <w:rsid w:val="00541822"/>
    <w:rsid w:val="0054532C"/>
    <w:rsid w:val="00564C09"/>
    <w:rsid w:val="005662E3"/>
    <w:rsid w:val="00577E38"/>
    <w:rsid w:val="00585DEC"/>
    <w:rsid w:val="00591284"/>
    <w:rsid w:val="005963B5"/>
    <w:rsid w:val="005A2C05"/>
    <w:rsid w:val="005A3DDA"/>
    <w:rsid w:val="005B376F"/>
    <w:rsid w:val="005C759E"/>
    <w:rsid w:val="005E2412"/>
    <w:rsid w:val="005E57F2"/>
    <w:rsid w:val="005F5DC2"/>
    <w:rsid w:val="00616909"/>
    <w:rsid w:val="006173E3"/>
    <w:rsid w:val="006229E3"/>
    <w:rsid w:val="006307FC"/>
    <w:rsid w:val="00635559"/>
    <w:rsid w:val="006408D4"/>
    <w:rsid w:val="00640D72"/>
    <w:rsid w:val="0064190B"/>
    <w:rsid w:val="00646CA6"/>
    <w:rsid w:val="00656A64"/>
    <w:rsid w:val="00657E99"/>
    <w:rsid w:val="00674368"/>
    <w:rsid w:val="00695A3A"/>
    <w:rsid w:val="006A179E"/>
    <w:rsid w:val="006A22A7"/>
    <w:rsid w:val="006A3C39"/>
    <w:rsid w:val="006A580B"/>
    <w:rsid w:val="006A7AAA"/>
    <w:rsid w:val="006B3218"/>
    <w:rsid w:val="006B39C6"/>
    <w:rsid w:val="006C638E"/>
    <w:rsid w:val="006F197A"/>
    <w:rsid w:val="006F49F4"/>
    <w:rsid w:val="006F519D"/>
    <w:rsid w:val="007064AB"/>
    <w:rsid w:val="007119F4"/>
    <w:rsid w:val="007335A2"/>
    <w:rsid w:val="0074426C"/>
    <w:rsid w:val="00745D35"/>
    <w:rsid w:val="00773F05"/>
    <w:rsid w:val="0078064B"/>
    <w:rsid w:val="007910E5"/>
    <w:rsid w:val="00792480"/>
    <w:rsid w:val="007B2615"/>
    <w:rsid w:val="007B50C1"/>
    <w:rsid w:val="007C73B3"/>
    <w:rsid w:val="007E26E9"/>
    <w:rsid w:val="007E3DD3"/>
    <w:rsid w:val="0081162D"/>
    <w:rsid w:val="00814A7F"/>
    <w:rsid w:val="00826349"/>
    <w:rsid w:val="00833C7B"/>
    <w:rsid w:val="008342B4"/>
    <w:rsid w:val="00843800"/>
    <w:rsid w:val="00843E73"/>
    <w:rsid w:val="00845462"/>
    <w:rsid w:val="008522D9"/>
    <w:rsid w:val="0086058F"/>
    <w:rsid w:val="00866B4C"/>
    <w:rsid w:val="00875163"/>
    <w:rsid w:val="00885797"/>
    <w:rsid w:val="008B3263"/>
    <w:rsid w:val="008B3659"/>
    <w:rsid w:val="008B794E"/>
    <w:rsid w:val="008C3227"/>
    <w:rsid w:val="008D15AD"/>
    <w:rsid w:val="008D234A"/>
    <w:rsid w:val="008D3890"/>
    <w:rsid w:val="008D7449"/>
    <w:rsid w:val="008E6A5E"/>
    <w:rsid w:val="008F4876"/>
    <w:rsid w:val="00901264"/>
    <w:rsid w:val="00904B4F"/>
    <w:rsid w:val="009105CF"/>
    <w:rsid w:val="00917534"/>
    <w:rsid w:val="009253A4"/>
    <w:rsid w:val="0092612B"/>
    <w:rsid w:val="00932B71"/>
    <w:rsid w:val="00933F63"/>
    <w:rsid w:val="00934EDF"/>
    <w:rsid w:val="0095477D"/>
    <w:rsid w:val="00955139"/>
    <w:rsid w:val="009746E6"/>
    <w:rsid w:val="009903E2"/>
    <w:rsid w:val="00996F8F"/>
    <w:rsid w:val="009A2C8C"/>
    <w:rsid w:val="009B1AB5"/>
    <w:rsid w:val="009C1F72"/>
    <w:rsid w:val="009C5955"/>
    <w:rsid w:val="009D2C2C"/>
    <w:rsid w:val="009D64EA"/>
    <w:rsid w:val="009E2089"/>
    <w:rsid w:val="009F67B9"/>
    <w:rsid w:val="00A02325"/>
    <w:rsid w:val="00A06803"/>
    <w:rsid w:val="00A16650"/>
    <w:rsid w:val="00A76409"/>
    <w:rsid w:val="00AA2C22"/>
    <w:rsid w:val="00AA681A"/>
    <w:rsid w:val="00AB300A"/>
    <w:rsid w:val="00AD1F39"/>
    <w:rsid w:val="00AD6F16"/>
    <w:rsid w:val="00AE5E3B"/>
    <w:rsid w:val="00AF295A"/>
    <w:rsid w:val="00B10EA9"/>
    <w:rsid w:val="00B1598A"/>
    <w:rsid w:val="00B22586"/>
    <w:rsid w:val="00B5135B"/>
    <w:rsid w:val="00B70BFD"/>
    <w:rsid w:val="00B7350F"/>
    <w:rsid w:val="00B828FE"/>
    <w:rsid w:val="00B85362"/>
    <w:rsid w:val="00B93607"/>
    <w:rsid w:val="00B97542"/>
    <w:rsid w:val="00BA4447"/>
    <w:rsid w:val="00BA58B4"/>
    <w:rsid w:val="00BB48DE"/>
    <w:rsid w:val="00BD259E"/>
    <w:rsid w:val="00BD4132"/>
    <w:rsid w:val="00BE331C"/>
    <w:rsid w:val="00BE734F"/>
    <w:rsid w:val="00BF1707"/>
    <w:rsid w:val="00C00680"/>
    <w:rsid w:val="00C1567D"/>
    <w:rsid w:val="00C27BA3"/>
    <w:rsid w:val="00C30AA0"/>
    <w:rsid w:val="00C369EC"/>
    <w:rsid w:val="00C424FC"/>
    <w:rsid w:val="00C67545"/>
    <w:rsid w:val="00C72B18"/>
    <w:rsid w:val="00C8373E"/>
    <w:rsid w:val="00C87B86"/>
    <w:rsid w:val="00C90158"/>
    <w:rsid w:val="00C91B8A"/>
    <w:rsid w:val="00C97598"/>
    <w:rsid w:val="00CB78C9"/>
    <w:rsid w:val="00CC2331"/>
    <w:rsid w:val="00CC33BB"/>
    <w:rsid w:val="00CC6566"/>
    <w:rsid w:val="00CE1572"/>
    <w:rsid w:val="00CF7D8D"/>
    <w:rsid w:val="00D0398B"/>
    <w:rsid w:val="00D058F2"/>
    <w:rsid w:val="00D06276"/>
    <w:rsid w:val="00D14C01"/>
    <w:rsid w:val="00D1778D"/>
    <w:rsid w:val="00D276D8"/>
    <w:rsid w:val="00D27BFC"/>
    <w:rsid w:val="00D54865"/>
    <w:rsid w:val="00D65F34"/>
    <w:rsid w:val="00D70BA4"/>
    <w:rsid w:val="00D81D32"/>
    <w:rsid w:val="00D82153"/>
    <w:rsid w:val="00D825FC"/>
    <w:rsid w:val="00D87873"/>
    <w:rsid w:val="00D95456"/>
    <w:rsid w:val="00DA137D"/>
    <w:rsid w:val="00DA581F"/>
    <w:rsid w:val="00DB4A1F"/>
    <w:rsid w:val="00DC0863"/>
    <w:rsid w:val="00DC2B59"/>
    <w:rsid w:val="00DC7EE7"/>
    <w:rsid w:val="00DE53F1"/>
    <w:rsid w:val="00DE6702"/>
    <w:rsid w:val="00DF218D"/>
    <w:rsid w:val="00E06A89"/>
    <w:rsid w:val="00E10262"/>
    <w:rsid w:val="00E12032"/>
    <w:rsid w:val="00E27F20"/>
    <w:rsid w:val="00E4126A"/>
    <w:rsid w:val="00E506CF"/>
    <w:rsid w:val="00E55551"/>
    <w:rsid w:val="00E5744D"/>
    <w:rsid w:val="00E5773A"/>
    <w:rsid w:val="00E603C3"/>
    <w:rsid w:val="00E73E0D"/>
    <w:rsid w:val="00E747C7"/>
    <w:rsid w:val="00E84CBC"/>
    <w:rsid w:val="00E85B99"/>
    <w:rsid w:val="00E95A0E"/>
    <w:rsid w:val="00E961A2"/>
    <w:rsid w:val="00EA0267"/>
    <w:rsid w:val="00EA5775"/>
    <w:rsid w:val="00EC3BD0"/>
    <w:rsid w:val="00EC5F68"/>
    <w:rsid w:val="00EE282E"/>
    <w:rsid w:val="00EE7035"/>
    <w:rsid w:val="00F108EC"/>
    <w:rsid w:val="00F12CCB"/>
    <w:rsid w:val="00F17337"/>
    <w:rsid w:val="00F232EC"/>
    <w:rsid w:val="00F32C47"/>
    <w:rsid w:val="00F41133"/>
    <w:rsid w:val="00F46807"/>
    <w:rsid w:val="00F47DF0"/>
    <w:rsid w:val="00F47E5E"/>
    <w:rsid w:val="00F5036A"/>
    <w:rsid w:val="00F54D04"/>
    <w:rsid w:val="00F62C8D"/>
    <w:rsid w:val="00F64DB9"/>
    <w:rsid w:val="00F72B9C"/>
    <w:rsid w:val="00F823FB"/>
    <w:rsid w:val="00FA6FF3"/>
    <w:rsid w:val="00FB1AA6"/>
    <w:rsid w:val="00FC0A70"/>
    <w:rsid w:val="00FC50A5"/>
    <w:rsid w:val="00FD7F72"/>
    <w:rsid w:val="00FF0063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."/>
  <w:listSeparator w:val=","/>
  <w14:docId w14:val="1029BC63"/>
  <w15:docId w15:val="{77597245-858C-4870-959D-F930406E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0C0"/>
  </w:style>
  <w:style w:type="paragraph" w:styleId="Heading1">
    <w:name w:val="heading 1"/>
    <w:basedOn w:val="Normal"/>
    <w:next w:val="Normal"/>
    <w:link w:val="Heading1Char"/>
    <w:qFormat/>
    <w:rsid w:val="002450C0"/>
    <w:pPr>
      <w:keepNext/>
      <w:outlineLvl w:val="0"/>
    </w:pPr>
    <w:rPr>
      <w:b/>
      <w:sz w:val="30"/>
    </w:rPr>
  </w:style>
  <w:style w:type="paragraph" w:styleId="Heading2">
    <w:name w:val="heading 2"/>
    <w:aliases w:val="h2,h21,h22"/>
    <w:basedOn w:val="Normal"/>
    <w:next w:val="Normal"/>
    <w:qFormat/>
    <w:rsid w:val="00F41133"/>
    <w:pPr>
      <w:keepNext/>
      <w:numPr>
        <w:ilvl w:val="1"/>
        <w:numId w:val="4"/>
      </w:numPr>
      <w:pBdr>
        <w:top w:val="single" w:sz="4" w:space="1" w:color="auto"/>
      </w:pBdr>
      <w:spacing w:before="720"/>
      <w:outlineLvl w:val="1"/>
    </w:pPr>
    <w:rPr>
      <w:rFonts w:ascii="Arial" w:hAnsi="Arial"/>
      <w:b/>
      <w:i/>
      <w:sz w:val="22"/>
    </w:rPr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F41133"/>
    <w:pPr>
      <w:keepNext/>
      <w:numPr>
        <w:ilvl w:val="2"/>
        <w:numId w:val="7"/>
      </w:numPr>
      <w:tabs>
        <w:tab w:val="left" w:pos="-2600"/>
      </w:tabs>
      <w:spacing w:before="480"/>
      <w:outlineLvl w:val="2"/>
    </w:pPr>
    <w:rPr>
      <w:rFonts w:ascii="Arial Black" w:hAnsi="Arial Blac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7E26E9"/>
    <w:pPr>
      <w:spacing w:before="120"/>
    </w:pPr>
  </w:style>
  <w:style w:type="paragraph" w:customStyle="1" w:styleId="Style3">
    <w:name w:val="Style3"/>
    <w:basedOn w:val="Normal"/>
    <w:autoRedefine/>
    <w:rsid w:val="007E26E9"/>
    <w:pPr>
      <w:spacing w:before="120"/>
    </w:pPr>
  </w:style>
  <w:style w:type="paragraph" w:customStyle="1" w:styleId="Style4">
    <w:name w:val="Style4"/>
    <w:basedOn w:val="Normal"/>
    <w:rsid w:val="007E26E9"/>
    <w:pPr>
      <w:numPr>
        <w:numId w:val="10"/>
      </w:numPr>
      <w:spacing w:before="120"/>
    </w:pPr>
    <w:rPr>
      <w:sz w:val="22"/>
    </w:rPr>
  </w:style>
  <w:style w:type="paragraph" w:customStyle="1" w:styleId="Style5">
    <w:name w:val="Style5"/>
    <w:basedOn w:val="Normal"/>
    <w:autoRedefine/>
    <w:rsid w:val="007E26E9"/>
    <w:pPr>
      <w:spacing w:before="120"/>
    </w:pPr>
    <w:rPr>
      <w:sz w:val="22"/>
    </w:rPr>
  </w:style>
  <w:style w:type="paragraph" w:customStyle="1" w:styleId="Style6">
    <w:name w:val="Style6"/>
    <w:basedOn w:val="Normal"/>
    <w:rsid w:val="007E26E9"/>
    <w:pPr>
      <w:spacing w:before="120"/>
    </w:pPr>
    <w:rPr>
      <w:sz w:val="22"/>
      <w:szCs w:val="22"/>
    </w:rPr>
  </w:style>
  <w:style w:type="paragraph" w:customStyle="1" w:styleId="Style8">
    <w:name w:val="Style8"/>
    <w:basedOn w:val="Heading2"/>
    <w:rsid w:val="000A1F02"/>
    <w:pPr>
      <w:numPr>
        <w:ilvl w:val="0"/>
        <w:numId w:val="0"/>
      </w:numPr>
      <w:pBdr>
        <w:top w:val="none" w:sz="0" w:space="0" w:color="auto"/>
      </w:pBdr>
      <w:autoSpaceDE w:val="0"/>
      <w:autoSpaceDN w:val="0"/>
      <w:adjustRightInd w:val="0"/>
      <w:spacing w:before="0"/>
    </w:pPr>
    <w:rPr>
      <w:rFonts w:ascii="Arial-BlackItalic" w:hAnsi="Arial-BlackItalic"/>
      <w:b w:val="0"/>
      <w:iCs/>
      <w:szCs w:val="22"/>
    </w:rPr>
  </w:style>
  <w:style w:type="paragraph" w:styleId="List">
    <w:name w:val="List"/>
    <w:basedOn w:val="Normal"/>
    <w:rsid w:val="002450C0"/>
    <w:pPr>
      <w:ind w:left="360" w:hanging="360"/>
    </w:pPr>
  </w:style>
  <w:style w:type="paragraph" w:styleId="Header">
    <w:name w:val="header"/>
    <w:basedOn w:val="Normal"/>
    <w:link w:val="HeaderChar"/>
    <w:uiPriority w:val="99"/>
    <w:rsid w:val="002450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50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CF6"/>
  </w:style>
  <w:style w:type="paragraph" w:styleId="BalloonText">
    <w:name w:val="Balloon Text"/>
    <w:basedOn w:val="Normal"/>
    <w:link w:val="BalloonTextChar"/>
    <w:rsid w:val="00305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5CF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15467"/>
    <w:rPr>
      <w:color w:val="800080"/>
      <w:u w:val="single"/>
    </w:rPr>
  </w:style>
  <w:style w:type="table" w:styleId="TableGrid">
    <w:name w:val="Table Grid"/>
    <w:basedOn w:val="TableNormal"/>
    <w:rsid w:val="00E95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6A580B"/>
    <w:rPr>
      <w:sz w:val="16"/>
      <w:szCs w:val="16"/>
    </w:rPr>
  </w:style>
  <w:style w:type="paragraph" w:styleId="CommentText">
    <w:name w:val="annotation text"/>
    <w:basedOn w:val="Normal"/>
    <w:link w:val="CommentTextChar"/>
    <w:rsid w:val="006A580B"/>
  </w:style>
  <w:style w:type="character" w:customStyle="1" w:styleId="CommentTextChar">
    <w:name w:val="Comment Text Char"/>
    <w:basedOn w:val="DefaultParagraphFont"/>
    <w:link w:val="CommentText"/>
    <w:rsid w:val="006A580B"/>
  </w:style>
  <w:style w:type="paragraph" w:styleId="CommentSubject">
    <w:name w:val="annotation subject"/>
    <w:basedOn w:val="CommentText"/>
    <w:next w:val="CommentText"/>
    <w:link w:val="CommentSubjectChar"/>
    <w:rsid w:val="006A580B"/>
    <w:rPr>
      <w:b/>
      <w:bCs/>
    </w:rPr>
  </w:style>
  <w:style w:type="character" w:customStyle="1" w:styleId="CommentSubjectChar">
    <w:name w:val="Comment Subject Char"/>
    <w:link w:val="CommentSubject"/>
    <w:rsid w:val="006A580B"/>
    <w:rPr>
      <w:b/>
      <w:bCs/>
    </w:rPr>
  </w:style>
  <w:style w:type="paragraph" w:styleId="Revision">
    <w:name w:val="Revision"/>
    <w:hidden/>
    <w:uiPriority w:val="99"/>
    <w:semiHidden/>
    <w:rsid w:val="006A580B"/>
  </w:style>
  <w:style w:type="paragraph" w:styleId="NoSpacing">
    <w:name w:val="No Spacing"/>
    <w:uiPriority w:val="1"/>
    <w:qFormat/>
    <w:rsid w:val="002A078F"/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A3D94"/>
    <w:rPr>
      <w:b/>
      <w:sz w:val="30"/>
    </w:rPr>
  </w:style>
  <w:style w:type="paragraph" w:styleId="ListParagraph">
    <w:name w:val="List Paragraph"/>
    <w:basedOn w:val="Normal"/>
    <w:uiPriority w:val="34"/>
    <w:qFormat/>
    <w:rsid w:val="00845462"/>
    <w:pPr>
      <w:ind w:left="720"/>
      <w:contextualSpacing/>
    </w:pPr>
  </w:style>
  <w:style w:type="character" w:customStyle="1" w:styleId="Heading3Char">
    <w:name w:val="Heading 3 Char"/>
    <w:aliases w:val="h3 Char,h31 Char,h32 Char"/>
    <w:basedOn w:val="DefaultParagraphFont"/>
    <w:link w:val="Heading3"/>
    <w:uiPriority w:val="9"/>
    <w:locked/>
    <w:rsid w:val="00A16650"/>
    <w:rPr>
      <w:rFonts w:ascii="Arial Black" w:hAnsi="Arial Blac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2367C-1B90-4FAD-9B75-2369E8B448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A6E954-27A0-42E5-844E-6E88EE2E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1193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Energy Commission</Company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tferris</dc:creator>
  <cp:lastModifiedBy>Shewmaker, Michael@Energy</cp:lastModifiedBy>
  <cp:revision>7</cp:revision>
  <cp:lastPrinted>2013-10-22T14:49:00Z</cp:lastPrinted>
  <dcterms:created xsi:type="dcterms:W3CDTF">2018-07-23T16:29:00Z</dcterms:created>
  <dcterms:modified xsi:type="dcterms:W3CDTF">2018-11-29T20:57:00Z</dcterms:modified>
</cp:coreProperties>
</file>
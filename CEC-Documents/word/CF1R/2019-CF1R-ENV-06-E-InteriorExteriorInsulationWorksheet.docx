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8" w:type="dxa"/>
        <w:tblLook w:val="04A0" w:firstRow="1" w:lastRow="0" w:firstColumn="1" w:lastColumn="0" w:noHBand="0" w:noVBand="1"/>
      </w:tblPr>
      <w:tblGrid>
        <w:gridCol w:w="1705"/>
        <w:gridCol w:w="1543"/>
        <w:gridCol w:w="1336"/>
        <w:gridCol w:w="1389"/>
        <w:gridCol w:w="1440"/>
        <w:gridCol w:w="965"/>
        <w:gridCol w:w="889"/>
        <w:gridCol w:w="1541"/>
      </w:tblGrid>
      <w:tr w:rsidR="00A760CE" w14:paraId="74C2E604" w14:textId="3B01ED31" w:rsidTr="00675526">
        <w:tc>
          <w:tcPr>
            <w:tcW w:w="10808" w:type="dxa"/>
            <w:gridSpan w:val="8"/>
          </w:tcPr>
          <w:p w14:paraId="53F54D1D" w14:textId="0E127186" w:rsidR="00A760CE" w:rsidRPr="00607227" w:rsidRDefault="004E66B0" w:rsidP="004E66B0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4E66B0">
              <w:rPr>
                <w:rFonts w:asciiTheme="minorHAnsi" w:hAnsiTheme="minorHAnsi"/>
                <w:b/>
                <w:szCs w:val="18"/>
              </w:rPr>
              <w:t>A.</w:t>
            </w:r>
            <w:r>
              <w:rPr>
                <w:rFonts w:asciiTheme="minorHAnsi" w:hAnsiTheme="minorHAnsi"/>
                <w:b/>
                <w:szCs w:val="18"/>
              </w:rPr>
              <w:t xml:space="preserve"> </w:t>
            </w:r>
            <w:r w:rsidR="00A760CE" w:rsidRPr="00607227">
              <w:rPr>
                <w:rFonts w:asciiTheme="minorHAnsi" w:hAnsiTheme="minorHAnsi"/>
                <w:b/>
                <w:szCs w:val="18"/>
              </w:rPr>
              <w:t>Mass Wall Information</w:t>
            </w:r>
          </w:p>
        </w:tc>
      </w:tr>
      <w:tr w:rsidR="00675526" w14:paraId="25F6E385" w14:textId="049C22FC" w:rsidTr="00675526">
        <w:tc>
          <w:tcPr>
            <w:tcW w:w="1705" w:type="dxa"/>
            <w:vAlign w:val="bottom"/>
          </w:tcPr>
          <w:p w14:paraId="73FF155F" w14:textId="38EED8A5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543" w:type="dxa"/>
            <w:vAlign w:val="bottom"/>
          </w:tcPr>
          <w:p w14:paraId="1BE3C956" w14:textId="3DF9F4EE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336" w:type="dxa"/>
          </w:tcPr>
          <w:p w14:paraId="1C4F6B66" w14:textId="41D70443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389" w:type="dxa"/>
            <w:vAlign w:val="bottom"/>
          </w:tcPr>
          <w:p w14:paraId="0CAFAA68" w14:textId="393627C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440" w:type="dxa"/>
            <w:vAlign w:val="bottom"/>
          </w:tcPr>
          <w:p w14:paraId="4A291A2B" w14:textId="6DA0C48C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965" w:type="dxa"/>
            <w:vAlign w:val="bottom"/>
          </w:tcPr>
          <w:p w14:paraId="25DDBAEA" w14:textId="4BA12519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889" w:type="dxa"/>
            <w:vAlign w:val="bottom"/>
          </w:tcPr>
          <w:p w14:paraId="46586DF0" w14:textId="0018FBD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541" w:type="dxa"/>
            <w:vAlign w:val="bottom"/>
          </w:tcPr>
          <w:p w14:paraId="497E5C3D" w14:textId="59820CB8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675526" w14:paraId="674B85D9" w14:textId="3E4A277F" w:rsidTr="00675526">
        <w:trPr>
          <w:trHeight w:val="330"/>
        </w:trPr>
        <w:tc>
          <w:tcPr>
            <w:tcW w:w="1705" w:type="dxa"/>
            <w:vMerge w:val="restart"/>
            <w:vAlign w:val="bottom"/>
          </w:tcPr>
          <w:p w14:paraId="0B832AB4" w14:textId="488408C0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543" w:type="dxa"/>
            <w:vMerge w:val="restart"/>
            <w:vAlign w:val="bottom"/>
          </w:tcPr>
          <w:p w14:paraId="4209F682" w14:textId="37E3F4BA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Type</w:t>
            </w:r>
          </w:p>
        </w:tc>
        <w:tc>
          <w:tcPr>
            <w:tcW w:w="1336" w:type="dxa"/>
            <w:vMerge w:val="restart"/>
            <w:vAlign w:val="bottom"/>
          </w:tcPr>
          <w:p w14:paraId="4ED3EDA5" w14:textId="525877A7" w:rsidR="00A21CFB" w:rsidRDefault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Above or Below Grade?</w:t>
            </w:r>
          </w:p>
        </w:tc>
        <w:tc>
          <w:tcPr>
            <w:tcW w:w="1389" w:type="dxa"/>
            <w:vMerge w:val="restart"/>
            <w:vAlign w:val="bottom"/>
          </w:tcPr>
          <w:p w14:paraId="0CD2731B" w14:textId="7777777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</w:t>
            </w:r>
          </w:p>
          <w:p w14:paraId="1342BF22" w14:textId="437B4DFE" w:rsidR="00A21CFB" w:rsidRPr="00DD1879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440" w:type="dxa"/>
            <w:vMerge w:val="restart"/>
            <w:vAlign w:val="bottom"/>
          </w:tcPr>
          <w:p w14:paraId="02AB3008" w14:textId="6460687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854" w:type="dxa"/>
            <w:gridSpan w:val="2"/>
            <w:vAlign w:val="bottom"/>
          </w:tcPr>
          <w:p w14:paraId="48617394" w14:textId="53C76A30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1541" w:type="dxa"/>
            <w:vAlign w:val="bottom"/>
          </w:tcPr>
          <w:p w14:paraId="55845D99" w14:textId="77777777" w:rsidR="00675526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U-factor from </w:t>
            </w:r>
          </w:p>
          <w:p w14:paraId="5D9BDFFD" w14:textId="36FAFB38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JA4</w:t>
            </w:r>
          </w:p>
        </w:tc>
      </w:tr>
      <w:tr w:rsidR="00675526" w14:paraId="0F8E48CD" w14:textId="6EEBFE9D" w:rsidTr="00675526">
        <w:trPr>
          <w:trHeight w:val="330"/>
        </w:trPr>
        <w:tc>
          <w:tcPr>
            <w:tcW w:w="1705" w:type="dxa"/>
            <w:vMerge/>
            <w:vAlign w:val="bottom"/>
          </w:tcPr>
          <w:p w14:paraId="7D3065AB" w14:textId="7777777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  <w:vMerge/>
            <w:vAlign w:val="bottom"/>
          </w:tcPr>
          <w:p w14:paraId="44B95F09" w14:textId="7777777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  <w:vMerge/>
          </w:tcPr>
          <w:p w14:paraId="3918454B" w14:textId="7777777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bottom"/>
          </w:tcPr>
          <w:p w14:paraId="167FB74F" w14:textId="3350AD62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3CA81FC6" w14:textId="7777777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  <w:vAlign w:val="bottom"/>
          </w:tcPr>
          <w:p w14:paraId="18D7D31D" w14:textId="3E38C9E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889" w:type="dxa"/>
            <w:vAlign w:val="bottom"/>
          </w:tcPr>
          <w:p w14:paraId="2ACAAD65" w14:textId="23A66D79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1541" w:type="dxa"/>
            <w:vAlign w:val="bottom"/>
          </w:tcPr>
          <w:p w14:paraId="3C6AB576" w14:textId="77777777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5526" w14:paraId="49EA26CC" w14:textId="3569839A" w:rsidTr="00675526">
        <w:tc>
          <w:tcPr>
            <w:tcW w:w="1705" w:type="dxa"/>
          </w:tcPr>
          <w:p w14:paraId="575AB0DE" w14:textId="2D31F7B6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</w:tcPr>
          <w:p w14:paraId="4D402916" w14:textId="250ADFA1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</w:tcPr>
          <w:p w14:paraId="40F75D21" w14:textId="12AD3E2C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</w:tcPr>
          <w:p w14:paraId="3175152C" w14:textId="5361D254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3BA0D33" w14:textId="2C444D9A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43996406" w14:textId="4985C786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6E9F15D1" w14:textId="4B7E5B6A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6814D262" w14:textId="501F4F42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5526" w14:paraId="4CF4DF54" w14:textId="5B460F1C" w:rsidTr="00675526">
        <w:tc>
          <w:tcPr>
            <w:tcW w:w="1705" w:type="dxa"/>
          </w:tcPr>
          <w:p w14:paraId="36DF377A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</w:tcPr>
          <w:p w14:paraId="2C601538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</w:tcPr>
          <w:p w14:paraId="1910E16A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D1ACD46" w14:textId="315824AC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41DEA9" w14:textId="6A7F5120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62079FFB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59914EED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368DC5C5" w14:textId="55E5C339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341794F" w14:textId="77777777" w:rsidR="00E84CA0" w:rsidRDefault="00E84CA0" w:rsidP="003E41FC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705"/>
        <w:gridCol w:w="1530"/>
        <w:gridCol w:w="1350"/>
        <w:gridCol w:w="1350"/>
        <w:gridCol w:w="1170"/>
        <w:gridCol w:w="1080"/>
        <w:gridCol w:w="1350"/>
        <w:gridCol w:w="1260"/>
      </w:tblGrid>
      <w:tr w:rsidR="00261B6D" w14:paraId="017AFD76" w14:textId="77777777" w:rsidTr="00675526">
        <w:tc>
          <w:tcPr>
            <w:tcW w:w="10795" w:type="dxa"/>
            <w:gridSpan w:val="8"/>
          </w:tcPr>
          <w:p w14:paraId="60ADAAB6" w14:textId="54B97725" w:rsidR="00261B6D" w:rsidRPr="00607227" w:rsidRDefault="004E66B0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 xml:space="preserve">B. </w:t>
            </w:r>
            <w:r w:rsidR="00A760CE">
              <w:rPr>
                <w:rFonts w:asciiTheme="minorHAnsi" w:hAnsiTheme="minorHAnsi"/>
                <w:b/>
                <w:szCs w:val="18"/>
              </w:rPr>
              <w:t>Interior and Exterior Insulation Layers</w:t>
            </w:r>
          </w:p>
        </w:tc>
      </w:tr>
      <w:tr w:rsidR="007332D7" w14:paraId="29D36273" w14:textId="77777777" w:rsidTr="00675526">
        <w:tc>
          <w:tcPr>
            <w:tcW w:w="1705" w:type="dxa"/>
            <w:vAlign w:val="bottom"/>
          </w:tcPr>
          <w:p w14:paraId="665A3636" w14:textId="0D634CD1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530" w:type="dxa"/>
            <w:vAlign w:val="bottom"/>
          </w:tcPr>
          <w:p w14:paraId="2DDEA51D" w14:textId="27FDECFF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350" w:type="dxa"/>
            <w:vAlign w:val="bottom"/>
          </w:tcPr>
          <w:p w14:paraId="51711344" w14:textId="4A57C725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350" w:type="dxa"/>
            <w:vAlign w:val="bottom"/>
          </w:tcPr>
          <w:p w14:paraId="79FCE759" w14:textId="5C2E0E6D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170" w:type="dxa"/>
            <w:vAlign w:val="bottom"/>
          </w:tcPr>
          <w:p w14:paraId="764444C1" w14:textId="03CA5BF1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080" w:type="dxa"/>
            <w:vAlign w:val="bottom"/>
          </w:tcPr>
          <w:p w14:paraId="340E9108" w14:textId="6429F78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1350" w:type="dxa"/>
            <w:vAlign w:val="bottom"/>
          </w:tcPr>
          <w:p w14:paraId="2DDEAF8E" w14:textId="1C48A989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260" w:type="dxa"/>
            <w:vAlign w:val="bottom"/>
          </w:tcPr>
          <w:p w14:paraId="5301B7A5" w14:textId="2A762A25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A21CFB" w14:paraId="183255B7" w14:textId="77777777" w:rsidTr="00675526">
        <w:trPr>
          <w:trHeight w:val="218"/>
        </w:trPr>
        <w:tc>
          <w:tcPr>
            <w:tcW w:w="1705" w:type="dxa"/>
            <w:vMerge w:val="restart"/>
            <w:vAlign w:val="bottom"/>
          </w:tcPr>
          <w:p w14:paraId="2D74A38E" w14:textId="26E0FCF8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530" w:type="dxa"/>
            <w:vMerge w:val="restart"/>
            <w:vAlign w:val="bottom"/>
          </w:tcPr>
          <w:p w14:paraId="6EB346E4" w14:textId="34548A3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Exterior/Frame Type</w:t>
            </w:r>
          </w:p>
        </w:tc>
        <w:tc>
          <w:tcPr>
            <w:tcW w:w="1350" w:type="dxa"/>
            <w:vMerge w:val="restart"/>
            <w:vAlign w:val="bottom"/>
          </w:tcPr>
          <w:p w14:paraId="6EB37D87" w14:textId="610825E0" w:rsidR="00A21CFB" w:rsidRDefault="00A0408E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Furring </w:t>
            </w:r>
            <w:r w:rsidR="00A21CFB"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350" w:type="dxa"/>
            <w:vMerge w:val="restart"/>
            <w:vAlign w:val="bottom"/>
          </w:tcPr>
          <w:p w14:paraId="5F575915" w14:textId="77777777" w:rsidR="00A21CFB" w:rsidRPr="000B028E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 xml:space="preserve">Installed </w:t>
            </w:r>
          </w:p>
          <w:p w14:paraId="76E3A90A" w14:textId="2E1A44BC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>R-value of Insulation</w:t>
            </w:r>
          </w:p>
        </w:tc>
        <w:tc>
          <w:tcPr>
            <w:tcW w:w="2250" w:type="dxa"/>
            <w:gridSpan w:val="2"/>
            <w:vAlign w:val="bottom"/>
          </w:tcPr>
          <w:p w14:paraId="6B045FA2" w14:textId="77777777" w:rsidR="00675526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Appendix JA4 </w:t>
            </w:r>
          </w:p>
          <w:p w14:paraId="16715E4A" w14:textId="3C177586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Reference</w:t>
            </w:r>
          </w:p>
        </w:tc>
        <w:tc>
          <w:tcPr>
            <w:tcW w:w="1350" w:type="dxa"/>
            <w:vAlign w:val="bottom"/>
          </w:tcPr>
          <w:p w14:paraId="44CAA85D" w14:textId="0828921C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</w:t>
            </w:r>
          </w:p>
          <w:p w14:paraId="47F28981" w14:textId="7777777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163AFF92" w14:textId="472094A0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  <w:tc>
          <w:tcPr>
            <w:tcW w:w="1260" w:type="dxa"/>
            <w:vAlign w:val="bottom"/>
          </w:tcPr>
          <w:p w14:paraId="655DE31B" w14:textId="09BBA04F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Interior </w:t>
            </w:r>
          </w:p>
          <w:p w14:paraId="706B50D7" w14:textId="3F136030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</w:tr>
      <w:tr w:rsidR="007332D7" w14:paraId="6516173A" w14:textId="77777777" w:rsidTr="00675526">
        <w:trPr>
          <w:trHeight w:val="217"/>
        </w:trPr>
        <w:tc>
          <w:tcPr>
            <w:tcW w:w="1705" w:type="dxa"/>
            <w:vMerge/>
            <w:vAlign w:val="bottom"/>
          </w:tcPr>
          <w:p w14:paraId="4CDEC08B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bottom"/>
          </w:tcPr>
          <w:p w14:paraId="188D78D4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bottom"/>
          </w:tcPr>
          <w:p w14:paraId="066118D0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bottom"/>
          </w:tcPr>
          <w:p w14:paraId="56019517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14:paraId="15C16FAC" w14:textId="439BC42D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1080" w:type="dxa"/>
            <w:vAlign w:val="bottom"/>
          </w:tcPr>
          <w:p w14:paraId="38E5C492" w14:textId="0B4BF32B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1350" w:type="dxa"/>
            <w:vAlign w:val="bottom"/>
          </w:tcPr>
          <w:p w14:paraId="61B2D986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254FC445" w14:textId="77777777" w:rsidR="007332D7" w:rsidRDefault="007332D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332D7" w14:paraId="5EA5566E" w14:textId="77777777" w:rsidTr="00675526">
        <w:tc>
          <w:tcPr>
            <w:tcW w:w="1705" w:type="dxa"/>
          </w:tcPr>
          <w:p w14:paraId="5E0F182F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41FA097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C606858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98FC73F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BDB761C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D4EC8D0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7AE00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F242B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332D7" w14:paraId="5E156E50" w14:textId="77777777" w:rsidTr="00675526">
        <w:tc>
          <w:tcPr>
            <w:tcW w:w="1705" w:type="dxa"/>
          </w:tcPr>
          <w:p w14:paraId="07F1A57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C66529F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7C9007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1AE367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36BFF26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12803B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7232BB7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B50FA12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BE77788" w14:textId="712040FE" w:rsidR="00261B6D" w:rsidRDefault="00261B6D" w:rsidP="003E41FC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65"/>
        <w:gridCol w:w="2160"/>
        <w:gridCol w:w="2250"/>
        <w:gridCol w:w="2070"/>
        <w:gridCol w:w="2250"/>
      </w:tblGrid>
      <w:tr w:rsidR="00A760CE" w14:paraId="1FE32719" w14:textId="77777777" w:rsidTr="00675526">
        <w:tc>
          <w:tcPr>
            <w:tcW w:w="10795" w:type="dxa"/>
            <w:gridSpan w:val="5"/>
          </w:tcPr>
          <w:p w14:paraId="69F556A1" w14:textId="30CE03F3" w:rsidR="007332D7" w:rsidRDefault="004E66B0" w:rsidP="003E41FC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C. U-factor Calculation</w:t>
            </w:r>
          </w:p>
          <w:p w14:paraId="7E871951" w14:textId="25777811" w:rsidR="00F61A95" w:rsidRPr="00607227" w:rsidRDefault="00F61A95" w:rsidP="003E41FC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607227">
              <w:rPr>
                <w:rFonts w:asciiTheme="minorHAnsi" w:hAnsiTheme="minorHAnsi"/>
                <w:szCs w:val="18"/>
              </w:rPr>
              <w:t>Equation 4-4</w:t>
            </w:r>
            <w:r w:rsidR="007332D7" w:rsidRPr="00607227">
              <w:rPr>
                <w:rFonts w:asciiTheme="minorHAnsi" w:hAnsiTheme="minorHAnsi"/>
                <w:szCs w:val="18"/>
              </w:rPr>
              <w:t xml:space="preserve">: </w:t>
            </w:r>
            <w:r>
              <w:rPr>
                <w:rFonts w:asciiTheme="minorHAnsi" w:hAnsiTheme="minorHAnsi"/>
                <w:szCs w:val="18"/>
              </w:rPr>
              <w:t>U</w:t>
            </w:r>
            <w:r>
              <w:rPr>
                <w:rFonts w:asciiTheme="minorHAnsi" w:hAnsiTheme="minorHAnsi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Cs w:val="18"/>
              </w:rPr>
              <w:t xml:space="preserve"> = 1/(R</w:t>
            </w:r>
            <w:r>
              <w:rPr>
                <w:rFonts w:asciiTheme="minorHAnsi" w:hAnsiTheme="minorHAnsi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Cs w:val="18"/>
              </w:rPr>
              <w:t xml:space="preserve"> + (1/U</w:t>
            </w:r>
            <w:r>
              <w:rPr>
                <w:rFonts w:asciiTheme="minorHAnsi" w:hAnsiTheme="minorHAnsi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Cs w:val="18"/>
              </w:rPr>
              <w:t>) + R</w:t>
            </w:r>
            <w:r>
              <w:rPr>
                <w:rFonts w:asciiTheme="minorHAnsi" w:hAnsiTheme="minorHAnsi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Cs w:val="18"/>
              </w:rPr>
              <w:t>)</w:t>
            </w:r>
          </w:p>
        </w:tc>
      </w:tr>
      <w:tr w:rsidR="007332D7" w14:paraId="0F9A6A64" w14:textId="77777777" w:rsidTr="00675526">
        <w:tc>
          <w:tcPr>
            <w:tcW w:w="2065" w:type="dxa"/>
            <w:vAlign w:val="bottom"/>
          </w:tcPr>
          <w:p w14:paraId="685FA87F" w14:textId="467D9CB4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160" w:type="dxa"/>
            <w:vAlign w:val="bottom"/>
          </w:tcPr>
          <w:p w14:paraId="38CFF5BE" w14:textId="0230E2F6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250" w:type="dxa"/>
            <w:vAlign w:val="bottom"/>
          </w:tcPr>
          <w:p w14:paraId="1D133931" w14:textId="27D821FF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070" w:type="dxa"/>
            <w:vAlign w:val="bottom"/>
          </w:tcPr>
          <w:p w14:paraId="0585C500" w14:textId="76FAD28D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2250" w:type="dxa"/>
            <w:vAlign w:val="bottom"/>
          </w:tcPr>
          <w:p w14:paraId="77E34D50" w14:textId="6856B304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</w:tr>
      <w:tr w:rsidR="007332D7" w14:paraId="3E0E1064" w14:textId="77777777" w:rsidTr="00675526">
        <w:tc>
          <w:tcPr>
            <w:tcW w:w="2065" w:type="dxa"/>
            <w:vAlign w:val="bottom"/>
          </w:tcPr>
          <w:p w14:paraId="31F02657" w14:textId="141FD885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2160" w:type="dxa"/>
            <w:vAlign w:val="bottom"/>
          </w:tcPr>
          <w:p w14:paraId="032F82EC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Wall U-factor</w:t>
            </w:r>
          </w:p>
          <w:p w14:paraId="64FBB14B" w14:textId="4460529B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6CA81144" w14:textId="255E922F" w:rsidR="007332D7" w:rsidRDefault="000171B4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7332D7"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5482DA47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26CD7459" w14:textId="0884B81B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070" w:type="dxa"/>
            <w:vAlign w:val="bottom"/>
          </w:tcPr>
          <w:p w14:paraId="2ED5B25B" w14:textId="6CD4A68C" w:rsidR="007332D7" w:rsidRDefault="000171B4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7332D7">
              <w:rPr>
                <w:rFonts w:asciiTheme="minorHAnsi" w:hAnsiTheme="minorHAnsi"/>
                <w:sz w:val="18"/>
                <w:szCs w:val="18"/>
              </w:rPr>
              <w:t xml:space="preserve">Interior </w:t>
            </w:r>
          </w:p>
          <w:p w14:paraId="1B6880E9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32F5359A" w14:textId="08687360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5ADD5857" w14:textId="77777777" w:rsidR="00675526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Total Performance </w:t>
            </w:r>
          </w:p>
          <w:p w14:paraId="0E7BEE7B" w14:textId="6F3B8EAC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</w:t>
            </w:r>
          </w:p>
          <w:p w14:paraId="0416226D" w14:textId="69F1D1D6" w:rsidR="007332D7" w:rsidRPr="002F6186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7332D7" w14:paraId="3660F232" w14:textId="77777777" w:rsidTr="00675526">
        <w:tc>
          <w:tcPr>
            <w:tcW w:w="2065" w:type="dxa"/>
          </w:tcPr>
          <w:p w14:paraId="3C97969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E78AC32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672BA61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4A64E844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C2F480E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332D7" w14:paraId="5FCA2606" w14:textId="77777777" w:rsidTr="00675526">
        <w:tc>
          <w:tcPr>
            <w:tcW w:w="2065" w:type="dxa"/>
          </w:tcPr>
          <w:p w14:paraId="40384693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9F84A2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54157F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46D969F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DC3EA06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D6A466F" w14:textId="3FB0DA23" w:rsidR="00A760CE" w:rsidRDefault="00A760CE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7EAD42C2" w14:textId="77777777" w:rsidR="00F61A95" w:rsidRPr="003E41FC" w:rsidRDefault="00F61A95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33417950" w14:textId="77777777" w:rsidR="003E41FC" w:rsidRDefault="003E41FC" w:rsidP="00F57D0C">
      <w:pPr>
        <w:ind w:right="-18"/>
        <w:jc w:val="center"/>
        <w:rPr>
          <w:rFonts w:asciiTheme="minorHAnsi" w:hAnsiTheme="minorHAnsi"/>
          <w:sz w:val="24"/>
          <w:szCs w:val="24"/>
        </w:rPr>
      </w:pPr>
    </w:p>
    <w:p w14:paraId="33417951" w14:textId="77777777" w:rsidR="00D43DC4" w:rsidRPr="003E41FC" w:rsidRDefault="003E41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24"/>
          <w:szCs w:val="24"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5"/>
        <w:gridCol w:w="5423"/>
      </w:tblGrid>
      <w:tr w:rsidR="007D0420" w:rsidRPr="009E2C1C" w14:paraId="33417953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2" w14:textId="77777777" w:rsidR="007D0420" w:rsidRPr="009351D2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D0420" w:rsidRPr="001B14D6" w14:paraId="33417955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4" w14:textId="77777777" w:rsidR="007D0420" w:rsidRDefault="007D0420" w:rsidP="007D0420">
            <w:pPr>
              <w:numPr>
                <w:ilvl w:val="0"/>
                <w:numId w:val="31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D0420" w:rsidRPr="00FD7A7F" w14:paraId="33417958" w14:textId="77777777" w:rsidTr="008512DA">
        <w:trPr>
          <w:trHeight w:val="432"/>
        </w:trPr>
        <w:tc>
          <w:tcPr>
            <w:tcW w:w="5434" w:type="dxa"/>
          </w:tcPr>
          <w:p w14:paraId="33417956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6" w:type="dxa"/>
          </w:tcPr>
          <w:p w14:paraId="33417957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FD7A7F" w14:paraId="3341795B" w14:textId="77777777" w:rsidTr="008512DA">
        <w:trPr>
          <w:trHeight w:val="432"/>
        </w:trPr>
        <w:tc>
          <w:tcPr>
            <w:tcW w:w="5434" w:type="dxa"/>
          </w:tcPr>
          <w:p w14:paraId="33417959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5A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7D0420" w:rsidRPr="00FD7A7F" w14:paraId="3341795E" w14:textId="77777777" w:rsidTr="008512DA">
        <w:trPr>
          <w:trHeight w:val="432"/>
        </w:trPr>
        <w:tc>
          <w:tcPr>
            <w:tcW w:w="5434" w:type="dxa"/>
          </w:tcPr>
          <w:p w14:paraId="3341795C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5D" w14:textId="05DB9796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FD7A7F" w14:paraId="33417961" w14:textId="77777777" w:rsidTr="008512DA">
        <w:trPr>
          <w:trHeight w:val="432"/>
        </w:trPr>
        <w:tc>
          <w:tcPr>
            <w:tcW w:w="5434" w:type="dxa"/>
          </w:tcPr>
          <w:p w14:paraId="3341795F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60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7D0420" w:rsidRPr="008E6C57" w14:paraId="33417963" w14:textId="77777777" w:rsidTr="008512DA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33417962" w14:textId="77777777" w:rsidR="007D0420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7D0420" w:rsidRPr="008E6C57" w14:paraId="3341796A" w14:textId="77777777" w:rsidTr="008512DA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33417964" w14:textId="77777777" w:rsidR="007D0420" w:rsidRDefault="007D0420" w:rsidP="00172ED6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33417965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33417966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33417967" w14:textId="77777777" w:rsidR="007D0420" w:rsidRDefault="007D0420" w:rsidP="007D0420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33417968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33417969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D0420" w:rsidRPr="008E6C57" w14:paraId="3341796D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B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C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8E6C57" w14:paraId="33417970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E" w14:textId="5452FAE1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F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8E6C57" w14:paraId="33417973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1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72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7D0420" w:rsidRPr="008E6C57" w14:paraId="33417976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4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75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3417977" w14:textId="77777777" w:rsidR="003D42BF" w:rsidRPr="003D42BF" w:rsidRDefault="003D42BF" w:rsidP="003D42BF">
      <w:pPr>
        <w:spacing w:before="120"/>
        <w:rPr>
          <w:rFonts w:asciiTheme="minorHAnsi" w:hAnsiTheme="minorHAnsi"/>
          <w:sz w:val="22"/>
          <w:szCs w:val="24"/>
        </w:rPr>
        <w:sectPr w:rsidR="003D42BF" w:rsidRPr="003D42BF" w:rsidSect="00631069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 w:code="1"/>
          <w:pgMar w:top="720" w:right="720" w:bottom="720" w:left="720" w:header="432" w:footer="576" w:gutter="0"/>
          <w:pgNumType w:start="1"/>
          <w:cols w:space="720"/>
          <w:docGrid w:linePitch="272"/>
        </w:sectPr>
      </w:pPr>
    </w:p>
    <w:p w14:paraId="33417978" w14:textId="24C80664" w:rsidR="003D42BF" w:rsidRDefault="00555B5C" w:rsidP="003D42BF">
      <w:pPr>
        <w:jc w:val="center"/>
        <w:rPr>
          <w:rFonts w:asciiTheme="minorHAnsi" w:hAnsiTheme="minorHAnsi" w:cs="Arial"/>
          <w:b/>
        </w:rPr>
      </w:pPr>
      <w:r w:rsidRPr="00172ED6">
        <w:rPr>
          <w:rFonts w:asciiTheme="minorHAnsi" w:hAnsiTheme="minorHAnsi"/>
          <w:b/>
          <w:bCs/>
        </w:rPr>
        <w:lastRenderedPageBreak/>
        <w:t>CF1R-ENV-0</w:t>
      </w:r>
      <w:r w:rsidR="00DB661B">
        <w:rPr>
          <w:rFonts w:asciiTheme="minorHAnsi" w:hAnsiTheme="minorHAnsi"/>
          <w:b/>
          <w:bCs/>
        </w:rPr>
        <w:t>6</w:t>
      </w:r>
      <w:r w:rsidRPr="00172ED6">
        <w:rPr>
          <w:rFonts w:asciiTheme="minorHAnsi" w:hAnsiTheme="minorHAnsi"/>
          <w:b/>
          <w:bCs/>
        </w:rPr>
        <w:t xml:space="preserve">-E </w:t>
      </w:r>
      <w:r w:rsidR="003D42BF" w:rsidRPr="00172ED6">
        <w:rPr>
          <w:rFonts w:asciiTheme="minorHAnsi" w:hAnsiTheme="minorHAnsi" w:cs="Arial"/>
          <w:b/>
        </w:rPr>
        <w:t>Instructions</w:t>
      </w:r>
    </w:p>
    <w:p w14:paraId="6CA8E1C3" w14:textId="41A71C60" w:rsidR="008B61B6" w:rsidRDefault="008B61B6" w:rsidP="003D42BF">
      <w:pPr>
        <w:jc w:val="center"/>
        <w:rPr>
          <w:rFonts w:asciiTheme="minorHAnsi" w:hAnsiTheme="minorHAnsi" w:cs="Arial"/>
          <w:b/>
        </w:rPr>
      </w:pPr>
    </w:p>
    <w:p w14:paraId="42F85682" w14:textId="4528CC89" w:rsidR="008B61B6" w:rsidRDefault="008B61B6" w:rsidP="00B975C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worksheet is used to calculate the total performance U-factor for mass walls with either interior, or exterior insulation layers</w:t>
      </w:r>
      <w:r w:rsidR="00F729C3">
        <w:rPr>
          <w:rFonts w:asciiTheme="minorHAnsi" w:hAnsiTheme="minorHAnsi" w:cs="Arial"/>
        </w:rPr>
        <w:t xml:space="preserve"> based on Equation 4-4 in the Joint Appendices.</w:t>
      </w:r>
      <w:r>
        <w:rPr>
          <w:rFonts w:asciiTheme="minorHAnsi" w:hAnsiTheme="minorHAnsi" w:cs="Arial"/>
        </w:rPr>
        <w:t>.</w:t>
      </w:r>
    </w:p>
    <w:p w14:paraId="450605B6" w14:textId="7DF72520" w:rsidR="008B61B6" w:rsidRDefault="008B61B6" w:rsidP="00B975CD">
      <w:pPr>
        <w:rPr>
          <w:rFonts w:asciiTheme="minorHAnsi" w:hAnsiTheme="minorHAnsi" w:cs="Arial"/>
        </w:rPr>
      </w:pPr>
    </w:p>
    <w:p w14:paraId="0D5847C5" w14:textId="22E51315" w:rsidR="008B61B6" w:rsidRDefault="008B61B6" w:rsidP="00B975CD">
      <w:pPr>
        <w:rPr>
          <w:rFonts w:asciiTheme="minorHAnsi" w:hAnsiTheme="minorHAnsi" w:cs="Arial"/>
          <w:b/>
        </w:rPr>
      </w:pPr>
      <w:r w:rsidRPr="00B975CD">
        <w:rPr>
          <w:rFonts w:asciiTheme="minorHAnsi" w:hAnsiTheme="minorHAnsi" w:cs="Arial"/>
          <w:b/>
        </w:rPr>
        <w:t>A.</w:t>
      </w:r>
      <w:r>
        <w:rPr>
          <w:rFonts w:asciiTheme="minorHAnsi" w:hAnsiTheme="minorHAnsi" w:cs="Arial"/>
          <w:b/>
        </w:rPr>
        <w:t xml:space="preserve"> Mass Wall Information</w:t>
      </w:r>
    </w:p>
    <w:p w14:paraId="4919DCE0" w14:textId="3C8E60CA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Tag/Id: </w:t>
      </w:r>
      <w:r w:rsidR="000171B4">
        <w:rPr>
          <w:rFonts w:asciiTheme="minorHAnsi" w:hAnsiTheme="minorHAnsi" w:cs="Arial"/>
        </w:rPr>
        <w:t>Auto-filled from CF1R.</w:t>
      </w:r>
    </w:p>
    <w:p w14:paraId="2DE5B54C" w14:textId="2D0E08E4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Mass Type: </w:t>
      </w:r>
      <w:r w:rsidR="000171B4">
        <w:rPr>
          <w:rFonts w:asciiTheme="minorHAnsi" w:hAnsiTheme="minorHAnsi" w:cs="Arial"/>
        </w:rPr>
        <w:t>Auto-filled from CF1R.</w:t>
      </w:r>
    </w:p>
    <w:p w14:paraId="54A34091" w14:textId="3CCC3FC7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Above or Below Grade?:</w:t>
      </w:r>
      <w:r w:rsidR="000171B4">
        <w:rPr>
          <w:rFonts w:asciiTheme="minorHAnsi" w:hAnsiTheme="minorHAnsi" w:cs="Arial"/>
        </w:rPr>
        <w:t xml:space="preserve"> Auto-filled from CF1R</w:t>
      </w:r>
      <w:r w:rsidR="00A0408E">
        <w:rPr>
          <w:rFonts w:asciiTheme="minorHAnsi" w:hAnsiTheme="minorHAnsi" w:cs="Arial"/>
        </w:rPr>
        <w:t>.</w:t>
      </w:r>
    </w:p>
    <w:p w14:paraId="48CAAD1C" w14:textId="61CF9470" w:rsidR="008B61B6" w:rsidRPr="00B975CD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 w:rsidRPr="00B975CD">
        <w:rPr>
          <w:rFonts w:asciiTheme="minorHAnsi" w:hAnsiTheme="minorHAnsi" w:cs="Arial"/>
        </w:rPr>
        <w:t>Area (ft</w:t>
      </w:r>
      <w:r w:rsidRPr="00B975CD">
        <w:rPr>
          <w:rFonts w:asciiTheme="minorHAnsi" w:hAnsiTheme="minorHAnsi" w:cs="Arial"/>
          <w:vertAlign w:val="superscript"/>
        </w:rPr>
        <w:t>2</w:t>
      </w:r>
      <w:r w:rsidRPr="00B975CD">
        <w:rPr>
          <w:rFonts w:asciiTheme="minorHAnsi" w:hAnsiTheme="minorHAnsi" w:cs="Arial"/>
        </w:rPr>
        <w:t>):</w:t>
      </w:r>
      <w:r w:rsidR="000171B4" w:rsidRPr="00B975CD">
        <w:rPr>
          <w:rFonts w:asciiTheme="minorHAnsi" w:hAnsiTheme="minorHAnsi" w:cs="Arial"/>
        </w:rPr>
        <w:t xml:space="preserve"> Enter the area of the mass wall in square feet</w:t>
      </w:r>
      <w:r w:rsidR="00F729C3" w:rsidRPr="00B975CD">
        <w:rPr>
          <w:rFonts w:asciiTheme="minorHAnsi" w:hAnsiTheme="minorHAnsi" w:cs="Arial"/>
        </w:rPr>
        <w:t>.</w:t>
      </w:r>
    </w:p>
    <w:p w14:paraId="5C64C1E5" w14:textId="1EC79027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Thickness (inches): </w:t>
      </w:r>
      <w:r w:rsidR="00F729C3">
        <w:rPr>
          <w:rFonts w:asciiTheme="minorHAnsi" w:hAnsiTheme="minorHAnsi" w:cs="Arial"/>
        </w:rPr>
        <w:t>Auto-filled from CF1R.</w:t>
      </w:r>
    </w:p>
    <w:p w14:paraId="067577BA" w14:textId="371C8E16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Appendix JA4 Reference Table: </w:t>
      </w:r>
      <w:r w:rsidR="00F729C3">
        <w:rPr>
          <w:rFonts w:asciiTheme="minorHAnsi" w:hAnsiTheme="minorHAnsi" w:cs="Arial"/>
        </w:rPr>
        <w:t>Auto-filled from CF1R.</w:t>
      </w:r>
    </w:p>
    <w:p w14:paraId="5ECBDA72" w14:textId="7E8485C5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Appendix JA4 Reference Cell: </w:t>
      </w:r>
      <w:r w:rsidR="00F729C3">
        <w:rPr>
          <w:rFonts w:asciiTheme="minorHAnsi" w:hAnsiTheme="minorHAnsi" w:cs="Arial"/>
        </w:rPr>
        <w:t>Auto-filled from CF1R.</w:t>
      </w:r>
    </w:p>
    <w:p w14:paraId="012B95BF" w14:textId="2DD9B5A2" w:rsidR="008B61B6" w:rsidRPr="00B975CD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U-factor from JA4:</w:t>
      </w:r>
      <w:r w:rsidR="00F729C3">
        <w:rPr>
          <w:rFonts w:asciiTheme="minorHAnsi" w:hAnsiTheme="minorHAnsi" w:cs="Arial"/>
        </w:rPr>
        <w:t xml:space="preserve"> Enter the U-factor of the mass wall from JA4.</w:t>
      </w:r>
    </w:p>
    <w:p w14:paraId="357EE6E2" w14:textId="4FFD8330" w:rsidR="008B61B6" w:rsidRDefault="008B61B6" w:rsidP="00B975CD">
      <w:pPr>
        <w:rPr>
          <w:rFonts w:asciiTheme="minorHAnsi" w:hAnsiTheme="minorHAnsi" w:cs="Arial"/>
          <w:b/>
        </w:rPr>
      </w:pPr>
    </w:p>
    <w:p w14:paraId="4B9EAB1E" w14:textId="2C0AA5D8" w:rsidR="008B61B6" w:rsidRDefault="008B61B6" w:rsidP="00B975C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B. Interior and Exterior Insulation Layers</w:t>
      </w:r>
    </w:p>
    <w:p w14:paraId="2F890CC3" w14:textId="0FE347F0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Tag/Id:</w:t>
      </w:r>
      <w:r w:rsidR="000171B4">
        <w:rPr>
          <w:rFonts w:asciiTheme="minorHAnsi" w:hAnsiTheme="minorHAnsi" w:cs="Arial"/>
        </w:rPr>
        <w:t xml:space="preserve"> Auto-filled from Section A.</w:t>
      </w:r>
    </w:p>
    <w:p w14:paraId="5A2393F6" w14:textId="05FF8B9A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Exterior/Frame Type:</w:t>
      </w:r>
      <w:r w:rsidR="000171B4">
        <w:rPr>
          <w:rFonts w:asciiTheme="minorHAnsi" w:hAnsiTheme="minorHAnsi" w:cs="Arial"/>
        </w:rPr>
        <w:t xml:space="preserve"> Using the drop down menu, indicate the exterior or frame type (e.g., EIFS, Wood, or Metal).</w:t>
      </w:r>
    </w:p>
    <w:p w14:paraId="37A38057" w14:textId="7BEA0362" w:rsidR="008B61B6" w:rsidRDefault="00A0408E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Furring </w:t>
      </w:r>
      <w:r w:rsidR="008B61B6">
        <w:rPr>
          <w:rFonts w:asciiTheme="minorHAnsi" w:hAnsiTheme="minorHAnsi" w:cs="Arial"/>
        </w:rPr>
        <w:t>Thickness (inches):</w:t>
      </w:r>
      <w:r>
        <w:rPr>
          <w:rFonts w:asciiTheme="minorHAnsi" w:hAnsiTheme="minorHAnsi" w:cs="Arial"/>
        </w:rPr>
        <w:t xml:space="preserve"> Enter the furring thickness in inches.</w:t>
      </w:r>
    </w:p>
    <w:p w14:paraId="5A391CA3" w14:textId="4A129591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Installed R-value of Insulation</w:t>
      </w:r>
      <w:r w:rsidR="00E42F5B">
        <w:rPr>
          <w:rFonts w:asciiTheme="minorHAnsi" w:hAnsiTheme="minorHAnsi" w:cs="Arial"/>
        </w:rPr>
        <w:t>:</w:t>
      </w:r>
      <w:r w:rsidR="00F729C3">
        <w:rPr>
          <w:rFonts w:asciiTheme="minorHAnsi" w:hAnsiTheme="minorHAnsi" w:cs="Arial"/>
        </w:rPr>
        <w:t xml:space="preserve"> Enter the R-value of the insulation installed in the furring space.</w:t>
      </w:r>
    </w:p>
    <w:p w14:paraId="27C0F636" w14:textId="1D4AF254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Appendix JA4 Reference Table: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5298586E" w14:textId="3C08CBC9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Appendix JA4 Reference Cell: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75509406" w14:textId="0F1415BD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Exterior R-value: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1CACE180" w14:textId="273A25F6" w:rsidR="00E42F5B" w:rsidRPr="00B975CD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Interior R-value: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2ECB535D" w14:textId="6935DC5C" w:rsidR="008B61B6" w:rsidRDefault="008B61B6" w:rsidP="00B975CD">
      <w:pPr>
        <w:rPr>
          <w:rFonts w:asciiTheme="minorHAnsi" w:hAnsiTheme="minorHAnsi" w:cs="Arial"/>
          <w:b/>
        </w:rPr>
      </w:pPr>
    </w:p>
    <w:p w14:paraId="5253A909" w14:textId="1F7E2A13" w:rsidR="008B61B6" w:rsidRDefault="008B61B6" w:rsidP="00B975C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C. U-factor Calculation</w:t>
      </w:r>
    </w:p>
    <w:p w14:paraId="4620CCA8" w14:textId="50CF0B8B" w:rsidR="008B61B6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Tag/Id:</w:t>
      </w:r>
      <w:r w:rsidR="000171B4">
        <w:rPr>
          <w:rFonts w:asciiTheme="minorHAnsi" w:hAnsiTheme="minorHAnsi" w:cs="Arial"/>
        </w:rPr>
        <w:t xml:space="preserve"> Auto-filled from Section A.</w:t>
      </w:r>
    </w:p>
    <w:p w14:paraId="4FB30B75" w14:textId="50EE610F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Mass Wall U-factor:</w:t>
      </w:r>
      <w:r w:rsidR="00F729C3">
        <w:rPr>
          <w:rFonts w:asciiTheme="minorHAnsi" w:hAnsiTheme="minorHAnsi" w:cs="Arial"/>
        </w:rPr>
        <w:t xml:space="preserve"> Auto-filled from Section A.</w:t>
      </w:r>
    </w:p>
    <w:p w14:paraId="268AF792" w14:textId="002F517A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Adjusted Exterior R-value: </w:t>
      </w:r>
      <w:r w:rsidR="00F729C3">
        <w:rPr>
          <w:rFonts w:asciiTheme="minorHAnsi" w:hAnsiTheme="minorHAnsi" w:cs="Arial"/>
        </w:rPr>
        <w:t>Auto-filled from Section B.</w:t>
      </w:r>
    </w:p>
    <w:p w14:paraId="00C52BFF" w14:textId="5E2231A4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Interior R-value:</w:t>
      </w:r>
      <w:r w:rsidR="00F729C3">
        <w:rPr>
          <w:rFonts w:asciiTheme="minorHAnsi" w:hAnsiTheme="minorHAnsi" w:cs="Arial"/>
        </w:rPr>
        <w:t xml:space="preserve"> Auto-filled from Section B.</w:t>
      </w:r>
    </w:p>
    <w:p w14:paraId="6B00525F" w14:textId="021DCFAC" w:rsidR="00E42F5B" w:rsidRPr="00B975CD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Total Performance U-factor:</w:t>
      </w:r>
      <w:r w:rsidR="000171B4">
        <w:rPr>
          <w:rFonts w:asciiTheme="minorHAnsi" w:hAnsiTheme="minorHAnsi" w:cs="Arial"/>
        </w:rPr>
        <w:t xml:space="preserve"> This value is auto-filled based on Equation 4-4 [U</w:t>
      </w:r>
      <w:r w:rsidR="000171B4">
        <w:rPr>
          <w:rFonts w:asciiTheme="minorHAnsi" w:hAnsiTheme="minorHAnsi" w:cs="Arial"/>
          <w:vertAlign w:val="subscript"/>
        </w:rPr>
        <w:t>Total</w:t>
      </w:r>
      <w:r w:rsidR="000171B4">
        <w:rPr>
          <w:rFonts w:asciiTheme="minorHAnsi" w:hAnsiTheme="minorHAnsi" w:cs="Arial"/>
        </w:rPr>
        <w:t xml:space="preserve"> = 1/(R</w:t>
      </w:r>
      <w:r w:rsidR="000171B4">
        <w:rPr>
          <w:rFonts w:asciiTheme="minorHAnsi" w:hAnsiTheme="minorHAnsi" w:cs="Arial"/>
          <w:vertAlign w:val="subscript"/>
        </w:rPr>
        <w:t>Outside</w:t>
      </w:r>
      <w:r w:rsidR="000171B4">
        <w:rPr>
          <w:rFonts w:asciiTheme="minorHAnsi" w:hAnsiTheme="minorHAnsi" w:cs="Arial"/>
        </w:rPr>
        <w:t xml:space="preserve"> + (1/U</w:t>
      </w:r>
      <w:r w:rsidR="000171B4">
        <w:rPr>
          <w:rFonts w:asciiTheme="minorHAnsi" w:hAnsiTheme="minorHAnsi" w:cs="Arial"/>
          <w:vertAlign w:val="subscript"/>
        </w:rPr>
        <w:t>Mass</w:t>
      </w:r>
      <w:r w:rsidR="000171B4">
        <w:rPr>
          <w:rFonts w:asciiTheme="minorHAnsi" w:hAnsiTheme="minorHAnsi" w:cs="Arial"/>
        </w:rPr>
        <w:t>) + R</w:t>
      </w:r>
      <w:r w:rsidR="000171B4">
        <w:rPr>
          <w:rFonts w:asciiTheme="minorHAnsi" w:hAnsiTheme="minorHAnsi" w:cs="Arial"/>
          <w:vertAlign w:val="subscript"/>
        </w:rPr>
        <w:t>Inside</w:t>
      </w:r>
      <w:r w:rsidR="000171B4">
        <w:rPr>
          <w:rFonts w:asciiTheme="minorHAnsi" w:hAnsiTheme="minorHAnsi" w:cs="Arial"/>
        </w:rPr>
        <w:t>)].</w:t>
      </w:r>
    </w:p>
    <w:p w14:paraId="638237CA" w14:textId="77777777" w:rsidR="00DD4CF0" w:rsidRPr="00D43DC4" w:rsidRDefault="00DD4CF0" w:rsidP="001B29B8">
      <w:pPr>
        <w:rPr>
          <w:rFonts w:asciiTheme="minorHAnsi" w:hAnsiTheme="minorHAnsi"/>
        </w:rPr>
      </w:pPr>
    </w:p>
    <w:p w14:paraId="33417A2E" w14:textId="77777777" w:rsidR="00531C89" w:rsidRPr="003D42BF" w:rsidRDefault="00531C89" w:rsidP="003D42BF">
      <w:pPr>
        <w:spacing w:before="120"/>
        <w:rPr>
          <w:rFonts w:asciiTheme="minorHAnsi" w:hAnsiTheme="minorHAnsi"/>
          <w:sz w:val="22"/>
          <w:szCs w:val="24"/>
        </w:rPr>
        <w:sectPr w:rsidR="00531C89" w:rsidRPr="003D42BF" w:rsidSect="00631069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720" w:right="720" w:bottom="720" w:left="720" w:header="576" w:footer="576" w:gutter="0"/>
          <w:pgNumType w:start="1"/>
          <w:cols w:space="720"/>
          <w:docGrid w:linePitch="272"/>
        </w:sectPr>
      </w:pPr>
    </w:p>
    <w:tbl>
      <w:tblPr>
        <w:tblStyle w:val="TableGrid"/>
        <w:tblW w:w="10522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2353"/>
        <w:gridCol w:w="1132"/>
        <w:gridCol w:w="936"/>
        <w:gridCol w:w="936"/>
        <w:gridCol w:w="2357"/>
      </w:tblGrid>
      <w:tr w:rsidR="00DD1879" w14:paraId="4718F15C" w14:textId="77777777" w:rsidTr="000B028E">
        <w:trPr>
          <w:trHeight w:val="232"/>
        </w:trPr>
        <w:tc>
          <w:tcPr>
            <w:tcW w:w="10522" w:type="dxa"/>
            <w:gridSpan w:val="8"/>
          </w:tcPr>
          <w:p w14:paraId="25EE6EAF" w14:textId="77777777" w:rsidR="00DD1879" w:rsidRPr="00DC2AF0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4E66B0">
              <w:rPr>
                <w:rFonts w:asciiTheme="minorHAnsi" w:hAnsiTheme="minorHAnsi"/>
                <w:b/>
                <w:szCs w:val="18"/>
              </w:rPr>
              <w:t>A.</w:t>
            </w:r>
            <w:r>
              <w:rPr>
                <w:rFonts w:asciiTheme="minorHAnsi" w:hAnsiTheme="minorHAnsi"/>
                <w:b/>
                <w:szCs w:val="18"/>
              </w:rPr>
              <w:t xml:space="preserve"> </w:t>
            </w:r>
            <w:r w:rsidRPr="00DC2AF0">
              <w:rPr>
                <w:rFonts w:asciiTheme="minorHAnsi" w:hAnsiTheme="minorHAnsi"/>
                <w:b/>
                <w:szCs w:val="18"/>
              </w:rPr>
              <w:t>Mass Wall Information</w:t>
            </w:r>
          </w:p>
        </w:tc>
      </w:tr>
      <w:tr w:rsidR="00A21CFB" w14:paraId="7A7CCA5D" w14:textId="77777777" w:rsidTr="000B028E">
        <w:trPr>
          <w:trHeight w:val="203"/>
        </w:trPr>
        <w:tc>
          <w:tcPr>
            <w:tcW w:w="936" w:type="dxa"/>
            <w:vAlign w:val="bottom"/>
          </w:tcPr>
          <w:p w14:paraId="22F042B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936" w:type="dxa"/>
            <w:vAlign w:val="bottom"/>
          </w:tcPr>
          <w:p w14:paraId="763B6C3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936" w:type="dxa"/>
          </w:tcPr>
          <w:p w14:paraId="60B2A995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353" w:type="dxa"/>
            <w:vAlign w:val="bottom"/>
          </w:tcPr>
          <w:p w14:paraId="412096D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132" w:type="dxa"/>
            <w:vAlign w:val="bottom"/>
          </w:tcPr>
          <w:p w14:paraId="1A487F0B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936" w:type="dxa"/>
            <w:vAlign w:val="bottom"/>
          </w:tcPr>
          <w:p w14:paraId="6A3E8BE8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936" w:type="dxa"/>
            <w:vAlign w:val="bottom"/>
          </w:tcPr>
          <w:p w14:paraId="7C8A24FC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2353" w:type="dxa"/>
            <w:vAlign w:val="bottom"/>
          </w:tcPr>
          <w:p w14:paraId="5AB9D25A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A21CFB" w14:paraId="21506944" w14:textId="77777777" w:rsidTr="000B028E">
        <w:trPr>
          <w:trHeight w:val="319"/>
        </w:trPr>
        <w:tc>
          <w:tcPr>
            <w:tcW w:w="936" w:type="dxa"/>
            <w:vMerge w:val="restart"/>
            <w:vAlign w:val="bottom"/>
          </w:tcPr>
          <w:p w14:paraId="206C4DA5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936" w:type="dxa"/>
            <w:vMerge w:val="restart"/>
            <w:vAlign w:val="bottom"/>
          </w:tcPr>
          <w:p w14:paraId="75EB7028" w14:textId="4429C132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Type</w:t>
            </w:r>
          </w:p>
        </w:tc>
        <w:tc>
          <w:tcPr>
            <w:tcW w:w="936" w:type="dxa"/>
            <w:vMerge w:val="restart"/>
            <w:vAlign w:val="bottom"/>
          </w:tcPr>
          <w:p w14:paraId="643A97BB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Above or Below Grade?</w:t>
            </w:r>
          </w:p>
        </w:tc>
        <w:tc>
          <w:tcPr>
            <w:tcW w:w="2353" w:type="dxa"/>
            <w:vMerge w:val="restart"/>
            <w:vAlign w:val="bottom"/>
          </w:tcPr>
          <w:p w14:paraId="57FDB0C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</w:t>
            </w:r>
          </w:p>
          <w:p w14:paraId="36DBBBAC" w14:textId="5392298E" w:rsidR="008B61B6" w:rsidRDefault="008B61B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(ft</w:t>
            </w:r>
            <w:r w:rsidRPr="00B975CD"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32" w:type="dxa"/>
            <w:vMerge w:val="restart"/>
            <w:vAlign w:val="bottom"/>
          </w:tcPr>
          <w:p w14:paraId="26BB8E0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872" w:type="dxa"/>
            <w:gridSpan w:val="2"/>
            <w:vAlign w:val="bottom"/>
          </w:tcPr>
          <w:p w14:paraId="0445570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2353" w:type="dxa"/>
            <w:vMerge w:val="restart"/>
            <w:vAlign w:val="bottom"/>
          </w:tcPr>
          <w:p w14:paraId="732853E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 from JA4</w:t>
            </w:r>
          </w:p>
        </w:tc>
      </w:tr>
      <w:tr w:rsidR="00A21CFB" w14:paraId="274BF4BB" w14:textId="77777777" w:rsidTr="000B028E">
        <w:trPr>
          <w:trHeight w:val="319"/>
        </w:trPr>
        <w:tc>
          <w:tcPr>
            <w:tcW w:w="936" w:type="dxa"/>
            <w:vMerge/>
            <w:vAlign w:val="bottom"/>
          </w:tcPr>
          <w:p w14:paraId="24E3076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bottom"/>
          </w:tcPr>
          <w:p w14:paraId="349EFE7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Merge/>
          </w:tcPr>
          <w:p w14:paraId="5295CA9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  <w:vMerge/>
            <w:vAlign w:val="bottom"/>
          </w:tcPr>
          <w:p w14:paraId="578AD4A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bottom"/>
          </w:tcPr>
          <w:p w14:paraId="040C1E6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Align w:val="bottom"/>
          </w:tcPr>
          <w:p w14:paraId="5FF6F6D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936" w:type="dxa"/>
            <w:vAlign w:val="bottom"/>
          </w:tcPr>
          <w:p w14:paraId="20684A08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2353" w:type="dxa"/>
            <w:vMerge/>
            <w:vAlign w:val="bottom"/>
          </w:tcPr>
          <w:p w14:paraId="5BECEA0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21CFB" w14:paraId="7D8DE544" w14:textId="77777777" w:rsidTr="000B028E">
        <w:trPr>
          <w:trHeight w:val="623"/>
        </w:trPr>
        <w:tc>
          <w:tcPr>
            <w:tcW w:w="936" w:type="dxa"/>
          </w:tcPr>
          <w:p w14:paraId="27F8608F" w14:textId="377F9A5B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7E9D1162" w14:textId="3CAD2E34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6AB0C8B9" w14:textId="23A8D83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2353" w:type="dxa"/>
          </w:tcPr>
          <w:p w14:paraId="1B113F3F" w14:textId="2E7FA90A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  <w:tc>
          <w:tcPr>
            <w:tcW w:w="1132" w:type="dxa"/>
          </w:tcPr>
          <w:p w14:paraId="7FB405C9" w14:textId="17A6617F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384EEF2C" w14:textId="1CF654A1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473A4E44" w14:textId="112D6F16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2353" w:type="dxa"/>
          </w:tcPr>
          <w:p w14:paraId="22D95408" w14:textId="294C1E0A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</w:tr>
      <w:tr w:rsidR="00A21CFB" w14:paraId="68F933D3" w14:textId="77777777" w:rsidTr="000B028E">
        <w:trPr>
          <w:trHeight w:val="203"/>
        </w:trPr>
        <w:tc>
          <w:tcPr>
            <w:tcW w:w="936" w:type="dxa"/>
          </w:tcPr>
          <w:p w14:paraId="47A16474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15978EA2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7247A42E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14:paraId="417275EB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F227FED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499292D8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171849F4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14:paraId="19D9D52F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B4609D5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328"/>
        <w:gridCol w:w="1918"/>
        <w:gridCol w:w="1856"/>
        <w:gridCol w:w="1079"/>
        <w:gridCol w:w="1079"/>
        <w:gridCol w:w="1079"/>
        <w:gridCol w:w="1079"/>
      </w:tblGrid>
      <w:tr w:rsidR="00DD1879" w14:paraId="146141B8" w14:textId="77777777" w:rsidTr="00A21CFB">
        <w:tc>
          <w:tcPr>
            <w:tcW w:w="8632" w:type="dxa"/>
            <w:gridSpan w:val="8"/>
          </w:tcPr>
          <w:p w14:paraId="08F4049A" w14:textId="77777777" w:rsidR="00DD1879" w:rsidRPr="00DC2AF0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B. Interior and Exterior Insulation Layers</w:t>
            </w:r>
          </w:p>
        </w:tc>
      </w:tr>
      <w:tr w:rsidR="00DD1879" w14:paraId="46BB305F" w14:textId="77777777" w:rsidTr="00A21CFB">
        <w:tc>
          <w:tcPr>
            <w:tcW w:w="1079" w:type="dxa"/>
            <w:vAlign w:val="bottom"/>
          </w:tcPr>
          <w:p w14:paraId="7222E50A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79" w:type="dxa"/>
            <w:vAlign w:val="bottom"/>
          </w:tcPr>
          <w:p w14:paraId="3FB9AF7D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079" w:type="dxa"/>
            <w:vAlign w:val="bottom"/>
          </w:tcPr>
          <w:p w14:paraId="518E15D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079" w:type="dxa"/>
            <w:vAlign w:val="bottom"/>
          </w:tcPr>
          <w:p w14:paraId="52E7D0BC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079" w:type="dxa"/>
            <w:vAlign w:val="bottom"/>
          </w:tcPr>
          <w:p w14:paraId="223FA60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079" w:type="dxa"/>
            <w:vAlign w:val="bottom"/>
          </w:tcPr>
          <w:p w14:paraId="7ED0F2F7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1079" w:type="dxa"/>
            <w:vAlign w:val="bottom"/>
          </w:tcPr>
          <w:p w14:paraId="3105F62D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079" w:type="dxa"/>
            <w:vAlign w:val="bottom"/>
          </w:tcPr>
          <w:p w14:paraId="4CC1ED58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DD1879" w14:paraId="23CB6761" w14:textId="77777777" w:rsidTr="00A21CFB">
        <w:trPr>
          <w:trHeight w:val="218"/>
        </w:trPr>
        <w:tc>
          <w:tcPr>
            <w:tcW w:w="1079" w:type="dxa"/>
            <w:vMerge w:val="restart"/>
            <w:vAlign w:val="bottom"/>
          </w:tcPr>
          <w:p w14:paraId="163B7977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079" w:type="dxa"/>
            <w:vMerge w:val="restart"/>
            <w:vAlign w:val="bottom"/>
          </w:tcPr>
          <w:p w14:paraId="02AF929E" w14:textId="73A47874" w:rsidR="00DD1879" w:rsidRDefault="00F23451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Exterior/Frame </w:t>
            </w:r>
            <w:r w:rsidR="00DD1879"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  <w:tc>
          <w:tcPr>
            <w:tcW w:w="1079" w:type="dxa"/>
            <w:vMerge w:val="restart"/>
            <w:vAlign w:val="bottom"/>
          </w:tcPr>
          <w:p w14:paraId="24985659" w14:textId="70B72FA6" w:rsidR="00DD1879" w:rsidRDefault="00A0408E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Furring </w:t>
            </w:r>
            <w:r w:rsidR="00DD1879"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079" w:type="dxa"/>
            <w:vMerge w:val="restart"/>
            <w:vAlign w:val="bottom"/>
          </w:tcPr>
          <w:p w14:paraId="0335487D" w14:textId="0F24C2C8" w:rsidR="00DD1879" w:rsidRPr="000B028E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 xml:space="preserve">Installed </w:t>
            </w:r>
            <w:r w:rsidR="00DD1879" w:rsidRPr="000B028E">
              <w:rPr>
                <w:rFonts w:asciiTheme="minorHAnsi" w:hAnsiTheme="minorHAnsi"/>
                <w:sz w:val="18"/>
                <w:szCs w:val="18"/>
              </w:rPr>
              <w:t>R-value of Insulation</w:t>
            </w:r>
          </w:p>
        </w:tc>
        <w:tc>
          <w:tcPr>
            <w:tcW w:w="2158" w:type="dxa"/>
            <w:gridSpan w:val="2"/>
            <w:vAlign w:val="bottom"/>
          </w:tcPr>
          <w:p w14:paraId="2E2A97B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1079" w:type="dxa"/>
            <w:vMerge w:val="restart"/>
            <w:vAlign w:val="bottom"/>
          </w:tcPr>
          <w:p w14:paraId="330AF2B8" w14:textId="4F94BBA2" w:rsidR="00DD1879" w:rsidRDefault="008B61B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460E3FE8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  <w:tc>
          <w:tcPr>
            <w:tcW w:w="1079" w:type="dxa"/>
            <w:vMerge w:val="restart"/>
            <w:vAlign w:val="bottom"/>
          </w:tcPr>
          <w:p w14:paraId="2BB67090" w14:textId="7D3070BA" w:rsidR="00DD1879" w:rsidRDefault="008B61B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Interior </w:t>
            </w:r>
          </w:p>
          <w:p w14:paraId="1109108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</w:tr>
      <w:tr w:rsidR="00DD1879" w14:paraId="47333A7F" w14:textId="77777777" w:rsidTr="00A21CFB">
        <w:trPr>
          <w:trHeight w:val="217"/>
        </w:trPr>
        <w:tc>
          <w:tcPr>
            <w:tcW w:w="1079" w:type="dxa"/>
            <w:vMerge/>
            <w:vAlign w:val="bottom"/>
          </w:tcPr>
          <w:p w14:paraId="4D49BC6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  <w:vMerge/>
            <w:vAlign w:val="bottom"/>
          </w:tcPr>
          <w:p w14:paraId="20CD457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  <w:vMerge/>
            <w:vAlign w:val="bottom"/>
          </w:tcPr>
          <w:p w14:paraId="7DEE806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  <w:vMerge/>
            <w:vAlign w:val="bottom"/>
          </w:tcPr>
          <w:p w14:paraId="41BFF223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  <w:vAlign w:val="bottom"/>
          </w:tcPr>
          <w:p w14:paraId="7BB90DF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1079" w:type="dxa"/>
            <w:vAlign w:val="bottom"/>
          </w:tcPr>
          <w:p w14:paraId="0558BF9B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1079" w:type="dxa"/>
            <w:vMerge/>
            <w:vAlign w:val="bottom"/>
          </w:tcPr>
          <w:p w14:paraId="38BB43E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  <w:vMerge/>
            <w:vAlign w:val="bottom"/>
          </w:tcPr>
          <w:p w14:paraId="032896F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D1879" w14:paraId="45309839" w14:textId="77777777" w:rsidTr="00A21CFB">
        <w:tc>
          <w:tcPr>
            <w:tcW w:w="1079" w:type="dxa"/>
          </w:tcPr>
          <w:p w14:paraId="1357F4A8" w14:textId="3A2D2BFB" w:rsidR="00DD1879" w:rsidRDefault="00CA47A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A01&gt;&gt;</w:t>
            </w:r>
          </w:p>
        </w:tc>
        <w:tc>
          <w:tcPr>
            <w:tcW w:w="1079" w:type="dxa"/>
          </w:tcPr>
          <w:p w14:paraId="23AF0F7A" w14:textId="77777777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select from list:</w:t>
            </w:r>
          </w:p>
          <w:p w14:paraId="63647A7F" w14:textId="6A10005F" w:rsidR="006F73BB" w:rsidRDefault="006F73B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>*EIFS</w:t>
            </w:r>
          </w:p>
          <w:p w14:paraId="5451E306" w14:textId="480E306C" w:rsidR="00F72C37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*Wood, or</w:t>
            </w:r>
          </w:p>
          <w:p w14:paraId="30518555" w14:textId="3C71B922" w:rsidR="00F72C37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*Metal&gt;&gt;</w:t>
            </w:r>
          </w:p>
        </w:tc>
        <w:tc>
          <w:tcPr>
            <w:tcW w:w="1079" w:type="dxa"/>
          </w:tcPr>
          <w:p w14:paraId="4274DF7A" w14:textId="26090AFF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  <w:tc>
          <w:tcPr>
            <w:tcW w:w="1079" w:type="dxa"/>
          </w:tcPr>
          <w:p w14:paraId="18AE1DBF" w14:textId="33D7DFB8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IntegerNonnegative&gt;&gt;</w:t>
            </w:r>
          </w:p>
        </w:tc>
        <w:tc>
          <w:tcPr>
            <w:tcW w:w="1079" w:type="dxa"/>
          </w:tcPr>
          <w:p w14:paraId="6AB7D45E" w14:textId="0A98E97A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1079" w:type="dxa"/>
          </w:tcPr>
          <w:p w14:paraId="295B0BE4" w14:textId="25AEB961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1079" w:type="dxa"/>
          </w:tcPr>
          <w:p w14:paraId="24E3F954" w14:textId="06D29E62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1079" w:type="dxa"/>
          </w:tcPr>
          <w:p w14:paraId="58E0DAA4" w14:textId="35A6F2F0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</w:tr>
      <w:tr w:rsidR="00DD1879" w14:paraId="77919A37" w14:textId="77777777" w:rsidTr="00A21CFB">
        <w:tc>
          <w:tcPr>
            <w:tcW w:w="1079" w:type="dxa"/>
          </w:tcPr>
          <w:p w14:paraId="744CA9F5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3C210162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593EDD4C" w14:textId="70963B28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5BBC9E80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6E1971EF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6134CB11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415F4516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7EEA24C5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7D62B8A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2070"/>
        <w:gridCol w:w="2250"/>
        <w:gridCol w:w="1980"/>
      </w:tblGrid>
      <w:tr w:rsidR="00DD1879" w14:paraId="7F88E1D5" w14:textId="77777777" w:rsidTr="00675526">
        <w:tc>
          <w:tcPr>
            <w:tcW w:w="10525" w:type="dxa"/>
            <w:gridSpan w:val="5"/>
          </w:tcPr>
          <w:p w14:paraId="5E5114D6" w14:textId="07ADFD6B" w:rsidR="00DD1879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C. U-factor Calculation</w:t>
            </w:r>
          </w:p>
          <w:p w14:paraId="67994F6C" w14:textId="5578EF82" w:rsidR="0063087C" w:rsidRPr="00DC2AF0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DC2AF0">
              <w:rPr>
                <w:rFonts w:asciiTheme="minorHAnsi" w:hAnsiTheme="minorHAnsi"/>
                <w:szCs w:val="18"/>
              </w:rPr>
              <w:t xml:space="preserve">Equation 4-4: </w:t>
            </w:r>
            <w:r>
              <w:rPr>
                <w:rFonts w:asciiTheme="minorHAnsi" w:hAnsiTheme="minorHAnsi"/>
                <w:szCs w:val="18"/>
              </w:rPr>
              <w:t>U</w:t>
            </w:r>
            <w:r>
              <w:rPr>
                <w:rFonts w:asciiTheme="minorHAnsi" w:hAnsiTheme="minorHAnsi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Cs w:val="18"/>
              </w:rPr>
              <w:t xml:space="preserve"> = 1/(R</w:t>
            </w:r>
            <w:r>
              <w:rPr>
                <w:rFonts w:asciiTheme="minorHAnsi" w:hAnsiTheme="minorHAnsi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Cs w:val="18"/>
              </w:rPr>
              <w:t xml:space="preserve"> + (1/U</w:t>
            </w:r>
            <w:r>
              <w:rPr>
                <w:rFonts w:asciiTheme="minorHAnsi" w:hAnsiTheme="minorHAnsi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Cs w:val="18"/>
              </w:rPr>
              <w:t>) + R</w:t>
            </w:r>
            <w:r>
              <w:rPr>
                <w:rFonts w:asciiTheme="minorHAnsi" w:hAnsiTheme="minorHAnsi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Cs w:val="18"/>
              </w:rPr>
              <w:t>)</w:t>
            </w:r>
          </w:p>
        </w:tc>
      </w:tr>
      <w:tr w:rsidR="00DD1879" w14:paraId="70F7D2AF" w14:textId="77777777" w:rsidTr="00675526">
        <w:tc>
          <w:tcPr>
            <w:tcW w:w="2155" w:type="dxa"/>
            <w:vAlign w:val="bottom"/>
          </w:tcPr>
          <w:p w14:paraId="414CB56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070" w:type="dxa"/>
            <w:vAlign w:val="bottom"/>
          </w:tcPr>
          <w:p w14:paraId="36D7B7D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070" w:type="dxa"/>
            <w:vAlign w:val="bottom"/>
          </w:tcPr>
          <w:p w14:paraId="0CB465E9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250" w:type="dxa"/>
            <w:vAlign w:val="bottom"/>
          </w:tcPr>
          <w:p w14:paraId="7FB654F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980" w:type="dxa"/>
            <w:vAlign w:val="bottom"/>
          </w:tcPr>
          <w:p w14:paraId="10E65FD9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</w:tr>
      <w:tr w:rsidR="00DD1879" w14:paraId="267878C8" w14:textId="77777777" w:rsidTr="00675526">
        <w:tc>
          <w:tcPr>
            <w:tcW w:w="2155" w:type="dxa"/>
            <w:vAlign w:val="bottom"/>
          </w:tcPr>
          <w:p w14:paraId="6E5A6F0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2070" w:type="dxa"/>
            <w:vAlign w:val="bottom"/>
          </w:tcPr>
          <w:p w14:paraId="1E61FEF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Wall U-factor</w:t>
            </w:r>
          </w:p>
          <w:p w14:paraId="307E1B39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  <w:bookmarkStart w:id="6" w:name="_GoBack"/>
            <w:bookmarkEnd w:id="6"/>
          </w:p>
        </w:tc>
        <w:tc>
          <w:tcPr>
            <w:tcW w:w="2070" w:type="dxa"/>
            <w:vAlign w:val="bottom"/>
          </w:tcPr>
          <w:p w14:paraId="70E731F8" w14:textId="041E7386" w:rsidR="00DD1879" w:rsidRDefault="000171B4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7074F63F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5217B22A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721AE905" w14:textId="6431CC51" w:rsidR="00DD1879" w:rsidRDefault="000171B4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Interior </w:t>
            </w:r>
          </w:p>
          <w:p w14:paraId="0D6A5703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4398BAAC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980" w:type="dxa"/>
            <w:vAlign w:val="bottom"/>
          </w:tcPr>
          <w:p w14:paraId="553E353F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U-factor</w:t>
            </w:r>
          </w:p>
          <w:p w14:paraId="4E8D86C8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DD1879" w14:paraId="3B7F7F09" w14:textId="77777777" w:rsidTr="00675526">
        <w:tc>
          <w:tcPr>
            <w:tcW w:w="2155" w:type="dxa"/>
          </w:tcPr>
          <w:p w14:paraId="76BE4720" w14:textId="145E292D" w:rsidR="00DD1879" w:rsidRDefault="00402233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A01&gt;&gt;</w:t>
            </w:r>
          </w:p>
        </w:tc>
        <w:tc>
          <w:tcPr>
            <w:tcW w:w="2070" w:type="dxa"/>
          </w:tcPr>
          <w:p w14:paraId="7CBB98D9" w14:textId="14923DA9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A08&gt;&gt;</w:t>
            </w:r>
          </w:p>
        </w:tc>
        <w:tc>
          <w:tcPr>
            <w:tcW w:w="2070" w:type="dxa"/>
          </w:tcPr>
          <w:p w14:paraId="43E3B158" w14:textId="288FBCE1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B07&gt;&gt;</w:t>
            </w:r>
          </w:p>
        </w:tc>
        <w:tc>
          <w:tcPr>
            <w:tcW w:w="2250" w:type="dxa"/>
          </w:tcPr>
          <w:p w14:paraId="11176832" w14:textId="463BEA72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B08&gt;&gt;</w:t>
            </w:r>
          </w:p>
        </w:tc>
        <w:tc>
          <w:tcPr>
            <w:tcW w:w="1980" w:type="dxa"/>
          </w:tcPr>
          <w:p w14:paraId="4A04F6DE" w14:textId="0514F8AC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value = 1/[</w:t>
            </w:r>
            <w:r w:rsidR="00E45E8C">
              <w:rPr>
                <w:rFonts w:asciiTheme="minorHAnsi" w:hAnsiTheme="minorHAnsi"/>
                <w:sz w:val="18"/>
                <w:szCs w:val="18"/>
              </w:rPr>
              <w:t>C03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+ (1/C02) + C04]&gt;&gt;</w:t>
            </w:r>
          </w:p>
        </w:tc>
      </w:tr>
      <w:tr w:rsidR="00DD1879" w14:paraId="321E5358" w14:textId="77777777" w:rsidTr="00675526">
        <w:tc>
          <w:tcPr>
            <w:tcW w:w="2155" w:type="dxa"/>
          </w:tcPr>
          <w:p w14:paraId="253954B0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2372A44E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0015F8F1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5FBD64B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958E38D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0701682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p w14:paraId="33417ACE" w14:textId="77777777" w:rsidR="009125C3" w:rsidRDefault="009125C3" w:rsidP="00DD4CF0">
      <w:pPr>
        <w:rPr>
          <w:rFonts w:asciiTheme="minorHAnsi" w:hAnsiTheme="minorHAnsi"/>
        </w:rPr>
      </w:pPr>
    </w:p>
    <w:sectPr w:rsidR="009125C3" w:rsidSect="009A799F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576" w:footer="43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0CA6B" w14:textId="77777777" w:rsidR="00675526" w:rsidRDefault="00675526" w:rsidP="004C1520">
      <w:pPr>
        <w:pStyle w:val="BodyTextIndent"/>
      </w:pPr>
      <w:r>
        <w:separator/>
      </w:r>
    </w:p>
  </w:endnote>
  <w:endnote w:type="continuationSeparator" w:id="0">
    <w:p w14:paraId="67197E23" w14:textId="77777777" w:rsidR="00675526" w:rsidRDefault="00675526" w:rsidP="004C1520">
      <w:pPr>
        <w:pStyle w:val="BodyTextIndent"/>
      </w:pPr>
      <w:r>
        <w:continuationSeparator/>
      </w:r>
    </w:p>
  </w:endnote>
  <w:endnote w:type="continuationNotice" w:id="1">
    <w:p w14:paraId="67B35ABB" w14:textId="77777777" w:rsidR="00675526" w:rsidRDefault="00675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1" w14:textId="2478308A" w:rsidR="00675526" w:rsidRPr="0071311B" w:rsidRDefault="00675526" w:rsidP="00107999">
    <w:pPr>
      <w:pBdr>
        <w:top w:val="single" w:sz="4" w:space="1" w:color="auto"/>
      </w:pBdr>
      <w:tabs>
        <w:tab w:val="center" w:pos="5130"/>
        <w:tab w:val="left" w:pos="8460"/>
      </w:tabs>
      <w:ind w:left="-90" w:right="-24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33417AE2" w14:textId="3B852A08" w:rsidR="00675526" w:rsidRPr="00BD3F16" w:rsidRDefault="00675526" w:rsidP="009D6078">
    <w:pPr>
      <w:pBdr>
        <w:top w:val="single" w:sz="4" w:space="1" w:color="auto"/>
      </w:pBdr>
      <w:tabs>
        <w:tab w:val="center" w:pos="5760"/>
        <w:tab w:val="right" w:pos="10800"/>
        <w:tab w:val="right" w:pos="14400"/>
      </w:tabs>
      <w:ind w:left="-90" w:right="-245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 xml:space="preserve">January </w:t>
    </w:r>
    <w:del w:id="2" w:author="Shewmaker, Michael@Energy" w:date="2018-11-29T12:59:00Z">
      <w:r w:rsidDel="00B062EE">
        <w:rPr>
          <w:rFonts w:ascii="Calibri" w:hAnsi="Calibri"/>
          <w:sz w:val="18"/>
          <w:szCs w:val="18"/>
        </w:rPr>
        <w:delText>2020</w:delText>
      </w:r>
    </w:del>
    <w:ins w:id="3" w:author="Shewmaker, Michael@Energy" w:date="2018-11-29T12:59:00Z">
      <w:r>
        <w:rPr>
          <w:rFonts w:ascii="Calibri" w:hAnsi="Calibri"/>
          <w:sz w:val="18"/>
          <w:szCs w:val="18"/>
        </w:rPr>
        <w:t>2019</w:t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D" w14:textId="0B3ABBAB" w:rsidR="00675526" w:rsidRDefault="00675526" w:rsidP="001A0900">
    <w:pPr>
      <w:pBdr>
        <w:top w:val="single" w:sz="4" w:space="1" w:color="auto"/>
      </w:pBdr>
      <w:tabs>
        <w:tab w:val="center" w:pos="5760"/>
        <w:tab w:val="right" w:pos="10710"/>
        <w:tab w:val="right" w:pos="14400"/>
      </w:tabs>
      <w:ind w:left="-90" w:right="54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 xml:space="preserve">January </w:t>
    </w:r>
    <w:del w:id="4" w:author="Shewmaker, Michael@Energy" w:date="2018-11-29T12:59:00Z">
      <w:r w:rsidDel="00B062EE">
        <w:rPr>
          <w:rFonts w:ascii="Calibri" w:hAnsi="Calibri"/>
          <w:sz w:val="18"/>
          <w:szCs w:val="18"/>
        </w:rPr>
        <w:delText>2020</w:delText>
      </w:r>
    </w:del>
    <w:ins w:id="5" w:author="Shewmaker, Michael@Energy" w:date="2018-11-29T12:59:00Z">
      <w:r>
        <w:rPr>
          <w:rFonts w:ascii="Calibri" w:hAnsi="Calibri"/>
          <w:sz w:val="18"/>
          <w:szCs w:val="18"/>
        </w:rPr>
        <w:t>2019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54C3B" w14:textId="77777777" w:rsidR="00675526" w:rsidRDefault="00675526" w:rsidP="004C1520">
      <w:pPr>
        <w:pStyle w:val="BodyTextIndent"/>
      </w:pPr>
      <w:r>
        <w:separator/>
      </w:r>
    </w:p>
  </w:footnote>
  <w:footnote w:type="continuationSeparator" w:id="0">
    <w:p w14:paraId="79E77198" w14:textId="77777777" w:rsidR="00675526" w:rsidRDefault="00675526" w:rsidP="004C1520">
      <w:pPr>
        <w:pStyle w:val="BodyTextIndent"/>
      </w:pPr>
      <w:r>
        <w:continuationSeparator/>
      </w:r>
    </w:p>
  </w:footnote>
  <w:footnote w:type="continuationNotice" w:id="1">
    <w:p w14:paraId="2C7FF153" w14:textId="77777777" w:rsidR="00675526" w:rsidRDefault="00675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3" w14:textId="77777777" w:rsidR="00675526" w:rsidRDefault="00675526">
    <w:pPr>
      <w:pStyle w:val="Header"/>
    </w:pPr>
    <w:r>
      <w:rPr>
        <w:noProof/>
      </w:rPr>
      <w:pict w14:anchorId="33417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6" o:spid="_x0000_s205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4" w14:textId="2290C91F" w:rsidR="00675526" w:rsidRPr="007770C5" w:rsidRDefault="00675526" w:rsidP="007D0420">
    <w:pPr>
      <w:suppressAutoHyphens/>
      <w:ind w:left="-90"/>
      <w:rPr>
        <w:rFonts w:ascii="Arial" w:hAnsi="Arial" w:cs="Arial"/>
        <w:sz w:val="14"/>
        <w:szCs w:val="14"/>
      </w:rPr>
    </w:pPr>
    <w:r w:rsidRPr="0011421D">
      <w:rPr>
        <w:rFonts w:ascii="Arial" w:hAnsi="Arial"/>
        <w:noProof/>
        <w:sz w:val="14"/>
      </w:rPr>
      <w:drawing>
        <wp:anchor distT="0" distB="0" distL="114300" distR="114300" simplePos="0" relativeHeight="251658249" behindDoc="0" locked="0" layoutInCell="1" allowOverlap="1" wp14:anchorId="33417AFB" wp14:editId="4B7672AC">
          <wp:simplePos x="0" y="0"/>
          <wp:positionH relativeFrom="margin">
            <wp:posOffset>6626860</wp:posOffset>
          </wp:positionH>
          <wp:positionV relativeFrom="margin">
            <wp:posOffset>-1016000</wp:posOffset>
          </wp:positionV>
          <wp:extent cx="293370" cy="257175"/>
          <wp:effectExtent l="0" t="0" r="0" b="0"/>
          <wp:wrapSquare wrapText="bothSides"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14"/>
        <w:szCs w:val="14"/>
      </w:rPr>
      <w:pict w14:anchorId="33417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7" o:spid="_x0000_s205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33417AD5" w14:textId="27DDCE30" w:rsidR="00675526" w:rsidRPr="007770C5" w:rsidRDefault="00675526" w:rsidP="007D0420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INTERIOR AND EXTERIOR INSULATION LAYERS WORKSHEET</w:t>
    </w:r>
  </w:p>
  <w:p w14:paraId="33417AD6" w14:textId="0483E1D6" w:rsidR="00675526" w:rsidRPr="007770C5" w:rsidRDefault="00675526" w:rsidP="007D0420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CEC-CF1R-ENV-06-E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0" w:author="Shewmaker, Michael@Energy" w:date="2018-11-29T12:59:00Z">
      <w:r w:rsidDel="00B062EE">
        <w:rPr>
          <w:rFonts w:ascii="Arial" w:hAnsi="Arial" w:cs="Arial"/>
          <w:sz w:val="14"/>
          <w:szCs w:val="14"/>
        </w:rPr>
        <w:delText>20</w:delText>
      </w:r>
    </w:del>
    <w:ins w:id="1" w:author="Shewmaker, Michael@Energy" w:date="2018-11-29T12:59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</w:t>
    </w:r>
    <w:r w:rsidRPr="007770C5">
      <w:rPr>
        <w:rFonts w:ascii="Arial" w:hAnsi="Arial" w:cs="Arial"/>
        <w:sz w:val="14"/>
        <w:szCs w:val="14"/>
      </w:rPr>
      <w:t xml:space="preserve">                               </w:t>
    </w:r>
    <w:r>
      <w:rPr>
        <w:rFonts w:ascii="Arial" w:hAnsi="Arial" w:cs="Arial"/>
        <w:sz w:val="14"/>
        <w:szCs w:val="14"/>
      </w:rPr>
      <w:t xml:space="preserve">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75526" w:rsidRPr="00F85124" w14:paraId="33417AD9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3417AD7" w14:textId="77777777" w:rsidR="00675526" w:rsidRPr="002D18A0" w:rsidRDefault="00675526" w:rsidP="00FA3D0F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D8" w14:textId="2B6390C9" w:rsidR="00675526" w:rsidRPr="002D18A0" w:rsidRDefault="00675526" w:rsidP="00FA3D0F">
          <w:pPr>
            <w:pStyle w:val="Style78"/>
            <w:rPr>
              <w:b/>
            </w:rPr>
          </w:pPr>
          <w:r w:rsidRPr="002D18A0">
            <w:t>CF1R-</w:t>
          </w:r>
          <w:r>
            <w:t>ENV</w:t>
          </w:r>
          <w:r w:rsidRPr="002D18A0">
            <w:t>-0</w:t>
          </w:r>
          <w:r>
            <w:t>6</w:t>
          </w:r>
          <w:r w:rsidRPr="002D18A0">
            <w:t>-E</w:t>
          </w:r>
        </w:p>
      </w:tc>
    </w:tr>
    <w:tr w:rsidR="00675526" w:rsidRPr="008E6418" w14:paraId="33417ADC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3417ADA" w14:textId="5ABD43A0" w:rsidR="00675526" w:rsidRPr="002D18A0" w:rsidRDefault="00675526" w:rsidP="00FA3D0F">
          <w:pPr>
            <w:pStyle w:val="Style77"/>
          </w:pPr>
          <w:r>
            <w:t>Interior and Exterior Insulation Layers Worksheet</w:t>
          </w:r>
        </w:p>
      </w:tc>
      <w:tc>
        <w:tcPr>
          <w:tcW w:w="1123" w:type="pct"/>
          <w:tcBorders>
            <w:left w:val="nil"/>
          </w:tcBorders>
        </w:tcPr>
        <w:p w14:paraId="33417ADB" w14:textId="71ED5623" w:rsidR="00675526" w:rsidRPr="002D18A0" w:rsidRDefault="00675526" w:rsidP="00FA3D0F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B06B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75526" w:rsidRPr="00F85124" w14:paraId="33417ADF" w14:textId="77777777" w:rsidTr="00FA3D0F">
      <w:trPr>
        <w:cantSplit/>
        <w:trHeight w:val="288"/>
      </w:trPr>
      <w:tc>
        <w:tcPr>
          <w:tcW w:w="3354" w:type="pct"/>
        </w:tcPr>
        <w:p w14:paraId="33417ADD" w14:textId="77777777" w:rsidR="00675526" w:rsidRPr="0071311B" w:rsidRDefault="00675526" w:rsidP="00FA3D0F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33417ADE" w14:textId="77777777" w:rsidR="00675526" w:rsidRPr="0071311B" w:rsidRDefault="00675526" w:rsidP="00FA3D0F">
          <w:pPr>
            <w:pStyle w:val="Style20"/>
          </w:pPr>
          <w:r w:rsidRPr="0071311B">
            <w:t>Date Prepared:</w:t>
          </w:r>
        </w:p>
      </w:tc>
    </w:tr>
  </w:tbl>
  <w:p w14:paraId="33417AE0" w14:textId="77777777" w:rsidR="00675526" w:rsidRPr="00172ED6" w:rsidRDefault="00675526" w:rsidP="00107999">
    <w:pPr>
      <w:rPr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4" w14:textId="77777777" w:rsidR="00675526" w:rsidRDefault="00675526">
    <w:pPr>
      <w:pStyle w:val="Header"/>
    </w:pPr>
    <w:r>
      <w:rPr>
        <w:noProof/>
      </w:rPr>
      <w:pict w14:anchorId="33417A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5" o:spid="_x0000_s2049" type="#_x0000_t75" style="position:absolute;left:0;text-align:left;margin-left:0;margin-top:0;width:10in;height:540pt;z-index:-251658240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5" w14:textId="77777777" w:rsidR="00675526" w:rsidRDefault="00675526">
    <w:pPr>
      <w:pStyle w:val="Header"/>
    </w:pPr>
    <w:r>
      <w:rPr>
        <w:noProof/>
      </w:rPr>
      <w:pict w14:anchorId="33417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9" o:spid="_x0000_s205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374"/>
      <w:gridCol w:w="2425"/>
    </w:tblGrid>
    <w:tr w:rsidR="00675526" w:rsidRPr="00FA3D0F" w14:paraId="33417AE8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14:paraId="33417AE6" w14:textId="21C38A03" w:rsidR="00675526" w:rsidRPr="00FA3D0F" w:rsidRDefault="00675526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 xml:space="preserve">CERTIFICATE OF COMPLIANCE – </w:t>
          </w:r>
          <w:r w:rsidRPr="008F3B99">
            <w:rPr>
              <w:rFonts w:ascii="Calibri" w:hAnsi="Calibri"/>
              <w:bCs/>
            </w:rPr>
            <w:t>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E7" w14:textId="29D832C2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ENV-06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75526" w:rsidRPr="00FA3D0F" w14:paraId="33417AEB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14:paraId="33417AE9" w14:textId="662009F3" w:rsidR="00675526" w:rsidRPr="00FA3D0F" w:rsidRDefault="00675526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Interior and Exterior Insulation Layers Worksheet</w:t>
          </w:r>
        </w:p>
      </w:tc>
      <w:tc>
        <w:tcPr>
          <w:tcW w:w="1123" w:type="pct"/>
          <w:tcBorders>
            <w:left w:val="nil"/>
          </w:tcBorders>
        </w:tcPr>
        <w:p w14:paraId="33417AEA" w14:textId="79F04C8D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EC" w14:textId="65926BF8" w:rsidR="00675526" w:rsidRPr="00172ED6" w:rsidRDefault="00675526" w:rsidP="00FA3D0F">
    <w:pPr>
      <w:rPr>
        <w:szCs w:val="8"/>
      </w:rPr>
    </w:pPr>
    <w:r>
      <w:rPr>
        <w:rFonts w:ascii="Calibri" w:hAnsi="Calibri"/>
        <w:bCs/>
        <w:noProof/>
      </w:rPr>
      <w:pict w14:anchorId="33417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0" o:spid="_x0000_s2059" type="#_x0000_t75" style="position:absolute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F" w14:textId="77777777" w:rsidR="00675526" w:rsidRDefault="00675526">
    <w:pPr>
      <w:pStyle w:val="Header"/>
    </w:pPr>
    <w:r>
      <w:rPr>
        <w:noProof/>
      </w:rPr>
      <w:pict w14:anchorId="33417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8" o:spid="_x0000_s205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0" w14:textId="77777777" w:rsidR="00675526" w:rsidRDefault="00675526">
    <w:pPr>
      <w:pStyle w:val="Header"/>
    </w:pPr>
    <w:r>
      <w:rPr>
        <w:noProof/>
      </w:rPr>
      <w:pict w14:anchorId="33417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2" o:spid="_x0000_s205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066"/>
      <w:gridCol w:w="2700"/>
    </w:tblGrid>
    <w:tr w:rsidR="00675526" w:rsidRPr="00FA3D0F" w14:paraId="33417AF3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  <w:vAlign w:val="center"/>
        </w:tcPr>
        <w:p w14:paraId="33417AF1" w14:textId="72D0AC1B" w:rsidR="00675526" w:rsidRPr="00FA3D0F" w:rsidRDefault="00675526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CERTIFICATE OF COMPLIANCE – DATA FIELD DEFINITIONS AND CALCULATIONS</w:t>
          </w:r>
        </w:p>
      </w:tc>
      <w:tc>
        <w:tcPr>
          <w:tcW w:w="1254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F2" w14:textId="762AA86F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ENV-06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75526" w:rsidRPr="00FA3D0F" w14:paraId="33417AF6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</w:tcPr>
        <w:p w14:paraId="33417AF4" w14:textId="76D041B9" w:rsidR="00675526" w:rsidRPr="00FA3D0F" w:rsidRDefault="00675526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Interior and Exterior Insulation Layers Worksheet</w:t>
          </w:r>
        </w:p>
      </w:tc>
      <w:tc>
        <w:tcPr>
          <w:tcW w:w="1254" w:type="pct"/>
          <w:tcBorders>
            <w:left w:val="nil"/>
          </w:tcBorders>
        </w:tcPr>
        <w:p w14:paraId="33417AF5" w14:textId="7E4CCD55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F7" w14:textId="4A6789A9" w:rsidR="00675526" w:rsidRPr="00221765" w:rsidRDefault="00675526" w:rsidP="00FA3D0F">
    <w:pPr>
      <w:rPr>
        <w:szCs w:val="8"/>
      </w:rPr>
    </w:pPr>
    <w:r>
      <w:rPr>
        <w:rFonts w:ascii="Calibri" w:hAnsi="Calibri"/>
        <w:bCs/>
        <w:noProof/>
      </w:rPr>
      <w:pict w14:anchorId="33417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3" o:spid="_x0000_s2058" type="#_x0000_t75" style="position:absolute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8" w14:textId="77777777" w:rsidR="00675526" w:rsidRDefault="00675526">
    <w:pPr>
      <w:pStyle w:val="Header"/>
    </w:pPr>
    <w:r>
      <w:rPr>
        <w:noProof/>
      </w:rPr>
      <w:pict w14:anchorId="33417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1" o:spid="_x0000_s2055" type="#_x0000_t75" style="position:absolute;left:0;text-align:left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14027F6"/>
    <w:multiLevelType w:val="hybridMultilevel"/>
    <w:tmpl w:val="84C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804"/>
    <w:multiLevelType w:val="hybridMultilevel"/>
    <w:tmpl w:val="242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163B"/>
    <w:multiLevelType w:val="hybridMultilevel"/>
    <w:tmpl w:val="1562A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3B6CA6"/>
    <w:multiLevelType w:val="hybridMultilevel"/>
    <w:tmpl w:val="68B2D48E"/>
    <w:lvl w:ilvl="0" w:tplc="D19617B0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58618AB"/>
    <w:multiLevelType w:val="hybridMultilevel"/>
    <w:tmpl w:val="085CE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1145B"/>
    <w:multiLevelType w:val="hybridMultilevel"/>
    <w:tmpl w:val="3B68976A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B1379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F2692B"/>
    <w:multiLevelType w:val="hybridMultilevel"/>
    <w:tmpl w:val="DD18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11" w15:restartNumberingAfterBreak="0">
    <w:nsid w:val="0AE17938"/>
    <w:multiLevelType w:val="hybridMultilevel"/>
    <w:tmpl w:val="4DFE86E8"/>
    <w:lvl w:ilvl="0" w:tplc="1A0E0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B6E92"/>
    <w:multiLevelType w:val="hybridMultilevel"/>
    <w:tmpl w:val="47DC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51370"/>
    <w:multiLevelType w:val="hybridMultilevel"/>
    <w:tmpl w:val="E502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80D66"/>
    <w:multiLevelType w:val="hybridMultilevel"/>
    <w:tmpl w:val="8E2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749E3"/>
    <w:multiLevelType w:val="hybridMultilevel"/>
    <w:tmpl w:val="84DC93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12D2238F"/>
    <w:multiLevelType w:val="hybridMultilevel"/>
    <w:tmpl w:val="A2EA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17E27"/>
    <w:multiLevelType w:val="hybridMultilevel"/>
    <w:tmpl w:val="E4A632B8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51925"/>
    <w:multiLevelType w:val="hybridMultilevel"/>
    <w:tmpl w:val="8BC48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5E76A06"/>
    <w:multiLevelType w:val="hybridMultilevel"/>
    <w:tmpl w:val="89B67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005E37"/>
    <w:multiLevelType w:val="hybridMultilevel"/>
    <w:tmpl w:val="7200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88855A0"/>
    <w:multiLevelType w:val="hybridMultilevel"/>
    <w:tmpl w:val="530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7001F9"/>
    <w:multiLevelType w:val="hybridMultilevel"/>
    <w:tmpl w:val="B6B2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1B0191"/>
    <w:multiLevelType w:val="hybridMultilevel"/>
    <w:tmpl w:val="A8E4C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C841B96"/>
    <w:multiLevelType w:val="hybridMultilevel"/>
    <w:tmpl w:val="17FE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7233F5"/>
    <w:multiLevelType w:val="hybridMultilevel"/>
    <w:tmpl w:val="1838732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AE323A"/>
    <w:multiLevelType w:val="hybridMultilevel"/>
    <w:tmpl w:val="2D4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9A416E"/>
    <w:multiLevelType w:val="hybridMultilevel"/>
    <w:tmpl w:val="ABBC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E82790"/>
    <w:multiLevelType w:val="hybridMultilevel"/>
    <w:tmpl w:val="DA6E6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54D21CF"/>
    <w:multiLevelType w:val="hybridMultilevel"/>
    <w:tmpl w:val="7B7E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923AA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36EB3"/>
    <w:multiLevelType w:val="hybridMultilevel"/>
    <w:tmpl w:val="13B0838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33" w15:restartNumberingAfterBreak="0">
    <w:nsid w:val="28515D79"/>
    <w:multiLevelType w:val="hybridMultilevel"/>
    <w:tmpl w:val="6B1A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5E525F"/>
    <w:multiLevelType w:val="hybridMultilevel"/>
    <w:tmpl w:val="B14AFF4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6612B4"/>
    <w:multiLevelType w:val="hybridMultilevel"/>
    <w:tmpl w:val="AB766C20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4A0BB5"/>
    <w:multiLevelType w:val="hybridMultilevel"/>
    <w:tmpl w:val="993C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F12A64"/>
    <w:multiLevelType w:val="singleLevel"/>
    <w:tmpl w:val="05B09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2BD72181"/>
    <w:multiLevelType w:val="hybridMultilevel"/>
    <w:tmpl w:val="2A7C47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416D5A"/>
    <w:multiLevelType w:val="hybridMultilevel"/>
    <w:tmpl w:val="4B2EA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9E6ECE"/>
    <w:multiLevelType w:val="hybridMultilevel"/>
    <w:tmpl w:val="C13828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DA69DD"/>
    <w:multiLevelType w:val="hybridMultilevel"/>
    <w:tmpl w:val="071C2E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2F9112F1"/>
    <w:multiLevelType w:val="singleLevel"/>
    <w:tmpl w:val="A50E7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30C10CF0"/>
    <w:multiLevelType w:val="hybridMultilevel"/>
    <w:tmpl w:val="9A400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3B96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58901E9"/>
    <w:multiLevelType w:val="hybridMultilevel"/>
    <w:tmpl w:val="39F4A11E"/>
    <w:lvl w:ilvl="0" w:tplc="A2D43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0241F3"/>
    <w:multiLevelType w:val="hybridMultilevel"/>
    <w:tmpl w:val="9920E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A755256"/>
    <w:multiLevelType w:val="hybridMultilevel"/>
    <w:tmpl w:val="F80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9749F5"/>
    <w:multiLevelType w:val="hybridMultilevel"/>
    <w:tmpl w:val="E9C0FB5A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10E7192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CB492C"/>
    <w:multiLevelType w:val="hybridMultilevel"/>
    <w:tmpl w:val="A1DC0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196880"/>
    <w:multiLevelType w:val="hybridMultilevel"/>
    <w:tmpl w:val="A10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550469"/>
    <w:multiLevelType w:val="hybridMultilevel"/>
    <w:tmpl w:val="0220019E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7D2461"/>
    <w:multiLevelType w:val="hybridMultilevel"/>
    <w:tmpl w:val="CC6CC9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6" w15:restartNumberingAfterBreak="0">
    <w:nsid w:val="4D9506FF"/>
    <w:multiLevelType w:val="hybridMultilevel"/>
    <w:tmpl w:val="191EFC5E"/>
    <w:lvl w:ilvl="0" w:tplc="C8AA9C2A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4FF07CEA"/>
    <w:multiLevelType w:val="hybridMultilevel"/>
    <w:tmpl w:val="8E0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0D1B64"/>
    <w:multiLevelType w:val="hybridMultilevel"/>
    <w:tmpl w:val="0360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12F3830"/>
    <w:multiLevelType w:val="hybridMultilevel"/>
    <w:tmpl w:val="C206093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0B3BC3"/>
    <w:multiLevelType w:val="hybridMultilevel"/>
    <w:tmpl w:val="AD62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D85152"/>
    <w:multiLevelType w:val="hybridMultilevel"/>
    <w:tmpl w:val="3B0C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B763D"/>
    <w:multiLevelType w:val="hybridMultilevel"/>
    <w:tmpl w:val="9D206B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CB0619"/>
    <w:multiLevelType w:val="hybridMultilevel"/>
    <w:tmpl w:val="42F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1B47BE"/>
    <w:multiLevelType w:val="hybridMultilevel"/>
    <w:tmpl w:val="18E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A435BE"/>
    <w:multiLevelType w:val="hybridMultilevel"/>
    <w:tmpl w:val="0EBE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553751"/>
    <w:multiLevelType w:val="hybridMultilevel"/>
    <w:tmpl w:val="C8B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274C03"/>
    <w:multiLevelType w:val="hybridMultilevel"/>
    <w:tmpl w:val="33A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A757CE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C618BD"/>
    <w:multiLevelType w:val="hybridMultilevel"/>
    <w:tmpl w:val="E5544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CC7177"/>
    <w:multiLevelType w:val="hybridMultilevel"/>
    <w:tmpl w:val="7D40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2C2552"/>
    <w:multiLevelType w:val="hybridMultilevel"/>
    <w:tmpl w:val="D59C76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6D48CB"/>
    <w:multiLevelType w:val="hybridMultilevel"/>
    <w:tmpl w:val="7C345920"/>
    <w:lvl w:ilvl="0" w:tplc="7090C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4" w15:restartNumberingAfterBreak="0">
    <w:nsid w:val="7FDB54DB"/>
    <w:multiLevelType w:val="hybridMultilevel"/>
    <w:tmpl w:val="FB023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FE2475F"/>
    <w:multiLevelType w:val="hybridMultilevel"/>
    <w:tmpl w:val="8D88FC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2"/>
  </w:num>
  <w:num w:numId="4">
    <w:abstractNumId w:val="32"/>
  </w:num>
  <w:num w:numId="5">
    <w:abstractNumId w:val="10"/>
  </w:num>
  <w:num w:numId="6">
    <w:abstractNumId w:val="10"/>
  </w:num>
  <w:num w:numId="7">
    <w:abstractNumId w:val="10"/>
  </w:num>
  <w:num w:numId="8">
    <w:abstractNumId w:val="49"/>
  </w:num>
  <w:num w:numId="9">
    <w:abstractNumId w:val="58"/>
  </w:num>
  <w:num w:numId="10">
    <w:abstractNumId w:val="58"/>
  </w:num>
  <w:num w:numId="11">
    <w:abstractNumId w:val="49"/>
  </w:num>
  <w:num w:numId="12">
    <w:abstractNumId w:val="49"/>
  </w:num>
  <w:num w:numId="13">
    <w:abstractNumId w:val="42"/>
  </w:num>
  <w:num w:numId="14">
    <w:abstractNumId w:val="37"/>
  </w:num>
  <w:num w:numId="15">
    <w:abstractNumId w:val="0"/>
  </w:num>
  <w:num w:numId="16">
    <w:abstractNumId w:val="56"/>
  </w:num>
  <w:num w:numId="17">
    <w:abstractNumId w:val="9"/>
  </w:num>
  <w:num w:numId="18">
    <w:abstractNumId w:val="12"/>
  </w:num>
  <w:num w:numId="19">
    <w:abstractNumId w:val="15"/>
  </w:num>
  <w:num w:numId="20">
    <w:abstractNumId w:val="67"/>
  </w:num>
  <w:num w:numId="21">
    <w:abstractNumId w:val="2"/>
  </w:num>
  <w:num w:numId="22">
    <w:abstractNumId w:val="68"/>
  </w:num>
  <w:num w:numId="23">
    <w:abstractNumId w:val="14"/>
  </w:num>
  <w:num w:numId="24">
    <w:abstractNumId w:val="57"/>
  </w:num>
  <w:num w:numId="25">
    <w:abstractNumId w:val="21"/>
  </w:num>
  <w:num w:numId="26">
    <w:abstractNumId w:val="61"/>
  </w:num>
  <w:num w:numId="27">
    <w:abstractNumId w:val="24"/>
  </w:num>
  <w:num w:numId="28">
    <w:abstractNumId w:val="73"/>
  </w:num>
  <w:num w:numId="29">
    <w:abstractNumId w:val="71"/>
  </w:num>
  <w:num w:numId="30">
    <w:abstractNumId w:val="4"/>
  </w:num>
  <w:num w:numId="31">
    <w:abstractNumId w:val="55"/>
  </w:num>
  <w:num w:numId="32">
    <w:abstractNumId w:val="74"/>
  </w:num>
  <w:num w:numId="33">
    <w:abstractNumId w:val="43"/>
  </w:num>
  <w:num w:numId="34">
    <w:abstractNumId w:val="54"/>
  </w:num>
  <w:num w:numId="35">
    <w:abstractNumId w:val="31"/>
  </w:num>
  <w:num w:numId="36">
    <w:abstractNumId w:val="60"/>
  </w:num>
  <w:num w:numId="37">
    <w:abstractNumId w:val="38"/>
  </w:num>
  <w:num w:numId="38">
    <w:abstractNumId w:val="7"/>
  </w:num>
  <w:num w:numId="39">
    <w:abstractNumId w:val="35"/>
  </w:num>
  <w:num w:numId="40">
    <w:abstractNumId w:val="47"/>
  </w:num>
  <w:num w:numId="41">
    <w:abstractNumId w:val="34"/>
  </w:num>
  <w:num w:numId="42">
    <w:abstractNumId w:val="17"/>
  </w:num>
  <w:num w:numId="43">
    <w:abstractNumId w:val="1"/>
  </w:num>
  <w:num w:numId="44">
    <w:abstractNumId w:val="52"/>
  </w:num>
  <w:num w:numId="45">
    <w:abstractNumId w:val="65"/>
  </w:num>
  <w:num w:numId="46">
    <w:abstractNumId w:val="36"/>
  </w:num>
  <w:num w:numId="47">
    <w:abstractNumId w:val="25"/>
  </w:num>
  <w:num w:numId="48">
    <w:abstractNumId w:val="72"/>
  </w:num>
  <w:num w:numId="49">
    <w:abstractNumId w:val="63"/>
  </w:num>
  <w:num w:numId="50">
    <w:abstractNumId w:val="75"/>
  </w:num>
  <w:num w:numId="51">
    <w:abstractNumId w:val="62"/>
  </w:num>
  <w:num w:numId="52">
    <w:abstractNumId w:val="50"/>
  </w:num>
  <w:num w:numId="53">
    <w:abstractNumId w:val="8"/>
  </w:num>
  <w:num w:numId="54">
    <w:abstractNumId w:val="28"/>
  </w:num>
  <w:num w:numId="55">
    <w:abstractNumId w:val="11"/>
  </w:num>
  <w:num w:numId="56">
    <w:abstractNumId w:val="16"/>
  </w:num>
  <w:num w:numId="57">
    <w:abstractNumId w:val="33"/>
  </w:num>
  <w:num w:numId="58">
    <w:abstractNumId w:val="41"/>
  </w:num>
  <w:num w:numId="59">
    <w:abstractNumId w:val="64"/>
  </w:num>
  <w:num w:numId="60">
    <w:abstractNumId w:val="20"/>
  </w:num>
  <w:num w:numId="61">
    <w:abstractNumId w:val="59"/>
  </w:num>
  <w:num w:numId="62">
    <w:abstractNumId w:val="23"/>
  </w:num>
  <w:num w:numId="63">
    <w:abstractNumId w:val="69"/>
  </w:num>
  <w:num w:numId="64">
    <w:abstractNumId w:val="46"/>
  </w:num>
  <w:num w:numId="65">
    <w:abstractNumId w:val="44"/>
  </w:num>
  <w:num w:numId="66">
    <w:abstractNumId w:val="30"/>
  </w:num>
  <w:num w:numId="67">
    <w:abstractNumId w:val="22"/>
  </w:num>
  <w:num w:numId="68">
    <w:abstractNumId w:val="26"/>
  </w:num>
  <w:num w:numId="69">
    <w:abstractNumId w:val="18"/>
  </w:num>
  <w:num w:numId="70">
    <w:abstractNumId w:val="45"/>
  </w:num>
  <w:num w:numId="71">
    <w:abstractNumId w:val="53"/>
  </w:num>
  <w:num w:numId="72">
    <w:abstractNumId w:val="48"/>
  </w:num>
  <w:num w:numId="73">
    <w:abstractNumId w:val="5"/>
  </w:num>
  <w:num w:numId="74">
    <w:abstractNumId w:val="40"/>
  </w:num>
  <w:num w:numId="75">
    <w:abstractNumId w:val="39"/>
  </w:num>
  <w:num w:numId="76">
    <w:abstractNumId w:val="51"/>
  </w:num>
  <w:num w:numId="77">
    <w:abstractNumId w:val="3"/>
  </w:num>
  <w:num w:numId="78">
    <w:abstractNumId w:val="29"/>
  </w:num>
  <w:num w:numId="79">
    <w:abstractNumId w:val="13"/>
  </w:num>
  <w:num w:numId="80">
    <w:abstractNumId w:val="70"/>
  </w:num>
  <w:num w:numId="81">
    <w:abstractNumId w:val="19"/>
  </w:num>
  <w:num w:numId="82">
    <w:abstractNumId w:val="27"/>
  </w:num>
  <w:num w:numId="83">
    <w:abstractNumId w:val="6"/>
  </w:num>
  <w:num w:numId="84">
    <w:abstractNumId w:val="66"/>
  </w:num>
  <w:numIdMacAtCleanup w:val="8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ewmaker, Michael@Energy">
    <w15:presenceInfo w15:providerId="AD" w15:userId="S-1-5-21-606747145-1060284298-682003330-86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8"/>
    <w:rsid w:val="00003BE0"/>
    <w:rsid w:val="00003E47"/>
    <w:rsid w:val="00005238"/>
    <w:rsid w:val="0000755A"/>
    <w:rsid w:val="000113E5"/>
    <w:rsid w:val="000171B4"/>
    <w:rsid w:val="0002085C"/>
    <w:rsid w:val="000208BD"/>
    <w:rsid w:val="000213ED"/>
    <w:rsid w:val="000219C5"/>
    <w:rsid w:val="00030843"/>
    <w:rsid w:val="00033467"/>
    <w:rsid w:val="000343CA"/>
    <w:rsid w:val="00034CBB"/>
    <w:rsid w:val="00052B50"/>
    <w:rsid w:val="00053784"/>
    <w:rsid w:val="0006327C"/>
    <w:rsid w:val="00072A73"/>
    <w:rsid w:val="00074587"/>
    <w:rsid w:val="00076542"/>
    <w:rsid w:val="00077CC8"/>
    <w:rsid w:val="0008407D"/>
    <w:rsid w:val="000853AA"/>
    <w:rsid w:val="00087116"/>
    <w:rsid w:val="00092500"/>
    <w:rsid w:val="00093C92"/>
    <w:rsid w:val="000A1F02"/>
    <w:rsid w:val="000A310A"/>
    <w:rsid w:val="000A3E43"/>
    <w:rsid w:val="000A5DE3"/>
    <w:rsid w:val="000A690D"/>
    <w:rsid w:val="000B028E"/>
    <w:rsid w:val="000B2DB5"/>
    <w:rsid w:val="000B586F"/>
    <w:rsid w:val="000C7D5F"/>
    <w:rsid w:val="000D566B"/>
    <w:rsid w:val="000D70B2"/>
    <w:rsid w:val="000E2B9D"/>
    <w:rsid w:val="000F428E"/>
    <w:rsid w:val="000F5EEB"/>
    <w:rsid w:val="0010020A"/>
    <w:rsid w:val="0010214E"/>
    <w:rsid w:val="001028FC"/>
    <w:rsid w:val="00104776"/>
    <w:rsid w:val="00107999"/>
    <w:rsid w:val="00110FEA"/>
    <w:rsid w:val="001127AA"/>
    <w:rsid w:val="00112D67"/>
    <w:rsid w:val="0011359A"/>
    <w:rsid w:val="0011421D"/>
    <w:rsid w:val="00115762"/>
    <w:rsid w:val="001161A0"/>
    <w:rsid w:val="0012581C"/>
    <w:rsid w:val="00125A17"/>
    <w:rsid w:val="00131ADB"/>
    <w:rsid w:val="00131D14"/>
    <w:rsid w:val="001352A2"/>
    <w:rsid w:val="00137402"/>
    <w:rsid w:val="00145164"/>
    <w:rsid w:val="00152472"/>
    <w:rsid w:val="00152DF5"/>
    <w:rsid w:val="00160AFE"/>
    <w:rsid w:val="0016125F"/>
    <w:rsid w:val="0016181C"/>
    <w:rsid w:val="0016543D"/>
    <w:rsid w:val="00166D3E"/>
    <w:rsid w:val="00171CE0"/>
    <w:rsid w:val="00172ED6"/>
    <w:rsid w:val="00174AAC"/>
    <w:rsid w:val="00177D6C"/>
    <w:rsid w:val="001A0900"/>
    <w:rsid w:val="001B0786"/>
    <w:rsid w:val="001B1535"/>
    <w:rsid w:val="001B29B8"/>
    <w:rsid w:val="001C2A00"/>
    <w:rsid w:val="001C323C"/>
    <w:rsid w:val="001C643D"/>
    <w:rsid w:val="001C71C8"/>
    <w:rsid w:val="001D02AC"/>
    <w:rsid w:val="001D260C"/>
    <w:rsid w:val="001E1D46"/>
    <w:rsid w:val="001E7CFA"/>
    <w:rsid w:val="001F13F0"/>
    <w:rsid w:val="00201722"/>
    <w:rsid w:val="00202D91"/>
    <w:rsid w:val="002106F1"/>
    <w:rsid w:val="002138BE"/>
    <w:rsid w:val="00221765"/>
    <w:rsid w:val="002218C7"/>
    <w:rsid w:val="00230DA2"/>
    <w:rsid w:val="00232798"/>
    <w:rsid w:val="002335AF"/>
    <w:rsid w:val="00234B25"/>
    <w:rsid w:val="002363AE"/>
    <w:rsid w:val="002442C4"/>
    <w:rsid w:val="002478EB"/>
    <w:rsid w:val="00252D86"/>
    <w:rsid w:val="00257E9A"/>
    <w:rsid w:val="00261B6D"/>
    <w:rsid w:val="00263372"/>
    <w:rsid w:val="00264808"/>
    <w:rsid w:val="0026698F"/>
    <w:rsid w:val="00271205"/>
    <w:rsid w:val="002757EB"/>
    <w:rsid w:val="002801FC"/>
    <w:rsid w:val="0028211C"/>
    <w:rsid w:val="00284EC6"/>
    <w:rsid w:val="00293FE3"/>
    <w:rsid w:val="002A31CB"/>
    <w:rsid w:val="002A3B8F"/>
    <w:rsid w:val="002B23B0"/>
    <w:rsid w:val="002B3EE3"/>
    <w:rsid w:val="002C08D0"/>
    <w:rsid w:val="002D095F"/>
    <w:rsid w:val="002D0A9B"/>
    <w:rsid w:val="002D335D"/>
    <w:rsid w:val="002D4050"/>
    <w:rsid w:val="002E5CF6"/>
    <w:rsid w:val="002F013C"/>
    <w:rsid w:val="002F3F8A"/>
    <w:rsid w:val="002F6186"/>
    <w:rsid w:val="00310B7B"/>
    <w:rsid w:val="00310F08"/>
    <w:rsid w:val="003113F0"/>
    <w:rsid w:val="00312F34"/>
    <w:rsid w:val="00315952"/>
    <w:rsid w:val="003204CA"/>
    <w:rsid w:val="00326329"/>
    <w:rsid w:val="003265A3"/>
    <w:rsid w:val="00336687"/>
    <w:rsid w:val="0033793E"/>
    <w:rsid w:val="00337D93"/>
    <w:rsid w:val="00346A8A"/>
    <w:rsid w:val="00351E96"/>
    <w:rsid w:val="00351FC6"/>
    <w:rsid w:val="00355564"/>
    <w:rsid w:val="00356685"/>
    <w:rsid w:val="00361409"/>
    <w:rsid w:val="003618E5"/>
    <w:rsid w:val="00362511"/>
    <w:rsid w:val="00367DA2"/>
    <w:rsid w:val="003718E2"/>
    <w:rsid w:val="00376E1B"/>
    <w:rsid w:val="003778FB"/>
    <w:rsid w:val="00384A7B"/>
    <w:rsid w:val="003875AA"/>
    <w:rsid w:val="00392EA8"/>
    <w:rsid w:val="003955E7"/>
    <w:rsid w:val="00396E67"/>
    <w:rsid w:val="003A0E0D"/>
    <w:rsid w:val="003A3474"/>
    <w:rsid w:val="003A59D7"/>
    <w:rsid w:val="003A6EA5"/>
    <w:rsid w:val="003B0D93"/>
    <w:rsid w:val="003B2DDE"/>
    <w:rsid w:val="003C0B54"/>
    <w:rsid w:val="003C2AA2"/>
    <w:rsid w:val="003D3AFD"/>
    <w:rsid w:val="003D417A"/>
    <w:rsid w:val="003D42BF"/>
    <w:rsid w:val="003D5D18"/>
    <w:rsid w:val="003D6565"/>
    <w:rsid w:val="003D764D"/>
    <w:rsid w:val="003E2236"/>
    <w:rsid w:val="003E41FC"/>
    <w:rsid w:val="003E4722"/>
    <w:rsid w:val="003E6C52"/>
    <w:rsid w:val="003E6CAB"/>
    <w:rsid w:val="003E7854"/>
    <w:rsid w:val="003E7ECD"/>
    <w:rsid w:val="003F06BC"/>
    <w:rsid w:val="003F7F7E"/>
    <w:rsid w:val="0040044C"/>
    <w:rsid w:val="00400FBB"/>
    <w:rsid w:val="00402233"/>
    <w:rsid w:val="00407471"/>
    <w:rsid w:val="004075E6"/>
    <w:rsid w:val="00407987"/>
    <w:rsid w:val="004222B5"/>
    <w:rsid w:val="004235ED"/>
    <w:rsid w:val="00425025"/>
    <w:rsid w:val="00425E8E"/>
    <w:rsid w:val="004267E9"/>
    <w:rsid w:val="00436A3E"/>
    <w:rsid w:val="00441AAE"/>
    <w:rsid w:val="00444D8A"/>
    <w:rsid w:val="00446FF1"/>
    <w:rsid w:val="00460758"/>
    <w:rsid w:val="00460859"/>
    <w:rsid w:val="00461B3E"/>
    <w:rsid w:val="00462C3A"/>
    <w:rsid w:val="00463615"/>
    <w:rsid w:val="00464708"/>
    <w:rsid w:val="004751F3"/>
    <w:rsid w:val="004771E0"/>
    <w:rsid w:val="00484EDB"/>
    <w:rsid w:val="00486C2F"/>
    <w:rsid w:val="0048758B"/>
    <w:rsid w:val="004875A1"/>
    <w:rsid w:val="004945A3"/>
    <w:rsid w:val="004A4366"/>
    <w:rsid w:val="004B03B3"/>
    <w:rsid w:val="004B06C6"/>
    <w:rsid w:val="004C1520"/>
    <w:rsid w:val="004C6729"/>
    <w:rsid w:val="004D6C55"/>
    <w:rsid w:val="004D7333"/>
    <w:rsid w:val="004E5DFE"/>
    <w:rsid w:val="004E66B0"/>
    <w:rsid w:val="004F0038"/>
    <w:rsid w:val="004F04AD"/>
    <w:rsid w:val="004F2574"/>
    <w:rsid w:val="004F6164"/>
    <w:rsid w:val="00503FF3"/>
    <w:rsid w:val="00505102"/>
    <w:rsid w:val="00510AC0"/>
    <w:rsid w:val="00516E9A"/>
    <w:rsid w:val="00522472"/>
    <w:rsid w:val="00523D55"/>
    <w:rsid w:val="00525475"/>
    <w:rsid w:val="00531C89"/>
    <w:rsid w:val="0053580B"/>
    <w:rsid w:val="00537DFE"/>
    <w:rsid w:val="00543356"/>
    <w:rsid w:val="00544931"/>
    <w:rsid w:val="00555B5C"/>
    <w:rsid w:val="005610E2"/>
    <w:rsid w:val="005673A6"/>
    <w:rsid w:val="0056753E"/>
    <w:rsid w:val="005678AD"/>
    <w:rsid w:val="00575088"/>
    <w:rsid w:val="00576C92"/>
    <w:rsid w:val="005850AC"/>
    <w:rsid w:val="005853B1"/>
    <w:rsid w:val="00587F53"/>
    <w:rsid w:val="00596B50"/>
    <w:rsid w:val="005A1C54"/>
    <w:rsid w:val="005B204D"/>
    <w:rsid w:val="005D4DD1"/>
    <w:rsid w:val="005D6942"/>
    <w:rsid w:val="005D70B2"/>
    <w:rsid w:val="005E286E"/>
    <w:rsid w:val="005E40B6"/>
    <w:rsid w:val="005E5DA8"/>
    <w:rsid w:val="005E7433"/>
    <w:rsid w:val="005F2BEA"/>
    <w:rsid w:val="005F498B"/>
    <w:rsid w:val="00602D01"/>
    <w:rsid w:val="00604745"/>
    <w:rsid w:val="00607227"/>
    <w:rsid w:val="00607874"/>
    <w:rsid w:val="00613274"/>
    <w:rsid w:val="006138A3"/>
    <w:rsid w:val="00623634"/>
    <w:rsid w:val="00623D1D"/>
    <w:rsid w:val="00624384"/>
    <w:rsid w:val="00625DC3"/>
    <w:rsid w:val="00627454"/>
    <w:rsid w:val="00630148"/>
    <w:rsid w:val="0063087C"/>
    <w:rsid w:val="00631069"/>
    <w:rsid w:val="00637D47"/>
    <w:rsid w:val="0064438C"/>
    <w:rsid w:val="00645CEA"/>
    <w:rsid w:val="0065027D"/>
    <w:rsid w:val="00662416"/>
    <w:rsid w:val="00664AEF"/>
    <w:rsid w:val="00667561"/>
    <w:rsid w:val="00670C20"/>
    <w:rsid w:val="00673BEE"/>
    <w:rsid w:val="00675526"/>
    <w:rsid w:val="0067714D"/>
    <w:rsid w:val="0068083D"/>
    <w:rsid w:val="00685AA6"/>
    <w:rsid w:val="00685FCB"/>
    <w:rsid w:val="0069664C"/>
    <w:rsid w:val="006A3186"/>
    <w:rsid w:val="006A453A"/>
    <w:rsid w:val="006B5277"/>
    <w:rsid w:val="006B7F33"/>
    <w:rsid w:val="006C75E7"/>
    <w:rsid w:val="006D6132"/>
    <w:rsid w:val="006E2AE0"/>
    <w:rsid w:val="006F73BB"/>
    <w:rsid w:val="007070F7"/>
    <w:rsid w:val="0071010B"/>
    <w:rsid w:val="0071216F"/>
    <w:rsid w:val="00721952"/>
    <w:rsid w:val="0072314F"/>
    <w:rsid w:val="007259BE"/>
    <w:rsid w:val="007332D7"/>
    <w:rsid w:val="007406D4"/>
    <w:rsid w:val="00745D6C"/>
    <w:rsid w:val="00750B98"/>
    <w:rsid w:val="00752080"/>
    <w:rsid w:val="00757712"/>
    <w:rsid w:val="00763177"/>
    <w:rsid w:val="007642C4"/>
    <w:rsid w:val="00765820"/>
    <w:rsid w:val="00766EF6"/>
    <w:rsid w:val="00775479"/>
    <w:rsid w:val="00776B5D"/>
    <w:rsid w:val="00781FFB"/>
    <w:rsid w:val="007848C3"/>
    <w:rsid w:val="0078754F"/>
    <w:rsid w:val="00791E14"/>
    <w:rsid w:val="007932BA"/>
    <w:rsid w:val="007936F9"/>
    <w:rsid w:val="00793D24"/>
    <w:rsid w:val="00795A29"/>
    <w:rsid w:val="00797F11"/>
    <w:rsid w:val="007A23D7"/>
    <w:rsid w:val="007A612C"/>
    <w:rsid w:val="007B010E"/>
    <w:rsid w:val="007B6F51"/>
    <w:rsid w:val="007C27D2"/>
    <w:rsid w:val="007C4647"/>
    <w:rsid w:val="007C7971"/>
    <w:rsid w:val="007D0420"/>
    <w:rsid w:val="007D172C"/>
    <w:rsid w:val="007D1A94"/>
    <w:rsid w:val="007D29CE"/>
    <w:rsid w:val="007E26E9"/>
    <w:rsid w:val="007F3561"/>
    <w:rsid w:val="007F4E22"/>
    <w:rsid w:val="008027CF"/>
    <w:rsid w:val="008032CC"/>
    <w:rsid w:val="00807041"/>
    <w:rsid w:val="00810496"/>
    <w:rsid w:val="00810727"/>
    <w:rsid w:val="008118E2"/>
    <w:rsid w:val="008121A4"/>
    <w:rsid w:val="008126A8"/>
    <w:rsid w:val="00827D30"/>
    <w:rsid w:val="008331F2"/>
    <w:rsid w:val="0083401E"/>
    <w:rsid w:val="00834830"/>
    <w:rsid w:val="008376EB"/>
    <w:rsid w:val="008512DA"/>
    <w:rsid w:val="00862F14"/>
    <w:rsid w:val="00865DA0"/>
    <w:rsid w:val="008719EB"/>
    <w:rsid w:val="00873A73"/>
    <w:rsid w:val="00884296"/>
    <w:rsid w:val="008866CA"/>
    <w:rsid w:val="00886B84"/>
    <w:rsid w:val="00894294"/>
    <w:rsid w:val="008A31FF"/>
    <w:rsid w:val="008A5B45"/>
    <w:rsid w:val="008B23AA"/>
    <w:rsid w:val="008B61B6"/>
    <w:rsid w:val="008B6611"/>
    <w:rsid w:val="008B6D0B"/>
    <w:rsid w:val="008D2EED"/>
    <w:rsid w:val="008D4D31"/>
    <w:rsid w:val="008E3C5A"/>
    <w:rsid w:val="008E4D01"/>
    <w:rsid w:val="008E4F7C"/>
    <w:rsid w:val="008F2301"/>
    <w:rsid w:val="008F3B99"/>
    <w:rsid w:val="00901CFD"/>
    <w:rsid w:val="00901D08"/>
    <w:rsid w:val="0090234C"/>
    <w:rsid w:val="009029BB"/>
    <w:rsid w:val="009125C3"/>
    <w:rsid w:val="009126B0"/>
    <w:rsid w:val="00924468"/>
    <w:rsid w:val="00924EA9"/>
    <w:rsid w:val="00931027"/>
    <w:rsid w:val="00933731"/>
    <w:rsid w:val="00935827"/>
    <w:rsid w:val="00936BD1"/>
    <w:rsid w:val="0093709F"/>
    <w:rsid w:val="0094263D"/>
    <w:rsid w:val="00950FAD"/>
    <w:rsid w:val="009517E5"/>
    <w:rsid w:val="00955878"/>
    <w:rsid w:val="009643C9"/>
    <w:rsid w:val="00965B1E"/>
    <w:rsid w:val="00970215"/>
    <w:rsid w:val="009723E7"/>
    <w:rsid w:val="009777C2"/>
    <w:rsid w:val="0098052B"/>
    <w:rsid w:val="00985356"/>
    <w:rsid w:val="00991250"/>
    <w:rsid w:val="009918BA"/>
    <w:rsid w:val="00992CC8"/>
    <w:rsid w:val="0099722F"/>
    <w:rsid w:val="00997C8C"/>
    <w:rsid w:val="00997D75"/>
    <w:rsid w:val="009A2DB2"/>
    <w:rsid w:val="009A3ACD"/>
    <w:rsid w:val="009A799F"/>
    <w:rsid w:val="009B150A"/>
    <w:rsid w:val="009B504F"/>
    <w:rsid w:val="009B62EE"/>
    <w:rsid w:val="009C0B02"/>
    <w:rsid w:val="009C4EB1"/>
    <w:rsid w:val="009D1745"/>
    <w:rsid w:val="009D50A3"/>
    <w:rsid w:val="009D6078"/>
    <w:rsid w:val="009E37D7"/>
    <w:rsid w:val="009E430D"/>
    <w:rsid w:val="009E7021"/>
    <w:rsid w:val="009E7A4B"/>
    <w:rsid w:val="009F0FC3"/>
    <w:rsid w:val="009F7AC5"/>
    <w:rsid w:val="00A01536"/>
    <w:rsid w:val="00A0246D"/>
    <w:rsid w:val="00A0392C"/>
    <w:rsid w:val="00A0408E"/>
    <w:rsid w:val="00A04DEA"/>
    <w:rsid w:val="00A15CE9"/>
    <w:rsid w:val="00A21CFB"/>
    <w:rsid w:val="00A258A2"/>
    <w:rsid w:val="00A27728"/>
    <w:rsid w:val="00A3244A"/>
    <w:rsid w:val="00A3269B"/>
    <w:rsid w:val="00A32A81"/>
    <w:rsid w:val="00A34DFD"/>
    <w:rsid w:val="00A35929"/>
    <w:rsid w:val="00A401F6"/>
    <w:rsid w:val="00A406E3"/>
    <w:rsid w:val="00A422EB"/>
    <w:rsid w:val="00A43B7F"/>
    <w:rsid w:val="00A45E6D"/>
    <w:rsid w:val="00A470FD"/>
    <w:rsid w:val="00A477CF"/>
    <w:rsid w:val="00A5325F"/>
    <w:rsid w:val="00A5508A"/>
    <w:rsid w:val="00A572C6"/>
    <w:rsid w:val="00A706FC"/>
    <w:rsid w:val="00A72402"/>
    <w:rsid w:val="00A760CE"/>
    <w:rsid w:val="00A77C1F"/>
    <w:rsid w:val="00A84257"/>
    <w:rsid w:val="00A95BEE"/>
    <w:rsid w:val="00AA22F7"/>
    <w:rsid w:val="00AA3C39"/>
    <w:rsid w:val="00AA410B"/>
    <w:rsid w:val="00AB06B1"/>
    <w:rsid w:val="00AB1542"/>
    <w:rsid w:val="00AB79E6"/>
    <w:rsid w:val="00AB7E22"/>
    <w:rsid w:val="00AC1117"/>
    <w:rsid w:val="00AC344A"/>
    <w:rsid w:val="00AC6FA4"/>
    <w:rsid w:val="00AD5246"/>
    <w:rsid w:val="00AE31BA"/>
    <w:rsid w:val="00AE70D1"/>
    <w:rsid w:val="00AE71DF"/>
    <w:rsid w:val="00AE71F5"/>
    <w:rsid w:val="00AE76C2"/>
    <w:rsid w:val="00AE77B1"/>
    <w:rsid w:val="00AF106D"/>
    <w:rsid w:val="00B062EE"/>
    <w:rsid w:val="00B06815"/>
    <w:rsid w:val="00B11634"/>
    <w:rsid w:val="00B137B5"/>
    <w:rsid w:val="00B13ACD"/>
    <w:rsid w:val="00B141C2"/>
    <w:rsid w:val="00B163D5"/>
    <w:rsid w:val="00B21FED"/>
    <w:rsid w:val="00B23FE7"/>
    <w:rsid w:val="00B242E7"/>
    <w:rsid w:val="00B249FD"/>
    <w:rsid w:val="00B306A0"/>
    <w:rsid w:val="00B307A3"/>
    <w:rsid w:val="00B3109C"/>
    <w:rsid w:val="00B35017"/>
    <w:rsid w:val="00B41010"/>
    <w:rsid w:val="00B411C9"/>
    <w:rsid w:val="00B50477"/>
    <w:rsid w:val="00B668A6"/>
    <w:rsid w:val="00B71ED0"/>
    <w:rsid w:val="00B72168"/>
    <w:rsid w:val="00B722C4"/>
    <w:rsid w:val="00B8092B"/>
    <w:rsid w:val="00B81CCA"/>
    <w:rsid w:val="00B85B18"/>
    <w:rsid w:val="00B929BA"/>
    <w:rsid w:val="00B93B31"/>
    <w:rsid w:val="00B94E37"/>
    <w:rsid w:val="00B95A11"/>
    <w:rsid w:val="00B975CD"/>
    <w:rsid w:val="00BA38C5"/>
    <w:rsid w:val="00BA58BE"/>
    <w:rsid w:val="00BB52AC"/>
    <w:rsid w:val="00BC1575"/>
    <w:rsid w:val="00BC1ACA"/>
    <w:rsid w:val="00BC6A8C"/>
    <w:rsid w:val="00BD0B4D"/>
    <w:rsid w:val="00BE3873"/>
    <w:rsid w:val="00BE3DAA"/>
    <w:rsid w:val="00BE6934"/>
    <w:rsid w:val="00BE7982"/>
    <w:rsid w:val="00BF01FB"/>
    <w:rsid w:val="00BF02F5"/>
    <w:rsid w:val="00C03F44"/>
    <w:rsid w:val="00C06E1B"/>
    <w:rsid w:val="00C10DB7"/>
    <w:rsid w:val="00C1344B"/>
    <w:rsid w:val="00C22A91"/>
    <w:rsid w:val="00C22BD2"/>
    <w:rsid w:val="00C26430"/>
    <w:rsid w:val="00C26485"/>
    <w:rsid w:val="00C265F0"/>
    <w:rsid w:val="00C31000"/>
    <w:rsid w:val="00C34BF3"/>
    <w:rsid w:val="00C36C85"/>
    <w:rsid w:val="00C37B3C"/>
    <w:rsid w:val="00C407EB"/>
    <w:rsid w:val="00C42C9F"/>
    <w:rsid w:val="00C51806"/>
    <w:rsid w:val="00C52360"/>
    <w:rsid w:val="00C55020"/>
    <w:rsid w:val="00C63160"/>
    <w:rsid w:val="00C72114"/>
    <w:rsid w:val="00C7297C"/>
    <w:rsid w:val="00C76B86"/>
    <w:rsid w:val="00C80A87"/>
    <w:rsid w:val="00C856F2"/>
    <w:rsid w:val="00C87D05"/>
    <w:rsid w:val="00CA307A"/>
    <w:rsid w:val="00CA41DC"/>
    <w:rsid w:val="00CA47AB"/>
    <w:rsid w:val="00CB0043"/>
    <w:rsid w:val="00CB05F3"/>
    <w:rsid w:val="00CB27BE"/>
    <w:rsid w:val="00CB2EA3"/>
    <w:rsid w:val="00CB4685"/>
    <w:rsid w:val="00CB71E0"/>
    <w:rsid w:val="00CC039E"/>
    <w:rsid w:val="00CC5680"/>
    <w:rsid w:val="00CD249F"/>
    <w:rsid w:val="00CD2CD8"/>
    <w:rsid w:val="00CD6C94"/>
    <w:rsid w:val="00CE1335"/>
    <w:rsid w:val="00CE72B4"/>
    <w:rsid w:val="00CF29AD"/>
    <w:rsid w:val="00CF2C3F"/>
    <w:rsid w:val="00CF50FF"/>
    <w:rsid w:val="00CF5F00"/>
    <w:rsid w:val="00D00991"/>
    <w:rsid w:val="00D01D80"/>
    <w:rsid w:val="00D02015"/>
    <w:rsid w:val="00D03BF2"/>
    <w:rsid w:val="00D04377"/>
    <w:rsid w:val="00D104A9"/>
    <w:rsid w:val="00D107F1"/>
    <w:rsid w:val="00D11C26"/>
    <w:rsid w:val="00D1286A"/>
    <w:rsid w:val="00D13D13"/>
    <w:rsid w:val="00D140DC"/>
    <w:rsid w:val="00D14718"/>
    <w:rsid w:val="00D20487"/>
    <w:rsid w:val="00D22A50"/>
    <w:rsid w:val="00D25F6B"/>
    <w:rsid w:val="00D27E08"/>
    <w:rsid w:val="00D3708E"/>
    <w:rsid w:val="00D43DC4"/>
    <w:rsid w:val="00D441E4"/>
    <w:rsid w:val="00D474EE"/>
    <w:rsid w:val="00D53046"/>
    <w:rsid w:val="00D56508"/>
    <w:rsid w:val="00D56BFC"/>
    <w:rsid w:val="00D57F5A"/>
    <w:rsid w:val="00D62C78"/>
    <w:rsid w:val="00D64233"/>
    <w:rsid w:val="00D66A17"/>
    <w:rsid w:val="00D7270E"/>
    <w:rsid w:val="00D733D6"/>
    <w:rsid w:val="00D7534D"/>
    <w:rsid w:val="00D76D59"/>
    <w:rsid w:val="00D831DE"/>
    <w:rsid w:val="00D84087"/>
    <w:rsid w:val="00D84AB7"/>
    <w:rsid w:val="00D9032E"/>
    <w:rsid w:val="00D90F24"/>
    <w:rsid w:val="00D94547"/>
    <w:rsid w:val="00DA43E3"/>
    <w:rsid w:val="00DB40D6"/>
    <w:rsid w:val="00DB4AC7"/>
    <w:rsid w:val="00DB55EE"/>
    <w:rsid w:val="00DB661B"/>
    <w:rsid w:val="00DC045C"/>
    <w:rsid w:val="00DC2AC1"/>
    <w:rsid w:val="00DC337F"/>
    <w:rsid w:val="00DC6291"/>
    <w:rsid w:val="00DD1879"/>
    <w:rsid w:val="00DD24A6"/>
    <w:rsid w:val="00DD28D9"/>
    <w:rsid w:val="00DD2AD7"/>
    <w:rsid w:val="00DD3B4A"/>
    <w:rsid w:val="00DD4CF0"/>
    <w:rsid w:val="00DE25BC"/>
    <w:rsid w:val="00DE7541"/>
    <w:rsid w:val="00DF0044"/>
    <w:rsid w:val="00DF289C"/>
    <w:rsid w:val="00DF2B9B"/>
    <w:rsid w:val="00DF2CC2"/>
    <w:rsid w:val="00DF334F"/>
    <w:rsid w:val="00DF7672"/>
    <w:rsid w:val="00E07BFC"/>
    <w:rsid w:val="00E27912"/>
    <w:rsid w:val="00E2793C"/>
    <w:rsid w:val="00E33B2B"/>
    <w:rsid w:val="00E34C5C"/>
    <w:rsid w:val="00E4238A"/>
    <w:rsid w:val="00E42F5B"/>
    <w:rsid w:val="00E448BE"/>
    <w:rsid w:val="00E45E8C"/>
    <w:rsid w:val="00E50CD8"/>
    <w:rsid w:val="00E52F0E"/>
    <w:rsid w:val="00E573C1"/>
    <w:rsid w:val="00E623A2"/>
    <w:rsid w:val="00E722CF"/>
    <w:rsid w:val="00E722F0"/>
    <w:rsid w:val="00E73FA9"/>
    <w:rsid w:val="00E800F7"/>
    <w:rsid w:val="00E8146C"/>
    <w:rsid w:val="00E84CA0"/>
    <w:rsid w:val="00E857E3"/>
    <w:rsid w:val="00E90057"/>
    <w:rsid w:val="00EA165D"/>
    <w:rsid w:val="00EA2DE7"/>
    <w:rsid w:val="00EA7A6C"/>
    <w:rsid w:val="00EB16F2"/>
    <w:rsid w:val="00EB34F4"/>
    <w:rsid w:val="00EB6D27"/>
    <w:rsid w:val="00EC1871"/>
    <w:rsid w:val="00EC18D9"/>
    <w:rsid w:val="00EC2024"/>
    <w:rsid w:val="00EC7D61"/>
    <w:rsid w:val="00ED1E7B"/>
    <w:rsid w:val="00EE3A05"/>
    <w:rsid w:val="00EE44DA"/>
    <w:rsid w:val="00EE72AF"/>
    <w:rsid w:val="00EF2887"/>
    <w:rsid w:val="00EF7BFA"/>
    <w:rsid w:val="00F02830"/>
    <w:rsid w:val="00F10490"/>
    <w:rsid w:val="00F10C1E"/>
    <w:rsid w:val="00F11C50"/>
    <w:rsid w:val="00F13501"/>
    <w:rsid w:val="00F1436D"/>
    <w:rsid w:val="00F143C6"/>
    <w:rsid w:val="00F23451"/>
    <w:rsid w:val="00F26345"/>
    <w:rsid w:val="00F30FD2"/>
    <w:rsid w:val="00F313C2"/>
    <w:rsid w:val="00F3171E"/>
    <w:rsid w:val="00F31F6D"/>
    <w:rsid w:val="00F32DA9"/>
    <w:rsid w:val="00F43A7C"/>
    <w:rsid w:val="00F44E66"/>
    <w:rsid w:val="00F50621"/>
    <w:rsid w:val="00F57D0C"/>
    <w:rsid w:val="00F57D7A"/>
    <w:rsid w:val="00F61323"/>
    <w:rsid w:val="00F61A95"/>
    <w:rsid w:val="00F67E21"/>
    <w:rsid w:val="00F72912"/>
    <w:rsid w:val="00F729C3"/>
    <w:rsid w:val="00F72C37"/>
    <w:rsid w:val="00F72ECF"/>
    <w:rsid w:val="00F80976"/>
    <w:rsid w:val="00F80C83"/>
    <w:rsid w:val="00F835DA"/>
    <w:rsid w:val="00F8631D"/>
    <w:rsid w:val="00F865C3"/>
    <w:rsid w:val="00F8738A"/>
    <w:rsid w:val="00F90BC4"/>
    <w:rsid w:val="00F948FF"/>
    <w:rsid w:val="00F96A51"/>
    <w:rsid w:val="00F974FE"/>
    <w:rsid w:val="00FA349D"/>
    <w:rsid w:val="00FA3D0F"/>
    <w:rsid w:val="00FA79DE"/>
    <w:rsid w:val="00FB2D92"/>
    <w:rsid w:val="00FB5759"/>
    <w:rsid w:val="00FC0DFF"/>
    <w:rsid w:val="00FC45B1"/>
    <w:rsid w:val="00FC5C87"/>
    <w:rsid w:val="00FE159A"/>
    <w:rsid w:val="00FE15D5"/>
    <w:rsid w:val="00FF1DC9"/>
    <w:rsid w:val="00FF3DD0"/>
    <w:rsid w:val="00FF581A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334178C6"/>
  <w15:docId w15:val="{50106D47-F454-4A1D-9BA1-700836CB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C8"/>
  </w:style>
  <w:style w:type="paragraph" w:styleId="Heading1">
    <w:name w:val="heading 1"/>
    <w:basedOn w:val="Normal"/>
    <w:next w:val="Normal"/>
    <w:link w:val="Heading1Char"/>
    <w:qFormat/>
    <w:rsid w:val="00077CC8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B668A6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B668A6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paragraph" w:styleId="Heading5">
    <w:name w:val="heading 5"/>
    <w:basedOn w:val="Normal"/>
    <w:next w:val="Normal"/>
    <w:qFormat/>
    <w:rsid w:val="00077CC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0"/>
        <w:tab w:val="center" w:pos="7740"/>
      </w:tabs>
      <w:spacing w:line="240" w:lineRule="exact"/>
      <w:ind w:left="360" w:hanging="360"/>
      <w:outlineLvl w:val="4"/>
    </w:pPr>
    <w:rPr>
      <w:rFonts w:ascii="Univers (W1)" w:hAnsi="Univers (W1)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D370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BodyTextIndent">
    <w:name w:val="Body Text Indent"/>
    <w:basedOn w:val="Normal"/>
    <w:rsid w:val="00077CC8"/>
    <w:pPr>
      <w:spacing w:line="240" w:lineRule="exact"/>
      <w:ind w:left="4320"/>
    </w:pPr>
    <w:rPr>
      <w:sz w:val="22"/>
    </w:rPr>
  </w:style>
  <w:style w:type="paragraph" w:styleId="Header">
    <w:name w:val="header"/>
    <w:basedOn w:val="Normal"/>
    <w:link w:val="HeaderChar"/>
    <w:uiPriority w:val="99"/>
    <w:rsid w:val="00077CC8"/>
    <w:pPr>
      <w:tabs>
        <w:tab w:val="center" w:pos="4320"/>
        <w:tab w:val="right" w:pos="8640"/>
      </w:tabs>
      <w:ind w:left="-288"/>
    </w:pPr>
  </w:style>
  <w:style w:type="paragraph" w:styleId="ListNumber3">
    <w:name w:val="List Number 3"/>
    <w:basedOn w:val="Normal"/>
    <w:rsid w:val="00077CC8"/>
    <w:pPr>
      <w:numPr>
        <w:numId w:val="15"/>
      </w:numPr>
    </w:pPr>
  </w:style>
  <w:style w:type="paragraph" w:styleId="Footer">
    <w:name w:val="footer"/>
    <w:basedOn w:val="Normal"/>
    <w:rsid w:val="00077C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2DD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9722F"/>
  </w:style>
  <w:style w:type="character" w:styleId="FollowedHyperlink">
    <w:name w:val="FollowedHyperlink"/>
    <w:rsid w:val="00D3708E"/>
    <w:rPr>
      <w:color w:val="800080"/>
      <w:u w:val="single"/>
    </w:rPr>
  </w:style>
  <w:style w:type="character" w:customStyle="1" w:styleId="Heading7Char">
    <w:name w:val="Heading 7 Char"/>
    <w:link w:val="Heading7"/>
    <w:rsid w:val="00D3708E"/>
    <w:rPr>
      <w:rFonts w:ascii="Calibri" w:eastAsia="Times New Roman" w:hAnsi="Calibri" w:cs="Times New Roman"/>
      <w:sz w:val="24"/>
      <w:szCs w:val="24"/>
    </w:rPr>
  </w:style>
  <w:style w:type="paragraph" w:customStyle="1" w:styleId="TableTitle">
    <w:name w:val="Table Title"/>
    <w:basedOn w:val="Normal"/>
    <w:rsid w:val="003618E5"/>
    <w:pPr>
      <w:keepNext/>
      <w:keepLines/>
      <w:suppressAutoHyphens/>
      <w:spacing w:before="240"/>
    </w:pPr>
    <w:rPr>
      <w:i/>
    </w:rPr>
  </w:style>
  <w:style w:type="table" w:styleId="TableGrid">
    <w:name w:val="Table Grid"/>
    <w:basedOn w:val="TableNormal"/>
    <w:rsid w:val="00AE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1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535"/>
  </w:style>
  <w:style w:type="character" w:customStyle="1" w:styleId="CommentTextChar">
    <w:name w:val="Comment Text Char"/>
    <w:basedOn w:val="DefaultParagraphFont"/>
    <w:link w:val="CommentText"/>
    <w:rsid w:val="001B1535"/>
  </w:style>
  <w:style w:type="paragraph" w:styleId="CommentSubject">
    <w:name w:val="annotation subject"/>
    <w:basedOn w:val="CommentText"/>
    <w:next w:val="CommentText"/>
    <w:link w:val="CommentSubjectChar"/>
    <w:rsid w:val="001B1535"/>
    <w:rPr>
      <w:b/>
      <w:bCs/>
    </w:rPr>
  </w:style>
  <w:style w:type="character" w:customStyle="1" w:styleId="CommentSubjectChar">
    <w:name w:val="Comment Subject Char"/>
    <w:link w:val="CommentSubject"/>
    <w:rsid w:val="001B1535"/>
    <w:rPr>
      <w:b/>
      <w:bCs/>
    </w:rPr>
  </w:style>
  <w:style w:type="paragraph" w:styleId="Revision">
    <w:name w:val="Revision"/>
    <w:hidden/>
    <w:uiPriority w:val="99"/>
    <w:semiHidden/>
    <w:rsid w:val="001B1535"/>
  </w:style>
  <w:style w:type="character" w:styleId="Emphasis">
    <w:name w:val="Emphasis"/>
    <w:qFormat/>
    <w:rsid w:val="00F32DA9"/>
    <w:rPr>
      <w:i/>
      <w:iCs/>
    </w:rPr>
  </w:style>
  <w:style w:type="table" w:customStyle="1" w:styleId="Tables1">
    <w:name w:val="Tables1"/>
    <w:basedOn w:val="TableGrid1"/>
    <w:next w:val="TableGrid"/>
    <w:rsid w:val="00D02015"/>
    <w:pPr>
      <w:spacing w:before="120"/>
      <w:ind w:left="1440"/>
      <w:jc w:val="center"/>
    </w:pPr>
    <w:rPr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02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61B3E"/>
    <w:rPr>
      <w:b/>
      <w:sz w:val="30"/>
    </w:rPr>
  </w:style>
  <w:style w:type="paragraph" w:styleId="ListParagraph">
    <w:name w:val="List Paragraph"/>
    <w:basedOn w:val="Normal"/>
    <w:uiPriority w:val="34"/>
    <w:qFormat/>
    <w:rsid w:val="005D70B2"/>
    <w:pPr>
      <w:ind w:left="720"/>
      <w:contextualSpacing/>
    </w:p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407987"/>
    <w:rPr>
      <w:rFonts w:ascii="Arial Black" w:hAnsi="Arial Black"/>
      <w:sz w:val="22"/>
    </w:rPr>
  </w:style>
  <w:style w:type="paragraph" w:customStyle="1" w:styleId="Style20">
    <w:name w:val="Style20"/>
    <w:basedOn w:val="Normal"/>
    <w:link w:val="Style20Char"/>
    <w:qFormat/>
    <w:rsid w:val="00FA3D0F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FA3D0F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FA3D0F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FA3D0F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FA3D0F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FA3D0F"/>
    <w:rPr>
      <w:rFonts w:ascii="Calibri" w:hAnsi="Calibri"/>
      <w:bCs/>
    </w:rPr>
  </w:style>
  <w:style w:type="character" w:styleId="Hyperlink">
    <w:name w:val="Hyperlink"/>
    <w:basedOn w:val="DefaultParagraphFont"/>
    <w:rsid w:val="00AC6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E4F55-D54D-4009-8E20-6DCA3E270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84B1F-6FA9-43E9-8986-A73909D1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Lawrence</dc:creator>
  <cp:lastModifiedBy>Smith, Alexis@Energy</cp:lastModifiedBy>
  <cp:revision>30</cp:revision>
  <cp:lastPrinted>2018-10-26T15:26:00Z</cp:lastPrinted>
  <dcterms:created xsi:type="dcterms:W3CDTF">2018-11-06T16:10:00Z</dcterms:created>
  <dcterms:modified xsi:type="dcterms:W3CDTF">2018-12-06T23:16:00Z</dcterms:modified>
</cp:coreProperties>
</file>
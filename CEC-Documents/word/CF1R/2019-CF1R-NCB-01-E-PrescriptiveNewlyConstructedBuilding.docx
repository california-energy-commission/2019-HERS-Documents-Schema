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9"/>
        <w:gridCol w:w="1938"/>
        <w:gridCol w:w="4778"/>
        <w:gridCol w:w="449"/>
        <w:gridCol w:w="3634"/>
        <w:gridCol w:w="3192"/>
      </w:tblGrid>
      <w:tr w:rsidR="00E42848" w14:paraId="308DB0DD" w14:textId="77777777" w:rsidTr="00F55848">
        <w:tc>
          <w:tcPr>
            <w:tcW w:w="14390" w:type="dxa"/>
            <w:gridSpan w:val="6"/>
            <w:shd w:val="clear" w:color="auto" w:fill="auto"/>
          </w:tcPr>
          <w:p w14:paraId="308DB0DC" w14:textId="7A9CF2B9" w:rsidR="00E42848" w:rsidRPr="004358FA" w:rsidRDefault="00D91668" w:rsidP="00FD2D14">
            <w:pPr>
              <w:keepNext/>
              <w:rPr>
                <w:sz w:val="20"/>
                <w:szCs w:val="22"/>
              </w:rPr>
            </w:pPr>
            <w:r>
              <w:rPr>
                <w:rFonts w:ascii="Calibri" w:eastAsia="Calibri" w:hAnsi="Calibri"/>
                <w:b/>
                <w:sz w:val="20"/>
                <w:szCs w:val="22"/>
              </w:rPr>
              <w:t xml:space="preserve">A. </w:t>
            </w:r>
            <w:r w:rsidR="00FD2D14">
              <w:rPr>
                <w:rFonts w:ascii="Calibri" w:eastAsia="Calibri" w:hAnsi="Calibri"/>
                <w:b/>
                <w:sz w:val="20"/>
                <w:szCs w:val="22"/>
              </w:rPr>
              <w:t>Gene</w:t>
            </w:r>
            <w:r w:rsidR="00DC74ED" w:rsidRPr="004358FA">
              <w:rPr>
                <w:rFonts w:ascii="Calibri" w:eastAsia="Calibri" w:hAnsi="Calibri"/>
                <w:b/>
                <w:sz w:val="20"/>
                <w:szCs w:val="22"/>
              </w:rPr>
              <w:t>ral Information</w:t>
            </w:r>
          </w:p>
        </w:tc>
      </w:tr>
      <w:tr w:rsidR="00B44041" w14:paraId="308DB0E4" w14:textId="77777777" w:rsidTr="00F55848">
        <w:trPr>
          <w:trHeight w:val="245"/>
        </w:trPr>
        <w:tc>
          <w:tcPr>
            <w:tcW w:w="399" w:type="dxa"/>
            <w:vAlign w:val="center"/>
          </w:tcPr>
          <w:p w14:paraId="308DB0DE" w14:textId="77777777" w:rsidR="00B44041" w:rsidRPr="004358FA" w:rsidRDefault="006E519C" w:rsidP="002C2E27">
            <w:pPr>
              <w:jc w:val="center"/>
              <w:rPr>
                <w:rFonts w:ascii="Calibri" w:eastAsia="Calibri" w:hAnsi="Calibri"/>
                <w:sz w:val="18"/>
                <w:szCs w:val="18"/>
              </w:rPr>
            </w:pPr>
            <w:r w:rsidRPr="004358FA">
              <w:rPr>
                <w:rFonts w:ascii="Calibri" w:eastAsia="Calibri" w:hAnsi="Calibri"/>
                <w:sz w:val="18"/>
                <w:szCs w:val="18"/>
              </w:rPr>
              <w:t>0</w:t>
            </w:r>
            <w:r w:rsidR="00B44041" w:rsidRPr="004358FA">
              <w:rPr>
                <w:rFonts w:ascii="Calibri" w:eastAsia="Calibri" w:hAnsi="Calibri"/>
                <w:sz w:val="18"/>
                <w:szCs w:val="18"/>
              </w:rPr>
              <w:t>1</w:t>
            </w:r>
          </w:p>
        </w:tc>
        <w:tc>
          <w:tcPr>
            <w:tcW w:w="1938" w:type="dxa"/>
            <w:shd w:val="clear" w:color="auto" w:fill="auto"/>
            <w:vAlign w:val="center"/>
          </w:tcPr>
          <w:p w14:paraId="308DB0DF" w14:textId="77777777" w:rsidR="00B44041" w:rsidRPr="004358FA" w:rsidRDefault="00B44041" w:rsidP="00464633">
            <w:pPr>
              <w:rPr>
                <w:rFonts w:ascii="Calibri" w:hAnsi="Calibri"/>
                <w:sz w:val="18"/>
                <w:szCs w:val="18"/>
              </w:rPr>
            </w:pPr>
            <w:r w:rsidRPr="004358FA">
              <w:rPr>
                <w:rFonts w:ascii="Calibri" w:eastAsia="Calibri" w:hAnsi="Calibri"/>
                <w:sz w:val="18"/>
                <w:szCs w:val="18"/>
              </w:rPr>
              <w:t>Project Name:</w:t>
            </w:r>
          </w:p>
        </w:tc>
        <w:tc>
          <w:tcPr>
            <w:tcW w:w="4778" w:type="dxa"/>
            <w:shd w:val="clear" w:color="auto" w:fill="auto"/>
          </w:tcPr>
          <w:p w14:paraId="308DB0E0" w14:textId="77777777" w:rsidR="00B44041" w:rsidRPr="007F276B" w:rsidRDefault="00B44041" w:rsidP="005B7D3A">
            <w:pPr>
              <w:rPr>
                <w:rFonts w:ascii="Calibri" w:hAnsi="Calibri"/>
                <w:sz w:val="18"/>
                <w:szCs w:val="18"/>
              </w:rPr>
            </w:pPr>
          </w:p>
        </w:tc>
        <w:tc>
          <w:tcPr>
            <w:tcW w:w="449" w:type="dxa"/>
            <w:vAlign w:val="center"/>
          </w:tcPr>
          <w:p w14:paraId="308DB0E1" w14:textId="77777777" w:rsidR="00B44041" w:rsidRPr="004358FA" w:rsidRDefault="006E519C" w:rsidP="002C2E27">
            <w:pPr>
              <w:jc w:val="center"/>
              <w:rPr>
                <w:rFonts w:ascii="Calibri" w:hAnsi="Calibri"/>
                <w:sz w:val="18"/>
                <w:szCs w:val="18"/>
              </w:rPr>
            </w:pPr>
            <w:r w:rsidRPr="004358FA">
              <w:rPr>
                <w:rFonts w:ascii="Calibri" w:hAnsi="Calibri"/>
                <w:sz w:val="18"/>
                <w:szCs w:val="18"/>
              </w:rPr>
              <w:t>0</w:t>
            </w:r>
            <w:r w:rsidR="00BE1F04" w:rsidRPr="004358FA">
              <w:rPr>
                <w:rFonts w:ascii="Calibri" w:hAnsi="Calibri"/>
                <w:sz w:val="18"/>
                <w:szCs w:val="18"/>
              </w:rPr>
              <w:t>2</w:t>
            </w:r>
          </w:p>
        </w:tc>
        <w:tc>
          <w:tcPr>
            <w:tcW w:w="3634" w:type="dxa"/>
            <w:shd w:val="clear" w:color="auto" w:fill="auto"/>
            <w:vAlign w:val="center"/>
          </w:tcPr>
          <w:p w14:paraId="308DB0E2" w14:textId="77777777" w:rsidR="00B44041" w:rsidRPr="004358FA" w:rsidRDefault="00B44041" w:rsidP="00464633">
            <w:pPr>
              <w:rPr>
                <w:rFonts w:ascii="Calibri" w:hAnsi="Calibri"/>
                <w:sz w:val="18"/>
                <w:szCs w:val="18"/>
              </w:rPr>
            </w:pPr>
            <w:r w:rsidRPr="004358FA">
              <w:rPr>
                <w:rFonts w:ascii="Calibri" w:hAnsi="Calibri"/>
                <w:sz w:val="18"/>
                <w:szCs w:val="18"/>
              </w:rPr>
              <w:t>Date</w:t>
            </w:r>
            <w:r w:rsidR="00880458" w:rsidRPr="004358FA">
              <w:rPr>
                <w:rFonts w:ascii="Calibri" w:hAnsi="Calibri"/>
                <w:sz w:val="18"/>
                <w:szCs w:val="18"/>
              </w:rPr>
              <w:t xml:space="preserve"> Prepared</w:t>
            </w:r>
            <w:r w:rsidRPr="004358FA">
              <w:rPr>
                <w:rFonts w:ascii="Calibri" w:hAnsi="Calibri"/>
                <w:sz w:val="18"/>
                <w:szCs w:val="18"/>
              </w:rPr>
              <w:t>:</w:t>
            </w:r>
          </w:p>
        </w:tc>
        <w:tc>
          <w:tcPr>
            <w:tcW w:w="3192" w:type="dxa"/>
            <w:shd w:val="clear" w:color="auto" w:fill="auto"/>
          </w:tcPr>
          <w:p w14:paraId="308DB0E3" w14:textId="77777777" w:rsidR="00B44041" w:rsidRPr="00CF4C56" w:rsidRDefault="00B44041" w:rsidP="005B7D3A">
            <w:pPr>
              <w:rPr>
                <w:rFonts w:ascii="Calibri" w:hAnsi="Calibri"/>
                <w:sz w:val="18"/>
                <w:szCs w:val="18"/>
              </w:rPr>
            </w:pPr>
          </w:p>
        </w:tc>
      </w:tr>
      <w:tr w:rsidR="00D97726" w14:paraId="308DB0EB" w14:textId="77777777" w:rsidTr="00F55848">
        <w:trPr>
          <w:trHeight w:val="245"/>
        </w:trPr>
        <w:tc>
          <w:tcPr>
            <w:tcW w:w="399" w:type="dxa"/>
            <w:vAlign w:val="center"/>
          </w:tcPr>
          <w:p w14:paraId="308DB0E5" w14:textId="77777777" w:rsidR="00D97726" w:rsidRPr="004358FA" w:rsidRDefault="00D97726" w:rsidP="002C2E27">
            <w:pPr>
              <w:jc w:val="center"/>
              <w:rPr>
                <w:rFonts w:ascii="Calibri" w:eastAsia="Calibri" w:hAnsi="Calibri"/>
                <w:sz w:val="18"/>
                <w:szCs w:val="18"/>
              </w:rPr>
            </w:pPr>
            <w:r w:rsidRPr="004358FA">
              <w:rPr>
                <w:rFonts w:ascii="Calibri" w:eastAsia="Calibri" w:hAnsi="Calibri"/>
                <w:sz w:val="18"/>
                <w:szCs w:val="18"/>
              </w:rPr>
              <w:t>03</w:t>
            </w:r>
          </w:p>
        </w:tc>
        <w:tc>
          <w:tcPr>
            <w:tcW w:w="1938" w:type="dxa"/>
            <w:shd w:val="clear" w:color="auto" w:fill="auto"/>
            <w:vAlign w:val="center"/>
          </w:tcPr>
          <w:p w14:paraId="308DB0E6" w14:textId="77777777" w:rsidR="00D97726" w:rsidRPr="004358FA" w:rsidRDefault="00D97726" w:rsidP="00464633">
            <w:pPr>
              <w:rPr>
                <w:rFonts w:ascii="Calibri" w:hAnsi="Calibri"/>
                <w:sz w:val="18"/>
                <w:szCs w:val="18"/>
              </w:rPr>
            </w:pPr>
            <w:r w:rsidRPr="004358FA">
              <w:rPr>
                <w:rFonts w:ascii="Calibri" w:eastAsia="Calibri" w:hAnsi="Calibri"/>
                <w:sz w:val="18"/>
                <w:szCs w:val="18"/>
              </w:rPr>
              <w:t>Project Location:</w:t>
            </w:r>
          </w:p>
        </w:tc>
        <w:tc>
          <w:tcPr>
            <w:tcW w:w="4778" w:type="dxa"/>
            <w:shd w:val="clear" w:color="auto" w:fill="auto"/>
          </w:tcPr>
          <w:p w14:paraId="308DB0E7" w14:textId="77777777" w:rsidR="00D97726" w:rsidRPr="007F276B" w:rsidRDefault="00D97726" w:rsidP="005B7D3A">
            <w:pPr>
              <w:rPr>
                <w:rFonts w:ascii="Calibri" w:hAnsi="Calibri"/>
                <w:sz w:val="18"/>
                <w:szCs w:val="18"/>
              </w:rPr>
            </w:pPr>
          </w:p>
        </w:tc>
        <w:tc>
          <w:tcPr>
            <w:tcW w:w="449" w:type="dxa"/>
            <w:vAlign w:val="center"/>
          </w:tcPr>
          <w:p w14:paraId="308DB0E8" w14:textId="77777777" w:rsidR="00D97726" w:rsidRPr="004358FA" w:rsidRDefault="00D97726" w:rsidP="002C2E27">
            <w:pPr>
              <w:jc w:val="center"/>
              <w:rPr>
                <w:rFonts w:ascii="Calibri" w:hAnsi="Calibri"/>
                <w:sz w:val="18"/>
                <w:szCs w:val="18"/>
              </w:rPr>
            </w:pPr>
            <w:r w:rsidRPr="004358FA">
              <w:rPr>
                <w:rFonts w:ascii="Calibri" w:hAnsi="Calibri"/>
                <w:sz w:val="18"/>
                <w:szCs w:val="18"/>
              </w:rPr>
              <w:t>04</w:t>
            </w:r>
          </w:p>
        </w:tc>
        <w:tc>
          <w:tcPr>
            <w:tcW w:w="3634" w:type="dxa"/>
            <w:shd w:val="clear" w:color="auto" w:fill="auto"/>
            <w:vAlign w:val="center"/>
          </w:tcPr>
          <w:p w14:paraId="308DB0E9" w14:textId="77777777" w:rsidR="00D97726" w:rsidRPr="004358FA" w:rsidRDefault="00D97726" w:rsidP="00464633">
            <w:pPr>
              <w:rPr>
                <w:rFonts w:ascii="Calibri" w:hAnsi="Calibri"/>
                <w:sz w:val="18"/>
                <w:szCs w:val="18"/>
              </w:rPr>
            </w:pPr>
            <w:r w:rsidRPr="004358FA">
              <w:rPr>
                <w:rFonts w:ascii="Calibri" w:hAnsi="Calibri"/>
                <w:sz w:val="18"/>
                <w:szCs w:val="18"/>
              </w:rPr>
              <w:t>Building Front Orientation (deg or cardinal):</w:t>
            </w:r>
          </w:p>
        </w:tc>
        <w:tc>
          <w:tcPr>
            <w:tcW w:w="3192" w:type="dxa"/>
            <w:shd w:val="clear" w:color="auto" w:fill="auto"/>
          </w:tcPr>
          <w:p w14:paraId="308DB0EA" w14:textId="77777777" w:rsidR="00D97726" w:rsidRPr="00CF4C56" w:rsidRDefault="00D97726" w:rsidP="005B7D3A">
            <w:pPr>
              <w:rPr>
                <w:rFonts w:ascii="Calibri" w:hAnsi="Calibri"/>
                <w:sz w:val="18"/>
                <w:szCs w:val="18"/>
              </w:rPr>
            </w:pPr>
          </w:p>
        </w:tc>
      </w:tr>
      <w:tr w:rsidR="00D97726" w14:paraId="308DB0F2" w14:textId="77777777" w:rsidTr="00F55848">
        <w:trPr>
          <w:trHeight w:val="245"/>
        </w:trPr>
        <w:tc>
          <w:tcPr>
            <w:tcW w:w="399" w:type="dxa"/>
            <w:vAlign w:val="center"/>
          </w:tcPr>
          <w:p w14:paraId="308DB0EC" w14:textId="77777777" w:rsidR="00D97726" w:rsidRPr="004358FA" w:rsidRDefault="00D97726" w:rsidP="002C2E27">
            <w:pPr>
              <w:jc w:val="center"/>
              <w:rPr>
                <w:rFonts w:ascii="Calibri" w:hAnsi="Calibri"/>
                <w:sz w:val="18"/>
                <w:szCs w:val="18"/>
              </w:rPr>
            </w:pPr>
            <w:r w:rsidRPr="004358FA">
              <w:rPr>
                <w:rFonts w:ascii="Calibri" w:hAnsi="Calibri"/>
                <w:sz w:val="18"/>
                <w:szCs w:val="18"/>
              </w:rPr>
              <w:t>05</w:t>
            </w:r>
          </w:p>
        </w:tc>
        <w:tc>
          <w:tcPr>
            <w:tcW w:w="1938" w:type="dxa"/>
            <w:shd w:val="clear" w:color="auto" w:fill="auto"/>
            <w:vAlign w:val="center"/>
          </w:tcPr>
          <w:p w14:paraId="308DB0ED" w14:textId="77777777" w:rsidR="00D97726" w:rsidRPr="004358FA" w:rsidRDefault="00D97726" w:rsidP="00464633">
            <w:pPr>
              <w:rPr>
                <w:rFonts w:ascii="Calibri" w:hAnsi="Calibri"/>
                <w:sz w:val="18"/>
                <w:szCs w:val="18"/>
              </w:rPr>
            </w:pPr>
            <w:r w:rsidRPr="004358FA">
              <w:rPr>
                <w:rFonts w:ascii="Calibri" w:hAnsi="Calibri"/>
                <w:sz w:val="18"/>
                <w:szCs w:val="18"/>
              </w:rPr>
              <w:t>CA City:</w:t>
            </w:r>
          </w:p>
        </w:tc>
        <w:tc>
          <w:tcPr>
            <w:tcW w:w="4778" w:type="dxa"/>
            <w:shd w:val="clear" w:color="auto" w:fill="auto"/>
          </w:tcPr>
          <w:p w14:paraId="308DB0EE" w14:textId="77777777" w:rsidR="00D97726" w:rsidRPr="007F276B" w:rsidRDefault="00D97726" w:rsidP="005B7D3A">
            <w:pPr>
              <w:tabs>
                <w:tab w:val="left" w:pos="1194"/>
              </w:tabs>
              <w:rPr>
                <w:rFonts w:ascii="Calibri" w:hAnsi="Calibri"/>
                <w:sz w:val="18"/>
                <w:szCs w:val="18"/>
              </w:rPr>
            </w:pPr>
          </w:p>
        </w:tc>
        <w:tc>
          <w:tcPr>
            <w:tcW w:w="449" w:type="dxa"/>
            <w:vAlign w:val="center"/>
          </w:tcPr>
          <w:p w14:paraId="308DB0EF" w14:textId="77777777" w:rsidR="00D97726" w:rsidRPr="004358FA" w:rsidRDefault="00D97726" w:rsidP="002C2E27">
            <w:pPr>
              <w:jc w:val="center"/>
              <w:rPr>
                <w:rFonts w:ascii="Calibri" w:hAnsi="Calibri"/>
                <w:sz w:val="18"/>
                <w:szCs w:val="18"/>
              </w:rPr>
            </w:pPr>
            <w:r w:rsidRPr="004358FA">
              <w:rPr>
                <w:rFonts w:ascii="Calibri" w:hAnsi="Calibri"/>
                <w:sz w:val="18"/>
                <w:szCs w:val="18"/>
              </w:rPr>
              <w:t>06</w:t>
            </w:r>
          </w:p>
        </w:tc>
        <w:tc>
          <w:tcPr>
            <w:tcW w:w="3634" w:type="dxa"/>
            <w:shd w:val="clear" w:color="auto" w:fill="auto"/>
            <w:vAlign w:val="center"/>
          </w:tcPr>
          <w:p w14:paraId="308DB0F0" w14:textId="77777777" w:rsidR="00D97726" w:rsidRPr="004358FA" w:rsidRDefault="00D97726" w:rsidP="00464633">
            <w:pPr>
              <w:rPr>
                <w:rFonts w:ascii="Calibri" w:hAnsi="Calibri"/>
                <w:sz w:val="18"/>
                <w:szCs w:val="18"/>
              </w:rPr>
            </w:pPr>
            <w:r w:rsidRPr="004358FA">
              <w:rPr>
                <w:rFonts w:ascii="Calibri" w:hAnsi="Calibri"/>
                <w:sz w:val="18"/>
                <w:szCs w:val="18"/>
              </w:rPr>
              <w:t>Number of Dwelling Units:</w:t>
            </w:r>
          </w:p>
        </w:tc>
        <w:tc>
          <w:tcPr>
            <w:tcW w:w="3192" w:type="dxa"/>
            <w:shd w:val="clear" w:color="auto" w:fill="auto"/>
          </w:tcPr>
          <w:p w14:paraId="308DB0F1" w14:textId="77777777" w:rsidR="00D97726" w:rsidRPr="00CF4C56" w:rsidRDefault="00D97726" w:rsidP="005B7D3A">
            <w:pPr>
              <w:rPr>
                <w:rFonts w:ascii="Calibri" w:hAnsi="Calibri"/>
                <w:sz w:val="18"/>
                <w:szCs w:val="18"/>
              </w:rPr>
            </w:pPr>
          </w:p>
        </w:tc>
      </w:tr>
      <w:tr w:rsidR="00D97726" w14:paraId="308DB0F9" w14:textId="77777777" w:rsidTr="00F55848">
        <w:trPr>
          <w:trHeight w:val="245"/>
        </w:trPr>
        <w:tc>
          <w:tcPr>
            <w:tcW w:w="399" w:type="dxa"/>
            <w:vAlign w:val="center"/>
          </w:tcPr>
          <w:p w14:paraId="308DB0F3" w14:textId="77777777" w:rsidR="00D97726" w:rsidRPr="004358FA" w:rsidRDefault="00D97726" w:rsidP="002C2E27">
            <w:pPr>
              <w:jc w:val="center"/>
              <w:rPr>
                <w:rFonts w:ascii="Calibri" w:hAnsi="Calibri"/>
                <w:sz w:val="18"/>
                <w:szCs w:val="18"/>
              </w:rPr>
            </w:pPr>
            <w:r w:rsidRPr="004358FA">
              <w:rPr>
                <w:rFonts w:ascii="Calibri" w:hAnsi="Calibri"/>
                <w:sz w:val="18"/>
                <w:szCs w:val="18"/>
              </w:rPr>
              <w:t>07</w:t>
            </w:r>
          </w:p>
        </w:tc>
        <w:tc>
          <w:tcPr>
            <w:tcW w:w="1938" w:type="dxa"/>
            <w:shd w:val="clear" w:color="auto" w:fill="auto"/>
            <w:vAlign w:val="center"/>
          </w:tcPr>
          <w:p w14:paraId="308DB0F4" w14:textId="77777777" w:rsidR="00D97726" w:rsidRPr="004358FA" w:rsidRDefault="00D97726" w:rsidP="00464633">
            <w:pPr>
              <w:rPr>
                <w:rFonts w:ascii="Calibri" w:hAnsi="Calibri"/>
                <w:sz w:val="18"/>
                <w:szCs w:val="18"/>
              </w:rPr>
            </w:pPr>
            <w:r w:rsidRPr="004358FA">
              <w:rPr>
                <w:rFonts w:ascii="Calibri" w:hAnsi="Calibri"/>
                <w:sz w:val="18"/>
                <w:szCs w:val="18"/>
              </w:rPr>
              <w:t>Zip Code:</w:t>
            </w:r>
          </w:p>
        </w:tc>
        <w:tc>
          <w:tcPr>
            <w:tcW w:w="4778" w:type="dxa"/>
            <w:shd w:val="clear" w:color="auto" w:fill="auto"/>
          </w:tcPr>
          <w:p w14:paraId="308DB0F5" w14:textId="77777777" w:rsidR="00D97726" w:rsidRPr="007F276B" w:rsidRDefault="00D97726" w:rsidP="005B7D3A">
            <w:pPr>
              <w:rPr>
                <w:rFonts w:ascii="Calibri" w:hAnsi="Calibri"/>
                <w:sz w:val="18"/>
                <w:szCs w:val="18"/>
              </w:rPr>
            </w:pPr>
          </w:p>
        </w:tc>
        <w:tc>
          <w:tcPr>
            <w:tcW w:w="449" w:type="dxa"/>
            <w:vAlign w:val="center"/>
          </w:tcPr>
          <w:p w14:paraId="308DB0F6" w14:textId="77777777" w:rsidR="00D97726" w:rsidRPr="004358FA" w:rsidRDefault="00D97726" w:rsidP="002C2E27">
            <w:pPr>
              <w:jc w:val="center"/>
              <w:rPr>
                <w:rFonts w:ascii="Calibri" w:hAnsi="Calibri"/>
                <w:sz w:val="18"/>
                <w:szCs w:val="18"/>
              </w:rPr>
            </w:pPr>
            <w:r w:rsidRPr="004358FA">
              <w:rPr>
                <w:rFonts w:ascii="Calibri" w:hAnsi="Calibri"/>
                <w:sz w:val="18"/>
                <w:szCs w:val="18"/>
              </w:rPr>
              <w:t>08</w:t>
            </w:r>
          </w:p>
        </w:tc>
        <w:tc>
          <w:tcPr>
            <w:tcW w:w="3634" w:type="dxa"/>
            <w:shd w:val="clear" w:color="auto" w:fill="auto"/>
            <w:vAlign w:val="center"/>
          </w:tcPr>
          <w:p w14:paraId="308DB0F7" w14:textId="77777777" w:rsidR="00D97726" w:rsidRPr="004358FA" w:rsidRDefault="00D97726" w:rsidP="00464633">
            <w:pPr>
              <w:rPr>
                <w:rFonts w:ascii="Calibri" w:hAnsi="Calibri"/>
                <w:sz w:val="18"/>
                <w:szCs w:val="18"/>
              </w:rPr>
            </w:pPr>
            <w:r w:rsidRPr="004358FA">
              <w:rPr>
                <w:rFonts w:ascii="Calibri" w:hAnsi="Calibri"/>
                <w:sz w:val="18"/>
                <w:szCs w:val="18"/>
              </w:rPr>
              <w:t>Fuel Type:</w:t>
            </w:r>
          </w:p>
        </w:tc>
        <w:tc>
          <w:tcPr>
            <w:tcW w:w="3192" w:type="dxa"/>
            <w:shd w:val="clear" w:color="auto" w:fill="auto"/>
          </w:tcPr>
          <w:p w14:paraId="308DB0F8" w14:textId="77777777" w:rsidR="00D97726" w:rsidRPr="00CF4C56" w:rsidRDefault="00D97726" w:rsidP="005B7D3A">
            <w:pPr>
              <w:rPr>
                <w:rFonts w:ascii="Calibri" w:hAnsi="Calibri"/>
                <w:sz w:val="18"/>
                <w:szCs w:val="18"/>
              </w:rPr>
            </w:pPr>
          </w:p>
        </w:tc>
      </w:tr>
      <w:tr w:rsidR="00D97726" w14:paraId="308DB100" w14:textId="77777777" w:rsidTr="00F55848">
        <w:trPr>
          <w:trHeight w:val="245"/>
        </w:trPr>
        <w:tc>
          <w:tcPr>
            <w:tcW w:w="399" w:type="dxa"/>
            <w:vAlign w:val="center"/>
          </w:tcPr>
          <w:p w14:paraId="308DB0FA" w14:textId="77777777" w:rsidR="00D97726" w:rsidRPr="004358FA" w:rsidRDefault="00D97726" w:rsidP="002C2E27">
            <w:pPr>
              <w:jc w:val="center"/>
              <w:rPr>
                <w:rFonts w:ascii="Calibri" w:hAnsi="Calibri"/>
                <w:sz w:val="18"/>
                <w:szCs w:val="18"/>
              </w:rPr>
            </w:pPr>
            <w:r w:rsidRPr="004358FA">
              <w:rPr>
                <w:rFonts w:ascii="Calibri" w:hAnsi="Calibri"/>
                <w:sz w:val="18"/>
                <w:szCs w:val="18"/>
              </w:rPr>
              <w:t>09</w:t>
            </w:r>
          </w:p>
        </w:tc>
        <w:tc>
          <w:tcPr>
            <w:tcW w:w="1938" w:type="dxa"/>
            <w:shd w:val="clear" w:color="auto" w:fill="auto"/>
            <w:vAlign w:val="center"/>
          </w:tcPr>
          <w:p w14:paraId="308DB0FB" w14:textId="77777777" w:rsidR="00D97726" w:rsidRPr="004358FA" w:rsidRDefault="00D97726" w:rsidP="00464633">
            <w:pPr>
              <w:rPr>
                <w:rFonts w:ascii="Calibri" w:hAnsi="Calibri"/>
                <w:sz w:val="18"/>
                <w:szCs w:val="18"/>
              </w:rPr>
            </w:pPr>
            <w:r w:rsidRPr="004358FA">
              <w:rPr>
                <w:rFonts w:ascii="Calibri" w:hAnsi="Calibri"/>
                <w:sz w:val="18"/>
                <w:szCs w:val="18"/>
              </w:rPr>
              <w:t>Climate Zone:</w:t>
            </w:r>
          </w:p>
        </w:tc>
        <w:tc>
          <w:tcPr>
            <w:tcW w:w="4778" w:type="dxa"/>
            <w:shd w:val="clear" w:color="auto" w:fill="auto"/>
          </w:tcPr>
          <w:p w14:paraId="308DB0FC" w14:textId="77777777" w:rsidR="00D97726" w:rsidRPr="007F276B" w:rsidRDefault="00D97726" w:rsidP="005B7D3A">
            <w:pPr>
              <w:rPr>
                <w:rFonts w:ascii="Calibri" w:hAnsi="Calibri"/>
                <w:sz w:val="18"/>
                <w:szCs w:val="18"/>
              </w:rPr>
            </w:pPr>
          </w:p>
        </w:tc>
        <w:tc>
          <w:tcPr>
            <w:tcW w:w="449" w:type="dxa"/>
            <w:vAlign w:val="center"/>
          </w:tcPr>
          <w:p w14:paraId="308DB0FD" w14:textId="77777777" w:rsidR="00D97726" w:rsidRPr="004358FA" w:rsidRDefault="00D97726" w:rsidP="002C2E27">
            <w:pPr>
              <w:jc w:val="center"/>
              <w:rPr>
                <w:rFonts w:ascii="Calibri" w:hAnsi="Calibri"/>
                <w:sz w:val="18"/>
                <w:szCs w:val="18"/>
              </w:rPr>
            </w:pPr>
            <w:r w:rsidRPr="004358FA">
              <w:rPr>
                <w:rFonts w:ascii="Calibri" w:hAnsi="Calibri"/>
                <w:sz w:val="18"/>
                <w:szCs w:val="18"/>
              </w:rPr>
              <w:t>10</w:t>
            </w:r>
          </w:p>
        </w:tc>
        <w:tc>
          <w:tcPr>
            <w:tcW w:w="3634" w:type="dxa"/>
            <w:shd w:val="clear" w:color="auto" w:fill="auto"/>
            <w:vAlign w:val="center"/>
          </w:tcPr>
          <w:p w14:paraId="308DB0FE" w14:textId="77777777" w:rsidR="00D97726" w:rsidRPr="004358FA" w:rsidRDefault="00D97726"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0FF" w14:textId="77777777" w:rsidR="00D97726" w:rsidRPr="00CF4C56" w:rsidRDefault="00D97726" w:rsidP="005B7D3A">
            <w:pPr>
              <w:rPr>
                <w:rFonts w:ascii="Calibri" w:hAnsi="Calibri"/>
                <w:sz w:val="18"/>
                <w:szCs w:val="18"/>
              </w:rPr>
            </w:pPr>
          </w:p>
        </w:tc>
      </w:tr>
      <w:tr w:rsidR="00D97726" w14:paraId="308DB107" w14:textId="77777777" w:rsidTr="00F55848">
        <w:trPr>
          <w:trHeight w:val="245"/>
        </w:trPr>
        <w:tc>
          <w:tcPr>
            <w:tcW w:w="399" w:type="dxa"/>
            <w:vAlign w:val="center"/>
          </w:tcPr>
          <w:p w14:paraId="308DB101" w14:textId="77777777" w:rsidR="00D97726" w:rsidRPr="004358FA" w:rsidRDefault="00D97726" w:rsidP="002C2E27">
            <w:pPr>
              <w:jc w:val="center"/>
              <w:rPr>
                <w:rFonts w:ascii="Calibri" w:hAnsi="Calibri"/>
                <w:sz w:val="18"/>
                <w:szCs w:val="18"/>
              </w:rPr>
            </w:pPr>
            <w:r w:rsidRPr="004358FA">
              <w:rPr>
                <w:rFonts w:ascii="Calibri" w:hAnsi="Calibri"/>
                <w:sz w:val="18"/>
                <w:szCs w:val="18"/>
              </w:rPr>
              <w:t>11</w:t>
            </w:r>
          </w:p>
        </w:tc>
        <w:tc>
          <w:tcPr>
            <w:tcW w:w="1938" w:type="dxa"/>
            <w:shd w:val="clear" w:color="auto" w:fill="auto"/>
            <w:vAlign w:val="center"/>
          </w:tcPr>
          <w:p w14:paraId="308DB102" w14:textId="77777777" w:rsidR="00D97726" w:rsidRPr="004358FA" w:rsidRDefault="00D97726" w:rsidP="00464633">
            <w:pPr>
              <w:rPr>
                <w:rFonts w:ascii="Calibri" w:hAnsi="Calibri"/>
                <w:sz w:val="18"/>
                <w:szCs w:val="18"/>
              </w:rPr>
            </w:pPr>
            <w:r w:rsidRPr="004358FA">
              <w:rPr>
                <w:rFonts w:ascii="Calibri" w:hAnsi="Calibri"/>
                <w:sz w:val="18"/>
                <w:szCs w:val="18"/>
              </w:rPr>
              <w:t>Building Type:</w:t>
            </w:r>
          </w:p>
        </w:tc>
        <w:tc>
          <w:tcPr>
            <w:tcW w:w="4778" w:type="dxa"/>
            <w:shd w:val="clear" w:color="auto" w:fill="auto"/>
          </w:tcPr>
          <w:p w14:paraId="308DB103" w14:textId="77777777" w:rsidR="00D97726" w:rsidRPr="007F276B" w:rsidRDefault="00D97726" w:rsidP="005B7D3A">
            <w:pPr>
              <w:rPr>
                <w:rFonts w:ascii="Calibri" w:hAnsi="Calibri"/>
                <w:sz w:val="18"/>
                <w:szCs w:val="18"/>
              </w:rPr>
            </w:pPr>
          </w:p>
        </w:tc>
        <w:tc>
          <w:tcPr>
            <w:tcW w:w="449" w:type="dxa"/>
            <w:vAlign w:val="center"/>
          </w:tcPr>
          <w:p w14:paraId="308DB104" w14:textId="77777777" w:rsidR="00D97726" w:rsidRPr="004358FA" w:rsidRDefault="00D97726" w:rsidP="002C2E27">
            <w:pPr>
              <w:jc w:val="center"/>
              <w:rPr>
                <w:rFonts w:ascii="Calibri" w:hAnsi="Calibri"/>
                <w:sz w:val="18"/>
                <w:szCs w:val="18"/>
              </w:rPr>
            </w:pPr>
            <w:r w:rsidRPr="004358FA">
              <w:rPr>
                <w:rFonts w:ascii="Calibri" w:hAnsi="Calibri"/>
                <w:sz w:val="18"/>
                <w:szCs w:val="18"/>
              </w:rPr>
              <w:t>12</w:t>
            </w:r>
          </w:p>
        </w:tc>
        <w:tc>
          <w:tcPr>
            <w:tcW w:w="3634" w:type="dxa"/>
            <w:shd w:val="clear" w:color="auto" w:fill="auto"/>
            <w:vAlign w:val="center"/>
          </w:tcPr>
          <w:p w14:paraId="308DB105" w14:textId="6D261A2B" w:rsidR="00D97726" w:rsidRPr="004358FA" w:rsidRDefault="00D97726" w:rsidP="005959F4">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192" w:type="dxa"/>
            <w:shd w:val="clear" w:color="auto" w:fill="auto"/>
          </w:tcPr>
          <w:p w14:paraId="308DB106" w14:textId="77777777" w:rsidR="00D97726" w:rsidRPr="00CF4C56" w:rsidRDefault="00D97726" w:rsidP="005B7D3A">
            <w:pPr>
              <w:rPr>
                <w:rFonts w:ascii="Calibri" w:hAnsi="Calibri"/>
                <w:sz w:val="18"/>
                <w:szCs w:val="18"/>
              </w:rPr>
            </w:pPr>
          </w:p>
        </w:tc>
      </w:tr>
      <w:tr w:rsidR="00D97726" w14:paraId="308DB10E" w14:textId="77777777" w:rsidTr="00F55848">
        <w:trPr>
          <w:trHeight w:val="245"/>
        </w:trPr>
        <w:tc>
          <w:tcPr>
            <w:tcW w:w="399" w:type="dxa"/>
            <w:vAlign w:val="center"/>
          </w:tcPr>
          <w:p w14:paraId="308DB108" w14:textId="77777777" w:rsidR="00D97726" w:rsidRPr="004358FA" w:rsidRDefault="00D97726" w:rsidP="002C2E27">
            <w:pPr>
              <w:jc w:val="center"/>
              <w:rPr>
                <w:rFonts w:ascii="Calibri" w:hAnsi="Calibri" w:cs="Tahoma"/>
                <w:sz w:val="18"/>
                <w:szCs w:val="18"/>
              </w:rPr>
            </w:pPr>
            <w:r w:rsidRPr="004358FA">
              <w:rPr>
                <w:rFonts w:ascii="Calibri" w:hAnsi="Calibri"/>
                <w:sz w:val="18"/>
                <w:szCs w:val="18"/>
              </w:rPr>
              <w:t>13</w:t>
            </w:r>
          </w:p>
        </w:tc>
        <w:tc>
          <w:tcPr>
            <w:tcW w:w="1938" w:type="dxa"/>
            <w:shd w:val="clear" w:color="auto" w:fill="auto"/>
            <w:vAlign w:val="center"/>
          </w:tcPr>
          <w:p w14:paraId="308DB109" w14:textId="77777777" w:rsidR="00D97726" w:rsidRPr="007F276B" w:rsidRDefault="003718D5" w:rsidP="00D97726">
            <w:pPr>
              <w:rPr>
                <w:rFonts w:ascii="Calibri" w:hAnsi="Calibri"/>
                <w:sz w:val="18"/>
                <w:szCs w:val="18"/>
              </w:rPr>
            </w:pPr>
            <w:r w:rsidRPr="004358FA">
              <w:rPr>
                <w:rFonts w:ascii="Calibri" w:hAnsi="Calibri"/>
                <w:sz w:val="18"/>
                <w:szCs w:val="18"/>
              </w:rPr>
              <w:t xml:space="preserve">Project Scope:  </w:t>
            </w:r>
          </w:p>
        </w:tc>
        <w:tc>
          <w:tcPr>
            <w:tcW w:w="4778" w:type="dxa"/>
            <w:shd w:val="clear" w:color="auto" w:fill="auto"/>
            <w:vAlign w:val="center"/>
          </w:tcPr>
          <w:p w14:paraId="308DB10A" w14:textId="77777777" w:rsidR="00D97726" w:rsidRPr="00D315E4" w:rsidRDefault="00D97726" w:rsidP="0031551A">
            <w:pPr>
              <w:rPr>
                <w:rFonts w:ascii="Calibri" w:hAnsi="Calibri"/>
                <w:sz w:val="18"/>
                <w:szCs w:val="18"/>
              </w:rPr>
            </w:pPr>
          </w:p>
        </w:tc>
        <w:tc>
          <w:tcPr>
            <w:tcW w:w="449" w:type="dxa"/>
            <w:vAlign w:val="center"/>
          </w:tcPr>
          <w:p w14:paraId="308DB10B" w14:textId="5AA6825B" w:rsidR="00D97726" w:rsidRPr="004358FA" w:rsidRDefault="00DC74ED" w:rsidP="00D97726">
            <w:pPr>
              <w:jc w:val="center"/>
              <w:rPr>
                <w:rFonts w:ascii="Calibri" w:hAnsi="Calibri" w:cs="Tahoma"/>
                <w:sz w:val="18"/>
                <w:szCs w:val="18"/>
              </w:rPr>
            </w:pPr>
            <w:r w:rsidRPr="004358FA">
              <w:rPr>
                <w:rFonts w:ascii="Calibri" w:hAnsi="Calibri" w:cs="Tahoma"/>
                <w:sz w:val="18"/>
                <w:szCs w:val="18"/>
              </w:rPr>
              <w:t>14</w:t>
            </w:r>
          </w:p>
        </w:tc>
        <w:tc>
          <w:tcPr>
            <w:tcW w:w="3634" w:type="dxa"/>
            <w:shd w:val="clear" w:color="auto" w:fill="auto"/>
            <w:vAlign w:val="center"/>
          </w:tcPr>
          <w:p w14:paraId="40E3D35F" w14:textId="77777777" w:rsidR="00D97726" w:rsidRPr="004358FA" w:rsidRDefault="00DC74ED" w:rsidP="00464633">
            <w:pPr>
              <w:rPr>
                <w:rFonts w:ascii="Calibri" w:hAnsi="Calibri"/>
                <w:sz w:val="18"/>
                <w:szCs w:val="18"/>
              </w:rPr>
            </w:pPr>
            <w:r w:rsidRPr="004358FA">
              <w:rPr>
                <w:rFonts w:ascii="Calibri" w:hAnsi="Calibri"/>
                <w:sz w:val="18"/>
                <w:szCs w:val="18"/>
              </w:rPr>
              <w:t>Exceptions to Fenestration U-factor &amp; SHGC</w:t>
            </w:r>
          </w:p>
          <w:p w14:paraId="308DB10C" w14:textId="03648A82" w:rsidR="00DC74ED" w:rsidRPr="004358FA" w:rsidRDefault="00DC74ED" w:rsidP="00464633">
            <w:pPr>
              <w:rPr>
                <w:rFonts w:ascii="Calibri" w:hAnsi="Calibri"/>
                <w:sz w:val="18"/>
                <w:szCs w:val="18"/>
              </w:rPr>
            </w:pPr>
            <w:r w:rsidRPr="004358FA">
              <w:rPr>
                <w:rFonts w:ascii="Calibri" w:hAnsi="Calibri"/>
                <w:sz w:val="18"/>
                <w:szCs w:val="18"/>
              </w:rPr>
              <w:t>150.1(c)3A</w:t>
            </w:r>
            <w:r w:rsidR="002143D8">
              <w:rPr>
                <w:rFonts w:ascii="Calibri" w:hAnsi="Calibri"/>
                <w:sz w:val="18"/>
                <w:szCs w:val="18"/>
              </w:rPr>
              <w:t>:</w:t>
            </w:r>
          </w:p>
        </w:tc>
        <w:tc>
          <w:tcPr>
            <w:tcW w:w="3192" w:type="dxa"/>
            <w:shd w:val="clear" w:color="auto" w:fill="auto"/>
            <w:vAlign w:val="bottom"/>
          </w:tcPr>
          <w:p w14:paraId="308DB10D" w14:textId="77777777" w:rsidR="00D97726" w:rsidRPr="00CF4C56" w:rsidRDefault="00D97726" w:rsidP="005B7D3A">
            <w:pPr>
              <w:rPr>
                <w:rFonts w:ascii="Calibri" w:hAnsi="Calibri"/>
                <w:sz w:val="18"/>
                <w:szCs w:val="18"/>
              </w:rPr>
            </w:pPr>
          </w:p>
        </w:tc>
      </w:tr>
    </w:tbl>
    <w:p w14:paraId="308DB10F" w14:textId="7F30B614" w:rsidR="00B054BA" w:rsidRPr="004358FA" w:rsidRDefault="00B054BA" w:rsidP="00B054BA">
      <w:pPr>
        <w:rPr>
          <w:sz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5"/>
        <w:gridCol w:w="1628"/>
        <w:gridCol w:w="996"/>
        <w:gridCol w:w="1008"/>
        <w:gridCol w:w="976"/>
        <w:gridCol w:w="962"/>
        <w:gridCol w:w="14"/>
        <w:gridCol w:w="1182"/>
        <w:gridCol w:w="946"/>
        <w:gridCol w:w="828"/>
        <w:gridCol w:w="828"/>
        <w:gridCol w:w="1299"/>
        <w:gridCol w:w="2818"/>
      </w:tblGrid>
      <w:tr w:rsidR="004A516E" w:rsidRPr="00CF4C56" w14:paraId="308DB111" w14:textId="77777777" w:rsidTr="0083511B">
        <w:trPr>
          <w:cantSplit/>
          <w:trHeight w:val="312"/>
        </w:trPr>
        <w:tc>
          <w:tcPr>
            <w:tcW w:w="14390" w:type="dxa"/>
            <w:gridSpan w:val="13"/>
            <w:shd w:val="clear" w:color="auto" w:fill="auto"/>
            <w:vAlign w:val="center"/>
          </w:tcPr>
          <w:p w14:paraId="308DB110" w14:textId="463D901A" w:rsidR="004A516E" w:rsidRPr="009B3A0C" w:rsidRDefault="009E7527" w:rsidP="00E67E86">
            <w:pPr>
              <w:keepNext/>
              <w:rPr>
                <w:rFonts w:ascii="Calibri" w:eastAsia="Calibri" w:hAnsi="Calibri"/>
                <w:b/>
                <w:sz w:val="22"/>
                <w:szCs w:val="22"/>
              </w:rPr>
            </w:pPr>
            <w:r w:rsidRPr="004358FA">
              <w:rPr>
                <w:rFonts w:ascii="Calibri" w:eastAsia="Calibri" w:hAnsi="Calibri"/>
                <w:b/>
                <w:sz w:val="20"/>
                <w:szCs w:val="22"/>
              </w:rPr>
              <w:t>B</w:t>
            </w:r>
            <w:r w:rsidR="004B1A3E" w:rsidRPr="004358FA">
              <w:rPr>
                <w:rFonts w:ascii="Calibri" w:eastAsia="Calibri" w:hAnsi="Calibri"/>
                <w:b/>
                <w:sz w:val="20"/>
                <w:szCs w:val="22"/>
              </w:rPr>
              <w:t xml:space="preserve">. </w:t>
            </w:r>
            <w:r w:rsidR="00DC74ED" w:rsidRPr="004358FA">
              <w:rPr>
                <w:rFonts w:ascii="Calibri" w:eastAsia="Calibri" w:hAnsi="Calibri"/>
                <w:b/>
                <w:sz w:val="20"/>
                <w:szCs w:val="22"/>
              </w:rPr>
              <w:t>Opaque Surface Details</w:t>
            </w:r>
            <w:r w:rsidR="00880573" w:rsidRPr="004358FA">
              <w:rPr>
                <w:rFonts w:ascii="Calibri" w:eastAsia="Calibri" w:hAnsi="Calibri"/>
                <w:b/>
                <w:sz w:val="20"/>
                <w:szCs w:val="22"/>
              </w:rPr>
              <w:t xml:space="preserve"> – Framed</w:t>
            </w:r>
            <w:ins w:id="0" w:author="Dee Anne Ross" w:date="2018-07-24T08:04:00Z">
              <w:r w:rsidR="00D24B6A">
                <w:rPr>
                  <w:rFonts w:ascii="Calibri" w:eastAsia="Calibri" w:hAnsi="Calibri"/>
                  <w:b/>
                  <w:sz w:val="20"/>
                  <w:szCs w:val="22"/>
                </w:rPr>
                <w:t xml:space="preserve"> </w:t>
              </w:r>
            </w:ins>
            <w:ins w:id="1" w:author="Smith, Alexis@Energy" w:date="2018-11-09T13:32:00Z">
              <w:r w:rsidR="00E67E86" w:rsidRPr="00E67E86">
                <w:rPr>
                  <w:rFonts w:ascii="Calibri" w:eastAsia="Calibri" w:hAnsi="Calibri"/>
                  <w:b/>
                  <w:sz w:val="20"/>
                  <w:szCs w:val="22"/>
                </w:rPr>
                <w:t xml:space="preserve">Walls/ Framed Floors/Concrete Raised Floors </w:t>
              </w:r>
            </w:ins>
            <w:r w:rsidR="004A516E" w:rsidRPr="004358FA">
              <w:rPr>
                <w:rFonts w:ascii="Calibri" w:eastAsia="Calibri" w:hAnsi="Calibri"/>
                <w:sz w:val="20"/>
                <w:szCs w:val="22"/>
              </w:rPr>
              <w:t>(</w:t>
            </w:r>
            <w:r w:rsidR="00D4432F" w:rsidRPr="004358FA">
              <w:rPr>
                <w:rFonts w:ascii="Calibri" w:eastAsia="Calibri" w:hAnsi="Calibri"/>
                <w:sz w:val="20"/>
                <w:szCs w:val="22"/>
              </w:rPr>
              <w:t xml:space="preserve">Section </w:t>
            </w:r>
            <w:r w:rsidR="004A516E" w:rsidRPr="004358FA">
              <w:rPr>
                <w:rFonts w:ascii="Calibri" w:eastAsia="Calibri" w:hAnsi="Calibri"/>
                <w:sz w:val="20"/>
                <w:szCs w:val="22"/>
              </w:rPr>
              <w:t>150.1(c)1)</w:t>
            </w:r>
          </w:p>
        </w:tc>
      </w:tr>
      <w:tr w:rsidR="0083511B" w:rsidRPr="00CF4C56" w14:paraId="308DB11D" w14:textId="77777777" w:rsidTr="0083511B">
        <w:trPr>
          <w:cantSplit/>
          <w:trHeight w:val="45"/>
        </w:trPr>
        <w:tc>
          <w:tcPr>
            <w:tcW w:w="905" w:type="dxa"/>
            <w:vAlign w:val="center"/>
          </w:tcPr>
          <w:p w14:paraId="308DB112"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628" w:type="dxa"/>
            <w:vAlign w:val="center"/>
          </w:tcPr>
          <w:p w14:paraId="308DB113"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996" w:type="dxa"/>
            <w:vAlign w:val="center"/>
          </w:tcPr>
          <w:p w14:paraId="308DB114"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vAlign w:val="center"/>
          </w:tcPr>
          <w:p w14:paraId="308DB115"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vAlign w:val="center"/>
          </w:tcPr>
          <w:p w14:paraId="308DB116" w14:textId="77777777" w:rsidR="0083511B" w:rsidRPr="009B3A0C"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962" w:type="dxa"/>
            <w:vAlign w:val="center"/>
          </w:tcPr>
          <w:p w14:paraId="566CF0DC" w14:textId="77777777"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96" w:type="dxa"/>
            <w:gridSpan w:val="2"/>
            <w:vAlign w:val="center"/>
          </w:tcPr>
          <w:p w14:paraId="308DB117" w14:textId="3C0882FD" w:rsidR="0083511B" w:rsidRPr="009B3A0C" w:rsidDel="00773279" w:rsidRDefault="0083511B" w:rsidP="00464633">
            <w:pPr>
              <w:tabs>
                <w:tab w:val="left" w:pos="540"/>
                <w:tab w:val="left" w:pos="900"/>
                <w:tab w:val="left" w:pos="3420"/>
              </w:tabs>
              <w:jc w:val="center"/>
              <w:rPr>
                <w:rFonts w:ascii="Calibri" w:hAnsi="Calibri"/>
                <w:sz w:val="18"/>
                <w:szCs w:val="18"/>
              </w:rPr>
            </w:pPr>
            <w:r>
              <w:rPr>
                <w:rFonts w:ascii="Calibri" w:hAnsi="Calibri"/>
                <w:sz w:val="18"/>
                <w:szCs w:val="18"/>
              </w:rPr>
              <w:t>07</w:t>
            </w:r>
          </w:p>
        </w:tc>
        <w:tc>
          <w:tcPr>
            <w:tcW w:w="946" w:type="dxa"/>
            <w:vAlign w:val="center"/>
          </w:tcPr>
          <w:p w14:paraId="308DB118" w14:textId="6BD74755"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08</w:t>
            </w:r>
          </w:p>
        </w:tc>
        <w:tc>
          <w:tcPr>
            <w:tcW w:w="828" w:type="dxa"/>
            <w:vAlign w:val="center"/>
          </w:tcPr>
          <w:p w14:paraId="308DB119" w14:textId="1602D522"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828" w:type="dxa"/>
            <w:vAlign w:val="center"/>
          </w:tcPr>
          <w:p w14:paraId="308DB11A" w14:textId="07928BBC" w:rsidR="0083511B" w:rsidRPr="009B3A0C"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10</w:t>
            </w:r>
          </w:p>
        </w:tc>
        <w:tc>
          <w:tcPr>
            <w:tcW w:w="1299" w:type="dxa"/>
            <w:vAlign w:val="center"/>
          </w:tcPr>
          <w:p w14:paraId="308DB11B" w14:textId="18F19047"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11</w:t>
            </w:r>
          </w:p>
        </w:tc>
        <w:tc>
          <w:tcPr>
            <w:tcW w:w="2818" w:type="dxa"/>
            <w:vAlign w:val="center"/>
          </w:tcPr>
          <w:p w14:paraId="308DB11C" w14:textId="2D9022E6" w:rsidR="0083511B" w:rsidRDefault="0083511B" w:rsidP="0083511B">
            <w:pPr>
              <w:tabs>
                <w:tab w:val="left" w:pos="540"/>
                <w:tab w:val="left" w:pos="900"/>
                <w:tab w:val="left" w:pos="3420"/>
              </w:tabs>
              <w:jc w:val="center"/>
              <w:rPr>
                <w:rFonts w:ascii="Calibri" w:hAnsi="Calibri"/>
                <w:sz w:val="18"/>
                <w:szCs w:val="18"/>
              </w:rPr>
            </w:pPr>
            <w:r>
              <w:rPr>
                <w:rFonts w:ascii="Calibri" w:hAnsi="Calibri"/>
                <w:sz w:val="18"/>
                <w:szCs w:val="18"/>
              </w:rPr>
              <w:t>12</w:t>
            </w:r>
          </w:p>
        </w:tc>
      </w:tr>
      <w:tr w:rsidR="00C54A14" w:rsidRPr="009B3A0C" w14:paraId="308DB128" w14:textId="77777777" w:rsidTr="0083511B">
        <w:trPr>
          <w:cantSplit/>
          <w:trHeight w:val="266"/>
        </w:trPr>
        <w:tc>
          <w:tcPr>
            <w:tcW w:w="905" w:type="dxa"/>
            <w:vMerge w:val="restart"/>
            <w:vAlign w:val="bottom"/>
          </w:tcPr>
          <w:p w14:paraId="308DB11E" w14:textId="77777777" w:rsidR="00C54A14" w:rsidRPr="009B3A0C" w:rsidRDefault="00C54A14" w:rsidP="00D94ABF">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1628" w:type="dxa"/>
            <w:vMerge w:val="restart"/>
            <w:vAlign w:val="bottom"/>
          </w:tcPr>
          <w:p w14:paraId="308DB11F"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Assembly Type</w:t>
            </w:r>
          </w:p>
        </w:tc>
        <w:tc>
          <w:tcPr>
            <w:tcW w:w="996" w:type="dxa"/>
            <w:vMerge w:val="restart"/>
            <w:vAlign w:val="bottom"/>
          </w:tcPr>
          <w:p w14:paraId="308DB120" w14:textId="77777777" w:rsidR="00C54A14" w:rsidRPr="009B3A0C"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Type</w:t>
            </w:r>
          </w:p>
        </w:tc>
        <w:tc>
          <w:tcPr>
            <w:tcW w:w="1008" w:type="dxa"/>
            <w:vMerge w:val="restart"/>
            <w:vAlign w:val="bottom"/>
          </w:tcPr>
          <w:p w14:paraId="308DB121"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Depth</w:t>
            </w:r>
          </w:p>
          <w:p w14:paraId="308DB122"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976" w:type="dxa"/>
            <w:vMerge w:val="restart"/>
            <w:vAlign w:val="bottom"/>
          </w:tcPr>
          <w:p w14:paraId="308DB123" w14:textId="77777777" w:rsidR="00C54A14" w:rsidRDefault="00C54A14" w:rsidP="00B054BA">
            <w:pPr>
              <w:tabs>
                <w:tab w:val="left" w:pos="540"/>
                <w:tab w:val="left" w:pos="900"/>
                <w:tab w:val="left" w:pos="3420"/>
              </w:tabs>
              <w:jc w:val="center"/>
              <w:rPr>
                <w:rFonts w:ascii="Calibri" w:hAnsi="Calibri"/>
                <w:sz w:val="18"/>
                <w:szCs w:val="18"/>
              </w:rPr>
            </w:pPr>
            <w:r w:rsidRPr="009B3A0C">
              <w:rPr>
                <w:rFonts w:ascii="Calibri" w:hAnsi="Calibri"/>
                <w:sz w:val="18"/>
                <w:szCs w:val="18"/>
              </w:rPr>
              <w:t>Frame Spacing</w:t>
            </w:r>
          </w:p>
          <w:p w14:paraId="308DB124" w14:textId="77777777" w:rsidR="00D43573" w:rsidRPr="009B3A0C" w:rsidRDefault="00D43573" w:rsidP="00B054BA">
            <w:pPr>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0" w:type="dxa"/>
            <w:gridSpan w:val="6"/>
            <w:vAlign w:val="bottom"/>
          </w:tcPr>
          <w:p w14:paraId="308DB125" w14:textId="77777777" w:rsidR="00C54A14" w:rsidRPr="00E77A45" w:rsidRDefault="00B1563A" w:rsidP="00272A73">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299" w:type="dxa"/>
            <w:vAlign w:val="bottom"/>
          </w:tcPr>
          <w:p w14:paraId="308DB126" w14:textId="77777777" w:rsidR="00C54A14" w:rsidRPr="00E77A45" w:rsidRDefault="00B1563A" w:rsidP="00C941AB">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818" w:type="dxa"/>
            <w:vMerge w:val="restart"/>
            <w:vAlign w:val="bottom"/>
          </w:tcPr>
          <w:p w14:paraId="308DB127" w14:textId="77777777" w:rsidR="00C54A14" w:rsidRPr="009B3A0C" w:rsidRDefault="00C54A14" w:rsidP="000C4332">
            <w:pPr>
              <w:tabs>
                <w:tab w:val="left" w:pos="540"/>
                <w:tab w:val="left" w:pos="900"/>
                <w:tab w:val="left" w:pos="3420"/>
              </w:tabs>
              <w:jc w:val="center"/>
              <w:rPr>
                <w:rFonts w:ascii="Calibri" w:hAnsi="Calibri"/>
                <w:sz w:val="18"/>
                <w:szCs w:val="18"/>
              </w:rPr>
            </w:pPr>
            <w:r w:rsidRPr="009B3A0C">
              <w:rPr>
                <w:rFonts w:ascii="Calibri" w:hAnsi="Calibri"/>
                <w:sz w:val="18"/>
                <w:szCs w:val="18"/>
              </w:rPr>
              <w:t>Comments</w:t>
            </w:r>
          </w:p>
        </w:tc>
      </w:tr>
      <w:tr w:rsidR="00C54A14" w:rsidRPr="009B3A0C" w14:paraId="308DB135" w14:textId="77777777" w:rsidTr="0083511B">
        <w:trPr>
          <w:cantSplit/>
          <w:trHeight w:val="288"/>
        </w:trPr>
        <w:tc>
          <w:tcPr>
            <w:tcW w:w="905" w:type="dxa"/>
            <w:vMerge/>
            <w:vAlign w:val="bottom"/>
          </w:tcPr>
          <w:p w14:paraId="308DB129"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2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2B"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2C"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2D"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restart"/>
            <w:vAlign w:val="bottom"/>
          </w:tcPr>
          <w:p w14:paraId="308DB12E" w14:textId="77777777" w:rsidR="00C54A14" w:rsidRPr="009B3A0C" w:rsidRDefault="00C54A14" w:rsidP="00662B11">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Cavity </w:t>
            </w:r>
            <w:r w:rsidRPr="009B3A0C">
              <w:rPr>
                <w:rFonts w:ascii="Calibri" w:hAnsi="Calibri"/>
                <w:sz w:val="18"/>
                <w:szCs w:val="18"/>
              </w:rPr>
              <w:br/>
              <w:t>R-value</w:t>
            </w:r>
          </w:p>
        </w:tc>
        <w:tc>
          <w:tcPr>
            <w:tcW w:w="1182" w:type="dxa"/>
            <w:vMerge w:val="restart"/>
            <w:vAlign w:val="bottom"/>
          </w:tcPr>
          <w:p w14:paraId="308DB12F" w14:textId="77777777" w:rsidR="00D43573" w:rsidRDefault="00C54A14" w:rsidP="00D43573">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Continuous Insulation </w:t>
            </w:r>
          </w:p>
          <w:p w14:paraId="308DB130" w14:textId="77777777" w:rsidR="00020A5D" w:rsidRDefault="00C54A14">
            <w:pPr>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946" w:type="dxa"/>
            <w:vMerge w:val="restart"/>
            <w:vAlign w:val="bottom"/>
          </w:tcPr>
          <w:p w14:paraId="308DB131" w14:textId="66305A27" w:rsidR="00C54A14" w:rsidRPr="009B3A0C" w:rsidRDefault="00C54A14" w:rsidP="00C941AB">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6" w:type="dxa"/>
            <w:gridSpan w:val="2"/>
            <w:vAlign w:val="bottom"/>
          </w:tcPr>
          <w:p w14:paraId="308DB132" w14:textId="77777777" w:rsidR="00C54A14" w:rsidRDefault="00C54A14" w:rsidP="00A97A73">
            <w:pPr>
              <w:tabs>
                <w:tab w:val="left" w:pos="540"/>
                <w:tab w:val="left" w:pos="900"/>
                <w:tab w:val="left" w:pos="3420"/>
              </w:tabs>
              <w:jc w:val="center"/>
              <w:rPr>
                <w:rFonts w:ascii="Calibri" w:hAnsi="Calibri"/>
                <w:sz w:val="18"/>
                <w:szCs w:val="18"/>
              </w:rPr>
            </w:pPr>
            <w:r>
              <w:rPr>
                <w:rFonts w:ascii="Calibri" w:hAnsi="Calibri"/>
                <w:sz w:val="18"/>
                <w:szCs w:val="18"/>
              </w:rPr>
              <w:t>Appendix JA4</w:t>
            </w:r>
            <w:r w:rsidR="00A97A73">
              <w:rPr>
                <w:rFonts w:ascii="Calibri" w:hAnsi="Calibri"/>
                <w:sz w:val="18"/>
                <w:szCs w:val="18"/>
              </w:rPr>
              <w:t xml:space="preserve"> Reference</w:t>
            </w:r>
          </w:p>
        </w:tc>
        <w:tc>
          <w:tcPr>
            <w:tcW w:w="1299" w:type="dxa"/>
            <w:vMerge w:val="restart"/>
            <w:vAlign w:val="bottom"/>
          </w:tcPr>
          <w:p w14:paraId="308DB133" w14:textId="66562F61" w:rsidR="00C54A14" w:rsidRPr="009B3A0C" w:rsidRDefault="00C54A14"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del w:id="2" w:author="Dee Anne Ross" w:date="2018-07-24T08:03:00Z">
              <w:r w:rsidRPr="009B3A0C" w:rsidDel="00D24B6A">
                <w:rPr>
                  <w:rFonts w:ascii="Calibri" w:hAnsi="Calibri"/>
                  <w:sz w:val="18"/>
                  <w:szCs w:val="18"/>
                </w:rPr>
                <w:delText xml:space="preserve">Package </w:delText>
              </w:r>
            </w:del>
            <w:ins w:id="3" w:author="Dee Anne Ross" w:date="2018-07-24T08:03:00Z">
              <w:r w:rsidR="00D24B6A">
                <w:rPr>
                  <w:rFonts w:ascii="Calibri" w:hAnsi="Calibri"/>
                  <w:sz w:val="18"/>
                  <w:szCs w:val="18"/>
                </w:rPr>
                <w:t>Table 150.1-</w:t>
              </w:r>
            </w:ins>
            <w:r w:rsidRPr="009B3A0C">
              <w:rPr>
                <w:rFonts w:ascii="Calibri" w:hAnsi="Calibri"/>
                <w:sz w:val="18"/>
                <w:szCs w:val="18"/>
              </w:rPr>
              <w:t>A</w:t>
            </w:r>
            <w:ins w:id="4" w:author="Dee Anne Ross" w:date="2018-07-24T08:04:00Z">
              <w:r w:rsidR="00D24B6A">
                <w:rPr>
                  <w:rFonts w:ascii="Calibri" w:hAnsi="Calibri"/>
                  <w:sz w:val="18"/>
                  <w:szCs w:val="18"/>
                </w:rPr>
                <w:t xml:space="preserve"> or B</w:t>
              </w:r>
            </w:ins>
          </w:p>
        </w:tc>
        <w:tc>
          <w:tcPr>
            <w:tcW w:w="2818" w:type="dxa"/>
            <w:vMerge/>
            <w:vAlign w:val="bottom"/>
          </w:tcPr>
          <w:p w14:paraId="308DB134"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2" w14:textId="77777777" w:rsidTr="0083511B">
        <w:trPr>
          <w:cantSplit/>
          <w:trHeight w:val="288"/>
        </w:trPr>
        <w:tc>
          <w:tcPr>
            <w:tcW w:w="905" w:type="dxa"/>
            <w:vMerge/>
            <w:vAlign w:val="bottom"/>
          </w:tcPr>
          <w:p w14:paraId="308DB136" w14:textId="77777777" w:rsidR="00C54A14" w:rsidRPr="009B3A0C" w:rsidRDefault="00C54A14" w:rsidP="00D94ABF">
            <w:pPr>
              <w:tabs>
                <w:tab w:val="left" w:pos="540"/>
                <w:tab w:val="left" w:pos="900"/>
                <w:tab w:val="left" w:pos="3420"/>
              </w:tabs>
              <w:jc w:val="center"/>
              <w:rPr>
                <w:rFonts w:ascii="Calibri" w:hAnsi="Calibri"/>
                <w:sz w:val="18"/>
                <w:szCs w:val="18"/>
              </w:rPr>
            </w:pPr>
          </w:p>
        </w:tc>
        <w:tc>
          <w:tcPr>
            <w:tcW w:w="1628" w:type="dxa"/>
            <w:vMerge/>
            <w:vAlign w:val="bottom"/>
          </w:tcPr>
          <w:p w14:paraId="308DB13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Merge/>
            <w:vAlign w:val="bottom"/>
          </w:tcPr>
          <w:p w14:paraId="308DB138"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1008" w:type="dxa"/>
            <w:vMerge/>
            <w:vAlign w:val="bottom"/>
          </w:tcPr>
          <w:p w14:paraId="308DB139"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vMerge/>
            <w:vAlign w:val="bottom"/>
          </w:tcPr>
          <w:p w14:paraId="308DB13A" w14:textId="77777777" w:rsidR="00C54A14" w:rsidRPr="009B3A0C" w:rsidRDefault="00C54A14" w:rsidP="00B054BA">
            <w:pPr>
              <w:tabs>
                <w:tab w:val="left" w:pos="540"/>
                <w:tab w:val="left" w:pos="900"/>
                <w:tab w:val="left" w:pos="3420"/>
              </w:tabs>
              <w:jc w:val="center"/>
              <w:rPr>
                <w:rFonts w:ascii="Calibri" w:hAnsi="Calibri"/>
                <w:sz w:val="18"/>
                <w:szCs w:val="18"/>
              </w:rPr>
            </w:pPr>
          </w:p>
        </w:tc>
        <w:tc>
          <w:tcPr>
            <w:tcW w:w="976" w:type="dxa"/>
            <w:gridSpan w:val="2"/>
            <w:vMerge/>
            <w:vAlign w:val="bottom"/>
          </w:tcPr>
          <w:p w14:paraId="308DB13B" w14:textId="77777777" w:rsidR="00C54A14" w:rsidRPr="009B3A0C" w:rsidRDefault="00C54A14" w:rsidP="00662B11">
            <w:pPr>
              <w:tabs>
                <w:tab w:val="left" w:pos="540"/>
                <w:tab w:val="left" w:pos="900"/>
                <w:tab w:val="left" w:pos="3420"/>
              </w:tabs>
              <w:jc w:val="center"/>
              <w:rPr>
                <w:rFonts w:ascii="Calibri" w:hAnsi="Calibri"/>
                <w:sz w:val="18"/>
                <w:szCs w:val="18"/>
              </w:rPr>
            </w:pPr>
          </w:p>
        </w:tc>
        <w:tc>
          <w:tcPr>
            <w:tcW w:w="1182" w:type="dxa"/>
            <w:vMerge/>
            <w:vAlign w:val="bottom"/>
          </w:tcPr>
          <w:p w14:paraId="308DB13C" w14:textId="77777777" w:rsidR="00C54A14" w:rsidRPr="009B3A0C" w:rsidRDefault="00C54A14" w:rsidP="0017582B">
            <w:pPr>
              <w:tabs>
                <w:tab w:val="left" w:pos="540"/>
                <w:tab w:val="left" w:pos="900"/>
                <w:tab w:val="left" w:pos="3420"/>
              </w:tabs>
              <w:jc w:val="center"/>
              <w:rPr>
                <w:rFonts w:ascii="Calibri" w:hAnsi="Calibri"/>
                <w:sz w:val="18"/>
                <w:szCs w:val="18"/>
              </w:rPr>
            </w:pPr>
          </w:p>
        </w:tc>
        <w:tc>
          <w:tcPr>
            <w:tcW w:w="946" w:type="dxa"/>
            <w:vMerge/>
            <w:vAlign w:val="bottom"/>
          </w:tcPr>
          <w:p w14:paraId="308DB13D"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828" w:type="dxa"/>
            <w:vAlign w:val="bottom"/>
          </w:tcPr>
          <w:p w14:paraId="308DB13E"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8" w:type="dxa"/>
            <w:vAlign w:val="bottom"/>
          </w:tcPr>
          <w:p w14:paraId="308DB13F" w14:textId="77777777" w:rsidR="00C54A14" w:rsidRDefault="00C54A14" w:rsidP="00B054BA">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299" w:type="dxa"/>
            <w:vMerge/>
            <w:vAlign w:val="bottom"/>
          </w:tcPr>
          <w:p w14:paraId="308DB140" w14:textId="77777777" w:rsidR="00C54A14" w:rsidRPr="009B3A0C" w:rsidRDefault="00C54A14" w:rsidP="00C941AB">
            <w:pPr>
              <w:tabs>
                <w:tab w:val="left" w:pos="540"/>
                <w:tab w:val="left" w:pos="900"/>
                <w:tab w:val="left" w:pos="3420"/>
              </w:tabs>
              <w:jc w:val="center"/>
              <w:rPr>
                <w:rFonts w:ascii="Calibri" w:hAnsi="Calibri"/>
                <w:sz w:val="18"/>
                <w:szCs w:val="18"/>
              </w:rPr>
            </w:pPr>
          </w:p>
        </w:tc>
        <w:tc>
          <w:tcPr>
            <w:tcW w:w="2818" w:type="dxa"/>
            <w:vMerge/>
            <w:vAlign w:val="bottom"/>
          </w:tcPr>
          <w:p w14:paraId="308DB141" w14:textId="77777777" w:rsidR="00C54A14" w:rsidRPr="009B3A0C" w:rsidRDefault="00C54A14" w:rsidP="000C4332">
            <w:pPr>
              <w:tabs>
                <w:tab w:val="left" w:pos="540"/>
                <w:tab w:val="left" w:pos="900"/>
                <w:tab w:val="left" w:pos="3420"/>
              </w:tabs>
              <w:jc w:val="center"/>
              <w:rPr>
                <w:rFonts w:ascii="Calibri" w:hAnsi="Calibri"/>
                <w:sz w:val="18"/>
                <w:szCs w:val="18"/>
              </w:rPr>
            </w:pPr>
          </w:p>
        </w:tc>
      </w:tr>
      <w:tr w:rsidR="00C54A14" w:rsidRPr="009B3A0C" w14:paraId="308DB14F" w14:textId="77777777" w:rsidTr="0083511B">
        <w:trPr>
          <w:cantSplit/>
          <w:trHeight w:val="45"/>
        </w:trPr>
        <w:tc>
          <w:tcPr>
            <w:tcW w:w="905" w:type="dxa"/>
            <w:vAlign w:val="bottom"/>
          </w:tcPr>
          <w:p w14:paraId="308DB14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4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4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4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4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vAlign w:val="bottom"/>
          </w:tcPr>
          <w:p w14:paraId="308DB148"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182" w:type="dxa"/>
            <w:vAlign w:val="bottom"/>
          </w:tcPr>
          <w:p w14:paraId="308DB14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4A"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828" w:type="dxa"/>
            <w:vAlign w:val="bottom"/>
          </w:tcPr>
          <w:p w14:paraId="308DB14B" w14:textId="77777777" w:rsidR="00C54A14" w:rsidRPr="009B3A0C" w:rsidRDefault="00C54A14" w:rsidP="00E91275">
            <w:pPr>
              <w:tabs>
                <w:tab w:val="left" w:pos="540"/>
                <w:tab w:val="left" w:pos="900"/>
                <w:tab w:val="left" w:pos="3420"/>
              </w:tabs>
              <w:jc w:val="center"/>
              <w:rPr>
                <w:rFonts w:ascii="Calibri" w:hAnsi="Calibri"/>
                <w:sz w:val="18"/>
                <w:szCs w:val="18"/>
              </w:rPr>
            </w:pPr>
          </w:p>
        </w:tc>
        <w:tc>
          <w:tcPr>
            <w:tcW w:w="828" w:type="dxa"/>
            <w:vAlign w:val="bottom"/>
          </w:tcPr>
          <w:p w14:paraId="308DB14C" w14:textId="77777777" w:rsidR="00C54A14" w:rsidRPr="009B3A0C" w:rsidRDefault="00C54A14" w:rsidP="00787CA9">
            <w:pPr>
              <w:tabs>
                <w:tab w:val="left" w:pos="540"/>
                <w:tab w:val="left" w:pos="900"/>
                <w:tab w:val="left" w:pos="3420"/>
              </w:tabs>
              <w:jc w:val="center"/>
              <w:rPr>
                <w:rFonts w:ascii="Calibri" w:hAnsi="Calibri"/>
                <w:sz w:val="18"/>
                <w:szCs w:val="18"/>
              </w:rPr>
            </w:pPr>
          </w:p>
        </w:tc>
        <w:tc>
          <w:tcPr>
            <w:tcW w:w="1299" w:type="dxa"/>
            <w:vAlign w:val="bottom"/>
          </w:tcPr>
          <w:p w14:paraId="308DB14D"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4E" w14:textId="77777777" w:rsidR="00C54A14" w:rsidRPr="009B3A0C" w:rsidRDefault="00C54A14" w:rsidP="00BC7969">
            <w:pPr>
              <w:tabs>
                <w:tab w:val="left" w:pos="540"/>
                <w:tab w:val="left" w:pos="900"/>
                <w:tab w:val="left" w:pos="3420"/>
              </w:tabs>
              <w:jc w:val="center"/>
              <w:rPr>
                <w:rFonts w:ascii="Calibri" w:hAnsi="Calibri"/>
                <w:sz w:val="18"/>
                <w:szCs w:val="18"/>
              </w:rPr>
            </w:pPr>
          </w:p>
        </w:tc>
      </w:tr>
      <w:tr w:rsidR="00C54A14" w:rsidRPr="009B3A0C" w14:paraId="308DB15C" w14:textId="77777777" w:rsidTr="0083511B">
        <w:trPr>
          <w:cantSplit/>
          <w:trHeight w:val="45"/>
        </w:trPr>
        <w:tc>
          <w:tcPr>
            <w:tcW w:w="905" w:type="dxa"/>
            <w:vAlign w:val="bottom"/>
          </w:tcPr>
          <w:p w14:paraId="308DB150"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628" w:type="dxa"/>
            <w:vAlign w:val="bottom"/>
          </w:tcPr>
          <w:p w14:paraId="308DB151"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96" w:type="dxa"/>
            <w:vAlign w:val="bottom"/>
          </w:tcPr>
          <w:p w14:paraId="308DB152"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008" w:type="dxa"/>
            <w:vAlign w:val="bottom"/>
          </w:tcPr>
          <w:p w14:paraId="308DB153"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vAlign w:val="bottom"/>
          </w:tcPr>
          <w:p w14:paraId="308DB154"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76" w:type="dxa"/>
            <w:gridSpan w:val="2"/>
          </w:tcPr>
          <w:p w14:paraId="308DB155"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182" w:type="dxa"/>
            <w:vAlign w:val="bottom"/>
          </w:tcPr>
          <w:p w14:paraId="308DB156"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946" w:type="dxa"/>
            <w:vAlign w:val="bottom"/>
          </w:tcPr>
          <w:p w14:paraId="308DB157"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8"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828" w:type="dxa"/>
            <w:vAlign w:val="bottom"/>
          </w:tcPr>
          <w:p w14:paraId="308DB159"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1299" w:type="dxa"/>
            <w:vAlign w:val="bottom"/>
          </w:tcPr>
          <w:p w14:paraId="308DB15A" w14:textId="77777777" w:rsidR="00C54A14" w:rsidRPr="009B3A0C" w:rsidRDefault="00C54A14" w:rsidP="000C4332">
            <w:pPr>
              <w:tabs>
                <w:tab w:val="left" w:pos="540"/>
                <w:tab w:val="left" w:pos="900"/>
                <w:tab w:val="left" w:pos="3420"/>
              </w:tabs>
              <w:jc w:val="center"/>
              <w:rPr>
                <w:rFonts w:ascii="Calibri" w:hAnsi="Calibri"/>
                <w:sz w:val="18"/>
                <w:szCs w:val="18"/>
              </w:rPr>
            </w:pPr>
          </w:p>
        </w:tc>
        <w:tc>
          <w:tcPr>
            <w:tcW w:w="2818" w:type="dxa"/>
            <w:vAlign w:val="bottom"/>
          </w:tcPr>
          <w:p w14:paraId="308DB15B" w14:textId="77777777" w:rsidR="00C54A14" w:rsidRPr="009B3A0C" w:rsidRDefault="00C54A14" w:rsidP="000C4332">
            <w:pPr>
              <w:tabs>
                <w:tab w:val="left" w:pos="540"/>
                <w:tab w:val="left" w:pos="900"/>
                <w:tab w:val="left" w:pos="3420"/>
              </w:tabs>
              <w:jc w:val="center"/>
              <w:rPr>
                <w:rFonts w:ascii="Calibri" w:hAnsi="Calibri"/>
                <w:sz w:val="18"/>
                <w:szCs w:val="18"/>
              </w:rPr>
            </w:pPr>
          </w:p>
        </w:tc>
      </w:tr>
    </w:tbl>
    <w:p w14:paraId="308DB15D" w14:textId="77777777" w:rsidR="001C2BCE" w:rsidRPr="004358FA" w:rsidRDefault="001C2BCE" w:rsidP="001C2BCE">
      <w:pPr>
        <w:tabs>
          <w:tab w:val="left" w:pos="1368"/>
          <w:tab w:val="left" w:pos="2988"/>
          <w:tab w:val="left" w:pos="3978"/>
          <w:tab w:val="left" w:pos="5508"/>
          <w:tab w:val="left" w:pos="6948"/>
          <w:tab w:val="left" w:pos="7938"/>
          <w:tab w:val="left" w:pos="9108"/>
          <w:tab w:val="left" w:pos="10098"/>
          <w:tab w:val="left" w:pos="11178"/>
        </w:tabs>
        <w:rPr>
          <w:rFonts w:ascii="Calibri" w:hAnsi="Calibri"/>
          <w:sz w:val="20"/>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389"/>
        <w:gridCol w:w="1170"/>
        <w:gridCol w:w="1170"/>
        <w:gridCol w:w="1530"/>
        <w:gridCol w:w="1170"/>
        <w:gridCol w:w="1168"/>
        <w:gridCol w:w="829"/>
        <w:gridCol w:w="1603"/>
        <w:gridCol w:w="2498"/>
      </w:tblGrid>
      <w:tr w:rsidR="00B11F48" w:rsidRPr="009B3A0C" w14:paraId="308DB15F" w14:textId="77777777" w:rsidTr="00F36F28">
        <w:trPr>
          <w:cantSplit/>
          <w:trHeight w:val="317"/>
        </w:trPr>
        <w:tc>
          <w:tcPr>
            <w:tcW w:w="14373" w:type="dxa"/>
            <w:gridSpan w:val="10"/>
            <w:shd w:val="clear" w:color="auto" w:fill="auto"/>
            <w:vAlign w:val="center"/>
          </w:tcPr>
          <w:p w14:paraId="308DB15E" w14:textId="131421CC" w:rsidR="00B11F48" w:rsidRPr="009B3A0C" w:rsidRDefault="00B11F48" w:rsidP="004A2993">
            <w:pPr>
              <w:keepNext/>
              <w:rPr>
                <w:rFonts w:ascii="Calibri" w:hAnsi="Calibri"/>
                <w:b/>
                <w:sz w:val="22"/>
                <w:szCs w:val="22"/>
              </w:rPr>
            </w:pPr>
            <w:r w:rsidRPr="004358FA">
              <w:rPr>
                <w:rFonts w:ascii="Calibri" w:eastAsia="Calibri" w:hAnsi="Calibri"/>
                <w:b/>
                <w:sz w:val="20"/>
                <w:szCs w:val="22"/>
              </w:rPr>
              <w:t xml:space="preserve">C. </w:t>
            </w:r>
            <w:r w:rsidR="00DC74ED" w:rsidRPr="004358FA">
              <w:rPr>
                <w:rFonts w:ascii="Calibri" w:eastAsia="Calibri" w:hAnsi="Calibri"/>
                <w:b/>
                <w:sz w:val="20"/>
                <w:szCs w:val="22"/>
              </w:rPr>
              <w:t>Opaque Surface Details</w:t>
            </w:r>
            <w:r w:rsidRPr="004358FA">
              <w:rPr>
                <w:rFonts w:ascii="Calibri" w:eastAsia="Calibri" w:hAnsi="Calibri"/>
                <w:b/>
                <w:sz w:val="20"/>
                <w:szCs w:val="22"/>
              </w:rPr>
              <w:t xml:space="preserve"> </w:t>
            </w:r>
            <w:r w:rsidR="00C2776C" w:rsidRPr="004358FA">
              <w:rPr>
                <w:rFonts w:ascii="Calibri" w:eastAsia="Calibri" w:hAnsi="Calibri"/>
                <w:b/>
                <w:sz w:val="20"/>
                <w:szCs w:val="22"/>
              </w:rPr>
              <w:t>– Non</w:t>
            </w:r>
            <w:del w:id="5" w:author="Shewmaker, Michael@Energy" w:date="2018-11-05T11:28:00Z">
              <w:r w:rsidR="00C2776C" w:rsidRPr="004358FA" w:rsidDel="007E5C8E">
                <w:rPr>
                  <w:rFonts w:ascii="Calibri" w:eastAsia="Calibri" w:hAnsi="Calibri"/>
                  <w:b/>
                  <w:sz w:val="20"/>
                  <w:szCs w:val="22"/>
                </w:rPr>
                <w:delText>-</w:delText>
              </w:r>
            </w:del>
            <w:r w:rsidRPr="004358FA">
              <w:rPr>
                <w:rFonts w:ascii="Calibri" w:eastAsia="Calibri" w:hAnsi="Calibri"/>
                <w:b/>
                <w:sz w:val="20"/>
                <w:szCs w:val="22"/>
              </w:rPr>
              <w:t xml:space="preserve">framed </w:t>
            </w:r>
            <w:r w:rsidRPr="004358FA">
              <w:rPr>
                <w:rFonts w:ascii="Calibri" w:eastAsia="Calibri" w:hAnsi="Calibri"/>
                <w:sz w:val="20"/>
                <w:szCs w:val="22"/>
              </w:rPr>
              <w:t>(</w:t>
            </w:r>
            <w:r w:rsidR="00D4432F" w:rsidRPr="004358FA">
              <w:rPr>
                <w:rFonts w:ascii="Calibri" w:eastAsia="Calibri" w:hAnsi="Calibri"/>
                <w:sz w:val="20"/>
                <w:szCs w:val="22"/>
              </w:rPr>
              <w:t xml:space="preserve">Section </w:t>
            </w:r>
            <w:r w:rsidRPr="004358FA">
              <w:rPr>
                <w:rFonts w:ascii="Calibri" w:eastAsia="Calibri" w:hAnsi="Calibri"/>
                <w:sz w:val="20"/>
                <w:szCs w:val="22"/>
              </w:rPr>
              <w:t>150.1(c)1)</w:t>
            </w:r>
          </w:p>
        </w:tc>
      </w:tr>
      <w:tr w:rsidR="00F36F28" w:rsidRPr="009B3A0C" w14:paraId="308DB16B" w14:textId="77777777" w:rsidTr="008E11BD">
        <w:trPr>
          <w:cantSplit/>
          <w:trHeight w:val="45"/>
        </w:trPr>
        <w:tc>
          <w:tcPr>
            <w:tcW w:w="846" w:type="dxa"/>
            <w:vAlign w:val="center"/>
          </w:tcPr>
          <w:p w14:paraId="308DB160"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389" w:type="dxa"/>
            <w:vAlign w:val="center"/>
          </w:tcPr>
          <w:p w14:paraId="308DB161" w14:textId="77777777"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70" w:type="dxa"/>
            <w:vAlign w:val="center"/>
          </w:tcPr>
          <w:p w14:paraId="308DB163" w14:textId="7467DEA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170" w:type="dxa"/>
            <w:vAlign w:val="center"/>
          </w:tcPr>
          <w:p w14:paraId="308DB164" w14:textId="0C5170FC" w:rsidR="00F36F28" w:rsidRPr="009B3A0C" w:rsidDel="00773279"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04</w:t>
            </w:r>
          </w:p>
        </w:tc>
        <w:tc>
          <w:tcPr>
            <w:tcW w:w="1530" w:type="dxa"/>
            <w:vAlign w:val="center"/>
          </w:tcPr>
          <w:p w14:paraId="308DB165" w14:textId="48CF30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05</w:t>
            </w:r>
          </w:p>
        </w:tc>
        <w:tc>
          <w:tcPr>
            <w:tcW w:w="1170" w:type="dxa"/>
            <w:vAlign w:val="center"/>
          </w:tcPr>
          <w:p w14:paraId="308DB166" w14:textId="7DDCA17A"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06</w:t>
            </w:r>
          </w:p>
        </w:tc>
        <w:tc>
          <w:tcPr>
            <w:tcW w:w="1168" w:type="dxa"/>
            <w:vAlign w:val="center"/>
          </w:tcPr>
          <w:p w14:paraId="308DB167" w14:textId="727B0CA6"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07</w:t>
            </w:r>
          </w:p>
        </w:tc>
        <w:tc>
          <w:tcPr>
            <w:tcW w:w="829" w:type="dxa"/>
            <w:vAlign w:val="center"/>
          </w:tcPr>
          <w:p w14:paraId="308DB168" w14:textId="31E13EF0" w:rsidR="00F36F28" w:rsidRPr="009B3A0C" w:rsidRDefault="00F36F28" w:rsidP="00F36F28">
            <w:pPr>
              <w:tabs>
                <w:tab w:val="left" w:pos="540"/>
                <w:tab w:val="left" w:pos="900"/>
                <w:tab w:val="left" w:pos="3420"/>
              </w:tabs>
              <w:ind w:left="540" w:hanging="540"/>
              <w:jc w:val="center"/>
              <w:rPr>
                <w:rFonts w:ascii="Calibri" w:hAnsi="Calibri"/>
                <w:sz w:val="18"/>
                <w:szCs w:val="18"/>
              </w:rPr>
            </w:pPr>
            <w:r>
              <w:rPr>
                <w:rFonts w:ascii="Calibri" w:hAnsi="Calibri"/>
                <w:sz w:val="18"/>
                <w:szCs w:val="18"/>
              </w:rPr>
              <w:t>08</w:t>
            </w:r>
          </w:p>
        </w:tc>
        <w:tc>
          <w:tcPr>
            <w:tcW w:w="1603" w:type="dxa"/>
            <w:vAlign w:val="center"/>
          </w:tcPr>
          <w:p w14:paraId="308DB169" w14:textId="798724AA" w:rsidR="00F36F28" w:rsidRPr="009B3A0C" w:rsidRDefault="00F36F28" w:rsidP="00464633">
            <w:pPr>
              <w:tabs>
                <w:tab w:val="left" w:pos="540"/>
                <w:tab w:val="left" w:pos="900"/>
                <w:tab w:val="left" w:pos="3420"/>
              </w:tabs>
              <w:jc w:val="center"/>
              <w:rPr>
                <w:rFonts w:ascii="Calibri" w:hAnsi="Calibri"/>
                <w:sz w:val="18"/>
                <w:szCs w:val="18"/>
              </w:rPr>
            </w:pPr>
            <w:r>
              <w:rPr>
                <w:rFonts w:ascii="Calibri" w:hAnsi="Calibri"/>
                <w:sz w:val="18"/>
                <w:szCs w:val="18"/>
              </w:rPr>
              <w:t>09</w:t>
            </w:r>
          </w:p>
        </w:tc>
        <w:tc>
          <w:tcPr>
            <w:tcW w:w="2498" w:type="dxa"/>
            <w:vAlign w:val="center"/>
          </w:tcPr>
          <w:p w14:paraId="308DB16A" w14:textId="1F346880" w:rsidR="00F36F28" w:rsidRPr="009B3A0C" w:rsidRDefault="00F36F28" w:rsidP="00F36F28">
            <w:pPr>
              <w:tabs>
                <w:tab w:val="left" w:pos="540"/>
                <w:tab w:val="left" w:pos="900"/>
                <w:tab w:val="left" w:pos="3420"/>
              </w:tabs>
              <w:jc w:val="center"/>
              <w:rPr>
                <w:rFonts w:ascii="Calibri" w:hAnsi="Calibri"/>
                <w:sz w:val="18"/>
                <w:szCs w:val="18"/>
              </w:rPr>
            </w:pPr>
            <w:r>
              <w:rPr>
                <w:rFonts w:ascii="Calibri" w:hAnsi="Calibri"/>
                <w:sz w:val="18"/>
                <w:szCs w:val="18"/>
              </w:rPr>
              <w:t>10</w:t>
            </w:r>
          </w:p>
        </w:tc>
      </w:tr>
      <w:tr w:rsidR="00F36F28" w:rsidRPr="009B3A0C" w14:paraId="308DB174" w14:textId="77777777" w:rsidTr="00204AF5">
        <w:trPr>
          <w:cantSplit/>
          <w:trHeight w:val="249"/>
        </w:trPr>
        <w:tc>
          <w:tcPr>
            <w:tcW w:w="846" w:type="dxa"/>
            <w:vMerge w:val="restart"/>
            <w:vAlign w:val="bottom"/>
          </w:tcPr>
          <w:p w14:paraId="308DB16C" w14:textId="77777777" w:rsidR="00F36F28" w:rsidRPr="009B3A0C" w:rsidRDefault="00F36F28" w:rsidP="001B163D">
            <w:pPr>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389" w:type="dxa"/>
            <w:vMerge w:val="restart"/>
            <w:vAlign w:val="bottom"/>
          </w:tcPr>
          <w:p w14:paraId="308DB16D" w14:textId="2872E68E" w:rsidR="00F36F28" w:rsidRPr="009B3A0C" w:rsidRDefault="00F36F28" w:rsidP="0083798F">
            <w:pPr>
              <w:tabs>
                <w:tab w:val="left" w:pos="540"/>
                <w:tab w:val="left" w:pos="900"/>
                <w:tab w:val="left" w:pos="3420"/>
              </w:tabs>
              <w:jc w:val="center"/>
              <w:rPr>
                <w:rFonts w:ascii="Calibri" w:hAnsi="Calibri"/>
                <w:sz w:val="18"/>
                <w:szCs w:val="18"/>
              </w:rPr>
            </w:pPr>
            <w:ins w:id="6" w:author="Dee Anne Ross" w:date="2018-08-23T09:34:00Z">
              <w:r w:rsidRPr="009B3A0C">
                <w:rPr>
                  <w:rFonts w:ascii="Calibri" w:hAnsi="Calibri"/>
                  <w:sz w:val="18"/>
                  <w:szCs w:val="18"/>
                </w:rPr>
                <w:t>Assembly Materials</w:t>
              </w:r>
              <w:r w:rsidRPr="009B3A0C" w:rsidDel="00F36F28">
                <w:rPr>
                  <w:rFonts w:ascii="Calibri" w:hAnsi="Calibri"/>
                  <w:sz w:val="18"/>
                  <w:szCs w:val="18"/>
                </w:rPr>
                <w:t xml:space="preserve"> </w:t>
              </w:r>
            </w:ins>
            <w:del w:id="7" w:author="Dee Anne Ross" w:date="2018-08-23T09:34:00Z">
              <w:r w:rsidRPr="009B3A0C" w:rsidDel="00F36F28">
                <w:rPr>
                  <w:rFonts w:ascii="Calibri" w:hAnsi="Calibri"/>
                  <w:sz w:val="18"/>
                  <w:szCs w:val="18"/>
                </w:rPr>
                <w:delText>Assembly Type</w:delText>
              </w:r>
            </w:del>
          </w:p>
        </w:tc>
        <w:tc>
          <w:tcPr>
            <w:tcW w:w="1170" w:type="dxa"/>
            <w:vMerge w:val="restart"/>
            <w:vAlign w:val="bottom"/>
          </w:tcPr>
          <w:p w14:paraId="30BD4BE4" w14:textId="77777777" w:rsidR="00F36F28" w:rsidRDefault="00F36F28" w:rsidP="00F36F28">
            <w:pPr>
              <w:tabs>
                <w:tab w:val="left" w:pos="540"/>
                <w:tab w:val="left" w:pos="900"/>
                <w:tab w:val="left" w:pos="3420"/>
              </w:tabs>
              <w:jc w:val="center"/>
              <w:rPr>
                <w:ins w:id="8" w:author="Dee Anne Ross" w:date="2018-08-23T09:34:00Z"/>
                <w:rFonts w:ascii="Calibri" w:hAnsi="Calibri"/>
                <w:sz w:val="18"/>
                <w:szCs w:val="18"/>
              </w:rPr>
            </w:pPr>
            <w:ins w:id="9" w:author="Dee Anne Ross" w:date="2018-08-23T09:34:00Z">
              <w:r w:rsidRPr="009B3A0C">
                <w:rPr>
                  <w:rFonts w:ascii="Calibri" w:hAnsi="Calibri"/>
                  <w:sz w:val="18"/>
                  <w:szCs w:val="18"/>
                </w:rPr>
                <w:t>Thickness</w:t>
              </w:r>
            </w:ins>
          </w:p>
          <w:p w14:paraId="308DB16F" w14:textId="543B44C0" w:rsidR="00F36F28" w:rsidDel="00F36F28" w:rsidRDefault="00F36F28" w:rsidP="006C7183">
            <w:pPr>
              <w:tabs>
                <w:tab w:val="left" w:pos="540"/>
                <w:tab w:val="left" w:pos="900"/>
                <w:tab w:val="left" w:pos="3420"/>
              </w:tabs>
              <w:jc w:val="center"/>
              <w:rPr>
                <w:del w:id="10" w:author="Dee Anne Ross" w:date="2018-08-23T09:34:00Z"/>
                <w:rFonts w:ascii="Calibri" w:hAnsi="Calibri"/>
                <w:sz w:val="18"/>
                <w:szCs w:val="18"/>
              </w:rPr>
            </w:pPr>
            <w:ins w:id="11" w:author="Dee Anne Ross" w:date="2018-08-23T09:34:00Z">
              <w:r>
                <w:rPr>
                  <w:rFonts w:ascii="Calibri" w:hAnsi="Calibri"/>
                  <w:sz w:val="18"/>
                  <w:szCs w:val="18"/>
                </w:rPr>
                <w:t>(inches)</w:t>
              </w:r>
            </w:ins>
            <w:del w:id="12" w:author="Dee Anne Ross" w:date="2018-08-23T09:34:00Z">
              <w:r w:rsidRPr="009B3A0C" w:rsidDel="00F36F28">
                <w:rPr>
                  <w:rFonts w:ascii="Calibri" w:hAnsi="Calibri"/>
                  <w:sz w:val="18"/>
                  <w:szCs w:val="18"/>
                </w:rPr>
                <w:delText>Assembly MaterialsThickness</w:delText>
              </w:r>
            </w:del>
          </w:p>
          <w:p w14:paraId="308DB170" w14:textId="35471A78" w:rsidR="00F36F28" w:rsidRPr="009B3A0C" w:rsidRDefault="00F36F28" w:rsidP="006C7183">
            <w:pPr>
              <w:tabs>
                <w:tab w:val="left" w:pos="540"/>
                <w:tab w:val="left" w:pos="900"/>
                <w:tab w:val="left" w:pos="3420"/>
              </w:tabs>
              <w:jc w:val="center"/>
              <w:rPr>
                <w:rFonts w:ascii="Calibri" w:hAnsi="Calibri"/>
                <w:sz w:val="18"/>
                <w:szCs w:val="18"/>
              </w:rPr>
            </w:pPr>
            <w:del w:id="13" w:author="Dee Anne Ross" w:date="2018-08-23T09:34:00Z">
              <w:r w:rsidDel="00F36F28">
                <w:rPr>
                  <w:rFonts w:ascii="Calibri" w:hAnsi="Calibri"/>
                  <w:sz w:val="18"/>
                  <w:szCs w:val="18"/>
                </w:rPr>
                <w:delText>(inches)</w:delText>
              </w:r>
            </w:del>
          </w:p>
        </w:tc>
        <w:tc>
          <w:tcPr>
            <w:tcW w:w="5867" w:type="dxa"/>
            <w:gridSpan w:val="5"/>
            <w:vAlign w:val="bottom"/>
          </w:tcPr>
          <w:p w14:paraId="308DB171" w14:textId="77777777" w:rsidR="00F36F28" w:rsidRPr="00E77A45" w:rsidRDefault="00F36F28" w:rsidP="00657126">
            <w:pPr>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1603" w:type="dxa"/>
            <w:vAlign w:val="bottom"/>
          </w:tcPr>
          <w:p w14:paraId="308DB172" w14:textId="77777777" w:rsidR="00F36F28" w:rsidRPr="00E77A45" w:rsidRDefault="00F36F28" w:rsidP="00AC5D59">
            <w:pPr>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Required </w:t>
            </w:r>
          </w:p>
        </w:tc>
        <w:tc>
          <w:tcPr>
            <w:tcW w:w="2498" w:type="dxa"/>
            <w:vMerge w:val="restart"/>
            <w:vAlign w:val="bottom"/>
          </w:tcPr>
          <w:p w14:paraId="308DB173"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F36F28" w:rsidRPr="009B3A0C" w14:paraId="308DB17F" w14:textId="77777777" w:rsidTr="007C6199">
        <w:trPr>
          <w:cantSplit/>
          <w:trHeight w:val="386"/>
        </w:trPr>
        <w:tc>
          <w:tcPr>
            <w:tcW w:w="846" w:type="dxa"/>
            <w:vMerge/>
            <w:vAlign w:val="bottom"/>
          </w:tcPr>
          <w:p w14:paraId="308DB175"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76"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78"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restart"/>
            <w:vAlign w:val="bottom"/>
          </w:tcPr>
          <w:p w14:paraId="308DB179" w14:textId="77777777" w:rsidR="00F36F28" w:rsidRPr="009B3A0C" w:rsidRDefault="00F36F28" w:rsidP="00A97A73">
            <w:pPr>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530" w:type="dxa"/>
            <w:vMerge w:val="restart"/>
            <w:vAlign w:val="bottom"/>
          </w:tcPr>
          <w:p w14:paraId="308DB17A" w14:textId="77777777" w:rsidR="00F36F28" w:rsidRPr="009B3A0C" w:rsidRDefault="00F36F28" w:rsidP="00571768">
            <w:pPr>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1170" w:type="dxa"/>
            <w:vMerge w:val="restart"/>
            <w:vAlign w:val="bottom"/>
          </w:tcPr>
          <w:p w14:paraId="308DB17B" w14:textId="3887E89E" w:rsidR="00F36F28" w:rsidRDefault="00F36F28" w:rsidP="00D35696">
            <w:pPr>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997" w:type="dxa"/>
            <w:gridSpan w:val="2"/>
            <w:vAlign w:val="bottom"/>
          </w:tcPr>
          <w:p w14:paraId="308DB17C" w14:textId="77777777" w:rsidR="00F36F28" w:rsidRPr="009B3A0C" w:rsidRDefault="00F36F28" w:rsidP="00145A37">
            <w:pPr>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1603" w:type="dxa"/>
            <w:vMerge w:val="restart"/>
            <w:vAlign w:val="bottom"/>
          </w:tcPr>
          <w:p w14:paraId="308DB17D" w14:textId="3155C96C" w:rsidR="00F36F28" w:rsidRPr="009B3A0C" w:rsidRDefault="00F36F28" w:rsidP="00D24B6A">
            <w:pPr>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del w:id="14" w:author="Dee Anne Ross" w:date="2018-07-24T08:04:00Z">
              <w:r w:rsidRPr="009B3A0C" w:rsidDel="00D24B6A">
                <w:rPr>
                  <w:rFonts w:ascii="Calibri" w:hAnsi="Calibri"/>
                  <w:sz w:val="18"/>
                  <w:szCs w:val="18"/>
                </w:rPr>
                <w:delText>Package A</w:delText>
              </w:r>
            </w:del>
            <w:ins w:id="15" w:author="Dee Anne Ross" w:date="2018-07-24T08:04:00Z">
              <w:r>
                <w:rPr>
                  <w:rFonts w:ascii="Calibri" w:hAnsi="Calibri"/>
                  <w:sz w:val="18"/>
                  <w:szCs w:val="18"/>
                </w:rPr>
                <w:t xml:space="preserve"> Table 150.1-</w:t>
              </w:r>
              <w:r w:rsidRPr="009B3A0C">
                <w:rPr>
                  <w:rFonts w:ascii="Calibri" w:hAnsi="Calibri"/>
                  <w:sz w:val="18"/>
                  <w:szCs w:val="18"/>
                </w:rPr>
                <w:t>A</w:t>
              </w:r>
              <w:r>
                <w:rPr>
                  <w:rFonts w:ascii="Calibri" w:hAnsi="Calibri"/>
                  <w:sz w:val="18"/>
                  <w:szCs w:val="18"/>
                </w:rPr>
                <w:t xml:space="preserve"> or B</w:t>
              </w:r>
            </w:ins>
          </w:p>
        </w:tc>
        <w:tc>
          <w:tcPr>
            <w:tcW w:w="2498" w:type="dxa"/>
            <w:vMerge/>
            <w:vAlign w:val="bottom"/>
          </w:tcPr>
          <w:p w14:paraId="308DB17E"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8B" w14:textId="77777777" w:rsidTr="007C6199">
        <w:trPr>
          <w:cantSplit/>
          <w:trHeight w:val="386"/>
        </w:trPr>
        <w:tc>
          <w:tcPr>
            <w:tcW w:w="846" w:type="dxa"/>
            <w:vMerge/>
            <w:vAlign w:val="bottom"/>
          </w:tcPr>
          <w:p w14:paraId="308DB180" w14:textId="77777777" w:rsidR="00F36F28" w:rsidRPr="009B3A0C" w:rsidRDefault="00F36F28" w:rsidP="001B163D">
            <w:pPr>
              <w:tabs>
                <w:tab w:val="left" w:pos="540"/>
                <w:tab w:val="left" w:pos="900"/>
                <w:tab w:val="left" w:pos="3420"/>
              </w:tabs>
              <w:jc w:val="center"/>
              <w:rPr>
                <w:rFonts w:ascii="Calibri" w:hAnsi="Calibri"/>
                <w:sz w:val="18"/>
                <w:szCs w:val="18"/>
              </w:rPr>
            </w:pPr>
          </w:p>
        </w:tc>
        <w:tc>
          <w:tcPr>
            <w:tcW w:w="2389" w:type="dxa"/>
            <w:vMerge/>
            <w:vAlign w:val="bottom"/>
          </w:tcPr>
          <w:p w14:paraId="308DB181" w14:textId="77777777" w:rsidR="00F36F28" w:rsidRPr="009B3A0C" w:rsidRDefault="00F36F28" w:rsidP="0083798F">
            <w:pPr>
              <w:tabs>
                <w:tab w:val="left" w:pos="540"/>
                <w:tab w:val="left" w:pos="900"/>
                <w:tab w:val="left" w:pos="3420"/>
              </w:tabs>
              <w:jc w:val="center"/>
              <w:rPr>
                <w:rFonts w:ascii="Calibri" w:hAnsi="Calibri"/>
                <w:sz w:val="18"/>
                <w:szCs w:val="18"/>
              </w:rPr>
            </w:pPr>
          </w:p>
        </w:tc>
        <w:tc>
          <w:tcPr>
            <w:tcW w:w="1170" w:type="dxa"/>
            <w:vMerge/>
            <w:vAlign w:val="bottom"/>
          </w:tcPr>
          <w:p w14:paraId="308DB183" w14:textId="77777777" w:rsidR="00F36F28" w:rsidRPr="009B3A0C" w:rsidRDefault="00F36F28" w:rsidP="006C7183">
            <w:pPr>
              <w:tabs>
                <w:tab w:val="left" w:pos="540"/>
                <w:tab w:val="left" w:pos="900"/>
                <w:tab w:val="left" w:pos="3420"/>
              </w:tabs>
              <w:jc w:val="center"/>
              <w:rPr>
                <w:rFonts w:ascii="Calibri" w:hAnsi="Calibri"/>
                <w:sz w:val="18"/>
                <w:szCs w:val="18"/>
              </w:rPr>
            </w:pPr>
          </w:p>
        </w:tc>
        <w:tc>
          <w:tcPr>
            <w:tcW w:w="1170" w:type="dxa"/>
            <w:vMerge/>
            <w:vAlign w:val="bottom"/>
          </w:tcPr>
          <w:p w14:paraId="308DB184" w14:textId="77777777" w:rsidR="00F36F28" w:rsidRPr="009B3A0C" w:rsidRDefault="00F36F28" w:rsidP="00936D0E">
            <w:pPr>
              <w:tabs>
                <w:tab w:val="left" w:pos="540"/>
                <w:tab w:val="left" w:pos="900"/>
                <w:tab w:val="left" w:pos="3420"/>
              </w:tabs>
              <w:jc w:val="center"/>
              <w:rPr>
                <w:rFonts w:ascii="Calibri" w:hAnsi="Calibri"/>
                <w:sz w:val="18"/>
                <w:szCs w:val="18"/>
              </w:rPr>
            </w:pPr>
          </w:p>
        </w:tc>
        <w:tc>
          <w:tcPr>
            <w:tcW w:w="1530" w:type="dxa"/>
            <w:vMerge/>
            <w:vAlign w:val="bottom"/>
          </w:tcPr>
          <w:p w14:paraId="308DB185" w14:textId="77777777" w:rsidR="00F36F28" w:rsidRPr="009B3A0C" w:rsidRDefault="00F36F28" w:rsidP="00571768">
            <w:pPr>
              <w:tabs>
                <w:tab w:val="left" w:pos="540"/>
                <w:tab w:val="left" w:pos="900"/>
                <w:tab w:val="left" w:pos="3420"/>
              </w:tabs>
              <w:jc w:val="center"/>
              <w:rPr>
                <w:rFonts w:ascii="Calibri" w:hAnsi="Calibri"/>
                <w:sz w:val="18"/>
                <w:szCs w:val="18"/>
              </w:rPr>
            </w:pPr>
          </w:p>
        </w:tc>
        <w:tc>
          <w:tcPr>
            <w:tcW w:w="1170" w:type="dxa"/>
            <w:vMerge/>
            <w:vAlign w:val="bottom"/>
          </w:tcPr>
          <w:p w14:paraId="308DB186" w14:textId="77777777" w:rsidR="00F36F28" w:rsidRPr="009B3A0C" w:rsidRDefault="00F36F28" w:rsidP="00D35696">
            <w:pPr>
              <w:tabs>
                <w:tab w:val="left" w:pos="540"/>
                <w:tab w:val="left" w:pos="900"/>
                <w:tab w:val="left" w:pos="3420"/>
              </w:tabs>
              <w:jc w:val="center"/>
              <w:rPr>
                <w:rFonts w:ascii="Calibri" w:hAnsi="Calibri"/>
                <w:sz w:val="18"/>
                <w:szCs w:val="18"/>
              </w:rPr>
            </w:pPr>
          </w:p>
        </w:tc>
        <w:tc>
          <w:tcPr>
            <w:tcW w:w="1168" w:type="dxa"/>
            <w:vAlign w:val="bottom"/>
          </w:tcPr>
          <w:p w14:paraId="308DB187"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vAlign w:val="bottom"/>
          </w:tcPr>
          <w:p w14:paraId="308DB188" w14:textId="77777777" w:rsidR="00F36F28" w:rsidRDefault="00F36F28" w:rsidP="00657126">
            <w:pPr>
              <w:tabs>
                <w:tab w:val="left" w:pos="540"/>
                <w:tab w:val="left" w:pos="900"/>
                <w:tab w:val="left" w:pos="3420"/>
              </w:tabs>
              <w:jc w:val="center"/>
              <w:rPr>
                <w:rFonts w:ascii="Calibri" w:hAnsi="Calibri"/>
                <w:sz w:val="18"/>
                <w:szCs w:val="18"/>
              </w:rPr>
            </w:pPr>
            <w:r>
              <w:rPr>
                <w:rFonts w:ascii="Calibri" w:hAnsi="Calibri"/>
                <w:sz w:val="18"/>
                <w:szCs w:val="18"/>
              </w:rPr>
              <w:t>Cell</w:t>
            </w:r>
          </w:p>
        </w:tc>
        <w:tc>
          <w:tcPr>
            <w:tcW w:w="1603" w:type="dxa"/>
            <w:vMerge/>
            <w:vAlign w:val="bottom"/>
          </w:tcPr>
          <w:p w14:paraId="308DB189" w14:textId="77777777" w:rsidR="00F36F28" w:rsidRPr="009B3A0C" w:rsidRDefault="00F36F28" w:rsidP="00AC5D59">
            <w:pPr>
              <w:tabs>
                <w:tab w:val="left" w:pos="540"/>
                <w:tab w:val="left" w:pos="900"/>
                <w:tab w:val="left" w:pos="3420"/>
              </w:tabs>
              <w:jc w:val="center"/>
              <w:rPr>
                <w:rFonts w:ascii="Calibri" w:hAnsi="Calibri"/>
                <w:sz w:val="18"/>
                <w:szCs w:val="18"/>
              </w:rPr>
            </w:pPr>
          </w:p>
        </w:tc>
        <w:tc>
          <w:tcPr>
            <w:tcW w:w="2498" w:type="dxa"/>
            <w:vMerge/>
            <w:vAlign w:val="bottom"/>
          </w:tcPr>
          <w:p w14:paraId="308DB18A" w14:textId="77777777" w:rsidR="00F36F28" w:rsidRPr="009B3A0C" w:rsidRDefault="00F36F28" w:rsidP="00B11F48">
            <w:pPr>
              <w:tabs>
                <w:tab w:val="left" w:pos="540"/>
                <w:tab w:val="left" w:pos="900"/>
                <w:tab w:val="left" w:pos="3420"/>
              </w:tabs>
              <w:ind w:left="540" w:hanging="540"/>
              <w:jc w:val="center"/>
              <w:rPr>
                <w:rFonts w:ascii="Calibri" w:hAnsi="Calibri"/>
                <w:sz w:val="18"/>
                <w:szCs w:val="18"/>
              </w:rPr>
            </w:pPr>
          </w:p>
        </w:tc>
      </w:tr>
      <w:tr w:rsidR="00F36F28" w:rsidRPr="009B3A0C" w14:paraId="308DB197" w14:textId="77777777" w:rsidTr="007C6199">
        <w:trPr>
          <w:cantSplit/>
          <w:trHeight w:val="45"/>
        </w:trPr>
        <w:tc>
          <w:tcPr>
            <w:tcW w:w="846" w:type="dxa"/>
            <w:vAlign w:val="bottom"/>
          </w:tcPr>
          <w:p w14:paraId="308DB18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8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8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2"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3"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94"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95"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96" w14:textId="77777777" w:rsidR="00F36F28" w:rsidRPr="009B3A0C" w:rsidRDefault="00F36F28" w:rsidP="000C4332">
            <w:pPr>
              <w:tabs>
                <w:tab w:val="left" w:pos="540"/>
                <w:tab w:val="left" w:pos="900"/>
                <w:tab w:val="left" w:pos="3420"/>
              </w:tabs>
              <w:jc w:val="center"/>
              <w:rPr>
                <w:rFonts w:ascii="Calibri" w:hAnsi="Calibri"/>
                <w:sz w:val="18"/>
                <w:szCs w:val="18"/>
              </w:rPr>
            </w:pPr>
          </w:p>
        </w:tc>
      </w:tr>
      <w:tr w:rsidR="00F36F28" w:rsidRPr="009B3A0C" w14:paraId="308DB1A3" w14:textId="77777777" w:rsidTr="007C6199">
        <w:trPr>
          <w:cantSplit/>
          <w:trHeight w:val="45"/>
        </w:trPr>
        <w:tc>
          <w:tcPr>
            <w:tcW w:w="846" w:type="dxa"/>
            <w:vAlign w:val="bottom"/>
          </w:tcPr>
          <w:p w14:paraId="308DB198"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389" w:type="dxa"/>
            <w:vAlign w:val="bottom"/>
          </w:tcPr>
          <w:p w14:paraId="308DB199"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B"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tcPr>
          <w:p w14:paraId="308DB19C"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530" w:type="dxa"/>
            <w:vAlign w:val="bottom"/>
          </w:tcPr>
          <w:p w14:paraId="308DB19D"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70" w:type="dxa"/>
            <w:vAlign w:val="bottom"/>
          </w:tcPr>
          <w:p w14:paraId="308DB19E"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168" w:type="dxa"/>
            <w:vAlign w:val="bottom"/>
          </w:tcPr>
          <w:p w14:paraId="308DB19F"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829" w:type="dxa"/>
            <w:vAlign w:val="bottom"/>
          </w:tcPr>
          <w:p w14:paraId="308DB1A0"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1603" w:type="dxa"/>
            <w:vAlign w:val="bottom"/>
          </w:tcPr>
          <w:p w14:paraId="308DB1A1" w14:textId="77777777" w:rsidR="00F36F28" w:rsidRPr="009B3A0C" w:rsidRDefault="00F36F28" w:rsidP="000C4332">
            <w:pPr>
              <w:tabs>
                <w:tab w:val="left" w:pos="540"/>
                <w:tab w:val="left" w:pos="900"/>
                <w:tab w:val="left" w:pos="3420"/>
              </w:tabs>
              <w:jc w:val="center"/>
              <w:rPr>
                <w:rFonts w:ascii="Calibri" w:hAnsi="Calibri"/>
                <w:sz w:val="18"/>
                <w:szCs w:val="18"/>
              </w:rPr>
            </w:pPr>
          </w:p>
        </w:tc>
        <w:tc>
          <w:tcPr>
            <w:tcW w:w="2498" w:type="dxa"/>
          </w:tcPr>
          <w:p w14:paraId="308DB1A2" w14:textId="77777777" w:rsidR="00F36F28" w:rsidRPr="009B3A0C" w:rsidRDefault="00F36F28" w:rsidP="000C4332">
            <w:pPr>
              <w:tabs>
                <w:tab w:val="left" w:pos="540"/>
                <w:tab w:val="left" w:pos="900"/>
                <w:tab w:val="left" w:pos="3420"/>
              </w:tabs>
              <w:jc w:val="center"/>
              <w:rPr>
                <w:rFonts w:ascii="Calibri" w:hAnsi="Calibri"/>
                <w:sz w:val="18"/>
                <w:szCs w:val="18"/>
              </w:rPr>
            </w:pPr>
          </w:p>
        </w:tc>
      </w:tr>
    </w:tbl>
    <w:p w14:paraId="308DB1A4" w14:textId="77777777" w:rsidR="00E77A45" w:rsidRDefault="00E77A45" w:rsidP="0034291A">
      <w:pPr>
        <w:rPr>
          <w:rFonts w:ascii="Calibri" w:hAnsi="Calibri"/>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9"/>
        <w:gridCol w:w="746"/>
        <w:gridCol w:w="1603"/>
        <w:gridCol w:w="959"/>
        <w:gridCol w:w="990"/>
        <w:gridCol w:w="1080"/>
        <w:gridCol w:w="720"/>
        <w:gridCol w:w="180"/>
        <w:gridCol w:w="900"/>
        <w:gridCol w:w="720"/>
        <w:gridCol w:w="146"/>
        <w:gridCol w:w="867"/>
        <w:gridCol w:w="697"/>
        <w:gridCol w:w="720"/>
        <w:gridCol w:w="720"/>
        <w:gridCol w:w="900"/>
        <w:gridCol w:w="720"/>
        <w:gridCol w:w="990"/>
      </w:tblGrid>
      <w:tr w:rsidR="006B55E8" w:rsidRPr="003E3A17" w:rsidDel="002A6C2D" w14:paraId="308DB1A6" w14:textId="38949384" w:rsidTr="00AC27D0">
        <w:trPr>
          <w:trHeight w:val="337"/>
          <w:del w:id="16" w:author="Shewmaker, Michael@Energy" w:date="2018-11-05T11:23:00Z"/>
        </w:trPr>
        <w:tc>
          <w:tcPr>
            <w:tcW w:w="14377" w:type="dxa"/>
            <w:gridSpan w:val="18"/>
            <w:vAlign w:val="center"/>
          </w:tcPr>
          <w:p w14:paraId="308DB1A5" w14:textId="34E10BF5" w:rsidR="006B55E8" w:rsidRPr="003E3A17" w:rsidDel="002A6C2D" w:rsidRDefault="006B55E8" w:rsidP="006B55E8">
            <w:pPr>
              <w:keepNext/>
              <w:rPr>
                <w:del w:id="17" w:author="Shewmaker, Michael@Energy" w:date="2018-11-05T11:23:00Z"/>
                <w:rFonts w:ascii="Calibri" w:eastAsia="Calibri" w:hAnsi="Calibri"/>
                <w:b/>
                <w:sz w:val="22"/>
                <w:szCs w:val="22"/>
              </w:rPr>
            </w:pPr>
            <w:del w:id="18" w:author="Shewmaker, Michael@Energy" w:date="2018-11-05T11:23:00Z">
              <w:r w:rsidRPr="004358FA" w:rsidDel="002A6C2D">
                <w:rPr>
                  <w:rFonts w:ascii="Calibri" w:eastAsia="Calibri" w:hAnsi="Calibri"/>
                  <w:b/>
                  <w:sz w:val="20"/>
                  <w:szCs w:val="22"/>
                </w:rPr>
                <w:lastRenderedPageBreak/>
                <w:delText xml:space="preserve">D. Opaque Surface Details – Mass Walls </w:delText>
              </w:r>
              <w:r w:rsidRPr="004358FA" w:rsidDel="002A6C2D">
                <w:rPr>
                  <w:rFonts w:ascii="Calibri" w:eastAsia="Calibri" w:hAnsi="Calibri"/>
                  <w:sz w:val="20"/>
                  <w:szCs w:val="22"/>
                </w:rPr>
                <w:delText>(Section 150.1(c)1)</w:delText>
              </w:r>
            </w:del>
          </w:p>
        </w:tc>
      </w:tr>
      <w:tr w:rsidR="006C225C" w:rsidRPr="003E3A17" w:rsidDel="002A6C2D" w14:paraId="308DB1B2" w14:textId="0BE087A7" w:rsidTr="00EE7739">
        <w:trPr>
          <w:trHeight w:val="231"/>
          <w:del w:id="19" w:author="Shewmaker, Michael@Energy" w:date="2018-11-05T11:23:00Z"/>
        </w:trPr>
        <w:tc>
          <w:tcPr>
            <w:tcW w:w="719" w:type="dxa"/>
            <w:shd w:val="clear" w:color="auto" w:fill="auto"/>
            <w:vAlign w:val="center"/>
          </w:tcPr>
          <w:p w14:paraId="308DB1A7" w14:textId="521824C1" w:rsidR="006C225C" w:rsidRPr="003E3A17" w:rsidDel="002A6C2D" w:rsidRDefault="006C225C" w:rsidP="00767B77">
            <w:pPr>
              <w:keepNext/>
              <w:jc w:val="center"/>
              <w:rPr>
                <w:del w:id="20" w:author="Shewmaker, Michael@Energy" w:date="2018-11-05T11:23:00Z"/>
                <w:rFonts w:ascii="Calibri" w:hAnsi="Calibri"/>
                <w:sz w:val="18"/>
                <w:szCs w:val="18"/>
              </w:rPr>
            </w:pPr>
            <w:del w:id="21"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1</w:delText>
              </w:r>
            </w:del>
          </w:p>
        </w:tc>
        <w:tc>
          <w:tcPr>
            <w:tcW w:w="746" w:type="dxa"/>
            <w:shd w:val="clear" w:color="auto" w:fill="auto"/>
            <w:vAlign w:val="center"/>
          </w:tcPr>
          <w:p w14:paraId="308DB1A8" w14:textId="51655BE9" w:rsidR="006C225C" w:rsidRPr="003E3A17" w:rsidDel="002A6C2D" w:rsidRDefault="006C225C" w:rsidP="00767B77">
            <w:pPr>
              <w:keepNext/>
              <w:jc w:val="center"/>
              <w:rPr>
                <w:del w:id="22" w:author="Shewmaker, Michael@Energy" w:date="2018-11-05T11:23:00Z"/>
                <w:rFonts w:ascii="Calibri" w:hAnsi="Calibri"/>
                <w:sz w:val="18"/>
                <w:szCs w:val="18"/>
              </w:rPr>
            </w:pPr>
            <w:del w:id="23"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2</w:delText>
              </w:r>
            </w:del>
          </w:p>
        </w:tc>
        <w:tc>
          <w:tcPr>
            <w:tcW w:w="1603" w:type="dxa"/>
            <w:shd w:val="clear" w:color="auto" w:fill="auto"/>
            <w:vAlign w:val="center"/>
          </w:tcPr>
          <w:p w14:paraId="308DB1A9" w14:textId="47DBF0E0" w:rsidR="006C225C" w:rsidRPr="003E3A17" w:rsidDel="002A6C2D" w:rsidRDefault="006C225C" w:rsidP="00767B77">
            <w:pPr>
              <w:keepNext/>
              <w:jc w:val="center"/>
              <w:rPr>
                <w:del w:id="24" w:author="Shewmaker, Michael@Energy" w:date="2018-11-05T11:23:00Z"/>
                <w:rFonts w:ascii="Calibri" w:hAnsi="Calibri"/>
                <w:sz w:val="18"/>
                <w:szCs w:val="18"/>
              </w:rPr>
            </w:pPr>
            <w:del w:id="25"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3</w:delText>
              </w:r>
            </w:del>
          </w:p>
        </w:tc>
        <w:tc>
          <w:tcPr>
            <w:tcW w:w="959" w:type="dxa"/>
            <w:shd w:val="clear" w:color="auto" w:fill="auto"/>
            <w:vAlign w:val="center"/>
          </w:tcPr>
          <w:p w14:paraId="308DB1AA" w14:textId="7AFFE334" w:rsidR="006C225C" w:rsidRPr="003E3A17" w:rsidDel="002A6C2D" w:rsidRDefault="006C225C" w:rsidP="00767B77">
            <w:pPr>
              <w:keepNext/>
              <w:jc w:val="center"/>
              <w:rPr>
                <w:del w:id="26" w:author="Shewmaker, Michael@Energy" w:date="2018-11-05T11:23:00Z"/>
                <w:rFonts w:ascii="Calibri" w:hAnsi="Calibri"/>
                <w:sz w:val="18"/>
                <w:szCs w:val="18"/>
              </w:rPr>
            </w:pPr>
            <w:del w:id="27"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4</w:delText>
              </w:r>
            </w:del>
          </w:p>
        </w:tc>
        <w:tc>
          <w:tcPr>
            <w:tcW w:w="990" w:type="dxa"/>
            <w:shd w:val="clear" w:color="auto" w:fill="auto"/>
            <w:vAlign w:val="center"/>
          </w:tcPr>
          <w:p w14:paraId="308DB1AB" w14:textId="5013AE2F" w:rsidR="006C225C" w:rsidRPr="003E3A17" w:rsidDel="002A6C2D" w:rsidRDefault="006C225C" w:rsidP="00767B77">
            <w:pPr>
              <w:keepNext/>
              <w:jc w:val="center"/>
              <w:rPr>
                <w:del w:id="28" w:author="Shewmaker, Michael@Energy" w:date="2018-11-05T11:23:00Z"/>
                <w:rFonts w:ascii="Calibri" w:hAnsi="Calibri"/>
                <w:sz w:val="18"/>
                <w:szCs w:val="18"/>
              </w:rPr>
            </w:pPr>
            <w:del w:id="29" w:author="Shewmaker, Michael@Energy" w:date="2018-11-05T11:23:00Z">
              <w:r w:rsidDel="002A6C2D">
                <w:rPr>
                  <w:rFonts w:ascii="Calibri" w:hAnsi="Calibri"/>
                  <w:sz w:val="18"/>
                  <w:szCs w:val="18"/>
                </w:rPr>
                <w:delText>0</w:delText>
              </w:r>
              <w:r w:rsidRPr="003E3A17" w:rsidDel="002A6C2D">
                <w:rPr>
                  <w:rFonts w:ascii="Calibri" w:hAnsi="Calibri"/>
                  <w:sz w:val="18"/>
                  <w:szCs w:val="18"/>
                </w:rPr>
                <w:delText>5</w:delText>
              </w:r>
            </w:del>
          </w:p>
        </w:tc>
        <w:tc>
          <w:tcPr>
            <w:tcW w:w="1080" w:type="dxa"/>
          </w:tcPr>
          <w:p w14:paraId="3BB9C1F7" w14:textId="1CAA2603" w:rsidR="006C225C" w:rsidDel="002A6C2D" w:rsidRDefault="006C225C" w:rsidP="00767B77">
            <w:pPr>
              <w:keepNext/>
              <w:jc w:val="center"/>
              <w:rPr>
                <w:del w:id="30" w:author="Shewmaker, Michael@Energy" w:date="2018-11-05T11:23:00Z"/>
                <w:rFonts w:ascii="Calibri" w:hAnsi="Calibri"/>
                <w:sz w:val="18"/>
                <w:szCs w:val="18"/>
              </w:rPr>
            </w:pPr>
            <w:del w:id="31" w:author="Shewmaker, Michael@Energy" w:date="2018-11-05T11:23:00Z">
              <w:r w:rsidDel="002A6C2D">
                <w:rPr>
                  <w:rFonts w:ascii="Calibri" w:hAnsi="Calibri"/>
                  <w:sz w:val="18"/>
                  <w:szCs w:val="18"/>
                </w:rPr>
                <w:delText>06</w:delText>
              </w:r>
            </w:del>
          </w:p>
        </w:tc>
        <w:tc>
          <w:tcPr>
            <w:tcW w:w="900" w:type="dxa"/>
            <w:gridSpan w:val="2"/>
            <w:shd w:val="clear" w:color="auto" w:fill="auto"/>
            <w:vAlign w:val="center"/>
          </w:tcPr>
          <w:p w14:paraId="27BD6891" w14:textId="5E669700" w:rsidR="006C225C" w:rsidDel="002A6C2D" w:rsidRDefault="006C225C" w:rsidP="00767B77">
            <w:pPr>
              <w:keepNext/>
              <w:jc w:val="center"/>
              <w:rPr>
                <w:del w:id="32" w:author="Shewmaker, Michael@Energy" w:date="2018-11-05T11:23:00Z"/>
                <w:rFonts w:ascii="Calibri" w:hAnsi="Calibri"/>
                <w:sz w:val="18"/>
                <w:szCs w:val="18"/>
              </w:rPr>
            </w:pPr>
            <w:del w:id="33" w:author="Shewmaker, Michael@Energy" w:date="2018-11-05T11:23:00Z">
              <w:r w:rsidDel="002A6C2D">
                <w:rPr>
                  <w:rFonts w:ascii="Calibri" w:hAnsi="Calibri"/>
                  <w:sz w:val="18"/>
                  <w:szCs w:val="18"/>
                </w:rPr>
                <w:delText>07</w:delText>
              </w:r>
            </w:del>
          </w:p>
        </w:tc>
        <w:tc>
          <w:tcPr>
            <w:tcW w:w="900" w:type="dxa"/>
            <w:shd w:val="clear" w:color="auto" w:fill="auto"/>
            <w:vAlign w:val="center"/>
          </w:tcPr>
          <w:p w14:paraId="308DB1AC" w14:textId="5BB3B22C" w:rsidR="006C225C" w:rsidDel="002A6C2D" w:rsidRDefault="006C225C" w:rsidP="00767B77">
            <w:pPr>
              <w:keepNext/>
              <w:jc w:val="center"/>
              <w:rPr>
                <w:del w:id="34" w:author="Shewmaker, Michael@Energy" w:date="2018-11-05T11:23:00Z"/>
                <w:rFonts w:ascii="Calibri" w:hAnsi="Calibri"/>
                <w:sz w:val="18"/>
                <w:szCs w:val="18"/>
              </w:rPr>
            </w:pPr>
            <w:del w:id="35" w:author="Shewmaker, Michael@Energy" w:date="2018-11-05T11:23:00Z">
              <w:r w:rsidDel="002A6C2D">
                <w:rPr>
                  <w:rFonts w:ascii="Calibri" w:hAnsi="Calibri"/>
                  <w:sz w:val="18"/>
                  <w:szCs w:val="18"/>
                </w:rPr>
                <w:delText>08</w:delText>
              </w:r>
            </w:del>
          </w:p>
        </w:tc>
        <w:tc>
          <w:tcPr>
            <w:tcW w:w="866" w:type="dxa"/>
            <w:gridSpan w:val="2"/>
            <w:shd w:val="clear" w:color="auto" w:fill="auto"/>
            <w:vAlign w:val="center"/>
          </w:tcPr>
          <w:p w14:paraId="3767BDFE" w14:textId="503214E8" w:rsidR="006C225C" w:rsidRPr="003E3A17" w:rsidDel="002A6C2D" w:rsidRDefault="006C225C" w:rsidP="006C225C">
            <w:pPr>
              <w:keepNext/>
              <w:jc w:val="center"/>
              <w:rPr>
                <w:del w:id="36" w:author="Shewmaker, Michael@Energy" w:date="2018-11-05T11:23:00Z"/>
                <w:rFonts w:ascii="Calibri" w:hAnsi="Calibri"/>
                <w:sz w:val="18"/>
                <w:szCs w:val="18"/>
              </w:rPr>
            </w:pPr>
            <w:del w:id="37" w:author="Shewmaker, Michael@Energy" w:date="2018-11-05T11:23:00Z">
              <w:r w:rsidDel="002A6C2D">
                <w:rPr>
                  <w:rFonts w:ascii="Calibri" w:hAnsi="Calibri"/>
                  <w:sz w:val="18"/>
                  <w:szCs w:val="18"/>
                </w:rPr>
                <w:delText>09</w:delText>
              </w:r>
            </w:del>
          </w:p>
        </w:tc>
        <w:tc>
          <w:tcPr>
            <w:tcW w:w="867" w:type="dxa"/>
            <w:shd w:val="clear" w:color="auto" w:fill="auto"/>
            <w:vAlign w:val="center"/>
          </w:tcPr>
          <w:p w14:paraId="308DB1AD" w14:textId="677D613A" w:rsidR="006C225C" w:rsidRPr="003E3A17" w:rsidDel="002A6C2D" w:rsidRDefault="006C225C" w:rsidP="00767B77">
            <w:pPr>
              <w:keepNext/>
              <w:jc w:val="center"/>
              <w:rPr>
                <w:del w:id="38" w:author="Shewmaker, Michael@Energy" w:date="2018-11-05T11:23:00Z"/>
                <w:rFonts w:ascii="Calibri" w:hAnsi="Calibri"/>
                <w:sz w:val="18"/>
                <w:szCs w:val="18"/>
              </w:rPr>
            </w:pPr>
            <w:del w:id="39" w:author="Shewmaker, Michael@Energy" w:date="2018-11-05T11:23:00Z">
              <w:r w:rsidDel="002A6C2D">
                <w:rPr>
                  <w:rFonts w:ascii="Calibri" w:hAnsi="Calibri"/>
                  <w:sz w:val="18"/>
                  <w:szCs w:val="18"/>
                </w:rPr>
                <w:delText>10</w:delText>
              </w:r>
            </w:del>
          </w:p>
        </w:tc>
        <w:tc>
          <w:tcPr>
            <w:tcW w:w="697" w:type="dxa"/>
            <w:shd w:val="clear" w:color="auto" w:fill="auto"/>
            <w:vAlign w:val="center"/>
          </w:tcPr>
          <w:p w14:paraId="308DB1AE" w14:textId="588F64A8" w:rsidR="006C225C" w:rsidRPr="003E3A17" w:rsidDel="002A6C2D" w:rsidRDefault="006C225C" w:rsidP="006C225C">
            <w:pPr>
              <w:keepNext/>
              <w:jc w:val="center"/>
              <w:rPr>
                <w:del w:id="40" w:author="Shewmaker, Michael@Energy" w:date="2018-11-05T11:23:00Z"/>
                <w:rFonts w:ascii="Calibri" w:hAnsi="Calibri"/>
                <w:sz w:val="18"/>
                <w:szCs w:val="18"/>
              </w:rPr>
            </w:pPr>
            <w:del w:id="41" w:author="Shewmaker, Michael@Energy" w:date="2018-11-05T11:23:00Z">
              <w:r w:rsidDel="002A6C2D">
                <w:rPr>
                  <w:rFonts w:ascii="Calibri" w:hAnsi="Calibri"/>
                  <w:sz w:val="18"/>
                  <w:szCs w:val="18"/>
                </w:rPr>
                <w:delText>11</w:delText>
              </w:r>
            </w:del>
          </w:p>
        </w:tc>
        <w:tc>
          <w:tcPr>
            <w:tcW w:w="720" w:type="dxa"/>
            <w:shd w:val="clear" w:color="auto" w:fill="auto"/>
            <w:vAlign w:val="center"/>
          </w:tcPr>
          <w:p w14:paraId="308DB1AF" w14:textId="1F71217F" w:rsidR="006C225C" w:rsidRPr="003E3A17" w:rsidDel="002A6C2D" w:rsidRDefault="006C225C" w:rsidP="006C225C">
            <w:pPr>
              <w:keepNext/>
              <w:jc w:val="center"/>
              <w:rPr>
                <w:del w:id="42" w:author="Shewmaker, Michael@Energy" w:date="2018-11-05T11:23:00Z"/>
                <w:rFonts w:ascii="Calibri" w:hAnsi="Calibri"/>
                <w:sz w:val="18"/>
                <w:szCs w:val="18"/>
              </w:rPr>
            </w:pPr>
            <w:del w:id="43" w:author="Shewmaker, Michael@Energy" w:date="2018-11-05T11:23:00Z">
              <w:r w:rsidDel="002A6C2D">
                <w:rPr>
                  <w:rFonts w:ascii="Calibri" w:hAnsi="Calibri"/>
                  <w:sz w:val="18"/>
                  <w:szCs w:val="18"/>
                </w:rPr>
                <w:delText>12</w:delText>
              </w:r>
            </w:del>
          </w:p>
        </w:tc>
        <w:tc>
          <w:tcPr>
            <w:tcW w:w="1620" w:type="dxa"/>
            <w:gridSpan w:val="2"/>
            <w:shd w:val="clear" w:color="auto" w:fill="auto"/>
            <w:vAlign w:val="center"/>
          </w:tcPr>
          <w:p w14:paraId="308DB1B0" w14:textId="7FCB2EA2" w:rsidR="006C225C" w:rsidRPr="003E3A17" w:rsidDel="002A6C2D" w:rsidRDefault="006C225C" w:rsidP="006C225C">
            <w:pPr>
              <w:keepNext/>
              <w:jc w:val="center"/>
              <w:rPr>
                <w:del w:id="44" w:author="Shewmaker, Michael@Energy" w:date="2018-11-05T11:23:00Z"/>
                <w:rFonts w:ascii="Calibri" w:hAnsi="Calibri"/>
                <w:sz w:val="18"/>
                <w:szCs w:val="18"/>
              </w:rPr>
            </w:pPr>
            <w:del w:id="45" w:author="Shewmaker, Michael@Energy" w:date="2018-11-05T11:23:00Z">
              <w:r w:rsidDel="002A6C2D">
                <w:rPr>
                  <w:rFonts w:ascii="Calibri" w:hAnsi="Calibri"/>
                  <w:sz w:val="18"/>
                  <w:szCs w:val="18"/>
                </w:rPr>
                <w:delText>13</w:delText>
              </w:r>
            </w:del>
          </w:p>
        </w:tc>
        <w:tc>
          <w:tcPr>
            <w:tcW w:w="1710" w:type="dxa"/>
            <w:gridSpan w:val="2"/>
            <w:shd w:val="clear" w:color="auto" w:fill="auto"/>
            <w:vAlign w:val="center"/>
          </w:tcPr>
          <w:p w14:paraId="308DB1B1" w14:textId="2B2D81FD" w:rsidR="006C225C" w:rsidRPr="003E3A17" w:rsidDel="002A6C2D" w:rsidRDefault="006C225C" w:rsidP="006C225C">
            <w:pPr>
              <w:keepNext/>
              <w:jc w:val="center"/>
              <w:rPr>
                <w:del w:id="46" w:author="Shewmaker, Michael@Energy" w:date="2018-11-05T11:23:00Z"/>
                <w:rFonts w:ascii="Calibri" w:hAnsi="Calibri"/>
                <w:sz w:val="18"/>
                <w:szCs w:val="18"/>
              </w:rPr>
            </w:pPr>
            <w:del w:id="47" w:author="Shewmaker, Michael@Energy" w:date="2018-11-05T11:23:00Z">
              <w:r w:rsidDel="002A6C2D">
                <w:rPr>
                  <w:rFonts w:ascii="Calibri" w:hAnsi="Calibri"/>
                  <w:sz w:val="18"/>
                  <w:szCs w:val="18"/>
                </w:rPr>
                <w:delText>14</w:delText>
              </w:r>
            </w:del>
          </w:p>
        </w:tc>
      </w:tr>
      <w:tr w:rsidR="00A40415" w:rsidRPr="003E3A17" w:rsidDel="002A6C2D" w14:paraId="308DB1BA" w14:textId="1CD916D9" w:rsidTr="00AC27D0">
        <w:trPr>
          <w:trHeight w:val="257"/>
          <w:del w:id="48" w:author="Shewmaker, Michael@Energy" w:date="2018-11-05T11:23:00Z"/>
        </w:trPr>
        <w:tc>
          <w:tcPr>
            <w:tcW w:w="719" w:type="dxa"/>
            <w:vMerge w:val="restart"/>
            <w:shd w:val="clear" w:color="auto" w:fill="auto"/>
            <w:vAlign w:val="bottom"/>
          </w:tcPr>
          <w:p w14:paraId="308DB1B3" w14:textId="60FBF240" w:rsidR="00A40415" w:rsidRPr="003E3A17" w:rsidDel="002A6C2D" w:rsidRDefault="00A40415" w:rsidP="00767B77">
            <w:pPr>
              <w:keepNext/>
              <w:jc w:val="center"/>
              <w:rPr>
                <w:del w:id="49" w:author="Shewmaker, Michael@Energy" w:date="2018-11-05T11:23:00Z"/>
                <w:rFonts w:ascii="Calibri" w:hAnsi="Calibri"/>
                <w:sz w:val="18"/>
                <w:szCs w:val="18"/>
              </w:rPr>
            </w:pPr>
            <w:del w:id="50" w:author="Shewmaker, Michael@Energy" w:date="2018-11-05T11:23:00Z">
              <w:r w:rsidRPr="003E3A17" w:rsidDel="002A6C2D">
                <w:rPr>
                  <w:rFonts w:ascii="Calibri" w:hAnsi="Calibri"/>
                  <w:sz w:val="18"/>
                  <w:szCs w:val="18"/>
                </w:rPr>
                <w:delText>Tag/ID</w:delText>
              </w:r>
            </w:del>
          </w:p>
        </w:tc>
        <w:tc>
          <w:tcPr>
            <w:tcW w:w="746" w:type="dxa"/>
            <w:vMerge w:val="restart"/>
            <w:shd w:val="clear" w:color="auto" w:fill="auto"/>
            <w:vAlign w:val="bottom"/>
          </w:tcPr>
          <w:p w14:paraId="308DB1B4" w14:textId="7EEAF6D5" w:rsidR="00A40415" w:rsidDel="002A6C2D" w:rsidRDefault="00A40415" w:rsidP="00767B77">
            <w:pPr>
              <w:keepNext/>
              <w:jc w:val="center"/>
              <w:rPr>
                <w:del w:id="51" w:author="Shewmaker, Michael@Energy" w:date="2018-11-05T11:23:00Z"/>
                <w:rFonts w:ascii="Calibri" w:hAnsi="Calibri"/>
                <w:sz w:val="18"/>
                <w:szCs w:val="18"/>
              </w:rPr>
            </w:pPr>
            <w:del w:id="52" w:author="Shewmaker, Michael@Energy" w:date="2018-11-05T11:23:00Z">
              <w:r w:rsidRPr="003E3A17" w:rsidDel="002A6C2D">
                <w:rPr>
                  <w:rFonts w:ascii="Calibri" w:hAnsi="Calibri"/>
                  <w:sz w:val="18"/>
                  <w:szCs w:val="18"/>
                </w:rPr>
                <w:delText>Walls Above Grade</w:delText>
              </w:r>
            </w:del>
          </w:p>
        </w:tc>
        <w:tc>
          <w:tcPr>
            <w:tcW w:w="1603" w:type="dxa"/>
            <w:vMerge w:val="restart"/>
            <w:shd w:val="clear" w:color="auto" w:fill="auto"/>
            <w:vAlign w:val="bottom"/>
          </w:tcPr>
          <w:p w14:paraId="308DB1B5" w14:textId="4AF74754" w:rsidR="00A40415" w:rsidDel="002A6C2D" w:rsidRDefault="00A40415" w:rsidP="00767B77">
            <w:pPr>
              <w:keepNext/>
              <w:jc w:val="center"/>
              <w:rPr>
                <w:del w:id="53" w:author="Shewmaker, Michael@Energy" w:date="2018-11-05T11:23:00Z"/>
                <w:rFonts w:ascii="Calibri" w:hAnsi="Calibri"/>
                <w:sz w:val="18"/>
                <w:szCs w:val="18"/>
              </w:rPr>
            </w:pPr>
            <w:del w:id="54" w:author="Shewmaker, Michael@Energy" w:date="2018-11-05T11:23:00Z">
              <w:r w:rsidRPr="003E3A17" w:rsidDel="002A6C2D">
                <w:rPr>
                  <w:rFonts w:ascii="Calibri" w:hAnsi="Calibri"/>
                  <w:sz w:val="18"/>
                  <w:szCs w:val="18"/>
                </w:rPr>
                <w:delText>Mass Type</w:delText>
              </w:r>
            </w:del>
          </w:p>
        </w:tc>
        <w:tc>
          <w:tcPr>
            <w:tcW w:w="959" w:type="dxa"/>
            <w:vMerge w:val="restart"/>
            <w:shd w:val="clear" w:color="auto" w:fill="auto"/>
            <w:vAlign w:val="bottom"/>
          </w:tcPr>
          <w:p w14:paraId="308DB1B6" w14:textId="1D6790CB" w:rsidR="00A40415" w:rsidDel="002A6C2D" w:rsidRDefault="00A40415" w:rsidP="00767B77">
            <w:pPr>
              <w:keepNext/>
              <w:jc w:val="center"/>
              <w:rPr>
                <w:del w:id="55" w:author="Shewmaker, Michael@Energy" w:date="2018-11-05T11:23:00Z"/>
                <w:rFonts w:ascii="Calibri" w:hAnsi="Calibri"/>
                <w:sz w:val="18"/>
                <w:szCs w:val="18"/>
              </w:rPr>
            </w:pPr>
            <w:del w:id="56" w:author="Shewmaker, Michael@Energy" w:date="2018-11-05T11:23:00Z">
              <w:r w:rsidRPr="003E3A17" w:rsidDel="002A6C2D">
                <w:rPr>
                  <w:rFonts w:ascii="Calibri" w:hAnsi="Calibri"/>
                  <w:sz w:val="18"/>
                  <w:szCs w:val="18"/>
                </w:rPr>
                <w:delText>Mass Thickness (inches)</w:delText>
              </w:r>
            </w:del>
          </w:p>
        </w:tc>
        <w:tc>
          <w:tcPr>
            <w:tcW w:w="990" w:type="dxa"/>
            <w:vMerge w:val="restart"/>
            <w:shd w:val="clear" w:color="auto" w:fill="auto"/>
            <w:vAlign w:val="bottom"/>
          </w:tcPr>
          <w:p w14:paraId="308DB1B7" w14:textId="60C968B8" w:rsidR="00A40415" w:rsidDel="002A6C2D" w:rsidRDefault="00A40415" w:rsidP="00767B77">
            <w:pPr>
              <w:keepNext/>
              <w:jc w:val="center"/>
              <w:rPr>
                <w:del w:id="57" w:author="Shewmaker, Michael@Energy" w:date="2018-11-05T11:23:00Z"/>
                <w:rFonts w:ascii="Calibri" w:hAnsi="Calibri"/>
                <w:sz w:val="18"/>
                <w:szCs w:val="18"/>
              </w:rPr>
            </w:pPr>
            <w:del w:id="58" w:author="Shewmaker, Michael@Energy" w:date="2018-11-05T11:23:00Z">
              <w:r w:rsidDel="002A6C2D">
                <w:rPr>
                  <w:rFonts w:ascii="Calibri" w:hAnsi="Calibri"/>
                  <w:sz w:val="18"/>
                  <w:szCs w:val="18"/>
                </w:rPr>
                <w:delText xml:space="preserve">Interior </w:delText>
              </w:r>
              <w:r w:rsidRPr="003E3A17" w:rsidDel="002A6C2D">
                <w:rPr>
                  <w:rFonts w:ascii="Calibri" w:hAnsi="Calibri"/>
                  <w:sz w:val="18"/>
                  <w:szCs w:val="18"/>
                </w:rPr>
                <w:delText>Furring Strip Thickness (inches)</w:delText>
              </w:r>
            </w:del>
          </w:p>
        </w:tc>
        <w:tc>
          <w:tcPr>
            <w:tcW w:w="1080" w:type="dxa"/>
            <w:vMerge w:val="restart"/>
            <w:vAlign w:val="bottom"/>
          </w:tcPr>
          <w:p w14:paraId="3625E05F" w14:textId="45E1F488" w:rsidR="00A40415" w:rsidDel="002A6C2D" w:rsidRDefault="00A40415" w:rsidP="00A40415">
            <w:pPr>
              <w:keepNext/>
              <w:jc w:val="center"/>
              <w:rPr>
                <w:del w:id="59" w:author="Shewmaker, Michael@Energy" w:date="2018-11-05T11:23:00Z"/>
                <w:rFonts w:ascii="Calibri" w:hAnsi="Calibri"/>
                <w:sz w:val="18"/>
                <w:szCs w:val="18"/>
              </w:rPr>
            </w:pPr>
            <w:del w:id="60" w:author="Shewmaker, Michael@Energy" w:date="2018-11-05T11:23:00Z">
              <w:r w:rsidDel="002A6C2D">
                <w:rPr>
                  <w:rFonts w:ascii="Calibri" w:hAnsi="Calibri"/>
                  <w:sz w:val="18"/>
                  <w:szCs w:val="18"/>
                </w:rPr>
                <w:delText xml:space="preserve">Exterior Furring </w:delText>
              </w:r>
            </w:del>
          </w:p>
          <w:p w14:paraId="6AAB617A" w14:textId="21B93714" w:rsidR="00A40415" w:rsidRPr="00A40415" w:rsidDel="002A6C2D" w:rsidRDefault="00A40415" w:rsidP="00A40415">
            <w:pPr>
              <w:keepNext/>
              <w:jc w:val="center"/>
              <w:rPr>
                <w:del w:id="61" w:author="Shewmaker, Michael@Energy" w:date="2018-11-05T11:23:00Z"/>
                <w:rFonts w:ascii="Calibri" w:hAnsi="Calibri"/>
                <w:sz w:val="18"/>
                <w:szCs w:val="18"/>
              </w:rPr>
            </w:pPr>
            <w:del w:id="62" w:author="Shewmaker, Michael@Energy" w:date="2018-11-05T11:23:00Z">
              <w:r w:rsidDel="002A6C2D">
                <w:rPr>
                  <w:rFonts w:ascii="Calibri" w:hAnsi="Calibri"/>
                  <w:sz w:val="18"/>
                  <w:szCs w:val="18"/>
                </w:rPr>
                <w:delText>Strip Thickness (inches)</w:delText>
              </w:r>
            </w:del>
          </w:p>
        </w:tc>
        <w:tc>
          <w:tcPr>
            <w:tcW w:w="4950" w:type="dxa"/>
            <w:gridSpan w:val="8"/>
            <w:shd w:val="clear" w:color="auto" w:fill="auto"/>
            <w:vAlign w:val="bottom"/>
          </w:tcPr>
          <w:p w14:paraId="308DB1B8" w14:textId="0510E68B" w:rsidR="00A40415" w:rsidDel="002A6C2D" w:rsidRDefault="00A40415" w:rsidP="00767B77">
            <w:pPr>
              <w:keepNext/>
              <w:jc w:val="center"/>
              <w:rPr>
                <w:del w:id="63" w:author="Shewmaker, Michael@Energy" w:date="2018-11-05T11:23:00Z"/>
                <w:rFonts w:ascii="Calibri" w:hAnsi="Calibri"/>
                <w:b/>
                <w:sz w:val="18"/>
                <w:szCs w:val="18"/>
              </w:rPr>
            </w:pPr>
            <w:del w:id="64" w:author="Shewmaker, Michael@Energy" w:date="2018-11-05T11:23:00Z">
              <w:r w:rsidRPr="00B1563A" w:rsidDel="002A6C2D">
                <w:rPr>
                  <w:rFonts w:ascii="Calibri" w:hAnsi="Calibri"/>
                  <w:b/>
                  <w:sz w:val="18"/>
                  <w:szCs w:val="18"/>
                </w:rPr>
                <w:delText>Proposed</w:delText>
              </w:r>
            </w:del>
          </w:p>
        </w:tc>
        <w:tc>
          <w:tcPr>
            <w:tcW w:w="3330" w:type="dxa"/>
            <w:gridSpan w:val="4"/>
            <w:shd w:val="clear" w:color="auto" w:fill="auto"/>
            <w:vAlign w:val="bottom"/>
          </w:tcPr>
          <w:p w14:paraId="308DB1B9" w14:textId="00822BDB" w:rsidR="00A40415" w:rsidDel="002A6C2D" w:rsidRDefault="00A40415" w:rsidP="00767B77">
            <w:pPr>
              <w:keepNext/>
              <w:jc w:val="center"/>
              <w:rPr>
                <w:del w:id="65" w:author="Shewmaker, Michael@Energy" w:date="2018-11-05T11:23:00Z"/>
                <w:rFonts w:ascii="Calibri" w:hAnsi="Calibri"/>
                <w:b/>
                <w:sz w:val="18"/>
                <w:szCs w:val="18"/>
              </w:rPr>
            </w:pPr>
            <w:del w:id="66" w:author="Shewmaker, Michael@Energy" w:date="2018-11-05T11:23:00Z">
              <w:r w:rsidRPr="00B1563A" w:rsidDel="002A6C2D">
                <w:rPr>
                  <w:rFonts w:ascii="Calibri" w:hAnsi="Calibri"/>
                  <w:b/>
                  <w:sz w:val="18"/>
                  <w:szCs w:val="18"/>
                </w:rPr>
                <w:delText xml:space="preserve">Required </w:delText>
              </w:r>
            </w:del>
          </w:p>
        </w:tc>
      </w:tr>
      <w:tr w:rsidR="00A40415" w:rsidRPr="003E3A17" w:rsidDel="002A6C2D" w14:paraId="308DB1C5" w14:textId="39071E6C" w:rsidTr="00AC27D0">
        <w:trPr>
          <w:trHeight w:val="385"/>
          <w:del w:id="67" w:author="Shewmaker, Michael@Energy" w:date="2018-11-05T11:23:00Z"/>
        </w:trPr>
        <w:tc>
          <w:tcPr>
            <w:tcW w:w="719" w:type="dxa"/>
            <w:vMerge/>
            <w:shd w:val="clear" w:color="auto" w:fill="auto"/>
            <w:vAlign w:val="bottom"/>
          </w:tcPr>
          <w:p w14:paraId="308DB1BB" w14:textId="4F4E55B4" w:rsidR="00A40415" w:rsidDel="002A6C2D" w:rsidRDefault="00A40415" w:rsidP="00767B77">
            <w:pPr>
              <w:keepNext/>
              <w:jc w:val="center"/>
              <w:rPr>
                <w:del w:id="68" w:author="Shewmaker, Michael@Energy" w:date="2018-11-05T11:23:00Z"/>
                <w:rFonts w:ascii="Calibri" w:hAnsi="Calibri"/>
                <w:sz w:val="18"/>
                <w:szCs w:val="18"/>
              </w:rPr>
            </w:pPr>
          </w:p>
        </w:tc>
        <w:tc>
          <w:tcPr>
            <w:tcW w:w="746" w:type="dxa"/>
            <w:vMerge/>
            <w:shd w:val="clear" w:color="auto" w:fill="auto"/>
            <w:vAlign w:val="bottom"/>
          </w:tcPr>
          <w:p w14:paraId="308DB1BC" w14:textId="0B3ABBB0" w:rsidR="00A40415" w:rsidDel="002A6C2D" w:rsidRDefault="00A40415" w:rsidP="00767B77">
            <w:pPr>
              <w:keepNext/>
              <w:jc w:val="center"/>
              <w:rPr>
                <w:del w:id="69" w:author="Shewmaker, Michael@Energy" w:date="2018-11-05T11:23:00Z"/>
                <w:rFonts w:ascii="Calibri" w:hAnsi="Calibri"/>
                <w:sz w:val="18"/>
                <w:szCs w:val="18"/>
              </w:rPr>
            </w:pPr>
          </w:p>
        </w:tc>
        <w:tc>
          <w:tcPr>
            <w:tcW w:w="1603" w:type="dxa"/>
            <w:vMerge/>
            <w:shd w:val="clear" w:color="auto" w:fill="auto"/>
            <w:vAlign w:val="bottom"/>
          </w:tcPr>
          <w:p w14:paraId="308DB1BD" w14:textId="673F1046" w:rsidR="00A40415" w:rsidDel="002A6C2D" w:rsidRDefault="00A40415" w:rsidP="00767B77">
            <w:pPr>
              <w:keepNext/>
              <w:jc w:val="center"/>
              <w:rPr>
                <w:del w:id="70" w:author="Shewmaker, Michael@Energy" w:date="2018-11-05T11:23:00Z"/>
                <w:rFonts w:ascii="Calibri" w:hAnsi="Calibri"/>
                <w:sz w:val="18"/>
                <w:szCs w:val="18"/>
              </w:rPr>
            </w:pPr>
          </w:p>
        </w:tc>
        <w:tc>
          <w:tcPr>
            <w:tcW w:w="959" w:type="dxa"/>
            <w:vMerge/>
            <w:shd w:val="clear" w:color="auto" w:fill="auto"/>
            <w:vAlign w:val="bottom"/>
          </w:tcPr>
          <w:p w14:paraId="308DB1BE" w14:textId="79603640" w:rsidR="00A40415" w:rsidDel="002A6C2D" w:rsidRDefault="00A40415" w:rsidP="00767B77">
            <w:pPr>
              <w:keepNext/>
              <w:jc w:val="center"/>
              <w:rPr>
                <w:del w:id="71" w:author="Shewmaker, Michael@Energy" w:date="2018-11-05T11:23:00Z"/>
                <w:rFonts w:ascii="Calibri" w:hAnsi="Calibri"/>
                <w:sz w:val="18"/>
                <w:szCs w:val="18"/>
              </w:rPr>
            </w:pPr>
          </w:p>
        </w:tc>
        <w:tc>
          <w:tcPr>
            <w:tcW w:w="990" w:type="dxa"/>
            <w:vMerge/>
            <w:shd w:val="clear" w:color="auto" w:fill="auto"/>
            <w:vAlign w:val="bottom"/>
          </w:tcPr>
          <w:p w14:paraId="308DB1BF" w14:textId="7B0E39DF" w:rsidR="00A40415" w:rsidDel="002A6C2D" w:rsidRDefault="00A40415" w:rsidP="00767B77">
            <w:pPr>
              <w:keepNext/>
              <w:jc w:val="center"/>
              <w:rPr>
                <w:del w:id="72" w:author="Shewmaker, Michael@Energy" w:date="2018-11-05T11:23:00Z"/>
                <w:rFonts w:ascii="Calibri" w:hAnsi="Calibri"/>
                <w:sz w:val="18"/>
                <w:szCs w:val="18"/>
              </w:rPr>
            </w:pPr>
          </w:p>
        </w:tc>
        <w:tc>
          <w:tcPr>
            <w:tcW w:w="1080" w:type="dxa"/>
            <w:vMerge/>
          </w:tcPr>
          <w:p w14:paraId="3C580585" w14:textId="6BCF0D54" w:rsidR="00A40415" w:rsidRPr="003E3A17" w:rsidDel="002A6C2D" w:rsidRDefault="00A40415" w:rsidP="00767B77">
            <w:pPr>
              <w:keepNext/>
              <w:jc w:val="center"/>
              <w:rPr>
                <w:del w:id="73" w:author="Shewmaker, Michael@Energy" w:date="2018-11-05T11:23:00Z"/>
                <w:rFonts w:ascii="Calibri" w:hAnsi="Calibri"/>
                <w:sz w:val="18"/>
                <w:szCs w:val="18"/>
              </w:rPr>
            </w:pPr>
          </w:p>
        </w:tc>
        <w:tc>
          <w:tcPr>
            <w:tcW w:w="1800" w:type="dxa"/>
            <w:gridSpan w:val="3"/>
            <w:shd w:val="clear" w:color="auto" w:fill="auto"/>
            <w:vAlign w:val="center"/>
          </w:tcPr>
          <w:p w14:paraId="308DB1C0" w14:textId="74F9168E" w:rsidR="00A40415" w:rsidDel="002A6C2D" w:rsidRDefault="00A40415" w:rsidP="00767B77">
            <w:pPr>
              <w:keepNext/>
              <w:jc w:val="center"/>
              <w:rPr>
                <w:del w:id="74" w:author="Shewmaker, Michael@Energy" w:date="2018-11-05T11:23:00Z"/>
                <w:rFonts w:ascii="Calibri" w:hAnsi="Calibri"/>
                <w:sz w:val="18"/>
                <w:szCs w:val="18"/>
              </w:rPr>
            </w:pPr>
            <w:del w:id="75" w:author="Shewmaker, Michael@Energy" w:date="2018-11-05T11:23:00Z">
              <w:r w:rsidRPr="003E3A17" w:rsidDel="002A6C2D">
                <w:rPr>
                  <w:rFonts w:ascii="Calibri" w:hAnsi="Calibri"/>
                  <w:sz w:val="18"/>
                  <w:szCs w:val="18"/>
                </w:rPr>
                <w:delText>Interior Insulation</w:delText>
              </w:r>
            </w:del>
          </w:p>
        </w:tc>
        <w:tc>
          <w:tcPr>
            <w:tcW w:w="1733" w:type="dxa"/>
            <w:gridSpan w:val="3"/>
            <w:shd w:val="clear" w:color="auto" w:fill="auto"/>
            <w:vAlign w:val="center"/>
          </w:tcPr>
          <w:p w14:paraId="308DB1C1" w14:textId="3002813F" w:rsidR="00A40415" w:rsidDel="002A6C2D" w:rsidRDefault="00A40415" w:rsidP="00767B77">
            <w:pPr>
              <w:keepNext/>
              <w:jc w:val="center"/>
              <w:rPr>
                <w:del w:id="76" w:author="Shewmaker, Michael@Energy" w:date="2018-11-05T11:23:00Z"/>
                <w:rFonts w:ascii="Calibri" w:hAnsi="Calibri"/>
                <w:sz w:val="18"/>
                <w:szCs w:val="18"/>
              </w:rPr>
            </w:pPr>
            <w:del w:id="77" w:author="Shewmaker, Michael@Energy" w:date="2018-11-05T11:23:00Z">
              <w:r w:rsidRPr="003E3A17" w:rsidDel="002A6C2D">
                <w:rPr>
                  <w:rFonts w:ascii="Calibri" w:hAnsi="Calibri"/>
                  <w:sz w:val="18"/>
                  <w:szCs w:val="18"/>
                </w:rPr>
                <w:delText>Exterior Insulation</w:delText>
              </w:r>
            </w:del>
          </w:p>
        </w:tc>
        <w:tc>
          <w:tcPr>
            <w:tcW w:w="1417" w:type="dxa"/>
            <w:gridSpan w:val="2"/>
            <w:shd w:val="clear" w:color="auto" w:fill="auto"/>
            <w:vAlign w:val="center"/>
          </w:tcPr>
          <w:p w14:paraId="308DB1C2" w14:textId="2AD8ABEF" w:rsidR="00A40415" w:rsidDel="002A6C2D" w:rsidRDefault="00A40415" w:rsidP="00767B77">
            <w:pPr>
              <w:keepNext/>
              <w:jc w:val="center"/>
              <w:rPr>
                <w:del w:id="78" w:author="Shewmaker, Michael@Energy" w:date="2018-11-05T11:23:00Z"/>
                <w:rFonts w:ascii="Calibri" w:hAnsi="Calibri"/>
                <w:sz w:val="18"/>
                <w:szCs w:val="18"/>
              </w:rPr>
            </w:pPr>
            <w:del w:id="79" w:author="Shewmaker, Michael@Energy" w:date="2018-11-05T11:23:00Z">
              <w:r w:rsidRPr="003E3A17" w:rsidDel="002A6C2D">
                <w:rPr>
                  <w:rFonts w:ascii="Calibri" w:hAnsi="Calibri"/>
                  <w:sz w:val="18"/>
                  <w:szCs w:val="18"/>
                </w:rPr>
                <w:delText xml:space="preserve">Appendix </w:delText>
              </w:r>
              <w:r w:rsidDel="002A6C2D">
                <w:rPr>
                  <w:rFonts w:ascii="Calibri" w:hAnsi="Calibri"/>
                  <w:sz w:val="18"/>
                  <w:szCs w:val="18"/>
                </w:rPr>
                <w:delText>JA4 Reference</w:delText>
              </w:r>
            </w:del>
          </w:p>
        </w:tc>
        <w:tc>
          <w:tcPr>
            <w:tcW w:w="1620" w:type="dxa"/>
            <w:gridSpan w:val="2"/>
            <w:shd w:val="clear" w:color="auto" w:fill="auto"/>
            <w:vAlign w:val="center"/>
          </w:tcPr>
          <w:p w14:paraId="308DB1C3" w14:textId="610C175B" w:rsidR="00A40415" w:rsidDel="002A6C2D" w:rsidRDefault="00A40415" w:rsidP="00767B77">
            <w:pPr>
              <w:keepNext/>
              <w:jc w:val="center"/>
              <w:rPr>
                <w:del w:id="80" w:author="Shewmaker, Michael@Energy" w:date="2018-11-05T11:23:00Z"/>
                <w:rFonts w:ascii="Calibri" w:hAnsi="Calibri"/>
                <w:sz w:val="18"/>
                <w:szCs w:val="18"/>
              </w:rPr>
            </w:pPr>
            <w:del w:id="81" w:author="Shewmaker, Michael@Energy" w:date="2018-11-05T11:23:00Z">
              <w:r w:rsidRPr="003E3A17" w:rsidDel="002A6C2D">
                <w:rPr>
                  <w:rFonts w:ascii="Calibri" w:hAnsi="Calibri"/>
                  <w:sz w:val="18"/>
                  <w:szCs w:val="18"/>
                </w:rPr>
                <w:delText>Interior Insulation</w:delText>
              </w:r>
            </w:del>
          </w:p>
        </w:tc>
        <w:tc>
          <w:tcPr>
            <w:tcW w:w="1710" w:type="dxa"/>
            <w:gridSpan w:val="2"/>
            <w:shd w:val="clear" w:color="auto" w:fill="auto"/>
            <w:vAlign w:val="center"/>
          </w:tcPr>
          <w:p w14:paraId="308DB1C4" w14:textId="2C89AEE4" w:rsidR="00A40415" w:rsidDel="002A6C2D" w:rsidRDefault="00A40415" w:rsidP="00767B77">
            <w:pPr>
              <w:keepNext/>
              <w:jc w:val="center"/>
              <w:rPr>
                <w:del w:id="82" w:author="Shewmaker, Michael@Energy" w:date="2018-11-05T11:23:00Z"/>
                <w:rFonts w:ascii="Calibri" w:hAnsi="Calibri"/>
                <w:sz w:val="18"/>
                <w:szCs w:val="18"/>
              </w:rPr>
            </w:pPr>
            <w:del w:id="83" w:author="Shewmaker, Michael@Energy" w:date="2018-11-05T11:23:00Z">
              <w:r w:rsidRPr="003E3A17" w:rsidDel="002A6C2D">
                <w:rPr>
                  <w:rFonts w:ascii="Calibri" w:hAnsi="Calibri"/>
                  <w:sz w:val="18"/>
                  <w:szCs w:val="18"/>
                </w:rPr>
                <w:delText>Exterior Insulation</w:delText>
              </w:r>
            </w:del>
          </w:p>
        </w:tc>
      </w:tr>
      <w:tr w:rsidR="00A40415" w:rsidRPr="003E3A17" w:rsidDel="002A6C2D" w14:paraId="308DB1D5" w14:textId="5B2BFD1C" w:rsidTr="00AC27D0">
        <w:trPr>
          <w:trHeight w:val="411"/>
          <w:del w:id="84" w:author="Shewmaker, Michael@Energy" w:date="2018-11-05T11:23:00Z"/>
        </w:trPr>
        <w:tc>
          <w:tcPr>
            <w:tcW w:w="719" w:type="dxa"/>
            <w:vMerge/>
            <w:shd w:val="clear" w:color="auto" w:fill="auto"/>
            <w:vAlign w:val="bottom"/>
          </w:tcPr>
          <w:p w14:paraId="308DB1C6" w14:textId="6126D48C" w:rsidR="00A40415" w:rsidDel="002A6C2D" w:rsidRDefault="00A40415" w:rsidP="00767B77">
            <w:pPr>
              <w:keepNext/>
              <w:jc w:val="center"/>
              <w:rPr>
                <w:del w:id="85" w:author="Shewmaker, Michael@Energy" w:date="2018-11-05T11:23:00Z"/>
                <w:rFonts w:ascii="Calibri" w:hAnsi="Calibri"/>
                <w:sz w:val="18"/>
                <w:szCs w:val="18"/>
              </w:rPr>
            </w:pPr>
          </w:p>
        </w:tc>
        <w:tc>
          <w:tcPr>
            <w:tcW w:w="746" w:type="dxa"/>
            <w:vMerge/>
            <w:shd w:val="clear" w:color="auto" w:fill="auto"/>
            <w:vAlign w:val="bottom"/>
          </w:tcPr>
          <w:p w14:paraId="308DB1C7" w14:textId="29B4EB5B" w:rsidR="00A40415" w:rsidDel="002A6C2D" w:rsidRDefault="00A40415" w:rsidP="00767B77">
            <w:pPr>
              <w:keepNext/>
              <w:jc w:val="center"/>
              <w:rPr>
                <w:del w:id="86" w:author="Shewmaker, Michael@Energy" w:date="2018-11-05T11:23:00Z"/>
                <w:rFonts w:ascii="Calibri" w:hAnsi="Calibri"/>
                <w:sz w:val="18"/>
                <w:szCs w:val="18"/>
              </w:rPr>
            </w:pPr>
          </w:p>
        </w:tc>
        <w:tc>
          <w:tcPr>
            <w:tcW w:w="1603" w:type="dxa"/>
            <w:vMerge/>
            <w:shd w:val="clear" w:color="auto" w:fill="auto"/>
            <w:vAlign w:val="bottom"/>
          </w:tcPr>
          <w:p w14:paraId="308DB1C8" w14:textId="1CB5DC80" w:rsidR="00A40415" w:rsidDel="002A6C2D" w:rsidRDefault="00A40415" w:rsidP="00767B77">
            <w:pPr>
              <w:keepNext/>
              <w:jc w:val="center"/>
              <w:rPr>
                <w:del w:id="87" w:author="Shewmaker, Michael@Energy" w:date="2018-11-05T11:23:00Z"/>
                <w:rFonts w:ascii="Calibri" w:hAnsi="Calibri"/>
                <w:sz w:val="18"/>
                <w:szCs w:val="18"/>
              </w:rPr>
            </w:pPr>
          </w:p>
        </w:tc>
        <w:tc>
          <w:tcPr>
            <w:tcW w:w="959" w:type="dxa"/>
            <w:vMerge/>
            <w:shd w:val="clear" w:color="auto" w:fill="auto"/>
            <w:vAlign w:val="bottom"/>
          </w:tcPr>
          <w:p w14:paraId="308DB1C9" w14:textId="07D8D732" w:rsidR="00A40415" w:rsidDel="002A6C2D" w:rsidRDefault="00A40415" w:rsidP="00767B77">
            <w:pPr>
              <w:keepNext/>
              <w:jc w:val="center"/>
              <w:rPr>
                <w:del w:id="88" w:author="Shewmaker, Michael@Energy" w:date="2018-11-05T11:23:00Z"/>
                <w:rFonts w:ascii="Calibri" w:hAnsi="Calibri"/>
                <w:sz w:val="18"/>
                <w:szCs w:val="18"/>
              </w:rPr>
            </w:pPr>
          </w:p>
        </w:tc>
        <w:tc>
          <w:tcPr>
            <w:tcW w:w="990" w:type="dxa"/>
            <w:vMerge/>
            <w:shd w:val="clear" w:color="auto" w:fill="auto"/>
            <w:vAlign w:val="bottom"/>
          </w:tcPr>
          <w:p w14:paraId="308DB1CA" w14:textId="24C45196" w:rsidR="00A40415" w:rsidDel="002A6C2D" w:rsidRDefault="00A40415" w:rsidP="00767B77">
            <w:pPr>
              <w:keepNext/>
              <w:jc w:val="center"/>
              <w:rPr>
                <w:del w:id="89" w:author="Shewmaker, Michael@Energy" w:date="2018-11-05T11:23:00Z"/>
                <w:rFonts w:ascii="Calibri" w:hAnsi="Calibri"/>
                <w:sz w:val="18"/>
                <w:szCs w:val="18"/>
              </w:rPr>
            </w:pPr>
          </w:p>
        </w:tc>
        <w:tc>
          <w:tcPr>
            <w:tcW w:w="1080" w:type="dxa"/>
            <w:vMerge/>
          </w:tcPr>
          <w:p w14:paraId="6D69AED4" w14:textId="1A7AB8B8" w:rsidR="00A40415" w:rsidRPr="003E3A17" w:rsidDel="002A6C2D" w:rsidRDefault="00A40415" w:rsidP="00767B77">
            <w:pPr>
              <w:keepNext/>
              <w:jc w:val="center"/>
              <w:rPr>
                <w:del w:id="90" w:author="Shewmaker, Michael@Energy" w:date="2018-11-05T11:23:00Z"/>
                <w:rFonts w:ascii="Calibri" w:hAnsi="Calibri"/>
                <w:sz w:val="18"/>
                <w:szCs w:val="18"/>
              </w:rPr>
            </w:pPr>
          </w:p>
        </w:tc>
        <w:tc>
          <w:tcPr>
            <w:tcW w:w="720" w:type="dxa"/>
            <w:shd w:val="clear" w:color="auto" w:fill="auto"/>
            <w:vAlign w:val="bottom"/>
          </w:tcPr>
          <w:p w14:paraId="308DB1CB" w14:textId="1EBB8830" w:rsidR="00A40415" w:rsidDel="002A6C2D" w:rsidRDefault="00A40415" w:rsidP="00767B77">
            <w:pPr>
              <w:keepNext/>
              <w:jc w:val="center"/>
              <w:rPr>
                <w:del w:id="91" w:author="Shewmaker, Michael@Energy" w:date="2018-11-05T11:23:00Z"/>
                <w:rFonts w:ascii="Calibri" w:hAnsi="Calibri"/>
                <w:sz w:val="18"/>
                <w:szCs w:val="18"/>
              </w:rPr>
            </w:pPr>
            <w:del w:id="92" w:author="Shewmaker, Michael@Energy" w:date="2018-11-05T11:23:00Z">
              <w:r w:rsidRPr="003E3A17" w:rsidDel="002A6C2D">
                <w:rPr>
                  <w:rFonts w:ascii="Calibri" w:hAnsi="Calibri"/>
                  <w:sz w:val="18"/>
                  <w:szCs w:val="18"/>
                </w:rPr>
                <w:delText>R-value</w:delText>
              </w:r>
            </w:del>
          </w:p>
        </w:tc>
        <w:tc>
          <w:tcPr>
            <w:tcW w:w="1080" w:type="dxa"/>
            <w:gridSpan w:val="2"/>
            <w:shd w:val="clear" w:color="auto" w:fill="auto"/>
            <w:vAlign w:val="bottom"/>
          </w:tcPr>
          <w:p w14:paraId="308DB1CC" w14:textId="753A5865" w:rsidR="00A40415" w:rsidDel="002A6C2D" w:rsidRDefault="00A40415" w:rsidP="00767B77">
            <w:pPr>
              <w:keepNext/>
              <w:jc w:val="center"/>
              <w:rPr>
                <w:del w:id="93" w:author="Shewmaker, Michael@Energy" w:date="2018-11-05T11:23:00Z"/>
                <w:rFonts w:ascii="Calibri" w:hAnsi="Calibri"/>
                <w:sz w:val="18"/>
                <w:szCs w:val="18"/>
              </w:rPr>
            </w:pPr>
            <w:del w:id="94" w:author="Shewmaker, Michael@Energy" w:date="2018-11-05T11:23:00Z">
              <w:r w:rsidRPr="003E3A17" w:rsidDel="002A6C2D">
                <w:rPr>
                  <w:rFonts w:ascii="Calibri" w:hAnsi="Calibri"/>
                  <w:sz w:val="18"/>
                  <w:szCs w:val="18"/>
                </w:rPr>
                <w:delText>U-factor</w:delText>
              </w:r>
            </w:del>
          </w:p>
        </w:tc>
        <w:tc>
          <w:tcPr>
            <w:tcW w:w="720" w:type="dxa"/>
            <w:shd w:val="clear" w:color="auto" w:fill="auto"/>
            <w:vAlign w:val="bottom"/>
          </w:tcPr>
          <w:p w14:paraId="308DB1CD" w14:textId="68544843" w:rsidR="00A40415" w:rsidDel="002A6C2D" w:rsidRDefault="00A40415" w:rsidP="00767B77">
            <w:pPr>
              <w:keepNext/>
              <w:jc w:val="center"/>
              <w:rPr>
                <w:del w:id="95" w:author="Shewmaker, Michael@Energy" w:date="2018-11-05T11:23:00Z"/>
                <w:rFonts w:ascii="Calibri" w:hAnsi="Calibri"/>
                <w:sz w:val="18"/>
                <w:szCs w:val="18"/>
              </w:rPr>
            </w:pPr>
            <w:del w:id="96" w:author="Shewmaker, Michael@Energy" w:date="2018-11-05T11:23:00Z">
              <w:r w:rsidRPr="003E3A17" w:rsidDel="002A6C2D">
                <w:rPr>
                  <w:rFonts w:ascii="Calibri" w:hAnsi="Calibri"/>
                  <w:sz w:val="18"/>
                  <w:szCs w:val="18"/>
                </w:rPr>
                <w:delText>R-value</w:delText>
              </w:r>
            </w:del>
          </w:p>
        </w:tc>
        <w:tc>
          <w:tcPr>
            <w:tcW w:w="1013" w:type="dxa"/>
            <w:gridSpan w:val="2"/>
            <w:shd w:val="clear" w:color="auto" w:fill="auto"/>
            <w:vAlign w:val="bottom"/>
          </w:tcPr>
          <w:p w14:paraId="308DB1CE" w14:textId="3742C7D6" w:rsidR="00A40415" w:rsidDel="002A6C2D" w:rsidRDefault="00A40415" w:rsidP="00767B77">
            <w:pPr>
              <w:keepNext/>
              <w:jc w:val="center"/>
              <w:rPr>
                <w:del w:id="97" w:author="Shewmaker, Michael@Energy" w:date="2018-11-05T11:23:00Z"/>
                <w:rFonts w:ascii="Calibri" w:hAnsi="Calibri"/>
                <w:sz w:val="18"/>
                <w:szCs w:val="18"/>
              </w:rPr>
            </w:pPr>
            <w:del w:id="98" w:author="Shewmaker, Michael@Energy" w:date="2018-11-05T11:23:00Z">
              <w:r w:rsidRPr="003E3A17" w:rsidDel="002A6C2D">
                <w:rPr>
                  <w:rFonts w:ascii="Calibri" w:hAnsi="Calibri"/>
                  <w:sz w:val="18"/>
                  <w:szCs w:val="18"/>
                </w:rPr>
                <w:delText>U-factor</w:delText>
              </w:r>
            </w:del>
          </w:p>
        </w:tc>
        <w:tc>
          <w:tcPr>
            <w:tcW w:w="697" w:type="dxa"/>
            <w:shd w:val="clear" w:color="auto" w:fill="auto"/>
            <w:vAlign w:val="bottom"/>
          </w:tcPr>
          <w:p w14:paraId="308DB1CF" w14:textId="4CA77B35" w:rsidR="00A40415" w:rsidDel="002A6C2D" w:rsidRDefault="00A40415" w:rsidP="00767B77">
            <w:pPr>
              <w:keepNext/>
              <w:jc w:val="center"/>
              <w:rPr>
                <w:del w:id="99" w:author="Shewmaker, Michael@Energy" w:date="2018-11-05T11:23:00Z"/>
                <w:rFonts w:ascii="Calibri" w:hAnsi="Calibri"/>
                <w:sz w:val="18"/>
                <w:szCs w:val="18"/>
              </w:rPr>
            </w:pPr>
            <w:del w:id="100" w:author="Shewmaker, Michael@Energy" w:date="2018-11-05T11:23:00Z">
              <w:r w:rsidDel="002A6C2D">
                <w:rPr>
                  <w:rFonts w:ascii="Calibri" w:hAnsi="Calibri"/>
                  <w:sz w:val="18"/>
                  <w:szCs w:val="18"/>
                </w:rPr>
                <w:delText>Table</w:delText>
              </w:r>
            </w:del>
          </w:p>
        </w:tc>
        <w:tc>
          <w:tcPr>
            <w:tcW w:w="720" w:type="dxa"/>
            <w:shd w:val="clear" w:color="auto" w:fill="auto"/>
            <w:vAlign w:val="bottom"/>
          </w:tcPr>
          <w:p w14:paraId="308DB1D0" w14:textId="2489FFD0" w:rsidR="00A40415" w:rsidDel="002A6C2D" w:rsidRDefault="00A40415" w:rsidP="00767B77">
            <w:pPr>
              <w:keepNext/>
              <w:jc w:val="center"/>
              <w:rPr>
                <w:del w:id="101" w:author="Shewmaker, Michael@Energy" w:date="2018-11-05T11:23:00Z"/>
                <w:rFonts w:ascii="Calibri" w:hAnsi="Calibri"/>
                <w:sz w:val="18"/>
                <w:szCs w:val="18"/>
              </w:rPr>
            </w:pPr>
            <w:del w:id="102" w:author="Shewmaker, Michael@Energy" w:date="2018-11-05T11:23:00Z">
              <w:r w:rsidDel="002A6C2D">
                <w:rPr>
                  <w:rFonts w:ascii="Calibri" w:hAnsi="Calibri"/>
                  <w:sz w:val="18"/>
                  <w:szCs w:val="18"/>
                </w:rPr>
                <w:delText>Cell</w:delText>
              </w:r>
            </w:del>
          </w:p>
        </w:tc>
        <w:tc>
          <w:tcPr>
            <w:tcW w:w="720" w:type="dxa"/>
            <w:shd w:val="clear" w:color="auto" w:fill="auto"/>
            <w:vAlign w:val="bottom"/>
          </w:tcPr>
          <w:p w14:paraId="308DB1D1" w14:textId="51219AE1" w:rsidR="00A40415" w:rsidDel="002A6C2D" w:rsidRDefault="00A40415" w:rsidP="00767B77">
            <w:pPr>
              <w:keepNext/>
              <w:jc w:val="center"/>
              <w:rPr>
                <w:del w:id="103" w:author="Shewmaker, Michael@Energy" w:date="2018-11-05T11:23:00Z"/>
                <w:rFonts w:ascii="Calibri" w:hAnsi="Calibri"/>
                <w:sz w:val="18"/>
                <w:szCs w:val="18"/>
              </w:rPr>
            </w:pPr>
            <w:del w:id="104" w:author="Shewmaker, Michael@Energy" w:date="2018-11-05T11:23:00Z">
              <w:r w:rsidRPr="003E3A17" w:rsidDel="002A6C2D">
                <w:rPr>
                  <w:rFonts w:ascii="Calibri" w:hAnsi="Calibri"/>
                  <w:sz w:val="18"/>
                  <w:szCs w:val="18"/>
                </w:rPr>
                <w:delText>R-value</w:delText>
              </w:r>
            </w:del>
          </w:p>
        </w:tc>
        <w:tc>
          <w:tcPr>
            <w:tcW w:w="900" w:type="dxa"/>
            <w:shd w:val="clear" w:color="auto" w:fill="auto"/>
            <w:vAlign w:val="bottom"/>
          </w:tcPr>
          <w:p w14:paraId="308DB1D2" w14:textId="4EA45F8C" w:rsidR="00A40415" w:rsidDel="002A6C2D" w:rsidRDefault="00A40415" w:rsidP="00767B77">
            <w:pPr>
              <w:keepNext/>
              <w:jc w:val="center"/>
              <w:rPr>
                <w:del w:id="105" w:author="Shewmaker, Michael@Energy" w:date="2018-11-05T11:23:00Z"/>
                <w:rFonts w:ascii="Calibri" w:hAnsi="Calibri"/>
                <w:sz w:val="18"/>
                <w:szCs w:val="18"/>
              </w:rPr>
            </w:pPr>
            <w:del w:id="106" w:author="Shewmaker, Michael@Energy" w:date="2018-11-05T11:23:00Z">
              <w:r w:rsidRPr="003E3A17" w:rsidDel="002A6C2D">
                <w:rPr>
                  <w:rFonts w:ascii="Calibri" w:hAnsi="Calibri"/>
                  <w:sz w:val="18"/>
                  <w:szCs w:val="18"/>
                </w:rPr>
                <w:delText>U-factor</w:delText>
              </w:r>
            </w:del>
          </w:p>
        </w:tc>
        <w:tc>
          <w:tcPr>
            <w:tcW w:w="720" w:type="dxa"/>
            <w:shd w:val="clear" w:color="auto" w:fill="auto"/>
            <w:vAlign w:val="bottom"/>
          </w:tcPr>
          <w:p w14:paraId="308DB1D3" w14:textId="75F5E161" w:rsidR="00A40415" w:rsidDel="002A6C2D" w:rsidRDefault="00A40415" w:rsidP="00767B77">
            <w:pPr>
              <w:keepNext/>
              <w:jc w:val="center"/>
              <w:rPr>
                <w:del w:id="107" w:author="Shewmaker, Michael@Energy" w:date="2018-11-05T11:23:00Z"/>
                <w:rFonts w:ascii="Calibri" w:hAnsi="Calibri"/>
                <w:sz w:val="18"/>
                <w:szCs w:val="18"/>
              </w:rPr>
            </w:pPr>
            <w:del w:id="108" w:author="Shewmaker, Michael@Energy" w:date="2018-11-05T11:23:00Z">
              <w:r w:rsidRPr="003E3A17" w:rsidDel="002A6C2D">
                <w:rPr>
                  <w:rFonts w:ascii="Calibri" w:hAnsi="Calibri"/>
                  <w:sz w:val="18"/>
                  <w:szCs w:val="18"/>
                </w:rPr>
                <w:delText>R-value</w:delText>
              </w:r>
            </w:del>
          </w:p>
        </w:tc>
        <w:tc>
          <w:tcPr>
            <w:tcW w:w="990" w:type="dxa"/>
            <w:shd w:val="clear" w:color="auto" w:fill="auto"/>
            <w:vAlign w:val="bottom"/>
          </w:tcPr>
          <w:p w14:paraId="308DB1D4" w14:textId="0B15B777" w:rsidR="00A40415" w:rsidDel="002A6C2D" w:rsidRDefault="00A40415" w:rsidP="00767B77">
            <w:pPr>
              <w:keepNext/>
              <w:jc w:val="center"/>
              <w:rPr>
                <w:del w:id="109" w:author="Shewmaker, Michael@Energy" w:date="2018-11-05T11:23:00Z"/>
                <w:rFonts w:ascii="Calibri" w:hAnsi="Calibri"/>
                <w:sz w:val="18"/>
                <w:szCs w:val="18"/>
              </w:rPr>
            </w:pPr>
            <w:del w:id="110" w:author="Shewmaker, Michael@Energy" w:date="2018-11-05T11:23:00Z">
              <w:r w:rsidRPr="003E3A17" w:rsidDel="002A6C2D">
                <w:rPr>
                  <w:rFonts w:ascii="Calibri" w:hAnsi="Calibri"/>
                  <w:sz w:val="18"/>
                  <w:szCs w:val="18"/>
                </w:rPr>
                <w:delText>U-factor</w:delText>
              </w:r>
            </w:del>
          </w:p>
        </w:tc>
      </w:tr>
      <w:tr w:rsidR="00A40415" w:rsidRPr="003E3A17" w:rsidDel="002A6C2D" w14:paraId="308DB1E5" w14:textId="6ADAB407" w:rsidTr="00AC27D0">
        <w:trPr>
          <w:trHeight w:val="231"/>
          <w:del w:id="111" w:author="Shewmaker, Michael@Energy" w:date="2018-11-05T11:23:00Z"/>
        </w:trPr>
        <w:tc>
          <w:tcPr>
            <w:tcW w:w="719" w:type="dxa"/>
            <w:shd w:val="clear" w:color="auto" w:fill="auto"/>
            <w:vAlign w:val="bottom"/>
          </w:tcPr>
          <w:p w14:paraId="308DB1D6" w14:textId="419A13CF" w:rsidR="00A40415" w:rsidRPr="003E3A17" w:rsidDel="002A6C2D" w:rsidRDefault="00A40415" w:rsidP="00767B77">
            <w:pPr>
              <w:keepNext/>
              <w:jc w:val="center"/>
              <w:rPr>
                <w:del w:id="112" w:author="Shewmaker, Michael@Energy" w:date="2018-11-05T11:23:00Z"/>
                <w:rFonts w:ascii="Calibri" w:hAnsi="Calibri"/>
                <w:sz w:val="18"/>
                <w:szCs w:val="18"/>
              </w:rPr>
            </w:pPr>
          </w:p>
        </w:tc>
        <w:tc>
          <w:tcPr>
            <w:tcW w:w="746" w:type="dxa"/>
            <w:shd w:val="clear" w:color="auto" w:fill="auto"/>
            <w:vAlign w:val="bottom"/>
          </w:tcPr>
          <w:p w14:paraId="308DB1D7" w14:textId="4EF6B09C" w:rsidR="00A40415" w:rsidRPr="003E3A17" w:rsidDel="002A6C2D" w:rsidRDefault="00A40415" w:rsidP="00767B77">
            <w:pPr>
              <w:keepNext/>
              <w:jc w:val="center"/>
              <w:rPr>
                <w:del w:id="113" w:author="Shewmaker, Michael@Energy" w:date="2018-11-05T11:23:00Z"/>
                <w:rFonts w:ascii="Calibri" w:hAnsi="Calibri"/>
                <w:sz w:val="18"/>
                <w:szCs w:val="18"/>
              </w:rPr>
            </w:pPr>
          </w:p>
        </w:tc>
        <w:tc>
          <w:tcPr>
            <w:tcW w:w="1603" w:type="dxa"/>
            <w:shd w:val="clear" w:color="auto" w:fill="auto"/>
            <w:vAlign w:val="bottom"/>
          </w:tcPr>
          <w:p w14:paraId="308DB1D8" w14:textId="68E2244A" w:rsidR="00A40415" w:rsidRPr="003E3A17" w:rsidDel="002A6C2D" w:rsidRDefault="00A40415" w:rsidP="00767B77">
            <w:pPr>
              <w:keepNext/>
              <w:jc w:val="center"/>
              <w:rPr>
                <w:del w:id="114" w:author="Shewmaker, Michael@Energy" w:date="2018-11-05T11:23:00Z"/>
                <w:rFonts w:ascii="Calibri" w:hAnsi="Calibri"/>
                <w:sz w:val="18"/>
                <w:szCs w:val="18"/>
              </w:rPr>
            </w:pPr>
          </w:p>
        </w:tc>
        <w:tc>
          <w:tcPr>
            <w:tcW w:w="959" w:type="dxa"/>
            <w:shd w:val="clear" w:color="auto" w:fill="auto"/>
            <w:vAlign w:val="bottom"/>
          </w:tcPr>
          <w:p w14:paraId="308DB1D9" w14:textId="46971FFF" w:rsidR="00A40415" w:rsidRPr="003E3A17" w:rsidDel="002A6C2D" w:rsidRDefault="00A40415" w:rsidP="00767B77">
            <w:pPr>
              <w:keepNext/>
              <w:jc w:val="center"/>
              <w:rPr>
                <w:del w:id="115" w:author="Shewmaker, Michael@Energy" w:date="2018-11-05T11:23:00Z"/>
                <w:rFonts w:ascii="Calibri" w:hAnsi="Calibri"/>
                <w:sz w:val="18"/>
                <w:szCs w:val="18"/>
              </w:rPr>
            </w:pPr>
          </w:p>
        </w:tc>
        <w:tc>
          <w:tcPr>
            <w:tcW w:w="990" w:type="dxa"/>
            <w:shd w:val="clear" w:color="auto" w:fill="auto"/>
            <w:vAlign w:val="bottom"/>
          </w:tcPr>
          <w:p w14:paraId="308DB1DA" w14:textId="2EB34FCE" w:rsidR="00A40415" w:rsidRPr="003E3A17" w:rsidDel="002A6C2D" w:rsidRDefault="00A40415" w:rsidP="00767B77">
            <w:pPr>
              <w:keepNext/>
              <w:jc w:val="center"/>
              <w:rPr>
                <w:del w:id="116" w:author="Shewmaker, Michael@Energy" w:date="2018-11-05T11:23:00Z"/>
                <w:rFonts w:ascii="Calibri" w:hAnsi="Calibri"/>
                <w:sz w:val="18"/>
                <w:szCs w:val="18"/>
              </w:rPr>
            </w:pPr>
          </w:p>
        </w:tc>
        <w:tc>
          <w:tcPr>
            <w:tcW w:w="1080" w:type="dxa"/>
          </w:tcPr>
          <w:p w14:paraId="5B99AC75" w14:textId="30096755" w:rsidR="00A40415" w:rsidRPr="003E3A17" w:rsidDel="002A6C2D" w:rsidRDefault="00A40415" w:rsidP="00767B77">
            <w:pPr>
              <w:keepNext/>
              <w:jc w:val="center"/>
              <w:rPr>
                <w:del w:id="117" w:author="Shewmaker, Michael@Energy" w:date="2018-11-05T11:23:00Z"/>
                <w:rFonts w:ascii="Calibri" w:hAnsi="Calibri"/>
                <w:sz w:val="18"/>
                <w:szCs w:val="18"/>
              </w:rPr>
            </w:pPr>
          </w:p>
        </w:tc>
        <w:tc>
          <w:tcPr>
            <w:tcW w:w="720" w:type="dxa"/>
            <w:shd w:val="clear" w:color="auto" w:fill="auto"/>
            <w:vAlign w:val="bottom"/>
          </w:tcPr>
          <w:p w14:paraId="308DB1DB" w14:textId="73CDE504" w:rsidR="00A40415" w:rsidRPr="003E3A17" w:rsidDel="002A6C2D" w:rsidRDefault="00A40415" w:rsidP="00767B77">
            <w:pPr>
              <w:keepNext/>
              <w:jc w:val="center"/>
              <w:rPr>
                <w:del w:id="118" w:author="Shewmaker, Michael@Energy" w:date="2018-11-05T11:23:00Z"/>
                <w:rFonts w:ascii="Calibri" w:hAnsi="Calibri"/>
                <w:sz w:val="18"/>
                <w:szCs w:val="18"/>
              </w:rPr>
            </w:pPr>
          </w:p>
        </w:tc>
        <w:tc>
          <w:tcPr>
            <w:tcW w:w="1080" w:type="dxa"/>
            <w:gridSpan w:val="2"/>
            <w:shd w:val="clear" w:color="auto" w:fill="auto"/>
            <w:vAlign w:val="bottom"/>
          </w:tcPr>
          <w:p w14:paraId="308DB1DC" w14:textId="3CD7D30C" w:rsidR="00A40415" w:rsidRPr="003E3A17" w:rsidDel="002A6C2D" w:rsidRDefault="00A40415" w:rsidP="00767B77">
            <w:pPr>
              <w:keepNext/>
              <w:jc w:val="center"/>
              <w:rPr>
                <w:del w:id="119" w:author="Shewmaker, Michael@Energy" w:date="2018-11-05T11:23:00Z"/>
                <w:rFonts w:ascii="Calibri" w:hAnsi="Calibri"/>
                <w:sz w:val="18"/>
                <w:szCs w:val="18"/>
              </w:rPr>
            </w:pPr>
          </w:p>
        </w:tc>
        <w:tc>
          <w:tcPr>
            <w:tcW w:w="720" w:type="dxa"/>
            <w:shd w:val="clear" w:color="auto" w:fill="auto"/>
            <w:vAlign w:val="bottom"/>
          </w:tcPr>
          <w:p w14:paraId="308DB1DD" w14:textId="3EC8524B" w:rsidR="00A40415" w:rsidRPr="003E3A17" w:rsidDel="002A6C2D" w:rsidRDefault="00A40415" w:rsidP="00767B77">
            <w:pPr>
              <w:keepNext/>
              <w:jc w:val="center"/>
              <w:rPr>
                <w:del w:id="120" w:author="Shewmaker, Michael@Energy" w:date="2018-11-05T11:23:00Z"/>
                <w:rFonts w:ascii="Calibri" w:hAnsi="Calibri"/>
                <w:sz w:val="18"/>
                <w:szCs w:val="18"/>
              </w:rPr>
            </w:pPr>
          </w:p>
        </w:tc>
        <w:tc>
          <w:tcPr>
            <w:tcW w:w="1013" w:type="dxa"/>
            <w:gridSpan w:val="2"/>
            <w:shd w:val="clear" w:color="auto" w:fill="auto"/>
            <w:vAlign w:val="bottom"/>
          </w:tcPr>
          <w:p w14:paraId="308DB1DE" w14:textId="2609E668" w:rsidR="00A40415" w:rsidRPr="003E3A17" w:rsidDel="002A6C2D" w:rsidRDefault="00A40415" w:rsidP="00767B77">
            <w:pPr>
              <w:keepNext/>
              <w:jc w:val="center"/>
              <w:rPr>
                <w:del w:id="121" w:author="Shewmaker, Michael@Energy" w:date="2018-11-05T11:23:00Z"/>
                <w:rFonts w:ascii="Calibri" w:hAnsi="Calibri"/>
                <w:sz w:val="18"/>
                <w:szCs w:val="18"/>
              </w:rPr>
            </w:pPr>
          </w:p>
        </w:tc>
        <w:tc>
          <w:tcPr>
            <w:tcW w:w="697" w:type="dxa"/>
            <w:shd w:val="clear" w:color="auto" w:fill="auto"/>
            <w:vAlign w:val="bottom"/>
          </w:tcPr>
          <w:p w14:paraId="308DB1DF" w14:textId="64D8F17B" w:rsidR="00A40415" w:rsidRPr="003E3A17" w:rsidDel="002A6C2D" w:rsidRDefault="00A40415" w:rsidP="00767B77">
            <w:pPr>
              <w:keepNext/>
              <w:jc w:val="center"/>
              <w:rPr>
                <w:del w:id="122" w:author="Shewmaker, Michael@Energy" w:date="2018-11-05T11:23:00Z"/>
                <w:rFonts w:ascii="Calibri" w:hAnsi="Calibri"/>
                <w:sz w:val="18"/>
                <w:szCs w:val="18"/>
              </w:rPr>
            </w:pPr>
          </w:p>
        </w:tc>
        <w:tc>
          <w:tcPr>
            <w:tcW w:w="720" w:type="dxa"/>
            <w:shd w:val="clear" w:color="auto" w:fill="auto"/>
            <w:vAlign w:val="bottom"/>
          </w:tcPr>
          <w:p w14:paraId="308DB1E0" w14:textId="71B4E362" w:rsidR="00A40415" w:rsidRPr="003E3A17" w:rsidDel="002A6C2D" w:rsidRDefault="00A40415" w:rsidP="00767B77">
            <w:pPr>
              <w:keepNext/>
              <w:jc w:val="center"/>
              <w:rPr>
                <w:del w:id="123" w:author="Shewmaker, Michael@Energy" w:date="2018-11-05T11:23:00Z"/>
                <w:rFonts w:ascii="Calibri" w:hAnsi="Calibri"/>
                <w:sz w:val="18"/>
                <w:szCs w:val="18"/>
              </w:rPr>
            </w:pPr>
          </w:p>
        </w:tc>
        <w:tc>
          <w:tcPr>
            <w:tcW w:w="720" w:type="dxa"/>
            <w:shd w:val="clear" w:color="auto" w:fill="auto"/>
            <w:vAlign w:val="bottom"/>
          </w:tcPr>
          <w:p w14:paraId="308DB1E1" w14:textId="43840F6D" w:rsidR="00A40415" w:rsidRPr="003E3A17" w:rsidDel="002A6C2D" w:rsidRDefault="00A40415" w:rsidP="00767B77">
            <w:pPr>
              <w:keepNext/>
              <w:jc w:val="center"/>
              <w:rPr>
                <w:del w:id="124" w:author="Shewmaker, Michael@Energy" w:date="2018-11-05T11:23:00Z"/>
                <w:rFonts w:ascii="Calibri" w:hAnsi="Calibri"/>
                <w:sz w:val="18"/>
                <w:szCs w:val="18"/>
              </w:rPr>
            </w:pPr>
          </w:p>
        </w:tc>
        <w:tc>
          <w:tcPr>
            <w:tcW w:w="900" w:type="dxa"/>
            <w:shd w:val="clear" w:color="auto" w:fill="auto"/>
            <w:vAlign w:val="bottom"/>
          </w:tcPr>
          <w:p w14:paraId="308DB1E2" w14:textId="3C50A6EF" w:rsidR="00A40415" w:rsidRPr="003E3A17" w:rsidDel="002A6C2D" w:rsidRDefault="00A40415" w:rsidP="00767B77">
            <w:pPr>
              <w:keepNext/>
              <w:jc w:val="center"/>
              <w:rPr>
                <w:del w:id="125" w:author="Shewmaker, Michael@Energy" w:date="2018-11-05T11:23:00Z"/>
                <w:rFonts w:ascii="Calibri" w:hAnsi="Calibri"/>
                <w:sz w:val="18"/>
                <w:szCs w:val="18"/>
              </w:rPr>
            </w:pPr>
          </w:p>
        </w:tc>
        <w:tc>
          <w:tcPr>
            <w:tcW w:w="720" w:type="dxa"/>
            <w:shd w:val="clear" w:color="auto" w:fill="auto"/>
            <w:vAlign w:val="bottom"/>
          </w:tcPr>
          <w:p w14:paraId="308DB1E3" w14:textId="7D20EC99" w:rsidR="00A40415" w:rsidRPr="003E3A17" w:rsidDel="002A6C2D" w:rsidRDefault="00A40415" w:rsidP="00767B77">
            <w:pPr>
              <w:keepNext/>
              <w:jc w:val="center"/>
              <w:rPr>
                <w:del w:id="126" w:author="Shewmaker, Michael@Energy" w:date="2018-11-05T11:23:00Z"/>
                <w:rFonts w:ascii="Calibri" w:hAnsi="Calibri"/>
                <w:sz w:val="18"/>
                <w:szCs w:val="18"/>
              </w:rPr>
            </w:pPr>
          </w:p>
        </w:tc>
        <w:tc>
          <w:tcPr>
            <w:tcW w:w="990" w:type="dxa"/>
            <w:shd w:val="clear" w:color="auto" w:fill="auto"/>
            <w:vAlign w:val="bottom"/>
          </w:tcPr>
          <w:p w14:paraId="308DB1E4" w14:textId="73219840" w:rsidR="00A40415" w:rsidRPr="003E3A17" w:rsidDel="002A6C2D" w:rsidRDefault="00A40415" w:rsidP="00767B77">
            <w:pPr>
              <w:keepNext/>
              <w:jc w:val="center"/>
              <w:rPr>
                <w:del w:id="127" w:author="Shewmaker, Michael@Energy" w:date="2018-11-05T11:23:00Z"/>
                <w:rFonts w:ascii="Calibri" w:hAnsi="Calibri"/>
                <w:sz w:val="18"/>
                <w:szCs w:val="18"/>
              </w:rPr>
            </w:pPr>
          </w:p>
        </w:tc>
      </w:tr>
      <w:tr w:rsidR="00A40415" w:rsidRPr="003E3A17" w:rsidDel="002A6C2D" w14:paraId="308DB1F4" w14:textId="43F836BE" w:rsidTr="00AC27D0">
        <w:trPr>
          <w:trHeight w:val="246"/>
          <w:del w:id="128" w:author="Shewmaker, Michael@Energy" w:date="2018-11-05T11:23:00Z"/>
        </w:trPr>
        <w:tc>
          <w:tcPr>
            <w:tcW w:w="719" w:type="dxa"/>
            <w:shd w:val="clear" w:color="auto" w:fill="auto"/>
            <w:vAlign w:val="bottom"/>
          </w:tcPr>
          <w:p w14:paraId="308DB1E6" w14:textId="63395638" w:rsidR="00A40415" w:rsidRPr="003E3A17" w:rsidDel="002A6C2D" w:rsidRDefault="00A40415" w:rsidP="00767B77">
            <w:pPr>
              <w:keepNext/>
              <w:jc w:val="center"/>
              <w:rPr>
                <w:del w:id="129" w:author="Shewmaker, Michael@Energy" w:date="2018-11-05T11:23:00Z"/>
                <w:rFonts w:ascii="Calibri" w:hAnsi="Calibri"/>
                <w:sz w:val="18"/>
                <w:szCs w:val="18"/>
              </w:rPr>
            </w:pPr>
          </w:p>
        </w:tc>
        <w:tc>
          <w:tcPr>
            <w:tcW w:w="746" w:type="dxa"/>
            <w:shd w:val="clear" w:color="auto" w:fill="auto"/>
            <w:vAlign w:val="bottom"/>
          </w:tcPr>
          <w:p w14:paraId="308DB1E7" w14:textId="29AD8EEB" w:rsidR="00A40415" w:rsidRPr="003E3A17" w:rsidDel="002A6C2D" w:rsidRDefault="00A40415" w:rsidP="00767B77">
            <w:pPr>
              <w:keepNext/>
              <w:jc w:val="center"/>
              <w:rPr>
                <w:del w:id="130" w:author="Shewmaker, Michael@Energy" w:date="2018-11-05T11:23:00Z"/>
                <w:rFonts w:ascii="Calibri" w:hAnsi="Calibri"/>
                <w:sz w:val="18"/>
                <w:szCs w:val="18"/>
              </w:rPr>
            </w:pPr>
          </w:p>
        </w:tc>
        <w:tc>
          <w:tcPr>
            <w:tcW w:w="1603" w:type="dxa"/>
            <w:shd w:val="clear" w:color="auto" w:fill="auto"/>
            <w:vAlign w:val="bottom"/>
          </w:tcPr>
          <w:p w14:paraId="308DB1E8" w14:textId="0250886B" w:rsidR="00A40415" w:rsidRPr="003E3A17" w:rsidDel="002A6C2D" w:rsidRDefault="00A40415" w:rsidP="00767B77">
            <w:pPr>
              <w:keepNext/>
              <w:jc w:val="center"/>
              <w:rPr>
                <w:del w:id="131" w:author="Shewmaker, Michael@Energy" w:date="2018-11-05T11:23:00Z"/>
                <w:rFonts w:ascii="Calibri" w:hAnsi="Calibri"/>
                <w:sz w:val="18"/>
                <w:szCs w:val="18"/>
              </w:rPr>
            </w:pPr>
          </w:p>
        </w:tc>
        <w:tc>
          <w:tcPr>
            <w:tcW w:w="959" w:type="dxa"/>
            <w:shd w:val="clear" w:color="auto" w:fill="auto"/>
            <w:vAlign w:val="bottom"/>
          </w:tcPr>
          <w:p w14:paraId="308DB1E9" w14:textId="668E2971" w:rsidR="00A40415" w:rsidRPr="003E3A17" w:rsidDel="002A6C2D" w:rsidRDefault="00A40415" w:rsidP="00767B77">
            <w:pPr>
              <w:keepNext/>
              <w:jc w:val="center"/>
              <w:rPr>
                <w:del w:id="132" w:author="Shewmaker, Michael@Energy" w:date="2018-11-05T11:23:00Z"/>
                <w:rFonts w:ascii="Calibri" w:hAnsi="Calibri"/>
                <w:sz w:val="18"/>
                <w:szCs w:val="18"/>
              </w:rPr>
            </w:pPr>
          </w:p>
        </w:tc>
        <w:tc>
          <w:tcPr>
            <w:tcW w:w="990" w:type="dxa"/>
            <w:shd w:val="clear" w:color="auto" w:fill="auto"/>
            <w:vAlign w:val="bottom"/>
          </w:tcPr>
          <w:p w14:paraId="308DB1EA" w14:textId="76D8B336" w:rsidR="00A40415" w:rsidRPr="003E3A17" w:rsidDel="002A6C2D" w:rsidRDefault="00A40415" w:rsidP="00767B77">
            <w:pPr>
              <w:keepNext/>
              <w:jc w:val="center"/>
              <w:rPr>
                <w:del w:id="133" w:author="Shewmaker, Michael@Energy" w:date="2018-11-05T11:23:00Z"/>
                <w:rFonts w:ascii="Calibri" w:hAnsi="Calibri"/>
                <w:sz w:val="18"/>
                <w:szCs w:val="18"/>
              </w:rPr>
            </w:pPr>
          </w:p>
        </w:tc>
        <w:tc>
          <w:tcPr>
            <w:tcW w:w="1080" w:type="dxa"/>
          </w:tcPr>
          <w:p w14:paraId="2FA655DA" w14:textId="72600351" w:rsidR="00A40415" w:rsidRPr="003E3A17" w:rsidDel="002A6C2D" w:rsidRDefault="00A40415" w:rsidP="00767B77">
            <w:pPr>
              <w:keepNext/>
              <w:jc w:val="center"/>
              <w:rPr>
                <w:del w:id="134" w:author="Shewmaker, Michael@Energy" w:date="2018-11-05T11:23:00Z"/>
                <w:rFonts w:ascii="Calibri" w:hAnsi="Calibri"/>
                <w:sz w:val="18"/>
                <w:szCs w:val="18"/>
              </w:rPr>
            </w:pPr>
          </w:p>
        </w:tc>
        <w:tc>
          <w:tcPr>
            <w:tcW w:w="720" w:type="dxa"/>
            <w:shd w:val="clear" w:color="auto" w:fill="auto"/>
            <w:vAlign w:val="bottom"/>
          </w:tcPr>
          <w:p w14:paraId="308DB1EB" w14:textId="686C3F6C" w:rsidR="00A40415" w:rsidRPr="003E3A17" w:rsidDel="002A6C2D" w:rsidRDefault="00A40415" w:rsidP="00767B77">
            <w:pPr>
              <w:keepNext/>
              <w:jc w:val="center"/>
              <w:rPr>
                <w:del w:id="135" w:author="Shewmaker, Michael@Energy" w:date="2018-11-05T11:23:00Z"/>
                <w:rFonts w:ascii="Calibri" w:hAnsi="Calibri"/>
                <w:sz w:val="18"/>
                <w:szCs w:val="18"/>
              </w:rPr>
            </w:pPr>
          </w:p>
        </w:tc>
        <w:tc>
          <w:tcPr>
            <w:tcW w:w="1080" w:type="dxa"/>
            <w:gridSpan w:val="2"/>
            <w:shd w:val="clear" w:color="auto" w:fill="auto"/>
            <w:vAlign w:val="bottom"/>
          </w:tcPr>
          <w:p w14:paraId="308DB1EC" w14:textId="1BC9FBF6" w:rsidR="00A40415" w:rsidRPr="003E3A17" w:rsidDel="002A6C2D" w:rsidRDefault="00A40415" w:rsidP="00767B77">
            <w:pPr>
              <w:keepNext/>
              <w:jc w:val="center"/>
              <w:rPr>
                <w:del w:id="136" w:author="Shewmaker, Michael@Energy" w:date="2018-11-05T11:23:00Z"/>
                <w:rFonts w:ascii="Calibri" w:hAnsi="Calibri"/>
                <w:sz w:val="18"/>
                <w:szCs w:val="18"/>
              </w:rPr>
            </w:pPr>
          </w:p>
        </w:tc>
        <w:tc>
          <w:tcPr>
            <w:tcW w:w="720" w:type="dxa"/>
            <w:shd w:val="clear" w:color="auto" w:fill="auto"/>
            <w:vAlign w:val="bottom"/>
          </w:tcPr>
          <w:p w14:paraId="308DB1ED" w14:textId="2ED3CB29" w:rsidR="00A40415" w:rsidRPr="003E3A17" w:rsidDel="002A6C2D" w:rsidRDefault="00A40415" w:rsidP="00767B77">
            <w:pPr>
              <w:keepNext/>
              <w:jc w:val="center"/>
              <w:rPr>
                <w:del w:id="137" w:author="Shewmaker, Michael@Energy" w:date="2018-11-05T11:23:00Z"/>
                <w:rFonts w:ascii="Calibri" w:hAnsi="Calibri"/>
                <w:sz w:val="18"/>
                <w:szCs w:val="18"/>
              </w:rPr>
            </w:pPr>
          </w:p>
        </w:tc>
        <w:tc>
          <w:tcPr>
            <w:tcW w:w="1013" w:type="dxa"/>
            <w:gridSpan w:val="2"/>
            <w:shd w:val="clear" w:color="auto" w:fill="auto"/>
            <w:vAlign w:val="bottom"/>
          </w:tcPr>
          <w:p w14:paraId="308DB1EE" w14:textId="0E259F9E" w:rsidR="00A40415" w:rsidRPr="003E3A17" w:rsidDel="002A6C2D" w:rsidRDefault="00A40415" w:rsidP="00767B77">
            <w:pPr>
              <w:keepNext/>
              <w:jc w:val="center"/>
              <w:rPr>
                <w:del w:id="138" w:author="Shewmaker, Michael@Energy" w:date="2018-11-05T11:23:00Z"/>
                <w:rFonts w:ascii="Calibri" w:hAnsi="Calibri"/>
                <w:sz w:val="18"/>
                <w:szCs w:val="18"/>
              </w:rPr>
            </w:pPr>
          </w:p>
        </w:tc>
        <w:tc>
          <w:tcPr>
            <w:tcW w:w="697" w:type="dxa"/>
            <w:shd w:val="clear" w:color="auto" w:fill="auto"/>
            <w:vAlign w:val="bottom"/>
          </w:tcPr>
          <w:p w14:paraId="18BC3E24" w14:textId="54691AF5" w:rsidR="00A40415" w:rsidRPr="003E3A17" w:rsidDel="002A6C2D" w:rsidRDefault="00A40415" w:rsidP="00767B77">
            <w:pPr>
              <w:keepNext/>
              <w:jc w:val="center"/>
              <w:rPr>
                <w:del w:id="139" w:author="Shewmaker, Michael@Energy" w:date="2018-11-05T11:23:00Z"/>
                <w:rFonts w:ascii="Calibri" w:hAnsi="Calibri"/>
                <w:sz w:val="18"/>
                <w:szCs w:val="18"/>
              </w:rPr>
            </w:pPr>
          </w:p>
        </w:tc>
        <w:tc>
          <w:tcPr>
            <w:tcW w:w="720" w:type="dxa"/>
            <w:shd w:val="clear" w:color="auto" w:fill="auto"/>
            <w:vAlign w:val="bottom"/>
          </w:tcPr>
          <w:p w14:paraId="308DB1EF" w14:textId="5F3C096F" w:rsidR="00A40415" w:rsidRPr="003E3A17" w:rsidDel="002A6C2D" w:rsidRDefault="00A40415" w:rsidP="00767B77">
            <w:pPr>
              <w:keepNext/>
              <w:jc w:val="center"/>
              <w:rPr>
                <w:del w:id="140" w:author="Shewmaker, Michael@Energy" w:date="2018-11-05T11:23:00Z"/>
                <w:rFonts w:ascii="Calibri" w:hAnsi="Calibri"/>
                <w:sz w:val="18"/>
                <w:szCs w:val="18"/>
              </w:rPr>
            </w:pPr>
          </w:p>
        </w:tc>
        <w:tc>
          <w:tcPr>
            <w:tcW w:w="720" w:type="dxa"/>
            <w:shd w:val="clear" w:color="auto" w:fill="auto"/>
            <w:vAlign w:val="bottom"/>
          </w:tcPr>
          <w:p w14:paraId="308DB1F0" w14:textId="1D42DEC3" w:rsidR="00A40415" w:rsidRPr="003E3A17" w:rsidDel="002A6C2D" w:rsidRDefault="00A40415" w:rsidP="00767B77">
            <w:pPr>
              <w:keepNext/>
              <w:jc w:val="center"/>
              <w:rPr>
                <w:del w:id="141" w:author="Shewmaker, Michael@Energy" w:date="2018-11-05T11:23:00Z"/>
                <w:rFonts w:ascii="Calibri" w:hAnsi="Calibri"/>
                <w:sz w:val="18"/>
                <w:szCs w:val="18"/>
              </w:rPr>
            </w:pPr>
          </w:p>
        </w:tc>
        <w:tc>
          <w:tcPr>
            <w:tcW w:w="900" w:type="dxa"/>
            <w:shd w:val="clear" w:color="auto" w:fill="auto"/>
            <w:vAlign w:val="bottom"/>
          </w:tcPr>
          <w:p w14:paraId="308DB1F1" w14:textId="2968A6D9" w:rsidR="00A40415" w:rsidRPr="003E3A17" w:rsidDel="002A6C2D" w:rsidRDefault="00A40415" w:rsidP="00767B77">
            <w:pPr>
              <w:keepNext/>
              <w:jc w:val="center"/>
              <w:rPr>
                <w:del w:id="142" w:author="Shewmaker, Michael@Energy" w:date="2018-11-05T11:23:00Z"/>
                <w:rFonts w:ascii="Calibri" w:hAnsi="Calibri"/>
                <w:sz w:val="18"/>
                <w:szCs w:val="18"/>
              </w:rPr>
            </w:pPr>
          </w:p>
        </w:tc>
        <w:tc>
          <w:tcPr>
            <w:tcW w:w="720" w:type="dxa"/>
            <w:shd w:val="clear" w:color="auto" w:fill="auto"/>
            <w:vAlign w:val="bottom"/>
          </w:tcPr>
          <w:p w14:paraId="308DB1F2" w14:textId="2ED59BAA" w:rsidR="00A40415" w:rsidRPr="003E3A17" w:rsidDel="002A6C2D" w:rsidRDefault="00A40415" w:rsidP="00767B77">
            <w:pPr>
              <w:keepNext/>
              <w:jc w:val="center"/>
              <w:rPr>
                <w:del w:id="143" w:author="Shewmaker, Michael@Energy" w:date="2018-11-05T11:23:00Z"/>
                <w:rFonts w:ascii="Calibri" w:hAnsi="Calibri"/>
                <w:sz w:val="18"/>
                <w:szCs w:val="18"/>
              </w:rPr>
            </w:pPr>
          </w:p>
        </w:tc>
        <w:tc>
          <w:tcPr>
            <w:tcW w:w="990" w:type="dxa"/>
            <w:shd w:val="clear" w:color="auto" w:fill="auto"/>
            <w:vAlign w:val="bottom"/>
          </w:tcPr>
          <w:p w14:paraId="308DB1F3" w14:textId="53C19183" w:rsidR="00A40415" w:rsidRPr="003E3A17" w:rsidDel="002A6C2D" w:rsidRDefault="00A40415" w:rsidP="00767B77">
            <w:pPr>
              <w:keepNext/>
              <w:jc w:val="center"/>
              <w:rPr>
                <w:del w:id="144" w:author="Shewmaker, Michael@Energy" w:date="2018-11-05T11:23:00Z"/>
                <w:rFonts w:ascii="Calibri" w:hAnsi="Calibri"/>
                <w:sz w:val="18"/>
                <w:szCs w:val="18"/>
              </w:rPr>
            </w:pPr>
          </w:p>
        </w:tc>
      </w:tr>
    </w:tbl>
    <w:tbl>
      <w:tblPr>
        <w:tblStyle w:val="TableGrid"/>
        <w:tblW w:w="0" w:type="auto"/>
        <w:tblLayout w:type="fixed"/>
        <w:tblLook w:val="04A0" w:firstRow="1" w:lastRow="0" w:firstColumn="1" w:lastColumn="0" w:noHBand="0" w:noVBand="1"/>
      </w:tblPr>
      <w:tblGrid>
        <w:gridCol w:w="1093"/>
        <w:gridCol w:w="815"/>
        <w:gridCol w:w="930"/>
        <w:gridCol w:w="1024"/>
        <w:gridCol w:w="725"/>
        <w:gridCol w:w="700"/>
        <w:gridCol w:w="899"/>
        <w:gridCol w:w="999"/>
        <w:gridCol w:w="899"/>
        <w:gridCol w:w="990"/>
        <w:gridCol w:w="708"/>
        <w:gridCol w:w="800"/>
        <w:gridCol w:w="899"/>
        <w:gridCol w:w="999"/>
        <w:gridCol w:w="899"/>
        <w:gridCol w:w="994"/>
      </w:tblGrid>
      <w:tr w:rsidR="002A6C2D" w:rsidRPr="00332AB6" w14:paraId="496A855D" w14:textId="77777777" w:rsidTr="007C6199">
        <w:trPr>
          <w:trHeight w:val="211"/>
          <w:ins w:id="145" w:author="Shewmaker, Michael@Energy" w:date="2018-11-05T11:24:00Z"/>
        </w:trPr>
        <w:tc>
          <w:tcPr>
            <w:tcW w:w="14373" w:type="dxa"/>
            <w:gridSpan w:val="16"/>
          </w:tcPr>
          <w:p w14:paraId="29129854" w14:textId="77777777" w:rsidR="002A6C2D" w:rsidRPr="002A6C2D" w:rsidRDefault="002A6C2D" w:rsidP="007C6199">
            <w:pPr>
              <w:keepNext/>
              <w:keepLines/>
              <w:rPr>
                <w:ins w:id="146" w:author="Shewmaker, Michael@Energy" w:date="2018-11-05T11:24:00Z"/>
                <w:rFonts w:asciiTheme="minorHAnsi" w:hAnsiTheme="minorHAnsi"/>
                <w:sz w:val="18"/>
                <w:szCs w:val="18"/>
              </w:rPr>
            </w:pPr>
            <w:ins w:id="147" w:author="Shewmaker, Michael@Energy" w:date="2018-11-05T11:24:00Z">
              <w:r w:rsidRPr="007C6199">
                <w:rPr>
                  <w:rFonts w:asciiTheme="minorHAnsi" w:hAnsiTheme="minorHAnsi"/>
                  <w:b/>
                  <w:sz w:val="20"/>
                  <w:szCs w:val="18"/>
                </w:rPr>
                <w:t xml:space="preserve">D. Opaque Surface Details – Mass Walls </w:t>
              </w:r>
              <w:r w:rsidRPr="007C6199">
                <w:rPr>
                  <w:rFonts w:asciiTheme="minorHAnsi" w:hAnsiTheme="minorHAnsi"/>
                  <w:sz w:val="20"/>
                  <w:szCs w:val="18"/>
                </w:rPr>
                <w:t>(150.1(c)1Bii)</w:t>
              </w:r>
            </w:ins>
          </w:p>
        </w:tc>
      </w:tr>
      <w:tr w:rsidR="002A6C2D" w:rsidRPr="00332AB6" w14:paraId="0C51E004" w14:textId="77777777" w:rsidTr="007C6199">
        <w:trPr>
          <w:trHeight w:val="226"/>
          <w:ins w:id="148" w:author="Shewmaker, Michael@Energy" w:date="2018-11-05T11:24:00Z"/>
        </w:trPr>
        <w:tc>
          <w:tcPr>
            <w:tcW w:w="1093" w:type="dxa"/>
            <w:vAlign w:val="bottom"/>
          </w:tcPr>
          <w:p w14:paraId="168B1921" w14:textId="77777777" w:rsidR="002A6C2D" w:rsidRPr="002A6C2D" w:rsidRDefault="002A6C2D" w:rsidP="007C6199">
            <w:pPr>
              <w:keepNext/>
              <w:keepLines/>
              <w:jc w:val="center"/>
              <w:rPr>
                <w:ins w:id="149" w:author="Shewmaker, Michael@Energy" w:date="2018-11-05T11:24:00Z"/>
                <w:rFonts w:asciiTheme="minorHAnsi" w:hAnsiTheme="minorHAnsi"/>
                <w:sz w:val="18"/>
                <w:szCs w:val="18"/>
              </w:rPr>
            </w:pPr>
            <w:ins w:id="150" w:author="Shewmaker, Michael@Energy" w:date="2018-11-05T11:24:00Z">
              <w:r w:rsidRPr="007C6199">
                <w:rPr>
                  <w:rFonts w:asciiTheme="minorHAnsi" w:hAnsiTheme="minorHAnsi"/>
                  <w:sz w:val="18"/>
                  <w:szCs w:val="18"/>
                </w:rPr>
                <w:t>01</w:t>
              </w:r>
            </w:ins>
          </w:p>
        </w:tc>
        <w:tc>
          <w:tcPr>
            <w:tcW w:w="815" w:type="dxa"/>
            <w:vAlign w:val="bottom"/>
          </w:tcPr>
          <w:p w14:paraId="714FC061" w14:textId="77777777" w:rsidR="002A6C2D" w:rsidRPr="002A6C2D" w:rsidRDefault="002A6C2D" w:rsidP="007C6199">
            <w:pPr>
              <w:keepNext/>
              <w:keepLines/>
              <w:jc w:val="center"/>
              <w:rPr>
                <w:ins w:id="151" w:author="Shewmaker, Michael@Energy" w:date="2018-11-05T11:24:00Z"/>
                <w:rFonts w:asciiTheme="minorHAnsi" w:hAnsiTheme="minorHAnsi"/>
                <w:sz w:val="18"/>
                <w:szCs w:val="18"/>
              </w:rPr>
            </w:pPr>
            <w:ins w:id="152" w:author="Shewmaker, Michael@Energy" w:date="2018-11-05T11:24:00Z">
              <w:r w:rsidRPr="007C6199">
                <w:rPr>
                  <w:rFonts w:asciiTheme="minorHAnsi" w:hAnsiTheme="minorHAnsi"/>
                  <w:sz w:val="18"/>
                  <w:szCs w:val="18"/>
                </w:rPr>
                <w:t>02</w:t>
              </w:r>
            </w:ins>
          </w:p>
        </w:tc>
        <w:tc>
          <w:tcPr>
            <w:tcW w:w="930" w:type="dxa"/>
            <w:vAlign w:val="bottom"/>
          </w:tcPr>
          <w:p w14:paraId="1B944EB0" w14:textId="77777777" w:rsidR="002A6C2D" w:rsidRPr="002A6C2D" w:rsidRDefault="002A6C2D" w:rsidP="007C6199">
            <w:pPr>
              <w:keepNext/>
              <w:keepLines/>
              <w:jc w:val="center"/>
              <w:rPr>
                <w:ins w:id="153" w:author="Shewmaker, Michael@Energy" w:date="2018-11-05T11:24:00Z"/>
                <w:rFonts w:asciiTheme="minorHAnsi" w:hAnsiTheme="minorHAnsi"/>
                <w:sz w:val="18"/>
                <w:szCs w:val="18"/>
              </w:rPr>
            </w:pPr>
            <w:ins w:id="154" w:author="Shewmaker, Michael@Energy" w:date="2018-11-05T11:24:00Z">
              <w:r w:rsidRPr="007C6199">
                <w:rPr>
                  <w:rFonts w:asciiTheme="minorHAnsi" w:hAnsiTheme="minorHAnsi"/>
                  <w:sz w:val="18"/>
                  <w:szCs w:val="18"/>
                </w:rPr>
                <w:t>03</w:t>
              </w:r>
            </w:ins>
          </w:p>
        </w:tc>
        <w:tc>
          <w:tcPr>
            <w:tcW w:w="1024" w:type="dxa"/>
            <w:vAlign w:val="bottom"/>
          </w:tcPr>
          <w:p w14:paraId="239B7CBF" w14:textId="77777777" w:rsidR="002A6C2D" w:rsidRPr="002A6C2D" w:rsidRDefault="002A6C2D" w:rsidP="007C6199">
            <w:pPr>
              <w:keepNext/>
              <w:keepLines/>
              <w:jc w:val="center"/>
              <w:rPr>
                <w:ins w:id="155" w:author="Shewmaker, Michael@Energy" w:date="2018-11-05T11:24:00Z"/>
                <w:rFonts w:asciiTheme="minorHAnsi" w:hAnsiTheme="minorHAnsi"/>
                <w:sz w:val="18"/>
                <w:szCs w:val="18"/>
              </w:rPr>
            </w:pPr>
            <w:ins w:id="156" w:author="Shewmaker, Michael@Energy" w:date="2018-11-05T11:24:00Z">
              <w:r w:rsidRPr="007C6199">
                <w:rPr>
                  <w:rFonts w:asciiTheme="minorHAnsi" w:hAnsiTheme="minorHAnsi"/>
                  <w:sz w:val="18"/>
                  <w:szCs w:val="18"/>
                </w:rPr>
                <w:t>04</w:t>
              </w:r>
            </w:ins>
          </w:p>
        </w:tc>
        <w:tc>
          <w:tcPr>
            <w:tcW w:w="725" w:type="dxa"/>
            <w:vAlign w:val="bottom"/>
          </w:tcPr>
          <w:p w14:paraId="1F0D77D1" w14:textId="77777777" w:rsidR="002A6C2D" w:rsidRPr="002A6C2D" w:rsidRDefault="002A6C2D" w:rsidP="007C6199">
            <w:pPr>
              <w:keepNext/>
              <w:keepLines/>
              <w:jc w:val="center"/>
              <w:rPr>
                <w:ins w:id="157" w:author="Shewmaker, Michael@Energy" w:date="2018-11-05T11:24:00Z"/>
                <w:rFonts w:asciiTheme="minorHAnsi" w:hAnsiTheme="minorHAnsi"/>
                <w:sz w:val="18"/>
                <w:szCs w:val="18"/>
              </w:rPr>
            </w:pPr>
            <w:ins w:id="158" w:author="Shewmaker, Michael@Energy" w:date="2018-11-05T11:24:00Z">
              <w:r w:rsidRPr="007C6199">
                <w:rPr>
                  <w:rFonts w:asciiTheme="minorHAnsi" w:hAnsiTheme="minorHAnsi"/>
                  <w:sz w:val="18"/>
                  <w:szCs w:val="18"/>
                </w:rPr>
                <w:t>05</w:t>
              </w:r>
            </w:ins>
          </w:p>
        </w:tc>
        <w:tc>
          <w:tcPr>
            <w:tcW w:w="700" w:type="dxa"/>
            <w:vAlign w:val="bottom"/>
          </w:tcPr>
          <w:p w14:paraId="62BA4AE4" w14:textId="77777777" w:rsidR="002A6C2D" w:rsidRPr="002A6C2D" w:rsidRDefault="002A6C2D" w:rsidP="007C6199">
            <w:pPr>
              <w:keepNext/>
              <w:keepLines/>
              <w:jc w:val="center"/>
              <w:rPr>
                <w:ins w:id="159" w:author="Shewmaker, Michael@Energy" w:date="2018-11-05T11:24:00Z"/>
                <w:rFonts w:asciiTheme="minorHAnsi" w:hAnsiTheme="minorHAnsi"/>
                <w:sz w:val="18"/>
                <w:szCs w:val="18"/>
              </w:rPr>
            </w:pPr>
            <w:ins w:id="160" w:author="Shewmaker, Michael@Energy" w:date="2018-11-05T11:24:00Z">
              <w:r w:rsidRPr="007C6199">
                <w:rPr>
                  <w:rFonts w:asciiTheme="minorHAnsi" w:hAnsiTheme="minorHAnsi"/>
                  <w:sz w:val="18"/>
                  <w:szCs w:val="18"/>
                </w:rPr>
                <w:t>06</w:t>
              </w:r>
            </w:ins>
          </w:p>
        </w:tc>
        <w:tc>
          <w:tcPr>
            <w:tcW w:w="899" w:type="dxa"/>
            <w:vAlign w:val="bottom"/>
          </w:tcPr>
          <w:p w14:paraId="1FD7EEFD" w14:textId="77777777" w:rsidR="002A6C2D" w:rsidRPr="002A6C2D" w:rsidRDefault="002A6C2D" w:rsidP="007C6199">
            <w:pPr>
              <w:keepNext/>
              <w:keepLines/>
              <w:jc w:val="center"/>
              <w:rPr>
                <w:ins w:id="161" w:author="Shewmaker, Michael@Energy" w:date="2018-11-05T11:24:00Z"/>
                <w:rFonts w:asciiTheme="minorHAnsi" w:hAnsiTheme="minorHAnsi"/>
                <w:sz w:val="18"/>
                <w:szCs w:val="18"/>
              </w:rPr>
            </w:pPr>
            <w:ins w:id="162" w:author="Shewmaker, Michael@Energy" w:date="2018-11-05T11:24:00Z">
              <w:r w:rsidRPr="007C6199">
                <w:rPr>
                  <w:rFonts w:asciiTheme="minorHAnsi" w:hAnsiTheme="minorHAnsi"/>
                  <w:sz w:val="18"/>
                  <w:szCs w:val="18"/>
                </w:rPr>
                <w:t>07</w:t>
              </w:r>
            </w:ins>
          </w:p>
        </w:tc>
        <w:tc>
          <w:tcPr>
            <w:tcW w:w="999" w:type="dxa"/>
            <w:vAlign w:val="bottom"/>
          </w:tcPr>
          <w:p w14:paraId="39F81170" w14:textId="77777777" w:rsidR="002A6C2D" w:rsidRPr="002A6C2D" w:rsidRDefault="002A6C2D" w:rsidP="007C6199">
            <w:pPr>
              <w:keepNext/>
              <w:keepLines/>
              <w:jc w:val="center"/>
              <w:rPr>
                <w:ins w:id="163" w:author="Shewmaker, Michael@Energy" w:date="2018-11-05T11:24:00Z"/>
                <w:rFonts w:asciiTheme="minorHAnsi" w:hAnsiTheme="minorHAnsi"/>
                <w:sz w:val="18"/>
                <w:szCs w:val="18"/>
              </w:rPr>
            </w:pPr>
            <w:ins w:id="164" w:author="Shewmaker, Michael@Energy" w:date="2018-11-05T11:24:00Z">
              <w:r w:rsidRPr="007C6199">
                <w:rPr>
                  <w:rFonts w:asciiTheme="minorHAnsi" w:hAnsiTheme="minorHAnsi"/>
                  <w:sz w:val="18"/>
                  <w:szCs w:val="18"/>
                </w:rPr>
                <w:t>08</w:t>
              </w:r>
            </w:ins>
          </w:p>
        </w:tc>
        <w:tc>
          <w:tcPr>
            <w:tcW w:w="899" w:type="dxa"/>
            <w:vAlign w:val="bottom"/>
          </w:tcPr>
          <w:p w14:paraId="7CC1D1FF" w14:textId="77777777" w:rsidR="002A6C2D" w:rsidRPr="002A6C2D" w:rsidRDefault="002A6C2D" w:rsidP="007C6199">
            <w:pPr>
              <w:keepNext/>
              <w:keepLines/>
              <w:jc w:val="center"/>
              <w:rPr>
                <w:ins w:id="165" w:author="Shewmaker, Michael@Energy" w:date="2018-11-05T11:24:00Z"/>
                <w:rFonts w:asciiTheme="minorHAnsi" w:hAnsiTheme="minorHAnsi"/>
                <w:sz w:val="18"/>
                <w:szCs w:val="18"/>
              </w:rPr>
            </w:pPr>
            <w:ins w:id="166" w:author="Shewmaker, Michael@Energy" w:date="2018-11-05T11:24:00Z">
              <w:r w:rsidRPr="007C6199">
                <w:rPr>
                  <w:rFonts w:asciiTheme="minorHAnsi" w:hAnsiTheme="minorHAnsi"/>
                  <w:sz w:val="18"/>
                  <w:szCs w:val="18"/>
                </w:rPr>
                <w:t>09</w:t>
              </w:r>
            </w:ins>
          </w:p>
        </w:tc>
        <w:tc>
          <w:tcPr>
            <w:tcW w:w="990" w:type="dxa"/>
            <w:vAlign w:val="bottom"/>
          </w:tcPr>
          <w:p w14:paraId="32A21B73" w14:textId="77777777" w:rsidR="002A6C2D" w:rsidRPr="002A6C2D" w:rsidRDefault="002A6C2D" w:rsidP="007C6199">
            <w:pPr>
              <w:keepNext/>
              <w:keepLines/>
              <w:jc w:val="center"/>
              <w:rPr>
                <w:ins w:id="167" w:author="Shewmaker, Michael@Energy" w:date="2018-11-05T11:24:00Z"/>
                <w:rFonts w:asciiTheme="minorHAnsi" w:hAnsiTheme="minorHAnsi"/>
                <w:sz w:val="18"/>
                <w:szCs w:val="18"/>
              </w:rPr>
            </w:pPr>
            <w:ins w:id="168" w:author="Shewmaker, Michael@Energy" w:date="2018-11-05T11:24:00Z">
              <w:r w:rsidRPr="007C6199">
                <w:rPr>
                  <w:rFonts w:asciiTheme="minorHAnsi" w:hAnsiTheme="minorHAnsi"/>
                  <w:sz w:val="18"/>
                  <w:szCs w:val="18"/>
                </w:rPr>
                <w:t>10</w:t>
              </w:r>
            </w:ins>
          </w:p>
        </w:tc>
        <w:tc>
          <w:tcPr>
            <w:tcW w:w="708" w:type="dxa"/>
          </w:tcPr>
          <w:p w14:paraId="1003CF57" w14:textId="77777777" w:rsidR="002A6C2D" w:rsidRPr="007C6199" w:rsidRDefault="002A6C2D" w:rsidP="007C6199">
            <w:pPr>
              <w:keepNext/>
              <w:keepLines/>
              <w:jc w:val="center"/>
              <w:rPr>
                <w:ins w:id="169" w:author="Shewmaker, Michael@Energy" w:date="2018-11-05T11:24:00Z"/>
                <w:rFonts w:asciiTheme="minorHAnsi" w:hAnsiTheme="minorHAnsi"/>
                <w:sz w:val="18"/>
                <w:szCs w:val="18"/>
              </w:rPr>
            </w:pPr>
            <w:ins w:id="170" w:author="Shewmaker, Michael@Energy" w:date="2018-11-05T11:24:00Z">
              <w:r w:rsidRPr="007C6199">
                <w:rPr>
                  <w:rFonts w:asciiTheme="minorHAnsi" w:hAnsiTheme="minorHAnsi"/>
                  <w:sz w:val="18"/>
                  <w:szCs w:val="18"/>
                </w:rPr>
                <w:t>11</w:t>
              </w:r>
            </w:ins>
          </w:p>
        </w:tc>
        <w:tc>
          <w:tcPr>
            <w:tcW w:w="800" w:type="dxa"/>
          </w:tcPr>
          <w:p w14:paraId="7D35F7CC" w14:textId="77777777" w:rsidR="002A6C2D" w:rsidRPr="007C6199" w:rsidRDefault="002A6C2D" w:rsidP="007C6199">
            <w:pPr>
              <w:keepNext/>
              <w:keepLines/>
              <w:jc w:val="center"/>
              <w:rPr>
                <w:ins w:id="171" w:author="Shewmaker, Michael@Energy" w:date="2018-11-05T11:24:00Z"/>
                <w:rFonts w:asciiTheme="minorHAnsi" w:hAnsiTheme="minorHAnsi"/>
                <w:sz w:val="18"/>
                <w:szCs w:val="18"/>
              </w:rPr>
            </w:pPr>
            <w:ins w:id="172" w:author="Shewmaker, Michael@Energy" w:date="2018-11-05T11:24:00Z">
              <w:r w:rsidRPr="007C6199">
                <w:rPr>
                  <w:rFonts w:asciiTheme="minorHAnsi" w:hAnsiTheme="minorHAnsi"/>
                  <w:sz w:val="18"/>
                  <w:szCs w:val="18"/>
                </w:rPr>
                <w:t>12</w:t>
              </w:r>
            </w:ins>
          </w:p>
        </w:tc>
        <w:tc>
          <w:tcPr>
            <w:tcW w:w="899" w:type="dxa"/>
            <w:vAlign w:val="bottom"/>
          </w:tcPr>
          <w:p w14:paraId="1A7039FC" w14:textId="77777777" w:rsidR="002A6C2D" w:rsidRPr="002A6C2D" w:rsidRDefault="002A6C2D" w:rsidP="007C6199">
            <w:pPr>
              <w:keepNext/>
              <w:keepLines/>
              <w:jc w:val="center"/>
              <w:rPr>
                <w:ins w:id="173" w:author="Shewmaker, Michael@Energy" w:date="2018-11-05T11:24:00Z"/>
                <w:rFonts w:asciiTheme="minorHAnsi" w:hAnsiTheme="minorHAnsi"/>
                <w:sz w:val="18"/>
                <w:szCs w:val="18"/>
              </w:rPr>
            </w:pPr>
            <w:ins w:id="174" w:author="Shewmaker, Michael@Energy" w:date="2018-11-05T11:24:00Z">
              <w:r w:rsidRPr="007C6199">
                <w:rPr>
                  <w:rFonts w:asciiTheme="minorHAnsi" w:hAnsiTheme="minorHAnsi"/>
                  <w:sz w:val="18"/>
                  <w:szCs w:val="18"/>
                </w:rPr>
                <w:t>13</w:t>
              </w:r>
            </w:ins>
          </w:p>
        </w:tc>
        <w:tc>
          <w:tcPr>
            <w:tcW w:w="999" w:type="dxa"/>
            <w:vAlign w:val="bottom"/>
          </w:tcPr>
          <w:p w14:paraId="5E6D292C" w14:textId="77777777" w:rsidR="002A6C2D" w:rsidRPr="002A6C2D" w:rsidRDefault="002A6C2D" w:rsidP="007C6199">
            <w:pPr>
              <w:keepNext/>
              <w:keepLines/>
              <w:jc w:val="center"/>
              <w:rPr>
                <w:ins w:id="175" w:author="Shewmaker, Michael@Energy" w:date="2018-11-05T11:24:00Z"/>
                <w:rFonts w:asciiTheme="minorHAnsi" w:hAnsiTheme="minorHAnsi"/>
                <w:sz w:val="18"/>
                <w:szCs w:val="18"/>
              </w:rPr>
            </w:pPr>
            <w:ins w:id="176" w:author="Shewmaker, Michael@Energy" w:date="2018-11-05T11:24:00Z">
              <w:r w:rsidRPr="007C6199">
                <w:rPr>
                  <w:rFonts w:asciiTheme="minorHAnsi" w:hAnsiTheme="minorHAnsi"/>
                  <w:sz w:val="18"/>
                  <w:szCs w:val="18"/>
                </w:rPr>
                <w:t>14</w:t>
              </w:r>
            </w:ins>
          </w:p>
        </w:tc>
        <w:tc>
          <w:tcPr>
            <w:tcW w:w="899" w:type="dxa"/>
            <w:vAlign w:val="bottom"/>
          </w:tcPr>
          <w:p w14:paraId="1CD178C5" w14:textId="77777777" w:rsidR="002A6C2D" w:rsidRPr="002A6C2D" w:rsidRDefault="002A6C2D" w:rsidP="007C6199">
            <w:pPr>
              <w:keepNext/>
              <w:keepLines/>
              <w:jc w:val="center"/>
              <w:rPr>
                <w:ins w:id="177" w:author="Shewmaker, Michael@Energy" w:date="2018-11-05T11:24:00Z"/>
                <w:rFonts w:asciiTheme="minorHAnsi" w:hAnsiTheme="minorHAnsi"/>
                <w:sz w:val="18"/>
                <w:szCs w:val="18"/>
              </w:rPr>
            </w:pPr>
            <w:ins w:id="178" w:author="Shewmaker, Michael@Energy" w:date="2018-11-05T11:24:00Z">
              <w:r w:rsidRPr="007C6199">
                <w:rPr>
                  <w:rFonts w:asciiTheme="minorHAnsi" w:hAnsiTheme="minorHAnsi"/>
                  <w:sz w:val="18"/>
                  <w:szCs w:val="18"/>
                </w:rPr>
                <w:t>15</w:t>
              </w:r>
            </w:ins>
          </w:p>
        </w:tc>
        <w:tc>
          <w:tcPr>
            <w:tcW w:w="994" w:type="dxa"/>
            <w:vAlign w:val="bottom"/>
          </w:tcPr>
          <w:p w14:paraId="2B12D3BE" w14:textId="77777777" w:rsidR="002A6C2D" w:rsidRPr="002A6C2D" w:rsidRDefault="002A6C2D" w:rsidP="007C6199">
            <w:pPr>
              <w:keepNext/>
              <w:keepLines/>
              <w:jc w:val="center"/>
              <w:rPr>
                <w:ins w:id="179" w:author="Shewmaker, Michael@Energy" w:date="2018-11-05T11:24:00Z"/>
                <w:rFonts w:asciiTheme="minorHAnsi" w:hAnsiTheme="minorHAnsi"/>
                <w:sz w:val="18"/>
                <w:szCs w:val="18"/>
              </w:rPr>
            </w:pPr>
            <w:ins w:id="180" w:author="Shewmaker, Michael@Energy" w:date="2018-11-05T11:24:00Z">
              <w:r w:rsidRPr="007C6199">
                <w:rPr>
                  <w:rFonts w:asciiTheme="minorHAnsi" w:hAnsiTheme="minorHAnsi"/>
                  <w:sz w:val="18"/>
                  <w:szCs w:val="18"/>
                </w:rPr>
                <w:t>16</w:t>
              </w:r>
            </w:ins>
          </w:p>
        </w:tc>
      </w:tr>
      <w:tr w:rsidR="002A6C2D" w:rsidRPr="00AD2F3D" w14:paraId="58246807" w14:textId="77777777" w:rsidTr="007C6199">
        <w:trPr>
          <w:trHeight w:val="211"/>
          <w:ins w:id="181" w:author="Shewmaker, Michael@Energy" w:date="2018-11-05T11:24:00Z"/>
        </w:trPr>
        <w:tc>
          <w:tcPr>
            <w:tcW w:w="1093" w:type="dxa"/>
            <w:vMerge w:val="restart"/>
            <w:vAlign w:val="bottom"/>
          </w:tcPr>
          <w:p w14:paraId="3C0BB193" w14:textId="77777777" w:rsidR="002A6C2D" w:rsidRPr="007C6199" w:rsidRDefault="002A6C2D" w:rsidP="007C6199">
            <w:pPr>
              <w:keepNext/>
              <w:keepLines/>
              <w:jc w:val="center"/>
              <w:rPr>
                <w:ins w:id="182" w:author="Shewmaker, Michael@Energy" w:date="2018-11-05T11:24:00Z"/>
                <w:rFonts w:asciiTheme="minorHAnsi" w:hAnsiTheme="minorHAnsi"/>
                <w:sz w:val="18"/>
                <w:szCs w:val="18"/>
              </w:rPr>
            </w:pPr>
            <w:ins w:id="183" w:author="Shewmaker, Michael@Energy" w:date="2018-11-05T11:24:00Z">
              <w:r w:rsidRPr="007C6199">
                <w:rPr>
                  <w:rFonts w:asciiTheme="minorHAnsi" w:hAnsiTheme="minorHAnsi"/>
                  <w:sz w:val="18"/>
                  <w:szCs w:val="18"/>
                </w:rPr>
                <w:t>Tag/ID</w:t>
              </w:r>
            </w:ins>
          </w:p>
        </w:tc>
        <w:tc>
          <w:tcPr>
            <w:tcW w:w="815" w:type="dxa"/>
            <w:vMerge w:val="restart"/>
            <w:vAlign w:val="bottom"/>
          </w:tcPr>
          <w:p w14:paraId="27A8301E" w14:textId="6ABA487D" w:rsidR="002A6C2D" w:rsidRPr="007C6199" w:rsidRDefault="00CD300E" w:rsidP="007C6199">
            <w:pPr>
              <w:keepNext/>
              <w:keepLines/>
              <w:jc w:val="center"/>
              <w:rPr>
                <w:ins w:id="184" w:author="Shewmaker, Michael@Energy" w:date="2018-11-05T11:24:00Z"/>
                <w:rFonts w:asciiTheme="minorHAnsi" w:hAnsiTheme="minorHAnsi"/>
                <w:sz w:val="18"/>
                <w:szCs w:val="18"/>
              </w:rPr>
            </w:pPr>
            <w:ins w:id="185" w:author="Shewmaker, Michael@Energy" w:date="2018-11-05T13:05:00Z">
              <w:r>
                <w:rPr>
                  <w:rFonts w:asciiTheme="minorHAnsi" w:hAnsiTheme="minorHAnsi"/>
                  <w:sz w:val="18"/>
                  <w:szCs w:val="18"/>
                </w:rPr>
                <w:t>Above or Below Grade?</w:t>
              </w:r>
            </w:ins>
          </w:p>
        </w:tc>
        <w:tc>
          <w:tcPr>
            <w:tcW w:w="8674" w:type="dxa"/>
            <w:gridSpan w:val="10"/>
            <w:vAlign w:val="bottom"/>
          </w:tcPr>
          <w:p w14:paraId="7A4AAEF5" w14:textId="77777777" w:rsidR="002A6C2D" w:rsidRPr="007C6199" w:rsidRDefault="002A6C2D" w:rsidP="007C6199">
            <w:pPr>
              <w:keepNext/>
              <w:keepLines/>
              <w:jc w:val="center"/>
              <w:rPr>
                <w:ins w:id="186" w:author="Shewmaker, Michael@Energy" w:date="2018-11-05T11:24:00Z"/>
                <w:rFonts w:asciiTheme="minorHAnsi" w:hAnsiTheme="minorHAnsi"/>
                <w:b/>
                <w:sz w:val="18"/>
                <w:szCs w:val="18"/>
              </w:rPr>
            </w:pPr>
            <w:ins w:id="187" w:author="Shewmaker, Michael@Energy" w:date="2018-11-05T11:24:00Z">
              <w:r w:rsidRPr="007C6199">
                <w:rPr>
                  <w:rFonts w:asciiTheme="minorHAnsi" w:hAnsiTheme="minorHAnsi"/>
                  <w:b/>
                  <w:sz w:val="18"/>
                  <w:szCs w:val="18"/>
                </w:rPr>
                <w:t>Proposed</w:t>
              </w:r>
            </w:ins>
          </w:p>
        </w:tc>
        <w:tc>
          <w:tcPr>
            <w:tcW w:w="3791" w:type="dxa"/>
            <w:gridSpan w:val="4"/>
            <w:vAlign w:val="bottom"/>
          </w:tcPr>
          <w:p w14:paraId="1E26F8D3" w14:textId="77777777" w:rsidR="002A6C2D" w:rsidRPr="007C6199" w:rsidRDefault="002A6C2D" w:rsidP="007C6199">
            <w:pPr>
              <w:keepNext/>
              <w:keepLines/>
              <w:jc w:val="center"/>
              <w:rPr>
                <w:ins w:id="188" w:author="Shewmaker, Michael@Energy" w:date="2018-11-05T11:24:00Z"/>
                <w:rFonts w:asciiTheme="minorHAnsi" w:hAnsiTheme="minorHAnsi"/>
                <w:b/>
                <w:sz w:val="18"/>
                <w:szCs w:val="18"/>
              </w:rPr>
            </w:pPr>
            <w:ins w:id="189" w:author="Shewmaker, Michael@Energy" w:date="2018-11-05T11:24:00Z">
              <w:r w:rsidRPr="007C6199">
                <w:rPr>
                  <w:rFonts w:asciiTheme="minorHAnsi" w:hAnsiTheme="minorHAnsi"/>
                  <w:b/>
                  <w:sz w:val="18"/>
                  <w:szCs w:val="18"/>
                </w:rPr>
                <w:t>Required</w:t>
              </w:r>
            </w:ins>
          </w:p>
        </w:tc>
      </w:tr>
      <w:tr w:rsidR="002A6C2D" w:rsidRPr="00332AB6" w14:paraId="71C597F0" w14:textId="77777777" w:rsidTr="007C6199">
        <w:trPr>
          <w:trHeight w:val="332"/>
          <w:ins w:id="190" w:author="Shewmaker, Michael@Energy" w:date="2018-11-05T11:24:00Z"/>
        </w:trPr>
        <w:tc>
          <w:tcPr>
            <w:tcW w:w="1093" w:type="dxa"/>
            <w:vMerge/>
            <w:vAlign w:val="bottom"/>
          </w:tcPr>
          <w:p w14:paraId="07B7C949" w14:textId="77777777" w:rsidR="002A6C2D" w:rsidRPr="002A6C2D" w:rsidRDefault="002A6C2D" w:rsidP="007C6199">
            <w:pPr>
              <w:keepNext/>
              <w:keepLines/>
              <w:jc w:val="center"/>
              <w:rPr>
                <w:ins w:id="191" w:author="Shewmaker, Michael@Energy" w:date="2018-11-05T11:24:00Z"/>
                <w:rFonts w:asciiTheme="minorHAnsi" w:hAnsiTheme="minorHAnsi"/>
                <w:sz w:val="18"/>
                <w:szCs w:val="18"/>
              </w:rPr>
            </w:pPr>
          </w:p>
        </w:tc>
        <w:tc>
          <w:tcPr>
            <w:tcW w:w="815" w:type="dxa"/>
            <w:vMerge/>
            <w:vAlign w:val="bottom"/>
          </w:tcPr>
          <w:p w14:paraId="30B1A8D9" w14:textId="77777777" w:rsidR="002A6C2D" w:rsidRPr="002A6C2D" w:rsidRDefault="002A6C2D" w:rsidP="007C6199">
            <w:pPr>
              <w:keepNext/>
              <w:keepLines/>
              <w:jc w:val="center"/>
              <w:rPr>
                <w:ins w:id="192" w:author="Shewmaker, Michael@Energy" w:date="2018-11-05T11:24:00Z"/>
                <w:rFonts w:asciiTheme="minorHAnsi" w:hAnsiTheme="minorHAnsi"/>
                <w:sz w:val="18"/>
                <w:szCs w:val="18"/>
              </w:rPr>
            </w:pPr>
          </w:p>
        </w:tc>
        <w:tc>
          <w:tcPr>
            <w:tcW w:w="930" w:type="dxa"/>
            <w:vMerge w:val="restart"/>
            <w:vAlign w:val="bottom"/>
          </w:tcPr>
          <w:p w14:paraId="2AA75092" w14:textId="77777777" w:rsidR="002A6C2D" w:rsidRPr="002A6C2D" w:rsidRDefault="002A6C2D" w:rsidP="007C6199">
            <w:pPr>
              <w:keepNext/>
              <w:keepLines/>
              <w:jc w:val="center"/>
              <w:rPr>
                <w:ins w:id="193" w:author="Shewmaker, Michael@Energy" w:date="2018-11-05T11:24:00Z"/>
                <w:rFonts w:asciiTheme="minorHAnsi" w:hAnsiTheme="minorHAnsi"/>
                <w:sz w:val="18"/>
                <w:szCs w:val="18"/>
              </w:rPr>
            </w:pPr>
            <w:ins w:id="194" w:author="Shewmaker, Michael@Energy" w:date="2018-11-05T11:24:00Z">
              <w:r w:rsidRPr="007C6199">
                <w:rPr>
                  <w:rFonts w:asciiTheme="minorHAnsi" w:hAnsiTheme="minorHAnsi"/>
                  <w:sz w:val="18"/>
                  <w:szCs w:val="18"/>
                </w:rPr>
                <w:t>Mass Type</w:t>
              </w:r>
            </w:ins>
          </w:p>
        </w:tc>
        <w:tc>
          <w:tcPr>
            <w:tcW w:w="1024" w:type="dxa"/>
            <w:vMerge w:val="restart"/>
            <w:vAlign w:val="bottom"/>
          </w:tcPr>
          <w:p w14:paraId="6FCAAC4E" w14:textId="77777777" w:rsidR="002A6C2D" w:rsidRPr="002A6C2D" w:rsidRDefault="002A6C2D" w:rsidP="007C6199">
            <w:pPr>
              <w:keepNext/>
              <w:keepLines/>
              <w:jc w:val="center"/>
              <w:rPr>
                <w:ins w:id="195" w:author="Shewmaker, Michael@Energy" w:date="2018-11-05T11:24:00Z"/>
                <w:rFonts w:asciiTheme="minorHAnsi" w:hAnsiTheme="minorHAnsi"/>
                <w:sz w:val="18"/>
                <w:szCs w:val="18"/>
              </w:rPr>
            </w:pPr>
            <w:ins w:id="196" w:author="Shewmaker, Michael@Energy" w:date="2018-11-05T11:24:00Z">
              <w:r w:rsidRPr="007C6199">
                <w:rPr>
                  <w:rFonts w:asciiTheme="minorHAnsi" w:hAnsiTheme="minorHAnsi"/>
                  <w:sz w:val="18"/>
                  <w:szCs w:val="18"/>
                </w:rPr>
                <w:t>Mass Thickness (inches)</w:t>
              </w:r>
            </w:ins>
          </w:p>
        </w:tc>
        <w:tc>
          <w:tcPr>
            <w:tcW w:w="1425" w:type="dxa"/>
            <w:gridSpan w:val="2"/>
            <w:vAlign w:val="bottom"/>
          </w:tcPr>
          <w:p w14:paraId="4D41202D" w14:textId="77777777" w:rsidR="002A6C2D" w:rsidRPr="002A6C2D" w:rsidRDefault="002A6C2D" w:rsidP="007C6199">
            <w:pPr>
              <w:keepNext/>
              <w:keepLines/>
              <w:jc w:val="center"/>
              <w:rPr>
                <w:ins w:id="197" w:author="Shewmaker, Michael@Energy" w:date="2018-11-05T11:24:00Z"/>
                <w:rFonts w:asciiTheme="minorHAnsi" w:hAnsiTheme="minorHAnsi"/>
                <w:sz w:val="18"/>
                <w:szCs w:val="18"/>
              </w:rPr>
            </w:pPr>
            <w:ins w:id="198" w:author="Shewmaker, Michael@Energy" w:date="2018-11-05T11:24:00Z">
              <w:r w:rsidRPr="007C6199">
                <w:rPr>
                  <w:rFonts w:asciiTheme="minorHAnsi" w:hAnsiTheme="minorHAnsi"/>
                  <w:sz w:val="18"/>
                  <w:szCs w:val="18"/>
                </w:rPr>
                <w:t>Appendix JA4 Reference</w:t>
              </w:r>
            </w:ins>
          </w:p>
        </w:tc>
        <w:tc>
          <w:tcPr>
            <w:tcW w:w="1898" w:type="dxa"/>
            <w:gridSpan w:val="2"/>
            <w:vAlign w:val="bottom"/>
          </w:tcPr>
          <w:p w14:paraId="567C314B" w14:textId="77777777" w:rsidR="002A6C2D" w:rsidRPr="002A6C2D" w:rsidRDefault="002A6C2D" w:rsidP="007C6199">
            <w:pPr>
              <w:keepNext/>
              <w:keepLines/>
              <w:jc w:val="center"/>
              <w:rPr>
                <w:ins w:id="199" w:author="Shewmaker, Michael@Energy" w:date="2018-11-05T11:24:00Z"/>
                <w:rFonts w:asciiTheme="minorHAnsi" w:hAnsiTheme="minorHAnsi"/>
                <w:sz w:val="18"/>
                <w:szCs w:val="18"/>
              </w:rPr>
            </w:pPr>
            <w:ins w:id="200" w:author="Shewmaker, Michael@Energy" w:date="2018-11-05T11:24:00Z">
              <w:r w:rsidRPr="007C6199">
                <w:rPr>
                  <w:rFonts w:asciiTheme="minorHAnsi" w:hAnsiTheme="minorHAnsi"/>
                  <w:sz w:val="18"/>
                  <w:szCs w:val="18"/>
                </w:rPr>
                <w:t>Exterior Insulation</w:t>
              </w:r>
            </w:ins>
          </w:p>
        </w:tc>
        <w:tc>
          <w:tcPr>
            <w:tcW w:w="1889" w:type="dxa"/>
            <w:gridSpan w:val="2"/>
            <w:vAlign w:val="bottom"/>
          </w:tcPr>
          <w:p w14:paraId="757BE701" w14:textId="77777777" w:rsidR="002A6C2D" w:rsidRPr="002A6C2D" w:rsidRDefault="002A6C2D" w:rsidP="007C6199">
            <w:pPr>
              <w:keepNext/>
              <w:keepLines/>
              <w:jc w:val="center"/>
              <w:rPr>
                <w:ins w:id="201" w:author="Shewmaker, Michael@Energy" w:date="2018-11-05T11:24:00Z"/>
                <w:rFonts w:asciiTheme="minorHAnsi" w:hAnsiTheme="minorHAnsi"/>
                <w:sz w:val="18"/>
                <w:szCs w:val="18"/>
              </w:rPr>
            </w:pPr>
            <w:ins w:id="202" w:author="Shewmaker, Michael@Energy" w:date="2018-11-05T11:24:00Z">
              <w:r w:rsidRPr="007C6199">
                <w:rPr>
                  <w:rFonts w:asciiTheme="minorHAnsi" w:hAnsiTheme="minorHAnsi"/>
                  <w:sz w:val="18"/>
                  <w:szCs w:val="18"/>
                </w:rPr>
                <w:t>Interior Insulation</w:t>
              </w:r>
            </w:ins>
          </w:p>
        </w:tc>
        <w:tc>
          <w:tcPr>
            <w:tcW w:w="1508" w:type="dxa"/>
            <w:gridSpan w:val="2"/>
          </w:tcPr>
          <w:p w14:paraId="2D5A0C9F" w14:textId="77777777" w:rsidR="002A6C2D" w:rsidRPr="007C6199" w:rsidRDefault="002A6C2D" w:rsidP="007C6199">
            <w:pPr>
              <w:keepNext/>
              <w:keepLines/>
              <w:jc w:val="center"/>
              <w:rPr>
                <w:ins w:id="203" w:author="Shewmaker, Michael@Energy" w:date="2018-11-05T11:24:00Z"/>
                <w:rFonts w:asciiTheme="minorHAnsi" w:hAnsiTheme="minorHAnsi"/>
                <w:sz w:val="18"/>
                <w:szCs w:val="18"/>
              </w:rPr>
            </w:pPr>
            <w:ins w:id="204" w:author="Shewmaker, Michael@Energy" w:date="2018-11-05T11:24:00Z">
              <w:r w:rsidRPr="007C6199">
                <w:rPr>
                  <w:rFonts w:asciiTheme="minorHAnsi" w:hAnsiTheme="minorHAnsi"/>
                  <w:sz w:val="18"/>
                  <w:szCs w:val="18"/>
                </w:rPr>
                <w:t>Appendix JA4 Reference</w:t>
              </w:r>
            </w:ins>
          </w:p>
        </w:tc>
        <w:tc>
          <w:tcPr>
            <w:tcW w:w="1898" w:type="dxa"/>
            <w:gridSpan w:val="2"/>
            <w:vAlign w:val="bottom"/>
          </w:tcPr>
          <w:p w14:paraId="72A301F5" w14:textId="77777777" w:rsidR="002A6C2D" w:rsidRPr="002A6C2D" w:rsidRDefault="002A6C2D" w:rsidP="007C6199">
            <w:pPr>
              <w:keepNext/>
              <w:keepLines/>
              <w:jc w:val="center"/>
              <w:rPr>
                <w:ins w:id="205" w:author="Shewmaker, Michael@Energy" w:date="2018-11-05T11:24:00Z"/>
                <w:rFonts w:asciiTheme="minorHAnsi" w:hAnsiTheme="minorHAnsi"/>
                <w:sz w:val="18"/>
                <w:szCs w:val="18"/>
              </w:rPr>
            </w:pPr>
            <w:ins w:id="206" w:author="Shewmaker, Michael@Energy" w:date="2018-11-05T11:24:00Z">
              <w:r w:rsidRPr="007C6199">
                <w:rPr>
                  <w:rFonts w:asciiTheme="minorHAnsi" w:hAnsiTheme="minorHAnsi"/>
                  <w:sz w:val="18"/>
                  <w:szCs w:val="18"/>
                </w:rPr>
                <w:t>Exterior Insulation</w:t>
              </w:r>
            </w:ins>
          </w:p>
        </w:tc>
        <w:tc>
          <w:tcPr>
            <w:tcW w:w="1893" w:type="dxa"/>
            <w:gridSpan w:val="2"/>
            <w:vAlign w:val="bottom"/>
          </w:tcPr>
          <w:p w14:paraId="728EF7CE" w14:textId="77777777" w:rsidR="002A6C2D" w:rsidRPr="002A6C2D" w:rsidRDefault="002A6C2D" w:rsidP="007C6199">
            <w:pPr>
              <w:keepNext/>
              <w:keepLines/>
              <w:jc w:val="center"/>
              <w:rPr>
                <w:ins w:id="207" w:author="Shewmaker, Michael@Energy" w:date="2018-11-05T11:24:00Z"/>
                <w:rFonts w:asciiTheme="minorHAnsi" w:hAnsiTheme="minorHAnsi"/>
                <w:sz w:val="18"/>
                <w:szCs w:val="18"/>
              </w:rPr>
            </w:pPr>
            <w:ins w:id="208" w:author="Shewmaker, Michael@Energy" w:date="2018-11-05T11:24:00Z">
              <w:r w:rsidRPr="007C6199">
                <w:rPr>
                  <w:rFonts w:asciiTheme="minorHAnsi" w:hAnsiTheme="minorHAnsi"/>
                  <w:sz w:val="18"/>
                  <w:szCs w:val="18"/>
                </w:rPr>
                <w:t>Interior Insulation</w:t>
              </w:r>
            </w:ins>
          </w:p>
        </w:tc>
      </w:tr>
      <w:tr w:rsidR="002A6C2D" w14:paraId="328F479D" w14:textId="77777777" w:rsidTr="007C6199">
        <w:trPr>
          <w:trHeight w:val="332"/>
          <w:ins w:id="209" w:author="Shewmaker, Michael@Energy" w:date="2018-11-05T11:24:00Z"/>
        </w:trPr>
        <w:tc>
          <w:tcPr>
            <w:tcW w:w="1093" w:type="dxa"/>
            <w:vMerge/>
            <w:vAlign w:val="bottom"/>
          </w:tcPr>
          <w:p w14:paraId="4462C700" w14:textId="77777777" w:rsidR="002A6C2D" w:rsidRPr="007C6199" w:rsidRDefault="002A6C2D" w:rsidP="007C6199">
            <w:pPr>
              <w:keepNext/>
              <w:keepLines/>
              <w:jc w:val="center"/>
              <w:rPr>
                <w:ins w:id="210" w:author="Shewmaker, Michael@Energy" w:date="2018-11-05T11:24:00Z"/>
                <w:rFonts w:asciiTheme="minorHAnsi" w:hAnsiTheme="minorHAnsi"/>
                <w:sz w:val="18"/>
                <w:szCs w:val="18"/>
              </w:rPr>
            </w:pPr>
          </w:p>
        </w:tc>
        <w:tc>
          <w:tcPr>
            <w:tcW w:w="815" w:type="dxa"/>
            <w:vMerge/>
            <w:vAlign w:val="bottom"/>
          </w:tcPr>
          <w:p w14:paraId="1C792BBC" w14:textId="77777777" w:rsidR="002A6C2D" w:rsidRPr="007C6199" w:rsidRDefault="002A6C2D" w:rsidP="007C6199">
            <w:pPr>
              <w:keepNext/>
              <w:keepLines/>
              <w:jc w:val="center"/>
              <w:rPr>
                <w:ins w:id="211" w:author="Shewmaker, Michael@Energy" w:date="2018-11-05T11:24:00Z"/>
                <w:rFonts w:asciiTheme="minorHAnsi" w:hAnsiTheme="minorHAnsi"/>
                <w:sz w:val="18"/>
                <w:szCs w:val="18"/>
              </w:rPr>
            </w:pPr>
          </w:p>
        </w:tc>
        <w:tc>
          <w:tcPr>
            <w:tcW w:w="930" w:type="dxa"/>
            <w:vMerge/>
            <w:vAlign w:val="bottom"/>
          </w:tcPr>
          <w:p w14:paraId="6F8F91E0" w14:textId="77777777" w:rsidR="002A6C2D" w:rsidRPr="007C6199" w:rsidRDefault="002A6C2D" w:rsidP="007C6199">
            <w:pPr>
              <w:keepNext/>
              <w:keepLines/>
              <w:jc w:val="center"/>
              <w:rPr>
                <w:ins w:id="212" w:author="Shewmaker, Michael@Energy" w:date="2018-11-05T11:24:00Z"/>
                <w:rFonts w:asciiTheme="minorHAnsi" w:hAnsiTheme="minorHAnsi"/>
                <w:sz w:val="18"/>
                <w:szCs w:val="18"/>
              </w:rPr>
            </w:pPr>
          </w:p>
        </w:tc>
        <w:tc>
          <w:tcPr>
            <w:tcW w:w="1024" w:type="dxa"/>
            <w:vMerge/>
            <w:vAlign w:val="bottom"/>
          </w:tcPr>
          <w:p w14:paraId="71DC429F" w14:textId="77777777" w:rsidR="002A6C2D" w:rsidRPr="007C6199" w:rsidRDefault="002A6C2D" w:rsidP="007C6199">
            <w:pPr>
              <w:keepNext/>
              <w:keepLines/>
              <w:jc w:val="center"/>
              <w:rPr>
                <w:ins w:id="213" w:author="Shewmaker, Michael@Energy" w:date="2018-11-05T11:24:00Z"/>
                <w:rFonts w:asciiTheme="minorHAnsi" w:hAnsiTheme="minorHAnsi"/>
                <w:sz w:val="18"/>
                <w:szCs w:val="18"/>
              </w:rPr>
            </w:pPr>
          </w:p>
        </w:tc>
        <w:tc>
          <w:tcPr>
            <w:tcW w:w="725" w:type="dxa"/>
            <w:vAlign w:val="bottom"/>
          </w:tcPr>
          <w:p w14:paraId="29F4BE88" w14:textId="77777777" w:rsidR="002A6C2D" w:rsidRPr="007C6199" w:rsidRDefault="002A6C2D" w:rsidP="007C6199">
            <w:pPr>
              <w:keepNext/>
              <w:keepLines/>
              <w:jc w:val="center"/>
              <w:rPr>
                <w:ins w:id="214" w:author="Shewmaker, Michael@Energy" w:date="2018-11-05T11:24:00Z"/>
                <w:rFonts w:asciiTheme="minorHAnsi" w:hAnsiTheme="minorHAnsi"/>
                <w:sz w:val="18"/>
                <w:szCs w:val="18"/>
              </w:rPr>
            </w:pPr>
            <w:ins w:id="215" w:author="Shewmaker, Michael@Energy" w:date="2018-11-05T11:24:00Z">
              <w:r w:rsidRPr="007C6199">
                <w:rPr>
                  <w:rFonts w:asciiTheme="minorHAnsi" w:hAnsiTheme="minorHAnsi"/>
                  <w:sz w:val="18"/>
                  <w:szCs w:val="18"/>
                </w:rPr>
                <w:t>Table</w:t>
              </w:r>
            </w:ins>
          </w:p>
        </w:tc>
        <w:tc>
          <w:tcPr>
            <w:tcW w:w="700" w:type="dxa"/>
            <w:vAlign w:val="bottom"/>
          </w:tcPr>
          <w:p w14:paraId="2D3E291F" w14:textId="77777777" w:rsidR="002A6C2D" w:rsidRPr="007C6199" w:rsidRDefault="002A6C2D" w:rsidP="007C6199">
            <w:pPr>
              <w:keepNext/>
              <w:keepLines/>
              <w:jc w:val="center"/>
              <w:rPr>
                <w:ins w:id="216" w:author="Shewmaker, Michael@Energy" w:date="2018-11-05T11:24:00Z"/>
                <w:rFonts w:asciiTheme="minorHAnsi" w:hAnsiTheme="minorHAnsi"/>
                <w:sz w:val="18"/>
                <w:szCs w:val="18"/>
              </w:rPr>
            </w:pPr>
            <w:ins w:id="217" w:author="Shewmaker, Michael@Energy" w:date="2018-11-05T11:24:00Z">
              <w:r w:rsidRPr="007C6199">
                <w:rPr>
                  <w:rFonts w:asciiTheme="minorHAnsi" w:hAnsiTheme="minorHAnsi"/>
                  <w:sz w:val="18"/>
                  <w:szCs w:val="18"/>
                </w:rPr>
                <w:t>Cell</w:t>
              </w:r>
            </w:ins>
          </w:p>
        </w:tc>
        <w:tc>
          <w:tcPr>
            <w:tcW w:w="899" w:type="dxa"/>
            <w:vAlign w:val="bottom"/>
          </w:tcPr>
          <w:p w14:paraId="44BC4934" w14:textId="77777777" w:rsidR="002A6C2D" w:rsidRPr="007C6199" w:rsidRDefault="002A6C2D" w:rsidP="007C6199">
            <w:pPr>
              <w:keepNext/>
              <w:keepLines/>
              <w:jc w:val="center"/>
              <w:rPr>
                <w:ins w:id="218" w:author="Shewmaker, Michael@Energy" w:date="2018-11-05T11:24:00Z"/>
                <w:rFonts w:asciiTheme="minorHAnsi" w:hAnsiTheme="minorHAnsi"/>
                <w:sz w:val="18"/>
                <w:szCs w:val="18"/>
              </w:rPr>
            </w:pPr>
            <w:ins w:id="219" w:author="Shewmaker, Michael@Energy" w:date="2018-11-05T11:24:00Z">
              <w:r w:rsidRPr="007C6199">
                <w:rPr>
                  <w:rFonts w:asciiTheme="minorHAnsi" w:hAnsiTheme="minorHAnsi"/>
                  <w:sz w:val="18"/>
                  <w:szCs w:val="18"/>
                </w:rPr>
                <w:t>R-value</w:t>
              </w:r>
            </w:ins>
          </w:p>
        </w:tc>
        <w:tc>
          <w:tcPr>
            <w:tcW w:w="999" w:type="dxa"/>
            <w:vAlign w:val="bottom"/>
          </w:tcPr>
          <w:p w14:paraId="0651198D" w14:textId="77777777" w:rsidR="002A6C2D" w:rsidRPr="007C6199" w:rsidRDefault="002A6C2D" w:rsidP="007C6199">
            <w:pPr>
              <w:keepNext/>
              <w:keepLines/>
              <w:jc w:val="center"/>
              <w:rPr>
                <w:ins w:id="220" w:author="Shewmaker, Michael@Energy" w:date="2018-11-05T11:24:00Z"/>
                <w:rFonts w:asciiTheme="minorHAnsi" w:hAnsiTheme="minorHAnsi"/>
                <w:sz w:val="18"/>
                <w:szCs w:val="18"/>
              </w:rPr>
            </w:pPr>
            <w:ins w:id="221" w:author="Shewmaker, Michael@Energy" w:date="2018-11-05T11:24:00Z">
              <w:r w:rsidRPr="007C6199">
                <w:rPr>
                  <w:rFonts w:asciiTheme="minorHAnsi" w:hAnsiTheme="minorHAnsi"/>
                  <w:sz w:val="18"/>
                  <w:szCs w:val="18"/>
                </w:rPr>
                <w:t>U-factor</w:t>
              </w:r>
            </w:ins>
          </w:p>
        </w:tc>
        <w:tc>
          <w:tcPr>
            <w:tcW w:w="899" w:type="dxa"/>
            <w:vAlign w:val="bottom"/>
          </w:tcPr>
          <w:p w14:paraId="704DD88A" w14:textId="77777777" w:rsidR="002A6C2D" w:rsidRPr="007C6199" w:rsidRDefault="002A6C2D" w:rsidP="007C6199">
            <w:pPr>
              <w:keepNext/>
              <w:keepLines/>
              <w:jc w:val="center"/>
              <w:rPr>
                <w:ins w:id="222" w:author="Shewmaker, Michael@Energy" w:date="2018-11-05T11:24:00Z"/>
                <w:rFonts w:asciiTheme="minorHAnsi" w:hAnsiTheme="minorHAnsi"/>
                <w:sz w:val="18"/>
                <w:szCs w:val="18"/>
              </w:rPr>
            </w:pPr>
            <w:ins w:id="223" w:author="Shewmaker, Michael@Energy" w:date="2018-11-05T11:24:00Z">
              <w:r w:rsidRPr="007C6199">
                <w:rPr>
                  <w:rFonts w:asciiTheme="minorHAnsi" w:hAnsiTheme="minorHAnsi"/>
                  <w:sz w:val="18"/>
                  <w:szCs w:val="18"/>
                </w:rPr>
                <w:t>R-value</w:t>
              </w:r>
            </w:ins>
          </w:p>
        </w:tc>
        <w:tc>
          <w:tcPr>
            <w:tcW w:w="990" w:type="dxa"/>
            <w:vAlign w:val="bottom"/>
          </w:tcPr>
          <w:p w14:paraId="75790750" w14:textId="77777777" w:rsidR="002A6C2D" w:rsidRPr="007C6199" w:rsidRDefault="002A6C2D" w:rsidP="007C6199">
            <w:pPr>
              <w:keepNext/>
              <w:keepLines/>
              <w:jc w:val="center"/>
              <w:rPr>
                <w:ins w:id="224" w:author="Shewmaker, Michael@Energy" w:date="2018-11-05T11:24:00Z"/>
                <w:rFonts w:asciiTheme="minorHAnsi" w:hAnsiTheme="minorHAnsi"/>
                <w:sz w:val="18"/>
                <w:szCs w:val="18"/>
              </w:rPr>
            </w:pPr>
            <w:ins w:id="225" w:author="Shewmaker, Michael@Energy" w:date="2018-11-05T11:24:00Z">
              <w:r w:rsidRPr="007C6199">
                <w:rPr>
                  <w:rFonts w:asciiTheme="minorHAnsi" w:hAnsiTheme="minorHAnsi"/>
                  <w:sz w:val="18"/>
                  <w:szCs w:val="18"/>
                </w:rPr>
                <w:t>U-factor</w:t>
              </w:r>
            </w:ins>
          </w:p>
        </w:tc>
        <w:tc>
          <w:tcPr>
            <w:tcW w:w="708" w:type="dxa"/>
            <w:vAlign w:val="bottom"/>
          </w:tcPr>
          <w:p w14:paraId="3F1A7888" w14:textId="77777777" w:rsidR="002A6C2D" w:rsidRPr="007C6199" w:rsidRDefault="002A6C2D" w:rsidP="007C6199">
            <w:pPr>
              <w:keepNext/>
              <w:keepLines/>
              <w:jc w:val="center"/>
              <w:rPr>
                <w:ins w:id="226" w:author="Shewmaker, Michael@Energy" w:date="2018-11-05T11:24:00Z"/>
                <w:rFonts w:asciiTheme="minorHAnsi" w:hAnsiTheme="minorHAnsi"/>
                <w:sz w:val="18"/>
                <w:szCs w:val="18"/>
              </w:rPr>
            </w:pPr>
            <w:ins w:id="227" w:author="Shewmaker, Michael@Energy" w:date="2018-11-05T11:24:00Z">
              <w:r w:rsidRPr="007C6199">
                <w:rPr>
                  <w:rFonts w:asciiTheme="minorHAnsi" w:hAnsiTheme="minorHAnsi"/>
                  <w:sz w:val="18"/>
                  <w:szCs w:val="18"/>
                </w:rPr>
                <w:t>Table</w:t>
              </w:r>
            </w:ins>
          </w:p>
        </w:tc>
        <w:tc>
          <w:tcPr>
            <w:tcW w:w="800" w:type="dxa"/>
            <w:vAlign w:val="bottom"/>
          </w:tcPr>
          <w:p w14:paraId="758EC59B" w14:textId="77777777" w:rsidR="002A6C2D" w:rsidRPr="007C6199" w:rsidRDefault="002A6C2D" w:rsidP="007C6199">
            <w:pPr>
              <w:keepNext/>
              <w:keepLines/>
              <w:jc w:val="center"/>
              <w:rPr>
                <w:ins w:id="228" w:author="Shewmaker, Michael@Energy" w:date="2018-11-05T11:24:00Z"/>
                <w:rFonts w:asciiTheme="minorHAnsi" w:hAnsiTheme="minorHAnsi"/>
                <w:sz w:val="18"/>
                <w:szCs w:val="18"/>
              </w:rPr>
            </w:pPr>
            <w:ins w:id="229" w:author="Shewmaker, Michael@Energy" w:date="2018-11-05T11:24:00Z">
              <w:r w:rsidRPr="007C6199">
                <w:rPr>
                  <w:rFonts w:asciiTheme="minorHAnsi" w:hAnsiTheme="minorHAnsi"/>
                  <w:sz w:val="18"/>
                  <w:szCs w:val="18"/>
                </w:rPr>
                <w:t>Cell</w:t>
              </w:r>
            </w:ins>
          </w:p>
        </w:tc>
        <w:tc>
          <w:tcPr>
            <w:tcW w:w="899" w:type="dxa"/>
            <w:vAlign w:val="bottom"/>
          </w:tcPr>
          <w:p w14:paraId="013FC11A" w14:textId="77777777" w:rsidR="002A6C2D" w:rsidRPr="007C6199" w:rsidRDefault="002A6C2D" w:rsidP="007C6199">
            <w:pPr>
              <w:keepNext/>
              <w:keepLines/>
              <w:jc w:val="center"/>
              <w:rPr>
                <w:ins w:id="230" w:author="Shewmaker, Michael@Energy" w:date="2018-11-05T11:24:00Z"/>
                <w:rFonts w:asciiTheme="minorHAnsi" w:hAnsiTheme="minorHAnsi"/>
                <w:sz w:val="18"/>
                <w:szCs w:val="18"/>
              </w:rPr>
            </w:pPr>
            <w:ins w:id="231" w:author="Shewmaker, Michael@Energy" w:date="2018-11-05T11:24:00Z">
              <w:r w:rsidRPr="007C6199">
                <w:rPr>
                  <w:rFonts w:asciiTheme="minorHAnsi" w:hAnsiTheme="minorHAnsi"/>
                  <w:sz w:val="18"/>
                  <w:szCs w:val="18"/>
                </w:rPr>
                <w:t>R-value</w:t>
              </w:r>
            </w:ins>
          </w:p>
        </w:tc>
        <w:tc>
          <w:tcPr>
            <w:tcW w:w="999" w:type="dxa"/>
            <w:vAlign w:val="bottom"/>
          </w:tcPr>
          <w:p w14:paraId="05DFA43E" w14:textId="77777777" w:rsidR="002A6C2D" w:rsidRPr="007C6199" w:rsidRDefault="002A6C2D" w:rsidP="007C6199">
            <w:pPr>
              <w:keepNext/>
              <w:keepLines/>
              <w:jc w:val="center"/>
              <w:rPr>
                <w:ins w:id="232" w:author="Shewmaker, Michael@Energy" w:date="2018-11-05T11:24:00Z"/>
                <w:rFonts w:asciiTheme="minorHAnsi" w:hAnsiTheme="minorHAnsi"/>
                <w:sz w:val="18"/>
                <w:szCs w:val="18"/>
              </w:rPr>
            </w:pPr>
            <w:ins w:id="233" w:author="Shewmaker, Michael@Energy" w:date="2018-11-05T11:24:00Z">
              <w:r w:rsidRPr="007C6199">
                <w:rPr>
                  <w:rFonts w:asciiTheme="minorHAnsi" w:hAnsiTheme="minorHAnsi"/>
                  <w:sz w:val="18"/>
                  <w:szCs w:val="18"/>
                </w:rPr>
                <w:t>U-factor</w:t>
              </w:r>
            </w:ins>
          </w:p>
        </w:tc>
        <w:tc>
          <w:tcPr>
            <w:tcW w:w="899" w:type="dxa"/>
            <w:vAlign w:val="bottom"/>
          </w:tcPr>
          <w:p w14:paraId="6FAC8EED" w14:textId="77777777" w:rsidR="002A6C2D" w:rsidRPr="007C6199" w:rsidRDefault="002A6C2D" w:rsidP="007C6199">
            <w:pPr>
              <w:keepNext/>
              <w:keepLines/>
              <w:jc w:val="center"/>
              <w:rPr>
                <w:ins w:id="234" w:author="Shewmaker, Michael@Energy" w:date="2018-11-05T11:24:00Z"/>
                <w:rFonts w:asciiTheme="minorHAnsi" w:hAnsiTheme="minorHAnsi"/>
                <w:sz w:val="18"/>
                <w:szCs w:val="18"/>
              </w:rPr>
            </w:pPr>
            <w:ins w:id="235" w:author="Shewmaker, Michael@Energy" w:date="2018-11-05T11:24:00Z">
              <w:r w:rsidRPr="007C6199">
                <w:rPr>
                  <w:rFonts w:asciiTheme="minorHAnsi" w:hAnsiTheme="minorHAnsi"/>
                  <w:sz w:val="18"/>
                  <w:szCs w:val="18"/>
                </w:rPr>
                <w:t>R-value</w:t>
              </w:r>
            </w:ins>
          </w:p>
        </w:tc>
        <w:tc>
          <w:tcPr>
            <w:tcW w:w="994" w:type="dxa"/>
            <w:vAlign w:val="bottom"/>
          </w:tcPr>
          <w:p w14:paraId="49F40C79" w14:textId="77777777" w:rsidR="002A6C2D" w:rsidRPr="007C6199" w:rsidRDefault="002A6C2D" w:rsidP="007C6199">
            <w:pPr>
              <w:keepNext/>
              <w:keepLines/>
              <w:jc w:val="center"/>
              <w:rPr>
                <w:ins w:id="236" w:author="Shewmaker, Michael@Energy" w:date="2018-11-05T11:24:00Z"/>
                <w:rFonts w:asciiTheme="minorHAnsi" w:hAnsiTheme="minorHAnsi"/>
                <w:sz w:val="18"/>
                <w:szCs w:val="18"/>
              </w:rPr>
            </w:pPr>
            <w:ins w:id="237" w:author="Shewmaker, Michael@Energy" w:date="2018-11-05T11:24:00Z">
              <w:r w:rsidRPr="007C6199">
                <w:rPr>
                  <w:rFonts w:asciiTheme="minorHAnsi" w:hAnsiTheme="minorHAnsi"/>
                  <w:sz w:val="18"/>
                  <w:szCs w:val="18"/>
                </w:rPr>
                <w:t>U-factor</w:t>
              </w:r>
            </w:ins>
          </w:p>
        </w:tc>
      </w:tr>
      <w:tr w:rsidR="002A6C2D" w:rsidRPr="00332AB6" w14:paraId="578C0D39" w14:textId="77777777" w:rsidTr="007C6199">
        <w:trPr>
          <w:trHeight w:val="211"/>
          <w:ins w:id="238" w:author="Shewmaker, Michael@Energy" w:date="2018-11-05T11:24:00Z"/>
        </w:trPr>
        <w:tc>
          <w:tcPr>
            <w:tcW w:w="1093" w:type="dxa"/>
          </w:tcPr>
          <w:p w14:paraId="3DBB1AB7" w14:textId="77777777" w:rsidR="002A6C2D" w:rsidRPr="002A6C2D" w:rsidRDefault="002A6C2D" w:rsidP="007C6199">
            <w:pPr>
              <w:keepNext/>
              <w:keepLines/>
              <w:rPr>
                <w:ins w:id="239" w:author="Shewmaker, Michael@Energy" w:date="2018-11-05T11:24:00Z"/>
                <w:rFonts w:asciiTheme="minorHAnsi" w:hAnsiTheme="minorHAnsi"/>
                <w:sz w:val="18"/>
                <w:szCs w:val="18"/>
              </w:rPr>
            </w:pPr>
          </w:p>
        </w:tc>
        <w:tc>
          <w:tcPr>
            <w:tcW w:w="815" w:type="dxa"/>
          </w:tcPr>
          <w:p w14:paraId="4DFCBFA9" w14:textId="77777777" w:rsidR="002A6C2D" w:rsidRPr="002A6C2D" w:rsidRDefault="002A6C2D" w:rsidP="007C6199">
            <w:pPr>
              <w:keepNext/>
              <w:keepLines/>
              <w:rPr>
                <w:ins w:id="240" w:author="Shewmaker, Michael@Energy" w:date="2018-11-05T11:24:00Z"/>
                <w:rFonts w:asciiTheme="minorHAnsi" w:hAnsiTheme="minorHAnsi"/>
                <w:sz w:val="18"/>
                <w:szCs w:val="18"/>
              </w:rPr>
            </w:pPr>
          </w:p>
        </w:tc>
        <w:tc>
          <w:tcPr>
            <w:tcW w:w="930" w:type="dxa"/>
          </w:tcPr>
          <w:p w14:paraId="7451A6C9" w14:textId="77777777" w:rsidR="002A6C2D" w:rsidRPr="002A6C2D" w:rsidRDefault="002A6C2D" w:rsidP="007C6199">
            <w:pPr>
              <w:keepNext/>
              <w:keepLines/>
              <w:rPr>
                <w:ins w:id="241" w:author="Shewmaker, Michael@Energy" w:date="2018-11-05T11:24:00Z"/>
                <w:rFonts w:asciiTheme="minorHAnsi" w:hAnsiTheme="minorHAnsi"/>
                <w:sz w:val="18"/>
                <w:szCs w:val="18"/>
              </w:rPr>
            </w:pPr>
          </w:p>
        </w:tc>
        <w:tc>
          <w:tcPr>
            <w:tcW w:w="1024" w:type="dxa"/>
          </w:tcPr>
          <w:p w14:paraId="7B78588A" w14:textId="77777777" w:rsidR="002A6C2D" w:rsidRPr="002A6C2D" w:rsidRDefault="002A6C2D" w:rsidP="007C6199">
            <w:pPr>
              <w:keepNext/>
              <w:keepLines/>
              <w:rPr>
                <w:ins w:id="242" w:author="Shewmaker, Michael@Energy" w:date="2018-11-05T11:24:00Z"/>
                <w:rFonts w:asciiTheme="minorHAnsi" w:hAnsiTheme="minorHAnsi"/>
                <w:sz w:val="18"/>
                <w:szCs w:val="18"/>
              </w:rPr>
            </w:pPr>
          </w:p>
        </w:tc>
        <w:tc>
          <w:tcPr>
            <w:tcW w:w="725" w:type="dxa"/>
          </w:tcPr>
          <w:p w14:paraId="52E99926" w14:textId="77777777" w:rsidR="002A6C2D" w:rsidRPr="002A6C2D" w:rsidRDefault="002A6C2D" w:rsidP="007C6199">
            <w:pPr>
              <w:keepNext/>
              <w:keepLines/>
              <w:rPr>
                <w:ins w:id="243" w:author="Shewmaker, Michael@Energy" w:date="2018-11-05T11:24:00Z"/>
                <w:rFonts w:asciiTheme="minorHAnsi" w:hAnsiTheme="minorHAnsi"/>
                <w:sz w:val="18"/>
                <w:szCs w:val="18"/>
              </w:rPr>
            </w:pPr>
          </w:p>
        </w:tc>
        <w:tc>
          <w:tcPr>
            <w:tcW w:w="700" w:type="dxa"/>
          </w:tcPr>
          <w:p w14:paraId="66A519C0" w14:textId="77777777" w:rsidR="002A6C2D" w:rsidRPr="002A6C2D" w:rsidRDefault="002A6C2D" w:rsidP="007C6199">
            <w:pPr>
              <w:keepNext/>
              <w:keepLines/>
              <w:rPr>
                <w:ins w:id="244" w:author="Shewmaker, Michael@Energy" w:date="2018-11-05T11:24:00Z"/>
                <w:rFonts w:asciiTheme="minorHAnsi" w:hAnsiTheme="minorHAnsi"/>
                <w:sz w:val="18"/>
                <w:szCs w:val="18"/>
              </w:rPr>
            </w:pPr>
          </w:p>
        </w:tc>
        <w:tc>
          <w:tcPr>
            <w:tcW w:w="899" w:type="dxa"/>
          </w:tcPr>
          <w:p w14:paraId="66D9B782" w14:textId="77777777" w:rsidR="002A6C2D" w:rsidRPr="002A6C2D" w:rsidRDefault="002A6C2D" w:rsidP="007C6199">
            <w:pPr>
              <w:keepNext/>
              <w:keepLines/>
              <w:rPr>
                <w:ins w:id="245" w:author="Shewmaker, Michael@Energy" w:date="2018-11-05T11:24:00Z"/>
                <w:rFonts w:asciiTheme="minorHAnsi" w:hAnsiTheme="minorHAnsi"/>
                <w:sz w:val="18"/>
                <w:szCs w:val="18"/>
              </w:rPr>
            </w:pPr>
          </w:p>
        </w:tc>
        <w:tc>
          <w:tcPr>
            <w:tcW w:w="999" w:type="dxa"/>
          </w:tcPr>
          <w:p w14:paraId="4961F17C" w14:textId="77777777" w:rsidR="002A6C2D" w:rsidRPr="002A6C2D" w:rsidRDefault="002A6C2D" w:rsidP="007C6199">
            <w:pPr>
              <w:keepNext/>
              <w:keepLines/>
              <w:rPr>
                <w:ins w:id="246" w:author="Shewmaker, Michael@Energy" w:date="2018-11-05T11:24:00Z"/>
                <w:rFonts w:asciiTheme="minorHAnsi" w:hAnsiTheme="minorHAnsi"/>
                <w:sz w:val="18"/>
                <w:szCs w:val="18"/>
              </w:rPr>
            </w:pPr>
          </w:p>
        </w:tc>
        <w:tc>
          <w:tcPr>
            <w:tcW w:w="899" w:type="dxa"/>
          </w:tcPr>
          <w:p w14:paraId="4D79F42B" w14:textId="77777777" w:rsidR="002A6C2D" w:rsidRPr="002A6C2D" w:rsidRDefault="002A6C2D" w:rsidP="007C6199">
            <w:pPr>
              <w:keepNext/>
              <w:keepLines/>
              <w:rPr>
                <w:ins w:id="247" w:author="Shewmaker, Michael@Energy" w:date="2018-11-05T11:24:00Z"/>
                <w:rFonts w:asciiTheme="minorHAnsi" w:hAnsiTheme="minorHAnsi"/>
                <w:sz w:val="18"/>
                <w:szCs w:val="18"/>
              </w:rPr>
            </w:pPr>
          </w:p>
        </w:tc>
        <w:tc>
          <w:tcPr>
            <w:tcW w:w="990" w:type="dxa"/>
          </w:tcPr>
          <w:p w14:paraId="5A98F275" w14:textId="77777777" w:rsidR="002A6C2D" w:rsidRPr="002A6C2D" w:rsidRDefault="002A6C2D" w:rsidP="007C6199">
            <w:pPr>
              <w:keepNext/>
              <w:keepLines/>
              <w:rPr>
                <w:ins w:id="248" w:author="Shewmaker, Michael@Energy" w:date="2018-11-05T11:24:00Z"/>
                <w:rFonts w:asciiTheme="minorHAnsi" w:hAnsiTheme="minorHAnsi"/>
                <w:sz w:val="18"/>
                <w:szCs w:val="18"/>
              </w:rPr>
            </w:pPr>
          </w:p>
        </w:tc>
        <w:tc>
          <w:tcPr>
            <w:tcW w:w="708" w:type="dxa"/>
          </w:tcPr>
          <w:p w14:paraId="389A4E5E" w14:textId="77777777" w:rsidR="002A6C2D" w:rsidRPr="007C6199" w:rsidRDefault="002A6C2D" w:rsidP="007C6199">
            <w:pPr>
              <w:keepNext/>
              <w:keepLines/>
              <w:rPr>
                <w:ins w:id="249" w:author="Shewmaker, Michael@Energy" w:date="2018-11-05T11:24:00Z"/>
                <w:rFonts w:asciiTheme="minorHAnsi" w:hAnsiTheme="minorHAnsi"/>
                <w:sz w:val="18"/>
                <w:szCs w:val="18"/>
              </w:rPr>
            </w:pPr>
          </w:p>
        </w:tc>
        <w:tc>
          <w:tcPr>
            <w:tcW w:w="800" w:type="dxa"/>
          </w:tcPr>
          <w:p w14:paraId="12BD3A27" w14:textId="77777777" w:rsidR="002A6C2D" w:rsidRPr="007C6199" w:rsidRDefault="002A6C2D" w:rsidP="007C6199">
            <w:pPr>
              <w:keepNext/>
              <w:keepLines/>
              <w:rPr>
                <w:ins w:id="250" w:author="Shewmaker, Michael@Energy" w:date="2018-11-05T11:24:00Z"/>
                <w:rFonts w:asciiTheme="minorHAnsi" w:hAnsiTheme="minorHAnsi"/>
                <w:sz w:val="18"/>
                <w:szCs w:val="18"/>
              </w:rPr>
            </w:pPr>
          </w:p>
        </w:tc>
        <w:tc>
          <w:tcPr>
            <w:tcW w:w="899" w:type="dxa"/>
          </w:tcPr>
          <w:p w14:paraId="006CA105" w14:textId="77777777" w:rsidR="002A6C2D" w:rsidRPr="002A6C2D" w:rsidRDefault="002A6C2D" w:rsidP="007C6199">
            <w:pPr>
              <w:keepNext/>
              <w:keepLines/>
              <w:rPr>
                <w:ins w:id="251" w:author="Shewmaker, Michael@Energy" w:date="2018-11-05T11:24:00Z"/>
                <w:rFonts w:asciiTheme="minorHAnsi" w:hAnsiTheme="minorHAnsi"/>
                <w:sz w:val="18"/>
                <w:szCs w:val="18"/>
              </w:rPr>
            </w:pPr>
          </w:p>
        </w:tc>
        <w:tc>
          <w:tcPr>
            <w:tcW w:w="999" w:type="dxa"/>
          </w:tcPr>
          <w:p w14:paraId="6269EECB" w14:textId="77777777" w:rsidR="002A6C2D" w:rsidRPr="002A6C2D" w:rsidRDefault="002A6C2D" w:rsidP="007C6199">
            <w:pPr>
              <w:keepNext/>
              <w:keepLines/>
              <w:rPr>
                <w:ins w:id="252" w:author="Shewmaker, Michael@Energy" w:date="2018-11-05T11:24:00Z"/>
                <w:rFonts w:asciiTheme="minorHAnsi" w:hAnsiTheme="minorHAnsi"/>
                <w:sz w:val="18"/>
                <w:szCs w:val="18"/>
              </w:rPr>
            </w:pPr>
          </w:p>
        </w:tc>
        <w:tc>
          <w:tcPr>
            <w:tcW w:w="899" w:type="dxa"/>
          </w:tcPr>
          <w:p w14:paraId="14FAC182" w14:textId="77777777" w:rsidR="002A6C2D" w:rsidRPr="002A6C2D" w:rsidRDefault="002A6C2D" w:rsidP="007C6199">
            <w:pPr>
              <w:keepNext/>
              <w:keepLines/>
              <w:rPr>
                <w:ins w:id="253" w:author="Shewmaker, Michael@Energy" w:date="2018-11-05T11:24:00Z"/>
                <w:rFonts w:asciiTheme="minorHAnsi" w:hAnsiTheme="minorHAnsi"/>
                <w:sz w:val="18"/>
                <w:szCs w:val="18"/>
              </w:rPr>
            </w:pPr>
          </w:p>
        </w:tc>
        <w:tc>
          <w:tcPr>
            <w:tcW w:w="994" w:type="dxa"/>
          </w:tcPr>
          <w:p w14:paraId="72DE5C69" w14:textId="77777777" w:rsidR="002A6C2D" w:rsidRPr="002A6C2D" w:rsidRDefault="002A6C2D" w:rsidP="007C6199">
            <w:pPr>
              <w:keepNext/>
              <w:keepLines/>
              <w:rPr>
                <w:ins w:id="254" w:author="Shewmaker, Michael@Energy" w:date="2018-11-05T11:24:00Z"/>
                <w:rFonts w:asciiTheme="minorHAnsi" w:hAnsiTheme="minorHAnsi"/>
                <w:sz w:val="18"/>
                <w:szCs w:val="18"/>
              </w:rPr>
            </w:pPr>
          </w:p>
        </w:tc>
      </w:tr>
      <w:tr w:rsidR="002A6C2D" w:rsidRPr="00332AB6" w14:paraId="0420DE8D" w14:textId="77777777" w:rsidTr="007C6199">
        <w:trPr>
          <w:trHeight w:val="211"/>
          <w:ins w:id="255" w:author="Shewmaker, Michael@Energy" w:date="2018-11-05T11:24:00Z"/>
        </w:trPr>
        <w:tc>
          <w:tcPr>
            <w:tcW w:w="1093" w:type="dxa"/>
          </w:tcPr>
          <w:p w14:paraId="32E41EE5" w14:textId="77777777" w:rsidR="002A6C2D" w:rsidRPr="002A6C2D" w:rsidRDefault="002A6C2D" w:rsidP="007C6199">
            <w:pPr>
              <w:keepNext/>
              <w:keepLines/>
              <w:rPr>
                <w:ins w:id="256" w:author="Shewmaker, Michael@Energy" w:date="2018-11-05T11:24:00Z"/>
                <w:rFonts w:asciiTheme="minorHAnsi" w:hAnsiTheme="minorHAnsi"/>
                <w:sz w:val="18"/>
                <w:szCs w:val="18"/>
              </w:rPr>
            </w:pPr>
          </w:p>
        </w:tc>
        <w:tc>
          <w:tcPr>
            <w:tcW w:w="815" w:type="dxa"/>
          </w:tcPr>
          <w:p w14:paraId="74821333" w14:textId="77777777" w:rsidR="002A6C2D" w:rsidRPr="002A6C2D" w:rsidRDefault="002A6C2D" w:rsidP="007C6199">
            <w:pPr>
              <w:keepNext/>
              <w:keepLines/>
              <w:rPr>
                <w:ins w:id="257" w:author="Shewmaker, Michael@Energy" w:date="2018-11-05T11:24:00Z"/>
                <w:rFonts w:asciiTheme="minorHAnsi" w:hAnsiTheme="minorHAnsi"/>
                <w:sz w:val="18"/>
                <w:szCs w:val="18"/>
              </w:rPr>
            </w:pPr>
          </w:p>
        </w:tc>
        <w:tc>
          <w:tcPr>
            <w:tcW w:w="930" w:type="dxa"/>
          </w:tcPr>
          <w:p w14:paraId="3D278DD4" w14:textId="77777777" w:rsidR="002A6C2D" w:rsidRPr="002A6C2D" w:rsidRDefault="002A6C2D" w:rsidP="007C6199">
            <w:pPr>
              <w:keepNext/>
              <w:keepLines/>
              <w:rPr>
                <w:ins w:id="258" w:author="Shewmaker, Michael@Energy" w:date="2018-11-05T11:24:00Z"/>
                <w:rFonts w:asciiTheme="minorHAnsi" w:hAnsiTheme="minorHAnsi"/>
                <w:sz w:val="18"/>
                <w:szCs w:val="18"/>
              </w:rPr>
            </w:pPr>
          </w:p>
        </w:tc>
        <w:tc>
          <w:tcPr>
            <w:tcW w:w="1024" w:type="dxa"/>
          </w:tcPr>
          <w:p w14:paraId="3178D30F" w14:textId="77777777" w:rsidR="002A6C2D" w:rsidRPr="002A6C2D" w:rsidRDefault="002A6C2D" w:rsidP="007C6199">
            <w:pPr>
              <w:keepNext/>
              <w:keepLines/>
              <w:rPr>
                <w:ins w:id="259" w:author="Shewmaker, Michael@Energy" w:date="2018-11-05T11:24:00Z"/>
                <w:rFonts w:asciiTheme="minorHAnsi" w:hAnsiTheme="minorHAnsi"/>
                <w:sz w:val="18"/>
                <w:szCs w:val="18"/>
              </w:rPr>
            </w:pPr>
          </w:p>
        </w:tc>
        <w:tc>
          <w:tcPr>
            <w:tcW w:w="725" w:type="dxa"/>
          </w:tcPr>
          <w:p w14:paraId="0345C683" w14:textId="77777777" w:rsidR="002A6C2D" w:rsidRPr="002A6C2D" w:rsidRDefault="002A6C2D" w:rsidP="007C6199">
            <w:pPr>
              <w:keepNext/>
              <w:keepLines/>
              <w:rPr>
                <w:ins w:id="260" w:author="Shewmaker, Michael@Energy" w:date="2018-11-05T11:24:00Z"/>
                <w:rFonts w:asciiTheme="minorHAnsi" w:hAnsiTheme="minorHAnsi"/>
                <w:sz w:val="18"/>
                <w:szCs w:val="18"/>
              </w:rPr>
            </w:pPr>
          </w:p>
        </w:tc>
        <w:tc>
          <w:tcPr>
            <w:tcW w:w="700" w:type="dxa"/>
          </w:tcPr>
          <w:p w14:paraId="26DD3DD3" w14:textId="77777777" w:rsidR="002A6C2D" w:rsidRPr="002A6C2D" w:rsidRDefault="002A6C2D" w:rsidP="007C6199">
            <w:pPr>
              <w:keepNext/>
              <w:keepLines/>
              <w:rPr>
                <w:ins w:id="261" w:author="Shewmaker, Michael@Energy" w:date="2018-11-05T11:24:00Z"/>
                <w:rFonts w:asciiTheme="minorHAnsi" w:hAnsiTheme="minorHAnsi"/>
                <w:sz w:val="18"/>
                <w:szCs w:val="18"/>
              </w:rPr>
            </w:pPr>
          </w:p>
        </w:tc>
        <w:tc>
          <w:tcPr>
            <w:tcW w:w="899" w:type="dxa"/>
          </w:tcPr>
          <w:p w14:paraId="10997DE8" w14:textId="77777777" w:rsidR="002A6C2D" w:rsidRPr="002A6C2D" w:rsidRDefault="002A6C2D" w:rsidP="007C6199">
            <w:pPr>
              <w:keepNext/>
              <w:keepLines/>
              <w:rPr>
                <w:ins w:id="262" w:author="Shewmaker, Michael@Energy" w:date="2018-11-05T11:24:00Z"/>
                <w:rFonts w:asciiTheme="minorHAnsi" w:hAnsiTheme="minorHAnsi"/>
                <w:sz w:val="18"/>
                <w:szCs w:val="18"/>
              </w:rPr>
            </w:pPr>
          </w:p>
        </w:tc>
        <w:tc>
          <w:tcPr>
            <w:tcW w:w="999" w:type="dxa"/>
          </w:tcPr>
          <w:p w14:paraId="6B7FE4E0" w14:textId="77777777" w:rsidR="002A6C2D" w:rsidRPr="002A6C2D" w:rsidRDefault="002A6C2D" w:rsidP="007C6199">
            <w:pPr>
              <w:keepNext/>
              <w:keepLines/>
              <w:rPr>
                <w:ins w:id="263" w:author="Shewmaker, Michael@Energy" w:date="2018-11-05T11:24:00Z"/>
                <w:rFonts w:asciiTheme="minorHAnsi" w:hAnsiTheme="minorHAnsi"/>
                <w:sz w:val="18"/>
                <w:szCs w:val="18"/>
              </w:rPr>
            </w:pPr>
          </w:p>
        </w:tc>
        <w:tc>
          <w:tcPr>
            <w:tcW w:w="899" w:type="dxa"/>
          </w:tcPr>
          <w:p w14:paraId="247C5D0A" w14:textId="77777777" w:rsidR="002A6C2D" w:rsidRPr="002A6C2D" w:rsidRDefault="002A6C2D" w:rsidP="007C6199">
            <w:pPr>
              <w:keepNext/>
              <w:keepLines/>
              <w:rPr>
                <w:ins w:id="264" w:author="Shewmaker, Michael@Energy" w:date="2018-11-05T11:24:00Z"/>
                <w:rFonts w:asciiTheme="minorHAnsi" w:hAnsiTheme="minorHAnsi"/>
                <w:sz w:val="18"/>
                <w:szCs w:val="18"/>
              </w:rPr>
            </w:pPr>
          </w:p>
        </w:tc>
        <w:tc>
          <w:tcPr>
            <w:tcW w:w="990" w:type="dxa"/>
          </w:tcPr>
          <w:p w14:paraId="5209FF41" w14:textId="77777777" w:rsidR="002A6C2D" w:rsidRPr="002A6C2D" w:rsidRDefault="002A6C2D" w:rsidP="007C6199">
            <w:pPr>
              <w:keepNext/>
              <w:keepLines/>
              <w:rPr>
                <w:ins w:id="265" w:author="Shewmaker, Michael@Energy" w:date="2018-11-05T11:24:00Z"/>
                <w:rFonts w:asciiTheme="minorHAnsi" w:hAnsiTheme="minorHAnsi"/>
                <w:sz w:val="18"/>
                <w:szCs w:val="18"/>
              </w:rPr>
            </w:pPr>
          </w:p>
        </w:tc>
        <w:tc>
          <w:tcPr>
            <w:tcW w:w="708" w:type="dxa"/>
          </w:tcPr>
          <w:p w14:paraId="64924A69" w14:textId="77777777" w:rsidR="002A6C2D" w:rsidRPr="007C6199" w:rsidRDefault="002A6C2D" w:rsidP="007C6199">
            <w:pPr>
              <w:keepNext/>
              <w:keepLines/>
              <w:rPr>
                <w:ins w:id="266" w:author="Shewmaker, Michael@Energy" w:date="2018-11-05T11:24:00Z"/>
                <w:rFonts w:asciiTheme="minorHAnsi" w:hAnsiTheme="minorHAnsi"/>
                <w:sz w:val="18"/>
                <w:szCs w:val="18"/>
              </w:rPr>
            </w:pPr>
          </w:p>
        </w:tc>
        <w:tc>
          <w:tcPr>
            <w:tcW w:w="800" w:type="dxa"/>
          </w:tcPr>
          <w:p w14:paraId="5B3D8A44" w14:textId="77777777" w:rsidR="002A6C2D" w:rsidRPr="007C6199" w:rsidRDefault="002A6C2D" w:rsidP="007C6199">
            <w:pPr>
              <w:keepNext/>
              <w:keepLines/>
              <w:rPr>
                <w:ins w:id="267" w:author="Shewmaker, Michael@Energy" w:date="2018-11-05T11:24:00Z"/>
                <w:rFonts w:asciiTheme="minorHAnsi" w:hAnsiTheme="minorHAnsi"/>
                <w:sz w:val="18"/>
                <w:szCs w:val="18"/>
              </w:rPr>
            </w:pPr>
          </w:p>
        </w:tc>
        <w:tc>
          <w:tcPr>
            <w:tcW w:w="899" w:type="dxa"/>
          </w:tcPr>
          <w:p w14:paraId="62EE30A9" w14:textId="77777777" w:rsidR="002A6C2D" w:rsidRPr="002A6C2D" w:rsidRDefault="002A6C2D" w:rsidP="007C6199">
            <w:pPr>
              <w:keepNext/>
              <w:keepLines/>
              <w:rPr>
                <w:ins w:id="268" w:author="Shewmaker, Michael@Energy" w:date="2018-11-05T11:24:00Z"/>
                <w:rFonts w:asciiTheme="minorHAnsi" w:hAnsiTheme="minorHAnsi"/>
                <w:sz w:val="18"/>
                <w:szCs w:val="18"/>
              </w:rPr>
            </w:pPr>
          </w:p>
        </w:tc>
        <w:tc>
          <w:tcPr>
            <w:tcW w:w="999" w:type="dxa"/>
          </w:tcPr>
          <w:p w14:paraId="66CDBB0E" w14:textId="77777777" w:rsidR="002A6C2D" w:rsidRPr="002A6C2D" w:rsidRDefault="002A6C2D" w:rsidP="007C6199">
            <w:pPr>
              <w:keepNext/>
              <w:keepLines/>
              <w:rPr>
                <w:ins w:id="269" w:author="Shewmaker, Michael@Energy" w:date="2018-11-05T11:24:00Z"/>
                <w:rFonts w:asciiTheme="minorHAnsi" w:hAnsiTheme="minorHAnsi"/>
                <w:sz w:val="18"/>
                <w:szCs w:val="18"/>
              </w:rPr>
            </w:pPr>
          </w:p>
        </w:tc>
        <w:tc>
          <w:tcPr>
            <w:tcW w:w="899" w:type="dxa"/>
          </w:tcPr>
          <w:p w14:paraId="7D8DE4FE" w14:textId="77777777" w:rsidR="002A6C2D" w:rsidRPr="002A6C2D" w:rsidRDefault="002A6C2D" w:rsidP="007C6199">
            <w:pPr>
              <w:keepNext/>
              <w:keepLines/>
              <w:rPr>
                <w:ins w:id="270" w:author="Shewmaker, Michael@Energy" w:date="2018-11-05T11:24:00Z"/>
                <w:rFonts w:asciiTheme="minorHAnsi" w:hAnsiTheme="minorHAnsi"/>
                <w:sz w:val="18"/>
                <w:szCs w:val="18"/>
              </w:rPr>
            </w:pPr>
          </w:p>
        </w:tc>
        <w:tc>
          <w:tcPr>
            <w:tcW w:w="994" w:type="dxa"/>
          </w:tcPr>
          <w:p w14:paraId="4796ED78" w14:textId="77777777" w:rsidR="002A6C2D" w:rsidRPr="002A6C2D" w:rsidRDefault="002A6C2D" w:rsidP="007C6199">
            <w:pPr>
              <w:keepNext/>
              <w:keepLines/>
              <w:rPr>
                <w:ins w:id="271" w:author="Shewmaker, Michael@Energy" w:date="2018-11-05T11:24:00Z"/>
                <w:rFonts w:asciiTheme="minorHAnsi" w:hAnsiTheme="minorHAnsi"/>
                <w:sz w:val="18"/>
                <w:szCs w:val="18"/>
              </w:rPr>
            </w:pPr>
          </w:p>
        </w:tc>
      </w:tr>
      <w:tr w:rsidR="004A2993" w:rsidRPr="00332AB6" w14:paraId="480C0D00" w14:textId="77777777" w:rsidTr="007F7049">
        <w:trPr>
          <w:trHeight w:val="211"/>
          <w:ins w:id="272" w:author="Shewmaker, Michael@Energy" w:date="2018-11-05T14:31:00Z"/>
        </w:trPr>
        <w:tc>
          <w:tcPr>
            <w:tcW w:w="14373" w:type="dxa"/>
            <w:gridSpan w:val="16"/>
          </w:tcPr>
          <w:p w14:paraId="0AD5D2FE" w14:textId="3C0246F2" w:rsidR="004A2993" w:rsidRPr="002A6C2D" w:rsidRDefault="004A2993" w:rsidP="007C6199">
            <w:pPr>
              <w:keepNext/>
              <w:keepLines/>
              <w:rPr>
                <w:ins w:id="273" w:author="Shewmaker, Michael@Energy" w:date="2018-11-05T14:31:00Z"/>
                <w:rFonts w:asciiTheme="minorHAnsi" w:hAnsiTheme="minorHAnsi"/>
                <w:sz w:val="18"/>
                <w:szCs w:val="18"/>
              </w:rPr>
            </w:pPr>
            <w:ins w:id="274" w:author="Shewmaker, Michael@Energy" w:date="2018-11-05T14:31:00Z">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ins>
          </w:p>
        </w:tc>
      </w:tr>
    </w:tbl>
    <w:p w14:paraId="308DB1F6" w14:textId="77777777" w:rsidR="00C324F3" w:rsidRPr="004358FA" w:rsidRDefault="00C324F3">
      <w:pPr>
        <w:rPr>
          <w:sz w:val="20"/>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98"/>
        <w:gridCol w:w="1419"/>
        <w:gridCol w:w="1419"/>
        <w:gridCol w:w="1597"/>
        <w:gridCol w:w="89"/>
        <w:gridCol w:w="1508"/>
        <w:gridCol w:w="5843"/>
      </w:tblGrid>
      <w:tr w:rsidR="00775997" w:rsidRPr="009B3A0C" w14:paraId="308DB1F8" w14:textId="77777777" w:rsidTr="006C225C">
        <w:trPr>
          <w:cantSplit/>
          <w:trHeight w:val="317"/>
        </w:trPr>
        <w:tc>
          <w:tcPr>
            <w:tcW w:w="14373"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08DB1F7" w14:textId="012BF2C5" w:rsidR="00775997" w:rsidRPr="00FB44DF" w:rsidRDefault="00775997" w:rsidP="00DC74ED">
            <w:pPr>
              <w:keepNext/>
              <w:rPr>
                <w:rFonts w:ascii="Calibri" w:hAnsi="Calibri"/>
                <w:b/>
                <w:sz w:val="22"/>
                <w:szCs w:val="22"/>
              </w:rPr>
            </w:pPr>
            <w:r w:rsidRPr="004358FA">
              <w:rPr>
                <w:rFonts w:ascii="Calibri" w:eastAsia="Calibri" w:hAnsi="Calibri"/>
                <w:b/>
                <w:sz w:val="20"/>
                <w:szCs w:val="22"/>
              </w:rPr>
              <w:t xml:space="preserve">E. </w:t>
            </w:r>
            <w:r w:rsidR="00DC74ED"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1FD" w14:textId="77777777" w:rsidTr="00EE7739">
        <w:trPr>
          <w:cantSplit/>
          <w:trHeight w:val="147"/>
        </w:trPr>
        <w:tc>
          <w:tcPr>
            <w:tcW w:w="2498" w:type="dxa"/>
            <w:tcBorders>
              <w:top w:val="single" w:sz="4" w:space="0" w:color="auto"/>
              <w:left w:val="single" w:sz="4" w:space="0" w:color="auto"/>
              <w:bottom w:val="single" w:sz="4" w:space="0" w:color="auto"/>
              <w:right w:val="single" w:sz="4" w:space="0" w:color="auto"/>
            </w:tcBorders>
            <w:vAlign w:val="center"/>
          </w:tcPr>
          <w:p w14:paraId="308DB1F9"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01</w:t>
            </w:r>
          </w:p>
        </w:tc>
        <w:tc>
          <w:tcPr>
            <w:tcW w:w="1419" w:type="dxa"/>
            <w:tcBorders>
              <w:top w:val="single" w:sz="4" w:space="0" w:color="auto"/>
              <w:left w:val="single" w:sz="4" w:space="0" w:color="auto"/>
              <w:bottom w:val="single" w:sz="4" w:space="0" w:color="auto"/>
              <w:right w:val="single" w:sz="4" w:space="0" w:color="auto"/>
            </w:tcBorders>
            <w:vAlign w:val="center"/>
          </w:tcPr>
          <w:p w14:paraId="793ADDDA" w14:textId="7777777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02</w:t>
            </w:r>
          </w:p>
        </w:tc>
        <w:tc>
          <w:tcPr>
            <w:tcW w:w="1419" w:type="dxa"/>
            <w:tcBorders>
              <w:top w:val="single" w:sz="4" w:space="0" w:color="auto"/>
              <w:left w:val="single" w:sz="4" w:space="0" w:color="auto"/>
              <w:bottom w:val="single" w:sz="4" w:space="0" w:color="auto"/>
              <w:right w:val="single" w:sz="4" w:space="0" w:color="auto"/>
            </w:tcBorders>
            <w:vAlign w:val="center"/>
          </w:tcPr>
          <w:p w14:paraId="308DB1FA" w14:textId="67AB3107"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03</w:t>
            </w:r>
          </w:p>
        </w:tc>
        <w:tc>
          <w:tcPr>
            <w:tcW w:w="1597" w:type="dxa"/>
            <w:tcBorders>
              <w:top w:val="single" w:sz="4" w:space="0" w:color="auto"/>
              <w:left w:val="single" w:sz="4" w:space="0" w:color="auto"/>
              <w:bottom w:val="single" w:sz="4" w:space="0" w:color="auto"/>
              <w:right w:val="single" w:sz="4" w:space="0" w:color="auto"/>
            </w:tcBorders>
            <w:vAlign w:val="center"/>
          </w:tcPr>
          <w:p w14:paraId="7B62FE0C" w14:textId="321A1660"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4</w:t>
            </w:r>
          </w:p>
        </w:tc>
        <w:tc>
          <w:tcPr>
            <w:tcW w:w="1597" w:type="dxa"/>
            <w:gridSpan w:val="2"/>
            <w:tcBorders>
              <w:top w:val="single" w:sz="4" w:space="0" w:color="auto"/>
              <w:left w:val="single" w:sz="4" w:space="0" w:color="auto"/>
              <w:bottom w:val="single" w:sz="4" w:space="0" w:color="auto"/>
              <w:right w:val="single" w:sz="4" w:space="0" w:color="auto"/>
            </w:tcBorders>
            <w:vAlign w:val="center"/>
          </w:tcPr>
          <w:p w14:paraId="308DB1FB" w14:textId="6E569F60" w:rsidR="006C225C" w:rsidRPr="004358FA" w:rsidRDefault="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Pr>
                <w:rFonts w:ascii="Calibri" w:hAnsi="Calibri"/>
                <w:sz w:val="18"/>
                <w:szCs w:val="20"/>
              </w:rPr>
              <w:t>05</w:t>
            </w:r>
          </w:p>
        </w:tc>
        <w:tc>
          <w:tcPr>
            <w:tcW w:w="5843" w:type="dxa"/>
            <w:tcBorders>
              <w:top w:val="single" w:sz="4" w:space="0" w:color="auto"/>
              <w:left w:val="single" w:sz="4" w:space="0" w:color="auto"/>
              <w:bottom w:val="single" w:sz="4" w:space="0" w:color="auto"/>
              <w:right w:val="single" w:sz="4" w:space="0" w:color="auto"/>
            </w:tcBorders>
            <w:vAlign w:val="center"/>
          </w:tcPr>
          <w:p w14:paraId="308DB1FC" w14:textId="59A43E97" w:rsidR="006C225C" w:rsidRPr="004358FA"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18"/>
                <w:szCs w:val="20"/>
              </w:rPr>
            </w:pPr>
            <w:r w:rsidRPr="004358FA">
              <w:rPr>
                <w:rFonts w:ascii="Calibri" w:hAnsi="Calibri"/>
                <w:sz w:val="18"/>
                <w:szCs w:val="20"/>
              </w:rPr>
              <w:t>0</w:t>
            </w:r>
            <w:r>
              <w:rPr>
                <w:rFonts w:ascii="Calibri" w:hAnsi="Calibri"/>
                <w:sz w:val="18"/>
                <w:szCs w:val="20"/>
              </w:rPr>
              <w:t>6</w:t>
            </w:r>
          </w:p>
        </w:tc>
      </w:tr>
      <w:tr w:rsidR="00B56A85" w:rsidRPr="009B3A0C" w14:paraId="308DB202" w14:textId="77777777" w:rsidTr="006C225C">
        <w:trPr>
          <w:cantSplit/>
          <w:trHeight w:val="288"/>
        </w:trPr>
        <w:tc>
          <w:tcPr>
            <w:tcW w:w="2498" w:type="dxa"/>
            <w:vMerge w:val="restart"/>
            <w:tcBorders>
              <w:top w:val="single" w:sz="4" w:space="0" w:color="auto"/>
              <w:left w:val="single" w:sz="4" w:space="0" w:color="auto"/>
              <w:bottom w:val="single" w:sz="4" w:space="0" w:color="auto"/>
              <w:right w:val="single" w:sz="4" w:space="0" w:color="auto"/>
            </w:tcBorders>
            <w:vAlign w:val="bottom"/>
          </w:tcPr>
          <w:p w14:paraId="308DB1FE" w14:textId="77777777" w:rsidR="00B56A85" w:rsidRPr="009B3A0C" w:rsidRDefault="00B56A85" w:rsidP="00ED6111">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38" w:type="dxa"/>
            <w:gridSpan w:val="2"/>
            <w:tcBorders>
              <w:top w:val="single" w:sz="4" w:space="0" w:color="auto"/>
              <w:left w:val="single" w:sz="4" w:space="0" w:color="auto"/>
              <w:bottom w:val="single" w:sz="4" w:space="0" w:color="auto"/>
              <w:right w:val="single" w:sz="4" w:space="0" w:color="auto"/>
            </w:tcBorders>
            <w:vAlign w:val="bottom"/>
          </w:tcPr>
          <w:p w14:paraId="308DB1FF" w14:textId="77777777" w:rsidR="00B56A85" w:rsidRPr="00E77A45" w:rsidRDefault="00B1563A" w:rsidP="00B56A8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3194" w:type="dxa"/>
            <w:gridSpan w:val="3"/>
            <w:tcBorders>
              <w:top w:val="single" w:sz="4" w:space="0" w:color="auto"/>
              <w:left w:val="single" w:sz="4" w:space="0" w:color="auto"/>
              <w:bottom w:val="single" w:sz="4" w:space="0" w:color="auto"/>
              <w:right w:val="single" w:sz="4" w:space="0" w:color="auto"/>
            </w:tcBorders>
            <w:vAlign w:val="bottom"/>
          </w:tcPr>
          <w:p w14:paraId="308DB200" w14:textId="77777777" w:rsidR="00B1563A" w:rsidRPr="00B1563A" w:rsidRDefault="00B1563A" w:rsidP="00B1563A">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5843" w:type="dxa"/>
            <w:vMerge w:val="restart"/>
            <w:tcBorders>
              <w:top w:val="single" w:sz="4" w:space="0" w:color="auto"/>
              <w:left w:val="single" w:sz="4" w:space="0" w:color="auto"/>
              <w:bottom w:val="single" w:sz="4" w:space="0" w:color="auto"/>
              <w:right w:val="single" w:sz="4" w:space="0" w:color="auto"/>
            </w:tcBorders>
            <w:vAlign w:val="bottom"/>
          </w:tcPr>
          <w:p w14:paraId="308DB201" w14:textId="77777777" w:rsidR="00B56A85" w:rsidRPr="0093463E" w:rsidRDefault="00B56A85" w:rsidP="00ED6111">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B56A85" w:rsidRPr="009B3A0C" w14:paraId="308DB209" w14:textId="77777777" w:rsidTr="006C225C">
        <w:trPr>
          <w:cantSplit/>
          <w:trHeight w:val="288"/>
        </w:trPr>
        <w:tc>
          <w:tcPr>
            <w:tcW w:w="2498" w:type="dxa"/>
            <w:vMerge/>
            <w:tcBorders>
              <w:top w:val="single" w:sz="4" w:space="0" w:color="auto"/>
              <w:left w:val="single" w:sz="4" w:space="0" w:color="auto"/>
              <w:bottom w:val="single" w:sz="4" w:space="0" w:color="auto"/>
              <w:right w:val="single" w:sz="4" w:space="0" w:color="auto"/>
            </w:tcBorders>
            <w:vAlign w:val="bottom"/>
          </w:tcPr>
          <w:p w14:paraId="308DB203" w14:textId="77777777" w:rsidR="00B56A85" w:rsidRPr="009B3A0C" w:rsidRDefault="00B56A85" w:rsidP="00ED6111">
            <w:pPr>
              <w:keepNext/>
              <w:tabs>
                <w:tab w:val="left" w:pos="540"/>
                <w:tab w:val="left" w:pos="900"/>
                <w:tab w:val="left" w:pos="3420"/>
              </w:tabs>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43225CEA"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4" w14:textId="77777777" w:rsidR="00B56A85" w:rsidRPr="009B3A0C" w:rsidRDefault="00B56A85" w:rsidP="00224B1C">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19" w:type="dxa"/>
            <w:tcBorders>
              <w:top w:val="single" w:sz="4" w:space="0" w:color="auto"/>
              <w:left w:val="single" w:sz="4" w:space="0" w:color="auto"/>
              <w:bottom w:val="single" w:sz="4" w:space="0" w:color="auto"/>
              <w:right w:val="single" w:sz="4" w:space="0" w:color="auto"/>
            </w:tcBorders>
            <w:vAlign w:val="bottom"/>
          </w:tcPr>
          <w:p w14:paraId="527C3A61" w14:textId="77777777" w:rsidR="002143D8" w:rsidRDefault="002143D8" w:rsidP="00224B1C">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205" w14:textId="77777777" w:rsidR="00B56A85" w:rsidRDefault="00B56A85" w:rsidP="00224B1C">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6" w14:textId="77777777" w:rsidR="00B56A85" w:rsidRDefault="00B56A85" w:rsidP="00ED6111">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508" w:type="dxa"/>
            <w:tcBorders>
              <w:top w:val="single" w:sz="4" w:space="0" w:color="auto"/>
              <w:left w:val="single" w:sz="4" w:space="0" w:color="auto"/>
              <w:bottom w:val="single" w:sz="4" w:space="0" w:color="auto"/>
              <w:right w:val="single" w:sz="4" w:space="0" w:color="auto"/>
            </w:tcBorders>
            <w:vAlign w:val="bottom"/>
          </w:tcPr>
          <w:p w14:paraId="308DB207" w14:textId="77777777" w:rsidR="00B56A85" w:rsidRDefault="00B56A85" w:rsidP="00D4432F">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5843" w:type="dxa"/>
            <w:vMerge/>
            <w:tcBorders>
              <w:top w:val="single" w:sz="4" w:space="0" w:color="auto"/>
              <w:left w:val="single" w:sz="4" w:space="0" w:color="auto"/>
              <w:bottom w:val="single" w:sz="4" w:space="0" w:color="auto"/>
              <w:right w:val="single" w:sz="4" w:space="0" w:color="auto"/>
            </w:tcBorders>
            <w:vAlign w:val="bottom"/>
          </w:tcPr>
          <w:p w14:paraId="308DB208" w14:textId="77777777" w:rsidR="00B56A85" w:rsidRPr="0093463E" w:rsidRDefault="00B56A85" w:rsidP="00ED6111">
            <w:pPr>
              <w:keepNext/>
              <w:tabs>
                <w:tab w:val="left" w:pos="540"/>
                <w:tab w:val="left" w:pos="900"/>
                <w:tab w:val="left" w:pos="3420"/>
              </w:tabs>
              <w:jc w:val="center"/>
              <w:rPr>
                <w:rFonts w:ascii="Calibri" w:hAnsi="Calibri"/>
                <w:sz w:val="18"/>
                <w:szCs w:val="18"/>
              </w:rPr>
            </w:pPr>
          </w:p>
        </w:tc>
      </w:tr>
      <w:tr w:rsidR="00F13206" w:rsidRPr="009B3A0C" w14:paraId="308DB210" w14:textId="77777777" w:rsidTr="006C225C">
        <w:trPr>
          <w:cantSplit/>
          <w:trHeight w:val="320"/>
        </w:trPr>
        <w:tc>
          <w:tcPr>
            <w:tcW w:w="2498" w:type="dxa"/>
            <w:tcBorders>
              <w:top w:val="single" w:sz="4" w:space="0" w:color="auto"/>
              <w:left w:val="single" w:sz="4" w:space="0" w:color="auto"/>
              <w:bottom w:val="single" w:sz="4" w:space="0" w:color="auto"/>
              <w:right w:val="single" w:sz="4" w:space="0" w:color="auto"/>
            </w:tcBorders>
            <w:vAlign w:val="bottom"/>
          </w:tcPr>
          <w:p w14:paraId="308DB20A" w14:textId="02D8802C"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B"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419" w:type="dxa"/>
            <w:tcBorders>
              <w:top w:val="single" w:sz="4" w:space="0" w:color="auto"/>
              <w:left w:val="single" w:sz="4" w:space="0" w:color="auto"/>
              <w:bottom w:val="single" w:sz="4" w:space="0" w:color="auto"/>
              <w:right w:val="single" w:sz="4" w:space="0" w:color="auto"/>
            </w:tcBorders>
            <w:vAlign w:val="bottom"/>
          </w:tcPr>
          <w:p w14:paraId="308DB20C"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686" w:type="dxa"/>
            <w:gridSpan w:val="2"/>
            <w:tcBorders>
              <w:top w:val="single" w:sz="4" w:space="0" w:color="auto"/>
              <w:left w:val="single" w:sz="4" w:space="0" w:color="auto"/>
              <w:bottom w:val="single" w:sz="4" w:space="0" w:color="auto"/>
              <w:right w:val="single" w:sz="4" w:space="0" w:color="auto"/>
            </w:tcBorders>
            <w:vAlign w:val="bottom"/>
          </w:tcPr>
          <w:p w14:paraId="308DB20D"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1508" w:type="dxa"/>
            <w:tcBorders>
              <w:top w:val="single" w:sz="4" w:space="0" w:color="auto"/>
              <w:left w:val="single" w:sz="4" w:space="0" w:color="auto"/>
              <w:bottom w:val="single" w:sz="4" w:space="0" w:color="auto"/>
              <w:right w:val="single" w:sz="4" w:space="0" w:color="auto"/>
            </w:tcBorders>
            <w:vAlign w:val="bottom"/>
          </w:tcPr>
          <w:p w14:paraId="308DB20E" w14:textId="77777777" w:rsidR="00F13206" w:rsidRPr="006A69BB"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p>
        </w:tc>
        <w:tc>
          <w:tcPr>
            <w:tcW w:w="5843" w:type="dxa"/>
            <w:tcBorders>
              <w:top w:val="single" w:sz="4" w:space="0" w:color="auto"/>
              <w:left w:val="single" w:sz="4" w:space="0" w:color="auto"/>
              <w:bottom w:val="single" w:sz="4" w:space="0" w:color="auto"/>
              <w:right w:val="single" w:sz="4" w:space="0" w:color="auto"/>
            </w:tcBorders>
            <w:vAlign w:val="bottom"/>
          </w:tcPr>
          <w:p w14:paraId="308DB20F" w14:textId="77777777" w:rsidR="00F13206" w:rsidRPr="00FB44DF" w:rsidRDefault="00F13206" w:rsidP="006A69BB">
            <w:pPr>
              <w:keepNext/>
              <w:tabs>
                <w:tab w:val="left" w:pos="2160"/>
                <w:tab w:val="left" w:pos="2700"/>
                <w:tab w:val="left" w:pos="3420"/>
                <w:tab w:val="left" w:pos="3780"/>
                <w:tab w:val="left" w:pos="5760"/>
                <w:tab w:val="left" w:pos="7212"/>
              </w:tabs>
              <w:spacing w:line="276" w:lineRule="auto"/>
              <w:jc w:val="center"/>
              <w:rPr>
                <w:rFonts w:ascii="Calibri" w:hAnsi="Calibri"/>
                <w:b/>
                <w:sz w:val="18"/>
                <w:szCs w:val="18"/>
              </w:rPr>
            </w:pPr>
          </w:p>
        </w:tc>
      </w:tr>
      <w:tr w:rsidR="00224B1C" w:rsidRPr="009B3A0C" w14:paraId="308DB212" w14:textId="77777777" w:rsidTr="006C225C">
        <w:trPr>
          <w:cantSplit/>
          <w:trHeight w:val="237"/>
        </w:trPr>
        <w:tc>
          <w:tcPr>
            <w:tcW w:w="14373" w:type="dxa"/>
            <w:gridSpan w:val="7"/>
            <w:tcBorders>
              <w:top w:val="single" w:sz="4" w:space="0" w:color="auto"/>
              <w:left w:val="single" w:sz="4" w:space="0" w:color="auto"/>
              <w:bottom w:val="single" w:sz="4" w:space="0" w:color="auto"/>
              <w:right w:val="single" w:sz="4" w:space="0" w:color="auto"/>
            </w:tcBorders>
            <w:vAlign w:val="center"/>
          </w:tcPr>
          <w:p w14:paraId="308DB211" w14:textId="353ADEEF" w:rsidR="00224B1C" w:rsidRPr="00556C2C" w:rsidRDefault="00885DB0" w:rsidP="005959F4">
            <w:pPr>
              <w:tabs>
                <w:tab w:val="left" w:pos="342"/>
                <w:tab w:val="left" w:pos="2700"/>
                <w:tab w:val="left" w:pos="3420"/>
                <w:tab w:val="left" w:pos="3780"/>
                <w:tab w:val="left" w:pos="5760"/>
                <w:tab w:val="left" w:pos="7212"/>
              </w:tabs>
              <w:spacing w:line="276" w:lineRule="auto"/>
              <w:rPr>
                <w:rFonts w:ascii="Calibri" w:hAnsi="Calibri"/>
                <w:noProof/>
                <w:sz w:val="18"/>
                <w:szCs w:val="18"/>
              </w:rPr>
            </w:pPr>
            <w:r w:rsidRPr="00556C2C">
              <w:rPr>
                <w:rFonts w:ascii="Calibri" w:hAnsi="Calibri"/>
                <w:b/>
                <w:noProof/>
                <w:sz w:val="18"/>
                <w:szCs w:val="18"/>
              </w:rPr>
              <w:t>Note:</w:t>
            </w:r>
            <w:r w:rsidR="006E5709">
              <w:rPr>
                <w:rFonts w:ascii="Calibri" w:hAnsi="Calibri"/>
                <w:b/>
                <w:noProof/>
                <w:sz w:val="18"/>
                <w:szCs w:val="18"/>
              </w:rPr>
              <w:t xml:space="preserve">  </w:t>
            </w:r>
            <w:r w:rsidR="00224B1C" w:rsidRPr="00556C2C">
              <w:rPr>
                <w:rFonts w:ascii="Calibri" w:hAnsi="Calibri"/>
                <w:noProof/>
                <w:sz w:val="18"/>
                <w:szCs w:val="18"/>
              </w:rPr>
              <w:t xml:space="preserve">Heated slab floors require mandatory slab insulation (see Table 110.8-A). </w:t>
            </w:r>
          </w:p>
        </w:tc>
      </w:tr>
    </w:tbl>
    <w:p w14:paraId="308DB213" w14:textId="77777777" w:rsidR="00A07CE5" w:rsidRDefault="00A07CE5" w:rsidP="003E49CA">
      <w:pPr>
        <w:pStyle w:val="Heading7"/>
        <w:tabs>
          <w:tab w:val="clear" w:pos="10980"/>
          <w:tab w:val="clear" w:pos="11430"/>
          <w:tab w:val="left" w:pos="180"/>
          <w:tab w:val="left" w:pos="5310"/>
          <w:tab w:val="left" w:pos="8100"/>
        </w:tabs>
        <w:rPr>
          <w:rFonts w:ascii="Calibri" w:hAnsi="Calibri"/>
          <w:sz w:val="20"/>
          <w:szCs w:val="22"/>
        </w:rPr>
      </w:pPr>
    </w:p>
    <w:tbl>
      <w:tblPr>
        <w:tblStyle w:val="TableGrid"/>
        <w:tblW w:w="14377" w:type="dxa"/>
        <w:tblInd w:w="18" w:type="dxa"/>
        <w:tblLayout w:type="fixed"/>
        <w:tblLook w:val="04A0" w:firstRow="1" w:lastRow="0" w:firstColumn="1" w:lastColumn="0" w:noHBand="0" w:noVBand="1"/>
      </w:tblPr>
      <w:tblGrid>
        <w:gridCol w:w="1057"/>
        <w:gridCol w:w="1080"/>
        <w:gridCol w:w="1800"/>
        <w:gridCol w:w="1710"/>
        <w:gridCol w:w="1710"/>
        <w:gridCol w:w="1890"/>
        <w:gridCol w:w="1620"/>
        <w:gridCol w:w="3510"/>
      </w:tblGrid>
      <w:tr w:rsidR="006E5709" w:rsidRPr="006B4D3D" w14:paraId="12F76B31" w14:textId="77777777" w:rsidTr="006E5709">
        <w:trPr>
          <w:trHeight w:val="317"/>
        </w:trPr>
        <w:tc>
          <w:tcPr>
            <w:tcW w:w="14377" w:type="dxa"/>
            <w:gridSpan w:val="8"/>
            <w:vAlign w:val="center"/>
          </w:tcPr>
          <w:p w14:paraId="535585B6" w14:textId="282F8113" w:rsidR="006E5709" w:rsidRDefault="006E5709" w:rsidP="006E5709">
            <w:pPr>
              <w:rPr>
                <w:rFonts w:asciiTheme="minorHAnsi" w:hAnsiTheme="minorHAnsi"/>
                <w:sz w:val="18"/>
              </w:rPr>
            </w:pPr>
            <w:r w:rsidRPr="00556C2C">
              <w:rPr>
                <w:rFonts w:asciiTheme="minorHAnsi" w:eastAsia="Calibri" w:hAnsiTheme="minorHAnsi"/>
                <w:b/>
                <w:sz w:val="20"/>
                <w:szCs w:val="22"/>
              </w:rPr>
              <w:t xml:space="preserve">F. Ceiling/Roof Insulation </w:t>
            </w:r>
            <w:r w:rsidRPr="00556C2C">
              <w:rPr>
                <w:rFonts w:asciiTheme="minorHAnsi" w:eastAsia="Calibri" w:hAnsiTheme="minorHAnsi"/>
                <w:sz w:val="20"/>
                <w:szCs w:val="22"/>
              </w:rPr>
              <w:t>(Section 150.1(c)1A)</w:t>
            </w:r>
          </w:p>
        </w:tc>
      </w:tr>
      <w:tr w:rsidR="002E08F1" w:rsidRPr="006B4D3D" w14:paraId="04D131E1" w14:textId="1BD7DC4A" w:rsidTr="00EB2332">
        <w:tc>
          <w:tcPr>
            <w:tcW w:w="1057" w:type="dxa"/>
            <w:vAlign w:val="center"/>
          </w:tcPr>
          <w:p w14:paraId="05130B9D" w14:textId="77777777" w:rsidR="005A3ECD" w:rsidRPr="00556C2C" w:rsidRDefault="005A3ECD" w:rsidP="006E5709">
            <w:pPr>
              <w:ind w:left="90"/>
              <w:jc w:val="center"/>
              <w:rPr>
                <w:rFonts w:asciiTheme="minorHAnsi" w:hAnsiTheme="minorHAnsi"/>
                <w:sz w:val="18"/>
              </w:rPr>
            </w:pPr>
            <w:r w:rsidRPr="00556C2C">
              <w:rPr>
                <w:rFonts w:asciiTheme="minorHAnsi" w:hAnsiTheme="minorHAnsi"/>
                <w:sz w:val="18"/>
              </w:rPr>
              <w:t>01</w:t>
            </w:r>
          </w:p>
        </w:tc>
        <w:tc>
          <w:tcPr>
            <w:tcW w:w="1080" w:type="dxa"/>
          </w:tcPr>
          <w:p w14:paraId="73D16214" w14:textId="03D15305" w:rsidR="005A3ECD" w:rsidRPr="00556C2C" w:rsidDel="003C67E5" w:rsidRDefault="005A3ECD" w:rsidP="006E5709">
            <w:pPr>
              <w:ind w:left="90"/>
              <w:jc w:val="center"/>
              <w:rPr>
                <w:rFonts w:asciiTheme="minorHAnsi" w:hAnsiTheme="minorHAnsi"/>
                <w:sz w:val="18"/>
              </w:rPr>
            </w:pPr>
            <w:r>
              <w:rPr>
                <w:rFonts w:asciiTheme="minorHAnsi" w:hAnsiTheme="minorHAnsi"/>
                <w:sz w:val="18"/>
              </w:rPr>
              <w:t>02</w:t>
            </w:r>
          </w:p>
        </w:tc>
        <w:tc>
          <w:tcPr>
            <w:tcW w:w="1800" w:type="dxa"/>
            <w:vAlign w:val="center"/>
          </w:tcPr>
          <w:p w14:paraId="03B55FD1" w14:textId="0877B3AF" w:rsidR="005A3ECD" w:rsidRPr="00556C2C" w:rsidRDefault="005A3ECD" w:rsidP="006E5709">
            <w:pPr>
              <w:ind w:left="90"/>
              <w:jc w:val="center"/>
              <w:rPr>
                <w:rFonts w:asciiTheme="minorHAnsi" w:hAnsiTheme="minorHAnsi"/>
                <w:sz w:val="18"/>
              </w:rPr>
            </w:pPr>
            <w:r>
              <w:rPr>
                <w:rFonts w:asciiTheme="minorHAnsi" w:hAnsiTheme="minorHAnsi"/>
                <w:sz w:val="18"/>
              </w:rPr>
              <w:t>03</w:t>
            </w:r>
          </w:p>
        </w:tc>
        <w:tc>
          <w:tcPr>
            <w:tcW w:w="1710" w:type="dxa"/>
            <w:vAlign w:val="center"/>
          </w:tcPr>
          <w:p w14:paraId="7325C7AD" w14:textId="03113D52" w:rsidR="005A3ECD" w:rsidRPr="00556C2C" w:rsidRDefault="005A3ECD" w:rsidP="006E5709">
            <w:pPr>
              <w:ind w:left="90"/>
              <w:jc w:val="center"/>
              <w:rPr>
                <w:rFonts w:asciiTheme="minorHAnsi" w:hAnsiTheme="minorHAnsi"/>
                <w:sz w:val="18"/>
              </w:rPr>
            </w:pPr>
            <w:r>
              <w:rPr>
                <w:rFonts w:asciiTheme="minorHAnsi" w:hAnsiTheme="minorHAnsi"/>
                <w:sz w:val="18"/>
              </w:rPr>
              <w:t>04</w:t>
            </w:r>
          </w:p>
        </w:tc>
        <w:tc>
          <w:tcPr>
            <w:tcW w:w="1710" w:type="dxa"/>
            <w:vAlign w:val="center"/>
          </w:tcPr>
          <w:p w14:paraId="6CA576F5" w14:textId="6DA981C9" w:rsidR="005A3ECD" w:rsidRPr="00556C2C" w:rsidRDefault="005A3ECD" w:rsidP="006E5709">
            <w:pPr>
              <w:ind w:left="90"/>
              <w:jc w:val="center"/>
              <w:rPr>
                <w:rFonts w:asciiTheme="minorHAnsi" w:hAnsiTheme="minorHAnsi"/>
                <w:sz w:val="18"/>
              </w:rPr>
            </w:pPr>
            <w:r>
              <w:rPr>
                <w:rFonts w:asciiTheme="minorHAnsi" w:hAnsiTheme="minorHAnsi"/>
                <w:sz w:val="18"/>
              </w:rPr>
              <w:t>05</w:t>
            </w:r>
          </w:p>
        </w:tc>
        <w:tc>
          <w:tcPr>
            <w:tcW w:w="1890" w:type="dxa"/>
            <w:vAlign w:val="center"/>
          </w:tcPr>
          <w:p w14:paraId="0B6A30B6" w14:textId="7479582A" w:rsidR="005A3ECD" w:rsidRPr="00556C2C" w:rsidRDefault="005A3ECD" w:rsidP="006E5709">
            <w:pPr>
              <w:ind w:left="90"/>
              <w:jc w:val="center"/>
              <w:rPr>
                <w:rFonts w:asciiTheme="minorHAnsi" w:hAnsiTheme="minorHAnsi"/>
                <w:sz w:val="18"/>
              </w:rPr>
            </w:pPr>
            <w:r>
              <w:rPr>
                <w:rFonts w:asciiTheme="minorHAnsi" w:hAnsiTheme="minorHAnsi"/>
                <w:sz w:val="18"/>
              </w:rPr>
              <w:t>06</w:t>
            </w:r>
          </w:p>
        </w:tc>
        <w:tc>
          <w:tcPr>
            <w:tcW w:w="1620" w:type="dxa"/>
            <w:vAlign w:val="center"/>
          </w:tcPr>
          <w:p w14:paraId="03DB6926" w14:textId="40C1A498" w:rsidR="005A3ECD" w:rsidRPr="00556C2C" w:rsidRDefault="005A3ECD" w:rsidP="006E5709">
            <w:pPr>
              <w:ind w:left="90"/>
              <w:jc w:val="center"/>
              <w:rPr>
                <w:rFonts w:asciiTheme="minorHAnsi" w:hAnsiTheme="minorHAnsi"/>
                <w:sz w:val="18"/>
              </w:rPr>
            </w:pPr>
            <w:r>
              <w:rPr>
                <w:rFonts w:asciiTheme="minorHAnsi" w:hAnsiTheme="minorHAnsi"/>
                <w:sz w:val="18"/>
              </w:rPr>
              <w:t>07</w:t>
            </w:r>
          </w:p>
        </w:tc>
        <w:tc>
          <w:tcPr>
            <w:tcW w:w="3510" w:type="dxa"/>
          </w:tcPr>
          <w:p w14:paraId="432AB1B7" w14:textId="26A9F378" w:rsidR="005A3ECD" w:rsidRPr="00556C2C" w:rsidDel="003C67E5" w:rsidRDefault="00E00656" w:rsidP="006E5709">
            <w:pPr>
              <w:ind w:left="90"/>
              <w:jc w:val="center"/>
              <w:rPr>
                <w:rFonts w:asciiTheme="minorHAnsi" w:hAnsiTheme="minorHAnsi"/>
                <w:sz w:val="18"/>
              </w:rPr>
            </w:pPr>
            <w:r>
              <w:rPr>
                <w:rFonts w:asciiTheme="minorHAnsi" w:hAnsiTheme="minorHAnsi"/>
                <w:sz w:val="18"/>
              </w:rPr>
              <w:t>08</w:t>
            </w:r>
          </w:p>
        </w:tc>
      </w:tr>
      <w:tr w:rsidR="00BC7E4B" w:rsidRPr="006B4D3D" w14:paraId="55ED747A" w14:textId="57F0811C" w:rsidTr="00EB2332">
        <w:trPr>
          <w:trHeight w:val="330"/>
        </w:trPr>
        <w:tc>
          <w:tcPr>
            <w:tcW w:w="1057" w:type="dxa"/>
            <w:vMerge w:val="restart"/>
            <w:vAlign w:val="bottom"/>
          </w:tcPr>
          <w:p w14:paraId="68732A5A" w14:textId="67D3F616" w:rsidR="00BC7E4B" w:rsidRPr="00556C2C" w:rsidRDefault="00BC7E4B" w:rsidP="006E5709">
            <w:pPr>
              <w:ind w:left="90"/>
              <w:jc w:val="center"/>
              <w:rPr>
                <w:rFonts w:asciiTheme="minorHAnsi" w:hAnsiTheme="minorHAnsi"/>
                <w:sz w:val="18"/>
              </w:rPr>
            </w:pPr>
            <w:r w:rsidRPr="00556C2C">
              <w:rPr>
                <w:rFonts w:asciiTheme="minorHAnsi" w:hAnsiTheme="minorHAnsi"/>
                <w:sz w:val="18"/>
              </w:rPr>
              <w:t>Option</w:t>
            </w:r>
            <w:ins w:id="275" w:author="Dee Anne Ross" w:date="2018-08-16T15:07:00Z">
              <w:r w:rsidR="00451DE3">
                <w:rPr>
                  <w:rFonts w:asciiTheme="minorHAnsi" w:hAnsiTheme="minorHAnsi"/>
                  <w:sz w:val="18"/>
                </w:rPr>
                <w:t xml:space="preserve"> </w:t>
              </w:r>
              <w:r w:rsidR="00451DE3">
                <w:rPr>
                  <w:rFonts w:asciiTheme="minorHAnsi" w:hAnsiTheme="minorHAnsi"/>
                  <w:sz w:val="18"/>
                </w:rPr>
                <w:br/>
                <w:t>(B or C</w:t>
              </w:r>
            </w:ins>
            <w:ins w:id="276" w:author="Dee Anne Ross" w:date="2018-08-16T15:08:00Z">
              <w:r w:rsidR="00451DE3">
                <w:rPr>
                  <w:rFonts w:asciiTheme="minorHAnsi" w:hAnsiTheme="minorHAnsi"/>
                  <w:sz w:val="18"/>
                </w:rPr>
                <w:t>)</w:t>
              </w:r>
            </w:ins>
          </w:p>
        </w:tc>
        <w:tc>
          <w:tcPr>
            <w:tcW w:w="1080" w:type="dxa"/>
            <w:vMerge w:val="restart"/>
            <w:vAlign w:val="bottom"/>
          </w:tcPr>
          <w:p w14:paraId="6EB42E83" w14:textId="723FA05A" w:rsidR="00BC7E4B" w:rsidRPr="00556C2C" w:rsidRDefault="00BC7E4B" w:rsidP="006E5709">
            <w:pPr>
              <w:ind w:left="90"/>
              <w:jc w:val="center"/>
              <w:rPr>
                <w:rFonts w:asciiTheme="minorHAnsi" w:hAnsiTheme="minorHAnsi"/>
                <w:sz w:val="18"/>
              </w:rPr>
            </w:pPr>
            <w:ins w:id="277" w:author="Dee Anne Ross" w:date="2018-07-24T08:12:00Z">
              <w:r>
                <w:rPr>
                  <w:rFonts w:asciiTheme="minorHAnsi" w:hAnsiTheme="minorHAnsi"/>
                  <w:sz w:val="18"/>
                </w:rPr>
                <w:t>Air Space Required</w:t>
              </w:r>
            </w:ins>
            <w:ins w:id="278" w:author="Dee Anne Ross" w:date="2018-08-13T09:16:00Z">
              <w:r w:rsidR="00AB4E26">
                <w:rPr>
                  <w:rFonts w:asciiTheme="minorHAnsi" w:hAnsiTheme="minorHAnsi"/>
                  <w:sz w:val="18"/>
                </w:rPr>
                <w:t>?</w:t>
              </w:r>
            </w:ins>
          </w:p>
        </w:tc>
        <w:tc>
          <w:tcPr>
            <w:tcW w:w="3510" w:type="dxa"/>
            <w:gridSpan w:val="2"/>
            <w:vAlign w:val="bottom"/>
          </w:tcPr>
          <w:p w14:paraId="07CB0A3C" w14:textId="3A32B072" w:rsidR="00BC7E4B" w:rsidRPr="00BC7E4B" w:rsidRDefault="00BC7E4B" w:rsidP="006E5709">
            <w:pPr>
              <w:ind w:left="90"/>
              <w:jc w:val="center"/>
              <w:rPr>
                <w:rFonts w:asciiTheme="minorHAnsi" w:hAnsiTheme="minorHAnsi"/>
                <w:b/>
                <w:sz w:val="18"/>
              </w:rPr>
            </w:pPr>
            <w:ins w:id="279" w:author="Dee Anne Ross" w:date="2018-07-24T13:15:00Z">
              <w:r w:rsidRPr="00BC7E4B">
                <w:rPr>
                  <w:rFonts w:asciiTheme="minorHAnsi" w:hAnsiTheme="minorHAnsi"/>
                  <w:b/>
                  <w:sz w:val="18"/>
                </w:rPr>
                <w:t>Proposed</w:t>
              </w:r>
            </w:ins>
          </w:p>
        </w:tc>
        <w:tc>
          <w:tcPr>
            <w:tcW w:w="3600" w:type="dxa"/>
            <w:gridSpan w:val="2"/>
            <w:vAlign w:val="bottom"/>
          </w:tcPr>
          <w:p w14:paraId="1354590C" w14:textId="239DA54B" w:rsidR="00BC7E4B" w:rsidRPr="00BC7E4B" w:rsidRDefault="00BC7E4B" w:rsidP="006E5709">
            <w:pPr>
              <w:ind w:left="90"/>
              <w:jc w:val="center"/>
              <w:rPr>
                <w:rFonts w:asciiTheme="minorHAnsi" w:hAnsiTheme="minorHAnsi"/>
                <w:b/>
                <w:sz w:val="18"/>
              </w:rPr>
            </w:pPr>
            <w:ins w:id="280" w:author="Dee Anne Ross" w:date="2018-07-24T13:12:00Z">
              <w:r w:rsidRPr="00BC7E4B">
                <w:rPr>
                  <w:rFonts w:asciiTheme="minorHAnsi" w:hAnsiTheme="minorHAnsi"/>
                  <w:b/>
                  <w:sz w:val="18"/>
                </w:rPr>
                <w:t>Required</w:t>
              </w:r>
            </w:ins>
          </w:p>
        </w:tc>
        <w:tc>
          <w:tcPr>
            <w:tcW w:w="1620" w:type="dxa"/>
            <w:vMerge w:val="restart"/>
            <w:vAlign w:val="bottom"/>
          </w:tcPr>
          <w:p w14:paraId="25E8CC25" w14:textId="77777777" w:rsidR="00BC7E4B" w:rsidRPr="00556C2C" w:rsidRDefault="00BC7E4B" w:rsidP="006E5709">
            <w:pPr>
              <w:ind w:left="90"/>
              <w:jc w:val="center"/>
              <w:rPr>
                <w:rFonts w:asciiTheme="minorHAnsi" w:hAnsiTheme="minorHAnsi"/>
                <w:sz w:val="18"/>
              </w:rPr>
            </w:pPr>
            <w:r w:rsidRPr="00556C2C">
              <w:rPr>
                <w:rFonts w:asciiTheme="minorHAnsi" w:hAnsiTheme="minorHAnsi"/>
                <w:sz w:val="18"/>
              </w:rPr>
              <w:t>Radiant Barrier</w:t>
            </w:r>
          </w:p>
          <w:p w14:paraId="6EEC766A" w14:textId="6545411E" w:rsidR="00BC7E4B" w:rsidRPr="00556C2C" w:rsidRDefault="00BC7E4B" w:rsidP="006E5709">
            <w:pPr>
              <w:ind w:left="90"/>
              <w:jc w:val="center"/>
              <w:rPr>
                <w:rFonts w:asciiTheme="minorHAnsi" w:hAnsiTheme="minorHAnsi"/>
                <w:sz w:val="18"/>
              </w:rPr>
            </w:pPr>
            <w:r w:rsidRPr="00556C2C">
              <w:rPr>
                <w:rFonts w:asciiTheme="minorHAnsi" w:hAnsiTheme="minorHAnsi"/>
                <w:sz w:val="18"/>
              </w:rPr>
              <w:t>Required?</w:t>
            </w:r>
            <w:del w:id="281" w:author="Dee Anne Ross" w:date="2018-08-13T09:21:00Z">
              <w:r w:rsidDel="00AB4E26">
                <w:rPr>
                  <w:rFonts w:asciiTheme="minorHAnsi" w:hAnsiTheme="minorHAnsi"/>
                  <w:sz w:val="18"/>
                </w:rPr>
                <w:delText xml:space="preserve"> </w:delText>
              </w:r>
            </w:del>
          </w:p>
        </w:tc>
        <w:tc>
          <w:tcPr>
            <w:tcW w:w="3510" w:type="dxa"/>
            <w:vMerge w:val="restart"/>
            <w:vAlign w:val="bottom"/>
          </w:tcPr>
          <w:p w14:paraId="409601E3" w14:textId="6843FEF8" w:rsidR="00BC7E4B" w:rsidRPr="00556C2C" w:rsidRDefault="00E00656" w:rsidP="006E5709">
            <w:pPr>
              <w:ind w:left="90"/>
              <w:jc w:val="center"/>
              <w:rPr>
                <w:rFonts w:asciiTheme="minorHAnsi" w:hAnsiTheme="minorHAnsi"/>
                <w:sz w:val="18"/>
              </w:rPr>
            </w:pPr>
            <w:ins w:id="282" w:author="Dee Anne Ross" w:date="2018-08-13T10:04:00Z">
              <w:r>
                <w:rPr>
                  <w:rFonts w:asciiTheme="minorHAnsi" w:hAnsiTheme="minorHAnsi"/>
                  <w:sz w:val="18"/>
                </w:rPr>
                <w:t>Comments</w:t>
              </w:r>
            </w:ins>
          </w:p>
        </w:tc>
      </w:tr>
      <w:tr w:rsidR="002E08F1" w:rsidRPr="006B4D3D" w14:paraId="095A3AC6" w14:textId="77777777" w:rsidTr="00EB2332">
        <w:trPr>
          <w:trHeight w:val="330"/>
        </w:trPr>
        <w:tc>
          <w:tcPr>
            <w:tcW w:w="1057" w:type="dxa"/>
            <w:vMerge/>
            <w:vAlign w:val="bottom"/>
          </w:tcPr>
          <w:p w14:paraId="65B0E1A7" w14:textId="77777777" w:rsidR="00BC7E4B" w:rsidRPr="00556C2C" w:rsidRDefault="00BC7E4B" w:rsidP="006E5709">
            <w:pPr>
              <w:ind w:left="90"/>
              <w:jc w:val="center"/>
              <w:rPr>
                <w:rFonts w:asciiTheme="minorHAnsi" w:hAnsiTheme="minorHAnsi"/>
                <w:sz w:val="18"/>
              </w:rPr>
            </w:pPr>
          </w:p>
        </w:tc>
        <w:tc>
          <w:tcPr>
            <w:tcW w:w="1080" w:type="dxa"/>
            <w:vMerge/>
          </w:tcPr>
          <w:p w14:paraId="4DCDB722" w14:textId="2E229B8A" w:rsidR="00BC7E4B" w:rsidRDefault="00BC7E4B" w:rsidP="006E5709">
            <w:pPr>
              <w:ind w:left="90"/>
              <w:jc w:val="center"/>
              <w:rPr>
                <w:rFonts w:asciiTheme="minorHAnsi" w:hAnsiTheme="minorHAnsi"/>
                <w:sz w:val="18"/>
              </w:rPr>
            </w:pPr>
          </w:p>
        </w:tc>
        <w:tc>
          <w:tcPr>
            <w:tcW w:w="1800" w:type="dxa"/>
            <w:vAlign w:val="bottom"/>
          </w:tcPr>
          <w:p w14:paraId="67F769AB" w14:textId="7C4A9EA3" w:rsidR="00BC7E4B" w:rsidRPr="00556C2C" w:rsidRDefault="00BC7E4B" w:rsidP="006E5709">
            <w:pPr>
              <w:ind w:left="90"/>
              <w:jc w:val="center"/>
              <w:rPr>
                <w:rFonts w:asciiTheme="minorHAnsi" w:hAnsiTheme="minorHAnsi"/>
                <w:sz w:val="18"/>
              </w:rPr>
            </w:pPr>
            <w:r w:rsidRPr="00556C2C">
              <w:rPr>
                <w:rFonts w:asciiTheme="minorHAnsi" w:hAnsiTheme="minorHAnsi"/>
                <w:sz w:val="18"/>
              </w:rPr>
              <w:t>Below Roof Deck</w:t>
            </w:r>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199DA88E" w14:textId="55B18497" w:rsidR="00BC7E4B" w:rsidRDefault="00BC7E4B" w:rsidP="006E5709">
            <w:pPr>
              <w:ind w:left="90"/>
              <w:jc w:val="center"/>
              <w:rPr>
                <w:rFonts w:asciiTheme="minorHAnsi" w:hAnsiTheme="minorHAnsi"/>
                <w:sz w:val="18"/>
              </w:rPr>
            </w:pPr>
            <w:r>
              <w:rPr>
                <w:rFonts w:asciiTheme="minorHAnsi" w:hAnsiTheme="minorHAnsi"/>
                <w:sz w:val="18"/>
              </w:rPr>
              <w:t>Ceiling Insul</w:t>
            </w:r>
            <w:ins w:id="283" w:author="Dee Anne Ross" w:date="2018-07-24T13:12:00Z">
              <w:r>
                <w:rPr>
                  <w:rFonts w:asciiTheme="minorHAnsi" w:hAnsiTheme="minorHAnsi"/>
                  <w:sz w:val="18"/>
                </w:rPr>
                <w:t>ation</w:t>
              </w:r>
            </w:ins>
            <w:r>
              <w:rPr>
                <w:rFonts w:asciiTheme="minorHAnsi" w:hAnsiTheme="minorHAnsi"/>
                <w:sz w:val="18"/>
              </w:rPr>
              <w:t xml:space="preserve"> </w:t>
            </w:r>
            <w:r w:rsidR="002E08F1">
              <w:rPr>
                <w:rFonts w:asciiTheme="minorHAnsi" w:hAnsiTheme="minorHAnsi"/>
                <w:sz w:val="18"/>
              </w:rPr>
              <w:br/>
            </w:r>
            <w:r>
              <w:rPr>
                <w:rFonts w:asciiTheme="minorHAnsi" w:hAnsiTheme="minorHAnsi"/>
                <w:sz w:val="18"/>
              </w:rPr>
              <w:t>R-value</w:t>
            </w:r>
          </w:p>
        </w:tc>
        <w:tc>
          <w:tcPr>
            <w:tcW w:w="1710" w:type="dxa"/>
            <w:vAlign w:val="bottom"/>
          </w:tcPr>
          <w:p w14:paraId="5058047C" w14:textId="7ADB1D38" w:rsidR="00BC7E4B" w:rsidRDefault="00BC7E4B" w:rsidP="006E5709">
            <w:pPr>
              <w:ind w:left="90"/>
              <w:jc w:val="center"/>
              <w:rPr>
                <w:rFonts w:asciiTheme="minorHAnsi" w:hAnsiTheme="minorHAnsi"/>
                <w:sz w:val="18"/>
              </w:rPr>
            </w:pPr>
            <w:ins w:id="284" w:author="Dee Anne Ross" w:date="2018-07-24T13:12:00Z">
              <w:r>
                <w:rPr>
                  <w:rFonts w:asciiTheme="minorHAnsi" w:hAnsiTheme="minorHAnsi"/>
                  <w:sz w:val="18"/>
                </w:rPr>
                <w:t xml:space="preserve">Below Roof Deck </w:t>
              </w:r>
            </w:ins>
            <w:r w:rsidR="002E08F1">
              <w:rPr>
                <w:rFonts w:asciiTheme="minorHAnsi" w:hAnsiTheme="minorHAnsi"/>
                <w:sz w:val="18"/>
              </w:rPr>
              <w:br/>
            </w:r>
            <w:ins w:id="285" w:author="Dee Anne Ross" w:date="2018-07-24T13:12:00Z">
              <w:r>
                <w:rPr>
                  <w:rFonts w:asciiTheme="minorHAnsi" w:hAnsiTheme="minorHAnsi"/>
                  <w:sz w:val="18"/>
                </w:rPr>
                <w:t>R-value</w:t>
              </w:r>
            </w:ins>
          </w:p>
        </w:tc>
        <w:tc>
          <w:tcPr>
            <w:tcW w:w="1890" w:type="dxa"/>
            <w:vAlign w:val="bottom"/>
          </w:tcPr>
          <w:p w14:paraId="5BB0EC07" w14:textId="772F522E" w:rsidR="00BC7E4B" w:rsidRDefault="00BC7E4B" w:rsidP="006E5709">
            <w:pPr>
              <w:ind w:left="90"/>
              <w:jc w:val="center"/>
              <w:rPr>
                <w:rFonts w:asciiTheme="minorHAnsi" w:hAnsiTheme="minorHAnsi"/>
                <w:sz w:val="18"/>
              </w:rPr>
            </w:pPr>
            <w:ins w:id="286" w:author="Dee Anne Ross" w:date="2018-07-24T13:12:00Z">
              <w:r>
                <w:rPr>
                  <w:rFonts w:asciiTheme="minorHAnsi" w:hAnsiTheme="minorHAnsi"/>
                  <w:sz w:val="18"/>
                </w:rPr>
                <w:t xml:space="preserve">Ceiling Insulation </w:t>
              </w:r>
            </w:ins>
            <w:r w:rsidR="002E08F1">
              <w:rPr>
                <w:rFonts w:asciiTheme="minorHAnsi" w:hAnsiTheme="minorHAnsi"/>
                <w:sz w:val="18"/>
              </w:rPr>
              <w:br/>
            </w:r>
            <w:ins w:id="287" w:author="Dee Anne Ross" w:date="2018-07-24T13:12:00Z">
              <w:r>
                <w:rPr>
                  <w:rFonts w:asciiTheme="minorHAnsi" w:hAnsiTheme="minorHAnsi"/>
                  <w:sz w:val="18"/>
                </w:rPr>
                <w:t>R-value</w:t>
              </w:r>
            </w:ins>
          </w:p>
        </w:tc>
        <w:tc>
          <w:tcPr>
            <w:tcW w:w="1620" w:type="dxa"/>
            <w:vMerge/>
            <w:vAlign w:val="bottom"/>
          </w:tcPr>
          <w:p w14:paraId="2D5BA05C" w14:textId="77777777" w:rsidR="00BC7E4B" w:rsidRPr="00556C2C" w:rsidRDefault="00BC7E4B" w:rsidP="006E5709">
            <w:pPr>
              <w:ind w:left="90"/>
              <w:jc w:val="center"/>
              <w:rPr>
                <w:rFonts w:asciiTheme="minorHAnsi" w:hAnsiTheme="minorHAnsi"/>
                <w:sz w:val="18"/>
              </w:rPr>
            </w:pPr>
          </w:p>
        </w:tc>
        <w:tc>
          <w:tcPr>
            <w:tcW w:w="3510" w:type="dxa"/>
            <w:vMerge/>
          </w:tcPr>
          <w:p w14:paraId="2F23BEC4" w14:textId="77777777" w:rsidR="00BC7E4B" w:rsidRDefault="00BC7E4B" w:rsidP="006E5709">
            <w:pPr>
              <w:ind w:left="90"/>
              <w:jc w:val="center"/>
              <w:rPr>
                <w:rFonts w:asciiTheme="minorHAnsi" w:hAnsiTheme="minorHAnsi"/>
                <w:sz w:val="18"/>
              </w:rPr>
            </w:pPr>
          </w:p>
        </w:tc>
      </w:tr>
      <w:tr w:rsidR="002E08F1" w:rsidRPr="006B4D3D" w14:paraId="6DA6B32D" w14:textId="55D33ED3" w:rsidTr="00EB2332">
        <w:tc>
          <w:tcPr>
            <w:tcW w:w="1057" w:type="dxa"/>
            <w:vAlign w:val="bottom"/>
          </w:tcPr>
          <w:p w14:paraId="7070EFF1" w14:textId="77777777" w:rsidR="005A3ECD" w:rsidRPr="007B13B6" w:rsidRDefault="005A3ECD" w:rsidP="00F36F28">
            <w:pPr>
              <w:ind w:left="90"/>
              <w:jc w:val="center"/>
              <w:rPr>
                <w:rFonts w:asciiTheme="minorHAnsi" w:hAnsiTheme="minorHAnsi"/>
                <w:sz w:val="18"/>
                <w:szCs w:val="18"/>
              </w:rPr>
            </w:pPr>
          </w:p>
        </w:tc>
        <w:tc>
          <w:tcPr>
            <w:tcW w:w="1080" w:type="dxa"/>
            <w:vAlign w:val="bottom"/>
          </w:tcPr>
          <w:p w14:paraId="113FF9BC" w14:textId="77777777" w:rsidR="005A3ECD" w:rsidRPr="007B13B6" w:rsidRDefault="005A3ECD" w:rsidP="00F36F28">
            <w:pPr>
              <w:ind w:left="90"/>
              <w:jc w:val="center"/>
              <w:rPr>
                <w:rFonts w:asciiTheme="minorHAnsi" w:hAnsiTheme="minorHAnsi"/>
                <w:sz w:val="18"/>
                <w:szCs w:val="18"/>
              </w:rPr>
            </w:pPr>
          </w:p>
        </w:tc>
        <w:tc>
          <w:tcPr>
            <w:tcW w:w="1800" w:type="dxa"/>
            <w:vAlign w:val="bottom"/>
          </w:tcPr>
          <w:p w14:paraId="182EBEBE" w14:textId="77777777" w:rsidR="005A3ECD" w:rsidRPr="007B13B6" w:rsidRDefault="005A3ECD" w:rsidP="00F36F28">
            <w:pPr>
              <w:ind w:left="90"/>
              <w:jc w:val="center"/>
              <w:rPr>
                <w:rFonts w:asciiTheme="minorHAnsi" w:hAnsiTheme="minorHAnsi"/>
                <w:sz w:val="18"/>
                <w:szCs w:val="18"/>
              </w:rPr>
            </w:pPr>
          </w:p>
        </w:tc>
        <w:tc>
          <w:tcPr>
            <w:tcW w:w="1710" w:type="dxa"/>
            <w:vAlign w:val="bottom"/>
          </w:tcPr>
          <w:p w14:paraId="5834F6A4" w14:textId="1C984228" w:rsidR="005A3ECD" w:rsidRPr="007B13B6" w:rsidRDefault="005A3ECD" w:rsidP="00F36F28">
            <w:pPr>
              <w:ind w:left="90"/>
              <w:jc w:val="center"/>
              <w:rPr>
                <w:rFonts w:asciiTheme="minorHAnsi" w:hAnsiTheme="minorHAnsi"/>
                <w:sz w:val="18"/>
                <w:szCs w:val="18"/>
              </w:rPr>
            </w:pPr>
          </w:p>
        </w:tc>
        <w:tc>
          <w:tcPr>
            <w:tcW w:w="1710" w:type="dxa"/>
            <w:vAlign w:val="bottom"/>
          </w:tcPr>
          <w:p w14:paraId="2E6FA84B" w14:textId="77777777" w:rsidR="005A3ECD" w:rsidRPr="007B13B6" w:rsidRDefault="005A3ECD" w:rsidP="00F36F28">
            <w:pPr>
              <w:ind w:left="90"/>
              <w:jc w:val="center"/>
              <w:rPr>
                <w:rFonts w:asciiTheme="minorHAnsi" w:hAnsiTheme="minorHAnsi"/>
                <w:sz w:val="18"/>
                <w:szCs w:val="18"/>
              </w:rPr>
            </w:pPr>
          </w:p>
        </w:tc>
        <w:tc>
          <w:tcPr>
            <w:tcW w:w="1890" w:type="dxa"/>
            <w:vAlign w:val="bottom"/>
          </w:tcPr>
          <w:p w14:paraId="02E6E8CB" w14:textId="69BDB903" w:rsidR="005A3ECD" w:rsidRPr="007B13B6" w:rsidRDefault="005A3ECD" w:rsidP="00F36F28">
            <w:pPr>
              <w:ind w:left="90"/>
              <w:jc w:val="center"/>
              <w:rPr>
                <w:rFonts w:asciiTheme="minorHAnsi" w:hAnsiTheme="minorHAnsi"/>
                <w:sz w:val="18"/>
                <w:szCs w:val="18"/>
              </w:rPr>
            </w:pPr>
          </w:p>
        </w:tc>
        <w:tc>
          <w:tcPr>
            <w:tcW w:w="1620" w:type="dxa"/>
            <w:vAlign w:val="bottom"/>
          </w:tcPr>
          <w:p w14:paraId="6F7D66D8" w14:textId="77777777" w:rsidR="005A3ECD" w:rsidRPr="007B13B6" w:rsidRDefault="005A3ECD" w:rsidP="00F36F28">
            <w:pPr>
              <w:ind w:left="90"/>
              <w:jc w:val="center"/>
              <w:rPr>
                <w:rFonts w:asciiTheme="minorHAnsi" w:hAnsiTheme="minorHAnsi"/>
                <w:sz w:val="18"/>
                <w:szCs w:val="18"/>
              </w:rPr>
            </w:pPr>
          </w:p>
        </w:tc>
        <w:tc>
          <w:tcPr>
            <w:tcW w:w="3510" w:type="dxa"/>
            <w:vAlign w:val="bottom"/>
          </w:tcPr>
          <w:p w14:paraId="241E0AEE" w14:textId="77777777" w:rsidR="005A3ECD" w:rsidRPr="007B13B6" w:rsidRDefault="005A3ECD" w:rsidP="00F36F28">
            <w:pPr>
              <w:ind w:left="90"/>
              <w:jc w:val="center"/>
              <w:rPr>
                <w:rFonts w:asciiTheme="minorHAnsi" w:hAnsiTheme="minorHAnsi"/>
                <w:sz w:val="18"/>
                <w:szCs w:val="18"/>
              </w:rPr>
            </w:pPr>
          </w:p>
        </w:tc>
      </w:tr>
      <w:tr w:rsidR="005959F4" w:rsidRPr="006B4D3D" w14:paraId="590AC5D0" w14:textId="77777777" w:rsidTr="00EB2332">
        <w:tc>
          <w:tcPr>
            <w:tcW w:w="1057" w:type="dxa"/>
            <w:vAlign w:val="bottom"/>
          </w:tcPr>
          <w:p w14:paraId="4334B5C6" w14:textId="77777777" w:rsidR="005959F4" w:rsidRPr="007B13B6" w:rsidRDefault="005959F4" w:rsidP="00F36F28">
            <w:pPr>
              <w:ind w:left="90"/>
              <w:jc w:val="center"/>
              <w:rPr>
                <w:rFonts w:asciiTheme="minorHAnsi" w:hAnsiTheme="minorHAnsi"/>
                <w:sz w:val="18"/>
                <w:szCs w:val="18"/>
              </w:rPr>
            </w:pPr>
          </w:p>
        </w:tc>
        <w:tc>
          <w:tcPr>
            <w:tcW w:w="1080" w:type="dxa"/>
            <w:vAlign w:val="bottom"/>
          </w:tcPr>
          <w:p w14:paraId="582E36CF" w14:textId="77777777" w:rsidR="005959F4" w:rsidRPr="007B13B6" w:rsidRDefault="005959F4" w:rsidP="00F36F28">
            <w:pPr>
              <w:ind w:left="90"/>
              <w:jc w:val="center"/>
              <w:rPr>
                <w:rFonts w:asciiTheme="minorHAnsi" w:hAnsiTheme="minorHAnsi"/>
                <w:sz w:val="18"/>
                <w:szCs w:val="18"/>
              </w:rPr>
            </w:pPr>
          </w:p>
        </w:tc>
        <w:tc>
          <w:tcPr>
            <w:tcW w:w="1800" w:type="dxa"/>
            <w:vAlign w:val="bottom"/>
          </w:tcPr>
          <w:p w14:paraId="7FF980C8"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21CE73D7" w14:textId="77777777" w:rsidR="005959F4" w:rsidRPr="007B13B6" w:rsidRDefault="005959F4" w:rsidP="00F36F28">
            <w:pPr>
              <w:ind w:left="90"/>
              <w:jc w:val="center"/>
              <w:rPr>
                <w:rFonts w:asciiTheme="minorHAnsi" w:hAnsiTheme="minorHAnsi"/>
                <w:sz w:val="18"/>
                <w:szCs w:val="18"/>
              </w:rPr>
            </w:pPr>
          </w:p>
        </w:tc>
        <w:tc>
          <w:tcPr>
            <w:tcW w:w="1710" w:type="dxa"/>
            <w:vAlign w:val="bottom"/>
          </w:tcPr>
          <w:p w14:paraId="083ECA43" w14:textId="77777777" w:rsidR="005959F4" w:rsidRPr="007B13B6" w:rsidRDefault="005959F4" w:rsidP="00F36F28">
            <w:pPr>
              <w:ind w:left="90"/>
              <w:jc w:val="center"/>
              <w:rPr>
                <w:rFonts w:asciiTheme="minorHAnsi" w:hAnsiTheme="minorHAnsi"/>
                <w:sz w:val="18"/>
                <w:szCs w:val="18"/>
              </w:rPr>
            </w:pPr>
          </w:p>
        </w:tc>
        <w:tc>
          <w:tcPr>
            <w:tcW w:w="1890" w:type="dxa"/>
            <w:vAlign w:val="bottom"/>
          </w:tcPr>
          <w:p w14:paraId="6BE226EE" w14:textId="77777777" w:rsidR="005959F4" w:rsidRPr="007B13B6" w:rsidRDefault="005959F4" w:rsidP="00F36F28">
            <w:pPr>
              <w:ind w:left="90"/>
              <w:jc w:val="center"/>
              <w:rPr>
                <w:rFonts w:asciiTheme="minorHAnsi" w:hAnsiTheme="minorHAnsi"/>
                <w:sz w:val="18"/>
                <w:szCs w:val="18"/>
              </w:rPr>
            </w:pPr>
          </w:p>
        </w:tc>
        <w:tc>
          <w:tcPr>
            <w:tcW w:w="1620" w:type="dxa"/>
            <w:vAlign w:val="bottom"/>
          </w:tcPr>
          <w:p w14:paraId="5DFC7A4F" w14:textId="77777777" w:rsidR="005959F4" w:rsidRPr="007B13B6" w:rsidRDefault="005959F4" w:rsidP="00F36F28">
            <w:pPr>
              <w:ind w:left="90"/>
              <w:jc w:val="center"/>
              <w:rPr>
                <w:rFonts w:asciiTheme="minorHAnsi" w:hAnsiTheme="minorHAnsi"/>
                <w:sz w:val="18"/>
                <w:szCs w:val="18"/>
              </w:rPr>
            </w:pPr>
          </w:p>
        </w:tc>
        <w:tc>
          <w:tcPr>
            <w:tcW w:w="3510" w:type="dxa"/>
            <w:vAlign w:val="bottom"/>
          </w:tcPr>
          <w:p w14:paraId="39ED20A9" w14:textId="77777777" w:rsidR="005959F4" w:rsidRPr="007B13B6" w:rsidRDefault="005959F4" w:rsidP="00F36F28">
            <w:pPr>
              <w:ind w:left="90"/>
              <w:jc w:val="center"/>
              <w:rPr>
                <w:rFonts w:asciiTheme="minorHAnsi" w:hAnsiTheme="minorHAnsi"/>
                <w:sz w:val="18"/>
                <w:szCs w:val="18"/>
              </w:rPr>
            </w:pPr>
          </w:p>
        </w:tc>
      </w:tr>
      <w:tr w:rsidR="00CF66AD" w:rsidRPr="006B4D3D" w14:paraId="64C6648D" w14:textId="46EBA5B8" w:rsidTr="002E08F1">
        <w:tc>
          <w:tcPr>
            <w:tcW w:w="14377" w:type="dxa"/>
            <w:gridSpan w:val="8"/>
          </w:tcPr>
          <w:p w14:paraId="57009472" w14:textId="77777777" w:rsidR="00CF66AD" w:rsidRPr="00885DB0" w:rsidRDefault="00CF66AD" w:rsidP="00885DB0">
            <w:pPr>
              <w:keepNext/>
              <w:tabs>
                <w:tab w:val="left" w:pos="540"/>
                <w:tab w:val="left" w:pos="900"/>
                <w:tab w:val="left" w:pos="3420"/>
              </w:tabs>
              <w:rPr>
                <w:rFonts w:ascii="Calibri" w:hAnsi="Calibri"/>
                <w:b/>
                <w:sz w:val="18"/>
                <w:szCs w:val="18"/>
              </w:rPr>
            </w:pPr>
            <w:r w:rsidRPr="00885DB0">
              <w:rPr>
                <w:rFonts w:ascii="Calibri" w:hAnsi="Calibri"/>
                <w:b/>
                <w:sz w:val="18"/>
                <w:szCs w:val="18"/>
              </w:rPr>
              <w:lastRenderedPageBreak/>
              <w:t>Note:</w:t>
            </w:r>
          </w:p>
          <w:p w14:paraId="49BF08CD" w14:textId="77777777" w:rsidR="00951D7E"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ins w:id="288" w:author="Dee Anne Ross" w:date="2018-08-23T09:07:00Z"/>
                <w:rFonts w:ascii="Calibri" w:hAnsi="Calibri"/>
                <w:noProof/>
                <w:sz w:val="18"/>
                <w:szCs w:val="20"/>
              </w:rPr>
            </w:pPr>
            <w:ins w:id="289" w:author="Dee Anne Ross" w:date="2018-08-23T09:07:00Z">
              <w:r w:rsidRPr="00482AFE">
                <w:rPr>
                  <w:rFonts w:ascii="Calibri" w:hAnsi="Calibri"/>
                  <w:noProof/>
                  <w:sz w:val="18"/>
                  <w:szCs w:val="20"/>
                </w:rPr>
                <w:t>Cathedral ceilings cannot comply with prescriptive requirements. Performance compliance is required.</w:t>
              </w:r>
            </w:ins>
          </w:p>
          <w:p w14:paraId="2F677915" w14:textId="77777777" w:rsidR="007B13B6" w:rsidRPr="00482AFE" w:rsidRDefault="00951D7E"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ins w:id="290" w:author="Dee Anne Ross" w:date="2018-08-23T09:19:00Z"/>
                <w:rFonts w:ascii="Calibri" w:hAnsi="Calibri"/>
                <w:noProof/>
                <w:sz w:val="18"/>
                <w:szCs w:val="20"/>
              </w:rPr>
            </w:pPr>
            <w:ins w:id="291" w:author="Dee Anne Ross" w:date="2018-08-23T09:08:00Z">
              <w:r w:rsidRPr="00482AFE">
                <w:rPr>
                  <w:rFonts w:ascii="Calibri" w:hAnsi="Calibri"/>
                  <w:noProof/>
                  <w:sz w:val="18"/>
                  <w:szCs w:val="20"/>
                </w:rPr>
                <w:t xml:space="preserve">Option B requires below deck insulation </w:t>
              </w:r>
            </w:ins>
            <w:ins w:id="292" w:author="Dee Anne Ross" w:date="2018-08-23T09:09:00Z">
              <w:r w:rsidRPr="00482AFE">
                <w:rPr>
                  <w:rFonts w:ascii="Calibri" w:hAnsi="Calibri"/>
                  <w:noProof/>
                  <w:sz w:val="18"/>
                  <w:szCs w:val="20"/>
                </w:rPr>
                <w:t xml:space="preserve">in climate zones </w:t>
              </w:r>
            </w:ins>
            <w:ins w:id="293" w:author="Dee Anne Ross" w:date="2018-08-23T09:10:00Z">
              <w:r w:rsidRPr="00482AFE">
                <w:rPr>
                  <w:rFonts w:ascii="Calibri" w:hAnsi="Calibri"/>
                  <w:noProof/>
                  <w:sz w:val="18"/>
                  <w:szCs w:val="20"/>
                </w:rPr>
                <w:t>4</w:t>
              </w:r>
            </w:ins>
            <w:ins w:id="294" w:author="Dee Anne Ross" w:date="2018-08-23T09:09:00Z">
              <w:r w:rsidRPr="00482AFE">
                <w:rPr>
                  <w:rFonts w:ascii="Calibri" w:hAnsi="Calibri"/>
                  <w:noProof/>
                  <w:sz w:val="18"/>
                  <w:szCs w:val="20"/>
                </w:rPr>
                <w:t xml:space="preserve"> and 8-1</w:t>
              </w:r>
            </w:ins>
            <w:ins w:id="295" w:author="Dee Anne Ross" w:date="2018-08-23T09:10:00Z">
              <w:r w:rsidRPr="00482AFE">
                <w:rPr>
                  <w:rFonts w:ascii="Calibri" w:hAnsi="Calibri"/>
                  <w:noProof/>
                  <w:sz w:val="18"/>
                  <w:szCs w:val="20"/>
                </w:rPr>
                <w:t>6</w:t>
              </w:r>
            </w:ins>
            <w:ins w:id="296" w:author="Dee Anne Ross" w:date="2018-08-23T09:09:00Z">
              <w:r w:rsidRPr="00482AFE">
                <w:rPr>
                  <w:rFonts w:ascii="Calibri" w:hAnsi="Calibri"/>
                  <w:noProof/>
                  <w:sz w:val="18"/>
                  <w:szCs w:val="20"/>
                </w:rPr>
                <w:t>. An air space is required if below deck insulation is required.</w:t>
              </w:r>
            </w:ins>
          </w:p>
          <w:p w14:paraId="7CBC0F3B" w14:textId="4895A1A8" w:rsidR="00D74E69" w:rsidRPr="00482AFE" w:rsidDel="00951D7E" w:rsidRDefault="00D74E69" w:rsidP="00482AFE">
            <w:pPr>
              <w:keepNext/>
              <w:numPr>
                <w:ilvl w:val="0"/>
                <w:numId w:val="1"/>
              </w:numPr>
              <w:tabs>
                <w:tab w:val="left" w:pos="342"/>
                <w:tab w:val="left" w:pos="2700"/>
                <w:tab w:val="left" w:pos="3420"/>
                <w:tab w:val="left" w:pos="3780"/>
                <w:tab w:val="left" w:pos="5760"/>
                <w:tab w:val="left" w:pos="7212"/>
              </w:tabs>
              <w:spacing w:line="276" w:lineRule="auto"/>
              <w:ind w:left="540" w:hanging="225"/>
              <w:rPr>
                <w:del w:id="297" w:author="Dee Anne Ross" w:date="2018-08-21T14:42:00Z"/>
                <w:rFonts w:ascii="Calibri" w:hAnsi="Calibri"/>
                <w:noProof/>
                <w:sz w:val="18"/>
                <w:szCs w:val="20"/>
              </w:rPr>
            </w:pPr>
            <w:del w:id="298" w:author="Dee Anne Ross" w:date="2018-08-23T09:11:00Z">
              <w:r w:rsidRPr="00482AFE" w:rsidDel="00951D7E">
                <w:rPr>
                  <w:rFonts w:ascii="Calibri" w:hAnsi="Calibri"/>
                  <w:noProof/>
                  <w:sz w:val="18"/>
                  <w:szCs w:val="20"/>
                </w:rPr>
                <w:delText>When below roof deck insulation is required, an air space is required.</w:delText>
              </w:r>
            </w:del>
          </w:p>
          <w:p w14:paraId="59416CD1" w14:textId="0A039BDD" w:rsidR="00CF66AD" w:rsidRPr="00D74E69" w:rsidRDefault="00951D7E" w:rsidP="00482AFE">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b/>
                <w:sz w:val="18"/>
                <w:szCs w:val="18"/>
              </w:rPr>
            </w:pPr>
            <w:ins w:id="299" w:author="Dee Anne Ross" w:date="2018-08-23T09:11:00Z">
              <w:r w:rsidRPr="00482AFE">
                <w:rPr>
                  <w:rFonts w:ascii="Calibri" w:hAnsi="Calibri"/>
                  <w:noProof/>
                  <w:sz w:val="18"/>
                  <w:szCs w:val="20"/>
                </w:rPr>
                <w:t>Option C requires heating and cooling ducts be located inside the conditioned space.</w:t>
              </w:r>
            </w:ins>
            <w:del w:id="300" w:author="Dee Anne Ross" w:date="2018-08-21T14:42:00Z">
              <w:r w:rsidR="00CF66AD" w:rsidRPr="00D74E69" w:rsidDel="008862E9">
                <w:rPr>
                  <w:rFonts w:ascii="Calibri" w:hAnsi="Calibri"/>
                  <w:sz w:val="18"/>
                  <w:szCs w:val="18"/>
                </w:rPr>
                <w:delText>Where insulation is installed above the roofing membrane, or above the layer used to seal the roof from water penetration, the insulation shall have a maximum water absorption of 0.3 percent by volume when tested according to ASTM Standard C272</w:delText>
              </w:r>
            </w:del>
            <w:del w:id="301" w:author="Dee Anne Ross" w:date="2018-08-23T09:19:00Z">
              <w:r w:rsidR="00CF66AD" w:rsidRPr="00D74E69" w:rsidDel="007B13B6">
                <w:rPr>
                  <w:rFonts w:ascii="Calibri" w:hAnsi="Calibri"/>
                  <w:sz w:val="18"/>
                  <w:szCs w:val="18"/>
                </w:rPr>
                <w:delText>.</w:delText>
              </w:r>
            </w:del>
          </w:p>
        </w:tc>
      </w:tr>
    </w:tbl>
    <w:p w14:paraId="308DB224" w14:textId="77777777" w:rsidR="00165056" w:rsidRDefault="00165056" w:rsidP="00733B40">
      <w:pPr>
        <w:rPr>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9"/>
        <w:gridCol w:w="975"/>
        <w:gridCol w:w="743"/>
        <w:gridCol w:w="1119"/>
        <w:gridCol w:w="973"/>
        <w:gridCol w:w="1242"/>
        <w:gridCol w:w="1328"/>
        <w:gridCol w:w="1240"/>
        <w:gridCol w:w="1240"/>
        <w:gridCol w:w="1152"/>
        <w:gridCol w:w="1417"/>
        <w:gridCol w:w="1240"/>
        <w:gridCol w:w="975"/>
      </w:tblGrid>
      <w:tr w:rsidR="008A34AB" w:rsidRPr="005959F4" w14:paraId="308DB226" w14:textId="77777777" w:rsidTr="002143D8">
        <w:trPr>
          <w:trHeight w:val="327"/>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25" w14:textId="09085F92" w:rsidR="008A34AB" w:rsidRPr="005959F4" w:rsidRDefault="008A34AB" w:rsidP="007F276B">
            <w:pPr>
              <w:keepNext/>
              <w:rPr>
                <w:rFonts w:ascii="Calibri" w:hAnsi="Calibri"/>
                <w:b/>
                <w:sz w:val="18"/>
                <w:szCs w:val="18"/>
              </w:rPr>
            </w:pPr>
            <w:r w:rsidRPr="005959F4">
              <w:rPr>
                <w:rFonts w:ascii="Calibri" w:eastAsia="Calibri" w:hAnsi="Calibri"/>
                <w:b/>
                <w:sz w:val="18"/>
                <w:szCs w:val="18"/>
              </w:rPr>
              <w:t xml:space="preserve">G. </w:t>
            </w:r>
            <w:r w:rsidR="00FA331A" w:rsidRPr="005959F4">
              <w:rPr>
                <w:rFonts w:ascii="Calibri" w:eastAsia="Calibri" w:hAnsi="Calibri"/>
                <w:b/>
                <w:sz w:val="18"/>
                <w:szCs w:val="18"/>
              </w:rPr>
              <w:t>Roofing Products</w:t>
            </w:r>
            <w:r w:rsidRPr="005959F4">
              <w:rPr>
                <w:rFonts w:ascii="Calibri" w:eastAsia="Calibri" w:hAnsi="Calibri"/>
                <w:b/>
                <w:sz w:val="18"/>
                <w:szCs w:val="18"/>
              </w:rPr>
              <w:t xml:space="preserve"> (</w:t>
            </w:r>
            <w:r w:rsidR="00FA331A" w:rsidRPr="005959F4">
              <w:rPr>
                <w:rFonts w:ascii="Calibri" w:eastAsia="Calibri" w:hAnsi="Calibri"/>
                <w:b/>
                <w:sz w:val="18"/>
                <w:szCs w:val="18"/>
              </w:rPr>
              <w:t>Cool Roof</w:t>
            </w:r>
            <w:r w:rsidRPr="005959F4">
              <w:rPr>
                <w:rFonts w:ascii="Calibri" w:eastAsia="Calibri" w:hAnsi="Calibri"/>
                <w:b/>
                <w:sz w:val="18"/>
                <w:szCs w:val="18"/>
              </w:rPr>
              <w:t xml:space="preserve">) </w:t>
            </w:r>
            <w:r w:rsidRPr="005959F4">
              <w:rPr>
                <w:rFonts w:ascii="Calibri" w:eastAsia="Calibri" w:hAnsi="Calibri"/>
                <w:sz w:val="18"/>
                <w:szCs w:val="18"/>
              </w:rPr>
              <w:t>(Section 150.1(c)11)</w:t>
            </w:r>
          </w:p>
        </w:tc>
      </w:tr>
      <w:tr w:rsidR="008A34AB" w:rsidRPr="005959F4" w14:paraId="308DB234" w14:textId="77777777" w:rsidTr="002143D8">
        <w:trPr>
          <w:trHeight w:val="240"/>
        </w:trPr>
        <w:tc>
          <w:tcPr>
            <w:tcW w:w="738" w:type="dxa"/>
            <w:tcBorders>
              <w:top w:val="single" w:sz="4" w:space="0" w:color="auto"/>
              <w:left w:val="single" w:sz="4" w:space="0" w:color="auto"/>
              <w:bottom w:val="single" w:sz="4" w:space="0" w:color="auto"/>
              <w:right w:val="single" w:sz="4" w:space="0" w:color="auto"/>
            </w:tcBorders>
            <w:vAlign w:val="center"/>
          </w:tcPr>
          <w:p w14:paraId="308DB227"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01</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28"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02</w:t>
            </w:r>
          </w:p>
        </w:tc>
        <w:tc>
          <w:tcPr>
            <w:tcW w:w="753" w:type="dxa"/>
            <w:tcBorders>
              <w:top w:val="single" w:sz="4" w:space="0" w:color="auto"/>
              <w:left w:val="single" w:sz="4" w:space="0" w:color="auto"/>
              <w:bottom w:val="single" w:sz="4" w:space="0" w:color="auto"/>
              <w:right w:val="single" w:sz="4" w:space="0" w:color="auto"/>
            </w:tcBorders>
            <w:shd w:val="clear" w:color="auto" w:fill="auto"/>
            <w:vAlign w:val="center"/>
          </w:tcPr>
          <w:p w14:paraId="308DB229"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03</w:t>
            </w:r>
          </w:p>
        </w:tc>
        <w:tc>
          <w:tcPr>
            <w:tcW w:w="1137" w:type="dxa"/>
            <w:tcBorders>
              <w:top w:val="single" w:sz="4" w:space="0" w:color="auto"/>
              <w:left w:val="single" w:sz="4" w:space="0" w:color="auto"/>
              <w:bottom w:val="single" w:sz="4" w:space="0" w:color="auto"/>
              <w:right w:val="single" w:sz="4" w:space="0" w:color="auto"/>
            </w:tcBorders>
            <w:shd w:val="clear" w:color="auto" w:fill="auto"/>
            <w:vAlign w:val="center"/>
          </w:tcPr>
          <w:p w14:paraId="308DB22A"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04</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308DB22B"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05</w:t>
            </w:r>
          </w:p>
        </w:tc>
        <w:tc>
          <w:tcPr>
            <w:tcW w:w="1262" w:type="dxa"/>
            <w:tcBorders>
              <w:top w:val="single" w:sz="4" w:space="0" w:color="auto"/>
              <w:left w:val="single" w:sz="4" w:space="0" w:color="auto"/>
              <w:bottom w:val="single" w:sz="4" w:space="0" w:color="auto"/>
              <w:right w:val="single" w:sz="4" w:space="0" w:color="auto"/>
            </w:tcBorders>
            <w:shd w:val="clear" w:color="auto" w:fill="auto"/>
            <w:vAlign w:val="center"/>
          </w:tcPr>
          <w:p w14:paraId="308DB22C"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center"/>
          </w:tcPr>
          <w:p w14:paraId="308DB22D"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sz w:val="18"/>
              </w:rPr>
            </w:pPr>
            <w:r w:rsidRPr="004358FA">
              <w:rPr>
                <w:rFonts w:asciiTheme="minorHAnsi" w:hAnsiTheme="minorHAnsi"/>
                <w:b w:val="0"/>
                <w:sz w:val="18"/>
              </w:rPr>
              <w:t>07</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E"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08</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2F" w14:textId="77777777" w:rsidR="008A34AB" w:rsidRPr="005959F4" w:rsidRDefault="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09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center"/>
          </w:tcPr>
          <w:p w14:paraId="308DB230"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14:paraId="308DB231"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11</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08DB232"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12</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308DB233" w14:textId="77777777" w:rsidR="008A34AB" w:rsidRPr="004358FA" w:rsidRDefault="008A34AB">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13</w:t>
            </w:r>
          </w:p>
        </w:tc>
      </w:tr>
      <w:tr w:rsidR="008A34AB" w:rsidRPr="005959F4" w14:paraId="308DB23D" w14:textId="77777777" w:rsidTr="002143D8">
        <w:trPr>
          <w:trHeight w:val="149"/>
        </w:trPr>
        <w:tc>
          <w:tcPr>
            <w:tcW w:w="738" w:type="dxa"/>
            <w:vMerge w:val="restart"/>
            <w:tcBorders>
              <w:top w:val="single" w:sz="4" w:space="0" w:color="auto"/>
              <w:left w:val="single" w:sz="4" w:space="0" w:color="auto"/>
              <w:bottom w:val="single" w:sz="4" w:space="0" w:color="auto"/>
              <w:right w:val="single" w:sz="4" w:space="0" w:color="auto"/>
            </w:tcBorders>
            <w:vAlign w:val="bottom"/>
          </w:tcPr>
          <w:p w14:paraId="308DB235" w14:textId="77777777" w:rsidR="008A34AB" w:rsidRPr="005959F4" w:rsidRDefault="008A34AB" w:rsidP="008A34AB">
            <w:pPr>
              <w:keepNext/>
              <w:tabs>
                <w:tab w:val="left" w:pos="7200"/>
                <w:tab w:val="left" w:pos="9990"/>
                <w:tab w:val="left" w:pos="10980"/>
                <w:tab w:val="right" w:pos="11430"/>
              </w:tabs>
              <w:jc w:val="center"/>
              <w:rPr>
                <w:rFonts w:asciiTheme="minorHAnsi" w:hAnsiTheme="minorHAnsi"/>
                <w:noProof/>
                <w:sz w:val="18"/>
                <w:szCs w:val="18"/>
              </w:rPr>
            </w:pPr>
            <w:r w:rsidRPr="005959F4">
              <w:rPr>
                <w:rFonts w:asciiTheme="minorHAnsi" w:hAnsiTheme="minorHAnsi"/>
                <w:noProof/>
                <w:sz w:val="18"/>
                <w:szCs w:val="18"/>
              </w:rPr>
              <w:t>Tag/ID</w:t>
            </w:r>
          </w:p>
        </w:tc>
        <w:tc>
          <w:tcPr>
            <w:tcW w:w="990"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6" w14:textId="20D6DEF2" w:rsidR="008A34AB" w:rsidRPr="005959F4" w:rsidRDefault="00437C59" w:rsidP="00437C59">
            <w:pPr>
              <w:keepNext/>
              <w:tabs>
                <w:tab w:val="left" w:pos="7200"/>
                <w:tab w:val="left" w:pos="9990"/>
                <w:tab w:val="left" w:pos="10980"/>
                <w:tab w:val="right" w:pos="11430"/>
              </w:tabs>
              <w:jc w:val="center"/>
              <w:rPr>
                <w:rFonts w:asciiTheme="minorHAnsi" w:hAnsiTheme="minorHAnsi"/>
                <w:noProof/>
                <w:sz w:val="18"/>
                <w:szCs w:val="18"/>
              </w:rPr>
            </w:pPr>
            <w:del w:id="302" w:author="Dee Anne Ross" w:date="2018-07-24T08:35:00Z">
              <w:r w:rsidRPr="005959F4" w:rsidDel="00437C59">
                <w:rPr>
                  <w:rFonts w:asciiTheme="minorHAnsi" w:hAnsiTheme="minorHAnsi"/>
                  <w:noProof/>
                  <w:sz w:val="18"/>
                  <w:szCs w:val="18"/>
                </w:rPr>
                <w:delText>Mass Roof 25 lb/ft</w:delText>
              </w:r>
              <w:r w:rsidRPr="005959F4" w:rsidDel="00437C59">
                <w:rPr>
                  <w:rFonts w:asciiTheme="minorHAnsi" w:hAnsiTheme="minorHAnsi"/>
                  <w:noProof/>
                  <w:sz w:val="18"/>
                  <w:szCs w:val="18"/>
                  <w:vertAlign w:val="superscript"/>
                </w:rPr>
                <w:delText xml:space="preserve">2 </w:delText>
              </w:r>
              <w:r w:rsidRPr="005959F4" w:rsidDel="00437C59">
                <w:rPr>
                  <w:rFonts w:asciiTheme="minorHAnsi" w:hAnsiTheme="minorHAnsi"/>
                  <w:noProof/>
                  <w:sz w:val="18"/>
                  <w:szCs w:val="18"/>
                </w:rPr>
                <w:delText xml:space="preserve">or greater </w:delText>
              </w:r>
            </w:del>
            <w:ins w:id="303" w:author="Dee Anne Ross" w:date="2018-07-24T08:35:00Z">
              <w:r w:rsidRPr="005959F4">
                <w:rPr>
                  <w:rFonts w:asciiTheme="minorHAnsi" w:hAnsiTheme="minorHAnsi"/>
                  <w:noProof/>
                  <w:sz w:val="18"/>
                  <w:szCs w:val="18"/>
                </w:rPr>
                <w:t>Exception</w:t>
              </w:r>
            </w:ins>
          </w:p>
        </w:tc>
        <w:tc>
          <w:tcPr>
            <w:tcW w:w="753"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7" w14:textId="1CD6BD63" w:rsidR="008A34AB" w:rsidRPr="004358FA" w:rsidRDefault="008A34AB" w:rsidP="00E330C2">
            <w:pPr>
              <w:keepNext/>
              <w:tabs>
                <w:tab w:val="left" w:pos="7200"/>
                <w:tab w:val="left" w:pos="9990"/>
                <w:tab w:val="left" w:pos="10980"/>
                <w:tab w:val="right" w:pos="11430"/>
              </w:tabs>
              <w:jc w:val="center"/>
              <w:rPr>
                <w:rFonts w:asciiTheme="minorHAnsi" w:hAnsiTheme="minorHAnsi"/>
                <w:b/>
                <w:sz w:val="18"/>
              </w:rPr>
            </w:pPr>
            <w:r w:rsidRPr="005959F4">
              <w:rPr>
                <w:rFonts w:asciiTheme="minorHAnsi" w:hAnsiTheme="minorHAnsi"/>
                <w:noProof/>
                <w:sz w:val="18"/>
                <w:szCs w:val="18"/>
              </w:rPr>
              <w:t>Roof Pitch</w:t>
            </w:r>
            <w:del w:id="304" w:author="Dee Anne Ross" w:date="2018-08-22T15:14:00Z">
              <w:r w:rsidR="00D74E69" w:rsidRPr="005959F4" w:rsidDel="00E330C2">
                <w:rPr>
                  <w:rFonts w:asciiTheme="minorHAnsi" w:hAnsiTheme="minorHAnsi"/>
                  <w:noProof/>
                  <w:sz w:val="18"/>
                  <w:szCs w:val="18"/>
                </w:rPr>
                <w:delText xml:space="preserve"> </w:delText>
              </w:r>
            </w:del>
          </w:p>
        </w:tc>
        <w:tc>
          <w:tcPr>
            <w:tcW w:w="1137"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8" w14:textId="6F15EAEF"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5959F4">
              <w:rPr>
                <w:rFonts w:asciiTheme="minorHAnsi" w:hAnsiTheme="minorHAnsi"/>
                <w:b w:val="0"/>
                <w:color w:val="auto"/>
                <w:sz w:val="18"/>
                <w:szCs w:val="18"/>
              </w:rPr>
              <w:t xml:space="preserve">Method of </w:t>
            </w:r>
            <w:r w:rsidR="002143D8" w:rsidRPr="005959F4">
              <w:rPr>
                <w:rFonts w:asciiTheme="minorHAnsi" w:hAnsiTheme="minorHAnsi"/>
                <w:b w:val="0"/>
                <w:color w:val="auto"/>
                <w:sz w:val="18"/>
                <w:szCs w:val="18"/>
              </w:rPr>
              <w:t>C</w:t>
            </w:r>
            <w:r w:rsidRPr="005959F4">
              <w:rPr>
                <w:rFonts w:asciiTheme="minorHAnsi" w:hAnsiTheme="minorHAnsi"/>
                <w:b w:val="0"/>
                <w:color w:val="auto"/>
                <w:sz w:val="18"/>
                <w:szCs w:val="18"/>
              </w:rPr>
              <w:t>ompliance</w:t>
            </w:r>
          </w:p>
        </w:tc>
        <w:tc>
          <w:tcPr>
            <w:tcW w:w="988"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9"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62" w:type="dxa"/>
            <w:vMerge w:val="restart"/>
            <w:tcBorders>
              <w:top w:val="single" w:sz="4" w:space="0" w:color="auto"/>
              <w:left w:val="single" w:sz="4" w:space="0" w:color="auto"/>
              <w:bottom w:val="single" w:sz="4" w:space="0" w:color="auto"/>
              <w:right w:val="single" w:sz="4" w:space="0" w:color="auto"/>
            </w:tcBorders>
            <w:shd w:val="clear" w:color="auto" w:fill="auto"/>
            <w:vAlign w:val="bottom"/>
          </w:tcPr>
          <w:p w14:paraId="308DB23A" w14:textId="77777777" w:rsidR="008A34AB" w:rsidRPr="005959F4"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CRRC Product ID Number</w:t>
            </w:r>
          </w:p>
        </w:tc>
        <w:tc>
          <w:tcPr>
            <w:tcW w:w="5040" w:type="dxa"/>
            <w:gridSpan w:val="4"/>
            <w:tcBorders>
              <w:top w:val="single" w:sz="4" w:space="0" w:color="auto"/>
              <w:left w:val="single" w:sz="4" w:space="0" w:color="auto"/>
              <w:bottom w:val="single" w:sz="4" w:space="0" w:color="auto"/>
              <w:right w:val="single" w:sz="4" w:space="0" w:color="auto"/>
            </w:tcBorders>
            <w:shd w:val="clear" w:color="auto" w:fill="auto"/>
            <w:vAlign w:val="bottom"/>
          </w:tcPr>
          <w:p w14:paraId="308DB23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690" w:type="dxa"/>
            <w:gridSpan w:val="3"/>
            <w:tcBorders>
              <w:top w:val="single" w:sz="4" w:space="0" w:color="auto"/>
              <w:left w:val="single" w:sz="4" w:space="0" w:color="auto"/>
              <w:bottom w:val="single" w:sz="4" w:space="0" w:color="auto"/>
              <w:right w:val="single" w:sz="4" w:space="0" w:color="auto"/>
            </w:tcBorders>
            <w:shd w:val="clear" w:color="auto" w:fill="auto"/>
            <w:vAlign w:val="bottom"/>
          </w:tcPr>
          <w:p w14:paraId="308DB23C"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rsidRPr="005959F4" w14:paraId="308DB24C" w14:textId="77777777" w:rsidTr="002143D8">
        <w:trPr>
          <w:trHeight w:val="482"/>
        </w:trPr>
        <w:tc>
          <w:tcPr>
            <w:tcW w:w="738" w:type="dxa"/>
            <w:vMerge/>
            <w:tcBorders>
              <w:top w:val="single" w:sz="4" w:space="0" w:color="auto"/>
              <w:left w:val="single" w:sz="4" w:space="0" w:color="auto"/>
              <w:bottom w:val="single" w:sz="4" w:space="0" w:color="auto"/>
              <w:right w:val="single" w:sz="4" w:space="0" w:color="auto"/>
            </w:tcBorders>
          </w:tcPr>
          <w:p w14:paraId="308DB23E"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990"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3F"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753"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0" w14:textId="77777777" w:rsidR="008A34AB" w:rsidRPr="005959F4" w:rsidRDefault="008A34AB" w:rsidP="00165056">
            <w:pPr>
              <w:keepNext/>
              <w:tabs>
                <w:tab w:val="left" w:pos="7200"/>
                <w:tab w:val="left" w:pos="9990"/>
                <w:tab w:val="left" w:pos="10980"/>
                <w:tab w:val="right" w:pos="11430"/>
              </w:tabs>
              <w:jc w:val="center"/>
              <w:rPr>
                <w:rFonts w:asciiTheme="minorHAnsi" w:hAnsiTheme="minorHAnsi"/>
                <w:noProof/>
                <w:sz w:val="18"/>
                <w:szCs w:val="18"/>
              </w:rPr>
            </w:pPr>
          </w:p>
        </w:tc>
        <w:tc>
          <w:tcPr>
            <w:tcW w:w="1137"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1"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88"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2"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62" w:type="dxa"/>
            <w:vMerge/>
            <w:tcBorders>
              <w:top w:val="single" w:sz="4" w:space="0" w:color="auto"/>
              <w:left w:val="single" w:sz="4" w:space="0" w:color="auto"/>
              <w:bottom w:val="single" w:sz="4" w:space="0" w:color="auto"/>
              <w:right w:val="single" w:sz="4" w:space="0" w:color="auto"/>
            </w:tcBorders>
            <w:shd w:val="clear" w:color="auto" w:fill="auto"/>
            <w:vAlign w:val="bottom"/>
          </w:tcPr>
          <w:p w14:paraId="308DB243"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44"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5"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6" w14:textId="77777777" w:rsidR="008A34AB" w:rsidRPr="005959F4" w:rsidRDefault="008A34AB" w:rsidP="00165056">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47"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248"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5959F4">
              <w:rPr>
                <w:rFonts w:asciiTheme="minorHAnsi" w:hAnsiTheme="minorHAnsi"/>
                <w:b w:val="0"/>
                <w:sz w:val="18"/>
                <w:szCs w:val="18"/>
              </w:rPr>
              <w:t>(Optional)</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49"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4A"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Thermal Emittance</w:t>
            </w:r>
            <w:r w:rsidRPr="004358FA" w:rsidDel="00484660">
              <w:rPr>
                <w:rFonts w:asciiTheme="minorHAnsi" w:hAnsiTheme="minorHAnsi"/>
                <w:b w:val="0"/>
                <w:color w:val="auto"/>
                <w:sz w:val="18"/>
              </w:rPr>
              <w:t xml:space="preserve"> </w:t>
            </w: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B" w14:textId="77777777" w:rsidR="008A34AB" w:rsidRPr="004358FA" w:rsidRDefault="008A34AB" w:rsidP="00165056">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 (Optional)</w:t>
            </w:r>
          </w:p>
        </w:tc>
      </w:tr>
      <w:tr w:rsidR="008A34AB" w:rsidRPr="005959F4" w14:paraId="308DB25A" w14:textId="77777777" w:rsidTr="002143D8">
        <w:trPr>
          <w:trHeight w:val="282"/>
        </w:trPr>
        <w:tc>
          <w:tcPr>
            <w:tcW w:w="738" w:type="dxa"/>
            <w:tcBorders>
              <w:top w:val="single" w:sz="4" w:space="0" w:color="auto"/>
              <w:left w:val="single" w:sz="4" w:space="0" w:color="auto"/>
              <w:bottom w:val="single" w:sz="4" w:space="0" w:color="auto"/>
              <w:right w:val="single" w:sz="4" w:space="0" w:color="auto"/>
            </w:tcBorders>
          </w:tcPr>
          <w:p w14:paraId="308DB24D"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4E"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4F"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0"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1"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52"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53"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4"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5" w14:textId="77777777" w:rsidR="008A34AB" w:rsidRPr="005959F4" w:rsidRDefault="008A34AB">
            <w:pPr>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56" w14:textId="77777777" w:rsidR="008A34AB" w:rsidRPr="005959F4" w:rsidRDefault="008A34AB">
            <w:pPr>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57" w14:textId="77777777" w:rsidR="008A34AB" w:rsidRPr="005959F4" w:rsidRDefault="008A34AB">
            <w:pPr>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58" w14:textId="77777777" w:rsidR="008A34AB" w:rsidRPr="005959F4" w:rsidRDefault="008A34AB">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9"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8" w14:textId="77777777" w:rsidTr="002143D8">
        <w:trPr>
          <w:trHeight w:val="263"/>
        </w:trPr>
        <w:tc>
          <w:tcPr>
            <w:tcW w:w="738" w:type="dxa"/>
            <w:tcBorders>
              <w:top w:val="single" w:sz="4" w:space="0" w:color="auto"/>
              <w:left w:val="single" w:sz="4" w:space="0" w:color="auto"/>
              <w:bottom w:val="single" w:sz="4" w:space="0" w:color="auto"/>
              <w:right w:val="single" w:sz="4" w:space="0" w:color="auto"/>
            </w:tcBorders>
          </w:tcPr>
          <w:p w14:paraId="308DB25B"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5C"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sz w:val="18"/>
                <w:szCs w:val="18"/>
              </w:rPr>
            </w:pPr>
          </w:p>
        </w:tc>
        <w:tc>
          <w:tcPr>
            <w:tcW w:w="753" w:type="dxa"/>
            <w:tcBorders>
              <w:top w:val="single" w:sz="4" w:space="0" w:color="auto"/>
              <w:left w:val="single" w:sz="4" w:space="0" w:color="auto"/>
              <w:bottom w:val="single" w:sz="4" w:space="0" w:color="auto"/>
              <w:right w:val="single" w:sz="4" w:space="0" w:color="auto"/>
            </w:tcBorders>
            <w:shd w:val="clear" w:color="auto" w:fill="auto"/>
            <w:vAlign w:val="bottom"/>
          </w:tcPr>
          <w:p w14:paraId="308DB25D" w14:textId="77777777" w:rsidR="008A34AB" w:rsidRPr="005959F4" w:rsidRDefault="008A34AB" w:rsidP="00165056">
            <w:pPr>
              <w:keepNext/>
              <w:jc w:val="center"/>
              <w:rPr>
                <w:rFonts w:ascii="Calibri" w:hAnsi="Calibri"/>
                <w:noProof/>
                <w:sz w:val="18"/>
                <w:szCs w:val="18"/>
              </w:rPr>
            </w:pPr>
          </w:p>
        </w:tc>
        <w:tc>
          <w:tcPr>
            <w:tcW w:w="1137" w:type="dxa"/>
            <w:tcBorders>
              <w:top w:val="single" w:sz="4" w:space="0" w:color="auto"/>
              <w:left w:val="single" w:sz="4" w:space="0" w:color="auto"/>
              <w:bottom w:val="single" w:sz="4" w:space="0" w:color="auto"/>
              <w:right w:val="single" w:sz="4" w:space="0" w:color="auto"/>
            </w:tcBorders>
            <w:shd w:val="clear" w:color="auto" w:fill="auto"/>
            <w:vAlign w:val="bottom"/>
          </w:tcPr>
          <w:p w14:paraId="308DB25E"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88" w:type="dxa"/>
            <w:tcBorders>
              <w:top w:val="single" w:sz="4" w:space="0" w:color="auto"/>
              <w:left w:val="single" w:sz="4" w:space="0" w:color="auto"/>
              <w:bottom w:val="single" w:sz="4" w:space="0" w:color="auto"/>
              <w:right w:val="single" w:sz="4" w:space="0" w:color="auto"/>
            </w:tcBorders>
            <w:shd w:val="clear" w:color="auto" w:fill="auto"/>
            <w:vAlign w:val="bottom"/>
          </w:tcPr>
          <w:p w14:paraId="308DB25F"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62" w:type="dxa"/>
            <w:tcBorders>
              <w:top w:val="single" w:sz="4" w:space="0" w:color="auto"/>
              <w:left w:val="single" w:sz="4" w:space="0" w:color="auto"/>
              <w:bottom w:val="single" w:sz="4" w:space="0" w:color="auto"/>
              <w:right w:val="single" w:sz="4" w:space="0" w:color="auto"/>
            </w:tcBorders>
            <w:shd w:val="clear" w:color="auto" w:fill="auto"/>
            <w:vAlign w:val="bottom"/>
          </w:tcPr>
          <w:p w14:paraId="308DB260" w14:textId="77777777" w:rsidR="008A34AB" w:rsidRPr="005959F4" w:rsidRDefault="008A34AB">
            <w:pPr>
              <w:pStyle w:val="Heading7"/>
              <w:jc w:val="center"/>
              <w:rPr>
                <w:rFonts w:ascii="Calibri" w:hAnsi="Calibri"/>
                <w:noProof/>
                <w:sz w:val="18"/>
                <w:szCs w:val="18"/>
              </w:rPr>
            </w:pP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08DB261" w14:textId="77777777" w:rsidR="008A34AB" w:rsidRPr="005959F4" w:rsidRDefault="008A34AB" w:rsidP="00165056">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2"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3" w14:textId="77777777" w:rsidR="008A34AB" w:rsidRPr="005959F4" w:rsidRDefault="008A34AB" w:rsidP="00165056">
            <w:pPr>
              <w:keepNext/>
              <w:jc w:val="center"/>
              <w:rPr>
                <w:rFonts w:ascii="Calibri" w:hAnsi="Calibri"/>
                <w:noProof/>
                <w:sz w:val="18"/>
                <w:szCs w:val="18"/>
              </w:rPr>
            </w:pP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08DB264" w14:textId="77777777" w:rsidR="008A34AB" w:rsidRPr="005959F4" w:rsidRDefault="008A34AB" w:rsidP="00165056">
            <w:pPr>
              <w:keepNext/>
              <w:jc w:val="center"/>
              <w:rPr>
                <w:rFonts w:ascii="Calibri" w:hAnsi="Calibri"/>
                <w:noProof/>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08DB265" w14:textId="77777777" w:rsidR="008A34AB" w:rsidRPr="005959F4" w:rsidRDefault="008A34AB" w:rsidP="00165056">
            <w:pPr>
              <w:keepNext/>
              <w:jc w:val="center"/>
              <w:rPr>
                <w:rFonts w:ascii="Calibri" w:hAnsi="Calibri"/>
                <w:noProof/>
                <w:sz w:val="18"/>
                <w:szCs w:val="18"/>
              </w:rPr>
            </w:pPr>
          </w:p>
        </w:tc>
        <w:tc>
          <w:tcPr>
            <w:tcW w:w="1260" w:type="dxa"/>
            <w:tcBorders>
              <w:top w:val="single" w:sz="4" w:space="0" w:color="auto"/>
              <w:left w:val="single" w:sz="4" w:space="0" w:color="auto"/>
              <w:bottom w:val="single" w:sz="4" w:space="0" w:color="auto"/>
              <w:right w:val="single" w:sz="4" w:space="0" w:color="auto"/>
            </w:tcBorders>
            <w:shd w:val="clear" w:color="auto" w:fill="auto"/>
            <w:vAlign w:val="bottom"/>
          </w:tcPr>
          <w:p w14:paraId="308DB266"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90" w:type="dxa"/>
            <w:tcBorders>
              <w:top w:val="single" w:sz="4" w:space="0" w:color="auto"/>
              <w:left w:val="single" w:sz="4" w:space="0" w:color="auto"/>
              <w:bottom w:val="single" w:sz="4" w:space="0" w:color="auto"/>
              <w:right w:val="single" w:sz="4" w:space="0" w:color="auto"/>
            </w:tcBorders>
            <w:shd w:val="clear" w:color="auto" w:fill="auto"/>
            <w:vAlign w:val="bottom"/>
          </w:tcPr>
          <w:p w14:paraId="308DB267" w14:textId="77777777" w:rsidR="008A34AB" w:rsidRPr="005959F4" w:rsidRDefault="008A34AB" w:rsidP="00165056">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5959F4" w14:paraId="308DB26C" w14:textId="77777777" w:rsidTr="005959F4">
        <w:trPr>
          <w:trHeight w:val="696"/>
        </w:trPr>
        <w:tc>
          <w:tcPr>
            <w:tcW w:w="14598" w:type="dxa"/>
            <w:gridSpan w:val="13"/>
            <w:tcBorders>
              <w:top w:val="single" w:sz="4" w:space="0" w:color="auto"/>
              <w:left w:val="single" w:sz="4" w:space="0" w:color="auto"/>
              <w:bottom w:val="single" w:sz="4" w:space="0" w:color="auto"/>
              <w:right w:val="single" w:sz="4" w:space="0" w:color="auto"/>
            </w:tcBorders>
            <w:vAlign w:val="center"/>
          </w:tcPr>
          <w:p w14:paraId="308DB269" w14:textId="02B821A8" w:rsidR="008A34AB" w:rsidRPr="00556C2C" w:rsidRDefault="00885DB0" w:rsidP="005959F4">
            <w:pPr>
              <w:pStyle w:val="Heading7"/>
              <w:tabs>
                <w:tab w:val="clear" w:pos="10980"/>
                <w:tab w:val="clear" w:pos="11430"/>
                <w:tab w:val="left" w:pos="180"/>
                <w:tab w:val="left" w:pos="5310"/>
                <w:tab w:val="left" w:pos="8100"/>
              </w:tabs>
              <w:rPr>
                <w:rFonts w:ascii="Calibri" w:hAnsi="Calibri"/>
                <w:color w:val="auto"/>
                <w:sz w:val="18"/>
                <w:szCs w:val="20"/>
              </w:rPr>
            </w:pPr>
            <w:r w:rsidRPr="00556C2C">
              <w:rPr>
                <w:rFonts w:ascii="Calibri" w:hAnsi="Calibri"/>
                <w:color w:val="auto"/>
                <w:sz w:val="18"/>
                <w:szCs w:val="20"/>
              </w:rPr>
              <w:t>Notes</w:t>
            </w:r>
            <w:r w:rsidR="008A34AB" w:rsidRPr="00556C2C">
              <w:rPr>
                <w:rFonts w:ascii="Calibri" w:hAnsi="Calibri"/>
                <w:color w:val="auto"/>
                <w:sz w:val="18"/>
                <w:szCs w:val="20"/>
              </w:rPr>
              <w:t>:</w:t>
            </w:r>
          </w:p>
          <w:p w14:paraId="04AC913E" w14:textId="1947A1A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ins w:id="305" w:author="Dee Anne Ross" w:date="2018-08-22T15:19:00Z"/>
                <w:rFonts w:ascii="Calibri" w:hAnsi="Calibri"/>
                <w:sz w:val="18"/>
                <w:szCs w:val="20"/>
              </w:rPr>
            </w:pPr>
            <w:ins w:id="306" w:author="Dee Anne Ross" w:date="2018-08-22T15:18:00Z">
              <w:r>
                <w:rPr>
                  <w:rFonts w:ascii="Calibri" w:hAnsi="Calibri"/>
                  <w:sz w:val="18"/>
                  <w:szCs w:val="20"/>
                </w:rPr>
                <w:t xml:space="preserve">Exception </w:t>
              </w:r>
              <w:r w:rsidRPr="005959F4">
                <w:rPr>
                  <w:rFonts w:ascii="Calibri" w:hAnsi="Calibri" w:cs="Arial"/>
                  <w:sz w:val="18"/>
                  <w:szCs w:val="18"/>
                </w:rPr>
                <w:t xml:space="preserve">1 </w:t>
              </w:r>
            </w:ins>
            <w:ins w:id="307" w:author="Dee Anne Ross" w:date="2018-08-22T15:20:00Z">
              <w:r w:rsidRPr="005959F4">
                <w:rPr>
                  <w:rFonts w:ascii="Calibri" w:hAnsi="Calibri" w:cs="Arial"/>
                  <w:sz w:val="18"/>
                  <w:szCs w:val="18"/>
                </w:rPr>
                <w:t xml:space="preserve">is for a </w:t>
              </w:r>
            </w:ins>
            <w:ins w:id="308" w:author="Dee Anne Ross" w:date="2018-08-22T15:18:00Z">
              <w:r w:rsidRPr="005959F4">
                <w:rPr>
                  <w:rFonts w:ascii="Calibri" w:hAnsi="Calibri" w:cs="Arial"/>
                  <w:sz w:val="18"/>
                  <w:szCs w:val="18"/>
                </w:rPr>
                <w:t>roof area with photovoltaic panels or solar thermal panels</w:t>
              </w:r>
            </w:ins>
            <w:ins w:id="309" w:author="Dee Anne Ross" w:date="2018-08-22T15:19:00Z">
              <w:r w:rsidRPr="005959F4">
                <w:rPr>
                  <w:rFonts w:ascii="Calibri" w:hAnsi="Calibri" w:cs="Arial"/>
                  <w:sz w:val="18"/>
                  <w:szCs w:val="18"/>
                </w:rPr>
                <w:t>.</w:t>
              </w:r>
            </w:ins>
          </w:p>
          <w:p w14:paraId="039C5178" w14:textId="77777777" w:rsidR="00E330C2" w:rsidRPr="00BF43E0"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ins w:id="310" w:author="Dee Anne Ross" w:date="2018-08-22T15:20:00Z"/>
                <w:rFonts w:ascii="Calibri" w:hAnsi="Calibri"/>
                <w:sz w:val="18"/>
                <w:szCs w:val="20"/>
              </w:rPr>
            </w:pPr>
            <w:ins w:id="311" w:author="Dee Anne Ross" w:date="2018-08-22T15:19:00Z">
              <w:r>
                <w:rPr>
                  <w:rFonts w:ascii="Calibri" w:hAnsi="Calibri"/>
                  <w:sz w:val="18"/>
                  <w:szCs w:val="20"/>
                </w:rPr>
                <w:t>Exception 2</w:t>
              </w:r>
            </w:ins>
            <w:ins w:id="312" w:author="Dee Anne Ross" w:date="2018-08-22T15:18:00Z">
              <w:r w:rsidRPr="005959F4">
                <w:rPr>
                  <w:rFonts w:ascii="Calibri" w:hAnsi="Calibri" w:cs="Arial"/>
                  <w:sz w:val="18"/>
                  <w:szCs w:val="18"/>
                </w:rPr>
                <w:t xml:space="preserve"> </w:t>
              </w:r>
            </w:ins>
            <w:ins w:id="313" w:author="Dee Anne Ross" w:date="2018-08-22T15:20:00Z">
              <w:r w:rsidRPr="005959F4">
                <w:rPr>
                  <w:rFonts w:ascii="Calibri" w:hAnsi="Calibri" w:cs="Arial"/>
                  <w:sz w:val="18"/>
                  <w:szCs w:val="18"/>
                </w:rPr>
                <w:t xml:space="preserve">is for </w:t>
              </w:r>
            </w:ins>
            <w:ins w:id="314" w:author="Dee Anne Ross" w:date="2018-08-22T15:18:00Z">
              <w:r w:rsidRPr="005959F4">
                <w:rPr>
                  <w:rFonts w:ascii="Calibri" w:hAnsi="Calibri" w:cs="Arial"/>
                  <w:sz w:val="18"/>
                  <w:szCs w:val="18"/>
                </w:rPr>
                <w:t>roof constructions with 25</w:t>
              </w:r>
            </w:ins>
            <w:ins w:id="315" w:author="Ross, Dee Anne@Energy" w:date="2018-09-12T09:17:00Z">
              <w:r w:rsidR="005959F4" w:rsidRPr="005959F4">
                <w:rPr>
                  <w:rFonts w:ascii="Calibri" w:hAnsi="Calibri" w:cs="Arial"/>
                  <w:sz w:val="18"/>
                  <w:szCs w:val="18"/>
                </w:rPr>
                <w:t xml:space="preserve"> </w:t>
              </w:r>
            </w:ins>
            <w:ins w:id="316" w:author="Dee Anne Ross" w:date="2018-08-22T15:18:00Z">
              <w:r w:rsidRPr="005959F4">
                <w:rPr>
                  <w:rFonts w:ascii="Calibri" w:hAnsi="Calibri" w:cs="Arial"/>
                  <w:sz w:val="18"/>
                  <w:szCs w:val="18"/>
                </w:rPr>
                <w:t>lb/ft</w:t>
              </w:r>
              <w:r w:rsidRPr="005959F4">
                <w:rPr>
                  <w:rFonts w:ascii="Calibri" w:hAnsi="Calibri" w:cs="Arial"/>
                  <w:sz w:val="18"/>
                  <w:szCs w:val="18"/>
                  <w:vertAlign w:val="superscript"/>
                </w:rPr>
                <w:t>2</w:t>
              </w:r>
              <w:r w:rsidRPr="005959F4">
                <w:rPr>
                  <w:rFonts w:ascii="Calibri" w:hAnsi="Calibri" w:cs="Arial"/>
                  <w:sz w:val="18"/>
                  <w:szCs w:val="18"/>
                </w:rPr>
                <w:t xml:space="preserve"> or greater. </w:t>
              </w:r>
            </w:ins>
          </w:p>
          <w:p w14:paraId="308DB26A" w14:textId="2BCA1399" w:rsidR="008A34AB" w:rsidRPr="00556C2C" w:rsidRDefault="00E330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sz w:val="18"/>
                <w:szCs w:val="20"/>
              </w:rPr>
            </w:pPr>
            <w:ins w:id="317" w:author="Dee Anne Ross" w:date="2018-08-22T15:20:00Z">
              <w:r>
                <w:rPr>
                  <w:rFonts w:ascii="Calibri" w:hAnsi="Calibri"/>
                  <w:sz w:val="18"/>
                  <w:szCs w:val="20"/>
                </w:rPr>
                <w:t>When</w:t>
              </w:r>
            </w:ins>
            <w:ins w:id="318" w:author="Dee Anne Ross" w:date="2018-08-22T15:18:00Z">
              <w:r w:rsidRPr="005959F4">
                <w:rPr>
                  <w:rFonts w:ascii="Calibri" w:hAnsi="Calibri" w:cs="Arial"/>
                  <w:sz w:val="18"/>
                  <w:szCs w:val="18"/>
                </w:rPr>
                <w:t xml:space="preserve"> exception 1 or 2 exist</w:t>
              </w:r>
            </w:ins>
            <w:ins w:id="319" w:author="Dee Anne Ross" w:date="2018-08-22T15:20:00Z">
              <w:r w:rsidRPr="005959F4">
                <w:rPr>
                  <w:rFonts w:ascii="Calibri" w:hAnsi="Calibri" w:cs="Arial"/>
                  <w:sz w:val="18"/>
                  <w:szCs w:val="18"/>
                </w:rPr>
                <w:t>s</w:t>
              </w:r>
            </w:ins>
            <w:ins w:id="320" w:author="Dee Anne Ross" w:date="2018-08-22T15:18:00Z">
              <w:r w:rsidRPr="005959F4">
                <w:rPr>
                  <w:rFonts w:ascii="Calibri" w:hAnsi="Calibri" w:cs="Arial"/>
                  <w:sz w:val="18"/>
                  <w:szCs w:val="18"/>
                </w:rPr>
                <w:t xml:space="preserve">, the roof is not required to have a cool roof even if the climate zone specifies </w:t>
              </w:r>
            </w:ins>
            <w:ins w:id="321" w:author="Dee Anne Ross" w:date="2018-08-22T15:21:00Z">
              <w:r w:rsidRPr="005959F4">
                <w:rPr>
                  <w:rFonts w:ascii="Calibri" w:hAnsi="Calibri" w:cs="Arial"/>
                  <w:sz w:val="18"/>
                  <w:szCs w:val="18"/>
                </w:rPr>
                <w:t xml:space="preserve">a </w:t>
              </w:r>
            </w:ins>
            <w:ins w:id="322" w:author="Dee Anne Ross" w:date="2018-08-22T15:18:00Z">
              <w:r w:rsidRPr="005959F4">
                <w:rPr>
                  <w:rFonts w:ascii="Calibri" w:hAnsi="Calibri" w:cs="Arial"/>
                  <w:sz w:val="18"/>
                  <w:szCs w:val="18"/>
                </w:rPr>
                <w:t>minimum</w:t>
              </w:r>
            </w:ins>
            <w:ins w:id="323" w:author="Dee Anne Ross" w:date="2018-08-22T15:20:00Z">
              <w:r w:rsidRPr="005959F4">
                <w:rPr>
                  <w:rFonts w:ascii="Calibri" w:hAnsi="Calibri" w:cs="Arial"/>
                  <w:sz w:val="18"/>
                  <w:szCs w:val="18"/>
                </w:rPr>
                <w:t xml:space="preserve"> </w:t>
              </w:r>
            </w:ins>
            <w:ins w:id="324" w:author="Dee Anne Ross" w:date="2018-08-22T15:21:00Z">
              <w:r w:rsidRPr="005959F4">
                <w:rPr>
                  <w:rFonts w:ascii="Calibri" w:hAnsi="Calibri" w:cs="Arial"/>
                  <w:sz w:val="18"/>
                  <w:szCs w:val="18"/>
                </w:rPr>
                <w:t>solar reflectance and thermal emittance.</w:t>
              </w:r>
            </w:ins>
            <w:del w:id="325" w:author="Dee Anne Ross" w:date="2018-08-22T15:21:00Z">
              <w:r w:rsidR="008A34AB" w:rsidRPr="00556C2C" w:rsidDel="00E330C2">
                <w:rPr>
                  <w:rFonts w:ascii="Calibri" w:hAnsi="Calibri"/>
                  <w:sz w:val="18"/>
                  <w:szCs w:val="20"/>
                </w:rPr>
                <w:delText>Any roof area covered by building integrated photovoltaic panels and solar thermal panels is exempt from the above Cool Roof requirements.</w:delText>
              </w:r>
            </w:del>
            <w:r w:rsidR="008A34AB" w:rsidRPr="00556C2C">
              <w:rPr>
                <w:rFonts w:ascii="Calibri" w:hAnsi="Calibri"/>
                <w:sz w:val="18"/>
                <w:szCs w:val="20"/>
              </w:rPr>
              <w:t xml:space="preserve"> </w:t>
            </w:r>
          </w:p>
          <w:p w14:paraId="308DB26B" w14:textId="77777777" w:rsidR="008A34AB" w:rsidRPr="005959F4" w:rsidRDefault="008A34AB" w:rsidP="005959F4">
            <w:pPr>
              <w:keepNext/>
              <w:numPr>
                <w:ilvl w:val="0"/>
                <w:numId w:val="1"/>
              </w:numPr>
              <w:tabs>
                <w:tab w:val="left" w:pos="342"/>
                <w:tab w:val="left" w:pos="2160"/>
                <w:tab w:val="left" w:pos="2700"/>
                <w:tab w:val="left" w:pos="3420"/>
                <w:tab w:val="left" w:pos="3780"/>
                <w:tab w:val="left" w:pos="5760"/>
                <w:tab w:val="left" w:pos="7212"/>
              </w:tabs>
              <w:spacing w:after="40" w:line="276" w:lineRule="auto"/>
              <w:ind w:left="540" w:hanging="225"/>
              <w:rPr>
                <w:rFonts w:ascii="Calibri" w:hAnsi="Calibri"/>
                <w:noProof/>
                <w:sz w:val="18"/>
                <w:szCs w:val="18"/>
              </w:rPr>
            </w:pPr>
            <w:r w:rsidRPr="00556C2C">
              <w:rPr>
                <w:rFonts w:ascii="Calibri" w:hAnsi="Calibri"/>
                <w:sz w:val="18"/>
                <w:szCs w:val="20"/>
              </w:rPr>
              <w:t>Liquid field applied coatings must comply with installation criteria from section 110.8(i)4.</w:t>
            </w:r>
          </w:p>
        </w:tc>
      </w:tr>
    </w:tbl>
    <w:p w14:paraId="308DB26D" w14:textId="11E571D0" w:rsidR="00165056" w:rsidRPr="005959F4" w:rsidRDefault="00165056" w:rsidP="00733B40">
      <w:pPr>
        <w:rPr>
          <w:rFonts w:ascii="Calibri" w:hAnsi="Calibri"/>
          <w:sz w:val="18"/>
          <w:szCs w:val="18"/>
        </w:rPr>
      </w:pPr>
    </w:p>
    <w:tbl>
      <w:tblPr>
        <w:tblStyle w:val="TableGrid"/>
        <w:tblW w:w="0" w:type="auto"/>
        <w:tblLook w:val="04A0" w:firstRow="1" w:lastRow="0" w:firstColumn="1" w:lastColumn="0" w:noHBand="0" w:noVBand="1"/>
      </w:tblPr>
      <w:tblGrid>
        <w:gridCol w:w="2055"/>
        <w:gridCol w:w="1586"/>
        <w:gridCol w:w="1586"/>
        <w:gridCol w:w="1586"/>
        <w:gridCol w:w="1586"/>
        <w:gridCol w:w="1586"/>
        <w:gridCol w:w="4405"/>
      </w:tblGrid>
      <w:tr w:rsidR="00516FE3" w:rsidRPr="005959F4" w14:paraId="3CF977D1" w14:textId="77777777" w:rsidTr="00252403">
        <w:tc>
          <w:tcPr>
            <w:tcW w:w="14390" w:type="dxa"/>
            <w:gridSpan w:val="7"/>
          </w:tcPr>
          <w:p w14:paraId="225F4C29" w14:textId="3F6389F2" w:rsidR="00516FE3" w:rsidRPr="005959F4" w:rsidRDefault="00516FE3" w:rsidP="00516FE3">
            <w:pPr>
              <w:rPr>
                <w:rFonts w:ascii="Calibri" w:hAnsi="Calibri"/>
                <w:sz w:val="18"/>
                <w:szCs w:val="18"/>
              </w:rPr>
            </w:pPr>
            <w:ins w:id="326" w:author="Dee Anne Ross" w:date="2018-07-24T13:31:00Z">
              <w:r w:rsidRPr="005959F4">
                <w:rPr>
                  <w:rFonts w:ascii="Calibri" w:eastAsia="Calibri" w:hAnsi="Calibri"/>
                  <w:b/>
                  <w:sz w:val="18"/>
                  <w:szCs w:val="18"/>
                </w:rPr>
                <w:t xml:space="preserve">H. Opaque Swinging Doors to Exterior </w:t>
              </w:r>
              <w:r w:rsidRPr="005959F4">
                <w:rPr>
                  <w:rFonts w:ascii="Calibri" w:eastAsia="Calibri" w:hAnsi="Calibri"/>
                  <w:sz w:val="18"/>
                  <w:szCs w:val="18"/>
                </w:rPr>
                <w:t>(Section 150.1(c)5)</w:t>
              </w:r>
            </w:ins>
          </w:p>
        </w:tc>
      </w:tr>
      <w:tr w:rsidR="00516FE3" w:rsidRPr="005959F4" w14:paraId="00965302" w14:textId="77777777" w:rsidTr="00F46D08">
        <w:tc>
          <w:tcPr>
            <w:tcW w:w="2055" w:type="dxa"/>
            <w:vAlign w:val="bottom"/>
          </w:tcPr>
          <w:p w14:paraId="020FEE11" w14:textId="02C37219" w:rsidR="00516FE3" w:rsidRPr="005959F4" w:rsidRDefault="00516FE3" w:rsidP="00516FE3">
            <w:pPr>
              <w:jc w:val="center"/>
              <w:rPr>
                <w:rFonts w:ascii="Calibri" w:hAnsi="Calibri"/>
                <w:sz w:val="18"/>
                <w:szCs w:val="18"/>
              </w:rPr>
            </w:pPr>
            <w:ins w:id="327" w:author="Dee Anne Ross" w:date="2018-07-24T08:32:00Z">
              <w:r w:rsidRPr="005959F4">
                <w:rPr>
                  <w:rFonts w:ascii="Calibri" w:hAnsi="Calibri"/>
                  <w:sz w:val="18"/>
                  <w:szCs w:val="18"/>
                </w:rPr>
                <w:t>01</w:t>
              </w:r>
            </w:ins>
          </w:p>
        </w:tc>
        <w:tc>
          <w:tcPr>
            <w:tcW w:w="1586" w:type="dxa"/>
            <w:vAlign w:val="bottom"/>
          </w:tcPr>
          <w:p w14:paraId="382CC0E4" w14:textId="1EFCDC09" w:rsidR="00516FE3" w:rsidRPr="005959F4" w:rsidRDefault="00516FE3" w:rsidP="00516FE3">
            <w:pPr>
              <w:jc w:val="center"/>
              <w:rPr>
                <w:rFonts w:ascii="Calibri" w:hAnsi="Calibri"/>
                <w:sz w:val="18"/>
                <w:szCs w:val="18"/>
              </w:rPr>
            </w:pPr>
            <w:ins w:id="328" w:author="Dee Anne Ross" w:date="2018-07-24T08:32:00Z">
              <w:r w:rsidRPr="005959F4">
                <w:rPr>
                  <w:rFonts w:ascii="Calibri" w:hAnsi="Calibri"/>
                  <w:sz w:val="18"/>
                  <w:szCs w:val="18"/>
                </w:rPr>
                <w:t>02</w:t>
              </w:r>
            </w:ins>
          </w:p>
        </w:tc>
        <w:tc>
          <w:tcPr>
            <w:tcW w:w="1586" w:type="dxa"/>
            <w:vAlign w:val="bottom"/>
          </w:tcPr>
          <w:p w14:paraId="27F0C5F2" w14:textId="65920C87" w:rsidR="00516FE3" w:rsidRPr="005959F4" w:rsidRDefault="00516FE3" w:rsidP="00516FE3">
            <w:pPr>
              <w:jc w:val="center"/>
              <w:rPr>
                <w:rFonts w:ascii="Calibri" w:hAnsi="Calibri"/>
                <w:sz w:val="18"/>
                <w:szCs w:val="18"/>
              </w:rPr>
            </w:pPr>
            <w:ins w:id="329" w:author="Dee Anne Ross" w:date="2018-07-24T08:32:00Z">
              <w:r w:rsidRPr="005959F4">
                <w:rPr>
                  <w:rFonts w:ascii="Calibri" w:hAnsi="Calibri"/>
                  <w:sz w:val="18"/>
                  <w:szCs w:val="18"/>
                </w:rPr>
                <w:t>03</w:t>
              </w:r>
            </w:ins>
          </w:p>
        </w:tc>
        <w:tc>
          <w:tcPr>
            <w:tcW w:w="1586" w:type="dxa"/>
            <w:vAlign w:val="bottom"/>
          </w:tcPr>
          <w:p w14:paraId="5AE69A99" w14:textId="2EF77DEC" w:rsidR="00516FE3" w:rsidRPr="005959F4" w:rsidRDefault="00516FE3" w:rsidP="00516FE3">
            <w:pPr>
              <w:jc w:val="center"/>
              <w:rPr>
                <w:rFonts w:ascii="Calibri" w:hAnsi="Calibri"/>
                <w:sz w:val="18"/>
                <w:szCs w:val="18"/>
              </w:rPr>
            </w:pPr>
            <w:ins w:id="330" w:author="Dee Anne Ross" w:date="2018-07-24T08:32:00Z">
              <w:r w:rsidRPr="005959F4">
                <w:rPr>
                  <w:rFonts w:ascii="Calibri" w:hAnsi="Calibri"/>
                  <w:sz w:val="18"/>
                  <w:szCs w:val="18"/>
                </w:rPr>
                <w:t>04</w:t>
              </w:r>
            </w:ins>
          </w:p>
        </w:tc>
        <w:tc>
          <w:tcPr>
            <w:tcW w:w="1586" w:type="dxa"/>
            <w:vAlign w:val="bottom"/>
          </w:tcPr>
          <w:p w14:paraId="5BC5B693" w14:textId="67A68945" w:rsidR="00516FE3" w:rsidRPr="005959F4" w:rsidRDefault="00516FE3" w:rsidP="00516FE3">
            <w:pPr>
              <w:jc w:val="center"/>
              <w:rPr>
                <w:rFonts w:ascii="Calibri" w:hAnsi="Calibri"/>
                <w:sz w:val="18"/>
                <w:szCs w:val="18"/>
              </w:rPr>
            </w:pPr>
            <w:ins w:id="331" w:author="Dee Anne Ross" w:date="2018-07-24T08:32:00Z">
              <w:r w:rsidRPr="005959F4">
                <w:rPr>
                  <w:rFonts w:ascii="Calibri" w:hAnsi="Calibri"/>
                  <w:sz w:val="18"/>
                  <w:szCs w:val="18"/>
                </w:rPr>
                <w:t>05</w:t>
              </w:r>
            </w:ins>
          </w:p>
        </w:tc>
        <w:tc>
          <w:tcPr>
            <w:tcW w:w="1586" w:type="dxa"/>
            <w:vAlign w:val="bottom"/>
          </w:tcPr>
          <w:p w14:paraId="4AF9FAD2" w14:textId="7AED014B" w:rsidR="00516FE3" w:rsidRPr="005959F4" w:rsidRDefault="00516FE3" w:rsidP="00516FE3">
            <w:pPr>
              <w:jc w:val="center"/>
              <w:rPr>
                <w:rFonts w:ascii="Calibri" w:hAnsi="Calibri"/>
                <w:sz w:val="18"/>
                <w:szCs w:val="18"/>
              </w:rPr>
            </w:pPr>
            <w:ins w:id="332" w:author="Dee Anne Ross" w:date="2018-07-24T08:32:00Z">
              <w:r w:rsidRPr="005959F4">
                <w:rPr>
                  <w:rFonts w:ascii="Calibri" w:hAnsi="Calibri"/>
                  <w:sz w:val="18"/>
                  <w:szCs w:val="18"/>
                </w:rPr>
                <w:t>06</w:t>
              </w:r>
            </w:ins>
          </w:p>
        </w:tc>
        <w:tc>
          <w:tcPr>
            <w:tcW w:w="4405" w:type="dxa"/>
            <w:vAlign w:val="bottom"/>
          </w:tcPr>
          <w:p w14:paraId="731826D3" w14:textId="7157834B" w:rsidR="00516FE3" w:rsidRPr="005959F4" w:rsidRDefault="00516FE3" w:rsidP="00516FE3">
            <w:pPr>
              <w:jc w:val="center"/>
              <w:rPr>
                <w:rFonts w:ascii="Calibri" w:hAnsi="Calibri"/>
                <w:sz w:val="18"/>
                <w:szCs w:val="18"/>
              </w:rPr>
            </w:pPr>
            <w:ins w:id="333" w:author="Dee Anne Ross" w:date="2018-07-24T08:32:00Z">
              <w:r w:rsidRPr="005959F4">
                <w:rPr>
                  <w:rFonts w:ascii="Calibri" w:hAnsi="Calibri"/>
                  <w:sz w:val="18"/>
                  <w:szCs w:val="18"/>
                </w:rPr>
                <w:t>07</w:t>
              </w:r>
            </w:ins>
          </w:p>
        </w:tc>
      </w:tr>
      <w:tr w:rsidR="00516FE3" w:rsidRPr="005959F4" w14:paraId="62F14E84" w14:textId="77777777" w:rsidTr="00F46D08">
        <w:tc>
          <w:tcPr>
            <w:tcW w:w="2055" w:type="dxa"/>
            <w:vAlign w:val="bottom"/>
          </w:tcPr>
          <w:p w14:paraId="52D3A835" w14:textId="726128F0" w:rsidR="00516FE3" w:rsidRPr="005959F4" w:rsidRDefault="00516FE3" w:rsidP="00516FE3">
            <w:pPr>
              <w:jc w:val="center"/>
              <w:rPr>
                <w:rFonts w:ascii="Calibri" w:hAnsi="Calibri"/>
                <w:sz w:val="18"/>
                <w:szCs w:val="18"/>
              </w:rPr>
            </w:pPr>
            <w:ins w:id="334" w:author="Dee Anne Ross" w:date="2018-07-24T08:32:00Z">
              <w:r w:rsidRPr="005959F4">
                <w:rPr>
                  <w:rFonts w:ascii="Calibri" w:hAnsi="Calibri"/>
                  <w:sz w:val="18"/>
                  <w:szCs w:val="18"/>
                </w:rPr>
                <w:t>Tag/ID</w:t>
              </w:r>
            </w:ins>
          </w:p>
        </w:tc>
        <w:tc>
          <w:tcPr>
            <w:tcW w:w="1586" w:type="dxa"/>
            <w:vAlign w:val="bottom"/>
          </w:tcPr>
          <w:p w14:paraId="1CE8E6E0" w14:textId="146C84B6" w:rsidR="00516FE3" w:rsidRPr="005959F4" w:rsidRDefault="00516FE3" w:rsidP="00516FE3">
            <w:pPr>
              <w:jc w:val="center"/>
              <w:rPr>
                <w:rFonts w:ascii="Calibri" w:hAnsi="Calibri"/>
                <w:sz w:val="18"/>
                <w:szCs w:val="18"/>
              </w:rPr>
            </w:pPr>
            <w:ins w:id="335" w:author="Dee Anne Ross" w:date="2018-07-24T08:32:00Z">
              <w:r w:rsidRPr="005959F4">
                <w:rPr>
                  <w:rFonts w:ascii="Calibri" w:hAnsi="Calibri"/>
                  <w:sz w:val="18"/>
                  <w:szCs w:val="18"/>
                </w:rPr>
                <w:t>Area</w:t>
              </w:r>
            </w:ins>
          </w:p>
        </w:tc>
        <w:tc>
          <w:tcPr>
            <w:tcW w:w="1586" w:type="dxa"/>
            <w:vAlign w:val="bottom"/>
          </w:tcPr>
          <w:p w14:paraId="2DEDEF40" w14:textId="222C07F8" w:rsidR="00516FE3" w:rsidRPr="005959F4" w:rsidRDefault="00516FE3" w:rsidP="00516FE3">
            <w:pPr>
              <w:jc w:val="center"/>
              <w:rPr>
                <w:rFonts w:ascii="Calibri" w:hAnsi="Calibri"/>
                <w:sz w:val="18"/>
                <w:szCs w:val="18"/>
              </w:rPr>
            </w:pPr>
            <w:ins w:id="336" w:author="Dee Anne Ross" w:date="2018-07-24T13:06:00Z">
              <w:r w:rsidRPr="005959F4">
                <w:rPr>
                  <w:rFonts w:ascii="Calibri" w:hAnsi="Calibri"/>
                  <w:sz w:val="18"/>
                  <w:szCs w:val="18"/>
                </w:rPr>
                <w:t>Proposed</w:t>
              </w:r>
              <w:r w:rsidRPr="005959F4">
                <w:rPr>
                  <w:rFonts w:ascii="Calibri" w:hAnsi="Calibri"/>
                  <w:sz w:val="18"/>
                  <w:szCs w:val="18"/>
                </w:rPr>
                <w:br/>
              </w:r>
            </w:ins>
            <w:ins w:id="337" w:author="Dee Anne Ross" w:date="2018-07-24T08:32:00Z">
              <w:r w:rsidRPr="005959F4">
                <w:rPr>
                  <w:rFonts w:ascii="Calibri" w:hAnsi="Calibri"/>
                  <w:sz w:val="18"/>
                  <w:szCs w:val="18"/>
                </w:rPr>
                <w:t>U-factor</w:t>
              </w:r>
            </w:ins>
          </w:p>
        </w:tc>
        <w:tc>
          <w:tcPr>
            <w:tcW w:w="1586" w:type="dxa"/>
            <w:vAlign w:val="bottom"/>
          </w:tcPr>
          <w:p w14:paraId="1C0035DB" w14:textId="55F8C697" w:rsidR="00516FE3" w:rsidRPr="005959F4" w:rsidRDefault="00C055CF" w:rsidP="00516FE3">
            <w:pPr>
              <w:jc w:val="center"/>
              <w:rPr>
                <w:rFonts w:ascii="Calibri" w:hAnsi="Calibri"/>
                <w:sz w:val="18"/>
                <w:szCs w:val="18"/>
              </w:rPr>
            </w:pPr>
            <w:ins w:id="338" w:author="Shewmaker, Michael@Energy" w:date="2018-10-17T15:48:00Z">
              <w:r>
                <w:rPr>
                  <w:rFonts w:ascii="Calibri" w:hAnsi="Calibri"/>
                  <w:sz w:val="18"/>
                  <w:szCs w:val="18"/>
                </w:rPr>
                <w:t xml:space="preserve">Proposed U-factor </w:t>
              </w:r>
            </w:ins>
            <w:ins w:id="339" w:author="Dee Anne Ross" w:date="2018-07-24T08:32:00Z">
              <w:r w:rsidR="00516FE3" w:rsidRPr="005959F4">
                <w:rPr>
                  <w:rFonts w:ascii="Calibri" w:hAnsi="Calibri"/>
                  <w:sz w:val="18"/>
                  <w:szCs w:val="18"/>
                </w:rPr>
                <w:t>Source</w:t>
              </w:r>
            </w:ins>
          </w:p>
        </w:tc>
        <w:tc>
          <w:tcPr>
            <w:tcW w:w="1586" w:type="dxa"/>
            <w:vAlign w:val="bottom"/>
          </w:tcPr>
          <w:p w14:paraId="3E90355E" w14:textId="77777777" w:rsidR="00C055CF" w:rsidRDefault="00516FE3" w:rsidP="00516FE3">
            <w:pPr>
              <w:jc w:val="center"/>
              <w:rPr>
                <w:ins w:id="340" w:author="Shewmaker, Michael@Energy" w:date="2018-10-17T15:49:00Z"/>
                <w:rFonts w:ascii="Calibri" w:hAnsi="Calibri"/>
                <w:sz w:val="18"/>
                <w:szCs w:val="18"/>
              </w:rPr>
            </w:pPr>
            <w:ins w:id="341" w:author="Dee Anne Ross" w:date="2018-07-24T13:07:00Z">
              <w:r w:rsidRPr="005959F4">
                <w:rPr>
                  <w:rFonts w:ascii="Calibri" w:hAnsi="Calibri"/>
                  <w:sz w:val="18"/>
                  <w:szCs w:val="18"/>
                </w:rPr>
                <w:t>Required M</w:t>
              </w:r>
            </w:ins>
            <w:ins w:id="342" w:author="Dee Anne Ross" w:date="2018-07-24T08:32:00Z">
              <w:r w:rsidRPr="005959F4">
                <w:rPr>
                  <w:rFonts w:ascii="Calibri" w:hAnsi="Calibri"/>
                  <w:sz w:val="18"/>
                  <w:szCs w:val="18"/>
                </w:rPr>
                <w:t xml:space="preserve">aximum </w:t>
              </w:r>
            </w:ins>
          </w:p>
          <w:p w14:paraId="4F1ED099" w14:textId="02F6510E" w:rsidR="00516FE3" w:rsidRPr="005959F4" w:rsidRDefault="00516FE3" w:rsidP="00516FE3">
            <w:pPr>
              <w:jc w:val="center"/>
              <w:rPr>
                <w:rFonts w:ascii="Calibri" w:hAnsi="Calibri"/>
                <w:sz w:val="18"/>
                <w:szCs w:val="18"/>
              </w:rPr>
            </w:pPr>
            <w:ins w:id="343" w:author="Dee Anne Ross" w:date="2018-07-24T08:32:00Z">
              <w:r w:rsidRPr="005959F4">
                <w:rPr>
                  <w:rFonts w:ascii="Calibri" w:hAnsi="Calibri"/>
                  <w:sz w:val="18"/>
                  <w:szCs w:val="18"/>
                </w:rPr>
                <w:t>U-factor</w:t>
              </w:r>
            </w:ins>
          </w:p>
        </w:tc>
        <w:tc>
          <w:tcPr>
            <w:tcW w:w="1586" w:type="dxa"/>
            <w:vAlign w:val="bottom"/>
          </w:tcPr>
          <w:p w14:paraId="6C3566B4" w14:textId="4FDDE6F1" w:rsidR="00516FE3" w:rsidRPr="005959F4" w:rsidRDefault="00516FE3" w:rsidP="00516FE3">
            <w:pPr>
              <w:jc w:val="center"/>
              <w:rPr>
                <w:rFonts w:ascii="Calibri" w:hAnsi="Calibri"/>
                <w:sz w:val="18"/>
                <w:szCs w:val="18"/>
              </w:rPr>
            </w:pPr>
            <w:ins w:id="344" w:author="Dee Anne Ross" w:date="2018-07-24T13:05:00Z">
              <w:r w:rsidRPr="005959F4">
                <w:rPr>
                  <w:rFonts w:ascii="Calibri" w:hAnsi="Calibri"/>
                  <w:sz w:val="18"/>
                  <w:szCs w:val="18"/>
                </w:rPr>
                <w:t>W</w:t>
              </w:r>
            </w:ins>
            <w:ins w:id="345" w:author="Dee Anne Ross" w:date="2018-07-24T08:32:00Z">
              <w:r w:rsidRPr="005959F4">
                <w:rPr>
                  <w:rFonts w:ascii="Calibri" w:hAnsi="Calibri"/>
                  <w:sz w:val="18"/>
                  <w:szCs w:val="18"/>
                </w:rPr>
                <w:t xml:space="preserve">eighted </w:t>
              </w:r>
            </w:ins>
            <w:ins w:id="346" w:author="Dee Anne Ross" w:date="2018-07-24T13:05:00Z">
              <w:r w:rsidRPr="005959F4">
                <w:rPr>
                  <w:rFonts w:ascii="Calibri" w:hAnsi="Calibri"/>
                  <w:sz w:val="18"/>
                  <w:szCs w:val="18"/>
                </w:rPr>
                <w:t>A</w:t>
              </w:r>
            </w:ins>
            <w:ins w:id="347" w:author="Dee Anne Ross" w:date="2018-07-24T08:32:00Z">
              <w:r w:rsidRPr="005959F4">
                <w:rPr>
                  <w:rFonts w:ascii="Calibri" w:hAnsi="Calibri"/>
                  <w:sz w:val="18"/>
                  <w:szCs w:val="18"/>
                </w:rPr>
                <w:t>verage</w:t>
              </w:r>
            </w:ins>
            <w:ins w:id="348" w:author="Dee Anne Ross" w:date="2018-07-24T13:06:00Z">
              <w:r w:rsidRPr="005959F4">
                <w:rPr>
                  <w:rFonts w:ascii="Calibri" w:hAnsi="Calibri"/>
                  <w:sz w:val="18"/>
                  <w:szCs w:val="18"/>
                </w:rPr>
                <w:t xml:space="preserve"> (Yes/No)</w:t>
              </w:r>
            </w:ins>
          </w:p>
        </w:tc>
        <w:tc>
          <w:tcPr>
            <w:tcW w:w="4405" w:type="dxa"/>
            <w:vAlign w:val="bottom"/>
          </w:tcPr>
          <w:p w14:paraId="57B20186" w14:textId="0EF191AE" w:rsidR="00516FE3" w:rsidRPr="005959F4" w:rsidRDefault="00516FE3" w:rsidP="00516FE3">
            <w:pPr>
              <w:jc w:val="center"/>
              <w:rPr>
                <w:rFonts w:ascii="Calibri" w:hAnsi="Calibri"/>
                <w:sz w:val="18"/>
                <w:szCs w:val="18"/>
              </w:rPr>
            </w:pPr>
            <w:ins w:id="349" w:author="Dee Anne Ross" w:date="2018-07-24T08:32:00Z">
              <w:r w:rsidRPr="005959F4">
                <w:rPr>
                  <w:rFonts w:ascii="Calibri" w:hAnsi="Calibri"/>
                  <w:sz w:val="18"/>
                  <w:szCs w:val="18"/>
                </w:rPr>
                <w:t>Comments</w:t>
              </w:r>
            </w:ins>
          </w:p>
        </w:tc>
      </w:tr>
      <w:tr w:rsidR="00516FE3" w:rsidRPr="005959F4" w14:paraId="43303593" w14:textId="77777777" w:rsidTr="00F46D08">
        <w:tc>
          <w:tcPr>
            <w:tcW w:w="2055" w:type="dxa"/>
            <w:vAlign w:val="bottom"/>
          </w:tcPr>
          <w:p w14:paraId="21FB2C00" w14:textId="77777777" w:rsidR="00516FE3" w:rsidRPr="005959F4" w:rsidRDefault="00516FE3" w:rsidP="00701B23">
            <w:pPr>
              <w:jc w:val="center"/>
              <w:rPr>
                <w:rFonts w:ascii="Calibri" w:hAnsi="Calibri"/>
                <w:sz w:val="18"/>
                <w:szCs w:val="18"/>
              </w:rPr>
            </w:pPr>
          </w:p>
        </w:tc>
        <w:tc>
          <w:tcPr>
            <w:tcW w:w="1586" w:type="dxa"/>
            <w:vAlign w:val="bottom"/>
          </w:tcPr>
          <w:p w14:paraId="3BD3BF4A" w14:textId="77777777" w:rsidR="00516FE3" w:rsidRPr="005959F4" w:rsidRDefault="00516FE3" w:rsidP="00701B23">
            <w:pPr>
              <w:jc w:val="center"/>
              <w:rPr>
                <w:rFonts w:ascii="Calibri" w:hAnsi="Calibri"/>
                <w:sz w:val="18"/>
                <w:szCs w:val="18"/>
              </w:rPr>
            </w:pPr>
          </w:p>
        </w:tc>
        <w:tc>
          <w:tcPr>
            <w:tcW w:w="1586" w:type="dxa"/>
            <w:vAlign w:val="bottom"/>
          </w:tcPr>
          <w:p w14:paraId="455E3D35" w14:textId="77777777" w:rsidR="00516FE3" w:rsidRPr="005959F4" w:rsidRDefault="00516FE3" w:rsidP="00701B23">
            <w:pPr>
              <w:jc w:val="center"/>
              <w:rPr>
                <w:rFonts w:ascii="Calibri" w:hAnsi="Calibri"/>
                <w:sz w:val="18"/>
                <w:szCs w:val="18"/>
              </w:rPr>
            </w:pPr>
          </w:p>
        </w:tc>
        <w:tc>
          <w:tcPr>
            <w:tcW w:w="1586" w:type="dxa"/>
            <w:vAlign w:val="bottom"/>
          </w:tcPr>
          <w:p w14:paraId="4B5EE8C7" w14:textId="77777777" w:rsidR="00516FE3" w:rsidRPr="005959F4" w:rsidRDefault="00516FE3" w:rsidP="00701B23">
            <w:pPr>
              <w:jc w:val="center"/>
              <w:rPr>
                <w:rFonts w:ascii="Calibri" w:hAnsi="Calibri"/>
                <w:sz w:val="18"/>
                <w:szCs w:val="18"/>
              </w:rPr>
            </w:pPr>
          </w:p>
        </w:tc>
        <w:tc>
          <w:tcPr>
            <w:tcW w:w="1586" w:type="dxa"/>
            <w:vAlign w:val="bottom"/>
          </w:tcPr>
          <w:p w14:paraId="131501EC" w14:textId="77777777" w:rsidR="00516FE3" w:rsidRPr="005959F4" w:rsidRDefault="00516FE3" w:rsidP="00701B23">
            <w:pPr>
              <w:jc w:val="center"/>
              <w:rPr>
                <w:rFonts w:ascii="Calibri" w:hAnsi="Calibri"/>
                <w:sz w:val="18"/>
                <w:szCs w:val="18"/>
              </w:rPr>
            </w:pPr>
          </w:p>
        </w:tc>
        <w:tc>
          <w:tcPr>
            <w:tcW w:w="1586" w:type="dxa"/>
            <w:vAlign w:val="bottom"/>
          </w:tcPr>
          <w:p w14:paraId="27F7763B" w14:textId="77777777" w:rsidR="00516FE3" w:rsidRPr="005959F4" w:rsidRDefault="00516FE3" w:rsidP="00701B23">
            <w:pPr>
              <w:jc w:val="center"/>
              <w:rPr>
                <w:rFonts w:ascii="Calibri" w:hAnsi="Calibri"/>
                <w:sz w:val="18"/>
                <w:szCs w:val="18"/>
              </w:rPr>
            </w:pPr>
          </w:p>
        </w:tc>
        <w:tc>
          <w:tcPr>
            <w:tcW w:w="4405" w:type="dxa"/>
          </w:tcPr>
          <w:p w14:paraId="5B7F7173" w14:textId="77777777" w:rsidR="00516FE3" w:rsidRPr="005959F4" w:rsidRDefault="00516FE3" w:rsidP="00733B40">
            <w:pPr>
              <w:rPr>
                <w:rFonts w:ascii="Calibri" w:hAnsi="Calibri"/>
                <w:sz w:val="18"/>
                <w:szCs w:val="18"/>
              </w:rPr>
            </w:pPr>
          </w:p>
        </w:tc>
      </w:tr>
      <w:tr w:rsidR="00516FE3" w:rsidRPr="005959F4" w14:paraId="0B42F4A5" w14:textId="77777777" w:rsidTr="00F46D08">
        <w:tc>
          <w:tcPr>
            <w:tcW w:w="2055" w:type="dxa"/>
            <w:vAlign w:val="bottom"/>
          </w:tcPr>
          <w:p w14:paraId="2B84185A" w14:textId="77777777" w:rsidR="00516FE3" w:rsidRPr="005959F4" w:rsidRDefault="00516FE3" w:rsidP="00701B23">
            <w:pPr>
              <w:jc w:val="center"/>
              <w:rPr>
                <w:rFonts w:ascii="Calibri" w:hAnsi="Calibri"/>
                <w:sz w:val="18"/>
                <w:szCs w:val="18"/>
              </w:rPr>
            </w:pPr>
          </w:p>
        </w:tc>
        <w:tc>
          <w:tcPr>
            <w:tcW w:w="1586" w:type="dxa"/>
            <w:vAlign w:val="bottom"/>
          </w:tcPr>
          <w:p w14:paraId="05A70745" w14:textId="77777777" w:rsidR="00516FE3" w:rsidRPr="005959F4" w:rsidRDefault="00516FE3" w:rsidP="00701B23">
            <w:pPr>
              <w:jc w:val="center"/>
              <w:rPr>
                <w:rFonts w:ascii="Calibri" w:hAnsi="Calibri"/>
                <w:sz w:val="18"/>
                <w:szCs w:val="18"/>
              </w:rPr>
            </w:pPr>
          </w:p>
        </w:tc>
        <w:tc>
          <w:tcPr>
            <w:tcW w:w="1586" w:type="dxa"/>
            <w:vAlign w:val="bottom"/>
          </w:tcPr>
          <w:p w14:paraId="73CE9BFC" w14:textId="77777777" w:rsidR="00516FE3" w:rsidRPr="005959F4" w:rsidRDefault="00516FE3" w:rsidP="00701B23">
            <w:pPr>
              <w:jc w:val="center"/>
              <w:rPr>
                <w:rFonts w:ascii="Calibri" w:hAnsi="Calibri"/>
                <w:sz w:val="18"/>
                <w:szCs w:val="18"/>
              </w:rPr>
            </w:pPr>
          </w:p>
        </w:tc>
        <w:tc>
          <w:tcPr>
            <w:tcW w:w="1586" w:type="dxa"/>
            <w:vAlign w:val="bottom"/>
          </w:tcPr>
          <w:p w14:paraId="5842FC0B" w14:textId="77777777" w:rsidR="00516FE3" w:rsidRPr="005959F4" w:rsidRDefault="00516FE3" w:rsidP="00701B23">
            <w:pPr>
              <w:jc w:val="center"/>
              <w:rPr>
                <w:rFonts w:ascii="Calibri" w:hAnsi="Calibri"/>
                <w:sz w:val="18"/>
                <w:szCs w:val="18"/>
              </w:rPr>
            </w:pPr>
          </w:p>
        </w:tc>
        <w:tc>
          <w:tcPr>
            <w:tcW w:w="1586" w:type="dxa"/>
            <w:vAlign w:val="bottom"/>
          </w:tcPr>
          <w:p w14:paraId="1CCC289C" w14:textId="77777777" w:rsidR="00516FE3" w:rsidRPr="005959F4" w:rsidRDefault="00516FE3" w:rsidP="00701B23">
            <w:pPr>
              <w:jc w:val="center"/>
              <w:rPr>
                <w:rFonts w:ascii="Calibri" w:hAnsi="Calibri"/>
                <w:sz w:val="18"/>
                <w:szCs w:val="18"/>
              </w:rPr>
            </w:pPr>
          </w:p>
        </w:tc>
        <w:tc>
          <w:tcPr>
            <w:tcW w:w="1586" w:type="dxa"/>
            <w:vAlign w:val="bottom"/>
          </w:tcPr>
          <w:p w14:paraId="5F3EB0C0" w14:textId="77777777" w:rsidR="00516FE3" w:rsidRPr="005959F4" w:rsidRDefault="00516FE3" w:rsidP="00701B23">
            <w:pPr>
              <w:jc w:val="center"/>
              <w:rPr>
                <w:rFonts w:ascii="Calibri" w:hAnsi="Calibri"/>
                <w:sz w:val="18"/>
                <w:szCs w:val="18"/>
              </w:rPr>
            </w:pPr>
          </w:p>
        </w:tc>
        <w:tc>
          <w:tcPr>
            <w:tcW w:w="4405" w:type="dxa"/>
          </w:tcPr>
          <w:p w14:paraId="030FABEA" w14:textId="77777777" w:rsidR="00516FE3" w:rsidRPr="005959F4" w:rsidRDefault="00516FE3" w:rsidP="00733B40">
            <w:pPr>
              <w:rPr>
                <w:rFonts w:ascii="Calibri" w:hAnsi="Calibri"/>
                <w:sz w:val="18"/>
                <w:szCs w:val="18"/>
              </w:rPr>
            </w:pPr>
          </w:p>
        </w:tc>
      </w:tr>
      <w:tr w:rsidR="00516FE3" w:rsidRPr="005959F4" w14:paraId="4F1F108F" w14:textId="77777777" w:rsidTr="00252403">
        <w:tc>
          <w:tcPr>
            <w:tcW w:w="14390" w:type="dxa"/>
            <w:gridSpan w:val="7"/>
          </w:tcPr>
          <w:p w14:paraId="57F32FBE" w14:textId="77777777" w:rsidR="00516FE3" w:rsidRPr="005959F4" w:rsidRDefault="00516FE3" w:rsidP="00733B40">
            <w:pPr>
              <w:rPr>
                <w:ins w:id="350" w:author="Dee Anne Ross" w:date="2018-07-24T13:35:00Z"/>
                <w:rFonts w:ascii="Calibri" w:hAnsi="Calibri"/>
                <w:sz w:val="18"/>
                <w:szCs w:val="18"/>
              </w:rPr>
            </w:pPr>
            <w:ins w:id="351" w:author="Dee Anne Ross" w:date="2018-07-24T13:35:00Z">
              <w:r w:rsidRPr="005959F4">
                <w:rPr>
                  <w:rFonts w:ascii="Calibri" w:hAnsi="Calibri"/>
                  <w:sz w:val="18"/>
                  <w:szCs w:val="18"/>
                </w:rPr>
                <w:t>Notes:</w:t>
              </w:r>
            </w:ins>
          </w:p>
          <w:p w14:paraId="7685A995" w14:textId="1261A178" w:rsidR="00B47CC2" w:rsidRPr="005959F4" w:rsidRDefault="00B47CC2"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ins w:id="352" w:author="Dee Anne Ross" w:date="2018-08-10T11:58:00Z"/>
                <w:rFonts w:ascii="Calibri" w:hAnsi="Calibri"/>
                <w:noProof/>
                <w:sz w:val="18"/>
                <w:szCs w:val="18"/>
              </w:rPr>
            </w:pPr>
            <w:ins w:id="353" w:author="Dee Anne Ross" w:date="2018-08-10T12:00:00Z">
              <w:r w:rsidRPr="005959F4">
                <w:rPr>
                  <w:rFonts w:ascii="Calibri" w:hAnsi="Calibri"/>
                  <w:noProof/>
                  <w:sz w:val="18"/>
                  <w:szCs w:val="18"/>
                </w:rPr>
                <w:t xml:space="preserve">Any </w:t>
              </w:r>
            </w:ins>
            <w:ins w:id="354" w:author="Dee Anne Ross" w:date="2018-08-10T11:58:00Z">
              <w:r w:rsidRPr="005959F4">
                <w:rPr>
                  <w:rFonts w:ascii="Calibri" w:hAnsi="Calibri"/>
                  <w:noProof/>
                  <w:sz w:val="18"/>
                  <w:szCs w:val="18"/>
                </w:rPr>
                <w:t>door with 25</w:t>
              </w:r>
            </w:ins>
            <w:ins w:id="355" w:author="Ross, Dee Anne@Energy" w:date="2018-09-12T09:17:00Z">
              <w:r w:rsidR="005959F4" w:rsidRPr="005959F4">
                <w:rPr>
                  <w:rFonts w:ascii="Calibri" w:hAnsi="Calibri"/>
                  <w:noProof/>
                  <w:sz w:val="18"/>
                  <w:szCs w:val="18"/>
                </w:rPr>
                <w:t xml:space="preserve"> percent</w:t>
              </w:r>
            </w:ins>
            <w:ins w:id="356" w:author="Dee Anne Ross" w:date="2018-08-10T11:58:00Z">
              <w:r w:rsidRPr="005959F4">
                <w:rPr>
                  <w:rFonts w:ascii="Calibri" w:hAnsi="Calibri"/>
                  <w:noProof/>
                  <w:sz w:val="18"/>
                  <w:szCs w:val="18"/>
                </w:rPr>
                <w:t xml:space="preserve"> or more glass </w:t>
              </w:r>
            </w:ins>
            <w:ins w:id="357" w:author="Dee Anne Ross" w:date="2018-08-10T12:00:00Z">
              <w:r w:rsidRPr="005959F4">
                <w:rPr>
                  <w:rFonts w:ascii="Calibri" w:hAnsi="Calibri"/>
                  <w:noProof/>
                  <w:sz w:val="18"/>
                  <w:szCs w:val="18"/>
                </w:rPr>
                <w:t>is</w:t>
              </w:r>
            </w:ins>
            <w:ins w:id="358" w:author="Dee Anne Ross" w:date="2018-08-10T11:58:00Z">
              <w:r w:rsidRPr="005959F4">
                <w:rPr>
                  <w:rFonts w:ascii="Calibri" w:hAnsi="Calibri"/>
                  <w:noProof/>
                  <w:sz w:val="18"/>
                  <w:szCs w:val="18"/>
                </w:rPr>
                <w:t xml:space="preserve"> counted as a fenestration pro</w:t>
              </w:r>
            </w:ins>
            <w:ins w:id="359" w:author="Dee Anne Ross" w:date="2018-08-10T11:59:00Z">
              <w:r w:rsidRPr="005959F4">
                <w:rPr>
                  <w:rFonts w:ascii="Calibri" w:hAnsi="Calibri"/>
                  <w:noProof/>
                  <w:sz w:val="18"/>
                  <w:szCs w:val="18"/>
                </w:rPr>
                <w:t>d</w:t>
              </w:r>
            </w:ins>
            <w:ins w:id="360" w:author="Dee Anne Ross" w:date="2018-08-10T11:58:00Z">
              <w:r w:rsidRPr="005959F4">
                <w:rPr>
                  <w:rFonts w:ascii="Calibri" w:hAnsi="Calibri"/>
                  <w:noProof/>
                  <w:sz w:val="18"/>
                  <w:szCs w:val="18"/>
                </w:rPr>
                <w:t>uct in</w:t>
              </w:r>
            </w:ins>
            <w:ins w:id="361" w:author="Dee Anne Ross" w:date="2018-08-10T11:59:00Z">
              <w:r w:rsidRPr="005959F4">
                <w:rPr>
                  <w:rFonts w:ascii="Calibri" w:hAnsi="Calibri"/>
                  <w:noProof/>
                  <w:sz w:val="18"/>
                  <w:szCs w:val="18"/>
                </w:rPr>
                <w:t xml:space="preserve"> Table</w:t>
              </w:r>
            </w:ins>
            <w:ins w:id="362" w:author="Shewmaker, Michael@Energy" w:date="2018-10-19T14:48:00Z">
              <w:r w:rsidR="006D65ED">
                <w:rPr>
                  <w:rFonts w:ascii="Calibri" w:hAnsi="Calibri"/>
                  <w:noProof/>
                  <w:sz w:val="18"/>
                  <w:szCs w:val="18"/>
                </w:rPr>
                <w:t>s</w:t>
              </w:r>
            </w:ins>
            <w:ins w:id="363" w:author="Dee Anne Ross" w:date="2018-08-10T11:59:00Z">
              <w:r w:rsidRPr="005959F4">
                <w:rPr>
                  <w:rFonts w:ascii="Calibri" w:hAnsi="Calibri"/>
                  <w:noProof/>
                  <w:sz w:val="18"/>
                  <w:szCs w:val="18"/>
                </w:rPr>
                <w:t xml:space="preserve"> I</w:t>
              </w:r>
            </w:ins>
            <w:ins w:id="364" w:author="Shewmaker, Michael@Energy" w:date="2018-10-19T14:48:00Z">
              <w:r w:rsidR="006D65ED">
                <w:rPr>
                  <w:rFonts w:ascii="Calibri" w:hAnsi="Calibri"/>
                  <w:noProof/>
                  <w:sz w:val="18"/>
                  <w:szCs w:val="18"/>
                </w:rPr>
                <w:t xml:space="preserve"> and J</w:t>
              </w:r>
            </w:ins>
            <w:ins w:id="365" w:author="Dee Anne Ross" w:date="2018-08-10T11:59:00Z">
              <w:r w:rsidRPr="005959F4">
                <w:rPr>
                  <w:rFonts w:ascii="Calibri" w:hAnsi="Calibri"/>
                  <w:noProof/>
                  <w:sz w:val="18"/>
                  <w:szCs w:val="18"/>
                </w:rPr>
                <w:t>.</w:t>
              </w:r>
            </w:ins>
          </w:p>
          <w:p w14:paraId="3D17419A" w14:textId="260A5C5A" w:rsidR="00516FE3" w:rsidRPr="005959F4" w:rsidRDefault="00516FE3" w:rsidP="005959F4">
            <w:pPr>
              <w:keepNext/>
              <w:numPr>
                <w:ilvl w:val="0"/>
                <w:numId w:val="1"/>
              </w:numPr>
              <w:tabs>
                <w:tab w:val="left" w:pos="342"/>
                <w:tab w:val="left" w:pos="2700"/>
                <w:tab w:val="left" w:pos="3420"/>
                <w:tab w:val="left" w:pos="3780"/>
                <w:tab w:val="left" w:pos="5760"/>
                <w:tab w:val="left" w:pos="7212"/>
              </w:tabs>
              <w:spacing w:line="276" w:lineRule="auto"/>
              <w:ind w:left="540" w:hanging="225"/>
              <w:rPr>
                <w:ins w:id="366" w:author="Dee Anne Ross" w:date="2018-07-24T13:36:00Z"/>
                <w:rFonts w:ascii="Calibri" w:hAnsi="Calibri"/>
                <w:noProof/>
                <w:sz w:val="18"/>
                <w:szCs w:val="18"/>
              </w:rPr>
            </w:pPr>
            <w:ins w:id="367" w:author="Dee Anne Ross" w:date="2018-07-24T13:35:00Z">
              <w:r w:rsidRPr="005959F4">
                <w:rPr>
                  <w:rFonts w:ascii="Calibri" w:hAnsi="Calibri"/>
                  <w:noProof/>
                  <w:sz w:val="18"/>
                  <w:szCs w:val="18"/>
                </w:rPr>
                <w:t>Do not include fire-rated doors between garage</w:t>
              </w:r>
              <w:r w:rsidR="00701B23" w:rsidRPr="005959F4">
                <w:rPr>
                  <w:rFonts w:ascii="Calibri" w:hAnsi="Calibri"/>
                  <w:noProof/>
                  <w:sz w:val="18"/>
                  <w:szCs w:val="18"/>
                </w:rPr>
                <w:t xml:space="preserve"> or unconditioned space</w:t>
              </w:r>
              <w:r w:rsidRPr="005959F4">
                <w:rPr>
                  <w:rFonts w:ascii="Calibri" w:hAnsi="Calibri"/>
                  <w:noProof/>
                  <w:sz w:val="18"/>
                  <w:szCs w:val="18"/>
                </w:rPr>
                <w:t xml:space="preserve"> and conditioned space</w:t>
              </w:r>
            </w:ins>
            <w:ins w:id="368" w:author="Dee Anne Ross" w:date="2018-07-24T13:36:00Z">
              <w:r w:rsidR="00701B23" w:rsidRPr="005959F4">
                <w:rPr>
                  <w:rFonts w:ascii="Calibri" w:hAnsi="Calibri"/>
                  <w:noProof/>
                  <w:sz w:val="18"/>
                  <w:szCs w:val="18"/>
                </w:rPr>
                <w:t>.</w:t>
              </w:r>
            </w:ins>
          </w:p>
          <w:p w14:paraId="75B580E7" w14:textId="6964D6A0" w:rsidR="00701B23" w:rsidRPr="005959F4" w:rsidRDefault="00701B23" w:rsidP="005959F4">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ins w:id="369" w:author="Dee Anne Ross" w:date="2018-07-24T13:36:00Z">
              <w:r w:rsidRPr="005959F4">
                <w:rPr>
                  <w:rFonts w:ascii="Calibri" w:hAnsi="Calibri"/>
                  <w:noProof/>
                  <w:sz w:val="18"/>
                  <w:szCs w:val="18"/>
                </w:rPr>
                <w:t xml:space="preserve">If </w:t>
              </w:r>
            </w:ins>
            <w:ins w:id="370" w:author="Dee Anne Ross" w:date="2018-08-10T11:57:00Z">
              <w:r w:rsidR="00B47CC2" w:rsidRPr="005959F4">
                <w:rPr>
                  <w:rFonts w:ascii="Calibri" w:hAnsi="Calibri"/>
                  <w:noProof/>
                  <w:sz w:val="18"/>
                  <w:szCs w:val="18"/>
                </w:rPr>
                <w:t>using w</w:t>
              </w:r>
            </w:ins>
            <w:ins w:id="371" w:author="Dee Anne Ross" w:date="2018-07-24T13:36:00Z">
              <w:r w:rsidRPr="005959F4">
                <w:rPr>
                  <w:rFonts w:ascii="Calibri" w:hAnsi="Calibri"/>
                  <w:noProof/>
                  <w:sz w:val="18"/>
                  <w:szCs w:val="18"/>
                </w:rPr>
                <w:t>eighted average</w:t>
              </w:r>
            </w:ins>
            <w:ins w:id="372" w:author="Dee Anne Ross" w:date="2018-08-10T11:57:00Z">
              <w:r w:rsidR="00B47CC2" w:rsidRPr="005959F4">
                <w:rPr>
                  <w:rFonts w:ascii="Calibri" w:hAnsi="Calibri"/>
                  <w:noProof/>
                  <w:sz w:val="18"/>
                  <w:szCs w:val="18"/>
                </w:rPr>
                <w:t xml:space="preserve"> to achieve required maximum U-factor</w:t>
              </w:r>
            </w:ins>
            <w:ins w:id="373" w:author="Dee Anne Ross" w:date="2018-07-24T13:36:00Z">
              <w:r w:rsidRPr="005959F4">
                <w:rPr>
                  <w:rFonts w:ascii="Calibri" w:hAnsi="Calibri"/>
                  <w:noProof/>
                  <w:sz w:val="18"/>
                  <w:szCs w:val="18"/>
                </w:rPr>
                <w:t xml:space="preserve">, attach </w:t>
              </w:r>
            </w:ins>
            <w:ins w:id="374" w:author="Dee Anne Ross" w:date="2018-08-10T08:36:00Z">
              <w:r w:rsidR="00142C39" w:rsidRPr="005959F4">
                <w:rPr>
                  <w:rFonts w:ascii="Calibri" w:hAnsi="Calibri"/>
                  <w:noProof/>
                  <w:sz w:val="18"/>
                  <w:szCs w:val="18"/>
                </w:rPr>
                <w:t>CF1R-ENV-02-E.</w:t>
              </w:r>
            </w:ins>
          </w:p>
        </w:tc>
      </w:tr>
    </w:tbl>
    <w:p w14:paraId="2A4BE1B3" w14:textId="77BD1FEE" w:rsidR="00516FE3" w:rsidRPr="005959F4" w:rsidRDefault="00516FE3" w:rsidP="00733B40">
      <w:pPr>
        <w:rPr>
          <w:rFonts w:ascii="Calibri" w:hAnsi="Calibri"/>
          <w:sz w:val="18"/>
          <w:szCs w:val="18"/>
        </w:rPr>
      </w:pPr>
    </w:p>
    <w:tbl>
      <w:tblPr>
        <w:tblW w:w="1437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7"/>
        <w:gridCol w:w="1800"/>
        <w:gridCol w:w="1620"/>
        <w:gridCol w:w="1530"/>
        <w:gridCol w:w="1800"/>
        <w:gridCol w:w="1710"/>
        <w:gridCol w:w="4410"/>
      </w:tblGrid>
      <w:tr w:rsidR="00DC74ED" w:rsidRPr="005959F4" w14:paraId="308DB26F" w14:textId="77777777" w:rsidTr="005848A7">
        <w:trPr>
          <w:cantSplit/>
          <w:trHeight w:val="339"/>
        </w:trPr>
        <w:tc>
          <w:tcPr>
            <w:tcW w:w="14377" w:type="dxa"/>
            <w:gridSpan w:val="7"/>
            <w:vAlign w:val="center"/>
          </w:tcPr>
          <w:p w14:paraId="308DB26E" w14:textId="149D5E66" w:rsidR="00DC74ED" w:rsidRPr="005959F4" w:rsidRDefault="00830CFC" w:rsidP="00497FCF">
            <w:pPr>
              <w:keepNext/>
              <w:ind w:right="-288"/>
              <w:rPr>
                <w:rFonts w:ascii="Calibri" w:eastAsia="Calibri" w:hAnsi="Calibri"/>
                <w:b/>
                <w:sz w:val="18"/>
                <w:szCs w:val="18"/>
              </w:rPr>
            </w:pPr>
            <w:del w:id="375" w:author="Dee Anne Ross" w:date="2018-07-24T08:37:00Z">
              <w:r w:rsidRPr="005959F4" w:rsidDel="00830CFC">
                <w:rPr>
                  <w:rFonts w:ascii="Calibri" w:eastAsia="Calibri" w:hAnsi="Calibri"/>
                  <w:b/>
                  <w:sz w:val="18"/>
                  <w:szCs w:val="18"/>
                </w:rPr>
                <w:lastRenderedPageBreak/>
                <w:delText>H</w:delText>
              </w:r>
            </w:del>
            <w:ins w:id="376" w:author="Dee Anne Ross" w:date="2018-07-24T08:37:00Z">
              <w:r w:rsidRPr="005959F4">
                <w:rPr>
                  <w:rFonts w:ascii="Calibri" w:eastAsia="Calibri" w:hAnsi="Calibri"/>
                  <w:b/>
                  <w:sz w:val="18"/>
                  <w:szCs w:val="18"/>
                </w:rPr>
                <w:t>I</w:t>
              </w:r>
            </w:ins>
            <w:r w:rsidR="00DC74ED" w:rsidRPr="005959F4">
              <w:rPr>
                <w:rFonts w:ascii="Calibri" w:eastAsia="Calibri" w:hAnsi="Calibri"/>
                <w:b/>
                <w:sz w:val="18"/>
                <w:szCs w:val="18"/>
              </w:rPr>
              <w:t xml:space="preserve">. </w:t>
            </w:r>
            <w:r w:rsidR="00FA331A" w:rsidRPr="005959F4">
              <w:rPr>
                <w:rFonts w:ascii="Calibri" w:eastAsia="Calibri" w:hAnsi="Calibri"/>
                <w:b/>
                <w:sz w:val="18"/>
                <w:szCs w:val="18"/>
              </w:rPr>
              <w:t>Fenestration/Glazing Allowed</w:t>
            </w:r>
            <w:r w:rsidR="00497FCF" w:rsidRPr="005959F4">
              <w:rPr>
                <w:rFonts w:ascii="Calibri" w:eastAsia="Calibri" w:hAnsi="Calibri"/>
                <w:b/>
                <w:sz w:val="18"/>
                <w:szCs w:val="18"/>
              </w:rPr>
              <w:t xml:space="preserve"> Areas and Efficiencies </w:t>
            </w:r>
            <w:r w:rsidR="00497FCF" w:rsidRPr="005959F4">
              <w:rPr>
                <w:rFonts w:ascii="Calibri" w:eastAsia="Calibri" w:hAnsi="Calibri"/>
                <w:sz w:val="18"/>
                <w:szCs w:val="18"/>
              </w:rPr>
              <w:t>(Section 150.1(c)3)</w:t>
            </w:r>
          </w:p>
        </w:tc>
      </w:tr>
      <w:tr w:rsidR="00FA331A" w:rsidRPr="005959F4" w14:paraId="308DB275" w14:textId="77777777" w:rsidTr="00B47CC2">
        <w:trPr>
          <w:cantSplit/>
          <w:trHeight w:val="308"/>
        </w:trPr>
        <w:tc>
          <w:tcPr>
            <w:tcW w:w="1507" w:type="dxa"/>
            <w:vAlign w:val="center"/>
          </w:tcPr>
          <w:p w14:paraId="308DB270"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800" w:type="dxa"/>
            <w:vAlign w:val="center"/>
          </w:tcPr>
          <w:p w14:paraId="308DB271" w14:textId="77777777" w:rsidR="00DC74ED" w:rsidRPr="005959F4" w:rsidDel="009B1DAF"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620" w:type="dxa"/>
            <w:vAlign w:val="center"/>
          </w:tcPr>
          <w:p w14:paraId="308DB272" w14:textId="77777777" w:rsidR="00DC74ED" w:rsidRPr="005959F4" w:rsidRDefault="00DC74ED" w:rsidP="00FA331A">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03</w:t>
            </w:r>
          </w:p>
        </w:tc>
        <w:tc>
          <w:tcPr>
            <w:tcW w:w="1530" w:type="dxa"/>
            <w:vAlign w:val="center"/>
          </w:tcPr>
          <w:p w14:paraId="1D0BBC80" w14:textId="73BE4298" w:rsidR="00DC74ED" w:rsidRPr="005959F4" w:rsidRDefault="00DC74ED"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800" w:type="dxa"/>
            <w:vAlign w:val="center"/>
          </w:tcPr>
          <w:p w14:paraId="308DB273" w14:textId="37BCBDB5" w:rsidR="00DC74ED" w:rsidRPr="005959F4" w:rsidRDefault="00DC74ED" w:rsidP="00DF2490">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05</w:t>
            </w:r>
          </w:p>
        </w:tc>
        <w:tc>
          <w:tcPr>
            <w:tcW w:w="1710" w:type="dxa"/>
            <w:vAlign w:val="center"/>
          </w:tcPr>
          <w:p w14:paraId="6DC2B3D1" w14:textId="18DD03E8"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4410" w:type="dxa"/>
            <w:vAlign w:val="center"/>
          </w:tcPr>
          <w:p w14:paraId="308DB274" w14:textId="5EC68D9D" w:rsidR="00DC74ED" w:rsidRPr="005959F4" w:rsidRDefault="00DC74ED">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sidRPr="005959F4">
              <w:rPr>
                <w:rFonts w:ascii="Calibri" w:hAnsi="Calibri"/>
                <w:sz w:val="18"/>
                <w:szCs w:val="18"/>
              </w:rPr>
              <w:t>07</w:t>
            </w:r>
          </w:p>
        </w:tc>
      </w:tr>
      <w:tr w:rsidR="00FA331A" w:rsidRPr="005959F4" w14:paraId="308DB27C" w14:textId="77777777" w:rsidTr="00B47CC2">
        <w:trPr>
          <w:cantSplit/>
          <w:trHeight w:val="308"/>
        </w:trPr>
        <w:tc>
          <w:tcPr>
            <w:tcW w:w="1507" w:type="dxa"/>
            <w:vAlign w:val="bottom"/>
          </w:tcPr>
          <w:p w14:paraId="308DB277" w14:textId="3141A6B8"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Fenestration Area for All Orientation</w:t>
            </w:r>
            <w:r w:rsidR="002143D8" w:rsidRPr="005959F4">
              <w:rPr>
                <w:rFonts w:ascii="Calibri" w:hAnsi="Calibri"/>
                <w:sz w:val="18"/>
                <w:szCs w:val="18"/>
              </w:rPr>
              <w:t>s</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800" w:type="dxa"/>
            <w:vAlign w:val="bottom"/>
          </w:tcPr>
          <w:p w14:paraId="308DB278" w14:textId="690C9FA0" w:rsidR="00DC74ED"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West-Facing Fenestration Area Only</w:t>
            </w:r>
            <w:r w:rsidR="00B47CC2" w:rsidRPr="005959F4">
              <w:rPr>
                <w:rFonts w:ascii="Calibri" w:hAnsi="Calibri"/>
                <w:sz w:val="18"/>
                <w:szCs w:val="18"/>
              </w:rPr>
              <w:t xml:space="preserve"> </w:t>
            </w:r>
            <w:r w:rsidRPr="005959F4">
              <w:rPr>
                <w:rFonts w:ascii="Calibri" w:hAnsi="Calibri"/>
                <w:sz w:val="18"/>
                <w:szCs w:val="18"/>
              </w:rPr>
              <w:t>(ft</w:t>
            </w:r>
            <w:r w:rsidRPr="005959F4">
              <w:rPr>
                <w:rFonts w:ascii="Calibri" w:hAnsi="Calibri"/>
                <w:sz w:val="18"/>
                <w:szCs w:val="18"/>
                <w:vertAlign w:val="superscript"/>
              </w:rPr>
              <w:t>2</w:t>
            </w:r>
            <w:r w:rsidRPr="005959F4">
              <w:rPr>
                <w:rFonts w:ascii="Calibri" w:hAnsi="Calibri"/>
                <w:sz w:val="18"/>
                <w:szCs w:val="18"/>
              </w:rPr>
              <w:t>)</w:t>
            </w:r>
          </w:p>
        </w:tc>
        <w:tc>
          <w:tcPr>
            <w:tcW w:w="1620" w:type="dxa"/>
            <w:vAlign w:val="bottom"/>
          </w:tcPr>
          <w:p w14:paraId="308DB279" w14:textId="5C251220"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530" w:type="dxa"/>
            <w:vAlign w:val="bottom"/>
          </w:tcPr>
          <w:p w14:paraId="6EA270CE" w14:textId="44D452A0"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U-factor (Skylights)</w:t>
            </w:r>
          </w:p>
        </w:tc>
        <w:tc>
          <w:tcPr>
            <w:tcW w:w="1800" w:type="dxa"/>
            <w:vAlign w:val="bottom"/>
          </w:tcPr>
          <w:p w14:paraId="308DB27A" w14:textId="661AA064" w:rsidR="00FA331A" w:rsidRPr="005959F4" w:rsidRDefault="00DC74ED"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 SHGC</w:t>
            </w:r>
            <w:r w:rsidR="00B47CC2" w:rsidRPr="005959F4">
              <w:rPr>
                <w:rFonts w:ascii="Calibri" w:hAnsi="Calibri"/>
                <w:sz w:val="18"/>
                <w:szCs w:val="18"/>
              </w:rPr>
              <w:t xml:space="preserve"> </w:t>
            </w:r>
            <w:r w:rsidR="00FA331A" w:rsidRPr="005959F4">
              <w:rPr>
                <w:rFonts w:ascii="Calibri" w:hAnsi="Calibri"/>
                <w:sz w:val="18"/>
                <w:szCs w:val="18"/>
              </w:rPr>
              <w:t>(Windows)</w:t>
            </w:r>
          </w:p>
        </w:tc>
        <w:tc>
          <w:tcPr>
            <w:tcW w:w="1710" w:type="dxa"/>
            <w:vAlign w:val="bottom"/>
          </w:tcPr>
          <w:p w14:paraId="05D62A54" w14:textId="3A4E5CDE" w:rsidR="00DC74ED" w:rsidRPr="005959F4" w:rsidRDefault="00FA331A" w:rsidP="00B47CC2">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Maximum Allowed</w:t>
            </w:r>
            <w:r w:rsidR="00B47CC2" w:rsidRPr="005959F4">
              <w:rPr>
                <w:rFonts w:ascii="Calibri" w:hAnsi="Calibri"/>
                <w:sz w:val="18"/>
                <w:szCs w:val="18"/>
              </w:rPr>
              <w:t xml:space="preserve"> </w:t>
            </w:r>
            <w:r w:rsidRPr="005959F4">
              <w:rPr>
                <w:rFonts w:ascii="Calibri" w:hAnsi="Calibri"/>
                <w:sz w:val="18"/>
                <w:szCs w:val="18"/>
              </w:rPr>
              <w:t>SHGC (Skylights)</w:t>
            </w:r>
          </w:p>
        </w:tc>
        <w:tc>
          <w:tcPr>
            <w:tcW w:w="4410" w:type="dxa"/>
            <w:vAlign w:val="bottom"/>
          </w:tcPr>
          <w:p w14:paraId="308DB27B" w14:textId="61794EF0" w:rsidR="00DC74ED" w:rsidRPr="005959F4" w:rsidRDefault="00DC74ED">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Comments</w:t>
            </w:r>
          </w:p>
        </w:tc>
      </w:tr>
      <w:tr w:rsidR="00FA331A" w:rsidRPr="005959F4" w14:paraId="308DB282" w14:textId="77777777" w:rsidTr="00B47CC2">
        <w:trPr>
          <w:cantSplit/>
          <w:trHeight w:val="308"/>
        </w:trPr>
        <w:tc>
          <w:tcPr>
            <w:tcW w:w="1507" w:type="dxa"/>
            <w:vAlign w:val="center"/>
          </w:tcPr>
          <w:p w14:paraId="308DB27D"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800" w:type="dxa"/>
            <w:vAlign w:val="center"/>
          </w:tcPr>
          <w:p w14:paraId="308DB27E"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20" w:type="dxa"/>
            <w:vAlign w:val="center"/>
          </w:tcPr>
          <w:p w14:paraId="308DB27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30" w:type="dxa"/>
          </w:tcPr>
          <w:p w14:paraId="5812DBA4"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800" w:type="dxa"/>
            <w:vAlign w:val="center"/>
          </w:tcPr>
          <w:p w14:paraId="308DB280" w14:textId="68CE940E"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10" w:type="dxa"/>
          </w:tcPr>
          <w:p w14:paraId="3B1C8F8F" w14:textId="7777777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410" w:type="dxa"/>
            <w:vAlign w:val="center"/>
          </w:tcPr>
          <w:p w14:paraId="308DB281" w14:textId="04228387" w:rsidR="00DC74ED" w:rsidRPr="005959F4" w:rsidRDefault="00DC74ED"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08148809" w14:textId="77777777" w:rsidTr="00B47CC2">
        <w:trPr>
          <w:cantSplit/>
          <w:trHeight w:val="308"/>
        </w:trPr>
        <w:tc>
          <w:tcPr>
            <w:tcW w:w="1507" w:type="dxa"/>
            <w:vAlign w:val="center"/>
          </w:tcPr>
          <w:p w14:paraId="00C1E4B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800" w:type="dxa"/>
            <w:vAlign w:val="center"/>
          </w:tcPr>
          <w:p w14:paraId="2970ED05"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620" w:type="dxa"/>
            <w:vAlign w:val="center"/>
          </w:tcPr>
          <w:p w14:paraId="6C41A1CC"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530" w:type="dxa"/>
          </w:tcPr>
          <w:p w14:paraId="2CE8F14E"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800" w:type="dxa"/>
            <w:vAlign w:val="center"/>
          </w:tcPr>
          <w:p w14:paraId="7F7E05A3"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710" w:type="dxa"/>
          </w:tcPr>
          <w:p w14:paraId="20AB4949"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4410" w:type="dxa"/>
            <w:vAlign w:val="center"/>
          </w:tcPr>
          <w:p w14:paraId="66272DCA" w14:textId="77777777" w:rsidR="00D8643E" w:rsidRPr="005959F4" w:rsidRDefault="00D8643E" w:rsidP="00165056">
            <w:pPr>
              <w:keepNext/>
              <w:tabs>
                <w:tab w:val="left" w:pos="2160"/>
                <w:tab w:val="left" w:pos="2700"/>
                <w:tab w:val="left" w:pos="3420"/>
                <w:tab w:val="left" w:pos="3780"/>
                <w:tab w:val="left" w:pos="5760"/>
                <w:tab w:val="left" w:pos="7212"/>
              </w:tabs>
              <w:jc w:val="center"/>
              <w:rPr>
                <w:rFonts w:ascii="Calibri" w:hAnsi="Calibri"/>
                <w:sz w:val="18"/>
                <w:szCs w:val="18"/>
              </w:rPr>
            </w:pPr>
          </w:p>
        </w:tc>
      </w:tr>
      <w:tr w:rsidR="00D8643E" w:rsidRPr="005959F4" w14:paraId="5C8E6070" w14:textId="77777777" w:rsidTr="007C6199">
        <w:trPr>
          <w:cantSplit/>
          <w:trHeight w:val="467"/>
        </w:trPr>
        <w:tc>
          <w:tcPr>
            <w:tcW w:w="14377" w:type="dxa"/>
            <w:gridSpan w:val="7"/>
            <w:vAlign w:val="center"/>
          </w:tcPr>
          <w:p w14:paraId="191F1F1A" w14:textId="7805B4D6" w:rsidR="00D8643E" w:rsidRPr="005959F4" w:rsidRDefault="00D8643E" w:rsidP="00EB2332">
            <w:pPr>
              <w:keepNext/>
              <w:tabs>
                <w:tab w:val="left" w:pos="2160"/>
                <w:tab w:val="left" w:pos="2700"/>
                <w:tab w:val="left" w:pos="3420"/>
                <w:tab w:val="left" w:pos="3780"/>
                <w:tab w:val="left" w:pos="5760"/>
                <w:tab w:val="left" w:pos="7212"/>
              </w:tabs>
              <w:spacing w:after="40"/>
              <w:rPr>
                <w:ins w:id="377" w:author="Dee Anne Ross" w:date="2018-08-23T13:51:00Z"/>
                <w:rFonts w:ascii="Calibri" w:hAnsi="Calibri"/>
                <w:sz w:val="18"/>
                <w:szCs w:val="18"/>
              </w:rPr>
            </w:pPr>
            <w:ins w:id="378" w:author="Dee Anne Ross" w:date="2018-08-23T13:51:00Z">
              <w:r w:rsidRPr="005959F4">
                <w:rPr>
                  <w:rFonts w:ascii="Calibri" w:hAnsi="Calibri"/>
                  <w:sz w:val="18"/>
                  <w:szCs w:val="18"/>
                </w:rPr>
                <w:t>N</w:t>
              </w:r>
            </w:ins>
            <w:ins w:id="379" w:author="Dee Anne Ross" w:date="2018-08-23T13:52:00Z">
              <w:r w:rsidRPr="005959F4">
                <w:rPr>
                  <w:rFonts w:ascii="Calibri" w:hAnsi="Calibri"/>
                  <w:sz w:val="18"/>
                  <w:szCs w:val="18"/>
                </w:rPr>
                <w:t>ote</w:t>
              </w:r>
            </w:ins>
            <w:ins w:id="380" w:author="Dee Anne Ross" w:date="2018-08-23T13:51:00Z">
              <w:r w:rsidRPr="005959F4">
                <w:rPr>
                  <w:rFonts w:ascii="Calibri" w:hAnsi="Calibri"/>
                  <w:sz w:val="18"/>
                  <w:szCs w:val="18"/>
                </w:rPr>
                <w:t>:</w:t>
              </w:r>
            </w:ins>
          </w:p>
          <w:p w14:paraId="0DF71FDF" w14:textId="40D110F4" w:rsidR="00D8643E" w:rsidRPr="005959F4" w:rsidRDefault="00D8643E" w:rsidP="00EB2332">
            <w:pPr>
              <w:keepNext/>
              <w:numPr>
                <w:ilvl w:val="0"/>
                <w:numId w:val="1"/>
              </w:numPr>
              <w:tabs>
                <w:tab w:val="left" w:pos="342"/>
                <w:tab w:val="left" w:pos="2700"/>
                <w:tab w:val="left" w:pos="3420"/>
                <w:tab w:val="left" w:pos="3780"/>
                <w:tab w:val="left" w:pos="5760"/>
                <w:tab w:val="left" w:pos="7212"/>
              </w:tabs>
              <w:spacing w:after="40" w:line="276" w:lineRule="auto"/>
              <w:ind w:left="540" w:hanging="225"/>
              <w:rPr>
                <w:rFonts w:ascii="Calibri" w:hAnsi="Calibri"/>
                <w:sz w:val="18"/>
                <w:szCs w:val="18"/>
              </w:rPr>
            </w:pPr>
            <w:ins w:id="381" w:author="Dee Anne Ross" w:date="2018-08-23T13:54:00Z">
              <w:r w:rsidRPr="005959F4">
                <w:rPr>
                  <w:rFonts w:ascii="Calibri" w:hAnsi="Calibri"/>
                  <w:noProof/>
                  <w:sz w:val="18"/>
                  <w:szCs w:val="18"/>
                </w:rPr>
                <w:t>If the selected w</w:t>
              </w:r>
            </w:ins>
            <w:ins w:id="382" w:author="Dee Anne Ross" w:date="2018-08-23T13:51:00Z">
              <w:r w:rsidRPr="005959F4">
                <w:rPr>
                  <w:rFonts w:ascii="Calibri" w:hAnsi="Calibri"/>
                  <w:noProof/>
                  <w:sz w:val="18"/>
                  <w:szCs w:val="18"/>
                </w:rPr>
                <w:t xml:space="preserve">ater heating </w:t>
              </w:r>
            </w:ins>
            <w:ins w:id="383" w:author="Dee Anne Ross" w:date="2018-08-23T13:54:00Z">
              <w:r w:rsidRPr="005959F4">
                <w:rPr>
                  <w:rFonts w:ascii="Calibri" w:hAnsi="Calibri"/>
                  <w:noProof/>
                  <w:sz w:val="18"/>
                  <w:szCs w:val="18"/>
                </w:rPr>
                <w:t xml:space="preserve">system </w:t>
              </w:r>
            </w:ins>
            <w:ins w:id="384" w:author="Dee Anne Ross" w:date="2018-08-23T13:55:00Z">
              <w:r w:rsidRPr="005959F4">
                <w:rPr>
                  <w:rFonts w:ascii="Calibri" w:hAnsi="Calibri"/>
                  <w:noProof/>
                  <w:sz w:val="18"/>
                  <w:szCs w:val="18"/>
                </w:rPr>
                <w:t>o</w:t>
              </w:r>
            </w:ins>
            <w:ins w:id="385" w:author="Dee Anne Ross" w:date="2018-08-23T13:53:00Z">
              <w:r w:rsidRPr="005959F4">
                <w:rPr>
                  <w:rFonts w:ascii="Calibri" w:hAnsi="Calibri"/>
                  <w:noProof/>
                  <w:sz w:val="18"/>
                  <w:szCs w:val="18"/>
                </w:rPr>
                <w:t xml:space="preserve">ption </w:t>
              </w:r>
            </w:ins>
            <w:ins w:id="386" w:author="Dee Anne Ross" w:date="2018-08-23T13:55:00Z">
              <w:r w:rsidRPr="005959F4">
                <w:rPr>
                  <w:rFonts w:ascii="Calibri" w:hAnsi="Calibri"/>
                  <w:noProof/>
                  <w:sz w:val="18"/>
                  <w:szCs w:val="18"/>
                </w:rPr>
                <w:t xml:space="preserve">is </w:t>
              </w:r>
            </w:ins>
            <w:ins w:id="387" w:author="Dee Anne Ross" w:date="2018-08-23T13:53:00Z">
              <w:r w:rsidRPr="005959F4">
                <w:rPr>
                  <w:rFonts w:ascii="Calibri" w:hAnsi="Calibri"/>
                  <w:noProof/>
                  <w:sz w:val="18"/>
                  <w:szCs w:val="18"/>
                </w:rPr>
                <w:t xml:space="preserve">2 </w:t>
              </w:r>
            </w:ins>
            <w:ins w:id="388" w:author="Dee Anne Ross" w:date="2018-08-23T13:52:00Z">
              <w:r w:rsidRPr="005959F4">
                <w:rPr>
                  <w:rFonts w:ascii="Calibri" w:hAnsi="Calibri"/>
                  <w:noProof/>
                  <w:sz w:val="18"/>
                  <w:szCs w:val="18"/>
                </w:rPr>
                <w:t xml:space="preserve">(Table M, column 02) </w:t>
              </w:r>
            </w:ins>
            <w:ins w:id="389" w:author="Dee Anne Ross" w:date="2018-08-23T13:55:00Z">
              <w:r w:rsidRPr="005959F4">
                <w:rPr>
                  <w:rFonts w:ascii="Calibri" w:hAnsi="Calibri"/>
                  <w:noProof/>
                  <w:sz w:val="18"/>
                  <w:szCs w:val="18"/>
                </w:rPr>
                <w:t xml:space="preserve">the maximum </w:t>
              </w:r>
            </w:ins>
            <w:ins w:id="390" w:author="Dee Anne Ross" w:date="2018-08-23T13:51:00Z">
              <w:r w:rsidRPr="005959F4">
                <w:rPr>
                  <w:rFonts w:ascii="Calibri" w:hAnsi="Calibri"/>
                  <w:noProof/>
                  <w:sz w:val="18"/>
                  <w:szCs w:val="18"/>
                </w:rPr>
                <w:t xml:space="preserve">weighted average </w:t>
              </w:r>
            </w:ins>
            <w:ins w:id="391" w:author="Dee Anne Ross" w:date="2018-08-23T13:56:00Z">
              <w:r w:rsidRPr="005959F4">
                <w:rPr>
                  <w:rFonts w:ascii="Calibri" w:hAnsi="Calibri"/>
                  <w:noProof/>
                  <w:sz w:val="18"/>
                  <w:szCs w:val="18"/>
                </w:rPr>
                <w:t xml:space="preserve">fenestration </w:t>
              </w:r>
            </w:ins>
            <w:ins w:id="392" w:author="Dee Anne Ross" w:date="2018-08-23T13:51:00Z">
              <w:r w:rsidRPr="005959F4">
                <w:rPr>
                  <w:rFonts w:ascii="Calibri" w:hAnsi="Calibri"/>
                  <w:noProof/>
                  <w:sz w:val="18"/>
                  <w:szCs w:val="18"/>
                </w:rPr>
                <w:t xml:space="preserve">U-factor </w:t>
              </w:r>
            </w:ins>
            <w:ins w:id="393" w:author="Dee Anne Ross" w:date="2018-08-23T13:55:00Z">
              <w:r w:rsidRPr="005959F4">
                <w:rPr>
                  <w:rFonts w:ascii="Calibri" w:hAnsi="Calibri"/>
                  <w:noProof/>
                  <w:sz w:val="18"/>
                  <w:szCs w:val="18"/>
                </w:rPr>
                <w:t xml:space="preserve">is </w:t>
              </w:r>
            </w:ins>
            <w:ins w:id="394" w:author="Dee Anne Ross" w:date="2018-08-23T13:51:00Z">
              <w:r w:rsidRPr="005959F4">
                <w:rPr>
                  <w:rFonts w:ascii="Calibri" w:hAnsi="Calibri"/>
                  <w:noProof/>
                  <w:sz w:val="18"/>
                  <w:szCs w:val="18"/>
                </w:rPr>
                <w:t>0.24 or less</w:t>
              </w:r>
            </w:ins>
            <w:ins w:id="395" w:author="Dee Anne Ross" w:date="2018-08-23T13:56:00Z">
              <w:r w:rsidRPr="005959F4">
                <w:rPr>
                  <w:rFonts w:ascii="Calibri" w:hAnsi="Calibri"/>
                  <w:noProof/>
                  <w:sz w:val="18"/>
                  <w:szCs w:val="18"/>
                </w:rPr>
                <w:t xml:space="preserve"> (windows and skylights)</w:t>
              </w:r>
            </w:ins>
            <w:ins w:id="396" w:author="Dee Anne Ross" w:date="2018-08-23T13:52:00Z">
              <w:r w:rsidRPr="005959F4">
                <w:rPr>
                  <w:rFonts w:ascii="Calibri" w:hAnsi="Calibri"/>
                  <w:noProof/>
                  <w:sz w:val="18"/>
                  <w:szCs w:val="18"/>
                </w:rPr>
                <w:t>.</w:t>
              </w:r>
            </w:ins>
          </w:p>
        </w:tc>
      </w:tr>
    </w:tbl>
    <w:p w14:paraId="308DB283" w14:textId="267CFA0B" w:rsidR="00C324F3" w:rsidRPr="005959F4" w:rsidDel="005C49F4" w:rsidRDefault="00C324F3" w:rsidP="00733B40">
      <w:pPr>
        <w:rPr>
          <w:del w:id="397" w:author="Smith, Alexis@Energy" w:date="2018-10-02T08:08:00Z"/>
          <w:rFonts w:ascii="Calibri" w:hAnsi="Calibri"/>
          <w:sz w:val="18"/>
          <w:szCs w:val="18"/>
        </w:rPr>
      </w:pPr>
    </w:p>
    <w:tbl>
      <w:tblPr>
        <w:tblW w:w="499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727"/>
        <w:gridCol w:w="1710"/>
        <w:gridCol w:w="983"/>
        <w:gridCol w:w="8"/>
        <w:gridCol w:w="994"/>
        <w:gridCol w:w="994"/>
        <w:gridCol w:w="994"/>
        <w:gridCol w:w="994"/>
        <w:gridCol w:w="994"/>
        <w:gridCol w:w="994"/>
        <w:gridCol w:w="994"/>
        <w:gridCol w:w="994"/>
        <w:gridCol w:w="955"/>
        <w:gridCol w:w="43"/>
        <w:gridCol w:w="992"/>
        <w:gridCol w:w="1006"/>
      </w:tblGrid>
      <w:tr w:rsidR="00FA331A" w:rsidRPr="005959F4" w14:paraId="308DB288" w14:textId="77777777" w:rsidTr="002143D8">
        <w:trPr>
          <w:cantSplit/>
          <w:trHeight w:val="319"/>
        </w:trPr>
        <w:tc>
          <w:tcPr>
            <w:tcW w:w="14601" w:type="dxa"/>
            <w:gridSpan w:val="16"/>
            <w:tcBorders>
              <w:top w:val="single" w:sz="4" w:space="0" w:color="auto"/>
              <w:left w:val="single" w:sz="4" w:space="0" w:color="auto"/>
              <w:bottom w:val="single" w:sz="4" w:space="0" w:color="auto"/>
              <w:right w:val="single" w:sz="4" w:space="0" w:color="auto"/>
            </w:tcBorders>
            <w:vAlign w:val="center"/>
          </w:tcPr>
          <w:p w14:paraId="28124841" w14:textId="2CCED5A2" w:rsidR="00FA331A" w:rsidRPr="005959F4" w:rsidRDefault="00830CFC" w:rsidP="00DF2490">
            <w:pPr>
              <w:keepNext/>
              <w:rPr>
                <w:rFonts w:ascii="Calibri" w:eastAsia="Calibri" w:hAnsi="Calibri"/>
                <w:b/>
                <w:sz w:val="18"/>
                <w:szCs w:val="18"/>
              </w:rPr>
            </w:pPr>
            <w:del w:id="398" w:author="Dee Anne Ross" w:date="2018-07-24T08:37:00Z">
              <w:r w:rsidRPr="005959F4" w:rsidDel="00830CFC">
                <w:rPr>
                  <w:rFonts w:ascii="Calibri" w:eastAsia="Calibri" w:hAnsi="Calibri"/>
                  <w:b/>
                  <w:sz w:val="18"/>
                  <w:szCs w:val="18"/>
                </w:rPr>
                <w:lastRenderedPageBreak/>
                <w:delText>I</w:delText>
              </w:r>
            </w:del>
            <w:ins w:id="399" w:author="Dee Anne Ross" w:date="2018-07-24T08:37:00Z">
              <w:r w:rsidRPr="005959F4">
                <w:rPr>
                  <w:rFonts w:ascii="Calibri" w:eastAsia="Calibri" w:hAnsi="Calibri"/>
                  <w:b/>
                  <w:sz w:val="18"/>
                  <w:szCs w:val="18"/>
                </w:rPr>
                <w:t>J</w:t>
              </w:r>
            </w:ins>
            <w:r w:rsidR="00DF2490" w:rsidRPr="005959F4">
              <w:rPr>
                <w:rFonts w:ascii="Calibri" w:eastAsia="Calibri" w:hAnsi="Calibri"/>
                <w:b/>
                <w:sz w:val="18"/>
                <w:szCs w:val="18"/>
              </w:rPr>
              <w:t xml:space="preserve">. </w:t>
            </w:r>
            <w:r w:rsidR="00FA331A" w:rsidRPr="005959F4">
              <w:rPr>
                <w:rFonts w:ascii="Calibri" w:eastAsia="Calibri" w:hAnsi="Calibri"/>
                <w:b/>
                <w:sz w:val="18"/>
                <w:szCs w:val="18"/>
              </w:rPr>
              <w:t>Fenestration Proposed Areas and Efficiencies</w:t>
            </w:r>
          </w:p>
          <w:p w14:paraId="4FF789E8" w14:textId="2B8EB458" w:rsidR="00DF2490" w:rsidRPr="004358FA" w:rsidRDefault="00DF2490" w:rsidP="00DF2490">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del w:id="400" w:author="Dee Anne Ross" w:date="2018-07-24T08:28:00Z">
              <w:r w:rsidR="00D74E69" w:rsidDel="00437C59">
                <w:rPr>
                  <w:rFonts w:asciiTheme="minorHAnsi" w:hAnsiTheme="minorHAnsi"/>
                  <w:sz w:val="18"/>
                  <w:szCs w:val="20"/>
                </w:rPr>
                <w:delText>3</w:delText>
              </w:r>
              <w:r w:rsidR="00437C59" w:rsidDel="00437C59">
                <w:rPr>
                  <w:rFonts w:asciiTheme="minorHAnsi" w:hAnsiTheme="minorHAnsi"/>
                  <w:sz w:val="18"/>
                  <w:szCs w:val="20"/>
                </w:rPr>
                <w:delText>2</w:delText>
              </w:r>
            </w:del>
            <w:ins w:id="401" w:author="Dee Anne Ross" w:date="2018-07-24T08:28:00Z">
              <w:r w:rsidR="00437C59">
                <w:rPr>
                  <w:rFonts w:asciiTheme="minorHAnsi" w:hAnsiTheme="minorHAnsi"/>
                  <w:sz w:val="18"/>
                  <w:szCs w:val="20"/>
                </w:rPr>
                <w:t>30</w:t>
              </w:r>
            </w:ins>
            <w:r w:rsidRPr="004358FA">
              <w:rPr>
                <w:rFonts w:asciiTheme="minorHAnsi" w:hAnsiTheme="minorHAnsi"/>
                <w:sz w:val="18"/>
                <w:szCs w:val="20"/>
              </w:rPr>
              <w:t>) &amp; SHGC (0.</w:t>
            </w:r>
            <w:del w:id="402" w:author="Dee Anne Ross" w:date="2018-07-24T08:29:00Z">
              <w:r w:rsidR="00D74E69" w:rsidDel="00437C59">
                <w:rPr>
                  <w:rFonts w:asciiTheme="minorHAnsi" w:hAnsiTheme="minorHAnsi"/>
                  <w:sz w:val="18"/>
                  <w:szCs w:val="20"/>
                </w:rPr>
                <w:delText>2</w:delText>
              </w:r>
              <w:r w:rsidR="00437C59" w:rsidDel="00437C59">
                <w:rPr>
                  <w:rFonts w:asciiTheme="minorHAnsi" w:hAnsiTheme="minorHAnsi"/>
                  <w:sz w:val="18"/>
                  <w:szCs w:val="20"/>
                </w:rPr>
                <w:delText>5</w:delText>
              </w:r>
            </w:del>
            <w:ins w:id="403" w:author="Dee Anne Ross" w:date="2018-07-24T08:29:00Z">
              <w:r w:rsidR="00437C59">
                <w:rPr>
                  <w:rFonts w:asciiTheme="minorHAnsi" w:hAnsiTheme="minorHAnsi"/>
                  <w:sz w:val="18"/>
                  <w:szCs w:val="20"/>
                </w:rPr>
                <w:t>23</w:t>
              </w:r>
            </w:ins>
            <w:r w:rsidRPr="004358FA">
              <w:rPr>
                <w:rFonts w:asciiTheme="minorHAnsi" w:hAnsiTheme="minorHAnsi"/>
                <w:sz w:val="18"/>
                <w:szCs w:val="20"/>
              </w:rPr>
              <w:t>).</w:t>
            </w:r>
          </w:p>
          <w:p w14:paraId="7E20F8E9" w14:textId="77777777" w:rsidR="00DF2490" w:rsidRDefault="00DF2490" w:rsidP="00DF2490">
            <w:pPr>
              <w:ind w:firstLine="450"/>
              <w:rPr>
                <w:ins w:id="404" w:author="Shewmaker, Michael@Energy" w:date="2018-07-16T15:52:00Z"/>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287" w14:textId="0A12C6AB" w:rsidR="00797ABD" w:rsidRPr="005959F4" w:rsidRDefault="00797ABD" w:rsidP="001E4CF9">
            <w:pPr>
              <w:ind w:firstLine="450"/>
              <w:rPr>
                <w:rFonts w:asciiTheme="minorHAnsi" w:hAnsiTheme="minorHAnsi"/>
                <w:sz w:val="18"/>
                <w:szCs w:val="18"/>
              </w:rPr>
            </w:pPr>
            <w:ins w:id="405" w:author="Shewmaker, Michael@Energy" w:date="2018-07-16T15:52:00Z">
              <w:r>
                <w:rPr>
                  <w:rFonts w:asciiTheme="minorHAnsi" w:hAnsiTheme="minorHAnsi"/>
                  <w:sz w:val="18"/>
                  <w:szCs w:val="20"/>
                </w:rPr>
                <w:t xml:space="preserve"> Doors with greater than or equal to 25 percent glazing area are treated as </w:t>
              </w:r>
            </w:ins>
            <w:ins w:id="406" w:author="Dee Anne Ross" w:date="2018-08-10T13:23:00Z">
              <w:r w:rsidR="001E4CF9">
                <w:rPr>
                  <w:rFonts w:asciiTheme="minorHAnsi" w:hAnsiTheme="minorHAnsi"/>
                  <w:sz w:val="18"/>
                  <w:szCs w:val="20"/>
                </w:rPr>
                <w:t xml:space="preserve">a </w:t>
              </w:r>
            </w:ins>
            <w:ins w:id="407" w:author="Shewmaker, Michael@Energy" w:date="2018-07-16T15:52:00Z">
              <w:r>
                <w:rPr>
                  <w:rFonts w:asciiTheme="minorHAnsi" w:hAnsiTheme="minorHAnsi"/>
                  <w:sz w:val="18"/>
                  <w:szCs w:val="20"/>
                </w:rPr>
                <w:t>fenestration product.</w:t>
              </w:r>
            </w:ins>
          </w:p>
        </w:tc>
      </w:tr>
      <w:tr w:rsidR="00FA331A" w:rsidRPr="005959F4" w14:paraId="308DB296" w14:textId="77777777" w:rsidTr="002143D8">
        <w:trPr>
          <w:cantSplit/>
          <w:trHeight w:val="228"/>
        </w:trPr>
        <w:tc>
          <w:tcPr>
            <w:tcW w:w="738" w:type="dxa"/>
            <w:tcBorders>
              <w:top w:val="single" w:sz="4" w:space="0" w:color="auto"/>
              <w:left w:val="single" w:sz="4" w:space="0" w:color="auto"/>
              <w:bottom w:val="single" w:sz="4" w:space="0" w:color="auto"/>
              <w:right w:val="single" w:sz="4" w:space="0" w:color="auto"/>
            </w:tcBorders>
            <w:vAlign w:val="center"/>
          </w:tcPr>
          <w:p w14:paraId="308DB289" w14:textId="77777777" w:rsidR="00FA331A" w:rsidRPr="005959F4" w:rsidRDefault="00FA331A" w:rsidP="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01</w:t>
            </w:r>
          </w:p>
        </w:tc>
        <w:tc>
          <w:tcPr>
            <w:tcW w:w="1741" w:type="dxa"/>
            <w:tcBorders>
              <w:top w:val="single" w:sz="4" w:space="0" w:color="auto"/>
              <w:left w:val="single" w:sz="4" w:space="0" w:color="auto"/>
              <w:bottom w:val="single" w:sz="4" w:space="0" w:color="auto"/>
              <w:right w:val="single" w:sz="4" w:space="0" w:color="auto"/>
            </w:tcBorders>
            <w:vAlign w:val="center"/>
          </w:tcPr>
          <w:p w14:paraId="308DB28A"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02</w:t>
            </w:r>
          </w:p>
        </w:tc>
        <w:tc>
          <w:tcPr>
            <w:tcW w:w="1007" w:type="dxa"/>
            <w:gridSpan w:val="2"/>
            <w:tcBorders>
              <w:top w:val="single" w:sz="4" w:space="0" w:color="auto"/>
              <w:left w:val="single" w:sz="4" w:space="0" w:color="auto"/>
              <w:bottom w:val="single" w:sz="4" w:space="0" w:color="auto"/>
              <w:right w:val="single" w:sz="4" w:space="0" w:color="auto"/>
            </w:tcBorders>
            <w:vAlign w:val="center"/>
          </w:tcPr>
          <w:p w14:paraId="308DB28B"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03</w:t>
            </w:r>
          </w:p>
        </w:tc>
        <w:tc>
          <w:tcPr>
            <w:tcW w:w="1009" w:type="dxa"/>
            <w:tcBorders>
              <w:top w:val="single" w:sz="4" w:space="0" w:color="auto"/>
              <w:left w:val="single" w:sz="4" w:space="0" w:color="auto"/>
              <w:bottom w:val="single" w:sz="4" w:space="0" w:color="auto"/>
              <w:right w:val="single" w:sz="4" w:space="0" w:color="auto"/>
            </w:tcBorders>
            <w:vAlign w:val="center"/>
          </w:tcPr>
          <w:p w14:paraId="308DB28C"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04</w:t>
            </w:r>
          </w:p>
        </w:tc>
        <w:tc>
          <w:tcPr>
            <w:tcW w:w="1009" w:type="dxa"/>
            <w:tcBorders>
              <w:top w:val="single" w:sz="4" w:space="0" w:color="auto"/>
              <w:left w:val="single" w:sz="4" w:space="0" w:color="auto"/>
              <w:bottom w:val="single" w:sz="4" w:space="0" w:color="auto"/>
              <w:right w:val="single" w:sz="4" w:space="0" w:color="auto"/>
            </w:tcBorders>
            <w:vAlign w:val="center"/>
          </w:tcPr>
          <w:p w14:paraId="308DB28D"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05</w:t>
            </w:r>
          </w:p>
        </w:tc>
        <w:tc>
          <w:tcPr>
            <w:tcW w:w="1009" w:type="dxa"/>
            <w:tcBorders>
              <w:top w:val="single" w:sz="4" w:space="0" w:color="auto"/>
              <w:left w:val="single" w:sz="4" w:space="0" w:color="auto"/>
              <w:bottom w:val="single" w:sz="4" w:space="0" w:color="auto"/>
              <w:right w:val="single" w:sz="4" w:space="0" w:color="auto"/>
            </w:tcBorders>
            <w:vAlign w:val="center"/>
          </w:tcPr>
          <w:p w14:paraId="308DB28E"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06</w:t>
            </w:r>
          </w:p>
        </w:tc>
        <w:tc>
          <w:tcPr>
            <w:tcW w:w="1009" w:type="dxa"/>
            <w:tcBorders>
              <w:top w:val="single" w:sz="4" w:space="0" w:color="auto"/>
              <w:left w:val="single" w:sz="4" w:space="0" w:color="auto"/>
              <w:bottom w:val="single" w:sz="4" w:space="0" w:color="auto"/>
              <w:right w:val="single" w:sz="4" w:space="0" w:color="auto"/>
            </w:tcBorders>
            <w:vAlign w:val="center"/>
          </w:tcPr>
          <w:p w14:paraId="308DB28F"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07</w:t>
            </w:r>
          </w:p>
        </w:tc>
        <w:tc>
          <w:tcPr>
            <w:tcW w:w="1009" w:type="dxa"/>
            <w:tcBorders>
              <w:top w:val="single" w:sz="4" w:space="0" w:color="auto"/>
              <w:left w:val="single" w:sz="4" w:space="0" w:color="auto"/>
              <w:bottom w:val="single" w:sz="4" w:space="0" w:color="auto"/>
              <w:right w:val="single" w:sz="4" w:space="0" w:color="auto"/>
            </w:tcBorders>
            <w:vAlign w:val="center"/>
          </w:tcPr>
          <w:p w14:paraId="308DB290"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noProof/>
                <w:sz w:val="18"/>
                <w:szCs w:val="18"/>
              </w:rPr>
              <w:t>08</w:t>
            </w:r>
          </w:p>
        </w:tc>
        <w:tc>
          <w:tcPr>
            <w:tcW w:w="1009" w:type="dxa"/>
            <w:tcBorders>
              <w:top w:val="single" w:sz="4" w:space="0" w:color="auto"/>
              <w:left w:val="single" w:sz="4" w:space="0" w:color="auto"/>
              <w:bottom w:val="single" w:sz="4" w:space="0" w:color="auto"/>
              <w:right w:val="single" w:sz="4" w:space="0" w:color="auto"/>
            </w:tcBorders>
            <w:vAlign w:val="center"/>
          </w:tcPr>
          <w:p w14:paraId="308DB291"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09</w:t>
            </w:r>
          </w:p>
        </w:tc>
        <w:tc>
          <w:tcPr>
            <w:tcW w:w="1009" w:type="dxa"/>
            <w:tcBorders>
              <w:top w:val="single" w:sz="4" w:space="0" w:color="auto"/>
              <w:left w:val="single" w:sz="4" w:space="0" w:color="auto"/>
              <w:bottom w:val="single" w:sz="4" w:space="0" w:color="auto"/>
              <w:right w:val="single" w:sz="4" w:space="0" w:color="auto"/>
            </w:tcBorders>
            <w:vAlign w:val="center"/>
          </w:tcPr>
          <w:p w14:paraId="7B5738B1" w14:textId="5FC6A9BE"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10</w:t>
            </w:r>
          </w:p>
        </w:tc>
        <w:tc>
          <w:tcPr>
            <w:tcW w:w="1009" w:type="dxa"/>
            <w:tcBorders>
              <w:top w:val="single" w:sz="4" w:space="0" w:color="auto"/>
              <w:left w:val="single" w:sz="4" w:space="0" w:color="auto"/>
              <w:bottom w:val="single" w:sz="4" w:space="0" w:color="auto"/>
              <w:right w:val="single" w:sz="4" w:space="0" w:color="auto"/>
            </w:tcBorders>
            <w:vAlign w:val="center"/>
          </w:tcPr>
          <w:p w14:paraId="308DB292" w14:textId="0AFEBC7B"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11</w:t>
            </w:r>
          </w:p>
        </w:tc>
        <w:tc>
          <w:tcPr>
            <w:tcW w:w="970" w:type="dxa"/>
            <w:tcBorders>
              <w:top w:val="single" w:sz="4" w:space="0" w:color="auto"/>
              <w:left w:val="single" w:sz="4" w:space="0" w:color="auto"/>
              <w:bottom w:val="single" w:sz="4" w:space="0" w:color="auto"/>
              <w:right w:val="single" w:sz="4" w:space="0" w:color="auto"/>
            </w:tcBorders>
            <w:vAlign w:val="center"/>
          </w:tcPr>
          <w:p w14:paraId="308DB293" w14:textId="6991663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12</w:t>
            </w:r>
          </w:p>
        </w:tc>
        <w:tc>
          <w:tcPr>
            <w:tcW w:w="1051" w:type="dxa"/>
            <w:gridSpan w:val="2"/>
            <w:tcBorders>
              <w:top w:val="single" w:sz="4" w:space="0" w:color="auto"/>
              <w:left w:val="single" w:sz="4" w:space="0" w:color="auto"/>
              <w:bottom w:val="single" w:sz="4" w:space="0" w:color="auto"/>
              <w:right w:val="single" w:sz="4" w:space="0" w:color="auto"/>
            </w:tcBorders>
            <w:vAlign w:val="center"/>
          </w:tcPr>
          <w:p w14:paraId="308DB294" w14:textId="0A0B3A4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13</w:t>
            </w:r>
          </w:p>
        </w:tc>
        <w:tc>
          <w:tcPr>
            <w:tcW w:w="1022" w:type="dxa"/>
            <w:tcBorders>
              <w:top w:val="single" w:sz="4" w:space="0" w:color="auto"/>
              <w:left w:val="single" w:sz="4" w:space="0" w:color="auto"/>
              <w:bottom w:val="single" w:sz="4" w:space="0" w:color="auto"/>
              <w:right w:val="single" w:sz="4" w:space="0" w:color="auto"/>
            </w:tcBorders>
            <w:vAlign w:val="center"/>
          </w:tcPr>
          <w:p w14:paraId="308DB295" w14:textId="6BC777A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14</w:t>
            </w:r>
          </w:p>
        </w:tc>
      </w:tr>
      <w:tr w:rsidR="00FA331A" w:rsidRPr="005959F4" w14:paraId="308DB2AA" w14:textId="77777777" w:rsidTr="002143D8">
        <w:trPr>
          <w:cantSplit/>
          <w:trHeight w:val="351"/>
        </w:trPr>
        <w:tc>
          <w:tcPr>
            <w:tcW w:w="738" w:type="dxa"/>
            <w:tcBorders>
              <w:top w:val="single" w:sz="4" w:space="0" w:color="auto"/>
              <w:left w:val="single" w:sz="4" w:space="0" w:color="auto"/>
              <w:bottom w:val="single" w:sz="4" w:space="0" w:color="auto"/>
              <w:right w:val="single" w:sz="4" w:space="0" w:color="auto"/>
            </w:tcBorders>
            <w:vAlign w:val="bottom"/>
          </w:tcPr>
          <w:p w14:paraId="308DB297"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Tag/ID</w:t>
            </w:r>
          </w:p>
        </w:tc>
        <w:tc>
          <w:tcPr>
            <w:tcW w:w="1741" w:type="dxa"/>
            <w:tcBorders>
              <w:top w:val="single" w:sz="4" w:space="0" w:color="auto"/>
              <w:left w:val="single" w:sz="4" w:space="0" w:color="auto"/>
              <w:bottom w:val="single" w:sz="4" w:space="0" w:color="auto"/>
              <w:right w:val="single" w:sz="4" w:space="0" w:color="auto"/>
            </w:tcBorders>
            <w:vAlign w:val="bottom"/>
          </w:tcPr>
          <w:p w14:paraId="308DB298"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Fenestration Type</w:t>
            </w:r>
          </w:p>
        </w:tc>
        <w:tc>
          <w:tcPr>
            <w:tcW w:w="1007" w:type="dxa"/>
            <w:gridSpan w:val="2"/>
            <w:tcBorders>
              <w:top w:val="single" w:sz="4" w:space="0" w:color="auto"/>
              <w:left w:val="single" w:sz="4" w:space="0" w:color="auto"/>
              <w:bottom w:val="single" w:sz="4" w:space="0" w:color="auto"/>
              <w:right w:val="single" w:sz="4" w:space="0" w:color="auto"/>
            </w:tcBorders>
            <w:vAlign w:val="bottom"/>
          </w:tcPr>
          <w:p w14:paraId="308DB299" w14:textId="77777777" w:rsidR="00FA331A" w:rsidRPr="005959F4" w:rsidRDefault="00FA331A">
            <w:pPr>
              <w:keepNext/>
              <w:jc w:val="center"/>
              <w:rPr>
                <w:rFonts w:ascii="Calibri" w:hAnsi="Calibri"/>
                <w:sz w:val="18"/>
                <w:szCs w:val="18"/>
              </w:rPr>
            </w:pPr>
            <w:r w:rsidRPr="005959F4">
              <w:rPr>
                <w:rFonts w:asciiTheme="minorHAnsi" w:hAnsiTheme="minorHAnsi"/>
                <w:sz w:val="18"/>
                <w:szCs w:val="18"/>
              </w:rPr>
              <w:t>Frame Type</w:t>
            </w:r>
          </w:p>
        </w:tc>
        <w:tc>
          <w:tcPr>
            <w:tcW w:w="1009" w:type="dxa"/>
            <w:tcBorders>
              <w:top w:val="single" w:sz="4" w:space="0" w:color="auto"/>
              <w:left w:val="single" w:sz="4" w:space="0" w:color="auto"/>
              <w:bottom w:val="single" w:sz="4" w:space="0" w:color="auto"/>
              <w:right w:val="single" w:sz="4" w:space="0" w:color="auto"/>
            </w:tcBorders>
            <w:vAlign w:val="bottom"/>
          </w:tcPr>
          <w:p w14:paraId="308DB29A" w14:textId="77777777" w:rsidR="00FA331A" w:rsidRPr="005959F4" w:rsidRDefault="00FA331A">
            <w:pPr>
              <w:keepNext/>
              <w:jc w:val="center"/>
              <w:rPr>
                <w:rFonts w:ascii="Calibri" w:hAnsi="Calibri"/>
                <w:sz w:val="18"/>
                <w:szCs w:val="18"/>
              </w:rPr>
            </w:pPr>
            <w:r w:rsidRPr="005959F4">
              <w:rPr>
                <w:rFonts w:asciiTheme="minorHAnsi" w:hAnsiTheme="minorHAnsi"/>
                <w:sz w:val="18"/>
                <w:szCs w:val="18"/>
              </w:rPr>
              <w:t>Dynamic Glazing</w:t>
            </w:r>
          </w:p>
        </w:tc>
        <w:tc>
          <w:tcPr>
            <w:tcW w:w="1009" w:type="dxa"/>
            <w:tcBorders>
              <w:top w:val="single" w:sz="4" w:space="0" w:color="auto"/>
              <w:left w:val="single" w:sz="4" w:space="0" w:color="auto"/>
              <w:bottom w:val="single" w:sz="4" w:space="0" w:color="auto"/>
              <w:right w:val="single" w:sz="4" w:space="0" w:color="auto"/>
            </w:tcBorders>
            <w:tcMar>
              <w:left w:w="58" w:type="dxa"/>
              <w:right w:w="58" w:type="dxa"/>
            </w:tcMar>
            <w:vAlign w:val="bottom"/>
          </w:tcPr>
          <w:p w14:paraId="308DB29B" w14:textId="77777777" w:rsidR="00FA331A" w:rsidRPr="005959F4" w:rsidRDefault="00FA331A">
            <w:pPr>
              <w:keepNext/>
              <w:jc w:val="center"/>
              <w:rPr>
                <w:rFonts w:asciiTheme="minorHAnsi" w:hAnsiTheme="minorHAnsi"/>
                <w:sz w:val="18"/>
                <w:szCs w:val="18"/>
              </w:rPr>
            </w:pPr>
            <w:r w:rsidRPr="005959F4">
              <w:rPr>
                <w:rFonts w:asciiTheme="minorHAnsi" w:hAnsiTheme="minorHAnsi"/>
                <w:sz w:val="18"/>
                <w:szCs w:val="18"/>
              </w:rPr>
              <w:t>Orientation</w:t>
            </w:r>
          </w:p>
          <w:p w14:paraId="308DB29D" w14:textId="697A7825"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N, S, W, E</w:t>
            </w:r>
          </w:p>
        </w:tc>
        <w:tc>
          <w:tcPr>
            <w:tcW w:w="1009" w:type="dxa"/>
            <w:tcBorders>
              <w:top w:val="single" w:sz="4" w:space="0" w:color="auto"/>
              <w:left w:val="single" w:sz="4" w:space="0" w:color="auto"/>
              <w:bottom w:val="single" w:sz="4" w:space="0" w:color="auto"/>
              <w:right w:val="single" w:sz="4" w:space="0" w:color="auto"/>
            </w:tcBorders>
            <w:vAlign w:val="bottom"/>
          </w:tcPr>
          <w:p w14:paraId="308DB29E" w14:textId="77777777" w:rsidR="00FA331A" w:rsidRPr="005959F4" w:rsidRDefault="00FA331A">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5959F4">
              <w:rPr>
                <w:rFonts w:asciiTheme="minorHAnsi" w:hAnsiTheme="minorHAnsi"/>
                <w:sz w:val="18"/>
                <w:szCs w:val="18"/>
              </w:rPr>
              <w:t>Number of</w:t>
            </w:r>
          </w:p>
          <w:p w14:paraId="308DB29F"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Theme="minorHAnsi" w:hAnsiTheme="minorHAnsi"/>
                <w:sz w:val="18"/>
                <w:szCs w:val="18"/>
              </w:rPr>
              <w:t>Panes</w:t>
            </w:r>
          </w:p>
        </w:tc>
        <w:tc>
          <w:tcPr>
            <w:tcW w:w="1009"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0" w14:textId="79B8E0AF"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1009" w:type="dxa"/>
            <w:tcBorders>
              <w:top w:val="single" w:sz="4" w:space="0" w:color="auto"/>
              <w:left w:val="single" w:sz="4" w:space="0" w:color="auto"/>
              <w:bottom w:val="single" w:sz="4" w:space="0" w:color="auto"/>
              <w:right w:val="single" w:sz="4" w:space="0" w:color="auto"/>
            </w:tcBorders>
            <w:tcMar>
              <w:left w:w="29" w:type="dxa"/>
              <w:right w:w="29" w:type="dxa"/>
            </w:tcMar>
            <w:vAlign w:val="bottom"/>
          </w:tcPr>
          <w:p w14:paraId="308DB2A1" w14:textId="512C7A5B"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 xml:space="preserve">Proposed West Facing Fenestration Area </w:t>
            </w:r>
            <w:r w:rsidR="00DF2490" w:rsidRPr="005959F4">
              <w:rPr>
                <w:rFonts w:ascii="Calibri" w:hAnsi="Calibri"/>
                <w:sz w:val="18"/>
                <w:szCs w:val="18"/>
              </w:rPr>
              <w:t>(</w:t>
            </w:r>
            <w:r w:rsidRPr="005959F4">
              <w:rPr>
                <w:rFonts w:ascii="Calibri" w:hAnsi="Calibri"/>
                <w:sz w:val="18"/>
                <w:szCs w:val="18"/>
              </w:rPr>
              <w:t>ft</w:t>
            </w:r>
            <w:r w:rsidRPr="005959F4">
              <w:rPr>
                <w:rFonts w:ascii="Calibri" w:hAnsi="Calibri"/>
                <w:sz w:val="18"/>
                <w:szCs w:val="18"/>
                <w:vertAlign w:val="superscript"/>
              </w:rPr>
              <w:t>2</w:t>
            </w:r>
            <w:r w:rsidR="00DF2490" w:rsidRPr="005959F4">
              <w:rPr>
                <w:rFonts w:ascii="Calibri" w:hAnsi="Calibri"/>
                <w:sz w:val="18"/>
                <w:szCs w:val="18"/>
              </w:rPr>
              <w:t>)</w:t>
            </w:r>
          </w:p>
        </w:tc>
        <w:tc>
          <w:tcPr>
            <w:tcW w:w="1009" w:type="dxa"/>
            <w:tcBorders>
              <w:top w:val="single" w:sz="4" w:space="0" w:color="auto"/>
              <w:left w:val="single" w:sz="4" w:space="0" w:color="auto"/>
              <w:bottom w:val="single" w:sz="4" w:space="0" w:color="auto"/>
              <w:right w:val="single" w:sz="4" w:space="0" w:color="auto"/>
            </w:tcBorders>
            <w:vAlign w:val="bottom"/>
          </w:tcPr>
          <w:p w14:paraId="308DB2A2" w14:textId="77777777" w:rsidR="00FA331A" w:rsidRPr="005959F4" w:rsidRDefault="00FA331A" w:rsidP="00DF2490">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 U-factor</w:t>
            </w:r>
          </w:p>
        </w:tc>
        <w:tc>
          <w:tcPr>
            <w:tcW w:w="1009" w:type="dxa"/>
            <w:tcBorders>
              <w:top w:val="single" w:sz="4" w:space="0" w:color="auto"/>
              <w:left w:val="single" w:sz="4" w:space="0" w:color="auto"/>
              <w:bottom w:val="single" w:sz="4" w:space="0" w:color="auto"/>
              <w:right w:val="single" w:sz="4" w:space="0" w:color="auto"/>
            </w:tcBorders>
            <w:vAlign w:val="bottom"/>
          </w:tcPr>
          <w:p w14:paraId="5769ECAF" w14:textId="55C60214" w:rsidR="00FA331A" w:rsidRPr="005959F4" w:rsidRDefault="000D7874">
            <w:pPr>
              <w:keepNext/>
              <w:tabs>
                <w:tab w:val="left" w:pos="2160"/>
                <w:tab w:val="left" w:pos="2700"/>
                <w:tab w:val="left" w:pos="3420"/>
                <w:tab w:val="left" w:pos="3780"/>
                <w:tab w:val="left" w:pos="5760"/>
                <w:tab w:val="left" w:pos="7212"/>
              </w:tabs>
              <w:jc w:val="center"/>
              <w:rPr>
                <w:rFonts w:ascii="Calibri" w:hAnsi="Calibri"/>
                <w:sz w:val="18"/>
                <w:szCs w:val="18"/>
              </w:rPr>
            </w:pPr>
            <w:ins w:id="408" w:author="Shewmaker, Michael@Energy" w:date="2018-10-17T15:42:00Z">
              <w:r>
                <w:rPr>
                  <w:rFonts w:ascii="Calibri" w:hAnsi="Calibri"/>
                  <w:sz w:val="18"/>
                  <w:szCs w:val="18"/>
                </w:rPr>
                <w:t xml:space="preserve">Proposed U-factor </w:t>
              </w:r>
            </w:ins>
            <w:r w:rsidR="00FA331A" w:rsidRPr="005959F4">
              <w:rPr>
                <w:rFonts w:ascii="Calibri" w:hAnsi="Calibri"/>
                <w:sz w:val="18"/>
                <w:szCs w:val="18"/>
              </w:rPr>
              <w:t>Source</w:t>
            </w:r>
          </w:p>
        </w:tc>
        <w:tc>
          <w:tcPr>
            <w:tcW w:w="1009" w:type="dxa"/>
            <w:tcBorders>
              <w:top w:val="single" w:sz="4" w:space="0" w:color="auto"/>
              <w:left w:val="single" w:sz="4" w:space="0" w:color="auto"/>
              <w:bottom w:val="single" w:sz="4" w:space="0" w:color="auto"/>
              <w:right w:val="single" w:sz="4" w:space="0" w:color="auto"/>
            </w:tcBorders>
            <w:vAlign w:val="bottom"/>
          </w:tcPr>
          <w:p w14:paraId="308DB2A3" w14:textId="5C26CBEB"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Proposed</w:t>
            </w:r>
          </w:p>
          <w:p w14:paraId="308DB2A4"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SHGC</w:t>
            </w:r>
          </w:p>
        </w:tc>
        <w:tc>
          <w:tcPr>
            <w:tcW w:w="970" w:type="dxa"/>
            <w:tcBorders>
              <w:top w:val="single" w:sz="4" w:space="0" w:color="auto"/>
              <w:left w:val="single" w:sz="4" w:space="0" w:color="auto"/>
              <w:bottom w:val="single" w:sz="4" w:space="0" w:color="auto"/>
              <w:right w:val="single" w:sz="4" w:space="0" w:color="auto"/>
            </w:tcBorders>
            <w:vAlign w:val="bottom"/>
          </w:tcPr>
          <w:p w14:paraId="308DB2A5" w14:textId="5C7BB23E" w:rsidR="00FA331A" w:rsidRPr="005959F4" w:rsidRDefault="000D7874">
            <w:pPr>
              <w:keepNext/>
              <w:tabs>
                <w:tab w:val="left" w:pos="2160"/>
                <w:tab w:val="left" w:pos="2700"/>
                <w:tab w:val="left" w:pos="3420"/>
                <w:tab w:val="left" w:pos="3780"/>
                <w:tab w:val="left" w:pos="5760"/>
                <w:tab w:val="left" w:pos="7212"/>
              </w:tabs>
              <w:jc w:val="center"/>
              <w:rPr>
                <w:rFonts w:ascii="Calibri" w:hAnsi="Calibri"/>
                <w:sz w:val="18"/>
                <w:szCs w:val="18"/>
              </w:rPr>
            </w:pPr>
            <w:ins w:id="409" w:author="Shewmaker, Michael@Energy" w:date="2018-10-17T15:42:00Z">
              <w:r>
                <w:rPr>
                  <w:rFonts w:ascii="Calibri" w:hAnsi="Calibri"/>
                  <w:sz w:val="18"/>
                  <w:szCs w:val="18"/>
                </w:rPr>
                <w:t xml:space="preserve">Proposed SHCG </w:t>
              </w:r>
            </w:ins>
            <w:r w:rsidR="00FA331A" w:rsidRPr="005959F4">
              <w:rPr>
                <w:rFonts w:ascii="Calibri" w:hAnsi="Calibri"/>
                <w:sz w:val="18"/>
                <w:szCs w:val="18"/>
              </w:rPr>
              <w:t>Source</w:t>
            </w:r>
          </w:p>
        </w:tc>
        <w:tc>
          <w:tcPr>
            <w:tcW w:w="1051" w:type="dxa"/>
            <w:gridSpan w:val="2"/>
            <w:tcBorders>
              <w:top w:val="single" w:sz="4" w:space="0" w:color="auto"/>
              <w:left w:val="single" w:sz="4" w:space="0" w:color="auto"/>
              <w:bottom w:val="single" w:sz="4" w:space="0" w:color="auto"/>
              <w:right w:val="single" w:sz="4" w:space="0" w:color="auto"/>
            </w:tcBorders>
            <w:vAlign w:val="bottom"/>
          </w:tcPr>
          <w:p w14:paraId="308DB2A6"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Exterior</w:t>
            </w:r>
          </w:p>
          <w:p w14:paraId="308DB2A7"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Shading</w:t>
            </w:r>
          </w:p>
          <w:p w14:paraId="308DB2A8"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Device</w:t>
            </w:r>
          </w:p>
        </w:tc>
        <w:tc>
          <w:tcPr>
            <w:tcW w:w="1022" w:type="dxa"/>
            <w:tcBorders>
              <w:top w:val="single" w:sz="4" w:space="0" w:color="auto"/>
              <w:left w:val="single" w:sz="4" w:space="0" w:color="auto"/>
              <w:bottom w:val="single" w:sz="4" w:space="0" w:color="auto"/>
              <w:right w:val="single" w:sz="4" w:space="0" w:color="auto"/>
            </w:tcBorders>
            <w:vAlign w:val="bottom"/>
          </w:tcPr>
          <w:p w14:paraId="308DB2A9" w14:textId="77777777" w:rsidR="00FA331A" w:rsidRPr="005959F4" w:rsidRDefault="00FA331A">
            <w:pPr>
              <w:keepNext/>
              <w:tabs>
                <w:tab w:val="left" w:pos="2160"/>
                <w:tab w:val="left" w:pos="2700"/>
                <w:tab w:val="left" w:pos="3420"/>
                <w:tab w:val="left" w:pos="3780"/>
                <w:tab w:val="left" w:pos="5760"/>
                <w:tab w:val="left" w:pos="7212"/>
              </w:tabs>
              <w:jc w:val="center"/>
              <w:rPr>
                <w:rFonts w:ascii="Calibri" w:hAnsi="Calibri"/>
                <w:sz w:val="18"/>
                <w:szCs w:val="18"/>
              </w:rPr>
            </w:pPr>
            <w:r w:rsidRPr="005959F4">
              <w:rPr>
                <w:rFonts w:ascii="Calibri" w:hAnsi="Calibri"/>
                <w:sz w:val="18"/>
                <w:szCs w:val="18"/>
              </w:rPr>
              <w:t>Combined SHGC from CF1R-ENV-03</w:t>
            </w:r>
          </w:p>
        </w:tc>
      </w:tr>
      <w:tr w:rsidR="00FA331A" w:rsidRPr="005959F4" w14:paraId="308DB2B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tcMar>
              <w:left w:w="58" w:type="dxa"/>
              <w:right w:w="58" w:type="dxa"/>
            </w:tcMar>
          </w:tcPr>
          <w:p w14:paraId="308DB2AB" w14:textId="77777777" w:rsidR="00FA331A" w:rsidRPr="005959F4" w:rsidRDefault="00FA331A" w:rsidP="00647409">
            <w:pPr>
              <w:keepNext/>
              <w:tabs>
                <w:tab w:val="left" w:pos="5760"/>
                <w:tab w:val="left" w:pos="7212"/>
              </w:tabs>
              <w:jc w:val="center"/>
              <w:rPr>
                <w:rFonts w:ascii="Calibri" w:hAnsi="Calibri"/>
                <w:sz w:val="18"/>
                <w:szCs w:val="18"/>
              </w:rPr>
            </w:pPr>
          </w:p>
        </w:tc>
        <w:tc>
          <w:tcPr>
            <w:tcW w:w="1741" w:type="dxa"/>
            <w:tcBorders>
              <w:top w:val="single" w:sz="4" w:space="0" w:color="auto"/>
              <w:left w:val="single" w:sz="4" w:space="0" w:color="auto"/>
              <w:bottom w:val="single" w:sz="4" w:space="0" w:color="auto"/>
              <w:right w:val="single" w:sz="4" w:space="0" w:color="auto"/>
            </w:tcBorders>
          </w:tcPr>
          <w:p w14:paraId="308DB2AC" w14:textId="77777777" w:rsidR="00FA331A" w:rsidRPr="005959F4" w:rsidRDefault="00FA331A" w:rsidP="00647409">
            <w:pPr>
              <w:keepNext/>
              <w:tabs>
                <w:tab w:val="left" w:pos="5760"/>
                <w:tab w:val="left" w:pos="7212"/>
              </w:tabs>
              <w:jc w:val="center"/>
              <w:rPr>
                <w:rFonts w:ascii="Calibri" w:hAnsi="Calibri"/>
                <w:sz w:val="18"/>
                <w:szCs w:val="18"/>
              </w:rPr>
            </w:pPr>
          </w:p>
        </w:tc>
        <w:tc>
          <w:tcPr>
            <w:tcW w:w="1007" w:type="dxa"/>
            <w:gridSpan w:val="2"/>
            <w:tcBorders>
              <w:top w:val="single" w:sz="4" w:space="0" w:color="auto"/>
              <w:left w:val="single" w:sz="4" w:space="0" w:color="auto"/>
              <w:bottom w:val="single" w:sz="4" w:space="0" w:color="auto"/>
              <w:right w:val="single" w:sz="4" w:space="0" w:color="auto"/>
            </w:tcBorders>
            <w:tcMar>
              <w:left w:w="29" w:type="dxa"/>
              <w:right w:w="29" w:type="dxa"/>
            </w:tcMar>
          </w:tcPr>
          <w:p w14:paraId="308DB2AD" w14:textId="77777777" w:rsidR="00FA331A" w:rsidRPr="005959F4" w:rsidRDefault="00FA331A" w:rsidP="0064740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Mar>
              <w:left w:w="14" w:type="dxa"/>
              <w:right w:w="14" w:type="dxa"/>
            </w:tcMar>
          </w:tcPr>
          <w:p w14:paraId="308DB2AE" w14:textId="77777777" w:rsidR="00FA331A" w:rsidRPr="005959F4" w:rsidRDefault="00FA331A" w:rsidP="00647409">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AF" w14:textId="77777777" w:rsidR="00FA331A" w:rsidRPr="005959F4" w:rsidRDefault="00FA331A" w:rsidP="00647409">
            <w:pPr>
              <w:keepNext/>
              <w:tabs>
                <w:tab w:val="left" w:pos="342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0" w14:textId="77777777" w:rsidR="00FA331A" w:rsidRPr="005959F4" w:rsidRDefault="00FA331A" w:rsidP="00647409">
            <w:pPr>
              <w:keepNext/>
              <w:tabs>
                <w:tab w:val="left" w:pos="342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1" w14:textId="77777777" w:rsidR="00FA331A" w:rsidRPr="005959F4" w:rsidRDefault="00FA331A" w:rsidP="00647409">
            <w:pPr>
              <w:keepNext/>
              <w:tabs>
                <w:tab w:val="left" w:pos="342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2" w14:textId="77777777" w:rsidR="00FA331A" w:rsidRPr="005959F4" w:rsidRDefault="00FA331A" w:rsidP="00647409">
            <w:pPr>
              <w:keepNext/>
              <w:tabs>
                <w:tab w:val="left" w:pos="3420"/>
                <w:tab w:val="left" w:pos="7212"/>
              </w:tabs>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3" w14:textId="77777777" w:rsidR="00FA331A" w:rsidRPr="005959F4" w:rsidRDefault="00FA331A" w:rsidP="00647409">
            <w:pPr>
              <w:keepNext/>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2D7013BA" w14:textId="77777777" w:rsidR="00FA331A" w:rsidRPr="005959F4" w:rsidRDefault="00FA331A" w:rsidP="00647409">
            <w:pPr>
              <w:keepNext/>
              <w:jc w:val="center"/>
              <w:rPr>
                <w:rFonts w:ascii="Calibri" w:hAnsi="Calibri"/>
                <w:sz w:val="18"/>
                <w:szCs w:val="18"/>
              </w:rPr>
            </w:pPr>
          </w:p>
        </w:tc>
        <w:tc>
          <w:tcPr>
            <w:tcW w:w="1009" w:type="dxa"/>
            <w:tcBorders>
              <w:top w:val="single" w:sz="4" w:space="0" w:color="auto"/>
              <w:left w:val="single" w:sz="4" w:space="0" w:color="auto"/>
              <w:bottom w:val="single" w:sz="4" w:space="0" w:color="auto"/>
              <w:right w:val="single" w:sz="4" w:space="0" w:color="auto"/>
            </w:tcBorders>
          </w:tcPr>
          <w:p w14:paraId="308DB2B4" w14:textId="15A9C826" w:rsidR="00FA331A" w:rsidRPr="005959F4" w:rsidRDefault="00FA331A" w:rsidP="00647409">
            <w:pPr>
              <w:keepNext/>
              <w:jc w:val="center"/>
              <w:rPr>
                <w:rFonts w:ascii="Calibri" w:hAnsi="Calibri"/>
                <w:sz w:val="18"/>
                <w:szCs w:val="18"/>
              </w:rPr>
            </w:pPr>
          </w:p>
        </w:tc>
        <w:tc>
          <w:tcPr>
            <w:tcW w:w="970" w:type="dxa"/>
            <w:tcBorders>
              <w:top w:val="single" w:sz="4" w:space="0" w:color="auto"/>
              <w:left w:val="single" w:sz="4" w:space="0" w:color="auto"/>
              <w:bottom w:val="single" w:sz="4" w:space="0" w:color="auto"/>
              <w:right w:val="single" w:sz="4" w:space="0" w:color="auto"/>
            </w:tcBorders>
          </w:tcPr>
          <w:p w14:paraId="308DB2B5" w14:textId="77777777" w:rsidR="00FA331A" w:rsidRPr="005959F4" w:rsidRDefault="00FA331A" w:rsidP="00647409">
            <w:pPr>
              <w:keepNext/>
              <w:jc w:val="center"/>
              <w:rPr>
                <w:rFonts w:ascii="Calibri" w:hAnsi="Calibri" w:cs="Tahoma"/>
                <w:sz w:val="18"/>
                <w:szCs w:val="18"/>
              </w:rPr>
            </w:pPr>
          </w:p>
        </w:tc>
        <w:tc>
          <w:tcPr>
            <w:tcW w:w="1051" w:type="dxa"/>
            <w:gridSpan w:val="2"/>
            <w:tcBorders>
              <w:top w:val="single" w:sz="4" w:space="0" w:color="auto"/>
              <w:left w:val="single" w:sz="4" w:space="0" w:color="auto"/>
              <w:bottom w:val="single" w:sz="4" w:space="0" w:color="auto"/>
              <w:right w:val="single" w:sz="4" w:space="0" w:color="auto"/>
            </w:tcBorders>
          </w:tcPr>
          <w:p w14:paraId="308DB2B6" w14:textId="77777777" w:rsidR="00FA331A" w:rsidRPr="005959F4" w:rsidRDefault="00FA331A" w:rsidP="00647409">
            <w:pPr>
              <w:keepNext/>
              <w:jc w:val="center"/>
              <w:rPr>
                <w:rFonts w:ascii="Calibri" w:hAnsi="Calibri"/>
                <w:sz w:val="18"/>
                <w:szCs w:val="18"/>
              </w:rPr>
            </w:pPr>
          </w:p>
        </w:tc>
        <w:tc>
          <w:tcPr>
            <w:tcW w:w="1022" w:type="dxa"/>
            <w:tcBorders>
              <w:top w:val="single" w:sz="4" w:space="0" w:color="auto"/>
              <w:left w:val="single" w:sz="4" w:space="0" w:color="auto"/>
              <w:bottom w:val="single" w:sz="4" w:space="0" w:color="auto"/>
              <w:right w:val="single" w:sz="4" w:space="0" w:color="auto"/>
            </w:tcBorders>
          </w:tcPr>
          <w:p w14:paraId="308DB2B7" w14:textId="77777777" w:rsidR="00FA331A" w:rsidRPr="005959F4" w:rsidRDefault="00FA331A" w:rsidP="00647409">
            <w:pPr>
              <w:keepNext/>
              <w:jc w:val="center"/>
              <w:rPr>
                <w:rFonts w:ascii="Calibri" w:hAnsi="Calibri"/>
                <w:sz w:val="18"/>
                <w:szCs w:val="18"/>
              </w:rPr>
            </w:pPr>
          </w:p>
        </w:tc>
      </w:tr>
      <w:tr w:rsidR="00FA331A" w:rsidRPr="005959F4" w14:paraId="308DB2BC"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B9" w14:textId="5E4634E8"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15</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BA" w14:textId="3FB189B5" w:rsidR="00FA331A" w:rsidRPr="005959F4" w:rsidRDefault="00FA331A" w:rsidP="007F276B">
            <w:pPr>
              <w:keepNext/>
              <w:rPr>
                <w:rFonts w:ascii="Calibri" w:hAnsi="Calibri"/>
                <w:sz w:val="18"/>
                <w:szCs w:val="18"/>
              </w:rPr>
            </w:pPr>
            <w:r w:rsidRPr="005959F4">
              <w:rPr>
                <w:rFonts w:ascii="Calibri" w:hAnsi="Calibri"/>
                <w:sz w:val="18"/>
                <w:szCs w:val="18"/>
              </w:rPr>
              <w:t>Total Proposed Fenestration Area</w:t>
            </w:r>
          </w:p>
        </w:tc>
        <w:tc>
          <w:tcPr>
            <w:tcW w:w="2073" w:type="dxa"/>
            <w:gridSpan w:val="3"/>
            <w:tcBorders>
              <w:top w:val="single" w:sz="4" w:space="0" w:color="auto"/>
              <w:left w:val="single" w:sz="4" w:space="0" w:color="auto"/>
              <w:bottom w:val="single" w:sz="4" w:space="0" w:color="auto"/>
              <w:right w:val="single" w:sz="4" w:space="0" w:color="auto"/>
            </w:tcBorders>
            <w:vAlign w:val="center"/>
          </w:tcPr>
          <w:p w14:paraId="308DB2BB" w14:textId="77777777" w:rsidR="00FA331A" w:rsidRPr="005959F4" w:rsidRDefault="00FA331A" w:rsidP="00647409">
            <w:pPr>
              <w:keepNext/>
              <w:jc w:val="center"/>
              <w:rPr>
                <w:rFonts w:ascii="Calibri" w:hAnsi="Calibri"/>
                <w:sz w:val="18"/>
                <w:szCs w:val="18"/>
              </w:rPr>
            </w:pPr>
          </w:p>
        </w:tc>
      </w:tr>
      <w:tr w:rsidR="00FA331A" w:rsidRPr="005959F4" w14:paraId="308DB2C0"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BD" w14:textId="4668900F"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16</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BE" w14:textId="31B8AF72" w:rsidR="00FA331A" w:rsidRPr="005959F4" w:rsidRDefault="00FA331A" w:rsidP="007F276B">
            <w:pPr>
              <w:keepNext/>
              <w:rPr>
                <w:rFonts w:ascii="Calibri" w:hAnsi="Calibri"/>
                <w:sz w:val="18"/>
                <w:szCs w:val="18"/>
              </w:rPr>
            </w:pPr>
            <w:r w:rsidRPr="005959F4">
              <w:rPr>
                <w:rFonts w:ascii="Calibri" w:hAnsi="Calibri"/>
                <w:sz w:val="18"/>
                <w:szCs w:val="18"/>
              </w:rPr>
              <w:t>Maximum Allowed Fenestration Area</w:t>
            </w:r>
          </w:p>
        </w:tc>
        <w:tc>
          <w:tcPr>
            <w:tcW w:w="2073" w:type="dxa"/>
            <w:gridSpan w:val="3"/>
            <w:tcBorders>
              <w:top w:val="single" w:sz="4" w:space="0" w:color="auto"/>
              <w:left w:val="single" w:sz="4" w:space="0" w:color="auto"/>
              <w:bottom w:val="single" w:sz="4" w:space="0" w:color="auto"/>
              <w:right w:val="single" w:sz="4" w:space="0" w:color="auto"/>
            </w:tcBorders>
            <w:vAlign w:val="center"/>
          </w:tcPr>
          <w:p w14:paraId="308DB2BF" w14:textId="77777777" w:rsidR="00FA331A" w:rsidRPr="005959F4" w:rsidRDefault="00FA331A" w:rsidP="00647409">
            <w:pPr>
              <w:keepNext/>
              <w:jc w:val="center"/>
              <w:rPr>
                <w:rFonts w:ascii="Calibri" w:hAnsi="Calibri"/>
                <w:sz w:val="18"/>
                <w:szCs w:val="18"/>
              </w:rPr>
            </w:pPr>
          </w:p>
        </w:tc>
      </w:tr>
      <w:tr w:rsidR="00FA331A" w:rsidRPr="005959F4" w14:paraId="308DB2C4"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C1" w14:textId="346B58E1"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17</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308DB2C2" w14:textId="31FDFC62"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308DB2C3" w14:textId="59239A9D" w:rsidR="00FA331A" w:rsidRPr="005959F4" w:rsidRDefault="00FA331A" w:rsidP="00647409">
            <w:pPr>
              <w:keepNext/>
              <w:rPr>
                <w:rFonts w:ascii="Calibri" w:hAnsi="Calibri"/>
                <w:sz w:val="18"/>
                <w:szCs w:val="18"/>
              </w:rPr>
            </w:pPr>
          </w:p>
        </w:tc>
      </w:tr>
      <w:tr w:rsidR="00FA331A" w:rsidRPr="005959F4" w14:paraId="308DB2C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C5" w14:textId="153D89E1"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18</w:t>
            </w:r>
          </w:p>
        </w:tc>
        <w:tc>
          <w:tcPr>
            <w:tcW w:w="11833" w:type="dxa"/>
            <w:gridSpan w:val="13"/>
            <w:tcBorders>
              <w:top w:val="single" w:sz="4" w:space="0" w:color="auto"/>
              <w:left w:val="single" w:sz="4" w:space="0" w:color="auto"/>
              <w:bottom w:val="single" w:sz="4" w:space="0" w:color="auto"/>
              <w:right w:val="single" w:sz="4" w:space="0" w:color="auto"/>
            </w:tcBorders>
            <w:vAlign w:val="center"/>
          </w:tcPr>
          <w:p w14:paraId="308DB2C6" w14:textId="0B7E93B4" w:rsidR="00FA331A" w:rsidRPr="005959F4" w:rsidRDefault="00FA331A" w:rsidP="007F276B">
            <w:pPr>
              <w:keepNext/>
              <w:rPr>
                <w:rFonts w:ascii="Calibri" w:hAnsi="Calibri"/>
                <w:sz w:val="18"/>
                <w:szCs w:val="18"/>
              </w:rPr>
            </w:pPr>
            <w:r w:rsidRPr="005959F4">
              <w:rPr>
                <w:rFonts w:ascii="Calibri" w:hAnsi="Calibri"/>
                <w:sz w:val="18"/>
                <w:szCs w:val="18"/>
              </w:rPr>
              <w:t>Total Proposed West-Facing Fenestration Area</w:t>
            </w:r>
          </w:p>
        </w:tc>
        <w:tc>
          <w:tcPr>
            <w:tcW w:w="2030" w:type="dxa"/>
            <w:gridSpan w:val="2"/>
            <w:tcBorders>
              <w:top w:val="single" w:sz="4" w:space="0" w:color="auto"/>
              <w:left w:val="single" w:sz="4" w:space="0" w:color="auto"/>
              <w:bottom w:val="single" w:sz="4" w:space="0" w:color="auto"/>
              <w:right w:val="single" w:sz="4" w:space="0" w:color="auto"/>
            </w:tcBorders>
            <w:vAlign w:val="bottom"/>
          </w:tcPr>
          <w:p w14:paraId="308DB2C7" w14:textId="77777777" w:rsidR="00FA331A" w:rsidRPr="005959F4" w:rsidRDefault="00FA331A" w:rsidP="00647409">
            <w:pPr>
              <w:keepNext/>
              <w:jc w:val="center"/>
              <w:rPr>
                <w:rFonts w:ascii="Calibri" w:hAnsi="Calibri"/>
                <w:sz w:val="18"/>
                <w:szCs w:val="18"/>
              </w:rPr>
            </w:pPr>
          </w:p>
        </w:tc>
      </w:tr>
      <w:tr w:rsidR="00FA331A" w:rsidRPr="005959F4" w14:paraId="308DB2CC"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C9" w14:textId="74DF43EB"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19</w:t>
            </w:r>
          </w:p>
        </w:tc>
        <w:tc>
          <w:tcPr>
            <w:tcW w:w="11833" w:type="dxa"/>
            <w:gridSpan w:val="13"/>
            <w:tcBorders>
              <w:top w:val="single" w:sz="4" w:space="0" w:color="auto"/>
              <w:left w:val="single" w:sz="4" w:space="0" w:color="auto"/>
              <w:bottom w:val="single" w:sz="4" w:space="0" w:color="auto"/>
              <w:right w:val="single" w:sz="4" w:space="0" w:color="auto"/>
            </w:tcBorders>
            <w:vAlign w:val="center"/>
          </w:tcPr>
          <w:p w14:paraId="308DB2CA" w14:textId="01A641B9" w:rsidR="00FA331A" w:rsidRPr="005959F4" w:rsidRDefault="00FA331A" w:rsidP="007F276B">
            <w:pPr>
              <w:keepNext/>
              <w:rPr>
                <w:rFonts w:ascii="Calibri" w:hAnsi="Calibri"/>
                <w:sz w:val="18"/>
                <w:szCs w:val="18"/>
              </w:rPr>
            </w:pPr>
            <w:r w:rsidRPr="005959F4">
              <w:rPr>
                <w:rFonts w:ascii="Calibri" w:hAnsi="Calibri"/>
                <w:sz w:val="18"/>
                <w:szCs w:val="18"/>
              </w:rPr>
              <w:t>Maximum Allowed West-Facing Fenestration Area</w:t>
            </w:r>
          </w:p>
        </w:tc>
        <w:tc>
          <w:tcPr>
            <w:tcW w:w="2030" w:type="dxa"/>
            <w:gridSpan w:val="2"/>
            <w:tcBorders>
              <w:top w:val="single" w:sz="4" w:space="0" w:color="auto"/>
              <w:left w:val="single" w:sz="4" w:space="0" w:color="auto"/>
              <w:bottom w:val="single" w:sz="4" w:space="0" w:color="auto"/>
              <w:right w:val="single" w:sz="4" w:space="0" w:color="auto"/>
            </w:tcBorders>
            <w:vAlign w:val="bottom"/>
          </w:tcPr>
          <w:p w14:paraId="308DB2CB" w14:textId="77777777" w:rsidR="00FA331A" w:rsidRPr="005959F4" w:rsidRDefault="00FA331A" w:rsidP="00647409">
            <w:pPr>
              <w:keepNext/>
              <w:jc w:val="center"/>
              <w:rPr>
                <w:rFonts w:ascii="Calibri" w:hAnsi="Calibri"/>
                <w:sz w:val="18"/>
                <w:szCs w:val="18"/>
              </w:rPr>
            </w:pPr>
          </w:p>
        </w:tc>
      </w:tr>
      <w:tr w:rsidR="00FA331A" w:rsidRPr="005959F4" w14:paraId="308DB2D0"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CD" w14:textId="343D7DA4"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20</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308DB2CE" w14:textId="77C812D1"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308DB2CF" w14:textId="7F53680A" w:rsidR="00FA331A" w:rsidRPr="005959F4" w:rsidRDefault="00FA331A" w:rsidP="00647409">
            <w:pPr>
              <w:keepNext/>
              <w:rPr>
                <w:rFonts w:ascii="Calibri" w:hAnsi="Calibri"/>
                <w:sz w:val="18"/>
                <w:szCs w:val="18"/>
              </w:rPr>
            </w:pPr>
          </w:p>
        </w:tc>
      </w:tr>
      <w:tr w:rsidR="00FA331A" w:rsidRPr="005959F4" w14:paraId="308DB2D4"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D1" w14:textId="3609CC61"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21</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D2" w14:textId="7A857CAB" w:rsidR="00FA331A" w:rsidRPr="005959F4" w:rsidRDefault="00FA331A" w:rsidP="007F276B">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(Windows)</w:t>
            </w:r>
          </w:p>
        </w:tc>
        <w:tc>
          <w:tcPr>
            <w:tcW w:w="2073" w:type="dxa"/>
            <w:gridSpan w:val="3"/>
            <w:tcBorders>
              <w:top w:val="single" w:sz="4" w:space="0" w:color="auto"/>
              <w:left w:val="single" w:sz="4" w:space="0" w:color="auto"/>
              <w:bottom w:val="single" w:sz="4" w:space="0" w:color="auto"/>
              <w:right w:val="single" w:sz="4" w:space="0" w:color="auto"/>
            </w:tcBorders>
            <w:vAlign w:val="center"/>
          </w:tcPr>
          <w:p w14:paraId="308DB2D3" w14:textId="77777777" w:rsidR="00FA331A" w:rsidRPr="005959F4" w:rsidRDefault="00FA331A" w:rsidP="00647409">
            <w:pPr>
              <w:keepNext/>
              <w:jc w:val="center"/>
              <w:rPr>
                <w:rFonts w:ascii="Calibri" w:hAnsi="Calibri"/>
                <w:sz w:val="18"/>
                <w:szCs w:val="18"/>
              </w:rPr>
            </w:pPr>
          </w:p>
        </w:tc>
      </w:tr>
      <w:tr w:rsidR="00FA331A" w:rsidRPr="005959F4" w14:paraId="308DB2D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D5" w14:textId="30F269E0"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22</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D6" w14:textId="6E0CA02F" w:rsidR="00FA331A" w:rsidRPr="005959F4" w:rsidRDefault="00FA331A" w:rsidP="007F276B">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(Windows)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308DB2D7" w14:textId="77777777" w:rsidR="00FA331A" w:rsidRPr="005959F4" w:rsidRDefault="00FA331A" w:rsidP="00647409">
            <w:pPr>
              <w:keepNext/>
              <w:jc w:val="center"/>
              <w:rPr>
                <w:rFonts w:ascii="Calibri" w:hAnsi="Calibri"/>
                <w:sz w:val="18"/>
                <w:szCs w:val="18"/>
              </w:rPr>
            </w:pPr>
          </w:p>
        </w:tc>
      </w:tr>
      <w:tr w:rsidR="00FA331A" w:rsidRPr="005959F4" w14:paraId="308DB2DC"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D9" w14:textId="5ED47889"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23</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308DB2DA" w14:textId="5186C640"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308DB2DB" w14:textId="278BAC99" w:rsidR="00FA331A" w:rsidRPr="005959F4" w:rsidRDefault="00FA331A" w:rsidP="00647409">
            <w:pPr>
              <w:keepNext/>
              <w:rPr>
                <w:rFonts w:ascii="Calibri" w:hAnsi="Calibri"/>
                <w:sz w:val="18"/>
                <w:szCs w:val="18"/>
              </w:rPr>
            </w:pPr>
          </w:p>
        </w:tc>
      </w:tr>
      <w:tr w:rsidR="00FA331A" w:rsidRPr="005959F4" w14:paraId="308DB2E0"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DD" w14:textId="18210886"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24</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DE" w14:textId="756A12D9" w:rsidR="00FA331A" w:rsidRPr="005959F4" w:rsidRDefault="00FA331A" w:rsidP="007F276B">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(Windows)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308DB2DF" w14:textId="77777777" w:rsidR="00FA331A" w:rsidRPr="005959F4" w:rsidRDefault="00FA331A" w:rsidP="00647409">
            <w:pPr>
              <w:keepNext/>
              <w:jc w:val="center"/>
              <w:rPr>
                <w:rFonts w:ascii="Calibri" w:hAnsi="Calibri"/>
                <w:sz w:val="18"/>
                <w:szCs w:val="18"/>
              </w:rPr>
            </w:pPr>
          </w:p>
        </w:tc>
      </w:tr>
      <w:tr w:rsidR="00FA331A" w:rsidRPr="005959F4" w14:paraId="308DB2E4"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E1" w14:textId="4650AD9C" w:rsidR="00FA331A" w:rsidRPr="005959F4" w:rsidRDefault="00FA331A" w:rsidP="00FA331A">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25</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08DB2E2" w14:textId="0161FEB4" w:rsidR="00FA331A" w:rsidRPr="005959F4" w:rsidRDefault="00FA331A" w:rsidP="007F276B">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(Windows)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308DB2E3" w14:textId="77777777" w:rsidR="00FA331A" w:rsidRPr="005959F4" w:rsidRDefault="00FA331A" w:rsidP="00647409">
            <w:pPr>
              <w:keepNext/>
              <w:jc w:val="center"/>
              <w:rPr>
                <w:rFonts w:ascii="Calibri" w:hAnsi="Calibri"/>
                <w:sz w:val="18"/>
                <w:szCs w:val="18"/>
              </w:rPr>
            </w:pPr>
          </w:p>
        </w:tc>
      </w:tr>
      <w:tr w:rsidR="00FA331A" w:rsidRPr="005959F4" w14:paraId="308DB2E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308DB2E5" w14:textId="2021049A" w:rsidR="00FA331A" w:rsidRPr="005959F4" w:rsidRDefault="00FA331A" w:rsidP="00647409">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26</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308DB2E6" w14:textId="3A705580"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308DB2E7" w14:textId="51DE0AD9" w:rsidR="00FA331A" w:rsidRPr="005959F4" w:rsidRDefault="00FA331A" w:rsidP="00647409">
            <w:pPr>
              <w:keepNext/>
              <w:rPr>
                <w:rFonts w:ascii="Calibri" w:hAnsi="Calibri"/>
                <w:sz w:val="18"/>
                <w:szCs w:val="18"/>
              </w:rPr>
            </w:pPr>
          </w:p>
        </w:tc>
      </w:tr>
      <w:tr w:rsidR="00DF2490" w:rsidRPr="005959F4" w14:paraId="393E55B3" w14:textId="77777777" w:rsidTr="0079213C">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58C2EC05" w14:textId="1FD08A2A" w:rsidR="00FA331A" w:rsidRPr="005959F4" w:rsidRDefault="00DF2490"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27</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48E56E62" w14:textId="2774FA36" w:rsidR="00FA331A" w:rsidRPr="005959F4" w:rsidRDefault="00FA331A" w:rsidP="007F276B">
            <w:pPr>
              <w:keepNext/>
              <w:rPr>
                <w:rFonts w:ascii="Calibri" w:hAnsi="Calibri"/>
                <w:sz w:val="18"/>
                <w:szCs w:val="18"/>
              </w:rPr>
            </w:pPr>
            <w:r w:rsidRPr="005959F4">
              <w:rPr>
                <w:rFonts w:ascii="Calibri" w:hAnsi="Calibri"/>
                <w:sz w:val="18"/>
                <w:szCs w:val="18"/>
              </w:rPr>
              <w:t xml:space="preserve">Proposed Fenestration U-factor </w:t>
            </w:r>
            <w:r w:rsidR="00DF2490" w:rsidRPr="005959F4">
              <w:rPr>
                <w:rFonts w:ascii="Calibri" w:hAnsi="Calibri"/>
                <w:sz w:val="18"/>
                <w:szCs w:val="18"/>
              </w:rPr>
              <w:t>(Skylights)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24C87507" w14:textId="77777777" w:rsidR="00FA331A" w:rsidRPr="005959F4" w:rsidRDefault="00FA331A" w:rsidP="0079213C">
            <w:pPr>
              <w:keepNext/>
              <w:jc w:val="center"/>
              <w:rPr>
                <w:rFonts w:ascii="Calibri" w:hAnsi="Calibri"/>
                <w:sz w:val="18"/>
                <w:szCs w:val="18"/>
              </w:rPr>
            </w:pPr>
          </w:p>
        </w:tc>
      </w:tr>
      <w:tr w:rsidR="00DF2490" w:rsidRPr="005959F4" w14:paraId="28D898A0" w14:textId="77777777" w:rsidTr="0079213C">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276A8ACC" w14:textId="298CBC08" w:rsidR="00FA331A" w:rsidRPr="005959F4" w:rsidRDefault="00FA331A"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8</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3D5B74A0" w14:textId="4DAFB3A6" w:rsidR="00FA331A" w:rsidRPr="005959F4" w:rsidRDefault="00FA331A" w:rsidP="007F276B">
            <w:pPr>
              <w:keepNext/>
              <w:rPr>
                <w:rFonts w:ascii="Calibri" w:hAnsi="Calibri"/>
                <w:sz w:val="18"/>
                <w:szCs w:val="18"/>
              </w:rPr>
            </w:pPr>
            <w:r w:rsidRPr="005959F4">
              <w:rPr>
                <w:rFonts w:ascii="Calibri" w:hAnsi="Calibri"/>
                <w:sz w:val="18"/>
                <w:szCs w:val="18"/>
              </w:rPr>
              <w:t>Required Fenestration U-factor</w:t>
            </w:r>
            <w:r w:rsidR="00DF2490" w:rsidRPr="005959F4">
              <w:rPr>
                <w:rFonts w:ascii="Calibri" w:hAnsi="Calibri"/>
                <w:sz w:val="18"/>
                <w:szCs w:val="18"/>
              </w:rPr>
              <w:t xml:space="preserve"> (Skylights)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7895E0A8" w14:textId="77777777" w:rsidR="00FA331A" w:rsidRPr="005959F4" w:rsidRDefault="00FA331A" w:rsidP="0079213C">
            <w:pPr>
              <w:keepNext/>
              <w:jc w:val="center"/>
              <w:rPr>
                <w:rFonts w:ascii="Calibri" w:hAnsi="Calibri"/>
                <w:sz w:val="18"/>
                <w:szCs w:val="18"/>
              </w:rPr>
            </w:pPr>
          </w:p>
        </w:tc>
      </w:tr>
      <w:tr w:rsidR="00FA331A" w:rsidRPr="005959F4" w14:paraId="723EF0F8"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1863F4E4" w14:textId="4BC27250" w:rsidR="00FA331A" w:rsidRPr="005959F4" w:rsidRDefault="00FA331A"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2</w:t>
            </w:r>
            <w:r w:rsidR="00DF2490" w:rsidRPr="005959F4">
              <w:rPr>
                <w:rFonts w:ascii="Calibri" w:hAnsi="Calibri"/>
                <w:sz w:val="18"/>
                <w:szCs w:val="18"/>
              </w:rPr>
              <w:t>9</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4DB67C3C" w14:textId="028CD796"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6CC8E67B" w14:textId="77777777" w:rsidR="00FA331A" w:rsidRPr="005959F4" w:rsidRDefault="00FA331A" w:rsidP="00CA63EE">
            <w:pPr>
              <w:keepNext/>
              <w:rPr>
                <w:rFonts w:ascii="Calibri" w:hAnsi="Calibri"/>
                <w:sz w:val="18"/>
                <w:szCs w:val="18"/>
              </w:rPr>
            </w:pPr>
          </w:p>
        </w:tc>
      </w:tr>
      <w:tr w:rsidR="00DF2490" w:rsidRPr="005959F4" w14:paraId="63C39F1C" w14:textId="77777777" w:rsidTr="0079213C">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73AF56B2" w14:textId="143B3D00" w:rsidR="00FA331A" w:rsidRPr="005959F4" w:rsidRDefault="00DF2490"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30</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289DED91" w14:textId="688BB7F6" w:rsidR="00FA331A" w:rsidRPr="005959F4" w:rsidRDefault="00FA331A" w:rsidP="007F276B">
            <w:pPr>
              <w:keepNext/>
              <w:rPr>
                <w:rFonts w:ascii="Calibri" w:hAnsi="Calibri"/>
                <w:sz w:val="18"/>
                <w:szCs w:val="18"/>
              </w:rPr>
            </w:pPr>
            <w:r w:rsidRPr="005959F4">
              <w:rPr>
                <w:rFonts w:ascii="Calibri" w:hAnsi="Calibri"/>
                <w:sz w:val="18"/>
                <w:szCs w:val="18"/>
              </w:rPr>
              <w:t>Proposed Fenestration SHGC</w:t>
            </w:r>
            <w:r w:rsidR="00DF2490" w:rsidRPr="005959F4">
              <w:rPr>
                <w:rFonts w:ascii="Calibri" w:hAnsi="Calibri"/>
                <w:sz w:val="18"/>
                <w:szCs w:val="18"/>
              </w:rPr>
              <w:t xml:space="preserve"> (Skylights)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4DAF93BD" w14:textId="77777777" w:rsidR="00FA331A" w:rsidRPr="005959F4" w:rsidRDefault="00FA331A" w:rsidP="0079213C">
            <w:pPr>
              <w:keepNext/>
              <w:jc w:val="center"/>
              <w:rPr>
                <w:rFonts w:ascii="Calibri" w:hAnsi="Calibri"/>
                <w:sz w:val="18"/>
                <w:szCs w:val="18"/>
              </w:rPr>
            </w:pPr>
          </w:p>
        </w:tc>
      </w:tr>
      <w:tr w:rsidR="00DF2490" w:rsidRPr="005959F4" w14:paraId="76BAA064" w14:textId="77777777" w:rsidTr="0079213C">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62BBF320" w14:textId="156C3BCF" w:rsidR="00FA331A" w:rsidRPr="005959F4" w:rsidRDefault="00DF2490"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31</w:t>
            </w:r>
          </w:p>
        </w:tc>
        <w:tc>
          <w:tcPr>
            <w:tcW w:w="11790" w:type="dxa"/>
            <w:gridSpan w:val="12"/>
            <w:tcBorders>
              <w:top w:val="single" w:sz="4" w:space="0" w:color="auto"/>
              <w:left w:val="single" w:sz="4" w:space="0" w:color="auto"/>
              <w:bottom w:val="single" w:sz="4" w:space="0" w:color="auto"/>
              <w:right w:val="single" w:sz="4" w:space="0" w:color="auto"/>
            </w:tcBorders>
            <w:vAlign w:val="center"/>
          </w:tcPr>
          <w:p w14:paraId="5F6AF96D" w14:textId="531D59FE" w:rsidR="00FA331A" w:rsidRPr="005959F4" w:rsidRDefault="00FA331A" w:rsidP="007F276B">
            <w:pPr>
              <w:keepNext/>
              <w:rPr>
                <w:rFonts w:ascii="Calibri" w:hAnsi="Calibri"/>
                <w:sz w:val="18"/>
                <w:szCs w:val="18"/>
              </w:rPr>
            </w:pPr>
            <w:r w:rsidRPr="005959F4">
              <w:rPr>
                <w:rFonts w:ascii="Calibri" w:hAnsi="Calibri"/>
                <w:sz w:val="18"/>
                <w:szCs w:val="18"/>
              </w:rPr>
              <w:t>Required Fenestration SHGC</w:t>
            </w:r>
            <w:r w:rsidR="00DF2490" w:rsidRPr="005959F4">
              <w:rPr>
                <w:rFonts w:ascii="Calibri" w:hAnsi="Calibri"/>
                <w:sz w:val="18"/>
                <w:szCs w:val="18"/>
              </w:rPr>
              <w:t xml:space="preserve"> (Skylights)</w:t>
            </w:r>
          </w:p>
        </w:tc>
        <w:tc>
          <w:tcPr>
            <w:tcW w:w="2073" w:type="dxa"/>
            <w:gridSpan w:val="3"/>
            <w:tcBorders>
              <w:top w:val="single" w:sz="4" w:space="0" w:color="auto"/>
              <w:left w:val="single" w:sz="4" w:space="0" w:color="auto"/>
              <w:bottom w:val="single" w:sz="4" w:space="0" w:color="auto"/>
              <w:right w:val="single" w:sz="4" w:space="0" w:color="auto"/>
            </w:tcBorders>
            <w:vAlign w:val="bottom"/>
          </w:tcPr>
          <w:p w14:paraId="25EFAC88" w14:textId="77777777" w:rsidR="00FA331A" w:rsidRPr="005959F4" w:rsidRDefault="00FA331A" w:rsidP="0079213C">
            <w:pPr>
              <w:keepNext/>
              <w:jc w:val="center"/>
              <w:rPr>
                <w:rFonts w:ascii="Calibri" w:hAnsi="Calibri"/>
                <w:sz w:val="18"/>
                <w:szCs w:val="18"/>
              </w:rPr>
            </w:pPr>
          </w:p>
        </w:tc>
      </w:tr>
      <w:tr w:rsidR="00FA331A" w:rsidRPr="005959F4" w14:paraId="2686F46D" w14:textId="77777777" w:rsidTr="002143D8">
        <w:trPr>
          <w:cantSplit/>
          <w:trHeight w:val="289"/>
        </w:trPr>
        <w:tc>
          <w:tcPr>
            <w:tcW w:w="738" w:type="dxa"/>
            <w:tcBorders>
              <w:top w:val="single" w:sz="4" w:space="0" w:color="auto"/>
              <w:left w:val="single" w:sz="4" w:space="0" w:color="auto"/>
              <w:bottom w:val="single" w:sz="4" w:space="0" w:color="auto"/>
              <w:right w:val="single" w:sz="4" w:space="0" w:color="auto"/>
            </w:tcBorders>
            <w:vAlign w:val="center"/>
          </w:tcPr>
          <w:p w14:paraId="70A80500" w14:textId="678BD55F" w:rsidR="00FA331A" w:rsidRPr="005959F4" w:rsidRDefault="00DF2490" w:rsidP="00CA63EE">
            <w:pPr>
              <w:keepNext/>
              <w:tabs>
                <w:tab w:val="left" w:pos="2160"/>
                <w:tab w:val="left" w:pos="2700"/>
                <w:tab w:val="left" w:pos="5760"/>
                <w:tab w:val="left" w:pos="7212"/>
              </w:tabs>
              <w:jc w:val="center"/>
              <w:rPr>
                <w:rFonts w:ascii="Calibri" w:hAnsi="Calibri"/>
                <w:sz w:val="18"/>
                <w:szCs w:val="18"/>
              </w:rPr>
            </w:pPr>
            <w:r w:rsidRPr="005959F4">
              <w:rPr>
                <w:rFonts w:ascii="Calibri" w:hAnsi="Calibri"/>
                <w:sz w:val="18"/>
                <w:szCs w:val="18"/>
              </w:rPr>
              <w:t>32</w:t>
            </w:r>
          </w:p>
        </w:tc>
        <w:tc>
          <w:tcPr>
            <w:tcW w:w="2740" w:type="dxa"/>
            <w:gridSpan w:val="2"/>
            <w:tcBorders>
              <w:top w:val="single" w:sz="4" w:space="0" w:color="auto"/>
              <w:left w:val="single" w:sz="4" w:space="0" w:color="auto"/>
              <w:bottom w:val="single" w:sz="4" w:space="0" w:color="auto"/>
              <w:right w:val="single" w:sz="4" w:space="0" w:color="auto"/>
            </w:tcBorders>
            <w:vAlign w:val="center"/>
          </w:tcPr>
          <w:p w14:paraId="78D4C7C2" w14:textId="70373EED" w:rsidR="00FA331A" w:rsidRPr="005959F4" w:rsidRDefault="00FA331A" w:rsidP="007F276B">
            <w:pPr>
              <w:keepNext/>
              <w:rPr>
                <w:rFonts w:ascii="Calibri" w:hAnsi="Calibri"/>
                <w:sz w:val="18"/>
                <w:szCs w:val="18"/>
              </w:rPr>
            </w:pPr>
            <w:r w:rsidRPr="005959F4">
              <w:rPr>
                <w:rFonts w:ascii="Calibri" w:hAnsi="Calibri"/>
                <w:sz w:val="18"/>
                <w:szCs w:val="18"/>
              </w:rPr>
              <w:t>Compliance Statement</w:t>
            </w:r>
            <w:r w:rsidR="002143D8" w:rsidRPr="005959F4">
              <w:rPr>
                <w:rFonts w:ascii="Calibri" w:hAnsi="Calibri"/>
                <w:sz w:val="18"/>
                <w:szCs w:val="18"/>
              </w:rPr>
              <w:t>:</w:t>
            </w:r>
          </w:p>
        </w:tc>
        <w:tc>
          <w:tcPr>
            <w:tcW w:w="11123" w:type="dxa"/>
            <w:gridSpan w:val="13"/>
            <w:tcBorders>
              <w:top w:val="single" w:sz="4" w:space="0" w:color="auto"/>
              <w:left w:val="single" w:sz="4" w:space="0" w:color="auto"/>
              <w:bottom w:val="single" w:sz="4" w:space="0" w:color="auto"/>
              <w:right w:val="single" w:sz="4" w:space="0" w:color="auto"/>
            </w:tcBorders>
          </w:tcPr>
          <w:p w14:paraId="160059EF" w14:textId="77777777" w:rsidR="00FA331A" w:rsidRPr="005959F4" w:rsidRDefault="00FA331A" w:rsidP="00CA63EE">
            <w:pPr>
              <w:keepNext/>
              <w:rPr>
                <w:rFonts w:ascii="Calibri" w:hAnsi="Calibri"/>
                <w:sz w:val="18"/>
                <w:szCs w:val="18"/>
              </w:rPr>
            </w:pPr>
          </w:p>
        </w:tc>
      </w:tr>
    </w:tbl>
    <w:p w14:paraId="308DB2E9" w14:textId="676FF47A" w:rsidR="004C068E" w:rsidRPr="005959F4" w:rsidRDefault="004C068E" w:rsidP="00733B40">
      <w:pPr>
        <w:rPr>
          <w:ins w:id="410" w:author="Shewmaker, Michael@Energy" w:date="2018-07-16T15:56:00Z"/>
          <w:rFonts w:ascii="Calibri" w:hAnsi="Calibri"/>
          <w:sz w:val="18"/>
          <w:szCs w:val="18"/>
        </w:rPr>
      </w:pPr>
    </w:p>
    <w:p w14:paraId="4D02D85E" w14:textId="77777777" w:rsidR="004C068E" w:rsidRPr="005959F4" w:rsidRDefault="004C068E">
      <w:pPr>
        <w:rPr>
          <w:ins w:id="411" w:author="Shewmaker, Michael@Energy" w:date="2018-07-16T15:56:00Z"/>
          <w:rFonts w:ascii="Calibri" w:hAnsi="Calibri"/>
          <w:sz w:val="18"/>
          <w:szCs w:val="18"/>
        </w:rPr>
      </w:pPr>
      <w:ins w:id="412" w:author="Shewmaker, Michael@Energy" w:date="2018-07-16T15:56:00Z">
        <w:r w:rsidRPr="005959F4">
          <w:rPr>
            <w:rFonts w:ascii="Calibri" w:hAnsi="Calibri"/>
            <w:sz w:val="18"/>
            <w:szCs w:val="18"/>
          </w:rPr>
          <w:br w:type="page"/>
        </w:r>
      </w:ins>
    </w:p>
    <w:p w14:paraId="308DB2EA" w14:textId="77777777" w:rsidR="00AD63E6" w:rsidRPr="005959F4" w:rsidRDefault="00AD63E6" w:rsidP="00733B40">
      <w:pPr>
        <w:rPr>
          <w:rFonts w:ascii="Calibri" w:hAnsi="Calibri"/>
          <w:sz w:val="18"/>
          <w:szCs w:val="18"/>
        </w:rPr>
      </w:pPr>
    </w:p>
    <w:tbl>
      <w:tblPr>
        <w:tblW w:w="5002"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8"/>
        <w:gridCol w:w="1349"/>
        <w:gridCol w:w="989"/>
        <w:gridCol w:w="990"/>
        <w:gridCol w:w="1350"/>
        <w:gridCol w:w="990"/>
        <w:gridCol w:w="1080"/>
        <w:gridCol w:w="1080"/>
        <w:gridCol w:w="1710"/>
        <w:gridCol w:w="990"/>
        <w:gridCol w:w="1080"/>
        <w:gridCol w:w="1440"/>
      </w:tblGrid>
      <w:tr w:rsidR="00612F8E" w:rsidRPr="005959F4" w14:paraId="308DB2EF" w14:textId="77777777" w:rsidTr="00524BBF">
        <w:trPr>
          <w:trHeight w:val="317"/>
        </w:trPr>
        <w:tc>
          <w:tcPr>
            <w:tcW w:w="14395" w:type="dxa"/>
            <w:gridSpan w:val="12"/>
            <w:tcBorders>
              <w:top w:val="single" w:sz="4" w:space="0" w:color="auto"/>
              <w:left w:val="single" w:sz="4" w:space="0" w:color="auto"/>
              <w:bottom w:val="single" w:sz="4" w:space="0" w:color="auto"/>
              <w:right w:val="single" w:sz="4" w:space="0" w:color="auto"/>
            </w:tcBorders>
            <w:vAlign w:val="center"/>
          </w:tcPr>
          <w:p w14:paraId="308DB2EE" w14:textId="75DDE751" w:rsidR="00612F8E" w:rsidRPr="005959F4" w:rsidRDefault="00612F8E" w:rsidP="00524BBF">
            <w:pPr>
              <w:keepNext/>
              <w:rPr>
                <w:rFonts w:ascii="Calibri" w:eastAsia="Calibri" w:hAnsi="Calibri"/>
                <w:b/>
                <w:sz w:val="18"/>
                <w:szCs w:val="18"/>
              </w:rPr>
            </w:pPr>
            <w:del w:id="413" w:author="Shewmaker, Michael@Energy" w:date="2018-07-18T10:35:00Z">
              <w:r w:rsidRPr="005959F4" w:rsidDel="00253CD4">
                <w:rPr>
                  <w:rFonts w:ascii="Calibri" w:eastAsia="Calibri" w:hAnsi="Calibri"/>
                  <w:b/>
                  <w:sz w:val="18"/>
                  <w:szCs w:val="18"/>
                </w:rPr>
                <w:delText>J</w:delText>
              </w:r>
            </w:del>
            <w:ins w:id="414" w:author="Shewmaker, Michael@Energy" w:date="2018-07-18T10:35:00Z">
              <w:r w:rsidRPr="005959F4">
                <w:rPr>
                  <w:rFonts w:ascii="Calibri" w:eastAsia="Calibri" w:hAnsi="Calibri"/>
                  <w:b/>
                  <w:sz w:val="18"/>
                  <w:szCs w:val="18"/>
                </w:rPr>
                <w:t>K</w:t>
              </w:r>
            </w:ins>
            <w:r w:rsidRPr="005959F4">
              <w:rPr>
                <w:rFonts w:ascii="Calibri" w:eastAsia="Calibri" w:hAnsi="Calibri"/>
                <w:b/>
                <w:sz w:val="18"/>
                <w:szCs w:val="18"/>
              </w:rPr>
              <w:t xml:space="preserve">. Space Conditioning (SC) Systems – Heating/Cooling/Ducts </w:t>
            </w:r>
            <w:r w:rsidRPr="005959F4">
              <w:rPr>
                <w:rFonts w:ascii="Calibri" w:eastAsia="Calibri" w:hAnsi="Calibri"/>
                <w:sz w:val="18"/>
                <w:szCs w:val="18"/>
              </w:rPr>
              <w:t>(Section 150.1(c)7)</w:t>
            </w:r>
          </w:p>
        </w:tc>
      </w:tr>
      <w:tr w:rsidR="00612F8E" w:rsidRPr="005959F4" w14:paraId="308DB2FC" w14:textId="77777777" w:rsidTr="00074E89">
        <w:trPr>
          <w:trHeight w:val="223"/>
        </w:trPr>
        <w:tc>
          <w:tcPr>
            <w:tcW w:w="1347" w:type="dxa"/>
            <w:tcBorders>
              <w:top w:val="single" w:sz="4" w:space="0" w:color="auto"/>
              <w:left w:val="single" w:sz="4" w:space="0" w:color="auto"/>
              <w:bottom w:val="single" w:sz="4" w:space="0" w:color="auto"/>
              <w:right w:val="single" w:sz="4" w:space="0" w:color="auto"/>
            </w:tcBorders>
            <w:vAlign w:val="bottom"/>
          </w:tcPr>
          <w:p w14:paraId="308DB2F0"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01</w:t>
            </w:r>
          </w:p>
        </w:tc>
        <w:tc>
          <w:tcPr>
            <w:tcW w:w="1349" w:type="dxa"/>
            <w:tcBorders>
              <w:top w:val="single" w:sz="4" w:space="0" w:color="auto"/>
              <w:left w:val="single" w:sz="4" w:space="0" w:color="auto"/>
              <w:bottom w:val="single" w:sz="4" w:space="0" w:color="auto"/>
              <w:right w:val="single" w:sz="4" w:space="0" w:color="auto"/>
            </w:tcBorders>
            <w:vAlign w:val="bottom"/>
          </w:tcPr>
          <w:p w14:paraId="308DB2F1"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02</w:t>
            </w:r>
          </w:p>
        </w:tc>
        <w:tc>
          <w:tcPr>
            <w:tcW w:w="989" w:type="dxa"/>
            <w:tcBorders>
              <w:top w:val="single" w:sz="4" w:space="0" w:color="auto"/>
              <w:left w:val="single" w:sz="4" w:space="0" w:color="auto"/>
              <w:bottom w:val="single" w:sz="4" w:space="0" w:color="auto"/>
              <w:right w:val="single" w:sz="4" w:space="0" w:color="auto"/>
            </w:tcBorders>
            <w:vAlign w:val="bottom"/>
          </w:tcPr>
          <w:p w14:paraId="308DB2F2"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03</w:t>
            </w:r>
          </w:p>
        </w:tc>
        <w:tc>
          <w:tcPr>
            <w:tcW w:w="990" w:type="dxa"/>
            <w:tcBorders>
              <w:top w:val="single" w:sz="4" w:space="0" w:color="auto"/>
              <w:left w:val="single" w:sz="4" w:space="0" w:color="auto"/>
              <w:bottom w:val="single" w:sz="4" w:space="0" w:color="auto"/>
              <w:right w:val="single" w:sz="4" w:space="0" w:color="auto"/>
            </w:tcBorders>
            <w:vAlign w:val="bottom"/>
          </w:tcPr>
          <w:p w14:paraId="308DB2F3"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04</w:t>
            </w:r>
          </w:p>
        </w:tc>
        <w:tc>
          <w:tcPr>
            <w:tcW w:w="1350" w:type="dxa"/>
            <w:tcBorders>
              <w:top w:val="single" w:sz="4" w:space="0" w:color="auto"/>
              <w:left w:val="single" w:sz="4" w:space="0" w:color="auto"/>
              <w:bottom w:val="single" w:sz="4" w:space="0" w:color="auto"/>
              <w:right w:val="single" w:sz="4" w:space="0" w:color="auto"/>
            </w:tcBorders>
            <w:vAlign w:val="bottom"/>
          </w:tcPr>
          <w:p w14:paraId="308DB2F4"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05</w:t>
            </w:r>
          </w:p>
        </w:tc>
        <w:tc>
          <w:tcPr>
            <w:tcW w:w="990" w:type="dxa"/>
            <w:tcBorders>
              <w:top w:val="single" w:sz="4" w:space="0" w:color="auto"/>
              <w:left w:val="single" w:sz="4" w:space="0" w:color="auto"/>
              <w:bottom w:val="single" w:sz="4" w:space="0" w:color="auto"/>
              <w:right w:val="single" w:sz="4" w:space="0" w:color="auto"/>
            </w:tcBorders>
          </w:tcPr>
          <w:p w14:paraId="4FF12A4D" w14:textId="414104EA" w:rsidR="00612F8E" w:rsidRPr="005959F4" w:rsidRDefault="00612F8E" w:rsidP="003E21D4">
            <w:pPr>
              <w:keepNext/>
              <w:jc w:val="center"/>
              <w:rPr>
                <w:rFonts w:ascii="Calibri" w:hAnsi="Calibri"/>
                <w:sz w:val="18"/>
                <w:szCs w:val="18"/>
              </w:rPr>
            </w:pPr>
            <w:r w:rsidRPr="005959F4">
              <w:rPr>
                <w:rFonts w:ascii="Calibri" w:hAnsi="Calibri"/>
                <w:sz w:val="18"/>
                <w:szCs w:val="18"/>
              </w:rPr>
              <w:t>06</w:t>
            </w:r>
          </w:p>
        </w:tc>
        <w:tc>
          <w:tcPr>
            <w:tcW w:w="1080" w:type="dxa"/>
            <w:tcBorders>
              <w:top w:val="single" w:sz="4" w:space="0" w:color="auto"/>
              <w:left w:val="single" w:sz="4" w:space="0" w:color="auto"/>
              <w:bottom w:val="single" w:sz="4" w:space="0" w:color="auto"/>
              <w:right w:val="single" w:sz="4" w:space="0" w:color="auto"/>
            </w:tcBorders>
            <w:vAlign w:val="bottom"/>
          </w:tcPr>
          <w:p w14:paraId="308DB2F5" w14:textId="522A29F6" w:rsidR="00612F8E" w:rsidRPr="005959F4" w:rsidRDefault="00612F8E" w:rsidP="00612F8E">
            <w:pPr>
              <w:keepNext/>
              <w:jc w:val="center"/>
              <w:rPr>
                <w:rFonts w:ascii="Calibri" w:hAnsi="Calibri"/>
                <w:sz w:val="18"/>
                <w:szCs w:val="18"/>
              </w:rPr>
            </w:pPr>
            <w:r w:rsidRPr="005959F4">
              <w:rPr>
                <w:rFonts w:ascii="Calibri" w:hAnsi="Calibri"/>
                <w:sz w:val="18"/>
                <w:szCs w:val="18"/>
              </w:rPr>
              <w:t>07</w:t>
            </w:r>
          </w:p>
        </w:tc>
        <w:tc>
          <w:tcPr>
            <w:tcW w:w="1080" w:type="dxa"/>
            <w:tcBorders>
              <w:top w:val="single" w:sz="4" w:space="0" w:color="auto"/>
              <w:left w:val="single" w:sz="4" w:space="0" w:color="auto"/>
              <w:bottom w:val="single" w:sz="4" w:space="0" w:color="auto"/>
              <w:right w:val="single" w:sz="4" w:space="0" w:color="auto"/>
            </w:tcBorders>
            <w:vAlign w:val="bottom"/>
          </w:tcPr>
          <w:p w14:paraId="308DB2F6" w14:textId="1D056185" w:rsidR="00612F8E" w:rsidRPr="005959F4" w:rsidRDefault="00612F8E" w:rsidP="00612F8E">
            <w:pPr>
              <w:keepNext/>
              <w:jc w:val="center"/>
              <w:rPr>
                <w:rFonts w:ascii="Calibri" w:hAnsi="Calibri"/>
                <w:sz w:val="18"/>
                <w:szCs w:val="18"/>
              </w:rPr>
            </w:pPr>
            <w:r w:rsidRPr="005959F4">
              <w:rPr>
                <w:rFonts w:ascii="Calibri" w:hAnsi="Calibri"/>
                <w:sz w:val="18"/>
                <w:szCs w:val="18"/>
              </w:rPr>
              <w:t>08</w:t>
            </w:r>
          </w:p>
        </w:tc>
        <w:tc>
          <w:tcPr>
            <w:tcW w:w="1710" w:type="dxa"/>
            <w:tcBorders>
              <w:top w:val="single" w:sz="4" w:space="0" w:color="auto"/>
              <w:left w:val="single" w:sz="4" w:space="0" w:color="auto"/>
              <w:bottom w:val="single" w:sz="4" w:space="0" w:color="auto"/>
              <w:right w:val="single" w:sz="4" w:space="0" w:color="auto"/>
            </w:tcBorders>
            <w:vAlign w:val="bottom"/>
          </w:tcPr>
          <w:p w14:paraId="308DB2F7" w14:textId="0A24B93F" w:rsidR="00612F8E" w:rsidRPr="005959F4" w:rsidRDefault="00612F8E" w:rsidP="003E21D4">
            <w:pPr>
              <w:keepNext/>
              <w:jc w:val="center"/>
              <w:rPr>
                <w:rFonts w:ascii="Calibri" w:hAnsi="Calibri"/>
                <w:sz w:val="18"/>
                <w:szCs w:val="18"/>
              </w:rPr>
            </w:pPr>
            <w:r w:rsidRPr="005959F4">
              <w:rPr>
                <w:rFonts w:ascii="Calibri" w:hAnsi="Calibri"/>
                <w:sz w:val="18"/>
                <w:szCs w:val="18"/>
              </w:rPr>
              <w:t>09</w:t>
            </w:r>
          </w:p>
        </w:tc>
        <w:tc>
          <w:tcPr>
            <w:tcW w:w="990" w:type="dxa"/>
            <w:tcBorders>
              <w:top w:val="single" w:sz="4" w:space="0" w:color="auto"/>
              <w:left w:val="single" w:sz="4" w:space="0" w:color="auto"/>
              <w:bottom w:val="single" w:sz="4" w:space="0" w:color="auto"/>
              <w:right w:val="single" w:sz="4" w:space="0" w:color="auto"/>
            </w:tcBorders>
            <w:vAlign w:val="bottom"/>
          </w:tcPr>
          <w:p w14:paraId="308DB2F8" w14:textId="7F64F749" w:rsidR="00612F8E" w:rsidRPr="005959F4" w:rsidRDefault="00612F8E" w:rsidP="00612F8E">
            <w:pPr>
              <w:keepNext/>
              <w:jc w:val="center"/>
              <w:rPr>
                <w:rFonts w:ascii="Calibri" w:hAnsi="Calibri"/>
                <w:sz w:val="18"/>
                <w:szCs w:val="18"/>
              </w:rPr>
            </w:pPr>
            <w:r w:rsidRPr="005959F4">
              <w:rPr>
                <w:rFonts w:ascii="Calibri" w:hAnsi="Calibri"/>
                <w:sz w:val="18"/>
                <w:szCs w:val="18"/>
              </w:rPr>
              <w:t>10</w:t>
            </w:r>
          </w:p>
        </w:tc>
        <w:tc>
          <w:tcPr>
            <w:tcW w:w="1080" w:type="dxa"/>
            <w:tcBorders>
              <w:top w:val="single" w:sz="4" w:space="0" w:color="auto"/>
              <w:left w:val="single" w:sz="4" w:space="0" w:color="auto"/>
              <w:bottom w:val="single" w:sz="4" w:space="0" w:color="auto"/>
              <w:right w:val="single" w:sz="4" w:space="0" w:color="auto"/>
            </w:tcBorders>
            <w:vAlign w:val="bottom"/>
          </w:tcPr>
          <w:p w14:paraId="308DB2F9" w14:textId="5DFB0910" w:rsidR="00612F8E" w:rsidRPr="005959F4" w:rsidRDefault="00612F8E" w:rsidP="00612F8E">
            <w:pPr>
              <w:keepNext/>
              <w:jc w:val="center"/>
              <w:rPr>
                <w:rFonts w:ascii="Calibri" w:hAnsi="Calibri"/>
                <w:sz w:val="18"/>
                <w:szCs w:val="18"/>
              </w:rPr>
            </w:pPr>
            <w:r w:rsidRPr="005959F4">
              <w:rPr>
                <w:rFonts w:ascii="Calibri" w:hAnsi="Calibri"/>
                <w:sz w:val="18"/>
                <w:szCs w:val="18"/>
              </w:rPr>
              <w:t>11</w:t>
            </w:r>
          </w:p>
        </w:tc>
        <w:tc>
          <w:tcPr>
            <w:tcW w:w="1440" w:type="dxa"/>
            <w:tcBorders>
              <w:top w:val="single" w:sz="4" w:space="0" w:color="auto"/>
              <w:left w:val="single" w:sz="4" w:space="0" w:color="auto"/>
              <w:bottom w:val="single" w:sz="4" w:space="0" w:color="auto"/>
              <w:right w:val="single" w:sz="4" w:space="0" w:color="auto"/>
            </w:tcBorders>
            <w:vAlign w:val="bottom"/>
          </w:tcPr>
          <w:p w14:paraId="308DB2FB" w14:textId="35D7CBB4" w:rsidR="00612F8E" w:rsidRPr="005959F4" w:rsidRDefault="00612F8E" w:rsidP="00612F8E">
            <w:pPr>
              <w:keepNext/>
              <w:jc w:val="center"/>
              <w:rPr>
                <w:rFonts w:ascii="Calibri" w:hAnsi="Calibri"/>
                <w:sz w:val="18"/>
                <w:szCs w:val="18"/>
              </w:rPr>
            </w:pPr>
            <w:r w:rsidRPr="005959F4">
              <w:rPr>
                <w:rFonts w:ascii="Calibri" w:hAnsi="Calibri"/>
                <w:sz w:val="18"/>
                <w:szCs w:val="18"/>
              </w:rPr>
              <w:t>12</w:t>
            </w:r>
          </w:p>
        </w:tc>
      </w:tr>
      <w:tr w:rsidR="00612F8E" w:rsidRPr="005959F4" w14:paraId="308DB30E" w14:textId="77777777" w:rsidTr="00074E89">
        <w:trPr>
          <w:trHeight w:val="627"/>
        </w:trPr>
        <w:tc>
          <w:tcPr>
            <w:tcW w:w="1347" w:type="dxa"/>
            <w:tcBorders>
              <w:top w:val="single" w:sz="4" w:space="0" w:color="auto"/>
              <w:left w:val="single" w:sz="4" w:space="0" w:color="auto"/>
              <w:bottom w:val="single" w:sz="4" w:space="0" w:color="auto"/>
              <w:right w:val="single" w:sz="4" w:space="0" w:color="auto"/>
            </w:tcBorders>
            <w:vAlign w:val="bottom"/>
          </w:tcPr>
          <w:p w14:paraId="308DB2FD" w14:textId="2ECC8044" w:rsidR="00612F8E" w:rsidRPr="005959F4" w:rsidRDefault="00612F8E" w:rsidP="003E21D4">
            <w:pPr>
              <w:keepNext/>
              <w:jc w:val="center"/>
              <w:rPr>
                <w:rFonts w:ascii="Calibri" w:hAnsi="Calibri"/>
                <w:sz w:val="18"/>
                <w:szCs w:val="18"/>
              </w:rPr>
            </w:pPr>
            <w:r w:rsidRPr="005959F4">
              <w:rPr>
                <w:rFonts w:ascii="Calibri" w:hAnsi="Calibri"/>
                <w:sz w:val="18"/>
                <w:szCs w:val="18"/>
              </w:rPr>
              <w:t>SC System Identification or Name</w:t>
            </w:r>
          </w:p>
        </w:tc>
        <w:tc>
          <w:tcPr>
            <w:tcW w:w="1349" w:type="dxa"/>
            <w:tcBorders>
              <w:top w:val="single" w:sz="4" w:space="0" w:color="auto"/>
              <w:left w:val="single" w:sz="4" w:space="0" w:color="auto"/>
              <w:bottom w:val="single" w:sz="4" w:space="0" w:color="auto"/>
              <w:right w:val="single" w:sz="4" w:space="0" w:color="auto"/>
            </w:tcBorders>
            <w:vAlign w:val="bottom"/>
          </w:tcPr>
          <w:p w14:paraId="308DB2FE" w14:textId="10CC5332" w:rsidR="00612F8E" w:rsidRPr="005959F4" w:rsidRDefault="00612F8E" w:rsidP="00224060">
            <w:pPr>
              <w:keepNext/>
              <w:jc w:val="center"/>
              <w:rPr>
                <w:rFonts w:ascii="Calibri" w:hAnsi="Calibri"/>
                <w:sz w:val="18"/>
                <w:szCs w:val="18"/>
                <w:vertAlign w:val="superscript"/>
              </w:rPr>
            </w:pPr>
            <w:r w:rsidRPr="005959F4">
              <w:rPr>
                <w:rFonts w:ascii="Calibri" w:hAnsi="Calibri"/>
                <w:sz w:val="18"/>
                <w:szCs w:val="18"/>
              </w:rPr>
              <w:t>Heating System Type</w:t>
            </w:r>
          </w:p>
        </w:tc>
        <w:tc>
          <w:tcPr>
            <w:tcW w:w="989" w:type="dxa"/>
            <w:tcBorders>
              <w:top w:val="single" w:sz="4" w:space="0" w:color="auto"/>
              <w:left w:val="single" w:sz="4" w:space="0" w:color="auto"/>
              <w:bottom w:val="single" w:sz="4" w:space="0" w:color="auto"/>
              <w:right w:val="single" w:sz="4" w:space="0" w:color="auto"/>
            </w:tcBorders>
            <w:vAlign w:val="bottom"/>
          </w:tcPr>
          <w:p w14:paraId="308DB301" w14:textId="530EFB5A"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Heating Efficiency Type </w:t>
            </w:r>
          </w:p>
        </w:tc>
        <w:tc>
          <w:tcPr>
            <w:tcW w:w="990" w:type="dxa"/>
            <w:tcBorders>
              <w:top w:val="single" w:sz="4" w:space="0" w:color="auto"/>
              <w:left w:val="single" w:sz="4" w:space="0" w:color="auto"/>
              <w:bottom w:val="single" w:sz="4" w:space="0" w:color="auto"/>
              <w:right w:val="single" w:sz="4" w:space="0" w:color="auto"/>
            </w:tcBorders>
            <w:vAlign w:val="bottom"/>
          </w:tcPr>
          <w:p w14:paraId="308DB303" w14:textId="2FBD5F0E" w:rsidR="00612F8E" w:rsidRPr="005959F4" w:rsidRDefault="00612F8E" w:rsidP="00224060">
            <w:pPr>
              <w:keepNext/>
              <w:jc w:val="center"/>
              <w:rPr>
                <w:rFonts w:ascii="Calibri" w:hAnsi="Calibri"/>
                <w:sz w:val="18"/>
                <w:szCs w:val="18"/>
              </w:rPr>
            </w:pPr>
            <w:ins w:id="415" w:author="Dee Anne Ross" w:date="2018-07-27T13:31:00Z">
              <w:r w:rsidRPr="005959F4">
                <w:rPr>
                  <w:rFonts w:ascii="Calibri" w:hAnsi="Calibri"/>
                  <w:sz w:val="18"/>
                  <w:szCs w:val="18"/>
                </w:rPr>
                <w:t xml:space="preserve">Proposed </w:t>
              </w:r>
            </w:ins>
            <w:r w:rsidRPr="005959F4">
              <w:rPr>
                <w:rFonts w:ascii="Calibri" w:hAnsi="Calibri"/>
                <w:sz w:val="18"/>
                <w:szCs w:val="18"/>
              </w:rPr>
              <w:t>Heating Efficiency</w:t>
            </w:r>
            <w:del w:id="416" w:author="Dee Anne Ross" w:date="2018-07-27T13:23:00Z">
              <w:r w:rsidRPr="005959F4" w:rsidDel="00A50A51">
                <w:rPr>
                  <w:rFonts w:ascii="Calibri" w:hAnsi="Calibri"/>
                  <w:sz w:val="18"/>
                  <w:szCs w:val="18"/>
                </w:rPr>
                <w:delText>Value</w:delText>
              </w:r>
            </w:del>
          </w:p>
        </w:tc>
        <w:tc>
          <w:tcPr>
            <w:tcW w:w="1350" w:type="dxa"/>
            <w:tcBorders>
              <w:top w:val="single" w:sz="4" w:space="0" w:color="auto"/>
              <w:left w:val="single" w:sz="4" w:space="0" w:color="auto"/>
              <w:bottom w:val="single" w:sz="4" w:space="0" w:color="auto"/>
              <w:right w:val="single" w:sz="4" w:space="0" w:color="auto"/>
            </w:tcBorders>
            <w:vAlign w:val="bottom"/>
          </w:tcPr>
          <w:p w14:paraId="308DB304" w14:textId="77777777" w:rsidR="00612F8E" w:rsidRPr="005959F4" w:rsidRDefault="00612F8E" w:rsidP="00E36297">
            <w:pPr>
              <w:keepNext/>
              <w:jc w:val="center"/>
              <w:rPr>
                <w:rFonts w:ascii="Calibri" w:hAnsi="Calibri"/>
                <w:sz w:val="18"/>
                <w:szCs w:val="18"/>
              </w:rPr>
            </w:pPr>
            <w:r w:rsidRPr="005959F4">
              <w:rPr>
                <w:rFonts w:ascii="Calibri" w:hAnsi="Calibri"/>
                <w:sz w:val="18"/>
                <w:szCs w:val="18"/>
              </w:rPr>
              <w:t>Cooling System Type</w:t>
            </w:r>
          </w:p>
        </w:tc>
        <w:tc>
          <w:tcPr>
            <w:tcW w:w="990" w:type="dxa"/>
            <w:tcBorders>
              <w:top w:val="single" w:sz="4" w:space="0" w:color="auto"/>
              <w:left w:val="single" w:sz="4" w:space="0" w:color="auto"/>
              <w:bottom w:val="single" w:sz="4" w:space="0" w:color="auto"/>
              <w:right w:val="single" w:sz="4" w:space="0" w:color="auto"/>
            </w:tcBorders>
            <w:vAlign w:val="bottom"/>
          </w:tcPr>
          <w:p w14:paraId="367800DC" w14:textId="38AA7778" w:rsidR="00612F8E" w:rsidRPr="005959F4" w:rsidRDefault="00612F8E" w:rsidP="00074E89">
            <w:pPr>
              <w:keepNext/>
              <w:jc w:val="center"/>
              <w:rPr>
                <w:rFonts w:ascii="Calibri" w:hAnsi="Calibri"/>
                <w:sz w:val="18"/>
                <w:szCs w:val="18"/>
              </w:rPr>
            </w:pPr>
            <w:ins w:id="417" w:author="Dee Anne Ross" w:date="2018-08-10T14:05:00Z">
              <w:r w:rsidRPr="005959F4">
                <w:rPr>
                  <w:rFonts w:ascii="Calibri" w:hAnsi="Calibri"/>
                  <w:sz w:val="18"/>
                  <w:szCs w:val="18"/>
                </w:rPr>
                <w:t>Cooling Efficiency Type</w:t>
              </w:r>
            </w:ins>
          </w:p>
        </w:tc>
        <w:tc>
          <w:tcPr>
            <w:tcW w:w="1080" w:type="dxa"/>
            <w:tcBorders>
              <w:top w:val="single" w:sz="4" w:space="0" w:color="auto"/>
              <w:left w:val="single" w:sz="4" w:space="0" w:color="auto"/>
              <w:bottom w:val="single" w:sz="4" w:space="0" w:color="auto"/>
              <w:right w:val="single" w:sz="4" w:space="0" w:color="auto"/>
            </w:tcBorders>
            <w:vAlign w:val="bottom"/>
          </w:tcPr>
          <w:p w14:paraId="308DB306" w14:textId="23FA1FFA" w:rsidR="00612F8E" w:rsidRPr="005959F4" w:rsidRDefault="00612F8E" w:rsidP="00074E89">
            <w:pPr>
              <w:keepNext/>
              <w:jc w:val="center"/>
              <w:rPr>
                <w:rFonts w:ascii="Calibri" w:hAnsi="Calibri"/>
                <w:sz w:val="18"/>
                <w:szCs w:val="18"/>
              </w:rPr>
            </w:pPr>
            <w:ins w:id="418" w:author="Dee Anne Ross" w:date="2018-07-27T13:31:00Z">
              <w:r w:rsidRPr="005959F4">
                <w:rPr>
                  <w:rFonts w:ascii="Calibri" w:hAnsi="Calibri"/>
                  <w:sz w:val="18"/>
                  <w:szCs w:val="18"/>
                </w:rPr>
                <w:t xml:space="preserve">Proposed </w:t>
              </w:r>
            </w:ins>
            <w:r w:rsidRPr="005959F4">
              <w:rPr>
                <w:rFonts w:ascii="Calibri" w:hAnsi="Calibri"/>
                <w:sz w:val="18"/>
                <w:szCs w:val="18"/>
              </w:rPr>
              <w:t>Cooling Efficiency</w:t>
            </w:r>
            <w:r w:rsidR="00074E89" w:rsidRPr="005959F4">
              <w:rPr>
                <w:rFonts w:ascii="Calibri" w:hAnsi="Calibri"/>
                <w:sz w:val="18"/>
                <w:szCs w:val="18"/>
              </w:rPr>
              <w:t xml:space="preserve"> </w:t>
            </w:r>
            <w:del w:id="419" w:author="Dee Anne Ross" w:date="2018-08-10T13:33:00Z">
              <w:r w:rsidRPr="005959F4" w:rsidDel="001E4CF9">
                <w:rPr>
                  <w:rFonts w:ascii="Calibri" w:hAnsi="Calibri"/>
                  <w:sz w:val="18"/>
                  <w:szCs w:val="18"/>
                </w:rPr>
                <w:delText>SEER</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308DB308" w14:textId="0136F86F" w:rsidR="00612F8E" w:rsidRPr="005959F4" w:rsidRDefault="00612F8E" w:rsidP="00074E89">
            <w:pPr>
              <w:keepNext/>
              <w:jc w:val="center"/>
              <w:rPr>
                <w:rFonts w:ascii="Calibri" w:hAnsi="Calibri"/>
                <w:sz w:val="18"/>
                <w:szCs w:val="18"/>
              </w:rPr>
            </w:pPr>
            <w:r w:rsidRPr="005959F4">
              <w:rPr>
                <w:rFonts w:ascii="Calibri" w:hAnsi="Calibri"/>
                <w:sz w:val="18"/>
                <w:szCs w:val="18"/>
              </w:rPr>
              <w:t>Distribu</w:t>
            </w:r>
            <w:r w:rsidR="00074E89" w:rsidRPr="005959F4">
              <w:rPr>
                <w:rFonts w:ascii="Calibri" w:hAnsi="Calibri"/>
                <w:sz w:val="18"/>
                <w:szCs w:val="18"/>
              </w:rPr>
              <w:t>-</w:t>
            </w:r>
            <w:r w:rsidRPr="005959F4">
              <w:rPr>
                <w:rFonts w:ascii="Calibri" w:hAnsi="Calibri"/>
                <w:sz w:val="18"/>
                <w:szCs w:val="18"/>
              </w:rPr>
              <w:t>tion System Type</w:t>
            </w:r>
          </w:p>
        </w:tc>
        <w:tc>
          <w:tcPr>
            <w:tcW w:w="1710" w:type="dxa"/>
            <w:tcBorders>
              <w:top w:val="single" w:sz="4" w:space="0" w:color="auto"/>
              <w:left w:val="single" w:sz="4" w:space="0" w:color="auto"/>
              <w:bottom w:val="single" w:sz="4" w:space="0" w:color="auto"/>
              <w:right w:val="single" w:sz="4" w:space="0" w:color="auto"/>
            </w:tcBorders>
            <w:vAlign w:val="bottom"/>
          </w:tcPr>
          <w:p w14:paraId="308DB309" w14:textId="4167369C" w:rsidR="00612F8E" w:rsidRPr="005959F4" w:rsidRDefault="00612F8E" w:rsidP="00224060">
            <w:pPr>
              <w:keepNext/>
              <w:jc w:val="center"/>
              <w:rPr>
                <w:rFonts w:ascii="Calibri" w:hAnsi="Calibri"/>
                <w:sz w:val="18"/>
                <w:szCs w:val="18"/>
              </w:rPr>
            </w:pPr>
            <w:r w:rsidRPr="005959F4">
              <w:rPr>
                <w:rFonts w:ascii="Calibri" w:hAnsi="Calibri"/>
                <w:sz w:val="18"/>
                <w:szCs w:val="18"/>
              </w:rPr>
              <w:t>Duct Location</w:t>
            </w:r>
          </w:p>
        </w:tc>
        <w:tc>
          <w:tcPr>
            <w:tcW w:w="990" w:type="dxa"/>
            <w:tcBorders>
              <w:top w:val="single" w:sz="4" w:space="0" w:color="auto"/>
              <w:left w:val="single" w:sz="4" w:space="0" w:color="auto"/>
              <w:bottom w:val="single" w:sz="4" w:space="0" w:color="auto"/>
              <w:right w:val="single" w:sz="4" w:space="0" w:color="auto"/>
            </w:tcBorders>
            <w:vAlign w:val="bottom"/>
          </w:tcPr>
          <w:p w14:paraId="308DB30A" w14:textId="60B0DF85" w:rsidR="00612F8E" w:rsidRPr="005959F4" w:rsidRDefault="00612F8E" w:rsidP="00224060">
            <w:pPr>
              <w:keepNext/>
              <w:jc w:val="center"/>
              <w:rPr>
                <w:rFonts w:ascii="Calibri" w:hAnsi="Calibri"/>
                <w:sz w:val="18"/>
                <w:szCs w:val="18"/>
              </w:rPr>
            </w:pPr>
            <w:r w:rsidRPr="005959F4">
              <w:rPr>
                <w:rFonts w:ascii="Calibri" w:hAnsi="Calibri"/>
                <w:sz w:val="18"/>
                <w:szCs w:val="18"/>
              </w:rPr>
              <w:t xml:space="preserve">Duct </w:t>
            </w:r>
            <w:r w:rsidRPr="005959F4">
              <w:rPr>
                <w:rFonts w:ascii="Calibri" w:hAnsi="Calibri"/>
                <w:sz w:val="18"/>
                <w:szCs w:val="18"/>
              </w:rPr>
              <w:br/>
              <w:t>R-value</w:t>
            </w:r>
          </w:p>
        </w:tc>
        <w:tc>
          <w:tcPr>
            <w:tcW w:w="1080" w:type="dxa"/>
            <w:tcBorders>
              <w:top w:val="single" w:sz="4" w:space="0" w:color="auto"/>
              <w:left w:val="single" w:sz="4" w:space="0" w:color="auto"/>
              <w:bottom w:val="single" w:sz="4" w:space="0" w:color="auto"/>
              <w:right w:val="single" w:sz="4" w:space="0" w:color="auto"/>
            </w:tcBorders>
            <w:vAlign w:val="bottom"/>
          </w:tcPr>
          <w:p w14:paraId="308DB30B" w14:textId="0D028F82" w:rsidR="00612F8E" w:rsidRPr="005959F4" w:rsidRDefault="00612F8E" w:rsidP="00224060">
            <w:pPr>
              <w:keepNext/>
              <w:jc w:val="center"/>
              <w:rPr>
                <w:rFonts w:ascii="Calibri" w:hAnsi="Calibri"/>
                <w:sz w:val="18"/>
                <w:szCs w:val="18"/>
              </w:rPr>
            </w:pPr>
            <w:r w:rsidRPr="005959F4">
              <w:rPr>
                <w:rFonts w:ascii="Calibri" w:hAnsi="Calibri"/>
                <w:sz w:val="18"/>
                <w:szCs w:val="18"/>
              </w:rPr>
              <w:t>Thermostat Type</w:t>
            </w:r>
          </w:p>
        </w:tc>
        <w:tc>
          <w:tcPr>
            <w:tcW w:w="1440" w:type="dxa"/>
            <w:tcBorders>
              <w:top w:val="single" w:sz="4" w:space="0" w:color="auto"/>
              <w:left w:val="single" w:sz="4" w:space="0" w:color="auto"/>
              <w:bottom w:val="single" w:sz="4" w:space="0" w:color="auto"/>
              <w:right w:val="single" w:sz="4" w:space="0" w:color="auto"/>
            </w:tcBorders>
            <w:vAlign w:val="bottom"/>
          </w:tcPr>
          <w:p w14:paraId="308DB30D" w14:textId="77777777" w:rsidR="00612F8E" w:rsidRPr="005959F4" w:rsidRDefault="00612F8E" w:rsidP="003E21D4">
            <w:pPr>
              <w:keepNext/>
              <w:jc w:val="center"/>
              <w:rPr>
                <w:rFonts w:ascii="Calibri" w:hAnsi="Calibri"/>
                <w:sz w:val="18"/>
                <w:szCs w:val="18"/>
              </w:rPr>
            </w:pPr>
            <w:r w:rsidRPr="005959F4">
              <w:rPr>
                <w:rFonts w:ascii="Calibri" w:hAnsi="Calibri"/>
                <w:sz w:val="18"/>
                <w:szCs w:val="18"/>
              </w:rPr>
              <w:t>Comments</w:t>
            </w:r>
          </w:p>
        </w:tc>
      </w:tr>
      <w:tr w:rsidR="00612F8E" w:rsidRPr="005959F4" w14:paraId="308DB31B" w14:textId="77777777" w:rsidTr="00074E89">
        <w:trPr>
          <w:trHeight w:val="250"/>
        </w:trPr>
        <w:tc>
          <w:tcPr>
            <w:tcW w:w="1347" w:type="dxa"/>
            <w:tcBorders>
              <w:top w:val="single" w:sz="4" w:space="0" w:color="auto"/>
              <w:left w:val="single" w:sz="4" w:space="0" w:color="auto"/>
              <w:bottom w:val="single" w:sz="4" w:space="0" w:color="auto"/>
              <w:right w:val="single" w:sz="4" w:space="0" w:color="auto"/>
            </w:tcBorders>
          </w:tcPr>
          <w:p w14:paraId="308DB30F"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0"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1"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2"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1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20F39B35"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4" w14:textId="34C5BD15"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5"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16"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7"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18"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1A" w14:textId="77777777" w:rsidR="00612F8E" w:rsidRPr="005959F4" w:rsidRDefault="00612F8E" w:rsidP="003E21D4">
            <w:pPr>
              <w:keepNext/>
              <w:rPr>
                <w:rFonts w:ascii="Calibri" w:hAnsi="Calibri"/>
                <w:sz w:val="18"/>
                <w:szCs w:val="18"/>
              </w:rPr>
            </w:pPr>
          </w:p>
        </w:tc>
      </w:tr>
      <w:tr w:rsidR="00612F8E" w:rsidRPr="005959F4" w14:paraId="308DB328" w14:textId="77777777" w:rsidTr="00074E89">
        <w:trPr>
          <w:trHeight w:val="250"/>
        </w:trPr>
        <w:tc>
          <w:tcPr>
            <w:tcW w:w="1347" w:type="dxa"/>
            <w:tcBorders>
              <w:top w:val="single" w:sz="4" w:space="0" w:color="auto"/>
              <w:left w:val="single" w:sz="4" w:space="0" w:color="auto"/>
              <w:bottom w:val="single" w:sz="4" w:space="0" w:color="auto"/>
              <w:right w:val="single" w:sz="4" w:space="0" w:color="auto"/>
            </w:tcBorders>
          </w:tcPr>
          <w:p w14:paraId="308DB31C" w14:textId="77777777" w:rsidR="00612F8E" w:rsidRPr="005959F4" w:rsidRDefault="00612F8E" w:rsidP="003E21D4">
            <w:pPr>
              <w:keepNext/>
              <w:rPr>
                <w:rFonts w:ascii="Calibri" w:hAnsi="Calibri"/>
                <w:sz w:val="18"/>
                <w:szCs w:val="18"/>
              </w:rPr>
            </w:pPr>
          </w:p>
        </w:tc>
        <w:tc>
          <w:tcPr>
            <w:tcW w:w="1349" w:type="dxa"/>
            <w:tcBorders>
              <w:top w:val="single" w:sz="4" w:space="0" w:color="auto"/>
              <w:left w:val="single" w:sz="4" w:space="0" w:color="auto"/>
              <w:bottom w:val="single" w:sz="4" w:space="0" w:color="auto"/>
              <w:right w:val="single" w:sz="4" w:space="0" w:color="auto"/>
            </w:tcBorders>
          </w:tcPr>
          <w:p w14:paraId="308DB31D" w14:textId="77777777" w:rsidR="00612F8E" w:rsidRPr="005959F4" w:rsidRDefault="00612F8E" w:rsidP="003E21D4">
            <w:pPr>
              <w:keepNext/>
              <w:rPr>
                <w:rFonts w:ascii="Calibri" w:hAnsi="Calibri"/>
                <w:sz w:val="18"/>
                <w:szCs w:val="18"/>
              </w:rPr>
            </w:pPr>
          </w:p>
        </w:tc>
        <w:tc>
          <w:tcPr>
            <w:tcW w:w="989" w:type="dxa"/>
            <w:tcBorders>
              <w:top w:val="single" w:sz="4" w:space="0" w:color="auto"/>
              <w:left w:val="single" w:sz="4" w:space="0" w:color="auto"/>
              <w:bottom w:val="single" w:sz="4" w:space="0" w:color="auto"/>
              <w:right w:val="single" w:sz="4" w:space="0" w:color="auto"/>
            </w:tcBorders>
          </w:tcPr>
          <w:p w14:paraId="308DB31E"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1F" w14:textId="77777777" w:rsidR="00612F8E" w:rsidRPr="005959F4" w:rsidRDefault="00612F8E" w:rsidP="003E21D4">
            <w:pPr>
              <w:keepNext/>
              <w:rPr>
                <w:rFonts w:ascii="Calibri" w:hAnsi="Calibri"/>
                <w:sz w:val="18"/>
                <w:szCs w:val="18"/>
              </w:rPr>
            </w:pPr>
          </w:p>
        </w:tc>
        <w:tc>
          <w:tcPr>
            <w:tcW w:w="1350" w:type="dxa"/>
            <w:tcBorders>
              <w:top w:val="single" w:sz="4" w:space="0" w:color="auto"/>
              <w:left w:val="single" w:sz="4" w:space="0" w:color="auto"/>
              <w:bottom w:val="single" w:sz="4" w:space="0" w:color="auto"/>
              <w:right w:val="single" w:sz="4" w:space="0" w:color="auto"/>
            </w:tcBorders>
          </w:tcPr>
          <w:p w14:paraId="308DB320"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635D3472"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1" w14:textId="3C960C28"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2" w14:textId="77777777" w:rsidR="00612F8E" w:rsidRPr="005959F4" w:rsidRDefault="00612F8E" w:rsidP="003E21D4">
            <w:pPr>
              <w:keepNext/>
              <w:rPr>
                <w:rFonts w:ascii="Calibri" w:hAnsi="Calibri"/>
                <w:sz w:val="18"/>
                <w:szCs w:val="18"/>
              </w:rPr>
            </w:pPr>
          </w:p>
        </w:tc>
        <w:tc>
          <w:tcPr>
            <w:tcW w:w="1710" w:type="dxa"/>
            <w:tcBorders>
              <w:top w:val="single" w:sz="4" w:space="0" w:color="auto"/>
              <w:left w:val="single" w:sz="4" w:space="0" w:color="auto"/>
              <w:bottom w:val="single" w:sz="4" w:space="0" w:color="auto"/>
              <w:right w:val="single" w:sz="4" w:space="0" w:color="auto"/>
            </w:tcBorders>
          </w:tcPr>
          <w:p w14:paraId="308DB323" w14:textId="77777777" w:rsidR="00612F8E" w:rsidRPr="005959F4" w:rsidRDefault="00612F8E" w:rsidP="003E21D4">
            <w:pPr>
              <w:keepNext/>
              <w:rPr>
                <w:rFonts w:ascii="Calibri" w:hAnsi="Calibri"/>
                <w:sz w:val="18"/>
                <w:szCs w:val="18"/>
              </w:rPr>
            </w:pPr>
          </w:p>
        </w:tc>
        <w:tc>
          <w:tcPr>
            <w:tcW w:w="990" w:type="dxa"/>
            <w:tcBorders>
              <w:top w:val="single" w:sz="4" w:space="0" w:color="auto"/>
              <w:left w:val="single" w:sz="4" w:space="0" w:color="auto"/>
              <w:bottom w:val="single" w:sz="4" w:space="0" w:color="auto"/>
              <w:right w:val="single" w:sz="4" w:space="0" w:color="auto"/>
            </w:tcBorders>
          </w:tcPr>
          <w:p w14:paraId="308DB324" w14:textId="77777777" w:rsidR="00612F8E" w:rsidRPr="005959F4" w:rsidRDefault="00612F8E" w:rsidP="003E21D4">
            <w:pPr>
              <w:keepNext/>
              <w:rPr>
                <w:rFonts w:ascii="Calibri" w:hAnsi="Calibri"/>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DB325" w14:textId="77777777" w:rsidR="00612F8E" w:rsidRPr="005959F4" w:rsidRDefault="00612F8E" w:rsidP="003E21D4">
            <w:pPr>
              <w:keepNext/>
              <w:rPr>
                <w:rFonts w:ascii="Calibri" w:hAnsi="Calibri"/>
                <w:sz w:val="18"/>
                <w:szCs w:val="18"/>
              </w:rPr>
            </w:pPr>
          </w:p>
        </w:tc>
        <w:tc>
          <w:tcPr>
            <w:tcW w:w="1440" w:type="dxa"/>
            <w:tcBorders>
              <w:top w:val="single" w:sz="4" w:space="0" w:color="auto"/>
              <w:left w:val="single" w:sz="4" w:space="0" w:color="auto"/>
              <w:bottom w:val="single" w:sz="4" w:space="0" w:color="auto"/>
              <w:right w:val="single" w:sz="4" w:space="0" w:color="auto"/>
            </w:tcBorders>
          </w:tcPr>
          <w:p w14:paraId="308DB327" w14:textId="77777777" w:rsidR="00612F8E" w:rsidRPr="005959F4" w:rsidRDefault="00612F8E" w:rsidP="003E21D4">
            <w:pPr>
              <w:keepNext/>
              <w:rPr>
                <w:rFonts w:ascii="Calibri" w:hAnsi="Calibri"/>
                <w:sz w:val="18"/>
                <w:szCs w:val="18"/>
              </w:rPr>
            </w:pPr>
          </w:p>
        </w:tc>
      </w:tr>
      <w:tr w:rsidR="00612F8E" w:rsidRPr="005959F4" w14:paraId="308DB32C" w14:textId="77777777" w:rsidTr="00074E89">
        <w:trPr>
          <w:trHeight w:val="250"/>
        </w:trPr>
        <w:tc>
          <w:tcPr>
            <w:tcW w:w="14395" w:type="dxa"/>
            <w:gridSpan w:val="12"/>
            <w:tcBorders>
              <w:top w:val="single" w:sz="4" w:space="0" w:color="auto"/>
              <w:left w:val="single" w:sz="4" w:space="0" w:color="auto"/>
              <w:bottom w:val="single" w:sz="4" w:space="0" w:color="auto"/>
              <w:right w:val="single" w:sz="4" w:space="0" w:color="auto"/>
            </w:tcBorders>
          </w:tcPr>
          <w:p w14:paraId="65FCEB43" w14:textId="09B1D20F" w:rsidR="00612F8E" w:rsidRPr="005959F4" w:rsidRDefault="00612F8E" w:rsidP="00556C2C">
            <w:pPr>
              <w:keepNext/>
              <w:rPr>
                <w:rFonts w:ascii="Calibri" w:hAnsi="Calibri"/>
                <w:b/>
                <w:sz w:val="18"/>
                <w:szCs w:val="18"/>
              </w:rPr>
            </w:pPr>
            <w:r w:rsidRPr="005959F4">
              <w:rPr>
                <w:rFonts w:ascii="Calibri" w:hAnsi="Calibri"/>
                <w:b/>
                <w:sz w:val="18"/>
                <w:szCs w:val="18"/>
              </w:rPr>
              <w:t>Notes:</w:t>
            </w:r>
          </w:p>
          <w:p w14:paraId="35732EBC" w14:textId="6B72BD9C" w:rsidR="00936338" w:rsidRPr="005959F4" w:rsidDel="008F2688" w:rsidRDefault="00936338">
            <w:pPr>
              <w:keepNext/>
              <w:numPr>
                <w:ilvl w:val="0"/>
                <w:numId w:val="13"/>
              </w:numPr>
              <w:ind w:left="540" w:hanging="180"/>
              <w:rPr>
                <w:ins w:id="420" w:author="Dee Anne Ross" w:date="2018-09-07T15:04:00Z"/>
                <w:del w:id="421" w:author="Smith, Alexis@Energy" w:date="2018-10-04T14:18:00Z"/>
                <w:rFonts w:ascii="Calibri" w:hAnsi="Calibri"/>
                <w:sz w:val="18"/>
                <w:szCs w:val="18"/>
              </w:rPr>
            </w:pPr>
            <w:ins w:id="422" w:author="Dee Anne Ross" w:date="2018-09-07T15:04:00Z">
              <w:r w:rsidRPr="008F2688">
                <w:rPr>
                  <w:rFonts w:ascii="Calibri" w:hAnsi="Calibri"/>
                  <w:sz w:val="18"/>
                  <w:szCs w:val="18"/>
                </w:rPr>
                <w:t xml:space="preserve">Any </w:t>
              </w:r>
            </w:ins>
            <w:ins w:id="423" w:author="Dee Anne Ross" w:date="2018-09-07T15:05:00Z">
              <w:r w:rsidRPr="008F2688">
                <w:rPr>
                  <w:rFonts w:ascii="Calibri" w:hAnsi="Calibri"/>
                  <w:sz w:val="18"/>
                  <w:szCs w:val="18"/>
                </w:rPr>
                <w:t xml:space="preserve">gas </w:t>
              </w:r>
            </w:ins>
            <w:ins w:id="424" w:author="Dee Anne Ross" w:date="2018-09-07T15:04:00Z">
              <w:r w:rsidRPr="008F2688">
                <w:rPr>
                  <w:rFonts w:ascii="Calibri" w:hAnsi="Calibri"/>
                  <w:sz w:val="18"/>
                  <w:szCs w:val="18"/>
                </w:rPr>
                <w:t>heating</w:t>
              </w:r>
            </w:ins>
            <w:ins w:id="425" w:author="Dee Anne Ross" w:date="2018-09-07T15:05:00Z">
              <w:r w:rsidRPr="008F2688">
                <w:rPr>
                  <w:rFonts w:ascii="Calibri" w:hAnsi="Calibri"/>
                  <w:sz w:val="18"/>
                  <w:szCs w:val="18"/>
                </w:rPr>
                <w:t xml:space="preserve">, heat pump, or </w:t>
              </w:r>
            </w:ins>
            <w:ins w:id="426" w:author="Dee Anne Ross" w:date="2018-09-07T15:04:00Z">
              <w:r w:rsidRPr="008F2688">
                <w:rPr>
                  <w:rFonts w:ascii="Calibri" w:hAnsi="Calibri"/>
                  <w:sz w:val="18"/>
                  <w:szCs w:val="18"/>
                </w:rPr>
                <w:t xml:space="preserve">cooling appliance sold in California will meet the minimum appliance efficiency standard. Models can be checked at </w:t>
              </w:r>
              <w:r w:rsidRPr="00D662D6">
                <w:rPr>
                  <w:rFonts w:ascii="Calibri" w:hAnsi="Calibri"/>
                  <w:sz w:val="18"/>
                  <w:szCs w:val="18"/>
                </w:rPr>
                <w:fldChar w:fldCharType="begin"/>
              </w:r>
              <w:r w:rsidRPr="008F2688">
                <w:rPr>
                  <w:rFonts w:ascii="Calibri" w:hAnsi="Calibri"/>
                  <w:sz w:val="18"/>
                  <w:szCs w:val="18"/>
                </w:rPr>
                <w:instrText xml:space="preserve"> HYPERLINK "https://cacertappliances.energy.ca.gov/" </w:instrText>
              </w:r>
              <w:r w:rsidRPr="00D662D6">
                <w:rPr>
                  <w:rFonts w:ascii="Calibri" w:hAnsi="Calibri"/>
                  <w:sz w:val="18"/>
                  <w:szCs w:val="18"/>
                </w:rPr>
                <w:fldChar w:fldCharType="separate"/>
              </w:r>
              <w:r w:rsidRPr="008F2688">
                <w:rPr>
                  <w:rStyle w:val="Hyperlink"/>
                  <w:rFonts w:ascii="Calibri" w:hAnsi="Calibri"/>
                  <w:sz w:val="18"/>
                  <w:szCs w:val="18"/>
                </w:rPr>
                <w:t>https://cacertappliances.energy.ca.gov/</w:t>
              </w:r>
              <w:r w:rsidRPr="00D662D6">
                <w:rPr>
                  <w:rFonts w:ascii="Calibri" w:hAnsi="Calibri"/>
                  <w:sz w:val="18"/>
                  <w:szCs w:val="18"/>
                </w:rPr>
                <w:fldChar w:fldCharType="end"/>
              </w:r>
              <w:r w:rsidRPr="008F2688">
                <w:rPr>
                  <w:rFonts w:ascii="Calibri" w:hAnsi="Calibri"/>
                  <w:sz w:val="18"/>
                  <w:szCs w:val="18"/>
                </w:rPr>
                <w:t>.</w:t>
              </w:r>
            </w:ins>
          </w:p>
          <w:p w14:paraId="308DB329" w14:textId="50614125" w:rsidR="00612F8E" w:rsidRPr="008F2688" w:rsidDel="00803D0B" w:rsidRDefault="00612F8E">
            <w:pPr>
              <w:keepNext/>
              <w:numPr>
                <w:ilvl w:val="0"/>
                <w:numId w:val="13"/>
              </w:numPr>
              <w:ind w:left="540" w:hanging="180"/>
              <w:rPr>
                <w:del w:id="427" w:author="Dee Anne Ross" w:date="2018-08-28T14:39:00Z"/>
                <w:rFonts w:ascii="Calibri" w:hAnsi="Calibri"/>
                <w:sz w:val="18"/>
                <w:szCs w:val="18"/>
              </w:rPr>
            </w:pPr>
            <w:del w:id="428" w:author="Dee Anne Ross" w:date="2018-08-28T14:38:00Z">
              <w:r w:rsidRPr="008F2688" w:rsidDel="00803D0B">
                <w:rPr>
                  <w:rFonts w:ascii="Calibri" w:hAnsi="Calibri"/>
                  <w:sz w:val="18"/>
                  <w:szCs w:val="18"/>
                </w:rPr>
                <w:delText>Central gas furnaces have a minimum efficiency of 81% AFUE</w:delText>
              </w:r>
            </w:del>
            <w:del w:id="429" w:author="Dee Anne Ross" w:date="2018-07-24T13:49:00Z">
              <w:r w:rsidRPr="008F2688" w:rsidDel="00440CBA">
                <w:rPr>
                  <w:rFonts w:ascii="Calibri" w:hAnsi="Calibri"/>
                  <w:sz w:val="18"/>
                  <w:szCs w:val="18"/>
                </w:rPr>
                <w:delText>,</w:delText>
              </w:r>
            </w:del>
            <w:del w:id="430" w:author="Dee Anne Ross" w:date="2018-08-28T14:38:00Z">
              <w:r w:rsidRPr="008F2688" w:rsidDel="00803D0B">
                <w:rPr>
                  <w:rFonts w:ascii="Calibri" w:hAnsi="Calibri"/>
                  <w:sz w:val="18"/>
                  <w:szCs w:val="18"/>
                </w:rPr>
                <w:delText xml:space="preserve"> </w:delText>
              </w:r>
            </w:del>
            <w:del w:id="431" w:author="Dee Anne Ross" w:date="2018-07-24T13:49:00Z">
              <w:r w:rsidRPr="008F2688" w:rsidDel="00440CBA">
                <w:rPr>
                  <w:rFonts w:ascii="Calibri" w:hAnsi="Calibri"/>
                  <w:sz w:val="18"/>
                  <w:szCs w:val="18"/>
                </w:rPr>
                <w:delText>h</w:delText>
              </w:r>
            </w:del>
            <w:del w:id="432" w:author="Dee Anne Ross" w:date="2018-08-28T14:38:00Z">
              <w:r w:rsidRPr="008F2688" w:rsidDel="00803D0B">
                <w:rPr>
                  <w:rFonts w:ascii="Calibri" w:hAnsi="Calibri"/>
                  <w:sz w:val="18"/>
                  <w:szCs w:val="18"/>
                </w:rPr>
                <w:delText>eat pump</w:delText>
              </w:r>
            </w:del>
            <w:del w:id="433" w:author="Dee Anne Ross" w:date="2018-07-24T13:49:00Z">
              <w:r w:rsidRPr="008F2688" w:rsidDel="00440CBA">
                <w:rPr>
                  <w:rFonts w:ascii="Calibri" w:hAnsi="Calibri"/>
                  <w:sz w:val="18"/>
                  <w:szCs w:val="18"/>
                </w:rPr>
                <w:delText xml:space="preserve">s </w:delText>
              </w:r>
            </w:del>
            <w:del w:id="434" w:author="Dee Anne Ross" w:date="2018-08-28T14:38:00Z">
              <w:r w:rsidRPr="008F2688" w:rsidDel="00803D0B">
                <w:rPr>
                  <w:rFonts w:ascii="Calibri" w:hAnsi="Calibri"/>
                  <w:sz w:val="18"/>
                  <w:szCs w:val="18"/>
                </w:rPr>
                <w:delText xml:space="preserve">8.0 </w:delText>
              </w:r>
            </w:del>
            <w:del w:id="435" w:author="Dee Anne Ross" w:date="2018-07-24T13:50:00Z">
              <w:r w:rsidRPr="008F2688" w:rsidDel="00440CBA">
                <w:rPr>
                  <w:rFonts w:ascii="Calibri" w:hAnsi="Calibri"/>
                  <w:sz w:val="18"/>
                  <w:szCs w:val="18"/>
                </w:rPr>
                <w:delText>HSPF</w:delText>
              </w:r>
            </w:del>
            <w:del w:id="436" w:author="Dee Anne Ross" w:date="2018-08-28T14:38:00Z">
              <w:r w:rsidRPr="008F2688" w:rsidDel="00803D0B">
                <w:rPr>
                  <w:rFonts w:ascii="Calibri" w:hAnsi="Calibri"/>
                  <w:sz w:val="18"/>
                  <w:szCs w:val="18"/>
                </w:rPr>
                <w:delText xml:space="preserve">. </w:delText>
              </w:r>
            </w:del>
            <w:del w:id="437" w:author="Dee Anne Ross" w:date="2018-09-07T15:05:00Z">
              <w:r w:rsidRPr="008F2688" w:rsidDel="00936338">
                <w:rPr>
                  <w:rFonts w:ascii="Calibri" w:hAnsi="Calibri"/>
                  <w:sz w:val="18"/>
                  <w:szCs w:val="18"/>
                </w:rPr>
                <w:delText xml:space="preserve">Any </w:delText>
              </w:r>
            </w:del>
            <w:del w:id="438" w:author="Dee Anne Ross" w:date="2018-07-27T08:50:00Z">
              <w:r w:rsidRPr="008F2688" w:rsidDel="00252403">
                <w:rPr>
                  <w:rFonts w:ascii="Calibri" w:hAnsi="Calibri"/>
                  <w:sz w:val="18"/>
                  <w:szCs w:val="18"/>
                </w:rPr>
                <w:delText xml:space="preserve">gas </w:delText>
              </w:r>
            </w:del>
            <w:del w:id="439" w:author="Dee Anne Ross" w:date="2018-09-07T15:05:00Z">
              <w:r w:rsidRPr="008F2688" w:rsidDel="00936338">
                <w:rPr>
                  <w:rFonts w:ascii="Calibri" w:hAnsi="Calibri"/>
                  <w:sz w:val="18"/>
                  <w:szCs w:val="18"/>
                </w:rPr>
                <w:delText>heating appliance sold in California will meet the minimum appliance efficiency standard</w:delText>
              </w:r>
            </w:del>
            <w:del w:id="440" w:author="Dee Anne Ross" w:date="2018-07-27T08:50:00Z">
              <w:r w:rsidRPr="008F2688" w:rsidDel="00252403">
                <w:rPr>
                  <w:rFonts w:ascii="Calibri" w:hAnsi="Calibri"/>
                  <w:sz w:val="18"/>
                  <w:szCs w:val="18"/>
                </w:rPr>
                <w:delText xml:space="preserve"> and is allowed</w:delText>
              </w:r>
            </w:del>
            <w:del w:id="441" w:author="Dee Anne Ross" w:date="2018-08-28T14:41:00Z">
              <w:r w:rsidRPr="008F2688" w:rsidDel="00803D0B">
                <w:rPr>
                  <w:rFonts w:ascii="Calibri" w:hAnsi="Calibri"/>
                  <w:sz w:val="18"/>
                  <w:szCs w:val="18"/>
                </w:rPr>
                <w:delText xml:space="preserve">. </w:delText>
              </w:r>
            </w:del>
            <w:del w:id="442" w:author="Dee Anne Ross" w:date="2018-08-10T13:39:00Z">
              <w:r w:rsidRPr="008F2688" w:rsidDel="006B18D6">
                <w:rPr>
                  <w:rFonts w:ascii="Calibri" w:hAnsi="Calibri"/>
                  <w:sz w:val="18"/>
                  <w:szCs w:val="18"/>
                </w:rPr>
                <w:delText>Heat pumps</w:delText>
              </w:r>
            </w:del>
            <w:del w:id="443" w:author="Dee Anne Ross" w:date="2018-07-27T08:56:00Z">
              <w:r w:rsidRPr="008F2688" w:rsidDel="00252403">
                <w:rPr>
                  <w:rFonts w:ascii="Calibri" w:hAnsi="Calibri"/>
                  <w:sz w:val="18"/>
                  <w:szCs w:val="18"/>
                </w:rPr>
                <w:delText xml:space="preserve"> </w:delText>
              </w:r>
            </w:del>
            <w:del w:id="444" w:author="Dee Anne Ross" w:date="2018-07-27T08:51:00Z">
              <w:r w:rsidRPr="008F2688" w:rsidDel="00252403">
                <w:rPr>
                  <w:rFonts w:ascii="Calibri" w:hAnsi="Calibri"/>
                  <w:sz w:val="18"/>
                  <w:szCs w:val="18"/>
                </w:rPr>
                <w:delText xml:space="preserve">and </w:delText>
              </w:r>
            </w:del>
            <w:del w:id="445" w:author="Dee Anne Ross" w:date="2018-07-27T08:56:00Z">
              <w:r w:rsidRPr="008F2688" w:rsidDel="00252403">
                <w:rPr>
                  <w:rFonts w:ascii="Calibri" w:hAnsi="Calibri"/>
                  <w:sz w:val="18"/>
                  <w:szCs w:val="18"/>
                </w:rPr>
                <w:delText>mini-split heat pumps</w:delText>
              </w:r>
            </w:del>
            <w:del w:id="446" w:author="Dee Anne Ross" w:date="2018-08-10T13:39:00Z">
              <w:r w:rsidRPr="008F2688" w:rsidDel="006B18D6">
                <w:rPr>
                  <w:rFonts w:ascii="Calibri" w:hAnsi="Calibri"/>
                  <w:sz w:val="18"/>
                  <w:szCs w:val="18"/>
                </w:rPr>
                <w:delText xml:space="preserve"> are the only type of electric heating system allowed. </w:delText>
              </w:r>
            </w:del>
          </w:p>
          <w:p w14:paraId="308DB32A" w14:textId="30A324D9" w:rsidR="00612F8E" w:rsidRPr="005959F4" w:rsidRDefault="00612F8E" w:rsidP="00803D0B">
            <w:pPr>
              <w:keepNext/>
              <w:numPr>
                <w:ilvl w:val="0"/>
                <w:numId w:val="13"/>
              </w:numPr>
              <w:ind w:left="540" w:hanging="180"/>
              <w:rPr>
                <w:rFonts w:ascii="Calibri" w:hAnsi="Calibri"/>
                <w:sz w:val="18"/>
                <w:szCs w:val="18"/>
              </w:rPr>
            </w:pPr>
            <w:del w:id="447" w:author="Dee Anne Ross" w:date="2018-08-28T14:39:00Z">
              <w:r w:rsidRPr="005959F4" w:rsidDel="00803D0B">
                <w:rPr>
                  <w:rFonts w:ascii="Calibri" w:hAnsi="Calibri"/>
                  <w:sz w:val="18"/>
                  <w:szCs w:val="18"/>
                </w:rPr>
                <w:delText>Central cooling systems and heat pumps have a minimum efficiency of 14 SEER. Any cooling appliance sold in California will meet the minimum appliance efficiency standard and is allowed.</w:delText>
              </w:r>
            </w:del>
          </w:p>
          <w:p w14:paraId="3FA30FA6" w14:textId="49335BBF" w:rsidR="00612F8E" w:rsidRPr="005959F4" w:rsidRDefault="00612F8E" w:rsidP="001F3969">
            <w:pPr>
              <w:keepNext/>
              <w:numPr>
                <w:ilvl w:val="0"/>
                <w:numId w:val="13"/>
              </w:numPr>
              <w:ind w:left="540" w:hanging="180"/>
              <w:rPr>
                <w:ins w:id="448" w:author="Dee Anne Ross" w:date="2018-07-24T13:55:00Z"/>
                <w:rFonts w:ascii="Calibri" w:hAnsi="Calibri"/>
                <w:sz w:val="18"/>
                <w:szCs w:val="18"/>
              </w:rPr>
            </w:pPr>
            <w:ins w:id="449" w:author="Dee Anne Ross" w:date="2018-07-27T09:47:00Z">
              <w:r w:rsidRPr="005959F4">
                <w:rPr>
                  <w:rFonts w:ascii="Calibri" w:hAnsi="Calibri"/>
                  <w:sz w:val="18"/>
                  <w:szCs w:val="18"/>
                </w:rPr>
                <w:t>If ducted equipment, the d</w:t>
              </w:r>
            </w:ins>
            <w:ins w:id="450" w:author="Dee Anne Ross" w:date="2018-07-24T13:55:00Z">
              <w:r w:rsidRPr="005959F4">
                <w:rPr>
                  <w:rFonts w:ascii="Calibri" w:hAnsi="Calibri"/>
                  <w:sz w:val="18"/>
                  <w:szCs w:val="18"/>
                </w:rPr>
                <w:t xml:space="preserve">uct location must be inside conditioned space if </w:t>
              </w:r>
            </w:ins>
            <w:ins w:id="451" w:author="Dee Anne Ross" w:date="2018-07-27T09:48:00Z">
              <w:r w:rsidRPr="005959F4">
                <w:rPr>
                  <w:rFonts w:ascii="Calibri" w:hAnsi="Calibri"/>
                  <w:sz w:val="18"/>
                  <w:szCs w:val="18"/>
                </w:rPr>
                <w:t xml:space="preserve">the project is in climate zone </w:t>
              </w:r>
            </w:ins>
            <w:ins w:id="452" w:author="Dee Anne Ross" w:date="2018-07-24T13:56:00Z">
              <w:r w:rsidRPr="005959F4">
                <w:rPr>
                  <w:rFonts w:ascii="Calibri" w:hAnsi="Calibri"/>
                  <w:sz w:val="18"/>
                  <w:szCs w:val="18"/>
                </w:rPr>
                <w:t>4</w:t>
              </w:r>
            </w:ins>
            <w:ins w:id="453" w:author="Dee Anne Ross" w:date="2018-07-27T09:48:00Z">
              <w:r w:rsidRPr="005959F4">
                <w:rPr>
                  <w:rFonts w:ascii="Calibri" w:hAnsi="Calibri"/>
                  <w:sz w:val="18"/>
                  <w:szCs w:val="18"/>
                </w:rPr>
                <w:t xml:space="preserve"> or </w:t>
              </w:r>
            </w:ins>
            <w:ins w:id="454" w:author="Dee Anne Ross" w:date="2018-07-24T13:55:00Z">
              <w:r w:rsidRPr="005959F4">
                <w:rPr>
                  <w:rFonts w:ascii="Calibri" w:hAnsi="Calibri"/>
                  <w:sz w:val="18"/>
                  <w:szCs w:val="18"/>
                </w:rPr>
                <w:t>8-1</w:t>
              </w:r>
            </w:ins>
            <w:ins w:id="455" w:author="Dee Anne Ross" w:date="2018-07-24T13:56:00Z">
              <w:r w:rsidRPr="005959F4">
                <w:rPr>
                  <w:rFonts w:ascii="Calibri" w:hAnsi="Calibri"/>
                  <w:sz w:val="18"/>
                  <w:szCs w:val="18"/>
                </w:rPr>
                <w:t xml:space="preserve">6 </w:t>
              </w:r>
            </w:ins>
            <w:ins w:id="456" w:author="Dee Anne Ross" w:date="2018-08-10T13:57:00Z">
              <w:r w:rsidRPr="005959F4">
                <w:rPr>
                  <w:rFonts w:ascii="Calibri" w:hAnsi="Calibri"/>
                  <w:sz w:val="18"/>
                  <w:szCs w:val="18"/>
                </w:rPr>
                <w:t xml:space="preserve">and </w:t>
              </w:r>
            </w:ins>
            <w:ins w:id="457" w:author="Dee Anne Ross" w:date="2018-08-10T13:58:00Z">
              <w:r w:rsidRPr="005959F4">
                <w:rPr>
                  <w:rFonts w:ascii="Calibri" w:hAnsi="Calibri"/>
                  <w:sz w:val="18"/>
                  <w:szCs w:val="18"/>
                </w:rPr>
                <w:t>T</w:t>
              </w:r>
            </w:ins>
            <w:ins w:id="458" w:author="Dee Anne Ross" w:date="2018-07-24T13:56:00Z">
              <w:r w:rsidRPr="005959F4">
                <w:rPr>
                  <w:rFonts w:ascii="Calibri" w:hAnsi="Calibri"/>
                  <w:sz w:val="18"/>
                  <w:szCs w:val="18"/>
                </w:rPr>
                <w:t xml:space="preserve">able </w:t>
              </w:r>
            </w:ins>
            <w:ins w:id="459" w:author="Dee Anne Ross" w:date="2018-07-24T13:55:00Z">
              <w:r w:rsidRPr="005959F4">
                <w:rPr>
                  <w:rFonts w:ascii="Calibri" w:hAnsi="Calibri"/>
                  <w:sz w:val="18"/>
                  <w:szCs w:val="18"/>
                </w:rPr>
                <w:t>F</w:t>
              </w:r>
            </w:ins>
            <w:ins w:id="460" w:author="Dee Anne Ross" w:date="2018-08-10T13:58:00Z">
              <w:r w:rsidRPr="005959F4">
                <w:rPr>
                  <w:rFonts w:ascii="Calibri" w:hAnsi="Calibri"/>
                  <w:sz w:val="18"/>
                  <w:szCs w:val="18"/>
                </w:rPr>
                <w:t>, column 01 is set to Option C.</w:t>
              </w:r>
            </w:ins>
          </w:p>
          <w:p w14:paraId="308DB32B" w14:textId="4243D72F" w:rsidR="00612F8E" w:rsidRPr="005959F4" w:rsidRDefault="00612F8E" w:rsidP="001F3969">
            <w:pPr>
              <w:keepNext/>
              <w:numPr>
                <w:ilvl w:val="0"/>
                <w:numId w:val="13"/>
              </w:numPr>
              <w:ind w:left="540" w:hanging="180"/>
              <w:rPr>
                <w:rFonts w:ascii="Calibri" w:hAnsi="Calibri"/>
                <w:sz w:val="18"/>
                <w:szCs w:val="18"/>
              </w:rPr>
            </w:pPr>
            <w:r w:rsidRPr="005959F4">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32D" w14:textId="79459727" w:rsidR="00D97726" w:rsidRPr="005959F4" w:rsidRDefault="00D97726">
      <w:pPr>
        <w:rPr>
          <w:sz w:val="18"/>
          <w:szCs w:val="18"/>
        </w:rPr>
      </w:pPr>
    </w:p>
    <w:tbl>
      <w:tblPr>
        <w:tblStyle w:val="TableGrid"/>
        <w:tblW w:w="0" w:type="auto"/>
        <w:tblLook w:val="04A0" w:firstRow="1" w:lastRow="0" w:firstColumn="1" w:lastColumn="0" w:noHBand="0" w:noVBand="1"/>
      </w:tblPr>
      <w:tblGrid>
        <w:gridCol w:w="1795"/>
        <w:gridCol w:w="1080"/>
        <w:gridCol w:w="1710"/>
        <w:gridCol w:w="1710"/>
        <w:gridCol w:w="1890"/>
        <w:gridCol w:w="1980"/>
        <w:gridCol w:w="1980"/>
        <w:gridCol w:w="2245"/>
      </w:tblGrid>
      <w:tr w:rsidR="0095485E" w:rsidRPr="005959F4" w14:paraId="53B8DB3D" w14:textId="77777777" w:rsidTr="0060326E">
        <w:tc>
          <w:tcPr>
            <w:tcW w:w="14390" w:type="dxa"/>
            <w:gridSpan w:val="8"/>
          </w:tcPr>
          <w:p w14:paraId="19FE8173" w14:textId="4F91B34D" w:rsidR="0095485E" w:rsidRPr="005959F4" w:rsidRDefault="0095485E" w:rsidP="0095485E">
            <w:pPr>
              <w:rPr>
                <w:rFonts w:asciiTheme="minorHAnsi" w:hAnsiTheme="minorHAnsi"/>
                <w:sz w:val="18"/>
                <w:szCs w:val="18"/>
              </w:rPr>
            </w:pPr>
            <w:ins w:id="461" w:author="Dee Anne Ross" w:date="2018-07-27T13:04:00Z">
              <w:r w:rsidRPr="007C6199">
                <w:rPr>
                  <w:rFonts w:asciiTheme="minorHAnsi" w:hAnsiTheme="minorHAnsi"/>
                  <w:b/>
                  <w:sz w:val="18"/>
                  <w:szCs w:val="18"/>
                </w:rPr>
                <w:t>L.</w:t>
              </w:r>
              <w:r w:rsidRPr="005959F4">
                <w:rPr>
                  <w:rFonts w:asciiTheme="minorHAnsi" w:hAnsiTheme="minorHAnsi"/>
                  <w:sz w:val="18"/>
                  <w:szCs w:val="18"/>
                </w:rPr>
                <w:t xml:space="preserve"> </w:t>
              </w:r>
              <w:r w:rsidRPr="005959F4">
                <w:rPr>
                  <w:rFonts w:asciiTheme="minorHAnsi" w:hAnsiTheme="minorHAnsi"/>
                  <w:b/>
                  <w:sz w:val="18"/>
                  <w:szCs w:val="18"/>
                </w:rPr>
                <w:t>Ventilation Cooling in Climate Zones 8-14</w:t>
              </w:r>
              <w:r w:rsidRPr="005959F4">
                <w:rPr>
                  <w:rFonts w:asciiTheme="minorHAnsi" w:hAnsiTheme="minorHAnsi"/>
                  <w:sz w:val="18"/>
                  <w:szCs w:val="18"/>
                </w:rPr>
                <w:t xml:space="preserve"> (Section 150.1(c)12)</w:t>
              </w:r>
            </w:ins>
          </w:p>
        </w:tc>
      </w:tr>
      <w:tr w:rsidR="00AA4E02" w:rsidRPr="005959F4" w14:paraId="7380EDBA" w14:textId="77777777" w:rsidTr="00AA4E02">
        <w:tc>
          <w:tcPr>
            <w:tcW w:w="1795" w:type="dxa"/>
            <w:vAlign w:val="bottom"/>
          </w:tcPr>
          <w:p w14:paraId="75BF916B" w14:textId="44942160" w:rsidR="00AA4E02" w:rsidRPr="0095485E" w:rsidRDefault="00AA4E02" w:rsidP="00A50A51">
            <w:pPr>
              <w:jc w:val="center"/>
              <w:rPr>
                <w:rFonts w:asciiTheme="minorHAnsi" w:hAnsiTheme="minorHAnsi"/>
                <w:sz w:val="18"/>
              </w:rPr>
            </w:pPr>
            <w:r w:rsidRPr="0095485E">
              <w:rPr>
                <w:rFonts w:asciiTheme="minorHAnsi" w:hAnsiTheme="minorHAnsi"/>
                <w:sz w:val="18"/>
              </w:rPr>
              <w:t>01</w:t>
            </w:r>
          </w:p>
        </w:tc>
        <w:tc>
          <w:tcPr>
            <w:tcW w:w="1080" w:type="dxa"/>
            <w:vAlign w:val="bottom"/>
          </w:tcPr>
          <w:p w14:paraId="513AA30A" w14:textId="0339E06C" w:rsidR="00AA4E02" w:rsidRPr="0095485E" w:rsidRDefault="00AA4E02" w:rsidP="00A50A51">
            <w:pPr>
              <w:jc w:val="center"/>
              <w:rPr>
                <w:rFonts w:asciiTheme="minorHAnsi" w:hAnsiTheme="minorHAnsi"/>
                <w:sz w:val="18"/>
              </w:rPr>
            </w:pPr>
            <w:r>
              <w:rPr>
                <w:rFonts w:asciiTheme="minorHAnsi" w:hAnsiTheme="minorHAnsi"/>
                <w:sz w:val="18"/>
              </w:rPr>
              <w:t>02</w:t>
            </w:r>
          </w:p>
        </w:tc>
        <w:tc>
          <w:tcPr>
            <w:tcW w:w="1710" w:type="dxa"/>
            <w:vAlign w:val="bottom"/>
          </w:tcPr>
          <w:p w14:paraId="4465AE2C" w14:textId="77777777" w:rsidR="00AA4E02" w:rsidRPr="0095485E" w:rsidRDefault="00AA4E02" w:rsidP="00A50A51">
            <w:pPr>
              <w:jc w:val="center"/>
              <w:rPr>
                <w:rFonts w:asciiTheme="minorHAnsi" w:hAnsiTheme="minorHAnsi"/>
                <w:sz w:val="18"/>
              </w:rPr>
            </w:pPr>
            <w:r>
              <w:rPr>
                <w:rFonts w:asciiTheme="minorHAnsi" w:hAnsiTheme="minorHAnsi"/>
                <w:sz w:val="18"/>
              </w:rPr>
              <w:t>03</w:t>
            </w:r>
          </w:p>
        </w:tc>
        <w:tc>
          <w:tcPr>
            <w:tcW w:w="1710" w:type="dxa"/>
            <w:vAlign w:val="bottom"/>
          </w:tcPr>
          <w:p w14:paraId="518DA97F" w14:textId="6265F6BE" w:rsidR="00AA4E02" w:rsidRPr="0095485E" w:rsidRDefault="00AA4E02" w:rsidP="00A50A51">
            <w:pPr>
              <w:jc w:val="center"/>
              <w:rPr>
                <w:rFonts w:asciiTheme="minorHAnsi" w:hAnsiTheme="minorHAnsi"/>
                <w:sz w:val="18"/>
              </w:rPr>
            </w:pPr>
            <w:r>
              <w:rPr>
                <w:rFonts w:asciiTheme="minorHAnsi" w:hAnsiTheme="minorHAnsi"/>
                <w:sz w:val="18"/>
              </w:rPr>
              <w:t>04</w:t>
            </w:r>
          </w:p>
        </w:tc>
        <w:tc>
          <w:tcPr>
            <w:tcW w:w="1890" w:type="dxa"/>
            <w:vAlign w:val="bottom"/>
          </w:tcPr>
          <w:p w14:paraId="42AC586F" w14:textId="7CDC9B27" w:rsidR="00AA4E02" w:rsidRPr="0095485E" w:rsidRDefault="00AA4E02" w:rsidP="00597179">
            <w:pPr>
              <w:jc w:val="center"/>
              <w:rPr>
                <w:rFonts w:asciiTheme="minorHAnsi" w:hAnsiTheme="minorHAnsi"/>
                <w:sz w:val="18"/>
              </w:rPr>
            </w:pPr>
            <w:r>
              <w:rPr>
                <w:rFonts w:asciiTheme="minorHAnsi" w:hAnsiTheme="minorHAnsi"/>
                <w:sz w:val="18"/>
              </w:rPr>
              <w:t>05</w:t>
            </w:r>
          </w:p>
        </w:tc>
        <w:tc>
          <w:tcPr>
            <w:tcW w:w="1980" w:type="dxa"/>
            <w:vAlign w:val="bottom"/>
          </w:tcPr>
          <w:p w14:paraId="3CACAFE2" w14:textId="51A678B9" w:rsidR="00AA4E02" w:rsidRPr="0095485E" w:rsidRDefault="00AA4E02" w:rsidP="00597179">
            <w:pPr>
              <w:jc w:val="center"/>
              <w:rPr>
                <w:rFonts w:asciiTheme="minorHAnsi" w:hAnsiTheme="minorHAnsi"/>
                <w:sz w:val="18"/>
              </w:rPr>
            </w:pPr>
            <w:r>
              <w:rPr>
                <w:rFonts w:asciiTheme="minorHAnsi" w:hAnsiTheme="minorHAnsi"/>
                <w:sz w:val="18"/>
              </w:rPr>
              <w:t>06</w:t>
            </w:r>
          </w:p>
        </w:tc>
        <w:tc>
          <w:tcPr>
            <w:tcW w:w="1980" w:type="dxa"/>
            <w:vAlign w:val="bottom"/>
          </w:tcPr>
          <w:p w14:paraId="3D426EDB" w14:textId="77777777" w:rsidR="00AA4E02" w:rsidRPr="0095485E" w:rsidRDefault="00AA4E02" w:rsidP="00597179">
            <w:pPr>
              <w:jc w:val="center"/>
              <w:rPr>
                <w:rFonts w:asciiTheme="minorHAnsi" w:hAnsiTheme="minorHAnsi"/>
                <w:sz w:val="18"/>
              </w:rPr>
            </w:pPr>
            <w:r>
              <w:rPr>
                <w:rFonts w:asciiTheme="minorHAnsi" w:hAnsiTheme="minorHAnsi"/>
                <w:sz w:val="18"/>
              </w:rPr>
              <w:t>07</w:t>
            </w:r>
          </w:p>
        </w:tc>
        <w:tc>
          <w:tcPr>
            <w:tcW w:w="2245" w:type="dxa"/>
            <w:vAlign w:val="bottom"/>
          </w:tcPr>
          <w:p w14:paraId="141B39B1" w14:textId="7D65461A" w:rsidR="00AA4E02" w:rsidRPr="0095485E" w:rsidRDefault="00AA4E02" w:rsidP="00597179">
            <w:pPr>
              <w:jc w:val="center"/>
              <w:rPr>
                <w:rFonts w:asciiTheme="minorHAnsi" w:hAnsiTheme="minorHAnsi"/>
                <w:sz w:val="18"/>
              </w:rPr>
            </w:pPr>
            <w:r>
              <w:rPr>
                <w:rFonts w:asciiTheme="minorHAnsi" w:hAnsiTheme="minorHAnsi"/>
                <w:sz w:val="18"/>
              </w:rPr>
              <w:t>08</w:t>
            </w:r>
          </w:p>
        </w:tc>
      </w:tr>
      <w:tr w:rsidR="00AA4E02" w:rsidRPr="005959F4" w14:paraId="44D7B7CE" w14:textId="77777777" w:rsidTr="00AA4E02">
        <w:tc>
          <w:tcPr>
            <w:tcW w:w="8185" w:type="dxa"/>
            <w:gridSpan w:val="5"/>
            <w:vAlign w:val="bottom"/>
          </w:tcPr>
          <w:p w14:paraId="08545902" w14:textId="28517A71" w:rsidR="00AA4E02" w:rsidRPr="0095485E" w:rsidRDefault="00AA4E02" w:rsidP="00A50A51">
            <w:pPr>
              <w:jc w:val="center"/>
              <w:rPr>
                <w:rFonts w:asciiTheme="minorHAnsi" w:hAnsiTheme="minorHAnsi"/>
                <w:b/>
                <w:sz w:val="18"/>
              </w:rPr>
            </w:pPr>
            <w:ins w:id="462" w:author="Dee Anne Ross" w:date="2018-07-27T13:10:00Z">
              <w:r w:rsidRPr="0095485E">
                <w:rPr>
                  <w:rFonts w:asciiTheme="minorHAnsi" w:hAnsiTheme="minorHAnsi"/>
                  <w:b/>
                  <w:sz w:val="18"/>
                </w:rPr>
                <w:t>Proposed</w:t>
              </w:r>
            </w:ins>
          </w:p>
        </w:tc>
        <w:tc>
          <w:tcPr>
            <w:tcW w:w="3960" w:type="dxa"/>
            <w:gridSpan w:val="2"/>
            <w:vAlign w:val="bottom"/>
          </w:tcPr>
          <w:p w14:paraId="72E9B501" w14:textId="77777777" w:rsidR="00AA4E02" w:rsidRPr="0095485E" w:rsidRDefault="00AA4E02" w:rsidP="0095485E">
            <w:pPr>
              <w:jc w:val="center"/>
              <w:rPr>
                <w:rFonts w:asciiTheme="minorHAnsi" w:hAnsiTheme="minorHAnsi"/>
                <w:b/>
                <w:sz w:val="18"/>
              </w:rPr>
            </w:pPr>
            <w:ins w:id="463" w:author="Dee Anne Ross" w:date="2018-07-27T13:10:00Z">
              <w:r w:rsidRPr="0095485E">
                <w:rPr>
                  <w:rFonts w:asciiTheme="minorHAnsi" w:hAnsiTheme="minorHAnsi"/>
                  <w:b/>
                  <w:sz w:val="18"/>
                </w:rPr>
                <w:t>Required</w:t>
              </w:r>
            </w:ins>
          </w:p>
        </w:tc>
        <w:tc>
          <w:tcPr>
            <w:tcW w:w="2245" w:type="dxa"/>
            <w:vAlign w:val="bottom"/>
          </w:tcPr>
          <w:p w14:paraId="1BAC8785" w14:textId="4EA5791C" w:rsidR="00AA4E02" w:rsidRPr="0095485E" w:rsidRDefault="00AA4E02" w:rsidP="0095485E">
            <w:pPr>
              <w:jc w:val="center"/>
              <w:rPr>
                <w:rFonts w:asciiTheme="minorHAnsi" w:hAnsiTheme="minorHAnsi"/>
                <w:b/>
                <w:sz w:val="18"/>
              </w:rPr>
            </w:pPr>
          </w:p>
        </w:tc>
      </w:tr>
      <w:tr w:rsidR="00AA4E02" w:rsidRPr="005959F4" w14:paraId="2637D04F" w14:textId="77777777" w:rsidTr="00AA4E02">
        <w:tc>
          <w:tcPr>
            <w:tcW w:w="1795" w:type="dxa"/>
            <w:vAlign w:val="bottom"/>
          </w:tcPr>
          <w:p w14:paraId="39A0E0C5" w14:textId="699A8969" w:rsidR="00AA4E02" w:rsidRPr="0095485E" w:rsidRDefault="00AA4E02" w:rsidP="00597179">
            <w:pPr>
              <w:jc w:val="center"/>
              <w:rPr>
                <w:rFonts w:asciiTheme="minorHAnsi" w:hAnsiTheme="minorHAnsi"/>
                <w:sz w:val="18"/>
              </w:rPr>
            </w:pPr>
            <w:ins w:id="464" w:author="Dee Anne Ross" w:date="2018-07-27T13:07:00Z">
              <w:r w:rsidRPr="005959F4">
                <w:rPr>
                  <w:rFonts w:ascii="Calibri" w:hAnsi="Calibri"/>
                  <w:sz w:val="18"/>
                  <w:szCs w:val="18"/>
                </w:rPr>
                <w:t xml:space="preserve">Air Flow Rate (in CFM) for Certified Whole House Fan </w:t>
              </w:r>
            </w:ins>
          </w:p>
        </w:tc>
        <w:tc>
          <w:tcPr>
            <w:tcW w:w="1080" w:type="dxa"/>
            <w:vAlign w:val="bottom"/>
          </w:tcPr>
          <w:p w14:paraId="6BDBBF2E" w14:textId="7FEFE2DA" w:rsidR="00AA4E02" w:rsidRPr="0095485E" w:rsidRDefault="00AA4E02" w:rsidP="0095485E">
            <w:pPr>
              <w:jc w:val="center"/>
              <w:rPr>
                <w:rFonts w:asciiTheme="minorHAnsi" w:hAnsiTheme="minorHAnsi"/>
                <w:sz w:val="18"/>
              </w:rPr>
            </w:pPr>
            <w:ins w:id="465" w:author="Dee Anne Ross" w:date="2018-07-27T13:08:00Z">
              <w:r w:rsidRPr="005959F4">
                <w:rPr>
                  <w:rFonts w:ascii="Calibri" w:hAnsi="Calibri"/>
                  <w:sz w:val="18"/>
                  <w:szCs w:val="18"/>
                </w:rPr>
                <w:t>Number of Fans</w:t>
              </w:r>
            </w:ins>
          </w:p>
        </w:tc>
        <w:tc>
          <w:tcPr>
            <w:tcW w:w="1710" w:type="dxa"/>
            <w:vAlign w:val="bottom"/>
          </w:tcPr>
          <w:p w14:paraId="403EDD87" w14:textId="45755927" w:rsidR="00AA4E02" w:rsidRPr="0095485E" w:rsidRDefault="00AA4E02" w:rsidP="00866842">
            <w:pPr>
              <w:jc w:val="center"/>
              <w:rPr>
                <w:rFonts w:asciiTheme="minorHAnsi" w:hAnsiTheme="minorHAnsi"/>
                <w:sz w:val="18"/>
              </w:rPr>
            </w:pPr>
            <w:ins w:id="466" w:author="Dee Anne Ross" w:date="2018-08-10T14:25:00Z">
              <w:r w:rsidRPr="005959F4">
                <w:rPr>
                  <w:rFonts w:ascii="Calibri" w:hAnsi="Calibri"/>
                  <w:sz w:val="18"/>
                  <w:szCs w:val="18"/>
                </w:rPr>
                <w:t xml:space="preserve">Total CFM </w:t>
              </w:r>
            </w:ins>
          </w:p>
        </w:tc>
        <w:tc>
          <w:tcPr>
            <w:tcW w:w="1710" w:type="dxa"/>
            <w:vAlign w:val="bottom"/>
          </w:tcPr>
          <w:p w14:paraId="68422AD7" w14:textId="2AEAF317" w:rsidR="00AA4E02" w:rsidRPr="0095485E" w:rsidRDefault="00AA4E02" w:rsidP="0095485E">
            <w:pPr>
              <w:jc w:val="center"/>
              <w:rPr>
                <w:rFonts w:asciiTheme="minorHAnsi" w:hAnsiTheme="minorHAnsi"/>
                <w:sz w:val="18"/>
              </w:rPr>
            </w:pPr>
            <w:ins w:id="467" w:author="Dee Anne Ross" w:date="2018-07-27T13:08:00Z">
              <w:r>
                <w:rPr>
                  <w:rFonts w:asciiTheme="minorHAnsi" w:hAnsiTheme="minorHAnsi"/>
                  <w:sz w:val="18"/>
                </w:rPr>
                <w:t>Directly Vented to Outside</w:t>
              </w:r>
            </w:ins>
          </w:p>
        </w:tc>
        <w:tc>
          <w:tcPr>
            <w:tcW w:w="1890" w:type="dxa"/>
            <w:vAlign w:val="bottom"/>
          </w:tcPr>
          <w:p w14:paraId="4D725FEF" w14:textId="56062008" w:rsidR="00AA4E02" w:rsidRPr="0095485E" w:rsidRDefault="00AA4E02" w:rsidP="00866842">
            <w:pPr>
              <w:jc w:val="center"/>
              <w:rPr>
                <w:rFonts w:asciiTheme="minorHAnsi" w:hAnsiTheme="minorHAnsi"/>
                <w:sz w:val="18"/>
              </w:rPr>
            </w:pPr>
            <w:ins w:id="468" w:author="Dee Anne Ross" w:date="2018-07-27T13:08:00Z">
              <w:r w:rsidRPr="005959F4">
                <w:rPr>
                  <w:rFonts w:ascii="Calibri" w:hAnsi="Calibri"/>
                  <w:sz w:val="18"/>
                  <w:szCs w:val="18"/>
                </w:rPr>
                <w:t>Attic Free Vent Area (in ft</w:t>
              </w:r>
              <w:r w:rsidRPr="005959F4">
                <w:rPr>
                  <w:rFonts w:ascii="Calibri" w:hAnsi="Calibri"/>
                  <w:sz w:val="18"/>
                  <w:szCs w:val="18"/>
                  <w:vertAlign w:val="superscript"/>
                </w:rPr>
                <w:t>2</w:t>
              </w:r>
              <w:r w:rsidRPr="005959F4">
                <w:rPr>
                  <w:rFonts w:ascii="Calibri" w:hAnsi="Calibri"/>
                  <w:sz w:val="18"/>
                  <w:szCs w:val="18"/>
                </w:rPr>
                <w:t xml:space="preserve">) </w:t>
              </w:r>
            </w:ins>
          </w:p>
        </w:tc>
        <w:tc>
          <w:tcPr>
            <w:tcW w:w="1980" w:type="dxa"/>
            <w:vAlign w:val="bottom"/>
          </w:tcPr>
          <w:p w14:paraId="37D727E5" w14:textId="6ADDE6AE" w:rsidR="00AA4E02" w:rsidRPr="0095485E" w:rsidRDefault="00AA4E02" w:rsidP="0095485E">
            <w:pPr>
              <w:jc w:val="center"/>
              <w:rPr>
                <w:rFonts w:asciiTheme="minorHAnsi" w:hAnsiTheme="minorHAnsi"/>
                <w:sz w:val="18"/>
              </w:rPr>
            </w:pPr>
            <w:ins w:id="469" w:author="Dee Anne Ross" w:date="2018-07-27T13:08:00Z">
              <w:r w:rsidRPr="005959F4">
                <w:rPr>
                  <w:rFonts w:ascii="Calibri" w:hAnsi="Calibri"/>
                  <w:sz w:val="18"/>
                  <w:szCs w:val="18"/>
                </w:rPr>
                <w:t>Airflow Rate (CFM) (1.5 CFM per ft</w:t>
              </w:r>
              <w:r w:rsidRPr="005959F4">
                <w:rPr>
                  <w:rFonts w:ascii="Calibri" w:hAnsi="Calibri"/>
                  <w:sz w:val="18"/>
                  <w:szCs w:val="18"/>
                  <w:vertAlign w:val="superscript"/>
                </w:rPr>
                <w:t xml:space="preserve">2 </w:t>
              </w:r>
              <w:r w:rsidRPr="005959F4">
                <w:rPr>
                  <w:rFonts w:ascii="Calibri" w:hAnsi="Calibri"/>
                  <w:sz w:val="18"/>
                  <w:szCs w:val="18"/>
                </w:rPr>
                <w:t>of Conditioned Floor Area)</w:t>
              </w:r>
            </w:ins>
          </w:p>
        </w:tc>
        <w:tc>
          <w:tcPr>
            <w:tcW w:w="1980" w:type="dxa"/>
            <w:vAlign w:val="bottom"/>
          </w:tcPr>
          <w:p w14:paraId="65EE0C67" w14:textId="77777777" w:rsidR="00AA4E02" w:rsidRPr="0095485E" w:rsidRDefault="00AA4E02" w:rsidP="0095485E">
            <w:pPr>
              <w:jc w:val="center"/>
              <w:rPr>
                <w:rFonts w:asciiTheme="minorHAnsi" w:hAnsiTheme="minorHAnsi"/>
                <w:sz w:val="18"/>
              </w:rPr>
            </w:pPr>
            <w:ins w:id="470" w:author="Dee Anne Ross" w:date="2018-07-27T13:10:00Z">
              <w:r w:rsidRPr="005959F4">
                <w:rPr>
                  <w:rFonts w:ascii="Calibri" w:hAnsi="Calibri"/>
                  <w:sz w:val="18"/>
                  <w:szCs w:val="18"/>
                </w:rPr>
                <w:t>Minimum Attic Vent Free Area (in</w:t>
              </w:r>
              <w:r w:rsidRPr="005959F4">
                <w:rPr>
                  <w:rFonts w:ascii="Calibri" w:hAnsi="Calibri"/>
                  <w:sz w:val="18"/>
                  <w:szCs w:val="18"/>
                  <w:vertAlign w:val="superscript"/>
                </w:rPr>
                <w:t>2</w:t>
              </w:r>
              <w:r w:rsidRPr="005959F4">
                <w:rPr>
                  <w:rFonts w:ascii="Calibri" w:hAnsi="Calibri"/>
                  <w:sz w:val="18"/>
                  <w:szCs w:val="18"/>
                </w:rPr>
                <w:t>) (Required Airflow Rate x 0.192)</w:t>
              </w:r>
            </w:ins>
          </w:p>
        </w:tc>
        <w:tc>
          <w:tcPr>
            <w:tcW w:w="2245" w:type="dxa"/>
            <w:vAlign w:val="bottom"/>
          </w:tcPr>
          <w:p w14:paraId="43260FC5" w14:textId="4B4805A1" w:rsidR="00AA4E02" w:rsidRPr="00207197" w:rsidRDefault="00AA4E02" w:rsidP="0095485E">
            <w:pPr>
              <w:jc w:val="center"/>
              <w:rPr>
                <w:rFonts w:asciiTheme="minorHAnsi" w:hAnsiTheme="minorHAnsi"/>
                <w:sz w:val="18"/>
              </w:rPr>
            </w:pPr>
            <w:ins w:id="471" w:author="Dee Anne Ross" w:date="2018-08-10T14:29:00Z">
              <w:r w:rsidRPr="00207197">
                <w:rPr>
                  <w:rFonts w:asciiTheme="minorHAnsi" w:hAnsiTheme="minorHAnsi"/>
                  <w:sz w:val="18"/>
                </w:rPr>
                <w:t>Location/Comments</w:t>
              </w:r>
            </w:ins>
          </w:p>
        </w:tc>
      </w:tr>
      <w:tr w:rsidR="00AA4E02" w:rsidRPr="005959F4" w14:paraId="62061722" w14:textId="77777777" w:rsidTr="00AA4E02">
        <w:tc>
          <w:tcPr>
            <w:tcW w:w="1795" w:type="dxa"/>
            <w:vAlign w:val="bottom"/>
          </w:tcPr>
          <w:p w14:paraId="336764CB" w14:textId="77777777" w:rsidR="00AA4E02" w:rsidRPr="0095485E" w:rsidRDefault="00AA4E02" w:rsidP="0095485E">
            <w:pPr>
              <w:jc w:val="center"/>
              <w:rPr>
                <w:rFonts w:asciiTheme="minorHAnsi" w:hAnsiTheme="minorHAnsi"/>
                <w:sz w:val="18"/>
              </w:rPr>
            </w:pPr>
          </w:p>
        </w:tc>
        <w:tc>
          <w:tcPr>
            <w:tcW w:w="1080" w:type="dxa"/>
            <w:vAlign w:val="bottom"/>
          </w:tcPr>
          <w:p w14:paraId="2092916C" w14:textId="77777777" w:rsidR="00AA4E02" w:rsidRPr="0095485E" w:rsidRDefault="00AA4E02" w:rsidP="0095485E">
            <w:pPr>
              <w:jc w:val="center"/>
              <w:rPr>
                <w:rFonts w:asciiTheme="minorHAnsi" w:hAnsiTheme="minorHAnsi"/>
                <w:sz w:val="18"/>
              </w:rPr>
            </w:pPr>
          </w:p>
        </w:tc>
        <w:tc>
          <w:tcPr>
            <w:tcW w:w="1710" w:type="dxa"/>
            <w:vAlign w:val="bottom"/>
          </w:tcPr>
          <w:p w14:paraId="40A1345F" w14:textId="77777777" w:rsidR="00AA4E02" w:rsidRPr="0095485E" w:rsidRDefault="00AA4E02" w:rsidP="0095485E">
            <w:pPr>
              <w:jc w:val="center"/>
              <w:rPr>
                <w:rFonts w:asciiTheme="minorHAnsi" w:hAnsiTheme="minorHAnsi"/>
                <w:sz w:val="18"/>
              </w:rPr>
            </w:pPr>
          </w:p>
        </w:tc>
        <w:tc>
          <w:tcPr>
            <w:tcW w:w="1710" w:type="dxa"/>
            <w:vAlign w:val="bottom"/>
          </w:tcPr>
          <w:p w14:paraId="31E18F43" w14:textId="747827F1" w:rsidR="00AA4E02" w:rsidRPr="0095485E" w:rsidRDefault="00AA4E02" w:rsidP="0095485E">
            <w:pPr>
              <w:jc w:val="center"/>
              <w:rPr>
                <w:rFonts w:asciiTheme="minorHAnsi" w:hAnsiTheme="minorHAnsi"/>
                <w:sz w:val="18"/>
              </w:rPr>
            </w:pPr>
          </w:p>
        </w:tc>
        <w:tc>
          <w:tcPr>
            <w:tcW w:w="1890" w:type="dxa"/>
            <w:vAlign w:val="bottom"/>
          </w:tcPr>
          <w:p w14:paraId="3541CB91" w14:textId="77777777" w:rsidR="00AA4E02" w:rsidRPr="0095485E" w:rsidRDefault="00AA4E02" w:rsidP="0095485E">
            <w:pPr>
              <w:jc w:val="center"/>
              <w:rPr>
                <w:rFonts w:asciiTheme="minorHAnsi" w:hAnsiTheme="minorHAnsi"/>
                <w:sz w:val="18"/>
              </w:rPr>
            </w:pPr>
          </w:p>
        </w:tc>
        <w:tc>
          <w:tcPr>
            <w:tcW w:w="1980" w:type="dxa"/>
            <w:vAlign w:val="bottom"/>
          </w:tcPr>
          <w:p w14:paraId="382B456E" w14:textId="77777777" w:rsidR="00AA4E02" w:rsidRPr="0095485E" w:rsidRDefault="00AA4E02" w:rsidP="0095485E">
            <w:pPr>
              <w:jc w:val="center"/>
              <w:rPr>
                <w:rFonts w:asciiTheme="minorHAnsi" w:hAnsiTheme="minorHAnsi"/>
                <w:sz w:val="18"/>
              </w:rPr>
            </w:pPr>
          </w:p>
        </w:tc>
        <w:tc>
          <w:tcPr>
            <w:tcW w:w="1980" w:type="dxa"/>
            <w:vAlign w:val="bottom"/>
          </w:tcPr>
          <w:p w14:paraId="0AEBFC12" w14:textId="77777777" w:rsidR="00AA4E02" w:rsidRPr="0095485E" w:rsidRDefault="00AA4E02" w:rsidP="0095485E">
            <w:pPr>
              <w:jc w:val="center"/>
              <w:rPr>
                <w:rFonts w:asciiTheme="minorHAnsi" w:hAnsiTheme="minorHAnsi"/>
                <w:sz w:val="18"/>
              </w:rPr>
            </w:pPr>
          </w:p>
        </w:tc>
        <w:tc>
          <w:tcPr>
            <w:tcW w:w="2245" w:type="dxa"/>
            <w:vAlign w:val="bottom"/>
          </w:tcPr>
          <w:p w14:paraId="5447D012" w14:textId="125967B3" w:rsidR="00AA4E02" w:rsidRPr="0095485E" w:rsidRDefault="00AA4E02" w:rsidP="0095485E">
            <w:pPr>
              <w:jc w:val="center"/>
              <w:rPr>
                <w:rFonts w:asciiTheme="minorHAnsi" w:hAnsiTheme="minorHAnsi"/>
                <w:sz w:val="18"/>
              </w:rPr>
            </w:pPr>
          </w:p>
        </w:tc>
      </w:tr>
      <w:tr w:rsidR="00AA4E02" w:rsidRPr="005959F4" w14:paraId="1231D6B6" w14:textId="77777777" w:rsidTr="00AA4E02">
        <w:tc>
          <w:tcPr>
            <w:tcW w:w="1795" w:type="dxa"/>
            <w:vAlign w:val="bottom"/>
          </w:tcPr>
          <w:p w14:paraId="22B34669" w14:textId="77777777" w:rsidR="00AA4E02" w:rsidRPr="0095485E" w:rsidRDefault="00AA4E02" w:rsidP="0095485E">
            <w:pPr>
              <w:jc w:val="center"/>
              <w:rPr>
                <w:rFonts w:asciiTheme="minorHAnsi" w:hAnsiTheme="minorHAnsi"/>
                <w:sz w:val="18"/>
              </w:rPr>
            </w:pPr>
          </w:p>
        </w:tc>
        <w:tc>
          <w:tcPr>
            <w:tcW w:w="1080" w:type="dxa"/>
            <w:vAlign w:val="bottom"/>
          </w:tcPr>
          <w:p w14:paraId="52A0E530" w14:textId="77777777" w:rsidR="00AA4E02" w:rsidRPr="0095485E" w:rsidRDefault="00AA4E02" w:rsidP="0095485E">
            <w:pPr>
              <w:jc w:val="center"/>
              <w:rPr>
                <w:rFonts w:asciiTheme="minorHAnsi" w:hAnsiTheme="minorHAnsi"/>
                <w:sz w:val="18"/>
              </w:rPr>
            </w:pPr>
          </w:p>
        </w:tc>
        <w:tc>
          <w:tcPr>
            <w:tcW w:w="1710" w:type="dxa"/>
            <w:vAlign w:val="bottom"/>
          </w:tcPr>
          <w:p w14:paraId="244A3A26" w14:textId="77777777" w:rsidR="00AA4E02" w:rsidRPr="0095485E" w:rsidRDefault="00AA4E02" w:rsidP="0095485E">
            <w:pPr>
              <w:jc w:val="center"/>
              <w:rPr>
                <w:rFonts w:asciiTheme="minorHAnsi" w:hAnsiTheme="minorHAnsi"/>
                <w:sz w:val="18"/>
              </w:rPr>
            </w:pPr>
          </w:p>
        </w:tc>
        <w:tc>
          <w:tcPr>
            <w:tcW w:w="1710" w:type="dxa"/>
            <w:vAlign w:val="bottom"/>
          </w:tcPr>
          <w:p w14:paraId="01854160" w14:textId="0CBC064C" w:rsidR="00AA4E02" w:rsidRPr="0095485E" w:rsidRDefault="00AA4E02" w:rsidP="0095485E">
            <w:pPr>
              <w:jc w:val="center"/>
              <w:rPr>
                <w:rFonts w:asciiTheme="minorHAnsi" w:hAnsiTheme="minorHAnsi"/>
                <w:sz w:val="18"/>
              </w:rPr>
            </w:pPr>
          </w:p>
        </w:tc>
        <w:tc>
          <w:tcPr>
            <w:tcW w:w="1890" w:type="dxa"/>
            <w:vAlign w:val="bottom"/>
          </w:tcPr>
          <w:p w14:paraId="7029B8AB" w14:textId="77777777" w:rsidR="00AA4E02" w:rsidRPr="0095485E" w:rsidRDefault="00AA4E02" w:rsidP="0095485E">
            <w:pPr>
              <w:jc w:val="center"/>
              <w:rPr>
                <w:rFonts w:asciiTheme="minorHAnsi" w:hAnsiTheme="minorHAnsi"/>
                <w:sz w:val="18"/>
              </w:rPr>
            </w:pPr>
          </w:p>
        </w:tc>
        <w:tc>
          <w:tcPr>
            <w:tcW w:w="1980" w:type="dxa"/>
            <w:vAlign w:val="bottom"/>
          </w:tcPr>
          <w:p w14:paraId="1D379AA4" w14:textId="77777777" w:rsidR="00AA4E02" w:rsidRPr="0095485E" w:rsidRDefault="00AA4E02" w:rsidP="0095485E">
            <w:pPr>
              <w:jc w:val="center"/>
              <w:rPr>
                <w:rFonts w:asciiTheme="minorHAnsi" w:hAnsiTheme="minorHAnsi"/>
                <w:sz w:val="18"/>
              </w:rPr>
            </w:pPr>
          </w:p>
        </w:tc>
        <w:tc>
          <w:tcPr>
            <w:tcW w:w="1980" w:type="dxa"/>
            <w:vAlign w:val="bottom"/>
          </w:tcPr>
          <w:p w14:paraId="44C4F9AD" w14:textId="77777777" w:rsidR="00AA4E02" w:rsidRPr="0095485E" w:rsidRDefault="00AA4E02" w:rsidP="0095485E">
            <w:pPr>
              <w:jc w:val="center"/>
              <w:rPr>
                <w:rFonts w:asciiTheme="minorHAnsi" w:hAnsiTheme="minorHAnsi"/>
                <w:sz w:val="18"/>
              </w:rPr>
            </w:pPr>
          </w:p>
        </w:tc>
        <w:tc>
          <w:tcPr>
            <w:tcW w:w="2245" w:type="dxa"/>
            <w:vAlign w:val="bottom"/>
          </w:tcPr>
          <w:p w14:paraId="57A93A63" w14:textId="2CF81832" w:rsidR="00AA4E02" w:rsidRPr="0095485E" w:rsidRDefault="00AA4E02" w:rsidP="0095485E">
            <w:pPr>
              <w:jc w:val="center"/>
              <w:rPr>
                <w:rFonts w:asciiTheme="minorHAnsi" w:hAnsiTheme="minorHAnsi"/>
                <w:sz w:val="18"/>
              </w:rPr>
            </w:pPr>
          </w:p>
        </w:tc>
      </w:tr>
    </w:tbl>
    <w:p w14:paraId="7DC4BD8F" w14:textId="77777777" w:rsidR="0095485E" w:rsidRPr="005959F4" w:rsidRDefault="0095485E">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2880"/>
        <w:gridCol w:w="2700"/>
        <w:gridCol w:w="1350"/>
        <w:gridCol w:w="2610"/>
        <w:gridCol w:w="450"/>
        <w:gridCol w:w="1615"/>
      </w:tblGrid>
      <w:tr w:rsidR="005E7613" w:rsidRPr="005959F4" w:rsidDel="0095485E" w14:paraId="308DB32F" w14:textId="1D1A680E" w:rsidTr="00830CFC">
        <w:trPr>
          <w:trHeight w:val="317"/>
          <w:del w:id="472" w:author="Dee Anne Ross" w:date="2018-07-27T13:12:00Z"/>
        </w:trPr>
        <w:tc>
          <w:tcPr>
            <w:tcW w:w="14390" w:type="dxa"/>
            <w:gridSpan w:val="7"/>
            <w:shd w:val="clear" w:color="auto" w:fill="auto"/>
            <w:vAlign w:val="center"/>
          </w:tcPr>
          <w:p w14:paraId="308DB32E" w14:textId="29076E2C" w:rsidR="005E7613" w:rsidRPr="005959F4" w:rsidDel="0095485E" w:rsidRDefault="00307809" w:rsidP="00DF2490">
            <w:pPr>
              <w:keepNext/>
              <w:rPr>
                <w:del w:id="473" w:author="Dee Anne Ross" w:date="2018-07-27T13:12:00Z"/>
                <w:rFonts w:ascii="Calibri" w:eastAsia="Calibri" w:hAnsi="Calibri"/>
                <w:b/>
                <w:sz w:val="18"/>
                <w:szCs w:val="18"/>
              </w:rPr>
            </w:pPr>
            <w:del w:id="474" w:author="Dee Anne Ross" w:date="2018-07-27T13:12:00Z">
              <w:r w:rsidRPr="005959F4" w:rsidDel="0095485E">
                <w:rPr>
                  <w:rFonts w:ascii="Calibri" w:eastAsia="Calibri" w:hAnsi="Calibri"/>
                  <w:b/>
                  <w:sz w:val="18"/>
                  <w:szCs w:val="18"/>
                </w:rPr>
                <w:delText>K</w:delText>
              </w:r>
            </w:del>
            <w:ins w:id="475" w:author="Shewmaker, Michael@Energy" w:date="2018-07-18T10:35:00Z">
              <w:del w:id="476" w:author="Dee Anne Ross" w:date="2018-07-27T13:12:00Z">
                <w:r w:rsidR="00253CD4" w:rsidRPr="005959F4" w:rsidDel="0095485E">
                  <w:rPr>
                    <w:rFonts w:ascii="Calibri" w:eastAsia="Calibri" w:hAnsi="Calibri"/>
                    <w:b/>
                    <w:sz w:val="18"/>
                    <w:szCs w:val="18"/>
                  </w:rPr>
                  <w:delText>L</w:delText>
                </w:r>
              </w:del>
            </w:ins>
            <w:del w:id="477" w:author="Dee Anne Ross" w:date="2018-07-27T13:12:00Z">
              <w:r w:rsidR="005E7613" w:rsidRPr="005959F4" w:rsidDel="0095485E">
                <w:rPr>
                  <w:rFonts w:ascii="Calibri" w:eastAsia="Calibri" w:hAnsi="Calibri"/>
                  <w:b/>
                  <w:sz w:val="18"/>
                  <w:szCs w:val="18"/>
                </w:rPr>
                <w:delText xml:space="preserve">. </w:delText>
              </w:r>
              <w:r w:rsidR="00DF2490" w:rsidRPr="005959F4" w:rsidDel="0095485E">
                <w:rPr>
                  <w:rFonts w:ascii="Calibri" w:eastAsia="Calibri" w:hAnsi="Calibri"/>
                  <w:b/>
                  <w:sz w:val="18"/>
                  <w:szCs w:val="18"/>
                </w:rPr>
                <w:delText>Ventilation Cooling</w:delText>
              </w:r>
              <w:r w:rsidR="005E7613" w:rsidRPr="005959F4" w:rsidDel="0095485E">
                <w:rPr>
                  <w:rFonts w:ascii="Calibri" w:eastAsia="Calibri" w:hAnsi="Calibri"/>
                  <w:b/>
                  <w:sz w:val="18"/>
                  <w:szCs w:val="18"/>
                </w:rPr>
                <w:delText xml:space="preserve"> in Climate Zones 8-14</w:delText>
              </w:r>
              <w:r w:rsidR="00915253" w:rsidRPr="005959F4" w:rsidDel="0095485E">
                <w:rPr>
                  <w:rFonts w:ascii="Calibri" w:eastAsia="Calibri" w:hAnsi="Calibri"/>
                  <w:b/>
                  <w:sz w:val="18"/>
                  <w:szCs w:val="18"/>
                </w:rPr>
                <w:delText xml:space="preserve"> </w:delText>
              </w:r>
              <w:r w:rsidR="00497FCF" w:rsidRPr="005959F4" w:rsidDel="0095485E">
                <w:rPr>
                  <w:rFonts w:ascii="Calibri" w:eastAsia="Calibri" w:hAnsi="Calibri"/>
                  <w:sz w:val="18"/>
                  <w:szCs w:val="18"/>
                </w:rPr>
                <w:delText>(</w:delText>
              </w:r>
              <w:r w:rsidR="00D4432F" w:rsidRPr="005959F4" w:rsidDel="0095485E">
                <w:rPr>
                  <w:rFonts w:ascii="Calibri" w:eastAsia="Calibri" w:hAnsi="Calibri"/>
                  <w:sz w:val="18"/>
                  <w:szCs w:val="18"/>
                </w:rPr>
                <w:delText>Section</w:delText>
              </w:r>
              <w:r w:rsidR="007C1098" w:rsidRPr="005959F4" w:rsidDel="0095485E">
                <w:rPr>
                  <w:rFonts w:ascii="Calibri" w:eastAsia="Calibri" w:hAnsi="Calibri"/>
                  <w:sz w:val="18"/>
                  <w:szCs w:val="18"/>
                </w:rPr>
                <w:delText xml:space="preserve"> </w:delText>
              </w:r>
              <w:r w:rsidR="00915253" w:rsidRPr="005959F4" w:rsidDel="0095485E">
                <w:rPr>
                  <w:rFonts w:ascii="Calibri" w:eastAsia="Calibri" w:hAnsi="Calibri"/>
                  <w:sz w:val="18"/>
                  <w:szCs w:val="18"/>
                </w:rPr>
                <w:delText>150.1(c)12</w:delText>
              </w:r>
              <w:r w:rsidR="00497FCF" w:rsidRPr="005959F4" w:rsidDel="0095485E">
                <w:rPr>
                  <w:rFonts w:ascii="Calibri" w:eastAsia="Calibri" w:hAnsi="Calibri"/>
                  <w:sz w:val="18"/>
                  <w:szCs w:val="18"/>
                </w:rPr>
                <w:delText>)</w:delText>
              </w:r>
            </w:del>
          </w:p>
        </w:tc>
      </w:tr>
      <w:tr w:rsidR="00830CFC" w:rsidRPr="005959F4" w:rsidDel="0095485E" w14:paraId="308DB332" w14:textId="12B644E8" w:rsidTr="006413C1">
        <w:trPr>
          <w:del w:id="478" w:author="Dee Anne Ross" w:date="2018-07-27T13:12:00Z"/>
        </w:trPr>
        <w:tc>
          <w:tcPr>
            <w:tcW w:w="2785" w:type="dxa"/>
            <w:shd w:val="clear" w:color="auto" w:fill="auto"/>
          </w:tcPr>
          <w:p w14:paraId="308DB330" w14:textId="11E98E84" w:rsidR="00830CFC" w:rsidRPr="005959F4" w:rsidDel="0095485E" w:rsidRDefault="00830CFC" w:rsidP="00DE3146">
            <w:pPr>
              <w:keepNext/>
              <w:jc w:val="center"/>
              <w:rPr>
                <w:del w:id="479" w:author="Dee Anne Ross" w:date="2018-07-27T13:12:00Z"/>
                <w:rFonts w:ascii="Calibri" w:hAnsi="Calibri"/>
                <w:sz w:val="18"/>
                <w:szCs w:val="18"/>
              </w:rPr>
            </w:pPr>
            <w:del w:id="480" w:author="Dee Anne Ross" w:date="2018-07-27T13:12:00Z">
              <w:r w:rsidRPr="005959F4" w:rsidDel="0095485E">
                <w:rPr>
                  <w:rFonts w:ascii="Calibri" w:hAnsi="Calibri"/>
                  <w:sz w:val="18"/>
                  <w:szCs w:val="18"/>
                </w:rPr>
                <w:delText>01</w:delText>
              </w:r>
            </w:del>
          </w:p>
        </w:tc>
        <w:tc>
          <w:tcPr>
            <w:tcW w:w="2880" w:type="dxa"/>
            <w:shd w:val="clear" w:color="auto" w:fill="auto"/>
          </w:tcPr>
          <w:p w14:paraId="0BB973B8" w14:textId="36EFAB51" w:rsidR="00830CFC" w:rsidRPr="005959F4" w:rsidDel="0095485E" w:rsidRDefault="00830CFC" w:rsidP="00DE3146">
            <w:pPr>
              <w:keepNext/>
              <w:jc w:val="center"/>
              <w:rPr>
                <w:del w:id="481" w:author="Dee Anne Ross" w:date="2018-07-27T13:12:00Z"/>
                <w:rFonts w:ascii="Calibri" w:hAnsi="Calibri"/>
                <w:sz w:val="18"/>
                <w:szCs w:val="18"/>
              </w:rPr>
            </w:pPr>
            <w:del w:id="482" w:author="Dee Anne Ross" w:date="2018-07-27T13:12:00Z">
              <w:r w:rsidRPr="005959F4" w:rsidDel="0095485E">
                <w:rPr>
                  <w:rFonts w:ascii="Calibri" w:hAnsi="Calibri"/>
                  <w:sz w:val="18"/>
                  <w:szCs w:val="18"/>
                </w:rPr>
                <w:delText>02</w:delText>
              </w:r>
            </w:del>
          </w:p>
        </w:tc>
        <w:tc>
          <w:tcPr>
            <w:tcW w:w="8725" w:type="dxa"/>
            <w:gridSpan w:val="5"/>
            <w:shd w:val="clear" w:color="auto" w:fill="auto"/>
          </w:tcPr>
          <w:p w14:paraId="308DB331" w14:textId="50421897" w:rsidR="00830CFC" w:rsidRPr="005959F4" w:rsidDel="0095485E" w:rsidRDefault="00830CFC" w:rsidP="00DE3146">
            <w:pPr>
              <w:keepNext/>
              <w:jc w:val="center"/>
              <w:rPr>
                <w:del w:id="483" w:author="Dee Anne Ross" w:date="2018-07-27T13:12:00Z"/>
                <w:rFonts w:ascii="Calibri" w:hAnsi="Calibri"/>
                <w:sz w:val="18"/>
                <w:szCs w:val="18"/>
              </w:rPr>
            </w:pPr>
          </w:p>
        </w:tc>
      </w:tr>
      <w:tr w:rsidR="00A3314C" w:rsidRPr="005959F4" w:rsidDel="0095485E" w14:paraId="308DB336" w14:textId="3B76F73E" w:rsidTr="006413C1">
        <w:trPr>
          <w:trHeight w:val="252"/>
          <w:del w:id="484" w:author="Dee Anne Ross" w:date="2018-07-27T13:12:00Z"/>
        </w:trPr>
        <w:tc>
          <w:tcPr>
            <w:tcW w:w="5665" w:type="dxa"/>
            <w:gridSpan w:val="2"/>
            <w:shd w:val="clear" w:color="auto" w:fill="auto"/>
            <w:vAlign w:val="bottom"/>
          </w:tcPr>
          <w:p w14:paraId="72FF392D" w14:textId="5F65BEAF" w:rsidR="00A3314C" w:rsidRPr="005959F4" w:rsidDel="0095485E" w:rsidRDefault="00A3314C" w:rsidP="00016A8C">
            <w:pPr>
              <w:keepNext/>
              <w:jc w:val="center"/>
              <w:rPr>
                <w:del w:id="485" w:author="Dee Anne Ross" w:date="2018-07-27T13:12:00Z"/>
                <w:rFonts w:ascii="Calibri" w:hAnsi="Calibri"/>
                <w:sz w:val="18"/>
                <w:szCs w:val="18"/>
              </w:rPr>
            </w:pPr>
            <w:del w:id="486" w:author="Dee Anne Ross" w:date="2018-07-27T13:12:00Z">
              <w:r w:rsidRPr="005959F4" w:rsidDel="0095485E">
                <w:rPr>
                  <w:rFonts w:ascii="Calibri" w:hAnsi="Calibri"/>
                  <w:b/>
                  <w:sz w:val="18"/>
                  <w:szCs w:val="18"/>
                </w:rPr>
                <w:delText xml:space="preserve">Required: </w:delText>
              </w:r>
            </w:del>
          </w:p>
        </w:tc>
        <w:tc>
          <w:tcPr>
            <w:tcW w:w="8725" w:type="dxa"/>
            <w:gridSpan w:val="5"/>
            <w:shd w:val="clear" w:color="auto" w:fill="auto"/>
            <w:vAlign w:val="bottom"/>
          </w:tcPr>
          <w:p w14:paraId="308DB335" w14:textId="37686853" w:rsidR="00A3314C" w:rsidRPr="005959F4" w:rsidDel="0095485E" w:rsidRDefault="00A3314C" w:rsidP="00016A8C">
            <w:pPr>
              <w:keepNext/>
              <w:jc w:val="center"/>
              <w:rPr>
                <w:del w:id="487" w:author="Dee Anne Ross" w:date="2018-07-27T13:12:00Z"/>
                <w:rFonts w:ascii="Calibri" w:hAnsi="Calibri"/>
                <w:sz w:val="18"/>
                <w:szCs w:val="18"/>
              </w:rPr>
            </w:pPr>
          </w:p>
        </w:tc>
      </w:tr>
      <w:tr w:rsidR="006413C1" w:rsidRPr="005959F4" w:rsidDel="0095485E" w14:paraId="58F21A48" w14:textId="244C8D53" w:rsidTr="006413C1">
        <w:trPr>
          <w:trHeight w:val="251"/>
          <w:del w:id="488" w:author="Dee Anne Ross" w:date="2018-07-27T13:12:00Z"/>
        </w:trPr>
        <w:tc>
          <w:tcPr>
            <w:tcW w:w="2785" w:type="dxa"/>
            <w:shd w:val="clear" w:color="auto" w:fill="auto"/>
            <w:vAlign w:val="bottom"/>
          </w:tcPr>
          <w:p w14:paraId="3DB78657" w14:textId="5CC86690" w:rsidR="006413C1" w:rsidRPr="005959F4" w:rsidDel="0095485E" w:rsidRDefault="006413C1" w:rsidP="006413C1">
            <w:pPr>
              <w:keepNext/>
              <w:jc w:val="center"/>
              <w:rPr>
                <w:del w:id="489" w:author="Dee Anne Ross" w:date="2018-07-27T13:12:00Z"/>
                <w:rFonts w:ascii="Calibri" w:hAnsi="Calibri"/>
                <w:sz w:val="18"/>
                <w:szCs w:val="18"/>
              </w:rPr>
            </w:pPr>
            <w:del w:id="490" w:author="Dee Anne Ross" w:date="2018-07-27T13:12:00Z">
              <w:r w:rsidRPr="005959F4" w:rsidDel="0095485E">
                <w:rPr>
                  <w:rFonts w:ascii="Calibri" w:hAnsi="Calibri"/>
                  <w:sz w:val="18"/>
                  <w:szCs w:val="18"/>
                </w:rPr>
                <w:delText>Airflow Rate (CFM) (1.5 CFM per ft</w:delText>
              </w:r>
              <w:r w:rsidRPr="005959F4" w:rsidDel="0095485E">
                <w:rPr>
                  <w:rFonts w:ascii="Calibri" w:hAnsi="Calibri"/>
                  <w:sz w:val="18"/>
                  <w:szCs w:val="18"/>
                  <w:vertAlign w:val="superscript"/>
                </w:rPr>
                <w:delText xml:space="preserve">2 </w:delText>
              </w:r>
              <w:r w:rsidRPr="005959F4" w:rsidDel="0095485E">
                <w:rPr>
                  <w:rFonts w:ascii="Calibri" w:hAnsi="Calibri"/>
                  <w:sz w:val="18"/>
                  <w:szCs w:val="18"/>
                </w:rPr>
                <w:delText>of Conditioned Floor Area)</w:delText>
              </w:r>
            </w:del>
          </w:p>
        </w:tc>
        <w:tc>
          <w:tcPr>
            <w:tcW w:w="2880" w:type="dxa"/>
            <w:shd w:val="clear" w:color="auto" w:fill="auto"/>
            <w:vAlign w:val="bottom"/>
          </w:tcPr>
          <w:p w14:paraId="44A9889A" w14:textId="6C0F037B" w:rsidR="006413C1" w:rsidRPr="005959F4" w:rsidDel="0095485E" w:rsidRDefault="006413C1" w:rsidP="006413C1">
            <w:pPr>
              <w:keepNext/>
              <w:jc w:val="center"/>
              <w:rPr>
                <w:del w:id="491" w:author="Dee Anne Ross" w:date="2018-07-27T13:12:00Z"/>
                <w:rFonts w:ascii="Calibri" w:hAnsi="Calibri"/>
                <w:b/>
                <w:sz w:val="18"/>
                <w:szCs w:val="18"/>
              </w:rPr>
            </w:pPr>
            <w:del w:id="492" w:author="Dee Anne Ross" w:date="2018-07-27T13:12:00Z">
              <w:r w:rsidRPr="005959F4" w:rsidDel="0095485E">
                <w:rPr>
                  <w:rFonts w:ascii="Calibri" w:hAnsi="Calibri"/>
                  <w:sz w:val="18"/>
                  <w:szCs w:val="18"/>
                </w:rPr>
                <w:delText>Minimum Attic Vent Free Area (in</w:delText>
              </w:r>
              <w:r w:rsidRPr="005959F4" w:rsidDel="0095485E">
                <w:rPr>
                  <w:rFonts w:ascii="Calibri" w:hAnsi="Calibri"/>
                  <w:sz w:val="18"/>
                  <w:szCs w:val="18"/>
                  <w:vertAlign w:val="superscript"/>
                </w:rPr>
                <w:delText>2</w:delText>
              </w:r>
              <w:r w:rsidRPr="005959F4" w:rsidDel="0095485E">
                <w:rPr>
                  <w:rFonts w:ascii="Calibri" w:hAnsi="Calibri"/>
                  <w:sz w:val="18"/>
                  <w:szCs w:val="18"/>
                </w:rPr>
                <w:delText>) (Required Airflow Rate x 0.192)</w:delText>
              </w:r>
            </w:del>
          </w:p>
        </w:tc>
        <w:tc>
          <w:tcPr>
            <w:tcW w:w="2700" w:type="dxa"/>
            <w:shd w:val="clear" w:color="auto" w:fill="auto"/>
            <w:vAlign w:val="bottom"/>
          </w:tcPr>
          <w:p w14:paraId="49F7B752" w14:textId="235C10E0" w:rsidR="006413C1" w:rsidRPr="005959F4" w:rsidDel="0095485E" w:rsidRDefault="006413C1" w:rsidP="00155CBF">
            <w:pPr>
              <w:keepNext/>
              <w:jc w:val="center"/>
              <w:rPr>
                <w:del w:id="493" w:author="Dee Anne Ross" w:date="2018-07-27T13:12:00Z"/>
                <w:rFonts w:ascii="Calibri" w:hAnsi="Calibri"/>
                <w:b/>
                <w:sz w:val="18"/>
                <w:szCs w:val="18"/>
                <w:u w:val="single"/>
              </w:rPr>
            </w:pPr>
          </w:p>
        </w:tc>
        <w:tc>
          <w:tcPr>
            <w:tcW w:w="1350" w:type="dxa"/>
            <w:shd w:val="clear" w:color="auto" w:fill="auto"/>
            <w:vAlign w:val="bottom"/>
          </w:tcPr>
          <w:p w14:paraId="45AB8DAE" w14:textId="46C0E89D" w:rsidR="006413C1" w:rsidRPr="005959F4" w:rsidDel="0095485E" w:rsidRDefault="006413C1" w:rsidP="006413C1">
            <w:pPr>
              <w:keepNext/>
              <w:jc w:val="center"/>
              <w:rPr>
                <w:del w:id="494" w:author="Dee Anne Ross" w:date="2018-07-27T13:12:00Z"/>
                <w:rFonts w:ascii="Calibri" w:hAnsi="Calibri"/>
                <w:sz w:val="18"/>
                <w:szCs w:val="18"/>
              </w:rPr>
            </w:pPr>
          </w:p>
        </w:tc>
        <w:tc>
          <w:tcPr>
            <w:tcW w:w="2610" w:type="dxa"/>
            <w:shd w:val="clear" w:color="auto" w:fill="auto"/>
            <w:vAlign w:val="bottom"/>
          </w:tcPr>
          <w:p w14:paraId="05B25B96" w14:textId="206B51CC" w:rsidR="006413C1" w:rsidRPr="005959F4" w:rsidDel="0095485E" w:rsidRDefault="006413C1" w:rsidP="00155CBF">
            <w:pPr>
              <w:keepNext/>
              <w:jc w:val="center"/>
              <w:rPr>
                <w:del w:id="495" w:author="Dee Anne Ross" w:date="2018-07-27T13:12:00Z"/>
                <w:rFonts w:ascii="Calibri" w:hAnsi="Calibri"/>
                <w:sz w:val="18"/>
                <w:szCs w:val="18"/>
              </w:rPr>
            </w:pPr>
          </w:p>
        </w:tc>
        <w:tc>
          <w:tcPr>
            <w:tcW w:w="450" w:type="dxa"/>
            <w:shd w:val="clear" w:color="auto" w:fill="auto"/>
            <w:vAlign w:val="bottom"/>
          </w:tcPr>
          <w:p w14:paraId="26703B9F" w14:textId="07761025" w:rsidR="006413C1" w:rsidRPr="005959F4" w:rsidDel="0095485E" w:rsidRDefault="006413C1" w:rsidP="00155CBF">
            <w:pPr>
              <w:keepNext/>
              <w:jc w:val="center"/>
              <w:rPr>
                <w:del w:id="496" w:author="Dee Anne Ross" w:date="2018-07-27T13:12:00Z"/>
                <w:rFonts w:ascii="Calibri" w:hAnsi="Calibri"/>
                <w:sz w:val="18"/>
                <w:szCs w:val="18"/>
              </w:rPr>
            </w:pPr>
          </w:p>
        </w:tc>
        <w:tc>
          <w:tcPr>
            <w:tcW w:w="1615" w:type="dxa"/>
            <w:shd w:val="clear" w:color="auto" w:fill="auto"/>
            <w:vAlign w:val="bottom"/>
          </w:tcPr>
          <w:p w14:paraId="36EA6359" w14:textId="0CCCB51B" w:rsidR="006413C1" w:rsidRPr="005959F4" w:rsidDel="0095485E" w:rsidRDefault="006413C1" w:rsidP="00155CBF">
            <w:pPr>
              <w:keepNext/>
              <w:jc w:val="center"/>
              <w:rPr>
                <w:del w:id="497" w:author="Dee Anne Ross" w:date="2018-07-27T13:12:00Z"/>
                <w:rFonts w:ascii="Calibri" w:hAnsi="Calibri"/>
                <w:sz w:val="18"/>
                <w:szCs w:val="18"/>
              </w:rPr>
            </w:pPr>
          </w:p>
        </w:tc>
      </w:tr>
      <w:tr w:rsidR="006413C1" w:rsidRPr="005959F4" w:rsidDel="0095485E" w14:paraId="308DB339" w14:textId="4DEA3B28" w:rsidTr="006413C1">
        <w:trPr>
          <w:del w:id="498" w:author="Dee Anne Ross" w:date="2018-07-27T13:12:00Z"/>
        </w:trPr>
        <w:tc>
          <w:tcPr>
            <w:tcW w:w="2785" w:type="dxa"/>
            <w:shd w:val="clear" w:color="auto" w:fill="auto"/>
          </w:tcPr>
          <w:p w14:paraId="308DB337" w14:textId="27D66BB1" w:rsidR="006413C1" w:rsidRPr="005959F4" w:rsidDel="0095485E" w:rsidRDefault="006413C1" w:rsidP="00DE3146">
            <w:pPr>
              <w:keepNext/>
              <w:jc w:val="center"/>
              <w:rPr>
                <w:del w:id="499" w:author="Dee Anne Ross" w:date="2018-07-27T13:12:00Z"/>
                <w:rFonts w:ascii="Calibri" w:hAnsi="Calibri"/>
                <w:sz w:val="18"/>
                <w:szCs w:val="18"/>
              </w:rPr>
            </w:pPr>
          </w:p>
        </w:tc>
        <w:tc>
          <w:tcPr>
            <w:tcW w:w="2880" w:type="dxa"/>
            <w:shd w:val="clear" w:color="auto" w:fill="auto"/>
          </w:tcPr>
          <w:p w14:paraId="1CA63157" w14:textId="67EE242A" w:rsidR="006413C1" w:rsidRPr="005959F4" w:rsidDel="0095485E" w:rsidRDefault="006413C1" w:rsidP="00DE3146">
            <w:pPr>
              <w:keepNext/>
              <w:jc w:val="center"/>
              <w:rPr>
                <w:del w:id="500" w:author="Dee Anne Ross" w:date="2018-07-27T13:12:00Z"/>
                <w:rFonts w:ascii="Calibri" w:hAnsi="Calibri"/>
                <w:sz w:val="18"/>
                <w:szCs w:val="18"/>
              </w:rPr>
            </w:pPr>
          </w:p>
        </w:tc>
        <w:tc>
          <w:tcPr>
            <w:tcW w:w="2700" w:type="dxa"/>
            <w:shd w:val="clear" w:color="auto" w:fill="auto"/>
          </w:tcPr>
          <w:p w14:paraId="1C039848" w14:textId="35EE484F" w:rsidR="006413C1" w:rsidRPr="005959F4" w:rsidDel="0095485E" w:rsidRDefault="006413C1" w:rsidP="00DE3146">
            <w:pPr>
              <w:keepNext/>
              <w:jc w:val="center"/>
              <w:rPr>
                <w:del w:id="501" w:author="Dee Anne Ross" w:date="2018-07-27T13:12:00Z"/>
                <w:rFonts w:ascii="Calibri" w:hAnsi="Calibri"/>
                <w:sz w:val="18"/>
                <w:szCs w:val="18"/>
              </w:rPr>
            </w:pPr>
          </w:p>
        </w:tc>
        <w:tc>
          <w:tcPr>
            <w:tcW w:w="1350" w:type="dxa"/>
            <w:shd w:val="clear" w:color="auto" w:fill="auto"/>
          </w:tcPr>
          <w:p w14:paraId="7735168B" w14:textId="1158CB81" w:rsidR="006413C1" w:rsidRPr="005959F4" w:rsidDel="0095485E" w:rsidRDefault="006413C1" w:rsidP="00DE3146">
            <w:pPr>
              <w:keepNext/>
              <w:jc w:val="center"/>
              <w:rPr>
                <w:del w:id="502" w:author="Dee Anne Ross" w:date="2018-07-27T13:12:00Z"/>
                <w:rFonts w:ascii="Calibri" w:hAnsi="Calibri"/>
                <w:sz w:val="18"/>
                <w:szCs w:val="18"/>
              </w:rPr>
            </w:pPr>
          </w:p>
        </w:tc>
        <w:tc>
          <w:tcPr>
            <w:tcW w:w="2610" w:type="dxa"/>
            <w:shd w:val="clear" w:color="auto" w:fill="auto"/>
          </w:tcPr>
          <w:p w14:paraId="7FBA7721" w14:textId="1683CE4F" w:rsidR="006413C1" w:rsidRPr="005959F4" w:rsidDel="0095485E" w:rsidRDefault="006413C1" w:rsidP="00DE3146">
            <w:pPr>
              <w:keepNext/>
              <w:jc w:val="center"/>
              <w:rPr>
                <w:del w:id="503" w:author="Dee Anne Ross" w:date="2018-07-27T13:12:00Z"/>
                <w:rFonts w:ascii="Calibri" w:hAnsi="Calibri"/>
                <w:sz w:val="18"/>
                <w:szCs w:val="18"/>
              </w:rPr>
            </w:pPr>
          </w:p>
        </w:tc>
        <w:tc>
          <w:tcPr>
            <w:tcW w:w="450" w:type="dxa"/>
            <w:shd w:val="clear" w:color="auto" w:fill="auto"/>
          </w:tcPr>
          <w:p w14:paraId="2F7938E1" w14:textId="598E7A40" w:rsidR="006413C1" w:rsidRPr="005959F4" w:rsidDel="0095485E" w:rsidRDefault="006413C1" w:rsidP="00DE3146">
            <w:pPr>
              <w:keepNext/>
              <w:jc w:val="center"/>
              <w:rPr>
                <w:del w:id="504" w:author="Dee Anne Ross" w:date="2018-07-27T13:12:00Z"/>
                <w:rFonts w:ascii="Calibri" w:hAnsi="Calibri"/>
                <w:sz w:val="18"/>
                <w:szCs w:val="18"/>
              </w:rPr>
            </w:pPr>
          </w:p>
        </w:tc>
        <w:tc>
          <w:tcPr>
            <w:tcW w:w="1615" w:type="dxa"/>
            <w:shd w:val="clear" w:color="auto" w:fill="auto"/>
          </w:tcPr>
          <w:p w14:paraId="308DB338" w14:textId="49F4C304" w:rsidR="006413C1" w:rsidRPr="005959F4" w:rsidDel="0095485E" w:rsidRDefault="006413C1" w:rsidP="00DE3146">
            <w:pPr>
              <w:keepNext/>
              <w:jc w:val="center"/>
              <w:rPr>
                <w:del w:id="505" w:author="Dee Anne Ross" w:date="2018-07-27T13:12:00Z"/>
                <w:rFonts w:ascii="Calibri" w:hAnsi="Calibri"/>
                <w:sz w:val="18"/>
                <w:szCs w:val="18"/>
              </w:rPr>
            </w:pPr>
          </w:p>
        </w:tc>
      </w:tr>
      <w:tr w:rsidR="006413C1" w:rsidRPr="005959F4" w:rsidDel="0095485E" w14:paraId="308DB33C" w14:textId="4CDB524D" w:rsidTr="006413C1">
        <w:trPr>
          <w:del w:id="506" w:author="Dee Anne Ross" w:date="2018-07-27T13:12:00Z"/>
        </w:trPr>
        <w:tc>
          <w:tcPr>
            <w:tcW w:w="2785" w:type="dxa"/>
            <w:shd w:val="clear" w:color="auto" w:fill="auto"/>
          </w:tcPr>
          <w:p w14:paraId="308DB33A" w14:textId="2DEC4B0B" w:rsidR="006413C1" w:rsidRPr="005959F4" w:rsidDel="0095485E" w:rsidRDefault="006413C1" w:rsidP="00DE3146">
            <w:pPr>
              <w:keepNext/>
              <w:jc w:val="center"/>
              <w:rPr>
                <w:del w:id="507" w:author="Dee Anne Ross" w:date="2018-07-27T13:12:00Z"/>
                <w:rFonts w:ascii="Calibri" w:hAnsi="Calibri"/>
                <w:sz w:val="18"/>
                <w:szCs w:val="18"/>
              </w:rPr>
            </w:pPr>
          </w:p>
        </w:tc>
        <w:tc>
          <w:tcPr>
            <w:tcW w:w="2880" w:type="dxa"/>
            <w:shd w:val="clear" w:color="auto" w:fill="auto"/>
          </w:tcPr>
          <w:p w14:paraId="3A9C0B8D" w14:textId="5D07B2D8" w:rsidR="006413C1" w:rsidRPr="005959F4" w:rsidDel="0095485E" w:rsidRDefault="006413C1" w:rsidP="00DE3146">
            <w:pPr>
              <w:keepNext/>
              <w:jc w:val="center"/>
              <w:rPr>
                <w:del w:id="508" w:author="Dee Anne Ross" w:date="2018-07-27T13:12:00Z"/>
                <w:rFonts w:ascii="Calibri" w:hAnsi="Calibri"/>
                <w:sz w:val="18"/>
                <w:szCs w:val="18"/>
              </w:rPr>
            </w:pPr>
          </w:p>
        </w:tc>
        <w:tc>
          <w:tcPr>
            <w:tcW w:w="2700" w:type="dxa"/>
            <w:shd w:val="clear" w:color="auto" w:fill="auto"/>
          </w:tcPr>
          <w:p w14:paraId="79758EEC" w14:textId="0B64FE1C" w:rsidR="006413C1" w:rsidRPr="005959F4" w:rsidDel="0095485E" w:rsidRDefault="006413C1" w:rsidP="00DE3146">
            <w:pPr>
              <w:keepNext/>
              <w:jc w:val="center"/>
              <w:rPr>
                <w:del w:id="509" w:author="Dee Anne Ross" w:date="2018-07-27T13:12:00Z"/>
                <w:rFonts w:ascii="Calibri" w:hAnsi="Calibri"/>
                <w:sz w:val="18"/>
                <w:szCs w:val="18"/>
              </w:rPr>
            </w:pPr>
          </w:p>
        </w:tc>
        <w:tc>
          <w:tcPr>
            <w:tcW w:w="1350" w:type="dxa"/>
            <w:shd w:val="clear" w:color="auto" w:fill="auto"/>
          </w:tcPr>
          <w:p w14:paraId="61C3877A" w14:textId="3C753264" w:rsidR="006413C1" w:rsidRPr="005959F4" w:rsidDel="0095485E" w:rsidRDefault="006413C1" w:rsidP="00DE3146">
            <w:pPr>
              <w:keepNext/>
              <w:jc w:val="center"/>
              <w:rPr>
                <w:del w:id="510" w:author="Dee Anne Ross" w:date="2018-07-27T13:12:00Z"/>
                <w:rFonts w:ascii="Calibri" w:hAnsi="Calibri"/>
                <w:sz w:val="18"/>
                <w:szCs w:val="18"/>
              </w:rPr>
            </w:pPr>
          </w:p>
        </w:tc>
        <w:tc>
          <w:tcPr>
            <w:tcW w:w="2610" w:type="dxa"/>
            <w:shd w:val="clear" w:color="auto" w:fill="auto"/>
          </w:tcPr>
          <w:p w14:paraId="66FC836A" w14:textId="771B0556" w:rsidR="006413C1" w:rsidRPr="005959F4" w:rsidDel="0095485E" w:rsidRDefault="006413C1" w:rsidP="00DE3146">
            <w:pPr>
              <w:keepNext/>
              <w:jc w:val="center"/>
              <w:rPr>
                <w:del w:id="511" w:author="Dee Anne Ross" w:date="2018-07-27T13:12:00Z"/>
                <w:rFonts w:ascii="Calibri" w:hAnsi="Calibri"/>
                <w:sz w:val="18"/>
                <w:szCs w:val="18"/>
              </w:rPr>
            </w:pPr>
          </w:p>
        </w:tc>
        <w:tc>
          <w:tcPr>
            <w:tcW w:w="450" w:type="dxa"/>
            <w:shd w:val="clear" w:color="auto" w:fill="auto"/>
          </w:tcPr>
          <w:p w14:paraId="004A5D17" w14:textId="62A89A5E" w:rsidR="006413C1" w:rsidRPr="005959F4" w:rsidDel="0095485E" w:rsidRDefault="006413C1" w:rsidP="00DE3146">
            <w:pPr>
              <w:keepNext/>
              <w:jc w:val="center"/>
              <w:rPr>
                <w:del w:id="512" w:author="Dee Anne Ross" w:date="2018-07-27T13:12:00Z"/>
                <w:rFonts w:ascii="Calibri" w:hAnsi="Calibri"/>
                <w:sz w:val="18"/>
                <w:szCs w:val="18"/>
              </w:rPr>
            </w:pPr>
          </w:p>
        </w:tc>
        <w:tc>
          <w:tcPr>
            <w:tcW w:w="1615" w:type="dxa"/>
            <w:shd w:val="clear" w:color="auto" w:fill="auto"/>
          </w:tcPr>
          <w:p w14:paraId="308DB33B" w14:textId="7936F82A" w:rsidR="006413C1" w:rsidRPr="005959F4" w:rsidDel="0095485E" w:rsidRDefault="006413C1" w:rsidP="00DE3146">
            <w:pPr>
              <w:keepNext/>
              <w:jc w:val="center"/>
              <w:rPr>
                <w:del w:id="513" w:author="Dee Anne Ross" w:date="2018-07-27T13:12:00Z"/>
                <w:rFonts w:ascii="Calibri" w:hAnsi="Calibri"/>
                <w:sz w:val="18"/>
                <w:szCs w:val="18"/>
              </w:rPr>
            </w:pPr>
          </w:p>
        </w:tc>
      </w:tr>
    </w:tbl>
    <w:p w14:paraId="308DB33D" w14:textId="14F1354F" w:rsidR="00B2447C" w:rsidRPr="005959F4" w:rsidDel="0095485E" w:rsidRDefault="00B2447C">
      <w:pPr>
        <w:rPr>
          <w:del w:id="514" w:author="Dee Anne Ross" w:date="2018-07-27T13:12:00Z"/>
          <w:rFonts w:ascii="Calibri" w:hAnsi="Calibri"/>
          <w:sz w:val="18"/>
          <w:szCs w:val="18"/>
        </w:rPr>
      </w:pPr>
    </w:p>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1080"/>
        <w:gridCol w:w="783"/>
        <w:gridCol w:w="886"/>
        <w:gridCol w:w="798"/>
        <w:gridCol w:w="710"/>
        <w:gridCol w:w="798"/>
        <w:gridCol w:w="710"/>
        <w:gridCol w:w="975"/>
        <w:gridCol w:w="975"/>
        <w:gridCol w:w="886"/>
        <w:gridCol w:w="798"/>
        <w:gridCol w:w="886"/>
        <w:gridCol w:w="1239"/>
        <w:gridCol w:w="1504"/>
      </w:tblGrid>
      <w:tr w:rsidR="00CA1A66" w:rsidRPr="005959F4" w:rsidDel="00401A5B" w14:paraId="308DB340" w14:textId="278B8A86" w:rsidTr="00C5113D">
        <w:trPr>
          <w:cantSplit/>
          <w:trHeight w:val="555"/>
          <w:del w:id="515" w:author="Dee Anne Ross" w:date="2018-08-10T15:02:00Z"/>
        </w:trPr>
        <w:tc>
          <w:tcPr>
            <w:tcW w:w="14373" w:type="dxa"/>
            <w:gridSpan w:val="15"/>
          </w:tcPr>
          <w:p w14:paraId="308DB33E" w14:textId="219DABB9" w:rsidR="00CA1A66" w:rsidRPr="005959F4" w:rsidDel="001802BB" w:rsidRDefault="00CA1A66" w:rsidP="00CA1A66">
            <w:pPr>
              <w:keepNext/>
              <w:rPr>
                <w:del w:id="516" w:author="Dee Anne Ross" w:date="2018-08-02T15:20:00Z"/>
                <w:rFonts w:ascii="Calibri" w:eastAsia="Calibri" w:hAnsi="Calibri"/>
                <w:b/>
                <w:sz w:val="18"/>
                <w:szCs w:val="18"/>
              </w:rPr>
            </w:pPr>
            <w:del w:id="517" w:author="Dee Anne Ross" w:date="2018-08-02T15:20:00Z">
              <w:r w:rsidRPr="005959F4" w:rsidDel="001802BB">
                <w:rPr>
                  <w:rFonts w:ascii="Calibri" w:eastAsia="Calibri" w:hAnsi="Calibri"/>
                  <w:b/>
                  <w:sz w:val="18"/>
                  <w:szCs w:val="18"/>
                </w:rPr>
                <w:lastRenderedPageBreak/>
                <w:delText>L</w:delText>
              </w:r>
            </w:del>
            <w:ins w:id="518" w:author="Shewmaker, Michael@Energy" w:date="2018-07-18T10:35:00Z">
              <w:del w:id="519" w:author="Dee Anne Ross" w:date="2018-08-02T15:20:00Z">
                <w:r w:rsidR="00253CD4" w:rsidRPr="005959F4" w:rsidDel="001802BB">
                  <w:rPr>
                    <w:rFonts w:ascii="Calibri" w:eastAsia="Calibri" w:hAnsi="Calibri"/>
                    <w:b/>
                    <w:sz w:val="18"/>
                    <w:szCs w:val="18"/>
                  </w:rPr>
                  <w:delText>M</w:delText>
                </w:r>
              </w:del>
            </w:ins>
            <w:del w:id="520" w:author="Dee Anne Ross" w:date="2018-08-02T15:20:00Z">
              <w:r w:rsidRPr="005959F4" w:rsidDel="001802BB">
                <w:rPr>
                  <w:rFonts w:ascii="Calibri" w:eastAsia="Calibri" w:hAnsi="Calibri"/>
                  <w:b/>
                  <w:sz w:val="18"/>
                  <w:szCs w:val="18"/>
                </w:rPr>
                <w:delText xml:space="preserve">. </w:delText>
              </w:r>
              <w:r w:rsidR="00DF2490" w:rsidRPr="005959F4" w:rsidDel="001802BB">
                <w:rPr>
                  <w:rFonts w:ascii="Calibri" w:eastAsia="Calibri" w:hAnsi="Calibri"/>
                  <w:b/>
                  <w:sz w:val="18"/>
                  <w:szCs w:val="18"/>
                </w:rPr>
                <w:delText>Water Heating Systems</w:delText>
              </w:r>
              <w:r w:rsidRPr="005959F4" w:rsidDel="001802BB">
                <w:rPr>
                  <w:rFonts w:ascii="Calibri" w:eastAsia="Calibri" w:hAnsi="Calibri"/>
                  <w:b/>
                  <w:sz w:val="18"/>
                  <w:szCs w:val="18"/>
                </w:rPr>
                <w:delText xml:space="preserve"> </w:delText>
              </w:r>
              <w:r w:rsidRPr="005959F4" w:rsidDel="001802BB">
                <w:rPr>
                  <w:rFonts w:ascii="Calibri" w:eastAsia="Calibri" w:hAnsi="Calibri"/>
                  <w:sz w:val="18"/>
                  <w:szCs w:val="18"/>
                </w:rPr>
                <w:delText>(Section 150.1(c)8)</w:delText>
              </w:r>
            </w:del>
          </w:p>
          <w:p w14:paraId="308DB33F" w14:textId="052996D1" w:rsidR="00CA1A66" w:rsidRPr="005959F4" w:rsidDel="00401A5B" w:rsidRDefault="00CA1A66" w:rsidP="00CA1A66">
            <w:pPr>
              <w:keepNext/>
              <w:rPr>
                <w:del w:id="521" w:author="Dee Anne Ross" w:date="2018-08-10T15:02:00Z"/>
                <w:rFonts w:ascii="Calibri" w:eastAsia="Calibri" w:hAnsi="Calibri"/>
                <w:b/>
                <w:sz w:val="18"/>
                <w:szCs w:val="18"/>
              </w:rPr>
            </w:pPr>
            <w:del w:id="522" w:author="Dee Anne Ross" w:date="2018-08-02T15:20:00Z">
              <w:r w:rsidRPr="004358FA" w:rsidDel="001802BB">
                <w:rPr>
                  <w:rFonts w:ascii="Calibri" w:eastAsia="Calibri" w:hAnsi="Calibri"/>
                  <w:sz w:val="18"/>
                  <w:szCs w:val="22"/>
                </w:rPr>
                <w:delText>List water heaters and boilers for both domestic hot water (DHW) heaters and hydronic space heating.</w:delText>
              </w:r>
            </w:del>
          </w:p>
        </w:tc>
      </w:tr>
      <w:tr w:rsidR="00FC4F83" w:rsidRPr="005959F4" w:rsidDel="00401A5B" w14:paraId="308DB350" w14:textId="542E7395" w:rsidTr="001802BB">
        <w:trPr>
          <w:cantSplit/>
          <w:trHeight w:val="277"/>
          <w:del w:id="523" w:author="Dee Anne Ross" w:date="2018-08-10T15:02:00Z"/>
        </w:trPr>
        <w:tc>
          <w:tcPr>
            <w:tcW w:w="1345" w:type="dxa"/>
            <w:vAlign w:val="bottom"/>
          </w:tcPr>
          <w:p w14:paraId="308DB341" w14:textId="2F4DEBCE"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24" w:author="Dee Anne Ross" w:date="2018-08-10T15:02:00Z"/>
                <w:rFonts w:ascii="Calibri" w:hAnsi="Calibri"/>
                <w:sz w:val="18"/>
                <w:szCs w:val="18"/>
              </w:rPr>
            </w:pPr>
            <w:del w:id="525" w:author="Dee Anne Ross" w:date="2018-08-02T15:20:00Z">
              <w:r w:rsidRPr="005959F4" w:rsidDel="001802BB">
                <w:rPr>
                  <w:rFonts w:ascii="Calibri" w:hAnsi="Calibri"/>
                  <w:sz w:val="18"/>
                  <w:szCs w:val="18"/>
                </w:rPr>
                <w:delText>01</w:delText>
              </w:r>
            </w:del>
          </w:p>
        </w:tc>
        <w:tc>
          <w:tcPr>
            <w:tcW w:w="1080" w:type="dxa"/>
            <w:vAlign w:val="bottom"/>
          </w:tcPr>
          <w:p w14:paraId="308DB342" w14:textId="5B5C0F5B"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26" w:author="Dee Anne Ross" w:date="2018-08-10T15:02:00Z"/>
                <w:rFonts w:ascii="Calibri" w:hAnsi="Calibri"/>
                <w:sz w:val="18"/>
                <w:szCs w:val="18"/>
              </w:rPr>
            </w:pPr>
            <w:del w:id="527" w:author="Dee Anne Ross" w:date="2018-08-02T15:20:00Z">
              <w:r w:rsidRPr="005959F4" w:rsidDel="001802BB">
                <w:rPr>
                  <w:rFonts w:ascii="Calibri" w:hAnsi="Calibri"/>
                  <w:sz w:val="18"/>
                  <w:szCs w:val="18"/>
                </w:rPr>
                <w:delText>02</w:delText>
              </w:r>
            </w:del>
          </w:p>
        </w:tc>
        <w:tc>
          <w:tcPr>
            <w:tcW w:w="783" w:type="dxa"/>
            <w:vAlign w:val="bottom"/>
          </w:tcPr>
          <w:p w14:paraId="308DB343" w14:textId="75C607DF"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28" w:author="Dee Anne Ross" w:date="2018-08-10T15:02:00Z"/>
                <w:rFonts w:ascii="Calibri" w:hAnsi="Calibri"/>
                <w:sz w:val="18"/>
                <w:szCs w:val="18"/>
              </w:rPr>
            </w:pPr>
            <w:del w:id="529" w:author="Dee Anne Ross" w:date="2018-08-02T15:20:00Z">
              <w:r w:rsidRPr="005959F4" w:rsidDel="001802BB">
                <w:rPr>
                  <w:rFonts w:ascii="Calibri" w:hAnsi="Calibri"/>
                  <w:sz w:val="18"/>
                  <w:szCs w:val="18"/>
                </w:rPr>
                <w:delText>03</w:delText>
              </w:r>
            </w:del>
          </w:p>
        </w:tc>
        <w:tc>
          <w:tcPr>
            <w:tcW w:w="886" w:type="dxa"/>
            <w:vAlign w:val="bottom"/>
          </w:tcPr>
          <w:p w14:paraId="308DB344" w14:textId="4928F2D8"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30" w:author="Dee Anne Ross" w:date="2018-08-10T15:02:00Z"/>
                <w:rFonts w:ascii="Calibri" w:eastAsiaTheme="majorEastAsia" w:hAnsi="Calibri" w:cstheme="majorBidi"/>
                <w:b/>
                <w:bCs/>
                <w:color w:val="4F81BD" w:themeColor="accent1"/>
                <w:sz w:val="18"/>
                <w:szCs w:val="18"/>
              </w:rPr>
            </w:pPr>
            <w:del w:id="531" w:author="Dee Anne Ross" w:date="2018-08-02T15:20:00Z">
              <w:r w:rsidRPr="005959F4" w:rsidDel="001802BB">
                <w:rPr>
                  <w:rFonts w:ascii="Calibri" w:hAnsi="Calibri"/>
                  <w:sz w:val="18"/>
                  <w:szCs w:val="18"/>
                </w:rPr>
                <w:delText>04</w:delText>
              </w:r>
            </w:del>
          </w:p>
        </w:tc>
        <w:tc>
          <w:tcPr>
            <w:tcW w:w="798" w:type="dxa"/>
            <w:vAlign w:val="bottom"/>
          </w:tcPr>
          <w:p w14:paraId="308DB345" w14:textId="42F9139F"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32" w:author="Dee Anne Ross" w:date="2018-08-10T15:02:00Z"/>
                <w:rFonts w:ascii="Calibri" w:eastAsiaTheme="majorEastAsia" w:hAnsi="Calibri" w:cstheme="majorBidi"/>
                <w:b/>
                <w:bCs/>
                <w:color w:val="4F81BD" w:themeColor="accent1"/>
                <w:sz w:val="18"/>
                <w:szCs w:val="18"/>
              </w:rPr>
            </w:pPr>
            <w:del w:id="533" w:author="Dee Anne Ross" w:date="2018-08-02T15:20:00Z">
              <w:r w:rsidRPr="005959F4" w:rsidDel="001802BB">
                <w:rPr>
                  <w:rFonts w:ascii="Calibri" w:hAnsi="Calibri"/>
                  <w:sz w:val="18"/>
                  <w:szCs w:val="18"/>
                </w:rPr>
                <w:delText>05</w:delText>
              </w:r>
            </w:del>
          </w:p>
        </w:tc>
        <w:tc>
          <w:tcPr>
            <w:tcW w:w="710" w:type="dxa"/>
            <w:vAlign w:val="bottom"/>
          </w:tcPr>
          <w:p w14:paraId="308DB346" w14:textId="68729BB7"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34" w:author="Dee Anne Ross" w:date="2018-08-10T15:02:00Z"/>
                <w:rFonts w:ascii="Calibri" w:eastAsiaTheme="majorEastAsia" w:hAnsi="Calibri" w:cstheme="majorBidi"/>
                <w:b/>
                <w:bCs/>
                <w:color w:val="4F81BD" w:themeColor="accent1"/>
                <w:sz w:val="18"/>
                <w:szCs w:val="18"/>
              </w:rPr>
            </w:pPr>
            <w:del w:id="535" w:author="Dee Anne Ross" w:date="2018-08-02T15:20:00Z">
              <w:r w:rsidRPr="005959F4" w:rsidDel="001802BB">
                <w:rPr>
                  <w:rFonts w:ascii="Calibri" w:hAnsi="Calibri"/>
                  <w:sz w:val="18"/>
                  <w:szCs w:val="18"/>
                </w:rPr>
                <w:delText>06</w:delText>
              </w:r>
            </w:del>
          </w:p>
        </w:tc>
        <w:tc>
          <w:tcPr>
            <w:tcW w:w="798" w:type="dxa"/>
            <w:vAlign w:val="bottom"/>
          </w:tcPr>
          <w:p w14:paraId="308DB347" w14:textId="0FCCBD56"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36" w:author="Dee Anne Ross" w:date="2018-08-10T15:02:00Z"/>
                <w:rFonts w:ascii="Calibri" w:eastAsiaTheme="majorEastAsia" w:hAnsi="Calibri" w:cstheme="majorBidi"/>
                <w:b/>
                <w:bCs/>
                <w:color w:val="4F81BD" w:themeColor="accent1"/>
                <w:sz w:val="18"/>
                <w:szCs w:val="18"/>
              </w:rPr>
            </w:pPr>
            <w:del w:id="537" w:author="Dee Anne Ross" w:date="2018-08-02T15:20:00Z">
              <w:r w:rsidRPr="005959F4" w:rsidDel="001802BB">
                <w:rPr>
                  <w:rFonts w:ascii="Calibri" w:hAnsi="Calibri"/>
                  <w:sz w:val="18"/>
                  <w:szCs w:val="18"/>
                </w:rPr>
                <w:delText>07</w:delText>
              </w:r>
            </w:del>
          </w:p>
        </w:tc>
        <w:tc>
          <w:tcPr>
            <w:tcW w:w="710" w:type="dxa"/>
            <w:vAlign w:val="bottom"/>
          </w:tcPr>
          <w:p w14:paraId="308DB348" w14:textId="3C883767"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38" w:author="Dee Anne Ross" w:date="2018-08-10T15:02:00Z"/>
                <w:rFonts w:ascii="Calibri" w:eastAsiaTheme="majorEastAsia" w:hAnsi="Calibri" w:cstheme="majorBidi"/>
                <w:b/>
                <w:bCs/>
                <w:color w:val="4F81BD" w:themeColor="accent1"/>
                <w:sz w:val="18"/>
                <w:szCs w:val="18"/>
              </w:rPr>
            </w:pPr>
            <w:del w:id="539" w:author="Dee Anne Ross" w:date="2018-08-02T15:20:00Z">
              <w:r w:rsidRPr="005959F4" w:rsidDel="001802BB">
                <w:rPr>
                  <w:rFonts w:ascii="Calibri" w:hAnsi="Calibri"/>
                  <w:sz w:val="18"/>
                  <w:szCs w:val="18"/>
                </w:rPr>
                <w:delText>08</w:delText>
              </w:r>
            </w:del>
          </w:p>
        </w:tc>
        <w:tc>
          <w:tcPr>
            <w:tcW w:w="975" w:type="dxa"/>
            <w:vAlign w:val="bottom"/>
          </w:tcPr>
          <w:p w14:paraId="308DB349" w14:textId="50C235DF"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40" w:author="Dee Anne Ross" w:date="2018-08-10T15:02:00Z"/>
                <w:rFonts w:ascii="Calibri" w:eastAsiaTheme="majorEastAsia" w:hAnsi="Calibri" w:cstheme="majorBidi"/>
                <w:b/>
                <w:bCs/>
                <w:color w:val="4F81BD" w:themeColor="accent1"/>
                <w:sz w:val="18"/>
                <w:szCs w:val="18"/>
              </w:rPr>
            </w:pPr>
            <w:del w:id="541" w:author="Dee Anne Ross" w:date="2018-08-02T15:20:00Z">
              <w:r w:rsidRPr="005959F4" w:rsidDel="001802BB">
                <w:rPr>
                  <w:rFonts w:ascii="Calibri" w:hAnsi="Calibri"/>
                  <w:sz w:val="18"/>
                  <w:szCs w:val="18"/>
                </w:rPr>
                <w:delText>09</w:delText>
              </w:r>
            </w:del>
          </w:p>
        </w:tc>
        <w:tc>
          <w:tcPr>
            <w:tcW w:w="975" w:type="dxa"/>
            <w:vAlign w:val="bottom"/>
          </w:tcPr>
          <w:p w14:paraId="308DB34A" w14:textId="4599827B"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42" w:author="Dee Anne Ross" w:date="2018-08-10T15:02:00Z"/>
                <w:rFonts w:ascii="Calibri" w:eastAsiaTheme="majorEastAsia" w:hAnsi="Calibri" w:cstheme="majorBidi"/>
                <w:b/>
                <w:bCs/>
                <w:color w:val="4F81BD" w:themeColor="accent1"/>
                <w:sz w:val="18"/>
                <w:szCs w:val="18"/>
              </w:rPr>
            </w:pPr>
            <w:del w:id="543" w:author="Dee Anne Ross" w:date="2018-08-02T15:20:00Z">
              <w:r w:rsidRPr="005959F4" w:rsidDel="001802BB">
                <w:rPr>
                  <w:rFonts w:ascii="Calibri" w:hAnsi="Calibri"/>
                  <w:sz w:val="18"/>
                  <w:szCs w:val="18"/>
                </w:rPr>
                <w:delText>10</w:delText>
              </w:r>
            </w:del>
          </w:p>
        </w:tc>
        <w:tc>
          <w:tcPr>
            <w:tcW w:w="886" w:type="dxa"/>
            <w:vAlign w:val="bottom"/>
          </w:tcPr>
          <w:p w14:paraId="308DB34B" w14:textId="2D2F73B0"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44" w:author="Dee Anne Ross" w:date="2018-08-10T15:02:00Z"/>
                <w:rFonts w:ascii="Calibri" w:eastAsiaTheme="majorEastAsia" w:hAnsi="Calibri" w:cstheme="majorBidi"/>
                <w:b/>
                <w:bCs/>
                <w:color w:val="4F81BD" w:themeColor="accent1"/>
                <w:sz w:val="18"/>
                <w:szCs w:val="18"/>
              </w:rPr>
            </w:pPr>
            <w:del w:id="545" w:author="Dee Anne Ross" w:date="2018-08-02T15:20:00Z">
              <w:r w:rsidRPr="005959F4" w:rsidDel="001802BB">
                <w:rPr>
                  <w:rFonts w:ascii="Calibri" w:hAnsi="Calibri"/>
                  <w:sz w:val="18"/>
                  <w:szCs w:val="18"/>
                </w:rPr>
                <w:delText>11</w:delText>
              </w:r>
            </w:del>
          </w:p>
        </w:tc>
        <w:tc>
          <w:tcPr>
            <w:tcW w:w="798" w:type="dxa"/>
            <w:vAlign w:val="bottom"/>
          </w:tcPr>
          <w:p w14:paraId="308DB34C" w14:textId="1075F9F6"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46" w:author="Dee Anne Ross" w:date="2018-08-10T15:02:00Z"/>
                <w:rFonts w:ascii="Calibri" w:eastAsiaTheme="majorEastAsia" w:hAnsi="Calibri" w:cstheme="majorBidi"/>
                <w:b/>
                <w:bCs/>
                <w:color w:val="4F81BD" w:themeColor="accent1"/>
                <w:sz w:val="18"/>
                <w:szCs w:val="18"/>
              </w:rPr>
            </w:pPr>
            <w:del w:id="547" w:author="Dee Anne Ross" w:date="2018-08-02T15:20:00Z">
              <w:r w:rsidRPr="005959F4" w:rsidDel="001802BB">
                <w:rPr>
                  <w:rFonts w:ascii="Calibri" w:hAnsi="Calibri"/>
                  <w:sz w:val="18"/>
                  <w:szCs w:val="18"/>
                </w:rPr>
                <w:delText>12</w:delText>
              </w:r>
            </w:del>
          </w:p>
        </w:tc>
        <w:tc>
          <w:tcPr>
            <w:tcW w:w="886" w:type="dxa"/>
            <w:vAlign w:val="bottom"/>
          </w:tcPr>
          <w:p w14:paraId="308DB34D" w14:textId="19030FBC"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48" w:author="Dee Anne Ross" w:date="2018-08-10T15:02:00Z"/>
                <w:rFonts w:ascii="Calibri" w:eastAsiaTheme="majorEastAsia" w:hAnsi="Calibri" w:cstheme="majorBidi"/>
                <w:b/>
                <w:bCs/>
                <w:color w:val="4F81BD" w:themeColor="accent1"/>
                <w:sz w:val="18"/>
                <w:szCs w:val="18"/>
              </w:rPr>
            </w:pPr>
            <w:del w:id="549" w:author="Dee Anne Ross" w:date="2018-08-02T15:20:00Z">
              <w:r w:rsidRPr="005959F4" w:rsidDel="001802BB">
                <w:rPr>
                  <w:rFonts w:ascii="Calibri" w:hAnsi="Calibri"/>
                  <w:sz w:val="18"/>
                  <w:szCs w:val="18"/>
                </w:rPr>
                <w:delText>13</w:delText>
              </w:r>
            </w:del>
          </w:p>
        </w:tc>
        <w:tc>
          <w:tcPr>
            <w:tcW w:w="1239" w:type="dxa"/>
            <w:vAlign w:val="bottom"/>
          </w:tcPr>
          <w:p w14:paraId="308DB34E" w14:textId="257F7012"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50" w:author="Dee Anne Ross" w:date="2018-08-10T15:02:00Z"/>
                <w:rFonts w:ascii="Calibri" w:hAnsi="Calibri"/>
                <w:sz w:val="18"/>
                <w:szCs w:val="18"/>
              </w:rPr>
            </w:pPr>
            <w:del w:id="551" w:author="Dee Anne Ross" w:date="2018-08-02T15:20:00Z">
              <w:r w:rsidRPr="005959F4" w:rsidDel="001802BB">
                <w:rPr>
                  <w:rFonts w:ascii="Calibri" w:hAnsi="Calibri"/>
                  <w:sz w:val="18"/>
                  <w:szCs w:val="18"/>
                </w:rPr>
                <w:delText>14</w:delText>
              </w:r>
            </w:del>
          </w:p>
        </w:tc>
        <w:tc>
          <w:tcPr>
            <w:tcW w:w="1504" w:type="dxa"/>
            <w:vAlign w:val="bottom"/>
          </w:tcPr>
          <w:p w14:paraId="308DB34F" w14:textId="24FB3509"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52" w:author="Dee Anne Ross" w:date="2018-08-10T15:02:00Z"/>
                <w:rFonts w:ascii="Calibri" w:hAnsi="Calibri"/>
                <w:sz w:val="18"/>
                <w:szCs w:val="18"/>
              </w:rPr>
            </w:pPr>
            <w:del w:id="553" w:author="Dee Anne Ross" w:date="2018-08-02T15:20:00Z">
              <w:r w:rsidRPr="005959F4" w:rsidDel="001802BB">
                <w:rPr>
                  <w:rFonts w:ascii="Calibri" w:hAnsi="Calibri"/>
                  <w:sz w:val="18"/>
                  <w:szCs w:val="18"/>
                </w:rPr>
                <w:delText>15</w:delText>
              </w:r>
            </w:del>
          </w:p>
        </w:tc>
      </w:tr>
      <w:tr w:rsidR="00FC4F83" w:rsidRPr="005959F4" w:rsidDel="00401A5B" w14:paraId="308DB365" w14:textId="7612A301" w:rsidTr="001802BB">
        <w:trPr>
          <w:cantSplit/>
          <w:trHeight w:val="492"/>
          <w:del w:id="554" w:author="Dee Anne Ross" w:date="2018-08-10T15:02:00Z"/>
        </w:trPr>
        <w:tc>
          <w:tcPr>
            <w:tcW w:w="1345" w:type="dxa"/>
            <w:vAlign w:val="bottom"/>
          </w:tcPr>
          <w:p w14:paraId="308DB351" w14:textId="151508C0"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55" w:author="Dee Anne Ross" w:date="2018-08-10T15:02:00Z"/>
                <w:rFonts w:ascii="Calibri" w:hAnsi="Calibri"/>
                <w:sz w:val="18"/>
                <w:szCs w:val="18"/>
              </w:rPr>
            </w:pPr>
            <w:del w:id="556" w:author="Dee Anne Ross" w:date="2018-08-02T15:20:00Z">
              <w:r w:rsidRPr="005959F4" w:rsidDel="001802BB">
                <w:rPr>
                  <w:rFonts w:ascii="Calibri" w:hAnsi="Calibri"/>
                  <w:sz w:val="18"/>
                  <w:szCs w:val="18"/>
                </w:rPr>
                <w:delText>Water Heating System ID or Name</w:delText>
              </w:r>
            </w:del>
          </w:p>
        </w:tc>
        <w:tc>
          <w:tcPr>
            <w:tcW w:w="1080" w:type="dxa"/>
            <w:vAlign w:val="bottom"/>
          </w:tcPr>
          <w:p w14:paraId="308DB352" w14:textId="62FD7D9F" w:rsidR="00CA1A66" w:rsidRPr="005959F4" w:rsidDel="00401A5B" w:rsidRDefault="00CA1A66" w:rsidP="00C5113D">
            <w:pPr>
              <w:keepNext/>
              <w:tabs>
                <w:tab w:val="left" w:pos="2160"/>
                <w:tab w:val="left" w:pos="2700"/>
                <w:tab w:val="left" w:pos="3420"/>
                <w:tab w:val="left" w:pos="3780"/>
                <w:tab w:val="left" w:pos="5760"/>
                <w:tab w:val="left" w:pos="7212"/>
              </w:tabs>
              <w:spacing w:line="240" w:lineRule="exact"/>
              <w:jc w:val="center"/>
              <w:rPr>
                <w:del w:id="557" w:author="Dee Anne Ross" w:date="2018-08-10T15:02:00Z"/>
                <w:rFonts w:ascii="Calibri" w:hAnsi="Calibri"/>
                <w:sz w:val="18"/>
                <w:szCs w:val="18"/>
              </w:rPr>
            </w:pPr>
            <w:del w:id="558" w:author="Dee Anne Ross" w:date="2018-08-02T15:20:00Z">
              <w:r w:rsidRPr="005959F4" w:rsidDel="001802BB">
                <w:rPr>
                  <w:rFonts w:ascii="Calibri" w:hAnsi="Calibri"/>
                  <w:sz w:val="18"/>
                  <w:szCs w:val="18"/>
                </w:rPr>
                <w:delText xml:space="preserve">Water Heating System </w:delText>
              </w:r>
            </w:del>
            <w:del w:id="559" w:author="Dee Anne Ross" w:date="2018-07-27T15:35:00Z">
              <w:r w:rsidRPr="005959F4" w:rsidDel="00C5113D">
                <w:rPr>
                  <w:rFonts w:ascii="Calibri" w:hAnsi="Calibri"/>
                  <w:sz w:val="18"/>
                  <w:szCs w:val="18"/>
                </w:rPr>
                <w:delText>Type</w:delText>
              </w:r>
            </w:del>
          </w:p>
        </w:tc>
        <w:tc>
          <w:tcPr>
            <w:tcW w:w="783" w:type="dxa"/>
            <w:vAlign w:val="bottom"/>
          </w:tcPr>
          <w:p w14:paraId="308DB353" w14:textId="31C92EBB"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60" w:author="Dee Anne Ross" w:date="2018-08-10T15:02:00Z"/>
                <w:rFonts w:ascii="Calibri" w:hAnsi="Calibri"/>
                <w:sz w:val="18"/>
                <w:szCs w:val="18"/>
              </w:rPr>
            </w:pPr>
            <w:del w:id="561" w:author="Dee Anne Ross" w:date="2018-08-02T15:20:00Z">
              <w:r w:rsidRPr="005959F4" w:rsidDel="001802BB">
                <w:rPr>
                  <w:rFonts w:ascii="Calibri" w:hAnsi="Calibri"/>
                  <w:sz w:val="18"/>
                  <w:szCs w:val="18"/>
                </w:rPr>
                <w:delText>Water Heater Type</w:delText>
              </w:r>
            </w:del>
          </w:p>
        </w:tc>
        <w:tc>
          <w:tcPr>
            <w:tcW w:w="886" w:type="dxa"/>
            <w:vAlign w:val="bottom"/>
          </w:tcPr>
          <w:p w14:paraId="308DB354" w14:textId="0E1279FA" w:rsidR="00CA1A66" w:rsidRPr="005959F4" w:rsidDel="00401A5B" w:rsidRDefault="00CA1A66" w:rsidP="00C5113D">
            <w:pPr>
              <w:keepNext/>
              <w:tabs>
                <w:tab w:val="left" w:pos="2160"/>
                <w:tab w:val="left" w:pos="2700"/>
                <w:tab w:val="left" w:pos="3420"/>
                <w:tab w:val="left" w:pos="3780"/>
                <w:tab w:val="left" w:pos="5760"/>
                <w:tab w:val="left" w:pos="7212"/>
              </w:tabs>
              <w:jc w:val="center"/>
              <w:rPr>
                <w:del w:id="562" w:author="Dee Anne Ross" w:date="2018-08-10T15:02:00Z"/>
                <w:rFonts w:ascii="Calibri" w:hAnsi="Calibri"/>
                <w:sz w:val="18"/>
                <w:szCs w:val="18"/>
              </w:rPr>
            </w:pPr>
            <w:del w:id="563" w:author="Dee Anne Ross" w:date="2018-07-27T15:33:00Z">
              <w:r w:rsidRPr="005959F4" w:rsidDel="00C5113D">
                <w:rPr>
                  <w:rFonts w:ascii="Calibri" w:hAnsi="Calibri"/>
                  <w:sz w:val="18"/>
                  <w:szCs w:val="18"/>
                </w:rPr>
                <w:delText xml:space="preserve"># of Water Heaters in </w:delText>
              </w:r>
              <w:r w:rsidR="002143D8" w:rsidRPr="005959F4" w:rsidDel="00C5113D">
                <w:rPr>
                  <w:rFonts w:ascii="Calibri" w:hAnsi="Calibri"/>
                  <w:sz w:val="18"/>
                  <w:szCs w:val="18"/>
                </w:rPr>
                <w:delText>S</w:delText>
              </w:r>
              <w:r w:rsidRPr="005959F4" w:rsidDel="00C5113D">
                <w:rPr>
                  <w:rFonts w:ascii="Calibri" w:hAnsi="Calibri"/>
                  <w:sz w:val="18"/>
                  <w:szCs w:val="18"/>
                </w:rPr>
                <w:delText>ystem</w:delText>
              </w:r>
            </w:del>
          </w:p>
        </w:tc>
        <w:tc>
          <w:tcPr>
            <w:tcW w:w="798" w:type="dxa"/>
            <w:vAlign w:val="bottom"/>
          </w:tcPr>
          <w:p w14:paraId="308DB355" w14:textId="79C60A85" w:rsidR="00CA1A66" w:rsidRPr="005959F4" w:rsidDel="001802BB" w:rsidRDefault="00CA1A66" w:rsidP="00CA1A66">
            <w:pPr>
              <w:keepNext/>
              <w:tabs>
                <w:tab w:val="left" w:pos="2160"/>
                <w:tab w:val="left" w:pos="2700"/>
                <w:tab w:val="left" w:pos="3420"/>
                <w:tab w:val="left" w:pos="3780"/>
                <w:tab w:val="left" w:pos="5760"/>
                <w:tab w:val="left" w:pos="7212"/>
              </w:tabs>
              <w:spacing w:line="240" w:lineRule="exact"/>
              <w:jc w:val="center"/>
              <w:rPr>
                <w:del w:id="564" w:author="Dee Anne Ross" w:date="2018-08-02T15:20:00Z"/>
                <w:rFonts w:ascii="Calibri" w:hAnsi="Calibri"/>
                <w:sz w:val="18"/>
                <w:szCs w:val="18"/>
              </w:rPr>
            </w:pPr>
            <w:del w:id="565" w:author="Dee Anne Ross" w:date="2018-08-02T15:20:00Z">
              <w:r w:rsidRPr="005959F4" w:rsidDel="001802BB">
                <w:rPr>
                  <w:rFonts w:ascii="Calibri" w:hAnsi="Calibri"/>
                  <w:sz w:val="18"/>
                  <w:szCs w:val="18"/>
                </w:rPr>
                <w:delText xml:space="preserve">Water Heater </w:delText>
              </w:r>
            </w:del>
          </w:p>
          <w:p w14:paraId="308DB356" w14:textId="3D8E80C9" w:rsidR="00CA1A66" w:rsidRPr="005959F4" w:rsidDel="001802BB" w:rsidRDefault="00CA1A66" w:rsidP="00CA1A66">
            <w:pPr>
              <w:keepNext/>
              <w:tabs>
                <w:tab w:val="left" w:pos="2160"/>
                <w:tab w:val="left" w:pos="2700"/>
                <w:tab w:val="left" w:pos="3420"/>
                <w:tab w:val="left" w:pos="3780"/>
                <w:tab w:val="left" w:pos="5760"/>
                <w:tab w:val="left" w:pos="7212"/>
              </w:tabs>
              <w:spacing w:line="240" w:lineRule="exact"/>
              <w:jc w:val="center"/>
              <w:rPr>
                <w:del w:id="566" w:author="Dee Anne Ross" w:date="2018-08-02T15:20:00Z"/>
                <w:rFonts w:ascii="Calibri" w:hAnsi="Calibri"/>
                <w:sz w:val="18"/>
                <w:szCs w:val="18"/>
              </w:rPr>
            </w:pPr>
            <w:del w:id="567" w:author="Dee Anne Ross" w:date="2018-08-02T15:20:00Z">
              <w:r w:rsidRPr="005959F4" w:rsidDel="001802BB">
                <w:rPr>
                  <w:rFonts w:ascii="Calibri" w:hAnsi="Calibri"/>
                  <w:sz w:val="18"/>
                  <w:szCs w:val="18"/>
                </w:rPr>
                <w:delText>Storage</w:delText>
              </w:r>
            </w:del>
          </w:p>
          <w:p w14:paraId="308DB357" w14:textId="75DE2E94" w:rsidR="00CA1A66" w:rsidRPr="005959F4" w:rsidDel="00401A5B" w:rsidRDefault="00CA1A66" w:rsidP="00CA1A66">
            <w:pPr>
              <w:keepNext/>
              <w:tabs>
                <w:tab w:val="left" w:pos="2160"/>
                <w:tab w:val="left" w:pos="2700"/>
                <w:tab w:val="left" w:pos="3420"/>
                <w:tab w:val="left" w:pos="3780"/>
                <w:tab w:val="left" w:pos="5760"/>
                <w:tab w:val="left" w:pos="7212"/>
              </w:tabs>
              <w:jc w:val="center"/>
              <w:rPr>
                <w:del w:id="568" w:author="Dee Anne Ross" w:date="2018-08-10T15:02:00Z"/>
                <w:rFonts w:ascii="Calibri" w:hAnsi="Calibri"/>
                <w:sz w:val="18"/>
                <w:szCs w:val="18"/>
              </w:rPr>
            </w:pPr>
            <w:del w:id="569" w:author="Dee Anne Ross" w:date="2018-08-02T15:20:00Z">
              <w:r w:rsidRPr="005959F4" w:rsidDel="001802BB">
                <w:rPr>
                  <w:rFonts w:ascii="Calibri" w:hAnsi="Calibri"/>
                  <w:sz w:val="18"/>
                  <w:szCs w:val="18"/>
                </w:rPr>
                <w:delText>Volume (gal)</w:delText>
              </w:r>
            </w:del>
          </w:p>
        </w:tc>
        <w:tc>
          <w:tcPr>
            <w:tcW w:w="710" w:type="dxa"/>
            <w:vAlign w:val="bottom"/>
          </w:tcPr>
          <w:p w14:paraId="308DB358" w14:textId="67ADDDE6"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70" w:author="Dee Anne Ross" w:date="2018-08-10T15:02:00Z"/>
                <w:rFonts w:ascii="Calibri" w:hAnsi="Calibri"/>
                <w:sz w:val="18"/>
                <w:szCs w:val="18"/>
              </w:rPr>
            </w:pPr>
            <w:del w:id="571" w:author="Dee Anne Ross" w:date="2018-08-02T15:20:00Z">
              <w:r w:rsidRPr="005959F4" w:rsidDel="001802BB">
                <w:rPr>
                  <w:rFonts w:ascii="Calibri" w:hAnsi="Calibri"/>
                  <w:sz w:val="18"/>
                  <w:szCs w:val="18"/>
                </w:rPr>
                <w:delText>Fuel Type</w:delText>
              </w:r>
            </w:del>
          </w:p>
        </w:tc>
        <w:tc>
          <w:tcPr>
            <w:tcW w:w="798" w:type="dxa"/>
            <w:vAlign w:val="bottom"/>
          </w:tcPr>
          <w:p w14:paraId="308DB359" w14:textId="14269D65" w:rsidR="00CA1A66" w:rsidRPr="005959F4" w:rsidDel="00401A5B" w:rsidRDefault="00CA1A66" w:rsidP="00C5113D">
            <w:pPr>
              <w:keepNext/>
              <w:tabs>
                <w:tab w:val="left" w:pos="2160"/>
                <w:tab w:val="left" w:pos="2700"/>
                <w:tab w:val="left" w:pos="3420"/>
                <w:tab w:val="left" w:pos="3780"/>
                <w:tab w:val="left" w:pos="5760"/>
                <w:tab w:val="left" w:pos="7212"/>
              </w:tabs>
              <w:spacing w:line="240" w:lineRule="exact"/>
              <w:jc w:val="center"/>
              <w:rPr>
                <w:del w:id="572" w:author="Dee Anne Ross" w:date="2018-08-10T15:02:00Z"/>
                <w:rFonts w:ascii="Calibri" w:hAnsi="Calibri"/>
                <w:sz w:val="18"/>
                <w:szCs w:val="18"/>
              </w:rPr>
            </w:pPr>
            <w:del w:id="573" w:author="Dee Anne Ross" w:date="2018-08-02T15:20:00Z">
              <w:r w:rsidRPr="005959F4" w:rsidDel="001802BB">
                <w:rPr>
                  <w:rFonts w:ascii="Calibri" w:hAnsi="Calibri"/>
                  <w:sz w:val="18"/>
                  <w:szCs w:val="18"/>
                </w:rPr>
                <w:delText xml:space="preserve">Rated Input </w:delText>
              </w:r>
            </w:del>
            <w:del w:id="574" w:author="Dee Anne Ross" w:date="2018-07-27T15:32:00Z">
              <w:r w:rsidRPr="005959F4" w:rsidDel="00C5113D">
                <w:rPr>
                  <w:rFonts w:ascii="Calibri" w:hAnsi="Calibri"/>
                  <w:sz w:val="18"/>
                  <w:szCs w:val="18"/>
                </w:rPr>
                <w:delText>T</w:delText>
              </w:r>
              <w:r w:rsidR="00C5113D" w:rsidRPr="005959F4" w:rsidDel="00C5113D">
                <w:rPr>
                  <w:rFonts w:ascii="Calibri" w:hAnsi="Calibri"/>
                  <w:sz w:val="18"/>
                  <w:szCs w:val="18"/>
                </w:rPr>
                <w:delText>y</w:delText>
              </w:r>
              <w:r w:rsidRPr="005959F4" w:rsidDel="00C5113D">
                <w:rPr>
                  <w:rFonts w:ascii="Calibri" w:hAnsi="Calibri"/>
                  <w:sz w:val="18"/>
                  <w:szCs w:val="18"/>
                </w:rPr>
                <w:delText>pe</w:delText>
              </w:r>
            </w:del>
          </w:p>
        </w:tc>
        <w:tc>
          <w:tcPr>
            <w:tcW w:w="710" w:type="dxa"/>
            <w:vAlign w:val="bottom"/>
          </w:tcPr>
          <w:p w14:paraId="308DB35A" w14:textId="2870E131"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75" w:author="Dee Anne Ross" w:date="2018-08-10T15:02:00Z"/>
                <w:rFonts w:ascii="Calibri" w:hAnsi="Calibri"/>
                <w:sz w:val="18"/>
                <w:szCs w:val="18"/>
              </w:rPr>
            </w:pPr>
            <w:del w:id="576" w:author="Dee Anne Ross" w:date="2018-07-27T15:32:00Z">
              <w:r w:rsidRPr="005959F4" w:rsidDel="00C5113D">
                <w:rPr>
                  <w:rFonts w:ascii="Calibri" w:hAnsi="Calibri"/>
                  <w:sz w:val="18"/>
                  <w:szCs w:val="18"/>
                </w:rPr>
                <w:delText>Rated Input Value</w:delText>
              </w:r>
            </w:del>
          </w:p>
        </w:tc>
        <w:tc>
          <w:tcPr>
            <w:tcW w:w="975" w:type="dxa"/>
            <w:vAlign w:val="bottom"/>
          </w:tcPr>
          <w:p w14:paraId="308DB35B" w14:textId="0D7BE2CE"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77" w:author="Dee Anne Ross" w:date="2018-08-10T15:02:00Z"/>
                <w:rFonts w:ascii="Calibri" w:hAnsi="Calibri"/>
                <w:sz w:val="18"/>
                <w:szCs w:val="18"/>
              </w:rPr>
            </w:pPr>
            <w:del w:id="578" w:author="Dee Anne Ross" w:date="2018-08-02T15:20:00Z">
              <w:r w:rsidRPr="005959F4" w:rsidDel="001802BB">
                <w:rPr>
                  <w:rFonts w:ascii="Calibri" w:hAnsi="Calibri"/>
                  <w:sz w:val="18"/>
                  <w:szCs w:val="18"/>
                </w:rPr>
                <w:delText>Heating Efficiency Type</w:delText>
              </w:r>
            </w:del>
          </w:p>
        </w:tc>
        <w:tc>
          <w:tcPr>
            <w:tcW w:w="975" w:type="dxa"/>
            <w:vAlign w:val="bottom"/>
          </w:tcPr>
          <w:p w14:paraId="308DB35C" w14:textId="64B8AFAE"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79" w:author="Dee Anne Ross" w:date="2018-08-10T15:02:00Z"/>
                <w:rFonts w:ascii="Calibri" w:hAnsi="Calibri"/>
                <w:sz w:val="18"/>
                <w:szCs w:val="18"/>
              </w:rPr>
            </w:pPr>
            <w:del w:id="580" w:author="Dee Anne Ross" w:date="2018-08-02T15:20:00Z">
              <w:r w:rsidRPr="005959F4" w:rsidDel="001802BB">
                <w:rPr>
                  <w:rFonts w:ascii="Calibri" w:hAnsi="Calibri"/>
                  <w:sz w:val="18"/>
                  <w:szCs w:val="18"/>
                </w:rPr>
                <w:delText>Heating Efficiency Value</w:delText>
              </w:r>
            </w:del>
          </w:p>
        </w:tc>
        <w:tc>
          <w:tcPr>
            <w:tcW w:w="886" w:type="dxa"/>
            <w:vAlign w:val="bottom"/>
          </w:tcPr>
          <w:p w14:paraId="31275766" w14:textId="07B8C5A9" w:rsidR="002143D8" w:rsidRPr="005959F4" w:rsidDel="00251A1A" w:rsidRDefault="00CA1A66" w:rsidP="00CA1A66">
            <w:pPr>
              <w:keepNext/>
              <w:tabs>
                <w:tab w:val="left" w:pos="2160"/>
                <w:tab w:val="left" w:pos="2700"/>
                <w:tab w:val="left" w:pos="3420"/>
                <w:tab w:val="left" w:pos="3780"/>
                <w:tab w:val="left" w:pos="5760"/>
                <w:tab w:val="left" w:pos="7212"/>
              </w:tabs>
              <w:spacing w:line="240" w:lineRule="exact"/>
              <w:jc w:val="center"/>
              <w:rPr>
                <w:del w:id="581" w:author="Dee Anne Ross" w:date="2018-08-02T15:04:00Z"/>
                <w:rFonts w:ascii="Calibri" w:hAnsi="Calibri"/>
                <w:sz w:val="18"/>
                <w:szCs w:val="18"/>
              </w:rPr>
            </w:pPr>
            <w:del w:id="582" w:author="Dee Anne Ross" w:date="2018-08-02T15:04:00Z">
              <w:r w:rsidRPr="005959F4" w:rsidDel="00251A1A">
                <w:rPr>
                  <w:rFonts w:ascii="Calibri" w:hAnsi="Calibri"/>
                  <w:sz w:val="18"/>
                  <w:szCs w:val="18"/>
                </w:rPr>
                <w:delText xml:space="preserve">Standby Loss </w:delText>
              </w:r>
            </w:del>
          </w:p>
          <w:p w14:paraId="308DB35D" w14:textId="1C38A4EB"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83" w:author="Dee Anne Ross" w:date="2018-08-10T15:02:00Z"/>
                <w:rFonts w:ascii="Calibri" w:hAnsi="Calibri"/>
                <w:sz w:val="18"/>
                <w:szCs w:val="18"/>
              </w:rPr>
            </w:pPr>
            <w:del w:id="584" w:author="Dee Anne Ross" w:date="2018-08-02T15:04:00Z">
              <w:r w:rsidRPr="005959F4" w:rsidDel="00251A1A">
                <w:rPr>
                  <w:rFonts w:ascii="Calibri" w:hAnsi="Calibri"/>
                  <w:sz w:val="18"/>
                  <w:szCs w:val="18"/>
                </w:rPr>
                <w:delText>(%)</w:delText>
              </w:r>
            </w:del>
          </w:p>
        </w:tc>
        <w:tc>
          <w:tcPr>
            <w:tcW w:w="798" w:type="dxa"/>
            <w:vAlign w:val="bottom"/>
          </w:tcPr>
          <w:p w14:paraId="308DB35E" w14:textId="627B8A5F" w:rsidR="00CA1A66" w:rsidRPr="005959F4" w:rsidDel="00C5113D" w:rsidRDefault="00CA1A66" w:rsidP="00CA1A66">
            <w:pPr>
              <w:keepNext/>
              <w:tabs>
                <w:tab w:val="left" w:pos="2160"/>
                <w:tab w:val="left" w:pos="2700"/>
                <w:tab w:val="left" w:pos="3420"/>
                <w:tab w:val="left" w:pos="3780"/>
                <w:tab w:val="left" w:pos="5760"/>
                <w:tab w:val="left" w:pos="7212"/>
              </w:tabs>
              <w:spacing w:line="240" w:lineRule="exact"/>
              <w:jc w:val="center"/>
              <w:rPr>
                <w:del w:id="585" w:author="Dee Anne Ross" w:date="2018-07-27T15:34:00Z"/>
                <w:rFonts w:ascii="Calibri" w:hAnsi="Calibri"/>
                <w:sz w:val="18"/>
                <w:szCs w:val="18"/>
              </w:rPr>
            </w:pPr>
            <w:del w:id="586" w:author="Dee Anne Ross" w:date="2018-07-27T15:34:00Z">
              <w:r w:rsidRPr="005959F4" w:rsidDel="00C5113D">
                <w:rPr>
                  <w:rFonts w:ascii="Calibri" w:hAnsi="Calibri"/>
                  <w:sz w:val="18"/>
                  <w:szCs w:val="18"/>
                </w:rPr>
                <w:delText xml:space="preserve">Exterior Insul. </w:delText>
              </w:r>
            </w:del>
          </w:p>
          <w:p w14:paraId="308DB35F" w14:textId="441B84C4"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87" w:author="Dee Anne Ross" w:date="2018-08-10T15:02:00Z"/>
                <w:rFonts w:ascii="Calibri" w:hAnsi="Calibri"/>
                <w:sz w:val="18"/>
                <w:szCs w:val="18"/>
              </w:rPr>
            </w:pPr>
            <w:del w:id="588" w:author="Dee Anne Ross" w:date="2018-07-27T15:34:00Z">
              <w:r w:rsidRPr="005959F4" w:rsidDel="00C5113D">
                <w:rPr>
                  <w:rFonts w:ascii="Calibri" w:hAnsi="Calibri"/>
                  <w:sz w:val="18"/>
                  <w:szCs w:val="18"/>
                </w:rPr>
                <w:delText>R-Value</w:delText>
              </w:r>
            </w:del>
          </w:p>
        </w:tc>
        <w:tc>
          <w:tcPr>
            <w:tcW w:w="886" w:type="dxa"/>
            <w:vAlign w:val="bottom"/>
          </w:tcPr>
          <w:p w14:paraId="308DB360" w14:textId="6EC13249" w:rsidR="00CA1A66" w:rsidRPr="005959F4" w:rsidDel="00401A5B" w:rsidRDefault="00CA1A66" w:rsidP="00251A1A">
            <w:pPr>
              <w:keepNext/>
              <w:tabs>
                <w:tab w:val="left" w:pos="2160"/>
                <w:tab w:val="left" w:pos="2700"/>
                <w:tab w:val="left" w:pos="3420"/>
                <w:tab w:val="left" w:pos="3780"/>
                <w:tab w:val="left" w:pos="5760"/>
                <w:tab w:val="left" w:pos="7212"/>
              </w:tabs>
              <w:spacing w:line="240" w:lineRule="exact"/>
              <w:jc w:val="center"/>
              <w:rPr>
                <w:del w:id="589" w:author="Dee Anne Ross" w:date="2018-08-10T15:02:00Z"/>
                <w:rFonts w:ascii="Calibri" w:hAnsi="Calibri"/>
                <w:sz w:val="18"/>
                <w:szCs w:val="18"/>
              </w:rPr>
            </w:pPr>
            <w:del w:id="590" w:author="Dee Anne Ross" w:date="2018-08-02T15:04:00Z">
              <w:r w:rsidRPr="005959F4" w:rsidDel="00251A1A">
                <w:rPr>
                  <w:rFonts w:ascii="Calibri" w:hAnsi="Calibri"/>
                  <w:sz w:val="18"/>
                  <w:szCs w:val="18"/>
                </w:rPr>
                <w:delText>Back-Up</w:delText>
              </w:r>
            </w:del>
            <w:del w:id="591" w:author="Dee Anne Ross" w:date="2018-08-02T15:20:00Z">
              <w:r w:rsidRPr="005959F4" w:rsidDel="001802BB">
                <w:rPr>
                  <w:rFonts w:ascii="Calibri" w:hAnsi="Calibri"/>
                  <w:sz w:val="18"/>
                  <w:szCs w:val="18"/>
                </w:rPr>
                <w:delText xml:space="preserve"> Solar </w:delText>
              </w:r>
            </w:del>
            <w:del w:id="592" w:author="Dee Anne Ross" w:date="2018-08-02T15:04:00Z">
              <w:r w:rsidRPr="005959F4" w:rsidDel="00251A1A">
                <w:rPr>
                  <w:rFonts w:ascii="Calibri" w:hAnsi="Calibri"/>
                  <w:sz w:val="18"/>
                  <w:szCs w:val="18"/>
                </w:rPr>
                <w:delText>Savings Fractio</w:delText>
              </w:r>
            </w:del>
            <w:del w:id="593" w:author="Dee Anne Ross" w:date="2018-08-02T15:05:00Z">
              <w:r w:rsidRPr="005959F4" w:rsidDel="00251A1A">
                <w:rPr>
                  <w:rFonts w:ascii="Calibri" w:hAnsi="Calibri"/>
                  <w:sz w:val="18"/>
                  <w:szCs w:val="18"/>
                </w:rPr>
                <w:delText>n</w:delText>
              </w:r>
            </w:del>
          </w:p>
        </w:tc>
        <w:tc>
          <w:tcPr>
            <w:tcW w:w="1239" w:type="dxa"/>
            <w:vAlign w:val="bottom"/>
          </w:tcPr>
          <w:p w14:paraId="308DB361" w14:textId="5342B054" w:rsidR="00CA1A66" w:rsidRPr="005959F4" w:rsidDel="00260460" w:rsidRDefault="00CA1A66" w:rsidP="00CA1A66">
            <w:pPr>
              <w:keepNext/>
              <w:tabs>
                <w:tab w:val="left" w:pos="2160"/>
                <w:tab w:val="left" w:pos="2700"/>
                <w:tab w:val="left" w:pos="3420"/>
                <w:tab w:val="left" w:pos="3780"/>
                <w:tab w:val="left" w:pos="5760"/>
                <w:tab w:val="left" w:pos="7212"/>
              </w:tabs>
              <w:spacing w:line="240" w:lineRule="exact"/>
              <w:jc w:val="center"/>
              <w:rPr>
                <w:del w:id="594" w:author="Dee Anne Ross" w:date="2018-08-02T15:05:00Z"/>
                <w:rFonts w:ascii="Calibri" w:hAnsi="Calibri"/>
                <w:sz w:val="18"/>
                <w:szCs w:val="18"/>
              </w:rPr>
            </w:pPr>
            <w:del w:id="595" w:author="Dee Anne Ross" w:date="2018-08-02T15:05:00Z">
              <w:r w:rsidRPr="005959F4" w:rsidDel="00260460">
                <w:rPr>
                  <w:rFonts w:ascii="Calibri" w:hAnsi="Calibri"/>
                  <w:sz w:val="18"/>
                  <w:szCs w:val="18"/>
                </w:rPr>
                <w:delText xml:space="preserve">Central DHW System </w:delText>
              </w:r>
            </w:del>
          </w:p>
          <w:p w14:paraId="308DB362" w14:textId="04B3079E"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596" w:author="Dee Anne Ross" w:date="2018-08-10T15:02:00Z"/>
                <w:rFonts w:ascii="Calibri" w:hAnsi="Calibri"/>
                <w:sz w:val="18"/>
                <w:szCs w:val="18"/>
              </w:rPr>
            </w:pPr>
            <w:del w:id="597" w:author="Dee Anne Ross" w:date="2018-08-02T15:20:00Z">
              <w:r w:rsidRPr="005959F4" w:rsidDel="001802BB">
                <w:rPr>
                  <w:rFonts w:ascii="Calibri" w:hAnsi="Calibri"/>
                  <w:sz w:val="18"/>
                  <w:szCs w:val="18"/>
                </w:rPr>
                <w:delText>Distribution Type</w:delText>
              </w:r>
            </w:del>
          </w:p>
        </w:tc>
        <w:tc>
          <w:tcPr>
            <w:tcW w:w="1504" w:type="dxa"/>
            <w:vAlign w:val="bottom"/>
          </w:tcPr>
          <w:p w14:paraId="308DB363" w14:textId="0F5BC123" w:rsidR="00CA1A66" w:rsidRPr="005959F4" w:rsidDel="00C5113D" w:rsidRDefault="00CA1A66" w:rsidP="00CA1A66">
            <w:pPr>
              <w:keepNext/>
              <w:tabs>
                <w:tab w:val="left" w:pos="2160"/>
                <w:tab w:val="left" w:pos="2700"/>
                <w:tab w:val="left" w:pos="3420"/>
                <w:tab w:val="left" w:pos="3780"/>
                <w:tab w:val="left" w:pos="5760"/>
                <w:tab w:val="left" w:pos="7212"/>
              </w:tabs>
              <w:spacing w:line="240" w:lineRule="exact"/>
              <w:jc w:val="center"/>
              <w:rPr>
                <w:del w:id="598" w:author="Dee Anne Ross" w:date="2018-07-27T15:35:00Z"/>
                <w:rFonts w:ascii="Calibri" w:hAnsi="Calibri"/>
                <w:sz w:val="18"/>
                <w:szCs w:val="18"/>
              </w:rPr>
            </w:pPr>
            <w:del w:id="599" w:author="Dee Anne Ross" w:date="2018-07-27T15:35:00Z">
              <w:r w:rsidRPr="005959F4" w:rsidDel="00C5113D">
                <w:rPr>
                  <w:rFonts w:ascii="Calibri" w:hAnsi="Calibri"/>
                  <w:sz w:val="18"/>
                  <w:szCs w:val="18"/>
                </w:rPr>
                <w:delText>Dwelling Unit DHW System</w:delText>
              </w:r>
            </w:del>
          </w:p>
          <w:p w14:paraId="308DB364" w14:textId="6337FDDB" w:rsidR="00CA1A66" w:rsidRPr="005959F4" w:rsidDel="00401A5B" w:rsidRDefault="00CA1A66" w:rsidP="00CA1A66">
            <w:pPr>
              <w:keepNext/>
              <w:tabs>
                <w:tab w:val="left" w:pos="2160"/>
                <w:tab w:val="left" w:pos="2700"/>
                <w:tab w:val="left" w:pos="3420"/>
                <w:tab w:val="left" w:pos="3780"/>
                <w:tab w:val="left" w:pos="5760"/>
                <w:tab w:val="left" w:pos="7212"/>
              </w:tabs>
              <w:spacing w:line="240" w:lineRule="exact"/>
              <w:jc w:val="center"/>
              <w:rPr>
                <w:del w:id="600" w:author="Dee Anne Ross" w:date="2018-08-10T15:02:00Z"/>
                <w:rFonts w:ascii="Calibri" w:hAnsi="Calibri"/>
                <w:sz w:val="18"/>
                <w:szCs w:val="18"/>
              </w:rPr>
            </w:pPr>
            <w:del w:id="601" w:author="Dee Anne Ross" w:date="2018-07-27T15:35:00Z">
              <w:r w:rsidRPr="005959F4" w:rsidDel="00C5113D">
                <w:rPr>
                  <w:rFonts w:ascii="Calibri" w:hAnsi="Calibri"/>
                  <w:sz w:val="18"/>
                  <w:szCs w:val="18"/>
                </w:rPr>
                <w:delText>Distribution Type</w:delText>
              </w:r>
            </w:del>
          </w:p>
        </w:tc>
      </w:tr>
      <w:tr w:rsidR="00FC4F83" w:rsidRPr="005959F4" w:rsidDel="00401A5B" w14:paraId="308DB375" w14:textId="38FE8D59" w:rsidTr="001802BB">
        <w:trPr>
          <w:cantSplit/>
          <w:trHeight w:val="246"/>
          <w:del w:id="602" w:author="Dee Anne Ross" w:date="2018-08-10T15:02:00Z"/>
        </w:trPr>
        <w:tc>
          <w:tcPr>
            <w:tcW w:w="1345" w:type="dxa"/>
            <w:vAlign w:val="center"/>
          </w:tcPr>
          <w:p w14:paraId="308DB366" w14:textId="44046582"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03" w:author="Dee Anne Ross" w:date="2018-08-10T15:02:00Z"/>
                <w:rFonts w:ascii="Calibri" w:hAnsi="Calibri"/>
                <w:sz w:val="18"/>
                <w:szCs w:val="18"/>
              </w:rPr>
            </w:pPr>
          </w:p>
        </w:tc>
        <w:tc>
          <w:tcPr>
            <w:tcW w:w="1080" w:type="dxa"/>
            <w:vAlign w:val="center"/>
          </w:tcPr>
          <w:p w14:paraId="308DB367" w14:textId="77B707B6"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04" w:author="Dee Anne Ross" w:date="2018-08-10T15:02:00Z"/>
                <w:rFonts w:ascii="Calibri" w:hAnsi="Calibri"/>
                <w:sz w:val="18"/>
                <w:szCs w:val="18"/>
              </w:rPr>
            </w:pPr>
          </w:p>
        </w:tc>
        <w:tc>
          <w:tcPr>
            <w:tcW w:w="783" w:type="dxa"/>
            <w:vAlign w:val="center"/>
          </w:tcPr>
          <w:p w14:paraId="308DB368" w14:textId="43AFC901"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05" w:author="Dee Anne Ross" w:date="2018-08-10T15:02:00Z"/>
                <w:rFonts w:ascii="Calibri" w:hAnsi="Calibri"/>
                <w:sz w:val="18"/>
                <w:szCs w:val="18"/>
              </w:rPr>
            </w:pPr>
          </w:p>
        </w:tc>
        <w:tc>
          <w:tcPr>
            <w:tcW w:w="886" w:type="dxa"/>
            <w:vAlign w:val="center"/>
          </w:tcPr>
          <w:p w14:paraId="308DB369" w14:textId="49BEF6D1"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06" w:author="Dee Anne Ross" w:date="2018-08-10T15:02:00Z"/>
                <w:rFonts w:ascii="Calibri" w:hAnsi="Calibri"/>
                <w:sz w:val="18"/>
                <w:szCs w:val="18"/>
              </w:rPr>
            </w:pPr>
          </w:p>
        </w:tc>
        <w:tc>
          <w:tcPr>
            <w:tcW w:w="798" w:type="dxa"/>
            <w:vAlign w:val="center"/>
          </w:tcPr>
          <w:p w14:paraId="308DB36A" w14:textId="3E0F8665"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07" w:author="Dee Anne Ross" w:date="2018-08-10T15:02:00Z"/>
                <w:rFonts w:ascii="Calibri" w:hAnsi="Calibri"/>
                <w:sz w:val="18"/>
                <w:szCs w:val="18"/>
              </w:rPr>
            </w:pPr>
          </w:p>
        </w:tc>
        <w:tc>
          <w:tcPr>
            <w:tcW w:w="710" w:type="dxa"/>
            <w:vAlign w:val="center"/>
          </w:tcPr>
          <w:p w14:paraId="308DB36B" w14:textId="74A39BB1"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08" w:author="Dee Anne Ross" w:date="2018-08-10T15:02:00Z"/>
                <w:rFonts w:ascii="Calibri" w:hAnsi="Calibri"/>
                <w:sz w:val="18"/>
                <w:szCs w:val="18"/>
              </w:rPr>
            </w:pPr>
          </w:p>
        </w:tc>
        <w:tc>
          <w:tcPr>
            <w:tcW w:w="798" w:type="dxa"/>
            <w:vAlign w:val="center"/>
          </w:tcPr>
          <w:p w14:paraId="308DB36C" w14:textId="4398CEAF"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09" w:author="Dee Anne Ross" w:date="2018-08-10T15:02:00Z"/>
                <w:rFonts w:ascii="Calibri" w:hAnsi="Calibri"/>
                <w:sz w:val="18"/>
                <w:szCs w:val="18"/>
              </w:rPr>
            </w:pPr>
          </w:p>
        </w:tc>
        <w:tc>
          <w:tcPr>
            <w:tcW w:w="710" w:type="dxa"/>
            <w:vAlign w:val="center"/>
          </w:tcPr>
          <w:p w14:paraId="308DB36D" w14:textId="583DF34D"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10" w:author="Dee Anne Ross" w:date="2018-08-10T15:02:00Z"/>
                <w:rFonts w:ascii="Calibri" w:hAnsi="Calibri"/>
                <w:sz w:val="18"/>
                <w:szCs w:val="18"/>
              </w:rPr>
            </w:pPr>
          </w:p>
        </w:tc>
        <w:tc>
          <w:tcPr>
            <w:tcW w:w="975" w:type="dxa"/>
            <w:vAlign w:val="center"/>
          </w:tcPr>
          <w:p w14:paraId="308DB36E" w14:textId="5BABC81B"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11" w:author="Dee Anne Ross" w:date="2018-08-10T15:02:00Z"/>
                <w:rFonts w:ascii="Calibri" w:hAnsi="Calibri"/>
                <w:sz w:val="18"/>
                <w:szCs w:val="18"/>
              </w:rPr>
            </w:pPr>
          </w:p>
        </w:tc>
        <w:tc>
          <w:tcPr>
            <w:tcW w:w="975" w:type="dxa"/>
            <w:vAlign w:val="center"/>
          </w:tcPr>
          <w:p w14:paraId="308DB36F" w14:textId="6828ACAA"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12" w:author="Dee Anne Ross" w:date="2018-08-10T15:02:00Z"/>
                <w:rFonts w:ascii="Calibri" w:hAnsi="Calibri"/>
                <w:sz w:val="18"/>
                <w:szCs w:val="18"/>
              </w:rPr>
            </w:pPr>
          </w:p>
        </w:tc>
        <w:tc>
          <w:tcPr>
            <w:tcW w:w="886" w:type="dxa"/>
            <w:vAlign w:val="center"/>
          </w:tcPr>
          <w:p w14:paraId="308DB370" w14:textId="7B74F56F"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13" w:author="Dee Anne Ross" w:date="2018-08-10T15:02:00Z"/>
                <w:rFonts w:ascii="Calibri" w:hAnsi="Calibri"/>
                <w:sz w:val="18"/>
                <w:szCs w:val="18"/>
              </w:rPr>
            </w:pPr>
          </w:p>
        </w:tc>
        <w:tc>
          <w:tcPr>
            <w:tcW w:w="798" w:type="dxa"/>
            <w:vAlign w:val="center"/>
          </w:tcPr>
          <w:p w14:paraId="308DB371" w14:textId="50F890F2" w:rsidR="00CA1A66" w:rsidRPr="005959F4" w:rsidDel="00401A5B" w:rsidRDefault="00CA1A66" w:rsidP="00D55C5C">
            <w:pPr>
              <w:keepNext/>
              <w:tabs>
                <w:tab w:val="left" w:pos="2160"/>
                <w:tab w:val="left" w:pos="2700"/>
                <w:tab w:val="left" w:pos="3420"/>
                <w:tab w:val="left" w:pos="3780"/>
                <w:tab w:val="left" w:pos="5760"/>
                <w:tab w:val="left" w:pos="7212"/>
              </w:tabs>
              <w:spacing w:line="240" w:lineRule="exact"/>
              <w:jc w:val="center"/>
              <w:rPr>
                <w:del w:id="614" w:author="Dee Anne Ross" w:date="2018-08-10T15:02:00Z"/>
                <w:rFonts w:ascii="Calibri" w:hAnsi="Calibri"/>
                <w:sz w:val="18"/>
                <w:szCs w:val="18"/>
              </w:rPr>
            </w:pPr>
          </w:p>
        </w:tc>
        <w:tc>
          <w:tcPr>
            <w:tcW w:w="886" w:type="dxa"/>
            <w:vAlign w:val="center"/>
          </w:tcPr>
          <w:p w14:paraId="308DB372" w14:textId="6ADD63DC" w:rsidR="00CA1A66" w:rsidRPr="005959F4" w:rsidDel="00401A5B" w:rsidRDefault="00CA1A66" w:rsidP="00D55C5C">
            <w:pPr>
              <w:keepNext/>
              <w:tabs>
                <w:tab w:val="left" w:pos="2160"/>
                <w:tab w:val="left" w:pos="2700"/>
                <w:tab w:val="left" w:pos="3420"/>
                <w:tab w:val="left" w:pos="3780"/>
                <w:tab w:val="left" w:pos="5760"/>
                <w:tab w:val="left" w:pos="7212"/>
              </w:tabs>
              <w:spacing w:line="240" w:lineRule="exact"/>
              <w:jc w:val="center"/>
              <w:rPr>
                <w:del w:id="615" w:author="Dee Anne Ross" w:date="2018-08-10T15:02:00Z"/>
                <w:rFonts w:ascii="Calibri" w:hAnsi="Calibri"/>
                <w:sz w:val="18"/>
                <w:szCs w:val="18"/>
              </w:rPr>
            </w:pPr>
          </w:p>
        </w:tc>
        <w:tc>
          <w:tcPr>
            <w:tcW w:w="1239" w:type="dxa"/>
            <w:vAlign w:val="center"/>
          </w:tcPr>
          <w:p w14:paraId="308DB373" w14:textId="4A4CE7DB" w:rsidR="00CA1A66" w:rsidRPr="005959F4" w:rsidDel="00401A5B" w:rsidRDefault="00CA1A66" w:rsidP="00D55C5C">
            <w:pPr>
              <w:keepNext/>
              <w:tabs>
                <w:tab w:val="left" w:pos="2160"/>
                <w:tab w:val="left" w:pos="2700"/>
                <w:tab w:val="left" w:pos="3420"/>
                <w:tab w:val="left" w:pos="3780"/>
                <w:tab w:val="left" w:pos="5760"/>
                <w:tab w:val="left" w:pos="7212"/>
              </w:tabs>
              <w:contextualSpacing/>
              <w:jc w:val="center"/>
              <w:rPr>
                <w:del w:id="616" w:author="Dee Anne Ross" w:date="2018-08-10T15:02:00Z"/>
                <w:rFonts w:ascii="Calibri" w:hAnsi="Calibri"/>
                <w:sz w:val="18"/>
                <w:szCs w:val="18"/>
              </w:rPr>
            </w:pPr>
          </w:p>
        </w:tc>
        <w:tc>
          <w:tcPr>
            <w:tcW w:w="1504" w:type="dxa"/>
            <w:vAlign w:val="center"/>
          </w:tcPr>
          <w:p w14:paraId="308DB374" w14:textId="03679CFF" w:rsidR="00CA1A66" w:rsidRPr="005959F4" w:rsidDel="00401A5B" w:rsidRDefault="00CA1A66" w:rsidP="00D55C5C">
            <w:pPr>
              <w:keepNext/>
              <w:tabs>
                <w:tab w:val="left" w:pos="2160"/>
                <w:tab w:val="left" w:pos="2700"/>
                <w:tab w:val="left" w:pos="3420"/>
                <w:tab w:val="left" w:pos="3780"/>
                <w:tab w:val="left" w:pos="5760"/>
                <w:tab w:val="left" w:pos="7212"/>
              </w:tabs>
              <w:contextualSpacing/>
              <w:jc w:val="center"/>
              <w:rPr>
                <w:del w:id="617" w:author="Dee Anne Ross" w:date="2018-08-10T15:02:00Z"/>
                <w:rFonts w:ascii="Calibri" w:hAnsi="Calibri"/>
                <w:sz w:val="18"/>
                <w:szCs w:val="18"/>
              </w:rPr>
            </w:pPr>
          </w:p>
        </w:tc>
      </w:tr>
      <w:tr w:rsidR="00FC4F83" w:rsidRPr="005959F4" w:rsidDel="00401A5B" w14:paraId="308DB385" w14:textId="6756E66A" w:rsidTr="001802BB">
        <w:trPr>
          <w:cantSplit/>
          <w:trHeight w:val="255"/>
          <w:del w:id="618" w:author="Dee Anne Ross" w:date="2018-08-10T15:02:00Z"/>
        </w:trPr>
        <w:tc>
          <w:tcPr>
            <w:tcW w:w="1345" w:type="dxa"/>
            <w:vAlign w:val="center"/>
          </w:tcPr>
          <w:p w14:paraId="308DB376" w14:textId="18815757"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19" w:author="Dee Anne Ross" w:date="2018-08-10T15:02:00Z"/>
                <w:rFonts w:ascii="Calibri" w:hAnsi="Calibri"/>
                <w:sz w:val="18"/>
                <w:szCs w:val="18"/>
              </w:rPr>
            </w:pPr>
          </w:p>
        </w:tc>
        <w:tc>
          <w:tcPr>
            <w:tcW w:w="1080" w:type="dxa"/>
            <w:vAlign w:val="center"/>
          </w:tcPr>
          <w:p w14:paraId="308DB377" w14:textId="35006D70"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0" w:author="Dee Anne Ross" w:date="2018-08-10T15:02:00Z"/>
                <w:rFonts w:ascii="Calibri" w:hAnsi="Calibri"/>
                <w:sz w:val="18"/>
                <w:szCs w:val="18"/>
              </w:rPr>
            </w:pPr>
          </w:p>
        </w:tc>
        <w:tc>
          <w:tcPr>
            <w:tcW w:w="783" w:type="dxa"/>
            <w:vAlign w:val="center"/>
          </w:tcPr>
          <w:p w14:paraId="308DB378" w14:textId="6C732A71"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1" w:author="Dee Anne Ross" w:date="2018-08-10T15:02:00Z"/>
                <w:rFonts w:ascii="Calibri" w:hAnsi="Calibri"/>
                <w:sz w:val="18"/>
                <w:szCs w:val="18"/>
              </w:rPr>
            </w:pPr>
          </w:p>
        </w:tc>
        <w:tc>
          <w:tcPr>
            <w:tcW w:w="886" w:type="dxa"/>
            <w:vAlign w:val="center"/>
          </w:tcPr>
          <w:p w14:paraId="308DB379" w14:textId="19301934"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2" w:author="Dee Anne Ross" w:date="2018-08-10T15:02:00Z"/>
                <w:rFonts w:ascii="Calibri" w:hAnsi="Calibri"/>
                <w:sz w:val="18"/>
                <w:szCs w:val="18"/>
              </w:rPr>
            </w:pPr>
          </w:p>
        </w:tc>
        <w:tc>
          <w:tcPr>
            <w:tcW w:w="798" w:type="dxa"/>
            <w:vAlign w:val="center"/>
          </w:tcPr>
          <w:p w14:paraId="308DB37A" w14:textId="6543A5F2"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3" w:author="Dee Anne Ross" w:date="2018-08-10T15:02:00Z"/>
                <w:rFonts w:ascii="Calibri" w:hAnsi="Calibri"/>
                <w:sz w:val="18"/>
                <w:szCs w:val="18"/>
              </w:rPr>
            </w:pPr>
          </w:p>
        </w:tc>
        <w:tc>
          <w:tcPr>
            <w:tcW w:w="710" w:type="dxa"/>
            <w:vAlign w:val="center"/>
          </w:tcPr>
          <w:p w14:paraId="308DB37B" w14:textId="6F422EBF"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4" w:author="Dee Anne Ross" w:date="2018-08-10T15:02:00Z"/>
                <w:rFonts w:ascii="Calibri" w:hAnsi="Calibri"/>
                <w:sz w:val="18"/>
                <w:szCs w:val="18"/>
              </w:rPr>
            </w:pPr>
          </w:p>
        </w:tc>
        <w:tc>
          <w:tcPr>
            <w:tcW w:w="798" w:type="dxa"/>
            <w:vAlign w:val="center"/>
          </w:tcPr>
          <w:p w14:paraId="308DB37C" w14:textId="59083C90"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5" w:author="Dee Anne Ross" w:date="2018-08-10T15:02:00Z"/>
                <w:rFonts w:ascii="Calibri" w:hAnsi="Calibri"/>
                <w:sz w:val="18"/>
                <w:szCs w:val="18"/>
              </w:rPr>
            </w:pPr>
          </w:p>
        </w:tc>
        <w:tc>
          <w:tcPr>
            <w:tcW w:w="710" w:type="dxa"/>
            <w:vAlign w:val="center"/>
          </w:tcPr>
          <w:p w14:paraId="308DB37D" w14:textId="2C083ECC"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6" w:author="Dee Anne Ross" w:date="2018-08-10T15:02:00Z"/>
                <w:rFonts w:ascii="Calibri" w:hAnsi="Calibri"/>
                <w:sz w:val="18"/>
                <w:szCs w:val="18"/>
              </w:rPr>
            </w:pPr>
          </w:p>
        </w:tc>
        <w:tc>
          <w:tcPr>
            <w:tcW w:w="975" w:type="dxa"/>
            <w:vAlign w:val="center"/>
          </w:tcPr>
          <w:p w14:paraId="308DB37E" w14:textId="535DF3D2"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7" w:author="Dee Anne Ross" w:date="2018-08-10T15:02:00Z"/>
                <w:rFonts w:ascii="Calibri" w:hAnsi="Calibri"/>
                <w:sz w:val="18"/>
                <w:szCs w:val="18"/>
              </w:rPr>
            </w:pPr>
          </w:p>
        </w:tc>
        <w:tc>
          <w:tcPr>
            <w:tcW w:w="975" w:type="dxa"/>
            <w:vAlign w:val="center"/>
          </w:tcPr>
          <w:p w14:paraId="308DB37F" w14:textId="565FA5B7"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8" w:author="Dee Anne Ross" w:date="2018-08-10T15:02:00Z"/>
                <w:rFonts w:ascii="Calibri" w:hAnsi="Calibri"/>
                <w:sz w:val="18"/>
                <w:szCs w:val="18"/>
              </w:rPr>
            </w:pPr>
          </w:p>
        </w:tc>
        <w:tc>
          <w:tcPr>
            <w:tcW w:w="886" w:type="dxa"/>
            <w:vAlign w:val="center"/>
          </w:tcPr>
          <w:p w14:paraId="308DB380" w14:textId="2E6542EF"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29" w:author="Dee Anne Ross" w:date="2018-08-10T15:02:00Z"/>
                <w:rFonts w:ascii="Calibri" w:hAnsi="Calibri"/>
                <w:sz w:val="18"/>
                <w:szCs w:val="18"/>
              </w:rPr>
            </w:pPr>
          </w:p>
        </w:tc>
        <w:tc>
          <w:tcPr>
            <w:tcW w:w="798" w:type="dxa"/>
            <w:vAlign w:val="center"/>
          </w:tcPr>
          <w:p w14:paraId="308DB381" w14:textId="7DC5A269"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30" w:author="Dee Anne Ross" w:date="2018-08-10T15:02:00Z"/>
                <w:rFonts w:ascii="Calibri" w:hAnsi="Calibri"/>
                <w:sz w:val="18"/>
                <w:szCs w:val="18"/>
              </w:rPr>
            </w:pPr>
          </w:p>
        </w:tc>
        <w:tc>
          <w:tcPr>
            <w:tcW w:w="886" w:type="dxa"/>
            <w:vAlign w:val="center"/>
          </w:tcPr>
          <w:p w14:paraId="308DB382" w14:textId="21F4A350"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31" w:author="Dee Anne Ross" w:date="2018-08-10T15:02:00Z"/>
                <w:rFonts w:ascii="Calibri" w:hAnsi="Calibri"/>
                <w:sz w:val="18"/>
                <w:szCs w:val="18"/>
              </w:rPr>
            </w:pPr>
          </w:p>
        </w:tc>
        <w:tc>
          <w:tcPr>
            <w:tcW w:w="1239" w:type="dxa"/>
            <w:vAlign w:val="center"/>
          </w:tcPr>
          <w:p w14:paraId="308DB383" w14:textId="4129EFA1"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32" w:author="Dee Anne Ross" w:date="2018-08-10T15:02:00Z"/>
                <w:rFonts w:ascii="Calibri" w:hAnsi="Calibri"/>
                <w:sz w:val="18"/>
                <w:szCs w:val="18"/>
              </w:rPr>
            </w:pPr>
          </w:p>
        </w:tc>
        <w:tc>
          <w:tcPr>
            <w:tcW w:w="1504" w:type="dxa"/>
            <w:vAlign w:val="center"/>
          </w:tcPr>
          <w:p w14:paraId="308DB384" w14:textId="00DADCD7" w:rsidR="00CA1A66" w:rsidRPr="005959F4" w:rsidDel="00401A5B" w:rsidRDefault="00CA1A66" w:rsidP="00D55C5C">
            <w:pPr>
              <w:keepNext/>
              <w:tabs>
                <w:tab w:val="left" w:pos="2160"/>
                <w:tab w:val="left" w:pos="2700"/>
                <w:tab w:val="left" w:pos="3420"/>
                <w:tab w:val="left" w:pos="3780"/>
                <w:tab w:val="left" w:pos="5760"/>
                <w:tab w:val="left" w:pos="7212"/>
              </w:tabs>
              <w:jc w:val="center"/>
              <w:rPr>
                <w:del w:id="633" w:author="Dee Anne Ross" w:date="2018-08-10T15:02:00Z"/>
                <w:rFonts w:ascii="Calibri" w:hAnsi="Calibri"/>
                <w:sz w:val="18"/>
                <w:szCs w:val="18"/>
              </w:rPr>
            </w:pPr>
          </w:p>
        </w:tc>
      </w:tr>
      <w:tr w:rsidR="00C5113D" w:rsidRPr="005959F4" w:rsidDel="00401A5B" w14:paraId="70D7AE1B" w14:textId="21CDC3AE" w:rsidTr="00C5113D">
        <w:trPr>
          <w:cantSplit/>
          <w:trHeight w:val="255"/>
          <w:del w:id="634" w:author="Dee Anne Ross" w:date="2018-08-10T15:02:00Z"/>
        </w:trPr>
        <w:tc>
          <w:tcPr>
            <w:tcW w:w="14373" w:type="dxa"/>
            <w:gridSpan w:val="15"/>
            <w:vAlign w:val="center"/>
          </w:tcPr>
          <w:p w14:paraId="11BF3EC4" w14:textId="0BD26733" w:rsidR="00EB0CE6" w:rsidRPr="005959F4" w:rsidDel="00401A5B" w:rsidRDefault="00EB0CE6" w:rsidP="00667B3E">
            <w:pPr>
              <w:keepNext/>
              <w:tabs>
                <w:tab w:val="left" w:pos="2160"/>
                <w:tab w:val="left" w:pos="2700"/>
                <w:tab w:val="left" w:pos="3420"/>
                <w:tab w:val="left" w:pos="3780"/>
                <w:tab w:val="left" w:pos="5760"/>
                <w:tab w:val="left" w:pos="7212"/>
              </w:tabs>
              <w:ind w:left="1230" w:hanging="360"/>
              <w:rPr>
                <w:del w:id="635" w:author="Dee Anne Ross" w:date="2018-08-10T15:02:00Z"/>
                <w:rFonts w:ascii="Calibri" w:hAnsi="Calibri"/>
                <w:sz w:val="18"/>
                <w:szCs w:val="18"/>
              </w:rPr>
            </w:pPr>
          </w:p>
        </w:tc>
      </w:tr>
    </w:tbl>
    <w:p w14:paraId="45FEB0E0" w14:textId="6DD8ADDE" w:rsidR="0060326E" w:rsidRPr="005959F4" w:rsidDel="00401A5B" w:rsidRDefault="0060326E">
      <w:pPr>
        <w:rPr>
          <w:del w:id="636" w:author="Dee Anne Ross" w:date="2018-08-10T15:02:00Z"/>
          <w:rFonts w:ascii="Calibri" w:hAnsi="Calibri"/>
          <w:sz w:val="18"/>
          <w:szCs w:val="18"/>
        </w:rPr>
      </w:pPr>
    </w:p>
    <w:tbl>
      <w:tblPr>
        <w:tblStyle w:val="TableGrid"/>
        <w:tblW w:w="0" w:type="auto"/>
        <w:tblLook w:val="04A0" w:firstRow="1" w:lastRow="0" w:firstColumn="1" w:lastColumn="0" w:noHBand="0" w:noVBand="1"/>
      </w:tblPr>
      <w:tblGrid>
        <w:gridCol w:w="1276"/>
        <w:gridCol w:w="1184"/>
        <w:gridCol w:w="1012"/>
        <w:gridCol w:w="1174"/>
        <w:gridCol w:w="940"/>
        <w:gridCol w:w="1240"/>
        <w:gridCol w:w="1299"/>
        <w:gridCol w:w="1447"/>
        <w:gridCol w:w="2258"/>
        <w:gridCol w:w="2560"/>
      </w:tblGrid>
      <w:tr w:rsidR="00D02415" w:rsidRPr="005959F4" w14:paraId="56C5A1A4" w14:textId="77777777" w:rsidTr="00D02415">
        <w:tc>
          <w:tcPr>
            <w:tcW w:w="14390" w:type="dxa"/>
            <w:gridSpan w:val="10"/>
          </w:tcPr>
          <w:p w14:paraId="5AA0C293" w14:textId="6D50826B" w:rsidR="00D02415" w:rsidRPr="005959F4" w:rsidRDefault="00D02415" w:rsidP="00667B3E">
            <w:pPr>
              <w:keepNext/>
              <w:rPr>
                <w:ins w:id="637" w:author="Dee Anne Ross" w:date="2018-08-09T14:28:00Z"/>
                <w:rFonts w:ascii="Calibri" w:eastAsia="Calibri" w:hAnsi="Calibri"/>
                <w:b/>
                <w:sz w:val="18"/>
                <w:szCs w:val="18"/>
              </w:rPr>
            </w:pPr>
            <w:ins w:id="638" w:author="Dee Anne Ross" w:date="2018-08-09T14:28:00Z">
              <w:r w:rsidRPr="005959F4">
                <w:rPr>
                  <w:rFonts w:ascii="Calibri" w:eastAsia="Calibri" w:hAnsi="Calibri"/>
                  <w:b/>
                  <w:sz w:val="18"/>
                  <w:szCs w:val="18"/>
                </w:rPr>
                <w:t xml:space="preserve">M. Water Heating Systems </w:t>
              </w:r>
            </w:ins>
            <w:ins w:id="639" w:author="Dee Anne Ross" w:date="2018-08-09T14:33:00Z">
              <w:r w:rsidRPr="005959F4">
                <w:rPr>
                  <w:rFonts w:ascii="Calibri" w:eastAsia="Calibri" w:hAnsi="Calibri"/>
                  <w:b/>
                  <w:sz w:val="18"/>
                  <w:szCs w:val="18"/>
                </w:rPr>
                <w:t xml:space="preserve">for Individual Dwelling Units </w:t>
              </w:r>
            </w:ins>
            <w:ins w:id="640" w:author="Dee Anne Ross" w:date="2018-08-09T14:28:00Z">
              <w:r w:rsidRPr="005959F4">
                <w:rPr>
                  <w:rFonts w:ascii="Calibri" w:eastAsia="Calibri" w:hAnsi="Calibri"/>
                  <w:sz w:val="18"/>
                  <w:szCs w:val="18"/>
                </w:rPr>
                <w:t>(Section 150.1(c)8)</w:t>
              </w:r>
            </w:ins>
          </w:p>
          <w:p w14:paraId="4279D3F8" w14:textId="645571CB" w:rsidR="00D02415" w:rsidRPr="005959F4" w:rsidRDefault="00D02415">
            <w:pPr>
              <w:rPr>
                <w:rFonts w:ascii="Calibri" w:hAnsi="Calibri"/>
                <w:sz w:val="18"/>
                <w:szCs w:val="18"/>
              </w:rPr>
            </w:pPr>
            <w:ins w:id="641" w:author="Dee Anne Ross" w:date="2018-08-09T14:28:00Z">
              <w:r w:rsidRPr="004358FA">
                <w:rPr>
                  <w:rFonts w:ascii="Calibri" w:eastAsia="Calibri" w:hAnsi="Calibri"/>
                  <w:sz w:val="18"/>
                  <w:szCs w:val="22"/>
                </w:rPr>
                <w:t>List water heaters and boilers for both domestic hot water (DHW) heaters and hydronic space heating</w:t>
              </w:r>
            </w:ins>
            <w:r w:rsidRPr="004358FA">
              <w:rPr>
                <w:rFonts w:ascii="Calibri" w:eastAsia="Calibri" w:hAnsi="Calibri"/>
                <w:sz w:val="18"/>
                <w:szCs w:val="22"/>
              </w:rPr>
              <w:t>.</w:t>
            </w:r>
          </w:p>
        </w:tc>
      </w:tr>
      <w:tr w:rsidR="00D02415" w:rsidRPr="005959F4" w14:paraId="0C2CE8C8" w14:textId="77777777" w:rsidTr="007C6199">
        <w:tc>
          <w:tcPr>
            <w:tcW w:w="1276" w:type="dxa"/>
            <w:vAlign w:val="center"/>
          </w:tcPr>
          <w:p w14:paraId="65E6B9CA" w14:textId="09BEE294" w:rsidR="00D02415" w:rsidRPr="00260460" w:rsidRDefault="00D02415" w:rsidP="00D02415">
            <w:pPr>
              <w:jc w:val="center"/>
              <w:rPr>
                <w:rFonts w:ascii="Calibri" w:hAnsi="Calibri"/>
                <w:sz w:val="18"/>
              </w:rPr>
            </w:pPr>
            <w:ins w:id="642" w:author="Dee Anne Ross" w:date="2018-08-09T14:29:00Z">
              <w:r>
                <w:rPr>
                  <w:rFonts w:ascii="Calibri" w:hAnsi="Calibri"/>
                  <w:sz w:val="18"/>
                </w:rPr>
                <w:t>01</w:t>
              </w:r>
            </w:ins>
          </w:p>
        </w:tc>
        <w:tc>
          <w:tcPr>
            <w:tcW w:w="1184" w:type="dxa"/>
            <w:vAlign w:val="center"/>
          </w:tcPr>
          <w:p w14:paraId="5F725E69" w14:textId="076643E5" w:rsidR="00D02415" w:rsidRPr="00260460" w:rsidRDefault="00D02415" w:rsidP="00D02415">
            <w:pPr>
              <w:jc w:val="center"/>
              <w:rPr>
                <w:rFonts w:ascii="Calibri" w:hAnsi="Calibri"/>
                <w:sz w:val="18"/>
              </w:rPr>
            </w:pPr>
            <w:ins w:id="643" w:author="Dee Anne Ross" w:date="2018-08-09T14:29:00Z">
              <w:r>
                <w:rPr>
                  <w:rFonts w:ascii="Calibri" w:hAnsi="Calibri"/>
                  <w:sz w:val="18"/>
                </w:rPr>
                <w:t>02</w:t>
              </w:r>
            </w:ins>
          </w:p>
        </w:tc>
        <w:tc>
          <w:tcPr>
            <w:tcW w:w="1012" w:type="dxa"/>
            <w:vAlign w:val="center"/>
          </w:tcPr>
          <w:p w14:paraId="419CCECA" w14:textId="18D28BA8" w:rsidR="00D02415" w:rsidRPr="00260460" w:rsidRDefault="00D02415" w:rsidP="00D02415">
            <w:pPr>
              <w:jc w:val="center"/>
              <w:rPr>
                <w:rFonts w:ascii="Calibri" w:hAnsi="Calibri"/>
                <w:sz w:val="18"/>
              </w:rPr>
            </w:pPr>
            <w:ins w:id="644" w:author="Dee Anne Ross" w:date="2018-08-09T14:29:00Z">
              <w:r>
                <w:rPr>
                  <w:rFonts w:ascii="Calibri" w:hAnsi="Calibri"/>
                  <w:sz w:val="18"/>
                </w:rPr>
                <w:t>03</w:t>
              </w:r>
            </w:ins>
          </w:p>
        </w:tc>
        <w:tc>
          <w:tcPr>
            <w:tcW w:w="1174" w:type="dxa"/>
            <w:vAlign w:val="center"/>
          </w:tcPr>
          <w:p w14:paraId="37B603C2" w14:textId="63C8A499" w:rsidR="00D02415" w:rsidRPr="00260460" w:rsidRDefault="00D02415" w:rsidP="00D02415">
            <w:pPr>
              <w:jc w:val="center"/>
              <w:rPr>
                <w:rFonts w:ascii="Calibri" w:hAnsi="Calibri"/>
                <w:sz w:val="18"/>
              </w:rPr>
            </w:pPr>
            <w:ins w:id="645" w:author="Dee Anne Ross" w:date="2018-08-09T14:29:00Z">
              <w:r>
                <w:rPr>
                  <w:rFonts w:ascii="Calibri" w:hAnsi="Calibri"/>
                  <w:sz w:val="18"/>
                </w:rPr>
                <w:t>04</w:t>
              </w:r>
            </w:ins>
          </w:p>
        </w:tc>
        <w:tc>
          <w:tcPr>
            <w:tcW w:w="940" w:type="dxa"/>
            <w:vAlign w:val="center"/>
          </w:tcPr>
          <w:p w14:paraId="5CBB044A" w14:textId="1CD912AB" w:rsidR="00D02415" w:rsidRPr="00260460" w:rsidRDefault="00D02415" w:rsidP="00D02415">
            <w:pPr>
              <w:jc w:val="center"/>
              <w:rPr>
                <w:rFonts w:ascii="Calibri" w:hAnsi="Calibri"/>
                <w:sz w:val="18"/>
              </w:rPr>
            </w:pPr>
            <w:ins w:id="646" w:author="Dee Anne Ross" w:date="2018-08-09T14:29:00Z">
              <w:r>
                <w:rPr>
                  <w:rFonts w:ascii="Calibri" w:hAnsi="Calibri"/>
                  <w:sz w:val="18"/>
                </w:rPr>
                <w:t>05</w:t>
              </w:r>
            </w:ins>
          </w:p>
        </w:tc>
        <w:tc>
          <w:tcPr>
            <w:tcW w:w="1240" w:type="dxa"/>
            <w:vAlign w:val="center"/>
          </w:tcPr>
          <w:p w14:paraId="0DA06A6B" w14:textId="5099042A" w:rsidR="00D02415" w:rsidRPr="00260460" w:rsidRDefault="00D02415" w:rsidP="00D02415">
            <w:pPr>
              <w:jc w:val="center"/>
              <w:rPr>
                <w:rFonts w:ascii="Calibri" w:hAnsi="Calibri"/>
                <w:sz w:val="18"/>
              </w:rPr>
            </w:pPr>
            <w:ins w:id="647" w:author="Dee Anne Ross" w:date="2018-08-09T14:29:00Z">
              <w:r>
                <w:rPr>
                  <w:rFonts w:ascii="Calibri" w:hAnsi="Calibri"/>
                  <w:sz w:val="18"/>
                </w:rPr>
                <w:t>06</w:t>
              </w:r>
            </w:ins>
          </w:p>
        </w:tc>
        <w:tc>
          <w:tcPr>
            <w:tcW w:w="1299" w:type="dxa"/>
            <w:vAlign w:val="center"/>
          </w:tcPr>
          <w:p w14:paraId="5E1F550C" w14:textId="4436930A" w:rsidR="00D02415" w:rsidRPr="00260460" w:rsidRDefault="00D02415" w:rsidP="00D02415">
            <w:pPr>
              <w:jc w:val="center"/>
              <w:rPr>
                <w:rFonts w:ascii="Calibri" w:hAnsi="Calibri"/>
                <w:sz w:val="18"/>
              </w:rPr>
            </w:pPr>
            <w:ins w:id="648" w:author="Dee Anne Ross" w:date="2018-08-09T14:29:00Z">
              <w:r>
                <w:rPr>
                  <w:rFonts w:ascii="Calibri" w:hAnsi="Calibri"/>
                  <w:sz w:val="18"/>
                </w:rPr>
                <w:t>07</w:t>
              </w:r>
            </w:ins>
          </w:p>
        </w:tc>
        <w:tc>
          <w:tcPr>
            <w:tcW w:w="1447" w:type="dxa"/>
            <w:vAlign w:val="center"/>
          </w:tcPr>
          <w:p w14:paraId="3B16D78C" w14:textId="733AEF9C" w:rsidR="00D02415" w:rsidRPr="00260460" w:rsidRDefault="00D02415" w:rsidP="00D02415">
            <w:pPr>
              <w:jc w:val="center"/>
              <w:rPr>
                <w:rFonts w:ascii="Calibri" w:hAnsi="Calibri"/>
                <w:sz w:val="18"/>
              </w:rPr>
            </w:pPr>
            <w:ins w:id="649" w:author="Dee Anne Ross" w:date="2018-08-09T14:29:00Z">
              <w:r>
                <w:rPr>
                  <w:rFonts w:ascii="Calibri" w:hAnsi="Calibri"/>
                  <w:sz w:val="18"/>
                </w:rPr>
                <w:t>0</w:t>
              </w:r>
            </w:ins>
            <w:ins w:id="650" w:author="Smith, Alexis@Energy" w:date="2018-10-24T13:55:00Z">
              <w:r>
                <w:rPr>
                  <w:rFonts w:ascii="Calibri" w:hAnsi="Calibri"/>
                  <w:sz w:val="18"/>
                </w:rPr>
                <w:t>8</w:t>
              </w:r>
            </w:ins>
          </w:p>
        </w:tc>
        <w:tc>
          <w:tcPr>
            <w:tcW w:w="2258" w:type="dxa"/>
            <w:vAlign w:val="center"/>
          </w:tcPr>
          <w:p w14:paraId="48921162" w14:textId="23373EEE" w:rsidR="00D02415" w:rsidRDefault="00D02415" w:rsidP="00D02415">
            <w:pPr>
              <w:jc w:val="center"/>
              <w:rPr>
                <w:rFonts w:ascii="Calibri" w:hAnsi="Calibri"/>
                <w:sz w:val="18"/>
              </w:rPr>
            </w:pPr>
            <w:ins w:id="651" w:author="Smith, Alexis@Energy" w:date="2018-10-24T13:56:00Z">
              <w:r>
                <w:rPr>
                  <w:rFonts w:ascii="Calibri" w:hAnsi="Calibri"/>
                  <w:sz w:val="18"/>
                </w:rPr>
                <w:t>09</w:t>
              </w:r>
            </w:ins>
          </w:p>
        </w:tc>
        <w:tc>
          <w:tcPr>
            <w:tcW w:w="2560" w:type="dxa"/>
            <w:vAlign w:val="center"/>
          </w:tcPr>
          <w:p w14:paraId="14228AA0" w14:textId="03114509" w:rsidR="00D02415" w:rsidRPr="00260460" w:rsidRDefault="00D02415" w:rsidP="00D02415">
            <w:pPr>
              <w:jc w:val="center"/>
              <w:rPr>
                <w:rFonts w:ascii="Calibri" w:hAnsi="Calibri"/>
                <w:sz w:val="18"/>
              </w:rPr>
            </w:pPr>
            <w:ins w:id="652" w:author="Dee Anne Ross" w:date="2018-08-09T14:30:00Z">
              <w:r>
                <w:rPr>
                  <w:rFonts w:ascii="Calibri" w:hAnsi="Calibri"/>
                  <w:sz w:val="18"/>
                </w:rPr>
                <w:t>10</w:t>
              </w:r>
            </w:ins>
          </w:p>
        </w:tc>
      </w:tr>
      <w:tr w:rsidR="00D02415" w:rsidRPr="005959F4" w14:paraId="3E2A1FCD" w14:textId="77777777" w:rsidTr="007C6199">
        <w:tc>
          <w:tcPr>
            <w:tcW w:w="1276" w:type="dxa"/>
            <w:vAlign w:val="bottom"/>
          </w:tcPr>
          <w:p w14:paraId="31EAED2A" w14:textId="03EE169E" w:rsidR="00D02415" w:rsidRPr="005959F4" w:rsidRDefault="00D02415" w:rsidP="00D02415">
            <w:pPr>
              <w:jc w:val="center"/>
              <w:rPr>
                <w:rFonts w:ascii="Calibri" w:hAnsi="Calibri"/>
                <w:sz w:val="18"/>
                <w:szCs w:val="18"/>
              </w:rPr>
            </w:pPr>
            <w:ins w:id="653" w:author="Dee Anne Ross" w:date="2018-08-02T15:08:00Z">
              <w:r w:rsidRPr="005959F4">
                <w:rPr>
                  <w:rFonts w:ascii="Calibri" w:hAnsi="Calibri"/>
                  <w:sz w:val="18"/>
                  <w:szCs w:val="18"/>
                </w:rPr>
                <w:t>System ID or Name</w:t>
              </w:r>
            </w:ins>
          </w:p>
        </w:tc>
        <w:tc>
          <w:tcPr>
            <w:tcW w:w="1184" w:type="dxa"/>
            <w:vAlign w:val="bottom"/>
          </w:tcPr>
          <w:p w14:paraId="1C993A0E" w14:textId="38A5BBA7" w:rsidR="00D02415" w:rsidRPr="005959F4" w:rsidRDefault="00D02415" w:rsidP="00D02415">
            <w:pPr>
              <w:jc w:val="center"/>
              <w:rPr>
                <w:rFonts w:ascii="Calibri" w:hAnsi="Calibri"/>
                <w:sz w:val="18"/>
                <w:szCs w:val="18"/>
              </w:rPr>
            </w:pPr>
            <w:ins w:id="654" w:author="Dee Anne Ross" w:date="2018-08-02T15:08:00Z">
              <w:r w:rsidRPr="005959F4">
                <w:rPr>
                  <w:rFonts w:ascii="Calibri" w:hAnsi="Calibri"/>
                  <w:sz w:val="18"/>
                  <w:szCs w:val="18"/>
                </w:rPr>
                <w:t>System Option</w:t>
              </w:r>
            </w:ins>
            <w:ins w:id="655" w:author="Dee Anne Ross" w:date="2018-08-09T14:31:00Z">
              <w:r w:rsidRPr="005959F4">
                <w:rPr>
                  <w:rFonts w:ascii="Calibri" w:hAnsi="Calibri"/>
                  <w:sz w:val="18"/>
                  <w:szCs w:val="18"/>
                </w:rPr>
                <w:t xml:space="preserve"> (from §150.1(c)8</w:t>
              </w:r>
            </w:ins>
            <w:ins w:id="656" w:author="Dee Anne Ross" w:date="2018-08-09T14:32:00Z">
              <w:r w:rsidRPr="005959F4">
                <w:rPr>
                  <w:rFonts w:ascii="Calibri" w:hAnsi="Calibri"/>
                  <w:sz w:val="18"/>
                  <w:szCs w:val="18"/>
                </w:rPr>
                <w:t>)</w:t>
              </w:r>
            </w:ins>
          </w:p>
        </w:tc>
        <w:tc>
          <w:tcPr>
            <w:tcW w:w="1012" w:type="dxa"/>
            <w:vAlign w:val="bottom"/>
          </w:tcPr>
          <w:p w14:paraId="3D54DDBD" w14:textId="3EFB2EAC" w:rsidR="00D02415" w:rsidRPr="005959F4" w:rsidRDefault="00D02415" w:rsidP="00D02415">
            <w:pPr>
              <w:jc w:val="center"/>
              <w:rPr>
                <w:rFonts w:ascii="Calibri" w:hAnsi="Calibri"/>
                <w:sz w:val="18"/>
                <w:szCs w:val="18"/>
              </w:rPr>
            </w:pPr>
            <w:ins w:id="657" w:author="Dee Anne Ross" w:date="2018-08-02T15:09:00Z">
              <w:r w:rsidRPr="005959F4">
                <w:rPr>
                  <w:rFonts w:ascii="Calibri" w:hAnsi="Calibri"/>
                  <w:sz w:val="18"/>
                  <w:szCs w:val="18"/>
                </w:rPr>
                <w:t>Water Heater Type</w:t>
              </w:r>
            </w:ins>
          </w:p>
        </w:tc>
        <w:tc>
          <w:tcPr>
            <w:tcW w:w="1174" w:type="dxa"/>
            <w:vAlign w:val="bottom"/>
          </w:tcPr>
          <w:p w14:paraId="7BCB6D67" w14:textId="78464A1E" w:rsidR="00D02415" w:rsidRPr="005959F4" w:rsidRDefault="00D02415" w:rsidP="00D02415">
            <w:pPr>
              <w:jc w:val="center"/>
              <w:rPr>
                <w:rFonts w:ascii="Calibri" w:hAnsi="Calibri"/>
                <w:sz w:val="18"/>
                <w:szCs w:val="18"/>
              </w:rPr>
            </w:pPr>
            <w:ins w:id="658" w:author="Dee Anne Ross" w:date="2018-08-02T15:09:00Z">
              <w:r w:rsidRPr="005959F4">
                <w:rPr>
                  <w:rFonts w:ascii="Calibri" w:hAnsi="Calibri"/>
                  <w:sz w:val="18"/>
                  <w:szCs w:val="18"/>
                </w:rPr>
                <w:t>Volume</w:t>
              </w:r>
            </w:ins>
          </w:p>
        </w:tc>
        <w:tc>
          <w:tcPr>
            <w:tcW w:w="940" w:type="dxa"/>
            <w:vAlign w:val="bottom"/>
          </w:tcPr>
          <w:p w14:paraId="46310F24" w14:textId="1EB3A07A" w:rsidR="00D02415" w:rsidRPr="005959F4" w:rsidRDefault="00D02415" w:rsidP="00D02415">
            <w:pPr>
              <w:jc w:val="center"/>
              <w:rPr>
                <w:rFonts w:ascii="Calibri" w:hAnsi="Calibri"/>
                <w:sz w:val="18"/>
                <w:szCs w:val="18"/>
              </w:rPr>
            </w:pPr>
            <w:ins w:id="659" w:author="Dee Anne Ross" w:date="2018-08-02T15:09:00Z">
              <w:r w:rsidRPr="005959F4">
                <w:rPr>
                  <w:rFonts w:ascii="Calibri" w:hAnsi="Calibri"/>
                  <w:sz w:val="18"/>
                  <w:szCs w:val="18"/>
                </w:rPr>
                <w:t>Fuel Type</w:t>
              </w:r>
            </w:ins>
          </w:p>
        </w:tc>
        <w:tc>
          <w:tcPr>
            <w:tcW w:w="1240" w:type="dxa"/>
            <w:vAlign w:val="bottom"/>
          </w:tcPr>
          <w:p w14:paraId="631EA255" w14:textId="3B61296C" w:rsidR="00D02415" w:rsidRPr="005959F4" w:rsidRDefault="00D02415" w:rsidP="00D02415">
            <w:pPr>
              <w:jc w:val="center"/>
              <w:rPr>
                <w:rFonts w:ascii="Calibri" w:hAnsi="Calibri"/>
                <w:sz w:val="18"/>
                <w:szCs w:val="18"/>
              </w:rPr>
            </w:pPr>
            <w:ins w:id="660" w:author="Dee Anne Ross" w:date="2018-08-22T15:23:00Z">
              <w:r w:rsidRPr="005959F4">
                <w:rPr>
                  <w:rFonts w:ascii="Calibri" w:hAnsi="Calibri"/>
                  <w:sz w:val="18"/>
                  <w:szCs w:val="18"/>
                </w:rPr>
                <w:t># of Water heaters in System</w:t>
              </w:r>
            </w:ins>
          </w:p>
        </w:tc>
        <w:tc>
          <w:tcPr>
            <w:tcW w:w="1299" w:type="dxa"/>
            <w:vAlign w:val="bottom"/>
          </w:tcPr>
          <w:p w14:paraId="294670F2" w14:textId="1253830F" w:rsidR="00D02415" w:rsidRPr="005959F4" w:rsidRDefault="00D02415" w:rsidP="00D02415">
            <w:pPr>
              <w:jc w:val="center"/>
              <w:rPr>
                <w:rFonts w:ascii="Calibri" w:hAnsi="Calibri"/>
                <w:sz w:val="18"/>
                <w:szCs w:val="18"/>
              </w:rPr>
            </w:pPr>
            <w:ins w:id="661" w:author="Dee Anne Ross" w:date="2018-08-22T15:23:00Z">
              <w:r w:rsidRPr="005959F4">
                <w:rPr>
                  <w:rFonts w:ascii="Calibri" w:hAnsi="Calibri"/>
                  <w:sz w:val="18"/>
                  <w:szCs w:val="18"/>
                </w:rPr>
                <w:t>Rated Input (Range)</w:t>
              </w:r>
            </w:ins>
          </w:p>
        </w:tc>
        <w:tc>
          <w:tcPr>
            <w:tcW w:w="1447" w:type="dxa"/>
            <w:vAlign w:val="bottom"/>
          </w:tcPr>
          <w:p w14:paraId="2825E598" w14:textId="62132A2A" w:rsidR="00D02415" w:rsidRPr="005959F4" w:rsidRDefault="00D02415" w:rsidP="00D02415">
            <w:pPr>
              <w:jc w:val="center"/>
              <w:rPr>
                <w:rFonts w:ascii="Calibri" w:hAnsi="Calibri"/>
                <w:sz w:val="18"/>
                <w:szCs w:val="18"/>
              </w:rPr>
            </w:pPr>
            <w:ins w:id="662" w:author="Smith, Alexis@Energy" w:date="2018-10-23T08:02:00Z">
              <w:r>
                <w:rPr>
                  <w:rFonts w:ascii="Calibri" w:hAnsi="Calibri"/>
                  <w:sz w:val="18"/>
                  <w:szCs w:val="18"/>
                </w:rPr>
                <w:t>Additional PV</w:t>
              </w:r>
            </w:ins>
            <w:ins w:id="663" w:author="Dee Anne Ross" w:date="2018-08-22T15:22:00Z">
              <w:r w:rsidRPr="005959F4">
                <w:rPr>
                  <w:rFonts w:ascii="Calibri" w:hAnsi="Calibri"/>
                  <w:sz w:val="18"/>
                  <w:szCs w:val="18"/>
                </w:rPr>
                <w:t xml:space="preserve"> Capacity</w:t>
              </w:r>
            </w:ins>
          </w:p>
        </w:tc>
        <w:tc>
          <w:tcPr>
            <w:tcW w:w="2258" w:type="dxa"/>
            <w:vAlign w:val="bottom"/>
          </w:tcPr>
          <w:p w14:paraId="09A2C1E3" w14:textId="1975E6C9" w:rsidR="00D02415" w:rsidRPr="005959F4" w:rsidRDefault="00D02415" w:rsidP="00D02415">
            <w:pPr>
              <w:jc w:val="center"/>
              <w:rPr>
                <w:rFonts w:ascii="Calibri" w:hAnsi="Calibri"/>
                <w:sz w:val="18"/>
                <w:szCs w:val="18"/>
              </w:rPr>
            </w:pPr>
            <w:ins w:id="664" w:author="Smith, Alexis@Energy" w:date="2018-10-24T13:56:00Z">
              <w:r w:rsidRPr="00EE28C9">
                <w:rPr>
                  <w:rFonts w:ascii="Calibri" w:hAnsi="Calibri"/>
                  <w:sz w:val="18"/>
                  <w:szCs w:val="18"/>
                </w:rPr>
                <w:t>Tank Location</w:t>
              </w:r>
            </w:ins>
          </w:p>
        </w:tc>
        <w:tc>
          <w:tcPr>
            <w:tcW w:w="2560" w:type="dxa"/>
            <w:vAlign w:val="bottom"/>
          </w:tcPr>
          <w:p w14:paraId="3B762304" w14:textId="26B1AF67" w:rsidR="00D02415" w:rsidRPr="005959F4" w:rsidRDefault="00D02415" w:rsidP="00D02415">
            <w:pPr>
              <w:jc w:val="center"/>
              <w:rPr>
                <w:rFonts w:ascii="Calibri" w:hAnsi="Calibri"/>
                <w:sz w:val="18"/>
                <w:szCs w:val="18"/>
              </w:rPr>
            </w:pPr>
            <w:ins w:id="665" w:author="Dee Anne Ross" w:date="2018-08-02T15:13:00Z">
              <w:r w:rsidRPr="005959F4">
                <w:rPr>
                  <w:rFonts w:ascii="Calibri" w:hAnsi="Calibri"/>
                  <w:sz w:val="18"/>
                  <w:szCs w:val="18"/>
                </w:rPr>
                <w:t>Dist</w:t>
              </w:r>
            </w:ins>
            <w:ins w:id="666" w:author="Dee Anne Ross" w:date="2018-08-02T15:10:00Z">
              <w:r w:rsidRPr="005959F4">
                <w:rPr>
                  <w:rFonts w:ascii="Calibri" w:hAnsi="Calibri"/>
                  <w:sz w:val="18"/>
                  <w:szCs w:val="18"/>
                </w:rPr>
                <w:t>r</w:t>
              </w:r>
            </w:ins>
            <w:ins w:id="667" w:author="Dee Anne Ross" w:date="2018-08-02T15:13:00Z">
              <w:r w:rsidRPr="005959F4">
                <w:rPr>
                  <w:rFonts w:ascii="Calibri" w:hAnsi="Calibri"/>
                  <w:sz w:val="18"/>
                  <w:szCs w:val="18"/>
                </w:rPr>
                <w:t>ibution Type</w:t>
              </w:r>
            </w:ins>
          </w:p>
        </w:tc>
      </w:tr>
      <w:tr w:rsidR="00D02415" w:rsidRPr="005959F4" w14:paraId="301C9140" w14:textId="77777777" w:rsidTr="007C6199">
        <w:tc>
          <w:tcPr>
            <w:tcW w:w="1276" w:type="dxa"/>
          </w:tcPr>
          <w:p w14:paraId="7112E305" w14:textId="77777777" w:rsidR="00D02415" w:rsidRPr="005959F4" w:rsidRDefault="00D02415" w:rsidP="00D02415">
            <w:pPr>
              <w:rPr>
                <w:rFonts w:ascii="Calibri" w:hAnsi="Calibri"/>
                <w:sz w:val="18"/>
                <w:szCs w:val="18"/>
              </w:rPr>
            </w:pPr>
          </w:p>
        </w:tc>
        <w:tc>
          <w:tcPr>
            <w:tcW w:w="1184" w:type="dxa"/>
          </w:tcPr>
          <w:p w14:paraId="7C9C3810" w14:textId="77777777" w:rsidR="00D02415" w:rsidRPr="005959F4" w:rsidRDefault="00D02415" w:rsidP="00D02415">
            <w:pPr>
              <w:rPr>
                <w:rFonts w:ascii="Calibri" w:hAnsi="Calibri"/>
                <w:sz w:val="18"/>
                <w:szCs w:val="18"/>
              </w:rPr>
            </w:pPr>
          </w:p>
        </w:tc>
        <w:tc>
          <w:tcPr>
            <w:tcW w:w="1012" w:type="dxa"/>
          </w:tcPr>
          <w:p w14:paraId="101FCAC2" w14:textId="77777777" w:rsidR="00D02415" w:rsidRPr="005959F4" w:rsidRDefault="00D02415" w:rsidP="00D02415">
            <w:pPr>
              <w:rPr>
                <w:rFonts w:ascii="Calibri" w:hAnsi="Calibri"/>
                <w:sz w:val="18"/>
                <w:szCs w:val="18"/>
              </w:rPr>
            </w:pPr>
          </w:p>
        </w:tc>
        <w:tc>
          <w:tcPr>
            <w:tcW w:w="1174" w:type="dxa"/>
          </w:tcPr>
          <w:p w14:paraId="2EB21B37" w14:textId="77777777" w:rsidR="00D02415" w:rsidRPr="005959F4" w:rsidRDefault="00D02415" w:rsidP="00D02415">
            <w:pPr>
              <w:rPr>
                <w:rFonts w:ascii="Calibri" w:hAnsi="Calibri"/>
                <w:sz w:val="18"/>
                <w:szCs w:val="18"/>
              </w:rPr>
            </w:pPr>
          </w:p>
        </w:tc>
        <w:tc>
          <w:tcPr>
            <w:tcW w:w="940" w:type="dxa"/>
          </w:tcPr>
          <w:p w14:paraId="01CAE34D" w14:textId="77777777" w:rsidR="00D02415" w:rsidRPr="005959F4" w:rsidRDefault="00D02415" w:rsidP="00D02415">
            <w:pPr>
              <w:rPr>
                <w:rFonts w:ascii="Calibri" w:hAnsi="Calibri"/>
                <w:sz w:val="18"/>
                <w:szCs w:val="18"/>
              </w:rPr>
            </w:pPr>
          </w:p>
        </w:tc>
        <w:tc>
          <w:tcPr>
            <w:tcW w:w="1240" w:type="dxa"/>
          </w:tcPr>
          <w:p w14:paraId="5F7EBE0A" w14:textId="77777777" w:rsidR="00D02415" w:rsidRPr="005959F4" w:rsidRDefault="00D02415" w:rsidP="00D02415">
            <w:pPr>
              <w:rPr>
                <w:rFonts w:ascii="Calibri" w:hAnsi="Calibri"/>
                <w:sz w:val="18"/>
                <w:szCs w:val="18"/>
              </w:rPr>
            </w:pPr>
          </w:p>
        </w:tc>
        <w:tc>
          <w:tcPr>
            <w:tcW w:w="1299" w:type="dxa"/>
          </w:tcPr>
          <w:p w14:paraId="1C4D60E6" w14:textId="77777777" w:rsidR="00D02415" w:rsidRPr="005959F4" w:rsidRDefault="00D02415" w:rsidP="00D02415">
            <w:pPr>
              <w:rPr>
                <w:rFonts w:ascii="Calibri" w:hAnsi="Calibri"/>
                <w:sz w:val="18"/>
                <w:szCs w:val="18"/>
              </w:rPr>
            </w:pPr>
          </w:p>
        </w:tc>
        <w:tc>
          <w:tcPr>
            <w:tcW w:w="1447" w:type="dxa"/>
          </w:tcPr>
          <w:p w14:paraId="1B735E3A" w14:textId="77777777" w:rsidR="00D02415" w:rsidRPr="005959F4" w:rsidRDefault="00D02415" w:rsidP="00D02415">
            <w:pPr>
              <w:rPr>
                <w:rFonts w:ascii="Calibri" w:hAnsi="Calibri"/>
                <w:sz w:val="18"/>
                <w:szCs w:val="18"/>
              </w:rPr>
            </w:pPr>
          </w:p>
        </w:tc>
        <w:tc>
          <w:tcPr>
            <w:tcW w:w="2258" w:type="dxa"/>
          </w:tcPr>
          <w:p w14:paraId="21BC9D2F" w14:textId="3844E9BD" w:rsidR="00D02415" w:rsidRPr="005959F4" w:rsidRDefault="00D02415" w:rsidP="00D02415">
            <w:pPr>
              <w:rPr>
                <w:rFonts w:ascii="Calibri" w:hAnsi="Calibri"/>
                <w:sz w:val="18"/>
                <w:szCs w:val="18"/>
              </w:rPr>
            </w:pPr>
          </w:p>
        </w:tc>
        <w:tc>
          <w:tcPr>
            <w:tcW w:w="2560" w:type="dxa"/>
          </w:tcPr>
          <w:p w14:paraId="79042C18" w14:textId="43F4CF2C" w:rsidR="00D02415" w:rsidRPr="005959F4" w:rsidRDefault="00D02415" w:rsidP="00D02415">
            <w:pPr>
              <w:rPr>
                <w:rFonts w:ascii="Calibri" w:hAnsi="Calibri"/>
                <w:sz w:val="18"/>
                <w:szCs w:val="18"/>
              </w:rPr>
            </w:pPr>
          </w:p>
        </w:tc>
      </w:tr>
      <w:tr w:rsidR="00D02415" w:rsidRPr="005959F4" w14:paraId="20BBF349" w14:textId="77777777" w:rsidTr="007C6199">
        <w:tc>
          <w:tcPr>
            <w:tcW w:w="1276" w:type="dxa"/>
          </w:tcPr>
          <w:p w14:paraId="52FD19E4" w14:textId="77777777" w:rsidR="00D02415" w:rsidRPr="005959F4" w:rsidRDefault="00D02415" w:rsidP="00D02415">
            <w:pPr>
              <w:rPr>
                <w:rFonts w:ascii="Calibri" w:hAnsi="Calibri"/>
                <w:sz w:val="18"/>
                <w:szCs w:val="18"/>
              </w:rPr>
            </w:pPr>
          </w:p>
        </w:tc>
        <w:tc>
          <w:tcPr>
            <w:tcW w:w="1184" w:type="dxa"/>
          </w:tcPr>
          <w:p w14:paraId="52D73145" w14:textId="77777777" w:rsidR="00D02415" w:rsidRPr="005959F4" w:rsidRDefault="00D02415" w:rsidP="00D02415">
            <w:pPr>
              <w:rPr>
                <w:rFonts w:ascii="Calibri" w:hAnsi="Calibri"/>
                <w:sz w:val="18"/>
                <w:szCs w:val="18"/>
              </w:rPr>
            </w:pPr>
          </w:p>
        </w:tc>
        <w:tc>
          <w:tcPr>
            <w:tcW w:w="1012" w:type="dxa"/>
          </w:tcPr>
          <w:p w14:paraId="2489FE0F" w14:textId="77777777" w:rsidR="00D02415" w:rsidRPr="005959F4" w:rsidRDefault="00D02415" w:rsidP="00D02415">
            <w:pPr>
              <w:rPr>
                <w:rFonts w:ascii="Calibri" w:hAnsi="Calibri"/>
                <w:sz w:val="18"/>
                <w:szCs w:val="18"/>
              </w:rPr>
            </w:pPr>
          </w:p>
        </w:tc>
        <w:tc>
          <w:tcPr>
            <w:tcW w:w="1174" w:type="dxa"/>
          </w:tcPr>
          <w:p w14:paraId="5CE43EB1" w14:textId="77777777" w:rsidR="00D02415" w:rsidRPr="005959F4" w:rsidRDefault="00D02415" w:rsidP="00D02415">
            <w:pPr>
              <w:rPr>
                <w:rFonts w:ascii="Calibri" w:hAnsi="Calibri"/>
                <w:sz w:val="18"/>
                <w:szCs w:val="18"/>
              </w:rPr>
            </w:pPr>
          </w:p>
        </w:tc>
        <w:tc>
          <w:tcPr>
            <w:tcW w:w="940" w:type="dxa"/>
          </w:tcPr>
          <w:p w14:paraId="3B4603D0" w14:textId="77777777" w:rsidR="00D02415" w:rsidRPr="005959F4" w:rsidRDefault="00D02415" w:rsidP="00D02415">
            <w:pPr>
              <w:rPr>
                <w:rFonts w:ascii="Calibri" w:hAnsi="Calibri"/>
                <w:sz w:val="18"/>
                <w:szCs w:val="18"/>
              </w:rPr>
            </w:pPr>
          </w:p>
        </w:tc>
        <w:tc>
          <w:tcPr>
            <w:tcW w:w="1240" w:type="dxa"/>
          </w:tcPr>
          <w:p w14:paraId="080D118A" w14:textId="77777777" w:rsidR="00D02415" w:rsidRPr="005959F4" w:rsidRDefault="00D02415" w:rsidP="00D02415">
            <w:pPr>
              <w:rPr>
                <w:rFonts w:ascii="Calibri" w:hAnsi="Calibri"/>
                <w:sz w:val="18"/>
                <w:szCs w:val="18"/>
              </w:rPr>
            </w:pPr>
          </w:p>
        </w:tc>
        <w:tc>
          <w:tcPr>
            <w:tcW w:w="1299" w:type="dxa"/>
          </w:tcPr>
          <w:p w14:paraId="78669FD7" w14:textId="77777777" w:rsidR="00D02415" w:rsidRPr="005959F4" w:rsidRDefault="00D02415" w:rsidP="00D02415">
            <w:pPr>
              <w:rPr>
                <w:rFonts w:ascii="Calibri" w:hAnsi="Calibri"/>
                <w:sz w:val="18"/>
                <w:szCs w:val="18"/>
              </w:rPr>
            </w:pPr>
          </w:p>
        </w:tc>
        <w:tc>
          <w:tcPr>
            <w:tcW w:w="1447" w:type="dxa"/>
          </w:tcPr>
          <w:p w14:paraId="7DFB8906" w14:textId="77777777" w:rsidR="00D02415" w:rsidRPr="005959F4" w:rsidRDefault="00D02415" w:rsidP="00D02415">
            <w:pPr>
              <w:rPr>
                <w:rFonts w:ascii="Calibri" w:hAnsi="Calibri"/>
                <w:sz w:val="18"/>
                <w:szCs w:val="18"/>
              </w:rPr>
            </w:pPr>
          </w:p>
        </w:tc>
        <w:tc>
          <w:tcPr>
            <w:tcW w:w="2258" w:type="dxa"/>
          </w:tcPr>
          <w:p w14:paraId="41008CB2" w14:textId="77777777" w:rsidR="00D02415" w:rsidRPr="005959F4" w:rsidRDefault="00D02415" w:rsidP="00D02415">
            <w:pPr>
              <w:rPr>
                <w:rFonts w:ascii="Calibri" w:hAnsi="Calibri"/>
                <w:sz w:val="18"/>
                <w:szCs w:val="18"/>
              </w:rPr>
            </w:pPr>
          </w:p>
        </w:tc>
        <w:tc>
          <w:tcPr>
            <w:tcW w:w="2560" w:type="dxa"/>
          </w:tcPr>
          <w:p w14:paraId="1B4AD437" w14:textId="5BE6D184" w:rsidR="00D02415" w:rsidRPr="005959F4" w:rsidRDefault="00D02415" w:rsidP="00D02415">
            <w:pPr>
              <w:rPr>
                <w:rFonts w:ascii="Calibri" w:hAnsi="Calibri"/>
                <w:sz w:val="18"/>
                <w:szCs w:val="18"/>
              </w:rPr>
            </w:pPr>
          </w:p>
        </w:tc>
      </w:tr>
      <w:tr w:rsidR="00D02415" w:rsidRPr="005959F4" w14:paraId="235FFD1D" w14:textId="77777777" w:rsidTr="00D02415">
        <w:tc>
          <w:tcPr>
            <w:tcW w:w="14390" w:type="dxa"/>
            <w:gridSpan w:val="10"/>
          </w:tcPr>
          <w:p w14:paraId="1DE2F3FA" w14:textId="4D22570A" w:rsidR="00D02415" w:rsidRPr="005959F4" w:rsidRDefault="00D02415" w:rsidP="00D02415">
            <w:pPr>
              <w:keepNext/>
              <w:tabs>
                <w:tab w:val="left" w:pos="2160"/>
                <w:tab w:val="left" w:pos="2700"/>
                <w:tab w:val="left" w:pos="3420"/>
                <w:tab w:val="left" w:pos="3780"/>
                <w:tab w:val="left" w:pos="5760"/>
                <w:tab w:val="left" w:pos="7212"/>
              </w:tabs>
              <w:rPr>
                <w:ins w:id="668" w:author="Dee Anne Ross" w:date="2018-08-23T14:08:00Z"/>
                <w:rFonts w:ascii="Calibri" w:hAnsi="Calibri"/>
                <w:sz w:val="18"/>
                <w:szCs w:val="18"/>
              </w:rPr>
            </w:pPr>
            <w:ins w:id="669" w:author="Dee Anne Ross" w:date="2018-08-23T14:08:00Z">
              <w:r w:rsidRPr="005959F4">
                <w:rPr>
                  <w:rFonts w:ascii="Calibri" w:hAnsi="Calibri"/>
                  <w:sz w:val="18"/>
                  <w:szCs w:val="18"/>
                </w:rPr>
                <w:t>Notes:</w:t>
              </w:r>
            </w:ins>
          </w:p>
          <w:p w14:paraId="597BCEA8" w14:textId="7A1A7CC0" w:rsidR="00D02415" w:rsidRPr="005959F4" w:rsidRDefault="00D02415" w:rsidP="00D02415">
            <w:pPr>
              <w:pStyle w:val="ListParagraph"/>
              <w:keepNext/>
              <w:numPr>
                <w:ilvl w:val="0"/>
                <w:numId w:val="42"/>
              </w:numPr>
              <w:tabs>
                <w:tab w:val="left" w:pos="2160"/>
                <w:tab w:val="left" w:pos="2700"/>
                <w:tab w:val="left" w:pos="3420"/>
                <w:tab w:val="left" w:pos="3780"/>
                <w:tab w:val="left" w:pos="5760"/>
                <w:tab w:val="left" w:pos="7212"/>
              </w:tabs>
              <w:ind w:left="510"/>
              <w:rPr>
                <w:ins w:id="670" w:author="Dee Anne Ross" w:date="2018-08-23T14:11:00Z"/>
                <w:rFonts w:ascii="Calibri" w:hAnsi="Calibri"/>
                <w:sz w:val="18"/>
                <w:szCs w:val="18"/>
              </w:rPr>
            </w:pPr>
            <w:ins w:id="671" w:author="Dee Anne Ross" w:date="2018-08-23T14:08:00Z">
              <w:r w:rsidRPr="005959F4">
                <w:rPr>
                  <w:rFonts w:ascii="Calibri" w:hAnsi="Calibri"/>
                  <w:sz w:val="18"/>
                  <w:szCs w:val="18"/>
                </w:rPr>
                <w:t>Limited to one water heater per dwelling unit. Central water</w:t>
              </w:r>
            </w:ins>
            <w:ins w:id="672" w:author="Dee Anne Ross" w:date="2018-08-23T14:09:00Z">
              <w:r w:rsidRPr="005959F4">
                <w:rPr>
                  <w:rFonts w:ascii="Calibri" w:hAnsi="Calibri"/>
                  <w:sz w:val="18"/>
                  <w:szCs w:val="18"/>
                </w:rPr>
                <w:t xml:space="preserve"> </w:t>
              </w:r>
            </w:ins>
            <w:ins w:id="673" w:author="Dee Anne Ross" w:date="2018-08-23T14:08:00Z">
              <w:r w:rsidRPr="005959F4">
                <w:rPr>
                  <w:rFonts w:ascii="Calibri" w:hAnsi="Calibri"/>
                  <w:sz w:val="18"/>
                  <w:szCs w:val="18"/>
                </w:rPr>
                <w:t>heating is entered in Table N.</w:t>
              </w:r>
            </w:ins>
          </w:p>
          <w:p w14:paraId="6530DBC4" w14:textId="0B4444EF" w:rsidR="00D02415" w:rsidRPr="005959F4" w:rsidRDefault="00D02415" w:rsidP="00D02415">
            <w:pPr>
              <w:pStyle w:val="ListParagraph"/>
              <w:keepNext/>
              <w:numPr>
                <w:ilvl w:val="0"/>
                <w:numId w:val="42"/>
              </w:numPr>
              <w:tabs>
                <w:tab w:val="left" w:pos="2160"/>
                <w:tab w:val="left" w:pos="2700"/>
                <w:tab w:val="left" w:pos="3420"/>
                <w:tab w:val="left" w:pos="3780"/>
                <w:tab w:val="left" w:pos="5760"/>
                <w:tab w:val="left" w:pos="7212"/>
              </w:tabs>
              <w:ind w:left="510"/>
              <w:rPr>
                <w:ins w:id="674" w:author="Dee Anne Ross" w:date="2018-08-23T14:08:00Z"/>
                <w:rFonts w:ascii="Calibri" w:hAnsi="Calibri"/>
                <w:sz w:val="18"/>
                <w:szCs w:val="18"/>
              </w:rPr>
            </w:pPr>
            <w:ins w:id="675" w:author="Dee Anne Ross" w:date="2018-08-23T14:14:00Z">
              <w:r w:rsidRPr="005959F4">
                <w:rPr>
                  <w:rFonts w:ascii="Calibri" w:hAnsi="Calibri"/>
                  <w:sz w:val="18"/>
                  <w:szCs w:val="18"/>
                </w:rPr>
                <w:t>When an o</w:t>
              </w:r>
            </w:ins>
            <w:ins w:id="676" w:author="Dee Anne Ross" w:date="2018-08-23T14:11:00Z">
              <w:r w:rsidRPr="005959F4">
                <w:rPr>
                  <w:rFonts w:ascii="Calibri" w:hAnsi="Calibri"/>
                  <w:sz w:val="18"/>
                  <w:szCs w:val="18"/>
                </w:rPr>
                <w:t>ption</w:t>
              </w:r>
            </w:ins>
            <w:ins w:id="677" w:author="Dee Anne Ross" w:date="2018-08-23T14:14:00Z">
              <w:r w:rsidRPr="005959F4">
                <w:rPr>
                  <w:rFonts w:ascii="Calibri" w:hAnsi="Calibri"/>
                  <w:sz w:val="18"/>
                  <w:szCs w:val="18"/>
                </w:rPr>
                <w:t xml:space="preserve"> has mu</w:t>
              </w:r>
            </w:ins>
            <w:ins w:id="678" w:author="Dee Anne Ross" w:date="2018-08-23T14:11:00Z">
              <w:r w:rsidRPr="005959F4">
                <w:rPr>
                  <w:rFonts w:ascii="Calibri" w:hAnsi="Calibri"/>
                  <w:sz w:val="18"/>
                  <w:szCs w:val="18"/>
                </w:rPr>
                <w:t>ltiple criteria, all are required.</w:t>
              </w:r>
            </w:ins>
            <w:ins w:id="679" w:author="Dee Anne Ross" w:date="2018-08-23T14:14:00Z">
              <w:r w:rsidRPr="005959F4">
                <w:rPr>
                  <w:rFonts w:ascii="Calibri" w:hAnsi="Calibri"/>
                  <w:sz w:val="18"/>
                  <w:szCs w:val="18"/>
                </w:rPr>
                <w:t xml:space="preserve"> If a system does not meet all criteria, pe</w:t>
              </w:r>
            </w:ins>
            <w:ins w:id="680" w:author="Dee Anne Ross" w:date="2018-08-23T14:15:00Z">
              <w:r w:rsidRPr="005959F4">
                <w:rPr>
                  <w:rFonts w:ascii="Calibri" w:hAnsi="Calibri"/>
                  <w:sz w:val="18"/>
                  <w:szCs w:val="18"/>
                </w:rPr>
                <w:t>r</w:t>
              </w:r>
            </w:ins>
            <w:ins w:id="681" w:author="Dee Anne Ross" w:date="2018-08-23T14:14:00Z">
              <w:r w:rsidRPr="005959F4">
                <w:rPr>
                  <w:rFonts w:ascii="Calibri" w:hAnsi="Calibri"/>
                  <w:sz w:val="18"/>
                  <w:szCs w:val="18"/>
                </w:rPr>
                <w:t>formance compliance is required.</w:t>
              </w:r>
            </w:ins>
          </w:p>
          <w:p w14:paraId="14A8FBD6" w14:textId="34BBA62E" w:rsidR="00D02415" w:rsidRPr="005959F4" w:rsidRDefault="00D02415" w:rsidP="00D02415">
            <w:pPr>
              <w:keepNext/>
              <w:tabs>
                <w:tab w:val="left" w:pos="2160"/>
                <w:tab w:val="left" w:pos="2700"/>
                <w:tab w:val="left" w:pos="3420"/>
                <w:tab w:val="left" w:pos="3780"/>
                <w:tab w:val="left" w:pos="5760"/>
                <w:tab w:val="left" w:pos="7212"/>
              </w:tabs>
              <w:rPr>
                <w:ins w:id="682" w:author="Dee Anne Ross" w:date="2018-08-02T14:34:00Z"/>
                <w:rFonts w:ascii="Calibri" w:hAnsi="Calibri"/>
                <w:sz w:val="18"/>
                <w:szCs w:val="18"/>
              </w:rPr>
            </w:pPr>
            <w:ins w:id="683" w:author="Dee Anne Ross" w:date="2018-07-27T15:36:00Z">
              <w:r w:rsidRPr="005959F4">
                <w:rPr>
                  <w:rFonts w:ascii="Calibri" w:hAnsi="Calibri"/>
                  <w:sz w:val="18"/>
                  <w:szCs w:val="18"/>
                </w:rPr>
                <w:t>Options:</w:t>
              </w:r>
            </w:ins>
          </w:p>
          <w:p w14:paraId="31D1F352" w14:textId="2746F0D4" w:rsidR="00D02415" w:rsidRPr="005959F4" w:rsidRDefault="00D02415" w:rsidP="00D02415">
            <w:pPr>
              <w:pStyle w:val="ListParagraph"/>
              <w:keepNext/>
              <w:numPr>
                <w:ilvl w:val="0"/>
                <w:numId w:val="30"/>
              </w:numPr>
              <w:tabs>
                <w:tab w:val="left" w:pos="2160"/>
                <w:tab w:val="left" w:pos="2700"/>
                <w:tab w:val="left" w:pos="3420"/>
                <w:tab w:val="left" w:pos="3780"/>
                <w:tab w:val="left" w:pos="5760"/>
                <w:tab w:val="left" w:pos="7212"/>
              </w:tabs>
              <w:rPr>
                <w:ins w:id="684" w:author="Dee Anne Ross" w:date="2018-08-02T14:34:00Z"/>
                <w:rFonts w:ascii="Calibri" w:hAnsi="Calibri"/>
                <w:sz w:val="18"/>
                <w:szCs w:val="18"/>
              </w:rPr>
            </w:pPr>
            <w:ins w:id="685" w:author="Dee Anne Ross" w:date="2018-08-02T14:34:00Z">
              <w:r w:rsidRPr="005959F4">
                <w:rPr>
                  <w:rFonts w:ascii="Calibri" w:hAnsi="Calibri"/>
                  <w:sz w:val="18"/>
                  <w:szCs w:val="18"/>
                </w:rPr>
                <w:t>Gas or propane instantaneous.</w:t>
              </w:r>
            </w:ins>
          </w:p>
          <w:p w14:paraId="00B330A4" w14:textId="0BB2CA55" w:rsidR="00D02415" w:rsidRPr="005959F4" w:rsidRDefault="00D02415" w:rsidP="00D02415">
            <w:pPr>
              <w:pStyle w:val="ListParagraph"/>
              <w:keepNext/>
              <w:numPr>
                <w:ilvl w:val="0"/>
                <w:numId w:val="30"/>
              </w:numPr>
              <w:tabs>
                <w:tab w:val="left" w:pos="2160"/>
                <w:tab w:val="left" w:pos="2700"/>
                <w:tab w:val="left" w:pos="3420"/>
                <w:tab w:val="left" w:pos="3780"/>
                <w:tab w:val="left" w:pos="5760"/>
                <w:tab w:val="left" w:pos="7212"/>
              </w:tabs>
              <w:rPr>
                <w:rFonts w:ascii="Calibri" w:hAnsi="Calibri"/>
                <w:sz w:val="18"/>
                <w:szCs w:val="18"/>
              </w:rPr>
            </w:pPr>
            <w:ins w:id="686" w:author="Dee Anne Ross" w:date="2018-08-23T14:00:00Z">
              <w:r w:rsidRPr="005959F4">
                <w:rPr>
                  <w:rFonts w:ascii="Calibri" w:hAnsi="Calibri"/>
                  <w:sz w:val="18"/>
                  <w:szCs w:val="18"/>
                </w:rPr>
                <w:t>Storage gas or propane tank w</w:t>
              </w:r>
            </w:ins>
            <w:ins w:id="687" w:author="Dee Anne Ross" w:date="2018-08-23T14:01:00Z">
              <w:r w:rsidRPr="005959F4">
                <w:rPr>
                  <w:rFonts w:ascii="Calibri" w:hAnsi="Calibri"/>
                  <w:sz w:val="18"/>
                  <w:szCs w:val="18"/>
                </w:rPr>
                <w:t>i</w:t>
              </w:r>
            </w:ins>
            <w:ins w:id="688" w:author="Dee Anne Ross" w:date="2018-08-23T14:00:00Z">
              <w:r w:rsidRPr="005959F4">
                <w:rPr>
                  <w:rFonts w:ascii="Calibri" w:hAnsi="Calibri"/>
                  <w:sz w:val="18"/>
                  <w:szCs w:val="18"/>
                </w:rPr>
                <w:t xml:space="preserve">th less than or equal to </w:t>
              </w:r>
            </w:ins>
            <w:ins w:id="689" w:author="Dee Anne Ross" w:date="2018-08-02T14:35:00Z">
              <w:r w:rsidRPr="005959F4">
                <w:rPr>
                  <w:rFonts w:ascii="Calibri" w:hAnsi="Calibri"/>
                  <w:sz w:val="18"/>
                  <w:szCs w:val="18"/>
                </w:rPr>
                <w:t>55 gallons</w:t>
              </w:r>
            </w:ins>
            <w:ins w:id="690" w:author="Dee Anne Ross" w:date="2018-08-23T14:01:00Z">
              <w:r w:rsidRPr="005959F4">
                <w:rPr>
                  <w:rFonts w:ascii="Calibri" w:hAnsi="Calibri"/>
                  <w:sz w:val="18"/>
                  <w:szCs w:val="18"/>
                </w:rPr>
                <w:t xml:space="preserve">, </w:t>
              </w:r>
            </w:ins>
            <w:ins w:id="691" w:author="Dee Anne Ross" w:date="2018-08-02T14:36:00Z">
              <w:r w:rsidRPr="005959F4">
                <w:rPr>
                  <w:rFonts w:ascii="Calibri" w:hAnsi="Calibri"/>
                  <w:sz w:val="18"/>
                  <w:szCs w:val="18"/>
                </w:rPr>
                <w:t>75,000 Btu or less rated input</w:t>
              </w:r>
            </w:ins>
            <w:r w:rsidRPr="005959F4">
              <w:rPr>
                <w:rFonts w:ascii="Calibri" w:hAnsi="Calibri"/>
                <w:sz w:val="18"/>
                <w:szCs w:val="18"/>
              </w:rPr>
              <w:t>.</w:t>
            </w:r>
          </w:p>
          <w:p w14:paraId="10E50136" w14:textId="77777777" w:rsidR="00D02415" w:rsidRPr="005959F4" w:rsidRDefault="00D02415" w:rsidP="00D02415">
            <w:pPr>
              <w:pStyle w:val="ListParagraph"/>
              <w:keepNext/>
              <w:numPr>
                <w:ilvl w:val="0"/>
                <w:numId w:val="48"/>
              </w:numPr>
              <w:tabs>
                <w:tab w:val="left" w:pos="1140"/>
                <w:tab w:val="left" w:pos="2700"/>
                <w:tab w:val="left" w:pos="3420"/>
                <w:tab w:val="left" w:pos="3780"/>
                <w:tab w:val="left" w:pos="5760"/>
                <w:tab w:val="left" w:pos="7212"/>
              </w:tabs>
              <w:ind w:left="1140"/>
              <w:rPr>
                <w:ins w:id="692" w:author="Dee Anne Ross" w:date="2018-08-28T10:22:00Z"/>
                <w:rFonts w:ascii="Calibri" w:hAnsi="Calibri"/>
                <w:sz w:val="18"/>
                <w:szCs w:val="18"/>
              </w:rPr>
            </w:pPr>
            <w:ins w:id="693" w:author="Dee Anne Ross" w:date="2018-08-28T10:22:00Z">
              <w:r w:rsidRPr="005959F4">
                <w:rPr>
                  <w:rFonts w:ascii="Calibri" w:hAnsi="Calibri"/>
                  <w:sz w:val="18"/>
                  <w:szCs w:val="18"/>
                </w:rPr>
                <w:t xml:space="preserve">Fenestration required to have no greater than 0.24 U-factor </w:t>
              </w:r>
            </w:ins>
          </w:p>
          <w:p w14:paraId="4E81735C" w14:textId="133EEDF6" w:rsidR="00D02415" w:rsidRPr="005959F4" w:rsidRDefault="00D02415" w:rsidP="00D02415">
            <w:pPr>
              <w:pStyle w:val="ListParagraph"/>
              <w:keepNext/>
              <w:numPr>
                <w:ilvl w:val="0"/>
                <w:numId w:val="48"/>
              </w:numPr>
              <w:tabs>
                <w:tab w:val="left" w:pos="1140"/>
                <w:tab w:val="left" w:pos="2700"/>
                <w:tab w:val="left" w:pos="3420"/>
                <w:tab w:val="left" w:pos="3780"/>
                <w:tab w:val="left" w:pos="5760"/>
                <w:tab w:val="left" w:pos="7212"/>
              </w:tabs>
              <w:ind w:left="1140"/>
              <w:rPr>
                <w:ins w:id="694" w:author="Dee Anne Ross" w:date="2018-08-02T14:37:00Z"/>
                <w:rFonts w:ascii="Calibri" w:hAnsi="Calibri"/>
                <w:sz w:val="18"/>
                <w:szCs w:val="18"/>
              </w:rPr>
            </w:pPr>
            <w:ins w:id="695" w:author="Dee Anne Ross" w:date="2018-08-02T14:36:00Z">
              <w:r w:rsidRPr="005959F4">
                <w:rPr>
                  <w:rFonts w:ascii="Calibri" w:hAnsi="Calibri"/>
                  <w:sz w:val="18"/>
                  <w:szCs w:val="18"/>
                </w:rPr>
                <w:t>Distribution either compact distribution or drain water heat recovery.</w:t>
              </w:r>
            </w:ins>
          </w:p>
          <w:p w14:paraId="1775AE28" w14:textId="3E33D4A4" w:rsidR="00D02415" w:rsidRPr="005959F4" w:rsidRDefault="00D02415" w:rsidP="00D02415">
            <w:pPr>
              <w:pStyle w:val="ListParagraph"/>
              <w:keepNext/>
              <w:numPr>
                <w:ilvl w:val="0"/>
                <w:numId w:val="30"/>
              </w:numPr>
              <w:tabs>
                <w:tab w:val="left" w:pos="2160"/>
                <w:tab w:val="left" w:pos="2700"/>
                <w:tab w:val="left" w:pos="3420"/>
                <w:tab w:val="left" w:pos="3780"/>
                <w:tab w:val="left" w:pos="5760"/>
                <w:tab w:val="left" w:pos="7212"/>
              </w:tabs>
              <w:rPr>
                <w:ins w:id="696" w:author="Dee Anne Ross" w:date="2018-08-02T14:37:00Z"/>
                <w:rFonts w:ascii="Calibri" w:hAnsi="Calibri"/>
                <w:sz w:val="18"/>
                <w:szCs w:val="18"/>
              </w:rPr>
            </w:pPr>
            <w:ins w:id="697" w:author="Dee Anne Ross" w:date="2018-08-02T14:37:00Z">
              <w:r w:rsidRPr="005959F4">
                <w:rPr>
                  <w:rFonts w:ascii="Calibri" w:hAnsi="Calibri"/>
                  <w:sz w:val="18"/>
                  <w:szCs w:val="18"/>
                </w:rPr>
                <w:t>Greater than 55 gallons storage tank</w:t>
              </w:r>
            </w:ins>
            <w:ins w:id="698" w:author="Dee Anne Ross" w:date="2018-08-27T09:26:00Z">
              <w:r w:rsidRPr="005959F4">
                <w:rPr>
                  <w:rFonts w:ascii="Calibri" w:hAnsi="Calibri"/>
                  <w:sz w:val="18"/>
                  <w:szCs w:val="18"/>
                </w:rPr>
                <w:t>,</w:t>
              </w:r>
            </w:ins>
            <w:ins w:id="699" w:author="Dee Anne Ross" w:date="2018-08-02T14:37:00Z">
              <w:r w:rsidRPr="005959F4">
                <w:rPr>
                  <w:rFonts w:ascii="Calibri" w:hAnsi="Calibri"/>
                  <w:sz w:val="18"/>
                  <w:szCs w:val="18"/>
                </w:rPr>
                <w:t xml:space="preserve"> with 75,000 Btu or less rated input</w:t>
              </w:r>
            </w:ins>
            <w:ins w:id="700" w:author="Dee Anne Ross" w:date="2018-08-27T09:26:00Z">
              <w:r w:rsidRPr="005959F4">
                <w:rPr>
                  <w:rFonts w:ascii="Calibri" w:hAnsi="Calibri"/>
                  <w:sz w:val="18"/>
                  <w:szCs w:val="18"/>
                </w:rPr>
                <w:t xml:space="preserve">. This is a small or consumer storage only. The minimum UEF </w:t>
              </w:r>
            </w:ins>
            <w:ins w:id="701" w:author="Dee Anne Ross" w:date="2018-08-27T09:27:00Z">
              <w:r w:rsidRPr="005959F4">
                <w:rPr>
                  <w:rFonts w:ascii="Calibri" w:hAnsi="Calibri"/>
                  <w:sz w:val="18"/>
                  <w:szCs w:val="18"/>
                </w:rPr>
                <w:t>required is 0</w:t>
              </w:r>
            </w:ins>
            <w:ins w:id="702" w:author="Dee Anne Ross" w:date="2018-08-02T14:39:00Z">
              <w:r w:rsidRPr="005959F4">
                <w:rPr>
                  <w:rFonts w:ascii="Calibri" w:hAnsi="Calibri"/>
                  <w:sz w:val="18"/>
                  <w:szCs w:val="18"/>
                </w:rPr>
                <w:t>.</w:t>
              </w:r>
            </w:ins>
            <w:ins w:id="703" w:author="Dee Anne Ross" w:date="2018-08-28T10:22:00Z">
              <w:r w:rsidRPr="005959F4">
                <w:rPr>
                  <w:rFonts w:ascii="Calibri" w:hAnsi="Calibri"/>
                  <w:sz w:val="18"/>
                  <w:szCs w:val="18"/>
                </w:rPr>
                <w:t>86</w:t>
              </w:r>
            </w:ins>
            <w:ins w:id="704" w:author="Dee Anne Ross" w:date="2018-08-02T14:39:00Z">
              <w:r w:rsidRPr="005959F4">
                <w:rPr>
                  <w:rFonts w:ascii="Calibri" w:hAnsi="Calibri"/>
                  <w:sz w:val="18"/>
                  <w:szCs w:val="18"/>
                </w:rPr>
                <w:t xml:space="preserve"> or higher</w:t>
              </w:r>
            </w:ins>
            <w:ins w:id="705" w:author="Dee Anne Ross" w:date="2018-08-02T14:37:00Z">
              <w:r w:rsidRPr="005959F4">
                <w:rPr>
                  <w:rFonts w:ascii="Calibri" w:hAnsi="Calibri"/>
                  <w:sz w:val="18"/>
                  <w:szCs w:val="18"/>
                </w:rPr>
                <w:t>.</w:t>
              </w:r>
            </w:ins>
          </w:p>
          <w:p w14:paraId="18A6FE43" w14:textId="77777777" w:rsidR="00D02415" w:rsidRPr="005959F4" w:rsidRDefault="00D02415" w:rsidP="00D02415">
            <w:pPr>
              <w:pStyle w:val="ListParagraph"/>
              <w:keepNext/>
              <w:numPr>
                <w:ilvl w:val="0"/>
                <w:numId w:val="30"/>
              </w:numPr>
              <w:tabs>
                <w:tab w:val="left" w:pos="2160"/>
                <w:tab w:val="left" w:pos="2700"/>
                <w:tab w:val="left" w:pos="3420"/>
                <w:tab w:val="left" w:pos="3780"/>
                <w:tab w:val="left" w:pos="5760"/>
                <w:tab w:val="left" w:pos="7212"/>
              </w:tabs>
              <w:rPr>
                <w:ins w:id="706" w:author="Dee Anne Ross" w:date="2018-08-02T14:46:00Z"/>
                <w:rFonts w:ascii="Calibri" w:hAnsi="Calibri"/>
                <w:sz w:val="18"/>
                <w:szCs w:val="18"/>
              </w:rPr>
            </w:pPr>
            <w:ins w:id="707" w:author="Dee Anne Ross" w:date="2018-08-02T14:39:00Z">
              <w:r w:rsidRPr="005959F4">
                <w:rPr>
                  <w:rFonts w:ascii="Calibri" w:hAnsi="Calibri"/>
                  <w:sz w:val="18"/>
                  <w:szCs w:val="18"/>
                </w:rPr>
                <w:t>Heat pump water heater</w:t>
              </w:r>
            </w:ins>
            <w:ins w:id="708" w:author="Dee Anne Ross" w:date="2018-08-02T14:45:00Z">
              <w:r w:rsidRPr="005959F4">
                <w:rPr>
                  <w:rFonts w:ascii="Calibri" w:hAnsi="Calibri"/>
                  <w:sz w:val="18"/>
                  <w:szCs w:val="18"/>
                </w:rPr>
                <w:t xml:space="preserve">. Installed in conditioned space or garage. </w:t>
              </w:r>
            </w:ins>
            <w:ins w:id="709" w:author="Dee Anne Ross" w:date="2018-08-02T14:46:00Z">
              <w:r w:rsidRPr="005959F4">
                <w:rPr>
                  <w:rFonts w:ascii="Calibri" w:hAnsi="Calibri"/>
                  <w:sz w:val="18"/>
                  <w:szCs w:val="18"/>
                </w:rPr>
                <w:t>Either:</w:t>
              </w:r>
            </w:ins>
          </w:p>
          <w:p w14:paraId="59751FFD" w14:textId="77777777" w:rsidR="00D02415" w:rsidRPr="005959F4" w:rsidRDefault="00D02415" w:rsidP="00D02415">
            <w:pPr>
              <w:pStyle w:val="ListParagraph"/>
              <w:keepNext/>
              <w:numPr>
                <w:ilvl w:val="0"/>
                <w:numId w:val="31"/>
              </w:numPr>
              <w:tabs>
                <w:tab w:val="left" w:pos="2160"/>
                <w:tab w:val="left" w:pos="2700"/>
                <w:tab w:val="left" w:pos="3420"/>
                <w:tab w:val="left" w:pos="3780"/>
                <w:tab w:val="left" w:pos="5760"/>
                <w:tab w:val="left" w:pos="7212"/>
              </w:tabs>
              <w:rPr>
                <w:ins w:id="710" w:author="Dee Anne Ross" w:date="2018-08-02T14:47:00Z"/>
                <w:rFonts w:ascii="Calibri" w:hAnsi="Calibri"/>
                <w:sz w:val="18"/>
                <w:szCs w:val="18"/>
              </w:rPr>
            </w:pPr>
            <w:ins w:id="711" w:author="Dee Anne Ross" w:date="2018-08-02T14:47:00Z">
              <w:r w:rsidRPr="005959F4">
                <w:rPr>
                  <w:rFonts w:ascii="Calibri" w:hAnsi="Calibri"/>
                  <w:sz w:val="18"/>
                  <w:szCs w:val="18"/>
                </w:rPr>
                <w:t>Compact design and drain water heat recovery, or</w:t>
              </w:r>
            </w:ins>
          </w:p>
          <w:p w14:paraId="7D5909F8" w14:textId="77777777" w:rsidR="00D02415" w:rsidRPr="005959F4" w:rsidRDefault="00D02415" w:rsidP="00D02415">
            <w:pPr>
              <w:pStyle w:val="ListParagraph"/>
              <w:keepNext/>
              <w:numPr>
                <w:ilvl w:val="0"/>
                <w:numId w:val="31"/>
              </w:numPr>
              <w:tabs>
                <w:tab w:val="left" w:pos="2160"/>
                <w:tab w:val="left" w:pos="2700"/>
                <w:tab w:val="left" w:pos="3420"/>
                <w:tab w:val="left" w:pos="3780"/>
                <w:tab w:val="left" w:pos="5760"/>
                <w:tab w:val="left" w:pos="7212"/>
              </w:tabs>
              <w:rPr>
                <w:ins w:id="712" w:author="Dee Anne Ross" w:date="2018-08-02T14:56:00Z"/>
                <w:rFonts w:ascii="Calibri" w:hAnsi="Calibri"/>
                <w:sz w:val="18"/>
                <w:szCs w:val="18"/>
              </w:rPr>
            </w:pPr>
            <w:ins w:id="713" w:author="Dee Anne Ross" w:date="2018-08-02T14:48:00Z">
              <w:r w:rsidRPr="005959F4">
                <w:rPr>
                  <w:rFonts w:ascii="Calibri" w:hAnsi="Calibri"/>
                  <w:sz w:val="18"/>
                  <w:szCs w:val="18"/>
                </w:rPr>
                <w:t xml:space="preserve">If climate zone </w:t>
              </w:r>
            </w:ins>
            <w:ins w:id="714" w:author="Dee Anne Ross" w:date="2018-08-02T14:51:00Z">
              <w:r w:rsidRPr="005959F4">
                <w:rPr>
                  <w:rFonts w:ascii="Calibri" w:hAnsi="Calibri"/>
                  <w:sz w:val="18"/>
                  <w:szCs w:val="18"/>
                </w:rPr>
                <w:t>8-15</w:t>
              </w:r>
            </w:ins>
            <w:ins w:id="715" w:author="Dee Anne Ross" w:date="2018-08-02T14:49:00Z">
              <w:r w:rsidRPr="005959F4">
                <w:rPr>
                  <w:rFonts w:ascii="Calibri" w:hAnsi="Calibri"/>
                  <w:sz w:val="18"/>
                  <w:szCs w:val="18"/>
                </w:rPr>
                <w:t xml:space="preserve">, </w:t>
              </w:r>
            </w:ins>
            <w:ins w:id="716" w:author="Dee Anne Ross" w:date="2018-08-02T14:51:00Z">
              <w:r w:rsidRPr="005959F4">
                <w:rPr>
                  <w:rFonts w:ascii="Calibri" w:hAnsi="Calibri"/>
                  <w:sz w:val="18"/>
                  <w:szCs w:val="18"/>
                </w:rPr>
                <w:t xml:space="preserve">a </w:t>
              </w:r>
            </w:ins>
            <w:ins w:id="717" w:author="Dee Anne Ross" w:date="2018-08-02T14:49:00Z">
              <w:r w:rsidRPr="005959F4">
                <w:rPr>
                  <w:rFonts w:ascii="Calibri" w:hAnsi="Calibri"/>
                  <w:sz w:val="18"/>
                  <w:szCs w:val="18"/>
                </w:rPr>
                <w:t>PV system</w:t>
              </w:r>
            </w:ins>
            <w:ins w:id="718" w:author="Dee Anne Ross" w:date="2018-08-02T14:48:00Z">
              <w:r w:rsidRPr="005959F4">
                <w:rPr>
                  <w:rFonts w:ascii="Calibri" w:hAnsi="Calibri"/>
                  <w:sz w:val="18"/>
                  <w:szCs w:val="18"/>
                </w:rPr>
                <w:t xml:space="preserve"> 0.3 kWdc larger than </w:t>
              </w:r>
            </w:ins>
            <w:ins w:id="719" w:author="Dee Anne Ross" w:date="2018-08-02T14:49:00Z">
              <w:r w:rsidRPr="005959F4">
                <w:rPr>
                  <w:rFonts w:ascii="Calibri" w:hAnsi="Calibri"/>
                  <w:sz w:val="18"/>
                  <w:szCs w:val="18"/>
                </w:rPr>
                <w:t>system required by Table O below</w:t>
              </w:r>
            </w:ins>
            <w:ins w:id="720" w:author="Dee Anne Ross" w:date="2018-08-02T14:51:00Z">
              <w:r w:rsidRPr="005959F4">
                <w:rPr>
                  <w:rFonts w:ascii="Calibri" w:hAnsi="Calibri"/>
                  <w:sz w:val="18"/>
                  <w:szCs w:val="18"/>
                </w:rPr>
                <w:t>, or</w:t>
              </w:r>
            </w:ins>
          </w:p>
          <w:p w14:paraId="5BE05FDC" w14:textId="77777777" w:rsidR="00D02415" w:rsidRPr="005959F4" w:rsidRDefault="00D02415" w:rsidP="00D02415">
            <w:pPr>
              <w:pStyle w:val="ListParagraph"/>
              <w:keepNext/>
              <w:numPr>
                <w:ilvl w:val="0"/>
                <w:numId w:val="31"/>
              </w:numPr>
              <w:tabs>
                <w:tab w:val="left" w:pos="2160"/>
                <w:tab w:val="left" w:pos="2700"/>
                <w:tab w:val="left" w:pos="3420"/>
                <w:tab w:val="left" w:pos="3780"/>
                <w:tab w:val="left" w:pos="5760"/>
                <w:tab w:val="left" w:pos="7212"/>
              </w:tabs>
              <w:rPr>
                <w:ins w:id="721" w:author="Dee Anne Ross" w:date="2018-08-02T14:39:00Z"/>
                <w:rFonts w:ascii="Calibri" w:hAnsi="Calibri"/>
                <w:sz w:val="18"/>
                <w:szCs w:val="18"/>
              </w:rPr>
            </w:pPr>
            <w:ins w:id="722" w:author="Dee Anne Ross" w:date="2018-08-02T14:51:00Z">
              <w:r w:rsidRPr="005959F4">
                <w:rPr>
                  <w:rFonts w:ascii="Calibri" w:hAnsi="Calibri"/>
                  <w:sz w:val="18"/>
                  <w:szCs w:val="18"/>
                </w:rPr>
                <w:t xml:space="preserve">If climate zone </w:t>
              </w:r>
            </w:ins>
            <w:ins w:id="723" w:author="Dee Anne Ross" w:date="2018-08-02T14:52:00Z">
              <w:r w:rsidRPr="005959F4">
                <w:rPr>
                  <w:rFonts w:ascii="Calibri" w:hAnsi="Calibri"/>
                  <w:sz w:val="18"/>
                  <w:szCs w:val="18"/>
                </w:rPr>
                <w:t xml:space="preserve">1 or 16, </w:t>
              </w:r>
            </w:ins>
            <w:ins w:id="724" w:author="Dee Anne Ross" w:date="2018-08-02T14:51:00Z">
              <w:r w:rsidRPr="005959F4">
                <w:rPr>
                  <w:rFonts w:ascii="Calibri" w:hAnsi="Calibri"/>
                  <w:sz w:val="18"/>
                  <w:szCs w:val="18"/>
                </w:rPr>
                <w:t xml:space="preserve">a PV </w:t>
              </w:r>
            </w:ins>
            <w:ins w:id="725" w:author="Dee Anne Ross" w:date="2018-08-02T14:52:00Z">
              <w:r w:rsidRPr="005959F4">
                <w:rPr>
                  <w:rFonts w:ascii="Calibri" w:hAnsi="Calibri"/>
                  <w:sz w:val="18"/>
                  <w:szCs w:val="18"/>
                </w:rPr>
                <w:t>system 1.1 kWdc larger than system required by Table O below</w:t>
              </w:r>
            </w:ins>
            <w:ins w:id="726" w:author="Dee Anne Ross" w:date="2018-08-02T14:44:00Z">
              <w:r w:rsidRPr="005959F4">
                <w:rPr>
                  <w:rFonts w:ascii="Calibri" w:hAnsi="Calibri"/>
                  <w:sz w:val="18"/>
                  <w:szCs w:val="18"/>
                </w:rPr>
                <w:t xml:space="preserve"> </w:t>
              </w:r>
            </w:ins>
          </w:p>
          <w:p w14:paraId="49CA62FF" w14:textId="77777777" w:rsidR="00D02415" w:rsidRPr="005959F4" w:rsidRDefault="00D02415" w:rsidP="00D02415">
            <w:pPr>
              <w:pStyle w:val="ListParagraph"/>
              <w:keepNext/>
              <w:numPr>
                <w:ilvl w:val="0"/>
                <w:numId w:val="30"/>
              </w:numPr>
              <w:tabs>
                <w:tab w:val="left" w:pos="2160"/>
                <w:tab w:val="left" w:pos="2700"/>
                <w:tab w:val="left" w:pos="3420"/>
                <w:tab w:val="left" w:pos="3780"/>
                <w:tab w:val="left" w:pos="5760"/>
                <w:tab w:val="left" w:pos="7212"/>
              </w:tabs>
              <w:rPr>
                <w:ins w:id="727" w:author="Dee Anne Ross" w:date="2018-08-02T14:59:00Z"/>
                <w:rFonts w:ascii="Calibri" w:hAnsi="Calibri"/>
                <w:sz w:val="18"/>
                <w:szCs w:val="18"/>
              </w:rPr>
            </w:pPr>
            <w:ins w:id="728" w:author="Dee Anne Ross" w:date="2018-08-02T14:39:00Z">
              <w:r w:rsidRPr="005959F4">
                <w:rPr>
                  <w:rFonts w:ascii="Calibri" w:hAnsi="Calibri"/>
                  <w:sz w:val="18"/>
                  <w:szCs w:val="18"/>
                </w:rPr>
                <w:t>Tier 3 heat water heater (as rated by Northwest Energy Efficiency Alliance (NEEA)</w:t>
              </w:r>
            </w:ins>
            <w:ins w:id="729" w:author="Dee Anne Ross" w:date="2018-08-02T14:44:00Z">
              <w:r w:rsidRPr="005959F4">
                <w:rPr>
                  <w:rFonts w:ascii="Calibri" w:hAnsi="Calibri"/>
                  <w:sz w:val="18"/>
                  <w:szCs w:val="18"/>
                </w:rPr>
                <w:t>)</w:t>
              </w:r>
            </w:ins>
            <w:ins w:id="730" w:author="Dee Anne Ross" w:date="2018-08-02T14:39:00Z">
              <w:r w:rsidRPr="005959F4">
                <w:rPr>
                  <w:rFonts w:ascii="Calibri" w:hAnsi="Calibri"/>
                  <w:sz w:val="18"/>
                  <w:szCs w:val="18"/>
                </w:rPr>
                <w:t>. Installed in conditioned space or garage.</w:t>
              </w:r>
            </w:ins>
            <w:ins w:id="731" w:author="Dee Anne Ross" w:date="2018-08-02T14:37:00Z">
              <w:r w:rsidRPr="005959F4">
                <w:rPr>
                  <w:rFonts w:ascii="Calibri" w:hAnsi="Calibri"/>
                  <w:sz w:val="18"/>
                  <w:szCs w:val="18"/>
                </w:rPr>
                <w:t xml:space="preserve"> </w:t>
              </w:r>
            </w:ins>
            <w:ins w:id="732" w:author="Dee Anne Ross" w:date="2018-08-02T14:58:00Z">
              <w:r w:rsidRPr="005959F4">
                <w:rPr>
                  <w:rFonts w:ascii="Calibri" w:hAnsi="Calibri"/>
                  <w:sz w:val="18"/>
                  <w:szCs w:val="18"/>
                </w:rPr>
                <w:t>If climate zone 1 or 16 either:</w:t>
              </w:r>
            </w:ins>
          </w:p>
          <w:p w14:paraId="7444B5F0" w14:textId="42D0EEB2" w:rsidR="00D02415" w:rsidRPr="005959F4" w:rsidRDefault="00D02415" w:rsidP="00D02415">
            <w:pPr>
              <w:keepNext/>
              <w:tabs>
                <w:tab w:val="left" w:pos="2160"/>
                <w:tab w:val="left" w:pos="2700"/>
                <w:tab w:val="left" w:pos="3420"/>
                <w:tab w:val="left" w:pos="3780"/>
                <w:tab w:val="left" w:pos="5760"/>
                <w:tab w:val="left" w:pos="7212"/>
              </w:tabs>
              <w:ind w:left="1230" w:hanging="360"/>
              <w:rPr>
                <w:ins w:id="733" w:author="Dee Anne Ross" w:date="2018-08-02T14:59:00Z"/>
                <w:rFonts w:ascii="Calibri" w:hAnsi="Calibri"/>
                <w:sz w:val="18"/>
                <w:szCs w:val="18"/>
              </w:rPr>
            </w:pPr>
            <w:ins w:id="734" w:author="Dee Anne Ross" w:date="2018-08-02T15:01:00Z">
              <w:r w:rsidRPr="005959F4">
                <w:rPr>
                  <w:rFonts w:ascii="Calibri" w:hAnsi="Calibri"/>
                  <w:sz w:val="18"/>
                  <w:szCs w:val="18"/>
                </w:rPr>
                <w:t>A,</w:t>
              </w:r>
            </w:ins>
            <w:ins w:id="735" w:author="Dee Anne Ross" w:date="2018-08-02T14:58:00Z">
              <w:r w:rsidRPr="005959F4">
                <w:rPr>
                  <w:rFonts w:ascii="Calibri" w:hAnsi="Calibri"/>
                  <w:sz w:val="18"/>
                  <w:szCs w:val="18"/>
                </w:rPr>
                <w:tab/>
              </w:r>
            </w:ins>
            <w:ins w:id="736" w:author="Dee Anne Ross" w:date="2018-08-02T14:59:00Z">
              <w:r w:rsidRPr="005959F4">
                <w:rPr>
                  <w:rFonts w:ascii="Calibri" w:hAnsi="Calibri"/>
                  <w:sz w:val="18"/>
                  <w:szCs w:val="18"/>
                </w:rPr>
                <w:t>A PV system that is 0.3 k</w:t>
              </w:r>
            </w:ins>
            <w:ins w:id="737" w:author="Dee Anne Ross" w:date="2018-08-20T16:23:00Z">
              <w:r w:rsidRPr="005959F4">
                <w:rPr>
                  <w:rFonts w:ascii="Calibri" w:hAnsi="Calibri"/>
                  <w:sz w:val="18"/>
                  <w:szCs w:val="18"/>
                </w:rPr>
                <w:t>W</w:t>
              </w:r>
            </w:ins>
            <w:ins w:id="738" w:author="Dee Anne Ross" w:date="2018-08-02T14:59:00Z">
              <w:r w:rsidRPr="005959F4">
                <w:rPr>
                  <w:rFonts w:ascii="Calibri" w:hAnsi="Calibri"/>
                  <w:sz w:val="18"/>
                  <w:szCs w:val="18"/>
                </w:rPr>
                <w:t>dc larger than Table O below, or</w:t>
              </w:r>
            </w:ins>
          </w:p>
          <w:p w14:paraId="64837D04" w14:textId="0B04A835" w:rsidR="00D02415" w:rsidRPr="005959F4" w:rsidRDefault="00D02415" w:rsidP="00D02415">
            <w:pPr>
              <w:spacing w:after="40"/>
              <w:ind w:left="1230" w:hanging="360"/>
              <w:rPr>
                <w:rFonts w:ascii="Calibri" w:hAnsi="Calibri"/>
                <w:sz w:val="18"/>
                <w:szCs w:val="18"/>
              </w:rPr>
            </w:pPr>
            <w:ins w:id="739" w:author="Dee Anne Ross" w:date="2018-08-02T14:59:00Z">
              <w:r w:rsidRPr="005959F4">
                <w:rPr>
                  <w:rFonts w:ascii="Calibri" w:hAnsi="Calibri"/>
                  <w:sz w:val="18"/>
                  <w:szCs w:val="18"/>
                </w:rPr>
                <w:t>B.</w:t>
              </w:r>
            </w:ins>
            <w:ins w:id="740" w:author="Dee Anne Ross" w:date="2018-08-02T15:00:00Z">
              <w:r w:rsidRPr="005959F4">
                <w:rPr>
                  <w:rFonts w:ascii="Calibri" w:hAnsi="Calibri"/>
                  <w:sz w:val="18"/>
                  <w:szCs w:val="18"/>
                </w:rPr>
                <w:tab/>
                <w:t>Compact design.</w:t>
              </w:r>
            </w:ins>
          </w:p>
        </w:tc>
      </w:tr>
    </w:tbl>
    <w:p w14:paraId="4F1E6C2B" w14:textId="77777777" w:rsidR="0060326E" w:rsidRPr="005959F4" w:rsidRDefault="0060326E">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5"/>
        <w:gridCol w:w="1350"/>
        <w:gridCol w:w="900"/>
        <w:gridCol w:w="1260"/>
        <w:gridCol w:w="1260"/>
        <w:gridCol w:w="1980"/>
        <w:gridCol w:w="1620"/>
        <w:gridCol w:w="1977"/>
        <w:gridCol w:w="2428"/>
      </w:tblGrid>
      <w:tr w:rsidR="008B583B" w:rsidRPr="005959F4" w14:paraId="308DB388" w14:textId="77777777" w:rsidTr="001517F1">
        <w:trPr>
          <w:trHeight w:val="348"/>
        </w:trPr>
        <w:tc>
          <w:tcPr>
            <w:tcW w:w="14390" w:type="dxa"/>
            <w:gridSpan w:val="9"/>
            <w:vAlign w:val="center"/>
          </w:tcPr>
          <w:p w14:paraId="308DB387" w14:textId="05EB3CA4" w:rsidR="008B583B" w:rsidRPr="005959F4" w:rsidRDefault="008B583B" w:rsidP="00FF1ED6">
            <w:pPr>
              <w:keepNext/>
              <w:ind w:left="720" w:hanging="720"/>
              <w:rPr>
                <w:rFonts w:ascii="Calibri" w:eastAsia="Calibri" w:hAnsi="Calibri"/>
                <w:b/>
                <w:sz w:val="18"/>
                <w:szCs w:val="18"/>
              </w:rPr>
            </w:pPr>
            <w:del w:id="741" w:author="Shewmaker, Michael@Energy" w:date="2018-07-18T10:35:00Z">
              <w:r w:rsidRPr="005959F4" w:rsidDel="00253CD4">
                <w:rPr>
                  <w:rFonts w:ascii="Calibri" w:eastAsia="Calibri" w:hAnsi="Calibri"/>
                  <w:b/>
                  <w:sz w:val="18"/>
                  <w:szCs w:val="18"/>
                </w:rPr>
                <w:lastRenderedPageBreak/>
                <w:delText>M</w:delText>
              </w:r>
            </w:del>
            <w:ins w:id="742" w:author="Shewmaker, Michael@Energy" w:date="2018-07-18T10:35:00Z">
              <w:r w:rsidR="00253CD4" w:rsidRPr="005959F4">
                <w:rPr>
                  <w:rFonts w:ascii="Calibri" w:eastAsia="Calibri" w:hAnsi="Calibri"/>
                  <w:b/>
                  <w:sz w:val="18"/>
                  <w:szCs w:val="18"/>
                </w:rPr>
                <w:t>N</w:t>
              </w:r>
            </w:ins>
            <w:r w:rsidRPr="005959F4">
              <w:rPr>
                <w:rFonts w:ascii="Calibri" w:eastAsia="Calibri" w:hAnsi="Calibri"/>
                <w:b/>
                <w:sz w:val="18"/>
                <w:szCs w:val="18"/>
              </w:rPr>
              <w:t xml:space="preserve">. </w:t>
            </w:r>
            <w:ins w:id="743" w:author="Dee Anne Ross" w:date="2018-07-27T13:33:00Z">
              <w:r w:rsidR="00326490" w:rsidRPr="005959F4">
                <w:rPr>
                  <w:rFonts w:ascii="Calibri" w:eastAsia="Calibri" w:hAnsi="Calibri"/>
                  <w:b/>
                  <w:sz w:val="18"/>
                  <w:szCs w:val="18"/>
                </w:rPr>
                <w:t xml:space="preserve">Multifamily </w:t>
              </w:r>
            </w:ins>
            <w:ins w:id="744" w:author="Ross, Dee Anne@Energy" w:date="2018-09-11T14:36:00Z">
              <w:r w:rsidR="00BA570D" w:rsidRPr="005959F4">
                <w:rPr>
                  <w:rFonts w:ascii="Calibri" w:eastAsia="Calibri" w:hAnsi="Calibri"/>
                  <w:b/>
                  <w:sz w:val="18"/>
                  <w:szCs w:val="18"/>
                </w:rPr>
                <w:t xml:space="preserve">Central </w:t>
              </w:r>
            </w:ins>
            <w:r w:rsidR="00DF2490" w:rsidRPr="005959F4">
              <w:rPr>
                <w:rFonts w:ascii="Calibri" w:eastAsia="Calibri" w:hAnsi="Calibri"/>
                <w:b/>
                <w:sz w:val="18"/>
                <w:szCs w:val="18"/>
              </w:rPr>
              <w:t>Space Conditioning System</w:t>
            </w:r>
            <w:del w:id="745" w:author="Dee Anne Ross" w:date="2018-07-27T13:33:00Z">
              <w:r w:rsidR="00DF2490" w:rsidRPr="005959F4" w:rsidDel="00326490">
                <w:rPr>
                  <w:rFonts w:ascii="Calibri" w:eastAsia="Calibri" w:hAnsi="Calibri"/>
                  <w:b/>
                  <w:sz w:val="18"/>
                  <w:szCs w:val="18"/>
                </w:rPr>
                <w:delText>s</w:delText>
              </w:r>
            </w:del>
            <w:r w:rsidR="00DF2490" w:rsidRPr="005959F4">
              <w:rPr>
                <w:rFonts w:ascii="Calibri" w:eastAsia="Calibri" w:hAnsi="Calibri"/>
                <w:b/>
                <w:sz w:val="18"/>
                <w:szCs w:val="18"/>
              </w:rPr>
              <w:t xml:space="preserve"> and Water Heating System</w:t>
            </w:r>
            <w:del w:id="746" w:author="Dee Anne Ross" w:date="2018-07-27T13:34:00Z">
              <w:r w:rsidR="00DF2490" w:rsidRPr="005959F4" w:rsidDel="00326490">
                <w:rPr>
                  <w:rFonts w:ascii="Calibri" w:eastAsia="Calibri" w:hAnsi="Calibri"/>
                  <w:b/>
                  <w:sz w:val="18"/>
                  <w:szCs w:val="18"/>
                </w:rPr>
                <w:delText>s in Multifamily Dwelling Units</w:delText>
              </w:r>
            </w:del>
          </w:p>
        </w:tc>
      </w:tr>
      <w:tr w:rsidR="00F33B94" w:rsidRPr="005959F4" w14:paraId="308DB38F" w14:textId="77777777" w:rsidTr="003226D9">
        <w:trPr>
          <w:trHeight w:val="223"/>
        </w:trPr>
        <w:tc>
          <w:tcPr>
            <w:tcW w:w="1615" w:type="dxa"/>
            <w:vAlign w:val="bottom"/>
          </w:tcPr>
          <w:p w14:paraId="308DB389" w14:textId="77777777" w:rsidR="00F33B94" w:rsidRPr="005959F4" w:rsidRDefault="00F33B94" w:rsidP="008535C4">
            <w:pPr>
              <w:keepNext/>
              <w:jc w:val="center"/>
              <w:rPr>
                <w:rFonts w:ascii="Calibri" w:hAnsi="Calibri"/>
                <w:sz w:val="18"/>
                <w:szCs w:val="18"/>
              </w:rPr>
            </w:pPr>
            <w:r w:rsidRPr="005959F4">
              <w:rPr>
                <w:rFonts w:ascii="Calibri" w:hAnsi="Calibri"/>
                <w:sz w:val="18"/>
                <w:szCs w:val="18"/>
              </w:rPr>
              <w:t>01</w:t>
            </w:r>
          </w:p>
        </w:tc>
        <w:tc>
          <w:tcPr>
            <w:tcW w:w="1350" w:type="dxa"/>
            <w:vAlign w:val="bottom"/>
          </w:tcPr>
          <w:p w14:paraId="790F339F" w14:textId="77777777" w:rsidR="00F33B94" w:rsidRPr="005959F4" w:rsidRDefault="00F33B94" w:rsidP="008535C4">
            <w:pPr>
              <w:keepNext/>
              <w:jc w:val="center"/>
              <w:rPr>
                <w:rFonts w:ascii="Calibri" w:hAnsi="Calibri"/>
                <w:sz w:val="18"/>
                <w:szCs w:val="18"/>
              </w:rPr>
            </w:pPr>
            <w:r w:rsidRPr="005959F4">
              <w:rPr>
                <w:rFonts w:ascii="Calibri" w:hAnsi="Calibri"/>
                <w:sz w:val="18"/>
                <w:szCs w:val="18"/>
              </w:rPr>
              <w:t>02</w:t>
            </w:r>
          </w:p>
        </w:tc>
        <w:tc>
          <w:tcPr>
            <w:tcW w:w="900" w:type="dxa"/>
            <w:vAlign w:val="bottom"/>
          </w:tcPr>
          <w:p w14:paraId="308DB38A" w14:textId="794E9269" w:rsidR="00F33B94" w:rsidRPr="005959F4" w:rsidRDefault="00F33B94" w:rsidP="008535C4">
            <w:pPr>
              <w:keepNext/>
              <w:jc w:val="center"/>
              <w:rPr>
                <w:rFonts w:ascii="Calibri" w:hAnsi="Calibri"/>
                <w:sz w:val="18"/>
                <w:szCs w:val="18"/>
              </w:rPr>
            </w:pPr>
            <w:r w:rsidRPr="005959F4">
              <w:rPr>
                <w:rFonts w:ascii="Calibri" w:hAnsi="Calibri"/>
                <w:sz w:val="18"/>
                <w:szCs w:val="18"/>
              </w:rPr>
              <w:t>03</w:t>
            </w:r>
          </w:p>
        </w:tc>
        <w:tc>
          <w:tcPr>
            <w:tcW w:w="1260" w:type="dxa"/>
            <w:vAlign w:val="bottom"/>
          </w:tcPr>
          <w:p w14:paraId="308DB38B" w14:textId="3E127CBB" w:rsidR="00F33B94" w:rsidRPr="005959F4" w:rsidRDefault="00F33B94" w:rsidP="00567B36">
            <w:pPr>
              <w:keepNext/>
              <w:jc w:val="center"/>
              <w:rPr>
                <w:rFonts w:ascii="Calibri" w:hAnsi="Calibri"/>
                <w:sz w:val="18"/>
                <w:szCs w:val="18"/>
              </w:rPr>
            </w:pPr>
            <w:r w:rsidRPr="005959F4">
              <w:rPr>
                <w:rFonts w:ascii="Calibri" w:hAnsi="Calibri"/>
                <w:sz w:val="18"/>
                <w:szCs w:val="18"/>
              </w:rPr>
              <w:t>0</w:t>
            </w:r>
            <w:r w:rsidR="00567B36" w:rsidRPr="005959F4">
              <w:rPr>
                <w:rFonts w:ascii="Calibri" w:hAnsi="Calibri"/>
                <w:sz w:val="18"/>
                <w:szCs w:val="18"/>
              </w:rPr>
              <w:t>4</w:t>
            </w:r>
          </w:p>
        </w:tc>
        <w:tc>
          <w:tcPr>
            <w:tcW w:w="1260" w:type="dxa"/>
            <w:vAlign w:val="bottom"/>
          </w:tcPr>
          <w:p w14:paraId="581F0491" w14:textId="1575F4FB" w:rsidR="00F33B94" w:rsidRPr="005959F4" w:rsidRDefault="00F33B94" w:rsidP="00567B36">
            <w:pPr>
              <w:keepNext/>
              <w:jc w:val="center"/>
              <w:rPr>
                <w:rFonts w:ascii="Calibri" w:hAnsi="Calibri"/>
                <w:sz w:val="18"/>
                <w:szCs w:val="18"/>
              </w:rPr>
            </w:pPr>
            <w:r w:rsidRPr="005959F4">
              <w:rPr>
                <w:rFonts w:ascii="Calibri" w:hAnsi="Calibri"/>
                <w:sz w:val="18"/>
                <w:szCs w:val="18"/>
              </w:rPr>
              <w:t>0</w:t>
            </w:r>
            <w:r w:rsidR="00567B36" w:rsidRPr="005959F4">
              <w:rPr>
                <w:rFonts w:ascii="Calibri" w:hAnsi="Calibri"/>
                <w:sz w:val="18"/>
                <w:szCs w:val="18"/>
              </w:rPr>
              <w:t>5</w:t>
            </w:r>
          </w:p>
        </w:tc>
        <w:tc>
          <w:tcPr>
            <w:tcW w:w="1980" w:type="dxa"/>
            <w:vAlign w:val="bottom"/>
          </w:tcPr>
          <w:p w14:paraId="308DB38C" w14:textId="0442529B" w:rsidR="00F33B94" w:rsidRPr="005959F4" w:rsidRDefault="00F33B94" w:rsidP="00567B36">
            <w:pPr>
              <w:keepNext/>
              <w:jc w:val="center"/>
              <w:rPr>
                <w:rFonts w:ascii="Calibri" w:hAnsi="Calibri"/>
                <w:sz w:val="18"/>
                <w:szCs w:val="18"/>
              </w:rPr>
            </w:pPr>
            <w:r w:rsidRPr="005959F4">
              <w:rPr>
                <w:rFonts w:ascii="Calibri" w:hAnsi="Calibri"/>
                <w:sz w:val="18"/>
                <w:szCs w:val="18"/>
              </w:rPr>
              <w:t>0</w:t>
            </w:r>
            <w:r w:rsidR="00567B36" w:rsidRPr="005959F4">
              <w:rPr>
                <w:rFonts w:ascii="Calibri" w:hAnsi="Calibri"/>
                <w:sz w:val="18"/>
                <w:szCs w:val="18"/>
              </w:rPr>
              <w:t>6</w:t>
            </w:r>
          </w:p>
        </w:tc>
        <w:tc>
          <w:tcPr>
            <w:tcW w:w="1620" w:type="dxa"/>
            <w:vAlign w:val="bottom"/>
          </w:tcPr>
          <w:p w14:paraId="308DB38D" w14:textId="4CE4E1DC" w:rsidR="00F33B94" w:rsidRPr="005959F4" w:rsidRDefault="00F33B94" w:rsidP="00567B36">
            <w:pPr>
              <w:keepNext/>
              <w:jc w:val="center"/>
              <w:rPr>
                <w:rFonts w:ascii="Calibri" w:hAnsi="Calibri"/>
                <w:sz w:val="18"/>
                <w:szCs w:val="18"/>
              </w:rPr>
            </w:pPr>
            <w:r w:rsidRPr="005959F4">
              <w:rPr>
                <w:rFonts w:ascii="Calibri" w:hAnsi="Calibri"/>
                <w:sz w:val="18"/>
                <w:szCs w:val="18"/>
              </w:rPr>
              <w:t>0</w:t>
            </w:r>
            <w:r w:rsidR="00567B36" w:rsidRPr="005959F4">
              <w:rPr>
                <w:rFonts w:ascii="Calibri" w:hAnsi="Calibri"/>
                <w:sz w:val="18"/>
                <w:szCs w:val="18"/>
              </w:rPr>
              <w:t>7</w:t>
            </w:r>
          </w:p>
        </w:tc>
        <w:tc>
          <w:tcPr>
            <w:tcW w:w="1977" w:type="dxa"/>
          </w:tcPr>
          <w:p w14:paraId="29BAAEE3" w14:textId="490C35EF" w:rsidR="00F33B94" w:rsidRPr="005959F4" w:rsidRDefault="00F33B94" w:rsidP="008535C4">
            <w:pPr>
              <w:keepNext/>
              <w:jc w:val="center"/>
              <w:rPr>
                <w:rFonts w:ascii="Calibri" w:hAnsi="Calibri"/>
                <w:sz w:val="18"/>
                <w:szCs w:val="18"/>
              </w:rPr>
            </w:pPr>
            <w:r w:rsidRPr="005959F4">
              <w:rPr>
                <w:rFonts w:ascii="Calibri" w:hAnsi="Calibri"/>
                <w:sz w:val="18"/>
                <w:szCs w:val="18"/>
              </w:rPr>
              <w:t>08</w:t>
            </w:r>
          </w:p>
        </w:tc>
        <w:tc>
          <w:tcPr>
            <w:tcW w:w="2428" w:type="dxa"/>
          </w:tcPr>
          <w:p w14:paraId="308DB38E" w14:textId="4A06E902" w:rsidR="00F33B94" w:rsidRPr="005959F4" w:rsidRDefault="00F33B94" w:rsidP="00567B36">
            <w:pPr>
              <w:keepNext/>
              <w:jc w:val="center"/>
              <w:rPr>
                <w:rFonts w:ascii="Calibri" w:hAnsi="Calibri"/>
                <w:sz w:val="18"/>
                <w:szCs w:val="18"/>
              </w:rPr>
            </w:pPr>
            <w:r w:rsidRPr="005959F4">
              <w:rPr>
                <w:rFonts w:ascii="Calibri" w:hAnsi="Calibri"/>
                <w:sz w:val="18"/>
                <w:szCs w:val="18"/>
              </w:rPr>
              <w:t>0</w:t>
            </w:r>
            <w:r w:rsidR="00567B36" w:rsidRPr="005959F4">
              <w:rPr>
                <w:rFonts w:ascii="Calibri" w:hAnsi="Calibri"/>
                <w:sz w:val="18"/>
                <w:szCs w:val="18"/>
              </w:rPr>
              <w:t>9</w:t>
            </w:r>
          </w:p>
        </w:tc>
      </w:tr>
      <w:tr w:rsidR="00F33B94" w:rsidRPr="005959F4" w14:paraId="308DB398" w14:textId="77777777" w:rsidTr="003226D9">
        <w:trPr>
          <w:trHeight w:val="291"/>
        </w:trPr>
        <w:tc>
          <w:tcPr>
            <w:tcW w:w="1615" w:type="dxa"/>
            <w:vAlign w:val="bottom"/>
          </w:tcPr>
          <w:p w14:paraId="308DB390" w14:textId="77777777" w:rsidR="00F33B94" w:rsidRPr="005959F4" w:rsidRDefault="00F33B94" w:rsidP="008535C4">
            <w:pPr>
              <w:keepNext/>
              <w:jc w:val="center"/>
              <w:rPr>
                <w:rFonts w:ascii="Calibri" w:hAnsi="Calibri"/>
                <w:sz w:val="18"/>
                <w:szCs w:val="18"/>
                <w:vertAlign w:val="superscript"/>
              </w:rPr>
            </w:pPr>
            <w:r w:rsidRPr="005959F4">
              <w:rPr>
                <w:rFonts w:ascii="Calibri" w:hAnsi="Calibri"/>
                <w:sz w:val="18"/>
                <w:szCs w:val="18"/>
              </w:rPr>
              <w:t>Dwelling Unit Name</w:t>
            </w:r>
          </w:p>
        </w:tc>
        <w:tc>
          <w:tcPr>
            <w:tcW w:w="1350" w:type="dxa"/>
            <w:vAlign w:val="bottom"/>
          </w:tcPr>
          <w:p w14:paraId="21B1A976" w14:textId="77777777" w:rsidR="00F33B94" w:rsidRPr="005959F4" w:rsidRDefault="00F33B94" w:rsidP="003F4988">
            <w:pPr>
              <w:keepNext/>
              <w:jc w:val="center"/>
              <w:rPr>
                <w:rFonts w:ascii="Calibri" w:hAnsi="Calibri"/>
                <w:sz w:val="18"/>
                <w:szCs w:val="18"/>
              </w:rPr>
            </w:pPr>
            <w:del w:id="747" w:author="Ross, Dee Anne@Energy" w:date="2018-09-10T15:34:00Z">
              <w:r w:rsidRPr="005959F4" w:rsidDel="003F4988">
                <w:rPr>
                  <w:rFonts w:ascii="Calibri" w:hAnsi="Calibri"/>
                  <w:sz w:val="18"/>
                  <w:szCs w:val="18"/>
                </w:rPr>
                <w:delText>Dwelling Unit Total CFA (ft</w:delText>
              </w:r>
              <w:r w:rsidRPr="005959F4" w:rsidDel="003F4988">
                <w:rPr>
                  <w:rFonts w:ascii="Calibri" w:hAnsi="Calibri"/>
                  <w:sz w:val="18"/>
                  <w:szCs w:val="18"/>
                  <w:vertAlign w:val="superscript"/>
                </w:rPr>
                <w:delText>2</w:delText>
              </w:r>
              <w:r w:rsidRPr="005959F4" w:rsidDel="003F4988">
                <w:rPr>
                  <w:rFonts w:ascii="Calibri" w:hAnsi="Calibri"/>
                  <w:sz w:val="18"/>
                  <w:szCs w:val="18"/>
                </w:rPr>
                <w:delText>)</w:delText>
              </w:r>
            </w:del>
            <w:ins w:id="748" w:author="Ross, Dee Anne@Energy" w:date="2018-09-10T15:34:00Z">
              <w:r w:rsidRPr="005959F4">
                <w:rPr>
                  <w:rFonts w:ascii="Calibri" w:hAnsi="Calibri"/>
                  <w:sz w:val="18"/>
                  <w:szCs w:val="18"/>
                </w:rPr>
                <w:t>Water heating system identification</w:t>
              </w:r>
            </w:ins>
          </w:p>
        </w:tc>
        <w:tc>
          <w:tcPr>
            <w:tcW w:w="900" w:type="dxa"/>
            <w:vAlign w:val="bottom"/>
          </w:tcPr>
          <w:p w14:paraId="308DB391" w14:textId="6A64EEBB" w:rsidR="00F33B94" w:rsidRPr="005959F4" w:rsidRDefault="00F33B94" w:rsidP="003F4988">
            <w:pPr>
              <w:keepNext/>
              <w:jc w:val="center"/>
              <w:rPr>
                <w:rFonts w:ascii="Calibri" w:hAnsi="Calibri"/>
                <w:sz w:val="18"/>
                <w:szCs w:val="18"/>
              </w:rPr>
            </w:pPr>
            <w:ins w:id="749" w:author="Ross, Dee Anne@Energy" w:date="2018-09-11T14:59:00Z">
              <w:r w:rsidRPr="005959F4">
                <w:rPr>
                  <w:rFonts w:ascii="Calibri" w:hAnsi="Calibri"/>
                  <w:sz w:val="18"/>
                  <w:szCs w:val="18"/>
                </w:rPr>
                <w:t># of Dwelling Units in System</w:t>
              </w:r>
            </w:ins>
          </w:p>
        </w:tc>
        <w:tc>
          <w:tcPr>
            <w:tcW w:w="1260" w:type="dxa"/>
            <w:vAlign w:val="bottom"/>
          </w:tcPr>
          <w:p w14:paraId="308DB392" w14:textId="2C6C5B29" w:rsidR="00F33B94" w:rsidRPr="005959F4" w:rsidDel="00D819A5" w:rsidRDefault="00F33B94" w:rsidP="008535C4">
            <w:pPr>
              <w:keepNext/>
              <w:jc w:val="center"/>
              <w:rPr>
                <w:rFonts w:ascii="Calibri" w:hAnsi="Calibri"/>
                <w:sz w:val="18"/>
                <w:szCs w:val="18"/>
              </w:rPr>
            </w:pPr>
            <w:del w:id="750" w:author="Ross, Dee Anne@Energy" w:date="2018-09-10T15:35:00Z">
              <w:r w:rsidRPr="005959F4" w:rsidDel="003F4988">
                <w:rPr>
                  <w:rFonts w:ascii="Calibri" w:hAnsi="Calibri"/>
                  <w:sz w:val="18"/>
                  <w:szCs w:val="18"/>
                </w:rPr>
                <w:delText>Central Water Heating System Identification or Name</w:delText>
              </w:r>
            </w:del>
            <w:ins w:id="751" w:author="Ross, Dee Anne@Energy" w:date="2018-09-10T15:36:00Z">
              <w:r w:rsidRPr="005959F4">
                <w:rPr>
                  <w:rFonts w:ascii="Calibri" w:hAnsi="Calibri"/>
                  <w:sz w:val="18"/>
                  <w:szCs w:val="18"/>
                </w:rPr>
                <w:t># of Recirculation Loops</w:t>
              </w:r>
            </w:ins>
          </w:p>
        </w:tc>
        <w:tc>
          <w:tcPr>
            <w:tcW w:w="1260" w:type="dxa"/>
            <w:vAlign w:val="bottom"/>
          </w:tcPr>
          <w:p w14:paraId="0D6A024F" w14:textId="0BF4E96C" w:rsidR="00F33B94" w:rsidRPr="005959F4" w:rsidDel="003F4988" w:rsidRDefault="00F33B94" w:rsidP="008535C4">
            <w:pPr>
              <w:keepNext/>
              <w:jc w:val="center"/>
              <w:rPr>
                <w:rFonts w:ascii="Calibri" w:hAnsi="Calibri"/>
                <w:sz w:val="18"/>
                <w:szCs w:val="18"/>
              </w:rPr>
            </w:pPr>
            <w:ins w:id="752" w:author="Ross, Dee Anne@Energy" w:date="2018-09-10T15:43:00Z">
              <w:r w:rsidRPr="005959F4">
                <w:rPr>
                  <w:rFonts w:ascii="Calibri" w:hAnsi="Calibri"/>
                  <w:sz w:val="18"/>
                  <w:szCs w:val="18"/>
                </w:rPr>
                <w:t>Option</w:t>
              </w:r>
            </w:ins>
          </w:p>
        </w:tc>
        <w:tc>
          <w:tcPr>
            <w:tcW w:w="1980" w:type="dxa"/>
            <w:vAlign w:val="bottom"/>
          </w:tcPr>
          <w:p w14:paraId="308DB394" w14:textId="7961158F" w:rsidR="00F33B94" w:rsidRPr="005959F4" w:rsidRDefault="00F33B94" w:rsidP="008535C4">
            <w:pPr>
              <w:keepNext/>
              <w:jc w:val="center"/>
              <w:rPr>
                <w:rFonts w:ascii="Calibri" w:hAnsi="Calibri"/>
                <w:sz w:val="18"/>
                <w:szCs w:val="18"/>
              </w:rPr>
            </w:pPr>
            <w:del w:id="753" w:author="Ross, Dee Anne@Energy" w:date="2018-09-10T15:37:00Z">
              <w:r w:rsidRPr="005959F4" w:rsidDel="003F4988">
                <w:rPr>
                  <w:rFonts w:ascii="Calibri" w:hAnsi="Calibri"/>
                  <w:sz w:val="18"/>
                  <w:szCs w:val="18"/>
                </w:rPr>
                <w:delText>Dwelling Unit</w:delText>
              </w:r>
            </w:del>
            <w:r w:rsidRPr="005959F4" w:rsidDel="003F4988">
              <w:rPr>
                <w:rFonts w:ascii="Calibri" w:hAnsi="Calibri"/>
                <w:sz w:val="18"/>
                <w:szCs w:val="18"/>
              </w:rPr>
              <w:t xml:space="preserve"> </w:t>
            </w:r>
            <w:del w:id="754" w:author="Ross, Dee Anne@Energy" w:date="2018-09-10T15:37:00Z">
              <w:r w:rsidRPr="005959F4" w:rsidDel="003F4988">
                <w:rPr>
                  <w:rFonts w:ascii="Calibri" w:hAnsi="Calibri"/>
                  <w:sz w:val="18"/>
                  <w:szCs w:val="18"/>
                </w:rPr>
                <w:delText>Water Heating System Identification or Name</w:delText>
              </w:r>
            </w:del>
            <w:ins w:id="755" w:author="Ross, Dee Anne@Energy" w:date="2018-09-10T15:37:00Z">
              <w:r w:rsidRPr="005959F4">
                <w:rPr>
                  <w:rFonts w:ascii="Calibri" w:hAnsi="Calibri"/>
                  <w:sz w:val="18"/>
                  <w:szCs w:val="18"/>
                </w:rPr>
                <w:t>Minimum Solar Savings Fraction</w:t>
              </w:r>
            </w:ins>
          </w:p>
        </w:tc>
        <w:tc>
          <w:tcPr>
            <w:tcW w:w="1620" w:type="dxa"/>
            <w:vAlign w:val="bottom"/>
          </w:tcPr>
          <w:p w14:paraId="308DB395" w14:textId="3A2DFCFB" w:rsidR="00F33B94" w:rsidRPr="005959F4" w:rsidDel="001517F1" w:rsidRDefault="00F33B94" w:rsidP="008535C4">
            <w:pPr>
              <w:keepNext/>
              <w:jc w:val="center"/>
              <w:rPr>
                <w:del w:id="756" w:author="Ross, Dee Anne@Energy" w:date="2018-09-10T15:38:00Z"/>
                <w:rFonts w:ascii="Calibri" w:hAnsi="Calibri"/>
                <w:sz w:val="18"/>
                <w:szCs w:val="18"/>
              </w:rPr>
            </w:pPr>
            <w:del w:id="757" w:author="Ross, Dee Anne@Energy" w:date="2018-09-10T15:38:00Z">
              <w:r w:rsidRPr="005959F4" w:rsidDel="001517F1">
                <w:rPr>
                  <w:rFonts w:ascii="Calibri" w:hAnsi="Calibri"/>
                  <w:sz w:val="18"/>
                  <w:szCs w:val="18"/>
                </w:rPr>
                <w:delText>Dwelling Unit</w:delText>
              </w:r>
            </w:del>
          </w:p>
          <w:p w14:paraId="308DB396" w14:textId="73E8F069" w:rsidR="00F33B94" w:rsidRPr="005959F4" w:rsidRDefault="00F33B94" w:rsidP="008535C4">
            <w:pPr>
              <w:keepNext/>
              <w:jc w:val="center"/>
              <w:rPr>
                <w:rFonts w:ascii="Calibri" w:hAnsi="Calibri"/>
                <w:sz w:val="18"/>
                <w:szCs w:val="18"/>
              </w:rPr>
            </w:pPr>
            <w:del w:id="758" w:author="Ross, Dee Anne@Energy" w:date="2018-09-10T15:38:00Z">
              <w:r w:rsidRPr="005959F4" w:rsidDel="001517F1">
                <w:rPr>
                  <w:rFonts w:ascii="Calibri" w:hAnsi="Calibri"/>
                  <w:sz w:val="18"/>
                  <w:szCs w:val="18"/>
                </w:rPr>
                <w:delText>Space Conditioning System Identification or Name</w:delText>
              </w:r>
            </w:del>
            <w:ins w:id="759" w:author="Ross, Dee Anne@Energy" w:date="2018-09-10T15:38:00Z">
              <w:r w:rsidRPr="005959F4">
                <w:rPr>
                  <w:rFonts w:ascii="Calibri" w:hAnsi="Calibri"/>
                  <w:sz w:val="18"/>
                  <w:szCs w:val="18"/>
                </w:rPr>
                <w:t>Distribution System</w:t>
              </w:r>
            </w:ins>
          </w:p>
        </w:tc>
        <w:tc>
          <w:tcPr>
            <w:tcW w:w="1977" w:type="dxa"/>
            <w:vAlign w:val="bottom"/>
          </w:tcPr>
          <w:p w14:paraId="3658A367" w14:textId="449E41EE" w:rsidR="00F33B94" w:rsidRPr="005959F4" w:rsidRDefault="00F33B94" w:rsidP="008535C4">
            <w:pPr>
              <w:keepNext/>
              <w:jc w:val="center"/>
              <w:rPr>
                <w:rFonts w:ascii="Calibri" w:hAnsi="Calibri"/>
                <w:sz w:val="18"/>
                <w:szCs w:val="18"/>
              </w:rPr>
            </w:pPr>
            <w:ins w:id="760" w:author="Ross, Dee Anne@Energy" w:date="2018-09-11T14:34:00Z">
              <w:r w:rsidRPr="005959F4">
                <w:rPr>
                  <w:rFonts w:ascii="Calibri" w:hAnsi="Calibri"/>
                  <w:sz w:val="18"/>
                  <w:szCs w:val="18"/>
                </w:rPr>
                <w:t>Dwelling Unit Space Conditioning Name</w:t>
              </w:r>
            </w:ins>
          </w:p>
        </w:tc>
        <w:tc>
          <w:tcPr>
            <w:tcW w:w="2428" w:type="dxa"/>
            <w:vAlign w:val="bottom"/>
          </w:tcPr>
          <w:p w14:paraId="308DB397" w14:textId="27E20AD3" w:rsidR="00F33B94" w:rsidRPr="005959F4" w:rsidRDefault="00F33B94" w:rsidP="008535C4">
            <w:pPr>
              <w:keepNext/>
              <w:jc w:val="center"/>
              <w:rPr>
                <w:rFonts w:ascii="Calibri" w:hAnsi="Calibri"/>
                <w:sz w:val="18"/>
                <w:szCs w:val="18"/>
              </w:rPr>
            </w:pPr>
            <w:r w:rsidRPr="005959F4">
              <w:rPr>
                <w:rFonts w:ascii="Calibri" w:hAnsi="Calibri"/>
                <w:sz w:val="18"/>
                <w:szCs w:val="18"/>
              </w:rPr>
              <w:t>Comments</w:t>
            </w:r>
          </w:p>
        </w:tc>
      </w:tr>
      <w:tr w:rsidR="00F33B94" w:rsidRPr="005959F4" w14:paraId="308DB39F" w14:textId="77777777" w:rsidTr="003226D9">
        <w:trPr>
          <w:trHeight w:val="250"/>
        </w:trPr>
        <w:tc>
          <w:tcPr>
            <w:tcW w:w="1615" w:type="dxa"/>
            <w:vAlign w:val="center"/>
          </w:tcPr>
          <w:p w14:paraId="308DB399" w14:textId="77777777" w:rsidR="00F33B94" w:rsidRPr="005959F4" w:rsidRDefault="00F33B94" w:rsidP="001517F1">
            <w:pPr>
              <w:keepNext/>
              <w:rPr>
                <w:rFonts w:ascii="Calibri" w:hAnsi="Calibri"/>
                <w:sz w:val="18"/>
                <w:szCs w:val="18"/>
              </w:rPr>
            </w:pPr>
          </w:p>
        </w:tc>
        <w:tc>
          <w:tcPr>
            <w:tcW w:w="1350" w:type="dxa"/>
            <w:vAlign w:val="center"/>
          </w:tcPr>
          <w:p w14:paraId="129CE168" w14:textId="77777777" w:rsidR="00F33B94" w:rsidRPr="005959F4" w:rsidRDefault="00F33B94" w:rsidP="001517F1">
            <w:pPr>
              <w:keepNext/>
              <w:rPr>
                <w:rFonts w:ascii="Calibri" w:hAnsi="Calibri"/>
                <w:sz w:val="18"/>
                <w:szCs w:val="18"/>
              </w:rPr>
            </w:pPr>
          </w:p>
        </w:tc>
        <w:tc>
          <w:tcPr>
            <w:tcW w:w="900" w:type="dxa"/>
            <w:vAlign w:val="center"/>
          </w:tcPr>
          <w:p w14:paraId="308DB39A" w14:textId="067D5E72" w:rsidR="00F33B94" w:rsidRPr="005959F4" w:rsidRDefault="00F33B94" w:rsidP="001517F1">
            <w:pPr>
              <w:keepNext/>
              <w:rPr>
                <w:rFonts w:ascii="Calibri" w:hAnsi="Calibri"/>
                <w:sz w:val="18"/>
                <w:szCs w:val="18"/>
              </w:rPr>
            </w:pPr>
          </w:p>
        </w:tc>
        <w:tc>
          <w:tcPr>
            <w:tcW w:w="1260" w:type="dxa"/>
            <w:vAlign w:val="center"/>
          </w:tcPr>
          <w:p w14:paraId="308DB39B" w14:textId="77777777" w:rsidR="00F33B94" w:rsidRPr="005959F4" w:rsidRDefault="00F33B94" w:rsidP="001517F1">
            <w:pPr>
              <w:keepNext/>
              <w:jc w:val="center"/>
              <w:rPr>
                <w:rFonts w:ascii="Calibri" w:hAnsi="Calibri"/>
                <w:sz w:val="18"/>
                <w:szCs w:val="18"/>
              </w:rPr>
            </w:pPr>
          </w:p>
        </w:tc>
        <w:tc>
          <w:tcPr>
            <w:tcW w:w="1260" w:type="dxa"/>
            <w:vAlign w:val="center"/>
          </w:tcPr>
          <w:p w14:paraId="1D0B600F" w14:textId="77777777" w:rsidR="00F33B94" w:rsidRPr="005959F4" w:rsidRDefault="00F33B94" w:rsidP="001517F1">
            <w:pPr>
              <w:keepNext/>
              <w:jc w:val="center"/>
              <w:rPr>
                <w:rFonts w:ascii="Calibri" w:hAnsi="Calibri"/>
                <w:sz w:val="18"/>
                <w:szCs w:val="18"/>
              </w:rPr>
            </w:pPr>
          </w:p>
        </w:tc>
        <w:tc>
          <w:tcPr>
            <w:tcW w:w="1980" w:type="dxa"/>
            <w:vAlign w:val="center"/>
          </w:tcPr>
          <w:p w14:paraId="308DB39C" w14:textId="3122BF23" w:rsidR="00F33B94" w:rsidRPr="005959F4" w:rsidRDefault="00F33B94" w:rsidP="001517F1">
            <w:pPr>
              <w:keepNext/>
              <w:jc w:val="center"/>
              <w:rPr>
                <w:rFonts w:ascii="Calibri" w:hAnsi="Calibri"/>
                <w:sz w:val="18"/>
                <w:szCs w:val="18"/>
              </w:rPr>
            </w:pPr>
          </w:p>
        </w:tc>
        <w:tc>
          <w:tcPr>
            <w:tcW w:w="1620" w:type="dxa"/>
            <w:vAlign w:val="center"/>
          </w:tcPr>
          <w:p w14:paraId="308DB39D" w14:textId="77777777" w:rsidR="00F33B94" w:rsidRPr="005959F4" w:rsidRDefault="00F33B94" w:rsidP="001517F1">
            <w:pPr>
              <w:keepNext/>
              <w:rPr>
                <w:rFonts w:ascii="Calibri" w:hAnsi="Calibri"/>
                <w:sz w:val="18"/>
                <w:szCs w:val="18"/>
              </w:rPr>
            </w:pPr>
          </w:p>
        </w:tc>
        <w:tc>
          <w:tcPr>
            <w:tcW w:w="1977" w:type="dxa"/>
            <w:vAlign w:val="center"/>
          </w:tcPr>
          <w:p w14:paraId="2A3BC8D6" w14:textId="77777777" w:rsidR="00F33B94" w:rsidRPr="005959F4" w:rsidRDefault="00F33B94" w:rsidP="001517F1">
            <w:pPr>
              <w:keepNext/>
              <w:rPr>
                <w:rFonts w:ascii="Calibri" w:hAnsi="Calibri"/>
                <w:sz w:val="18"/>
                <w:szCs w:val="18"/>
              </w:rPr>
            </w:pPr>
          </w:p>
        </w:tc>
        <w:tc>
          <w:tcPr>
            <w:tcW w:w="2428" w:type="dxa"/>
            <w:vAlign w:val="center"/>
          </w:tcPr>
          <w:p w14:paraId="308DB39E" w14:textId="0136B148" w:rsidR="00F33B94" w:rsidRPr="005959F4" w:rsidRDefault="00F33B94" w:rsidP="001517F1">
            <w:pPr>
              <w:keepNext/>
              <w:rPr>
                <w:rFonts w:ascii="Calibri" w:hAnsi="Calibri"/>
                <w:sz w:val="18"/>
                <w:szCs w:val="18"/>
              </w:rPr>
            </w:pPr>
          </w:p>
        </w:tc>
      </w:tr>
      <w:tr w:rsidR="00F33B94" w:rsidRPr="005959F4" w14:paraId="308DB3A6" w14:textId="77777777" w:rsidTr="003226D9">
        <w:trPr>
          <w:trHeight w:val="250"/>
        </w:trPr>
        <w:tc>
          <w:tcPr>
            <w:tcW w:w="1615" w:type="dxa"/>
            <w:vAlign w:val="center"/>
          </w:tcPr>
          <w:p w14:paraId="308DB3A0" w14:textId="77777777" w:rsidR="00F33B94" w:rsidRPr="005959F4" w:rsidRDefault="00F33B94" w:rsidP="001517F1">
            <w:pPr>
              <w:keepNext/>
              <w:rPr>
                <w:rFonts w:ascii="Calibri" w:hAnsi="Calibri"/>
                <w:sz w:val="18"/>
                <w:szCs w:val="18"/>
              </w:rPr>
            </w:pPr>
          </w:p>
        </w:tc>
        <w:tc>
          <w:tcPr>
            <w:tcW w:w="1350" w:type="dxa"/>
            <w:vAlign w:val="center"/>
          </w:tcPr>
          <w:p w14:paraId="4643D5E1" w14:textId="77777777" w:rsidR="00F33B94" w:rsidRPr="005959F4" w:rsidRDefault="00F33B94" w:rsidP="001517F1">
            <w:pPr>
              <w:keepNext/>
              <w:rPr>
                <w:rFonts w:ascii="Calibri" w:hAnsi="Calibri"/>
                <w:sz w:val="18"/>
                <w:szCs w:val="18"/>
              </w:rPr>
            </w:pPr>
          </w:p>
        </w:tc>
        <w:tc>
          <w:tcPr>
            <w:tcW w:w="900" w:type="dxa"/>
            <w:vAlign w:val="center"/>
          </w:tcPr>
          <w:p w14:paraId="308DB3A1" w14:textId="5D7E02F2" w:rsidR="00F33B94" w:rsidRPr="005959F4" w:rsidRDefault="00F33B94" w:rsidP="001517F1">
            <w:pPr>
              <w:keepNext/>
              <w:rPr>
                <w:rFonts w:ascii="Calibri" w:hAnsi="Calibri"/>
                <w:sz w:val="18"/>
                <w:szCs w:val="18"/>
              </w:rPr>
            </w:pPr>
          </w:p>
        </w:tc>
        <w:tc>
          <w:tcPr>
            <w:tcW w:w="1260" w:type="dxa"/>
            <w:vAlign w:val="center"/>
          </w:tcPr>
          <w:p w14:paraId="308DB3A2" w14:textId="77777777" w:rsidR="00F33B94" w:rsidRPr="005959F4" w:rsidRDefault="00F33B94" w:rsidP="001517F1">
            <w:pPr>
              <w:keepNext/>
              <w:jc w:val="center"/>
              <w:rPr>
                <w:rFonts w:ascii="Calibri" w:hAnsi="Calibri"/>
                <w:sz w:val="18"/>
                <w:szCs w:val="18"/>
              </w:rPr>
            </w:pPr>
          </w:p>
        </w:tc>
        <w:tc>
          <w:tcPr>
            <w:tcW w:w="1260" w:type="dxa"/>
            <w:vAlign w:val="bottom"/>
          </w:tcPr>
          <w:p w14:paraId="68E2A266" w14:textId="77777777" w:rsidR="00F33B94" w:rsidRPr="005959F4" w:rsidRDefault="00F33B94" w:rsidP="008535C4">
            <w:pPr>
              <w:keepNext/>
              <w:jc w:val="center"/>
              <w:rPr>
                <w:rFonts w:ascii="Calibri" w:hAnsi="Calibri"/>
                <w:sz w:val="18"/>
                <w:szCs w:val="18"/>
              </w:rPr>
            </w:pPr>
          </w:p>
        </w:tc>
        <w:tc>
          <w:tcPr>
            <w:tcW w:w="1980" w:type="dxa"/>
            <w:vAlign w:val="bottom"/>
          </w:tcPr>
          <w:p w14:paraId="308DB3A3" w14:textId="2E0DF7A8" w:rsidR="00F33B94" w:rsidRPr="005959F4" w:rsidRDefault="00F33B94" w:rsidP="008535C4">
            <w:pPr>
              <w:keepNext/>
              <w:jc w:val="center"/>
              <w:rPr>
                <w:rFonts w:ascii="Calibri" w:hAnsi="Calibri"/>
                <w:sz w:val="18"/>
                <w:szCs w:val="18"/>
              </w:rPr>
            </w:pPr>
          </w:p>
        </w:tc>
        <w:tc>
          <w:tcPr>
            <w:tcW w:w="1620" w:type="dxa"/>
            <w:vAlign w:val="center"/>
          </w:tcPr>
          <w:p w14:paraId="308DB3A4" w14:textId="77777777" w:rsidR="00F33B94" w:rsidRPr="005959F4" w:rsidRDefault="00F33B94" w:rsidP="001517F1">
            <w:pPr>
              <w:keepNext/>
              <w:rPr>
                <w:rFonts w:ascii="Calibri" w:hAnsi="Calibri"/>
                <w:sz w:val="18"/>
                <w:szCs w:val="18"/>
              </w:rPr>
            </w:pPr>
          </w:p>
        </w:tc>
        <w:tc>
          <w:tcPr>
            <w:tcW w:w="1977" w:type="dxa"/>
          </w:tcPr>
          <w:p w14:paraId="5E861515" w14:textId="77777777" w:rsidR="00F33B94" w:rsidRPr="005959F4" w:rsidRDefault="00F33B94" w:rsidP="001517F1">
            <w:pPr>
              <w:keepNext/>
              <w:rPr>
                <w:rFonts w:ascii="Calibri" w:hAnsi="Calibri"/>
                <w:sz w:val="18"/>
                <w:szCs w:val="18"/>
              </w:rPr>
            </w:pPr>
          </w:p>
        </w:tc>
        <w:tc>
          <w:tcPr>
            <w:tcW w:w="2428" w:type="dxa"/>
          </w:tcPr>
          <w:p w14:paraId="308DB3A5" w14:textId="5B2CBE1C" w:rsidR="00F33B94" w:rsidRPr="005959F4" w:rsidRDefault="00F33B94" w:rsidP="001517F1">
            <w:pPr>
              <w:keepNext/>
              <w:rPr>
                <w:rFonts w:ascii="Calibri" w:hAnsi="Calibri"/>
                <w:sz w:val="18"/>
                <w:szCs w:val="18"/>
              </w:rPr>
            </w:pPr>
          </w:p>
        </w:tc>
      </w:tr>
      <w:tr w:rsidR="00A512FA" w:rsidRPr="005959F4" w14:paraId="5C4897CB" w14:textId="77777777" w:rsidTr="00BA570D">
        <w:trPr>
          <w:trHeight w:val="250"/>
        </w:trPr>
        <w:tc>
          <w:tcPr>
            <w:tcW w:w="14390" w:type="dxa"/>
            <w:gridSpan w:val="9"/>
            <w:vAlign w:val="center"/>
          </w:tcPr>
          <w:p w14:paraId="6DC11A6C" w14:textId="77777777" w:rsidR="00A512FA" w:rsidRPr="005959F4" w:rsidRDefault="00A512FA" w:rsidP="001517F1">
            <w:pPr>
              <w:keepNext/>
              <w:rPr>
                <w:ins w:id="761" w:author="Ross, Dee Anne@Energy" w:date="2018-09-10T15:47:00Z"/>
                <w:rFonts w:ascii="Calibri" w:hAnsi="Calibri"/>
                <w:sz w:val="18"/>
                <w:szCs w:val="18"/>
              </w:rPr>
            </w:pPr>
            <w:ins w:id="762" w:author="Ross, Dee Anne@Energy" w:date="2018-09-10T15:47:00Z">
              <w:r w:rsidRPr="005959F4">
                <w:rPr>
                  <w:rFonts w:ascii="Calibri" w:hAnsi="Calibri"/>
                  <w:sz w:val="18"/>
                  <w:szCs w:val="18"/>
                </w:rPr>
                <w:t>Option:</w:t>
              </w:r>
            </w:ins>
          </w:p>
          <w:p w14:paraId="764A8504" w14:textId="77777777" w:rsidR="00A512FA" w:rsidRPr="005959F4" w:rsidRDefault="00A512FA" w:rsidP="003571C7">
            <w:pPr>
              <w:pStyle w:val="ListParagraph"/>
              <w:keepNext/>
              <w:numPr>
                <w:ilvl w:val="0"/>
                <w:numId w:val="50"/>
              </w:numPr>
              <w:rPr>
                <w:ins w:id="763" w:author="Ross, Dee Anne@Energy" w:date="2018-09-10T15:48:00Z"/>
                <w:rFonts w:ascii="Calibri" w:hAnsi="Calibri"/>
                <w:sz w:val="18"/>
                <w:szCs w:val="18"/>
              </w:rPr>
            </w:pPr>
            <w:ins w:id="764" w:author="Ross, Dee Anne@Energy" w:date="2018-09-10T15:47:00Z">
              <w:r w:rsidRPr="005959F4">
                <w:rPr>
                  <w:rFonts w:ascii="Calibri" w:hAnsi="Calibri"/>
                  <w:sz w:val="18"/>
                  <w:szCs w:val="18"/>
                </w:rPr>
                <w:t>A minimum solar savings fraction of 0.20 in Climate Zones 1 through 9 or 0.35 in Climate Zones 10-16.</w:t>
              </w:r>
            </w:ins>
          </w:p>
          <w:p w14:paraId="416BB697" w14:textId="16D5055B" w:rsidR="00A512FA" w:rsidRPr="005959F4" w:rsidRDefault="00A512FA" w:rsidP="00E3175A">
            <w:pPr>
              <w:pStyle w:val="ListParagraph"/>
              <w:keepNext/>
              <w:numPr>
                <w:ilvl w:val="0"/>
                <w:numId w:val="50"/>
              </w:numPr>
              <w:rPr>
                <w:rFonts w:ascii="Calibri" w:hAnsi="Calibri"/>
                <w:sz w:val="18"/>
                <w:szCs w:val="18"/>
              </w:rPr>
            </w:pPr>
            <w:ins w:id="765" w:author="Ross, Dee Anne@Energy" w:date="2018-09-10T15:48:00Z">
              <w:r w:rsidRPr="005959F4">
                <w:rPr>
                  <w:rFonts w:ascii="Calibri" w:hAnsi="Calibri"/>
                  <w:sz w:val="18"/>
                  <w:szCs w:val="18"/>
                </w:rPr>
                <w:t>A minimum solar savings fraction of 0.15 in Climate Zones 1 through 9 or 0.</w:t>
              </w:r>
              <w:del w:id="766" w:author="Smith, Alexis@Energy" w:date="2018-10-23T08:02:00Z">
                <w:r w:rsidR="003571C7" w:rsidRPr="005959F4" w:rsidDel="00E3175A">
                  <w:rPr>
                    <w:rFonts w:ascii="Calibri" w:hAnsi="Calibri"/>
                    <w:sz w:val="18"/>
                    <w:szCs w:val="18"/>
                  </w:rPr>
                  <w:delText>0.</w:delText>
                </w:r>
              </w:del>
              <w:r w:rsidR="003571C7" w:rsidRPr="005959F4">
                <w:rPr>
                  <w:rFonts w:ascii="Calibri" w:hAnsi="Calibri"/>
                  <w:sz w:val="18"/>
                  <w:szCs w:val="18"/>
                </w:rPr>
                <w:t>30</w:t>
              </w:r>
              <w:r w:rsidRPr="005959F4">
                <w:rPr>
                  <w:rFonts w:ascii="Calibri" w:hAnsi="Calibri"/>
                  <w:sz w:val="18"/>
                  <w:szCs w:val="18"/>
                </w:rPr>
                <w:t xml:space="preserve"> in Climate Zones 10-16</w:t>
              </w:r>
            </w:ins>
            <w:ins w:id="767" w:author="Ross, Dee Anne@Energy" w:date="2018-09-10T15:49:00Z">
              <w:r w:rsidR="003571C7" w:rsidRPr="005959F4">
                <w:rPr>
                  <w:rFonts w:ascii="Calibri" w:hAnsi="Calibri"/>
                  <w:sz w:val="18"/>
                  <w:szCs w:val="18"/>
                </w:rPr>
                <w:t>, with a HERS verified drain water heat recovery system meeting RA3.6.9</w:t>
              </w:r>
            </w:ins>
            <w:ins w:id="768" w:author="Ross, Dee Anne@Energy" w:date="2018-09-10T15:48:00Z">
              <w:r w:rsidRPr="005959F4">
                <w:rPr>
                  <w:rFonts w:ascii="Calibri" w:hAnsi="Calibri"/>
                  <w:sz w:val="18"/>
                  <w:szCs w:val="18"/>
                </w:rPr>
                <w:t>.</w:t>
              </w:r>
            </w:ins>
          </w:p>
        </w:tc>
      </w:tr>
    </w:tbl>
    <w:p w14:paraId="308DB3A7" w14:textId="1870E3C7" w:rsidR="00B902CB" w:rsidRPr="005959F4" w:rsidDel="00433E67" w:rsidRDefault="00B902CB">
      <w:pPr>
        <w:rPr>
          <w:del w:id="769" w:author="Smith, Alexis@Energy" w:date="2018-11-13T11:26:00Z"/>
          <w:rFonts w:ascii="Calibri" w:hAnsi="Calibri"/>
          <w:sz w:val="18"/>
          <w:szCs w:val="18"/>
        </w:rPr>
      </w:pPr>
    </w:p>
    <w:tbl>
      <w:tblPr>
        <w:tblStyle w:val="TableGrid"/>
        <w:tblW w:w="14395" w:type="dxa"/>
        <w:tblLook w:val="04A0" w:firstRow="1" w:lastRow="0" w:firstColumn="1" w:lastColumn="0" w:noHBand="0" w:noVBand="1"/>
      </w:tblPr>
      <w:tblGrid>
        <w:gridCol w:w="1615"/>
        <w:gridCol w:w="2160"/>
        <w:gridCol w:w="1800"/>
        <w:gridCol w:w="8820"/>
      </w:tblGrid>
      <w:tr w:rsidR="0064450F" w:rsidRPr="005959F4" w:rsidDel="00433E67" w14:paraId="3A6B2705" w14:textId="6EA96D76" w:rsidTr="0064450F">
        <w:trPr>
          <w:del w:id="770" w:author="Smith, Alexis@Energy" w:date="2018-11-13T11:26:00Z"/>
        </w:trPr>
        <w:tc>
          <w:tcPr>
            <w:tcW w:w="14395" w:type="dxa"/>
            <w:gridSpan w:val="4"/>
          </w:tcPr>
          <w:p w14:paraId="7CF7025F" w14:textId="5325D722" w:rsidR="0064450F" w:rsidDel="002A339A" w:rsidRDefault="0064450F" w:rsidP="0064450F">
            <w:pPr>
              <w:rPr>
                <w:ins w:id="771" w:author="Ross, Dee Anne@Energy" w:date="2018-09-12T10:32:00Z"/>
                <w:del w:id="772" w:author="Smith, Alexis@Energy" w:date="2018-11-06T09:05:00Z"/>
                <w:rFonts w:ascii="Calibri" w:hAnsi="Calibri"/>
                <w:b/>
                <w:sz w:val="18"/>
                <w:szCs w:val="18"/>
              </w:rPr>
            </w:pPr>
            <w:ins w:id="773" w:author="Dee Anne Ross" w:date="2018-09-06T14:37:00Z">
              <w:del w:id="774" w:author="Smith, Alexis@Energy" w:date="2018-11-06T09:05:00Z">
                <w:r w:rsidRPr="005959F4" w:rsidDel="002A339A">
                  <w:rPr>
                    <w:rFonts w:ascii="Calibri" w:hAnsi="Calibri"/>
                    <w:b/>
                    <w:sz w:val="18"/>
                    <w:szCs w:val="18"/>
                  </w:rPr>
                  <w:delText>O</w:delText>
                </w:r>
              </w:del>
            </w:ins>
            <w:ins w:id="775" w:author="Dee Anne Ross" w:date="2018-08-27T11:49:00Z">
              <w:del w:id="776" w:author="Smith, Alexis@Energy" w:date="2018-11-06T09:05:00Z">
                <w:r w:rsidRPr="005959F4" w:rsidDel="002A339A">
                  <w:rPr>
                    <w:rFonts w:ascii="Calibri" w:hAnsi="Calibri"/>
                    <w:b/>
                    <w:sz w:val="18"/>
                    <w:szCs w:val="18"/>
                  </w:rPr>
                  <w:delText xml:space="preserve">. </w:delText>
                </w:r>
              </w:del>
            </w:ins>
            <w:ins w:id="777" w:author="Dee Anne Ross" w:date="2018-08-27T10:02:00Z">
              <w:del w:id="778" w:author="Smith, Alexis@Energy" w:date="2018-11-06T09:05:00Z">
                <w:r w:rsidRPr="005959F4" w:rsidDel="002A339A">
                  <w:rPr>
                    <w:rFonts w:ascii="Calibri" w:hAnsi="Calibri"/>
                    <w:b/>
                    <w:sz w:val="18"/>
                    <w:szCs w:val="18"/>
                  </w:rPr>
                  <w:delText>Design Battery Storage System Information</w:delText>
                </w:r>
              </w:del>
            </w:ins>
          </w:p>
          <w:p w14:paraId="535D3946" w14:textId="6ADB005A" w:rsidR="001D28DF" w:rsidRPr="005959F4" w:rsidDel="00433E67" w:rsidRDefault="001D28DF">
            <w:pPr>
              <w:rPr>
                <w:del w:id="779" w:author="Smith, Alexis@Energy" w:date="2018-11-13T11:26:00Z"/>
                <w:rFonts w:ascii="Calibri" w:hAnsi="Calibri"/>
                <w:b/>
                <w:sz w:val="18"/>
                <w:szCs w:val="18"/>
              </w:rPr>
            </w:pPr>
            <w:ins w:id="780" w:author="Ross, Dee Anne@Energy" w:date="2018-09-12T10:32:00Z">
              <w:del w:id="781" w:author="Smith, Alexis@Energy" w:date="2018-10-02T12:13:00Z">
                <w:r w:rsidRPr="004358FA" w:rsidDel="00B7053E">
                  <w:rPr>
                    <w:rFonts w:ascii="Calibri" w:eastAsia="Calibri" w:hAnsi="Calibri"/>
                    <w:sz w:val="18"/>
                    <w:szCs w:val="22"/>
                  </w:rPr>
                  <w:delText>.</w:delText>
                </w:r>
              </w:del>
              <w:del w:id="782" w:author="Smith, Alexis@Energy" w:date="2018-11-06T09:05:00Z">
                <w:r w:rsidDel="002A339A">
                  <w:rPr>
                    <w:rFonts w:ascii="Calibri" w:eastAsia="Calibri" w:hAnsi="Calibri"/>
                    <w:sz w:val="18"/>
                    <w:szCs w:val="22"/>
                  </w:rPr>
                  <w:delText>&lt;&lt;</w:delText>
                </w:r>
              </w:del>
              <w:del w:id="783" w:author="Smith, Alexis@Energy" w:date="2018-10-02T12:12:00Z">
                <w:r w:rsidDel="009C4583">
                  <w:rPr>
                    <w:rFonts w:ascii="Calibri" w:eastAsia="Calibri" w:hAnsi="Calibri"/>
                    <w:sz w:val="18"/>
                    <w:szCs w:val="22"/>
                  </w:rPr>
                  <w:delText>Do not show this table if A12 = No</w:delText>
                </w:r>
              </w:del>
              <w:del w:id="784" w:author="Smith, Alexis@Energy" w:date="2018-11-06T09:05:00Z">
                <w:r w:rsidDel="002A339A">
                  <w:rPr>
                    <w:rFonts w:ascii="Calibri" w:eastAsia="Calibri" w:hAnsi="Calibri"/>
                    <w:sz w:val="18"/>
                    <w:szCs w:val="22"/>
                  </w:rPr>
                  <w:delText xml:space="preserve"> </w:delText>
                </w:r>
              </w:del>
              <w:del w:id="785" w:author="Smith, Alexis@Energy" w:date="2018-10-02T12:10:00Z">
                <w:r w:rsidDel="009C4583">
                  <w:rPr>
                    <w:rFonts w:ascii="Calibri" w:eastAsia="Calibri" w:hAnsi="Calibri"/>
                    <w:sz w:val="18"/>
                    <w:szCs w:val="22"/>
                  </w:rPr>
                  <w:delText>central water heating</w:delText>
                </w:r>
              </w:del>
              <w:del w:id="786" w:author="Smith, Alexis@Energy" w:date="2018-11-06T09:05:00Z">
                <w:r w:rsidDel="002A339A">
                  <w:rPr>
                    <w:rFonts w:ascii="Calibri" w:eastAsia="Calibri" w:hAnsi="Calibri"/>
                    <w:sz w:val="18"/>
                    <w:szCs w:val="22"/>
                  </w:rPr>
                  <w:delText xml:space="preserve">&gt;&gt;  </w:delText>
                </w:r>
              </w:del>
            </w:ins>
          </w:p>
        </w:tc>
      </w:tr>
      <w:tr w:rsidR="0064450F" w:rsidRPr="005959F4" w:rsidDel="00433E67" w14:paraId="61FA4A7B" w14:textId="483B38AB" w:rsidTr="0064450F">
        <w:trPr>
          <w:del w:id="787" w:author="Smith, Alexis@Energy" w:date="2018-11-13T11:26:00Z"/>
        </w:trPr>
        <w:tc>
          <w:tcPr>
            <w:tcW w:w="1615" w:type="dxa"/>
            <w:vAlign w:val="bottom"/>
          </w:tcPr>
          <w:p w14:paraId="3BC4B692" w14:textId="74D92FF1" w:rsidR="0064450F" w:rsidRPr="005959F4" w:rsidDel="00433E67" w:rsidRDefault="0064450F" w:rsidP="0064450F">
            <w:pPr>
              <w:jc w:val="center"/>
              <w:rPr>
                <w:del w:id="788" w:author="Smith, Alexis@Energy" w:date="2018-11-13T11:26:00Z"/>
                <w:rFonts w:ascii="Calibri" w:hAnsi="Calibri"/>
                <w:sz w:val="18"/>
                <w:szCs w:val="18"/>
              </w:rPr>
            </w:pPr>
            <w:ins w:id="789" w:author="Dee Anne Ross" w:date="2018-08-27T11:48:00Z">
              <w:del w:id="790" w:author="Smith, Alexis@Energy" w:date="2018-11-06T09:05:00Z">
                <w:r w:rsidRPr="005959F4" w:rsidDel="002A339A">
                  <w:rPr>
                    <w:rFonts w:ascii="Calibri" w:hAnsi="Calibri"/>
                    <w:sz w:val="18"/>
                    <w:szCs w:val="18"/>
                  </w:rPr>
                  <w:delText>01</w:delText>
                </w:r>
              </w:del>
            </w:ins>
          </w:p>
        </w:tc>
        <w:tc>
          <w:tcPr>
            <w:tcW w:w="2160" w:type="dxa"/>
            <w:vAlign w:val="bottom"/>
          </w:tcPr>
          <w:p w14:paraId="049CCB05" w14:textId="4B1115EE" w:rsidR="0064450F" w:rsidRPr="005959F4" w:rsidDel="00433E67" w:rsidRDefault="0064450F" w:rsidP="0064450F">
            <w:pPr>
              <w:jc w:val="center"/>
              <w:rPr>
                <w:del w:id="791" w:author="Smith, Alexis@Energy" w:date="2018-11-13T11:26:00Z"/>
                <w:rFonts w:ascii="Calibri" w:hAnsi="Calibri"/>
                <w:sz w:val="18"/>
                <w:szCs w:val="18"/>
              </w:rPr>
            </w:pPr>
            <w:ins w:id="792" w:author="Dee Anne Ross" w:date="2018-08-27T11:48:00Z">
              <w:del w:id="793" w:author="Smith, Alexis@Energy" w:date="2018-11-06T09:05:00Z">
                <w:r w:rsidRPr="005959F4" w:rsidDel="002A339A">
                  <w:rPr>
                    <w:rFonts w:ascii="Calibri" w:hAnsi="Calibri"/>
                    <w:sz w:val="18"/>
                    <w:szCs w:val="18"/>
                  </w:rPr>
                  <w:delText>02</w:delText>
                </w:r>
              </w:del>
            </w:ins>
          </w:p>
        </w:tc>
        <w:tc>
          <w:tcPr>
            <w:tcW w:w="1800" w:type="dxa"/>
            <w:vAlign w:val="bottom"/>
          </w:tcPr>
          <w:p w14:paraId="0E253957" w14:textId="69831C28" w:rsidR="0064450F" w:rsidRPr="005959F4" w:rsidDel="00433E67" w:rsidRDefault="0064450F" w:rsidP="0064450F">
            <w:pPr>
              <w:jc w:val="center"/>
              <w:rPr>
                <w:del w:id="794" w:author="Smith, Alexis@Energy" w:date="2018-11-13T11:26:00Z"/>
                <w:rFonts w:ascii="Calibri" w:hAnsi="Calibri"/>
                <w:sz w:val="18"/>
                <w:szCs w:val="18"/>
              </w:rPr>
            </w:pPr>
            <w:ins w:id="795" w:author="Dee Anne Ross" w:date="2018-08-27T11:48:00Z">
              <w:del w:id="796" w:author="Smith, Alexis@Energy" w:date="2018-11-06T09:05:00Z">
                <w:r w:rsidRPr="005959F4" w:rsidDel="002A339A">
                  <w:rPr>
                    <w:rFonts w:ascii="Calibri" w:hAnsi="Calibri"/>
                    <w:sz w:val="18"/>
                    <w:szCs w:val="18"/>
                  </w:rPr>
                  <w:delText>03</w:delText>
                </w:r>
              </w:del>
            </w:ins>
          </w:p>
        </w:tc>
        <w:tc>
          <w:tcPr>
            <w:tcW w:w="8820" w:type="dxa"/>
            <w:vAlign w:val="bottom"/>
          </w:tcPr>
          <w:p w14:paraId="45156CC3" w14:textId="65DC1C6C" w:rsidR="0064450F" w:rsidRPr="005959F4" w:rsidDel="00433E67" w:rsidRDefault="0064450F" w:rsidP="0064450F">
            <w:pPr>
              <w:jc w:val="center"/>
              <w:rPr>
                <w:del w:id="797" w:author="Smith, Alexis@Energy" w:date="2018-11-13T11:26:00Z"/>
                <w:rFonts w:ascii="Calibri" w:hAnsi="Calibri"/>
                <w:sz w:val="18"/>
                <w:szCs w:val="18"/>
              </w:rPr>
            </w:pPr>
            <w:ins w:id="798" w:author="Dee Anne Ross" w:date="2018-09-06T14:36:00Z">
              <w:del w:id="799" w:author="Smith, Alexis@Energy" w:date="2018-11-06T09:05:00Z">
                <w:r w:rsidRPr="005959F4" w:rsidDel="002A339A">
                  <w:rPr>
                    <w:rFonts w:ascii="Calibri" w:hAnsi="Calibri"/>
                    <w:sz w:val="18"/>
                    <w:szCs w:val="18"/>
                  </w:rPr>
                  <w:delText>04</w:delText>
                </w:r>
              </w:del>
            </w:ins>
          </w:p>
        </w:tc>
      </w:tr>
      <w:tr w:rsidR="0064450F" w:rsidRPr="005959F4" w:rsidDel="00433E67" w14:paraId="35C3F155" w14:textId="303C971B" w:rsidTr="0064450F">
        <w:trPr>
          <w:del w:id="800" w:author="Smith, Alexis@Energy" w:date="2018-11-13T11:26:00Z"/>
        </w:trPr>
        <w:tc>
          <w:tcPr>
            <w:tcW w:w="1615" w:type="dxa"/>
            <w:vAlign w:val="bottom"/>
          </w:tcPr>
          <w:p w14:paraId="5A084220" w14:textId="22F9E55E" w:rsidR="0064450F" w:rsidRPr="005959F4" w:rsidDel="00433E67" w:rsidRDefault="0064450F" w:rsidP="0064450F">
            <w:pPr>
              <w:jc w:val="center"/>
              <w:rPr>
                <w:del w:id="801" w:author="Smith, Alexis@Energy" w:date="2018-11-13T11:26:00Z"/>
                <w:rFonts w:ascii="Calibri" w:hAnsi="Calibri"/>
                <w:sz w:val="18"/>
                <w:szCs w:val="18"/>
              </w:rPr>
            </w:pPr>
            <w:ins w:id="802" w:author="Dee Anne Ross" w:date="2018-08-22T15:28:00Z">
              <w:del w:id="803" w:author="Smith, Alexis@Energy" w:date="2018-11-06T09:05:00Z">
                <w:r w:rsidRPr="005959F4" w:rsidDel="002A339A">
                  <w:rPr>
                    <w:rFonts w:ascii="Calibri" w:hAnsi="Calibri"/>
                    <w:sz w:val="18"/>
                    <w:szCs w:val="18"/>
                  </w:rPr>
                  <w:delText>Battery Cap</w:delText>
                </w:r>
              </w:del>
            </w:ins>
            <w:ins w:id="804" w:author="Dee Anne Ross" w:date="2018-08-22T15:29:00Z">
              <w:del w:id="805" w:author="Smith, Alexis@Energy" w:date="2018-11-06T09:05:00Z">
                <w:r w:rsidRPr="005959F4" w:rsidDel="002A339A">
                  <w:rPr>
                    <w:rFonts w:ascii="Calibri" w:hAnsi="Calibri"/>
                    <w:sz w:val="18"/>
                    <w:szCs w:val="18"/>
                  </w:rPr>
                  <w:delText>a</w:delText>
                </w:r>
              </w:del>
            </w:ins>
            <w:ins w:id="806" w:author="Dee Anne Ross" w:date="2018-08-22T15:28:00Z">
              <w:del w:id="807" w:author="Smith, Alexis@Energy" w:date="2018-11-06T09:05:00Z">
                <w:r w:rsidRPr="005959F4" w:rsidDel="002A339A">
                  <w:rPr>
                    <w:rFonts w:ascii="Calibri" w:hAnsi="Calibri"/>
                    <w:sz w:val="18"/>
                    <w:szCs w:val="18"/>
                  </w:rPr>
                  <w:delText>city</w:delText>
                </w:r>
              </w:del>
            </w:ins>
            <w:ins w:id="808" w:author="Dee Anne Ross" w:date="2018-08-27T10:02:00Z">
              <w:del w:id="809" w:author="Smith, Alexis@Energy" w:date="2018-11-06T09:05:00Z">
                <w:r w:rsidRPr="005959F4" w:rsidDel="002A339A">
                  <w:rPr>
                    <w:rFonts w:ascii="Calibri" w:hAnsi="Calibri"/>
                    <w:sz w:val="18"/>
                    <w:szCs w:val="18"/>
                  </w:rPr>
                  <w:delText xml:space="preserve"> (kWh)</w:delText>
                </w:r>
              </w:del>
            </w:ins>
          </w:p>
        </w:tc>
        <w:tc>
          <w:tcPr>
            <w:tcW w:w="2160" w:type="dxa"/>
            <w:vAlign w:val="bottom"/>
          </w:tcPr>
          <w:p w14:paraId="09DD9F9E" w14:textId="67E11A8B" w:rsidR="0064450F" w:rsidRPr="005959F4" w:rsidDel="00433E67" w:rsidRDefault="0064450F" w:rsidP="0064450F">
            <w:pPr>
              <w:jc w:val="center"/>
              <w:rPr>
                <w:del w:id="810" w:author="Smith, Alexis@Energy" w:date="2018-11-13T11:26:00Z"/>
                <w:rFonts w:ascii="Calibri" w:hAnsi="Calibri"/>
                <w:sz w:val="18"/>
                <w:szCs w:val="18"/>
              </w:rPr>
            </w:pPr>
            <w:ins w:id="811" w:author="Dee Anne Ross" w:date="2018-08-27T09:04:00Z">
              <w:del w:id="812" w:author="Smith, Alexis@Energy" w:date="2018-11-06T09:05:00Z">
                <w:r w:rsidRPr="005959F4" w:rsidDel="002A339A">
                  <w:rPr>
                    <w:rFonts w:ascii="Calibri" w:hAnsi="Calibri"/>
                    <w:sz w:val="18"/>
                    <w:szCs w:val="18"/>
                  </w:rPr>
                  <w:delText>Control</w:delText>
                </w:r>
              </w:del>
            </w:ins>
          </w:p>
        </w:tc>
        <w:tc>
          <w:tcPr>
            <w:tcW w:w="1800" w:type="dxa"/>
            <w:vAlign w:val="bottom"/>
          </w:tcPr>
          <w:p w14:paraId="164129A6" w14:textId="41C426B4" w:rsidR="0064450F" w:rsidRPr="005959F4" w:rsidDel="00433E67" w:rsidRDefault="0064450F" w:rsidP="0064450F">
            <w:pPr>
              <w:jc w:val="center"/>
              <w:rPr>
                <w:del w:id="813" w:author="Smith, Alexis@Energy" w:date="2018-11-13T11:26:00Z"/>
                <w:rFonts w:ascii="Calibri" w:hAnsi="Calibri"/>
                <w:sz w:val="18"/>
                <w:szCs w:val="18"/>
              </w:rPr>
            </w:pPr>
            <w:ins w:id="814" w:author="Dee Anne Ross" w:date="2018-08-27T17:29:00Z">
              <w:del w:id="815" w:author="Smith, Alexis@Energy" w:date="2018-11-06T09:05:00Z">
                <w:r w:rsidRPr="005959F4" w:rsidDel="002A339A">
                  <w:rPr>
                    <w:rFonts w:ascii="Calibri" w:hAnsi="Calibri"/>
                    <w:sz w:val="18"/>
                    <w:szCs w:val="18"/>
                  </w:rPr>
                  <w:delText>R</w:delText>
                </w:r>
              </w:del>
            </w:ins>
            <w:ins w:id="816" w:author="Dee Anne Ross" w:date="2018-08-27T12:08:00Z">
              <w:del w:id="817" w:author="Smith, Alexis@Energy" w:date="2018-11-06T09:05:00Z">
                <w:r w:rsidRPr="005959F4" w:rsidDel="002A339A">
                  <w:rPr>
                    <w:rFonts w:ascii="Calibri" w:hAnsi="Calibri"/>
                    <w:sz w:val="18"/>
                    <w:szCs w:val="18"/>
                  </w:rPr>
                  <w:delText>e</w:delText>
                </w:r>
              </w:del>
            </w:ins>
            <w:ins w:id="818" w:author="Dee Anne Ross" w:date="2018-08-27T17:29:00Z">
              <w:del w:id="819" w:author="Smith, Alexis@Energy" w:date="2018-11-06T09:05:00Z">
                <w:r w:rsidRPr="005959F4" w:rsidDel="002A339A">
                  <w:rPr>
                    <w:rFonts w:ascii="Calibri" w:hAnsi="Calibri"/>
                    <w:sz w:val="18"/>
                    <w:szCs w:val="18"/>
                  </w:rPr>
                  <w:delText>quire</w:delText>
                </w:r>
              </w:del>
            </w:ins>
            <w:ins w:id="820" w:author="Dee Anne Ross" w:date="2018-08-27T12:08:00Z">
              <w:del w:id="821" w:author="Smith, Alexis@Energy" w:date="2018-11-06T09:05:00Z">
                <w:r w:rsidRPr="005959F4" w:rsidDel="002A339A">
                  <w:rPr>
                    <w:rFonts w:ascii="Calibri" w:hAnsi="Calibri"/>
                    <w:sz w:val="18"/>
                    <w:szCs w:val="18"/>
                  </w:rPr>
                  <w:delText xml:space="preserve">d </w:delText>
                </w:r>
              </w:del>
            </w:ins>
            <w:ins w:id="822" w:author="Dee Anne Ross" w:date="2018-08-27T17:29:00Z">
              <w:del w:id="823" w:author="Smith, Alexis@Energy" w:date="2018-11-06T09:05:00Z">
                <w:r w:rsidRPr="005959F4" w:rsidDel="002A339A">
                  <w:rPr>
                    <w:rFonts w:ascii="Calibri" w:hAnsi="Calibri"/>
                    <w:sz w:val="18"/>
                    <w:szCs w:val="18"/>
                  </w:rPr>
                  <w:delText>Documentation</w:delText>
                </w:r>
              </w:del>
            </w:ins>
          </w:p>
        </w:tc>
        <w:tc>
          <w:tcPr>
            <w:tcW w:w="8820" w:type="dxa"/>
            <w:vAlign w:val="bottom"/>
          </w:tcPr>
          <w:p w14:paraId="5CE77016" w14:textId="1D0DA9EC" w:rsidR="0064450F" w:rsidRPr="005959F4" w:rsidDel="00433E67" w:rsidRDefault="0064450F" w:rsidP="0064450F">
            <w:pPr>
              <w:jc w:val="center"/>
              <w:rPr>
                <w:del w:id="824" w:author="Smith, Alexis@Energy" w:date="2018-11-13T11:26:00Z"/>
                <w:rFonts w:ascii="Calibri" w:hAnsi="Calibri"/>
                <w:sz w:val="18"/>
                <w:szCs w:val="18"/>
              </w:rPr>
            </w:pPr>
            <w:ins w:id="825" w:author="Dee Anne Ross" w:date="2018-08-27T11:48:00Z">
              <w:del w:id="826" w:author="Smith, Alexis@Energy" w:date="2018-11-06T09:05:00Z">
                <w:r w:rsidRPr="005959F4" w:rsidDel="002A339A">
                  <w:rPr>
                    <w:rFonts w:ascii="Calibri" w:hAnsi="Calibri"/>
                    <w:sz w:val="18"/>
                    <w:szCs w:val="18"/>
                  </w:rPr>
                  <w:delText>Comments</w:delText>
                </w:r>
              </w:del>
            </w:ins>
          </w:p>
        </w:tc>
      </w:tr>
      <w:tr w:rsidR="0064450F" w:rsidRPr="005959F4" w:rsidDel="00433E67" w14:paraId="2B1421BB" w14:textId="2235C8ED" w:rsidTr="0064450F">
        <w:trPr>
          <w:del w:id="827" w:author="Smith, Alexis@Energy" w:date="2018-11-13T11:26:00Z"/>
        </w:trPr>
        <w:tc>
          <w:tcPr>
            <w:tcW w:w="1615" w:type="dxa"/>
            <w:vAlign w:val="bottom"/>
          </w:tcPr>
          <w:p w14:paraId="390E0E97" w14:textId="1F7DAE84" w:rsidR="0064450F" w:rsidRPr="005959F4" w:rsidDel="00433E67" w:rsidRDefault="0064450F" w:rsidP="0064450F">
            <w:pPr>
              <w:jc w:val="center"/>
              <w:rPr>
                <w:del w:id="828" w:author="Smith, Alexis@Energy" w:date="2018-11-13T11:26:00Z"/>
                <w:rFonts w:ascii="Calibri" w:hAnsi="Calibri"/>
                <w:sz w:val="18"/>
                <w:szCs w:val="18"/>
              </w:rPr>
            </w:pPr>
          </w:p>
        </w:tc>
        <w:tc>
          <w:tcPr>
            <w:tcW w:w="2160" w:type="dxa"/>
            <w:vAlign w:val="bottom"/>
          </w:tcPr>
          <w:p w14:paraId="6B527FFC" w14:textId="339CD146" w:rsidR="0064450F" w:rsidRPr="005959F4" w:rsidDel="00433E67" w:rsidRDefault="0064450F" w:rsidP="0064450F">
            <w:pPr>
              <w:jc w:val="center"/>
              <w:rPr>
                <w:del w:id="829" w:author="Smith, Alexis@Energy" w:date="2018-11-13T11:26:00Z"/>
                <w:rFonts w:ascii="Calibri" w:hAnsi="Calibri"/>
                <w:sz w:val="18"/>
                <w:szCs w:val="18"/>
              </w:rPr>
            </w:pPr>
          </w:p>
        </w:tc>
        <w:tc>
          <w:tcPr>
            <w:tcW w:w="1800" w:type="dxa"/>
            <w:vAlign w:val="bottom"/>
          </w:tcPr>
          <w:p w14:paraId="5704CB2D" w14:textId="221543AC" w:rsidR="0064450F" w:rsidRPr="005959F4" w:rsidDel="00433E67" w:rsidRDefault="0064450F" w:rsidP="0064450F">
            <w:pPr>
              <w:jc w:val="center"/>
              <w:rPr>
                <w:del w:id="830" w:author="Smith, Alexis@Energy" w:date="2018-11-13T11:26:00Z"/>
                <w:rFonts w:ascii="Calibri" w:hAnsi="Calibri"/>
                <w:sz w:val="18"/>
                <w:szCs w:val="18"/>
              </w:rPr>
            </w:pPr>
          </w:p>
        </w:tc>
        <w:tc>
          <w:tcPr>
            <w:tcW w:w="8820" w:type="dxa"/>
            <w:vAlign w:val="bottom"/>
          </w:tcPr>
          <w:p w14:paraId="6DF35516" w14:textId="24D1DDC6" w:rsidR="0064450F" w:rsidRPr="005959F4" w:rsidDel="00433E67" w:rsidRDefault="0064450F" w:rsidP="0064450F">
            <w:pPr>
              <w:jc w:val="center"/>
              <w:rPr>
                <w:del w:id="831" w:author="Smith, Alexis@Energy" w:date="2018-11-13T11:26:00Z"/>
                <w:rFonts w:ascii="Calibri" w:hAnsi="Calibri"/>
                <w:sz w:val="18"/>
                <w:szCs w:val="18"/>
              </w:rPr>
            </w:pPr>
          </w:p>
        </w:tc>
      </w:tr>
      <w:tr w:rsidR="0064450F" w:rsidRPr="005959F4" w:rsidDel="00433E67" w14:paraId="425A3659" w14:textId="0CC86A6D" w:rsidTr="0064450F">
        <w:trPr>
          <w:del w:id="832" w:author="Smith, Alexis@Energy" w:date="2018-11-13T11:26:00Z"/>
        </w:trPr>
        <w:tc>
          <w:tcPr>
            <w:tcW w:w="1615" w:type="dxa"/>
            <w:vAlign w:val="bottom"/>
          </w:tcPr>
          <w:p w14:paraId="3E5EDCC6" w14:textId="0469F754" w:rsidR="0064450F" w:rsidRPr="005959F4" w:rsidDel="00433E67" w:rsidRDefault="0064450F" w:rsidP="0064450F">
            <w:pPr>
              <w:jc w:val="center"/>
              <w:rPr>
                <w:del w:id="833" w:author="Smith, Alexis@Energy" w:date="2018-11-13T11:26:00Z"/>
                <w:rFonts w:ascii="Calibri" w:hAnsi="Calibri"/>
                <w:sz w:val="18"/>
                <w:szCs w:val="18"/>
              </w:rPr>
            </w:pPr>
          </w:p>
        </w:tc>
        <w:tc>
          <w:tcPr>
            <w:tcW w:w="2160" w:type="dxa"/>
            <w:vAlign w:val="bottom"/>
          </w:tcPr>
          <w:p w14:paraId="5848699A" w14:textId="70421313" w:rsidR="0064450F" w:rsidRPr="005959F4" w:rsidDel="00433E67" w:rsidRDefault="0064450F" w:rsidP="0064450F">
            <w:pPr>
              <w:jc w:val="center"/>
              <w:rPr>
                <w:del w:id="834" w:author="Smith, Alexis@Energy" w:date="2018-11-13T11:26:00Z"/>
                <w:rFonts w:ascii="Calibri" w:hAnsi="Calibri"/>
                <w:sz w:val="18"/>
                <w:szCs w:val="18"/>
              </w:rPr>
            </w:pPr>
          </w:p>
        </w:tc>
        <w:tc>
          <w:tcPr>
            <w:tcW w:w="1800" w:type="dxa"/>
            <w:vAlign w:val="bottom"/>
          </w:tcPr>
          <w:p w14:paraId="6D081255" w14:textId="31E2BDA2" w:rsidR="0064450F" w:rsidRPr="005959F4" w:rsidDel="00433E67" w:rsidRDefault="0064450F" w:rsidP="0064450F">
            <w:pPr>
              <w:jc w:val="center"/>
              <w:rPr>
                <w:del w:id="835" w:author="Smith, Alexis@Energy" w:date="2018-11-13T11:26:00Z"/>
                <w:rFonts w:ascii="Calibri" w:hAnsi="Calibri"/>
                <w:sz w:val="18"/>
                <w:szCs w:val="18"/>
              </w:rPr>
            </w:pPr>
          </w:p>
        </w:tc>
        <w:tc>
          <w:tcPr>
            <w:tcW w:w="8820" w:type="dxa"/>
            <w:vAlign w:val="bottom"/>
          </w:tcPr>
          <w:p w14:paraId="69B43B77" w14:textId="6291C1E5" w:rsidR="0064450F" w:rsidRPr="005959F4" w:rsidDel="00433E67" w:rsidRDefault="0064450F" w:rsidP="0064450F">
            <w:pPr>
              <w:jc w:val="center"/>
              <w:rPr>
                <w:del w:id="836" w:author="Smith, Alexis@Energy" w:date="2018-11-13T11:26:00Z"/>
                <w:rFonts w:ascii="Calibri" w:hAnsi="Calibri"/>
                <w:sz w:val="18"/>
                <w:szCs w:val="18"/>
              </w:rPr>
            </w:pPr>
          </w:p>
        </w:tc>
      </w:tr>
      <w:tr w:rsidR="0064450F" w:rsidRPr="005959F4" w:rsidDel="00433E67" w14:paraId="323979B4" w14:textId="5A7ADEF8" w:rsidTr="0064450F">
        <w:trPr>
          <w:del w:id="837" w:author="Smith, Alexis@Energy" w:date="2018-11-13T11:26:00Z"/>
        </w:trPr>
        <w:tc>
          <w:tcPr>
            <w:tcW w:w="14395" w:type="dxa"/>
            <w:gridSpan w:val="4"/>
            <w:vAlign w:val="bottom"/>
          </w:tcPr>
          <w:p w14:paraId="1E36AA8C" w14:textId="7FA79137" w:rsidR="0064450F" w:rsidRPr="005959F4" w:rsidDel="00433E67" w:rsidRDefault="0064450F" w:rsidP="0064450F">
            <w:pPr>
              <w:spacing w:after="120"/>
              <w:rPr>
                <w:del w:id="838" w:author="Smith, Alexis@Energy" w:date="2018-11-13T11:26:00Z"/>
                <w:rFonts w:ascii="Calibri" w:hAnsi="Calibri"/>
                <w:sz w:val="18"/>
                <w:szCs w:val="18"/>
              </w:rPr>
            </w:pPr>
            <w:ins w:id="839" w:author="Dee Anne Ross" w:date="2018-09-06T14:40:00Z">
              <w:del w:id="840" w:author="Smith, Alexis@Energy" w:date="2018-11-06T09:05:00Z">
                <w:r w:rsidRPr="005959F4" w:rsidDel="002A339A">
                  <w:rPr>
                    <w:rFonts w:ascii="Calibri" w:hAnsi="Calibri"/>
                    <w:sz w:val="18"/>
                    <w:szCs w:val="18"/>
                  </w:rPr>
                  <w:delText xml:space="preserve">NOTE: </w:delText>
                </w:r>
              </w:del>
            </w:ins>
            <w:ins w:id="841" w:author="Dee Anne Ross" w:date="2018-09-06T14:38:00Z">
              <w:del w:id="842" w:author="Smith, Alexis@Energy" w:date="2018-11-06T09:05:00Z">
                <w:r w:rsidRPr="005959F4" w:rsidDel="002A339A">
                  <w:rPr>
                    <w:rFonts w:ascii="Calibri" w:hAnsi="Calibri"/>
                    <w:sz w:val="18"/>
                    <w:szCs w:val="18"/>
                  </w:rPr>
                  <w:delText>Minimum b</w:delText>
                </w:r>
              </w:del>
            </w:ins>
            <w:ins w:id="843" w:author="Dee Anne Ross" w:date="2018-08-27T12:54:00Z">
              <w:del w:id="844" w:author="Smith, Alexis@Energy" w:date="2018-11-06T09:05:00Z">
                <w:r w:rsidRPr="005959F4" w:rsidDel="002A339A">
                  <w:rPr>
                    <w:rFonts w:ascii="Calibri" w:hAnsi="Calibri"/>
                    <w:sz w:val="18"/>
                    <w:szCs w:val="18"/>
                  </w:rPr>
                  <w:delText xml:space="preserve">attery storage ≥7.5 kWh. System PV size reduced by 25 percent </w:delText>
                </w:r>
              </w:del>
            </w:ins>
            <w:ins w:id="845" w:author="Dee Anne Ross" w:date="2018-09-06T14:39:00Z">
              <w:del w:id="846" w:author="Smith, Alexis@Energy" w:date="2018-11-06T09:05:00Z">
                <w:r w:rsidRPr="005959F4" w:rsidDel="002A339A">
                  <w:rPr>
                    <w:rFonts w:ascii="Calibri" w:hAnsi="Calibri"/>
                    <w:sz w:val="18"/>
                    <w:szCs w:val="18"/>
                  </w:rPr>
                  <w:delText xml:space="preserve">when </w:delText>
                </w:r>
              </w:del>
            </w:ins>
            <w:ins w:id="847" w:author="Dee Anne Ross" w:date="2018-08-27T12:54:00Z">
              <w:del w:id="848" w:author="Smith, Alexis@Energy" w:date="2018-11-06T09:05:00Z">
                <w:r w:rsidRPr="005959F4" w:rsidDel="002A339A">
                  <w:rPr>
                    <w:rFonts w:ascii="Calibri" w:hAnsi="Calibri"/>
                    <w:sz w:val="18"/>
                    <w:szCs w:val="18"/>
                  </w:rPr>
                  <w:delText>installed in conjunction with battery storage system that meets the qualification requirements in JA12. Submit CF2R-PVB-02</w:delText>
                </w:r>
              </w:del>
            </w:ins>
          </w:p>
        </w:tc>
      </w:tr>
    </w:tbl>
    <w:p w14:paraId="3632EFEB" w14:textId="463B81E4" w:rsidR="0064450F" w:rsidRPr="005959F4" w:rsidDel="003F4988" w:rsidRDefault="0064450F">
      <w:pPr>
        <w:rPr>
          <w:del w:id="849" w:author="Ross, Dee Anne@Energy" w:date="2018-09-10T15:34:00Z"/>
          <w:rFonts w:ascii="Calibri" w:hAnsi="Calibri"/>
          <w:sz w:val="18"/>
          <w:szCs w:val="18"/>
        </w:rPr>
      </w:pPr>
    </w:p>
    <w:p w14:paraId="3C18B4F8" w14:textId="77777777" w:rsidR="000C262E" w:rsidRDefault="000C262E">
      <w:pPr>
        <w:rPr>
          <w:ins w:id="850" w:author="Smith, Alexis@Energy" w:date="2018-10-04T14:19:00Z"/>
        </w:rPr>
      </w:pPr>
    </w:p>
    <w:tbl>
      <w:tblPr>
        <w:tblStyle w:val="TableGrid"/>
        <w:tblW w:w="14387" w:type="dxa"/>
        <w:tblLook w:val="04A0" w:firstRow="1" w:lastRow="0" w:firstColumn="1" w:lastColumn="0" w:noHBand="0" w:noVBand="1"/>
      </w:tblPr>
      <w:tblGrid>
        <w:gridCol w:w="2245"/>
        <w:gridCol w:w="1620"/>
        <w:gridCol w:w="1710"/>
        <w:gridCol w:w="2070"/>
        <w:gridCol w:w="1907"/>
        <w:gridCol w:w="1873"/>
        <w:gridCol w:w="2962"/>
      </w:tblGrid>
      <w:tr w:rsidR="001775D4" w:rsidRPr="005959F4" w14:paraId="2F284CA8" w14:textId="77777777" w:rsidTr="007C6199">
        <w:trPr>
          <w:trHeight w:val="190"/>
        </w:trPr>
        <w:tc>
          <w:tcPr>
            <w:tcW w:w="14387" w:type="dxa"/>
            <w:gridSpan w:val="7"/>
          </w:tcPr>
          <w:p w14:paraId="700FF49E" w14:textId="01B68F14" w:rsidR="001775D4" w:rsidRPr="005959F4" w:rsidRDefault="001775D4" w:rsidP="0064450F">
            <w:pPr>
              <w:rPr>
                <w:rFonts w:ascii="Calibri" w:hAnsi="Calibri"/>
                <w:sz w:val="18"/>
                <w:szCs w:val="18"/>
              </w:rPr>
            </w:pPr>
            <w:ins w:id="851" w:author="Dee Anne Ross" w:date="2018-09-06T14:37:00Z">
              <w:del w:id="852" w:author="Smith, Alexis@Energy" w:date="2018-11-06T09:05:00Z">
                <w:r w:rsidRPr="005959F4" w:rsidDel="002A339A">
                  <w:rPr>
                    <w:rFonts w:ascii="Calibri" w:hAnsi="Calibri"/>
                    <w:b/>
                    <w:sz w:val="18"/>
                    <w:szCs w:val="18"/>
                  </w:rPr>
                  <w:delText>P</w:delText>
                </w:r>
              </w:del>
            </w:ins>
            <w:ins w:id="853" w:author="Smith, Alexis@Energy" w:date="2018-11-06T09:05:00Z">
              <w:r w:rsidR="002A339A">
                <w:rPr>
                  <w:rFonts w:ascii="Calibri" w:hAnsi="Calibri"/>
                  <w:b/>
                  <w:sz w:val="18"/>
                  <w:szCs w:val="18"/>
                </w:rPr>
                <w:t>O</w:t>
              </w:r>
            </w:ins>
            <w:ins w:id="854" w:author="Dee Anne Ross" w:date="2018-08-27T12:50:00Z">
              <w:r w:rsidRPr="005959F4">
                <w:rPr>
                  <w:rFonts w:ascii="Calibri" w:hAnsi="Calibri"/>
                  <w:b/>
                  <w:sz w:val="18"/>
                  <w:szCs w:val="18"/>
                </w:rPr>
                <w:t>. Photovoltaic Requirements</w:t>
              </w:r>
              <w:r w:rsidRPr="005959F4">
                <w:rPr>
                  <w:rFonts w:ascii="Calibri" w:hAnsi="Calibri"/>
                  <w:sz w:val="18"/>
                  <w:szCs w:val="18"/>
                </w:rPr>
                <w:t xml:space="preserve"> (Section 150.1(c)14)</w:t>
              </w:r>
            </w:ins>
          </w:p>
        </w:tc>
      </w:tr>
      <w:tr w:rsidR="00433E67" w:rsidRPr="005959F4" w14:paraId="0BB0CB13" w14:textId="3FD5883E" w:rsidTr="007C6199">
        <w:trPr>
          <w:trHeight w:val="204"/>
        </w:trPr>
        <w:tc>
          <w:tcPr>
            <w:tcW w:w="2245" w:type="dxa"/>
          </w:tcPr>
          <w:p w14:paraId="35A1683C" w14:textId="42A1E0D4" w:rsidR="00433E67" w:rsidRPr="005959F4" w:rsidRDefault="00433E67" w:rsidP="00347435">
            <w:pPr>
              <w:jc w:val="center"/>
              <w:rPr>
                <w:rFonts w:ascii="Calibri" w:hAnsi="Calibri"/>
                <w:sz w:val="18"/>
                <w:szCs w:val="18"/>
              </w:rPr>
            </w:pPr>
            <w:ins w:id="855" w:author="Smith, Alexis@Energy" w:date="2018-11-01T07:39:00Z">
              <w:r>
                <w:rPr>
                  <w:rFonts w:ascii="Calibri" w:hAnsi="Calibri"/>
                  <w:sz w:val="18"/>
                  <w:szCs w:val="18"/>
                </w:rPr>
                <w:t>01</w:t>
              </w:r>
            </w:ins>
          </w:p>
        </w:tc>
        <w:tc>
          <w:tcPr>
            <w:tcW w:w="1620" w:type="dxa"/>
            <w:vAlign w:val="bottom"/>
          </w:tcPr>
          <w:p w14:paraId="38119B3A" w14:textId="078733C1" w:rsidR="00433E67" w:rsidRPr="005959F4" w:rsidRDefault="00433E67" w:rsidP="00347435">
            <w:pPr>
              <w:jc w:val="center"/>
              <w:rPr>
                <w:rFonts w:ascii="Calibri" w:hAnsi="Calibri"/>
                <w:sz w:val="18"/>
                <w:szCs w:val="18"/>
              </w:rPr>
            </w:pPr>
            <w:ins w:id="856" w:author="Dee Anne Ross" w:date="2018-08-27T12:50:00Z">
              <w:r w:rsidRPr="005959F4">
                <w:rPr>
                  <w:rFonts w:ascii="Calibri" w:hAnsi="Calibri"/>
                  <w:sz w:val="18"/>
                  <w:szCs w:val="18"/>
                </w:rPr>
                <w:t>0</w:t>
              </w:r>
            </w:ins>
            <w:ins w:id="857" w:author="Smith, Alexis@Energy" w:date="2018-11-01T07:39:00Z">
              <w:r>
                <w:rPr>
                  <w:rFonts w:ascii="Calibri" w:hAnsi="Calibri"/>
                  <w:sz w:val="18"/>
                  <w:szCs w:val="18"/>
                </w:rPr>
                <w:t>2</w:t>
              </w:r>
            </w:ins>
            <w:ins w:id="858" w:author="Dee Anne Ross" w:date="2018-08-27T12:50:00Z">
              <w:del w:id="859" w:author="Smith, Alexis@Energy" w:date="2018-11-01T07:39:00Z">
                <w:r w:rsidRPr="005959F4" w:rsidDel="001775D4">
                  <w:rPr>
                    <w:rFonts w:ascii="Calibri" w:hAnsi="Calibri"/>
                    <w:sz w:val="18"/>
                    <w:szCs w:val="18"/>
                  </w:rPr>
                  <w:delText>1</w:delText>
                </w:r>
              </w:del>
            </w:ins>
          </w:p>
        </w:tc>
        <w:tc>
          <w:tcPr>
            <w:tcW w:w="1710" w:type="dxa"/>
            <w:vAlign w:val="bottom"/>
          </w:tcPr>
          <w:p w14:paraId="167CE3E1" w14:textId="29834BB2" w:rsidR="00433E67" w:rsidRPr="005959F4" w:rsidRDefault="00433E67" w:rsidP="00347435">
            <w:pPr>
              <w:jc w:val="center"/>
              <w:rPr>
                <w:rFonts w:ascii="Calibri" w:hAnsi="Calibri"/>
                <w:sz w:val="18"/>
                <w:szCs w:val="18"/>
              </w:rPr>
            </w:pPr>
            <w:ins w:id="860" w:author="Dee Anne Ross" w:date="2018-08-27T12:50:00Z">
              <w:r w:rsidRPr="005959F4">
                <w:rPr>
                  <w:rFonts w:ascii="Calibri" w:hAnsi="Calibri"/>
                  <w:sz w:val="18"/>
                  <w:szCs w:val="18"/>
                </w:rPr>
                <w:t>0</w:t>
              </w:r>
            </w:ins>
            <w:ins w:id="861" w:author="Smith, Alexis@Energy" w:date="2018-11-01T07:39:00Z">
              <w:r>
                <w:rPr>
                  <w:rFonts w:ascii="Calibri" w:hAnsi="Calibri"/>
                  <w:sz w:val="18"/>
                  <w:szCs w:val="18"/>
                </w:rPr>
                <w:t>3</w:t>
              </w:r>
            </w:ins>
            <w:ins w:id="862" w:author="Dee Anne Ross" w:date="2018-08-27T12:50:00Z">
              <w:del w:id="863" w:author="Smith, Alexis@Energy" w:date="2018-11-01T07:39:00Z">
                <w:r w:rsidRPr="005959F4" w:rsidDel="001775D4">
                  <w:rPr>
                    <w:rFonts w:ascii="Calibri" w:hAnsi="Calibri"/>
                    <w:sz w:val="18"/>
                    <w:szCs w:val="18"/>
                  </w:rPr>
                  <w:delText>2</w:delText>
                </w:r>
              </w:del>
            </w:ins>
          </w:p>
        </w:tc>
        <w:tc>
          <w:tcPr>
            <w:tcW w:w="2070" w:type="dxa"/>
            <w:vAlign w:val="bottom"/>
          </w:tcPr>
          <w:p w14:paraId="503EE01E" w14:textId="5E99532E" w:rsidR="00433E67" w:rsidRPr="005959F4" w:rsidRDefault="00433E67" w:rsidP="00347435">
            <w:pPr>
              <w:jc w:val="center"/>
              <w:rPr>
                <w:rFonts w:ascii="Calibri" w:hAnsi="Calibri"/>
                <w:sz w:val="18"/>
                <w:szCs w:val="18"/>
              </w:rPr>
            </w:pPr>
            <w:ins w:id="864" w:author="Dee Anne Ross" w:date="2018-08-27T12:50:00Z">
              <w:r w:rsidRPr="005959F4">
                <w:rPr>
                  <w:rFonts w:ascii="Calibri" w:hAnsi="Calibri"/>
                  <w:sz w:val="18"/>
                  <w:szCs w:val="18"/>
                </w:rPr>
                <w:t>0</w:t>
              </w:r>
            </w:ins>
            <w:ins w:id="865" w:author="Smith, Alexis@Energy" w:date="2018-11-01T07:39:00Z">
              <w:r>
                <w:rPr>
                  <w:rFonts w:ascii="Calibri" w:hAnsi="Calibri"/>
                  <w:sz w:val="18"/>
                  <w:szCs w:val="18"/>
                </w:rPr>
                <w:t>4</w:t>
              </w:r>
            </w:ins>
            <w:ins w:id="866" w:author="Dee Anne Ross" w:date="2018-08-27T12:50:00Z">
              <w:del w:id="867" w:author="Smith, Alexis@Energy" w:date="2018-11-01T07:39:00Z">
                <w:r w:rsidRPr="005959F4" w:rsidDel="001775D4">
                  <w:rPr>
                    <w:rFonts w:ascii="Calibri" w:hAnsi="Calibri"/>
                    <w:sz w:val="18"/>
                    <w:szCs w:val="18"/>
                  </w:rPr>
                  <w:delText>3</w:delText>
                </w:r>
              </w:del>
            </w:ins>
          </w:p>
        </w:tc>
        <w:tc>
          <w:tcPr>
            <w:tcW w:w="1907" w:type="dxa"/>
            <w:vAlign w:val="bottom"/>
          </w:tcPr>
          <w:p w14:paraId="41779045" w14:textId="21699B1C" w:rsidR="00433E67" w:rsidRPr="005959F4" w:rsidRDefault="00433E67" w:rsidP="005D12EB">
            <w:pPr>
              <w:jc w:val="center"/>
              <w:rPr>
                <w:rFonts w:ascii="Calibri" w:hAnsi="Calibri"/>
                <w:sz w:val="18"/>
                <w:szCs w:val="18"/>
              </w:rPr>
            </w:pPr>
            <w:ins w:id="868" w:author="Dee Anne Ross" w:date="2018-08-27T12:50:00Z">
              <w:r w:rsidRPr="005959F4">
                <w:rPr>
                  <w:rFonts w:ascii="Calibri" w:hAnsi="Calibri"/>
                  <w:sz w:val="18"/>
                  <w:szCs w:val="18"/>
                </w:rPr>
                <w:t>0</w:t>
              </w:r>
            </w:ins>
            <w:ins w:id="869" w:author="Smith, Alexis@Energy" w:date="2018-11-06T09:39:00Z">
              <w:r>
                <w:rPr>
                  <w:rFonts w:ascii="Calibri" w:hAnsi="Calibri"/>
                  <w:sz w:val="18"/>
                  <w:szCs w:val="18"/>
                </w:rPr>
                <w:t>5</w:t>
              </w:r>
            </w:ins>
            <w:ins w:id="870" w:author="Dee Anne Ross" w:date="2018-08-27T12:50:00Z">
              <w:del w:id="871" w:author="Smith, Alexis@Energy" w:date="2018-11-01T07:39:00Z">
                <w:r w:rsidRPr="005959F4" w:rsidDel="001775D4">
                  <w:rPr>
                    <w:rFonts w:ascii="Calibri" w:hAnsi="Calibri"/>
                    <w:sz w:val="18"/>
                    <w:szCs w:val="18"/>
                  </w:rPr>
                  <w:delText>7</w:delText>
                </w:r>
              </w:del>
            </w:ins>
          </w:p>
        </w:tc>
        <w:tc>
          <w:tcPr>
            <w:tcW w:w="1873" w:type="dxa"/>
            <w:vAlign w:val="bottom"/>
          </w:tcPr>
          <w:p w14:paraId="22E6748B" w14:textId="3FA7DE63" w:rsidR="00433E67" w:rsidRPr="005959F4" w:rsidRDefault="00433E67">
            <w:pPr>
              <w:jc w:val="center"/>
              <w:rPr>
                <w:rFonts w:ascii="Calibri" w:hAnsi="Calibri"/>
                <w:sz w:val="18"/>
                <w:szCs w:val="18"/>
              </w:rPr>
            </w:pPr>
            <w:ins w:id="872" w:author="Dee Anne Ross" w:date="2018-08-27T12:50:00Z">
              <w:r w:rsidRPr="005959F4">
                <w:rPr>
                  <w:rFonts w:ascii="Calibri" w:hAnsi="Calibri"/>
                  <w:sz w:val="18"/>
                  <w:szCs w:val="18"/>
                </w:rPr>
                <w:t>0</w:t>
              </w:r>
            </w:ins>
            <w:ins w:id="873" w:author="Smith, Alexis@Energy" w:date="2018-11-06T09:39:00Z">
              <w:r>
                <w:rPr>
                  <w:rFonts w:ascii="Calibri" w:hAnsi="Calibri"/>
                  <w:sz w:val="18"/>
                  <w:szCs w:val="18"/>
                </w:rPr>
                <w:t>6</w:t>
              </w:r>
            </w:ins>
            <w:ins w:id="874" w:author="Dee Anne Ross" w:date="2018-08-27T12:50:00Z">
              <w:del w:id="875" w:author="Smith, Alexis@Energy" w:date="2018-11-01T07:39:00Z">
                <w:r w:rsidRPr="005959F4" w:rsidDel="001775D4">
                  <w:rPr>
                    <w:rFonts w:ascii="Calibri" w:hAnsi="Calibri"/>
                    <w:sz w:val="18"/>
                    <w:szCs w:val="18"/>
                  </w:rPr>
                  <w:delText>8</w:delText>
                </w:r>
              </w:del>
            </w:ins>
          </w:p>
        </w:tc>
        <w:tc>
          <w:tcPr>
            <w:tcW w:w="2962" w:type="dxa"/>
            <w:vAlign w:val="bottom"/>
          </w:tcPr>
          <w:p w14:paraId="7E11CB4A" w14:textId="555CB36B" w:rsidR="00433E67" w:rsidRPr="005959F4" w:rsidRDefault="00433E67" w:rsidP="00347435">
            <w:pPr>
              <w:jc w:val="center"/>
              <w:rPr>
                <w:rFonts w:ascii="Calibri" w:hAnsi="Calibri"/>
                <w:sz w:val="18"/>
                <w:szCs w:val="18"/>
              </w:rPr>
            </w:pPr>
            <w:ins w:id="876" w:author="Dee Anne Ross" w:date="2018-08-27T12:52:00Z">
              <w:del w:id="877" w:author="Smith, Alexis@Energy" w:date="2018-11-06T09:39:00Z">
                <w:r w:rsidRPr="005959F4" w:rsidDel="002C2929">
                  <w:rPr>
                    <w:rFonts w:ascii="Calibri" w:hAnsi="Calibri"/>
                    <w:sz w:val="18"/>
                    <w:szCs w:val="18"/>
                  </w:rPr>
                  <w:delText>10</w:delText>
                </w:r>
              </w:del>
            </w:ins>
            <w:ins w:id="878" w:author="Smith, Alexis@Energy" w:date="2018-11-06T09:39:00Z">
              <w:r>
                <w:rPr>
                  <w:rFonts w:ascii="Calibri" w:hAnsi="Calibri"/>
                  <w:sz w:val="18"/>
                  <w:szCs w:val="18"/>
                </w:rPr>
                <w:t>07</w:t>
              </w:r>
            </w:ins>
          </w:p>
        </w:tc>
      </w:tr>
      <w:tr w:rsidR="00433E67" w:rsidRPr="005959F4" w14:paraId="57F5DFF5" w14:textId="711AF085" w:rsidTr="007C6199">
        <w:trPr>
          <w:trHeight w:val="585"/>
        </w:trPr>
        <w:tc>
          <w:tcPr>
            <w:tcW w:w="2245" w:type="dxa"/>
          </w:tcPr>
          <w:p w14:paraId="0B30DC88" w14:textId="4009BC47" w:rsidR="00433E67" w:rsidRPr="005959F4" w:rsidRDefault="00433E67" w:rsidP="00003F3B">
            <w:pPr>
              <w:jc w:val="center"/>
              <w:rPr>
                <w:rFonts w:ascii="Calibri" w:hAnsi="Calibri"/>
                <w:sz w:val="18"/>
                <w:szCs w:val="18"/>
              </w:rPr>
            </w:pPr>
            <w:ins w:id="879" w:author="Smith, Alexis@Energy" w:date="2018-11-01T07:39:00Z">
              <w:r>
                <w:rPr>
                  <w:rFonts w:ascii="Calibri" w:hAnsi="Calibri"/>
                  <w:sz w:val="18"/>
                  <w:szCs w:val="18"/>
                </w:rPr>
                <w:t>PV Array ID or Name</w:t>
              </w:r>
            </w:ins>
          </w:p>
        </w:tc>
        <w:tc>
          <w:tcPr>
            <w:tcW w:w="1620" w:type="dxa"/>
            <w:vAlign w:val="bottom"/>
          </w:tcPr>
          <w:p w14:paraId="186B4EAD" w14:textId="0C289034" w:rsidR="00433E67" w:rsidRPr="005959F4" w:rsidRDefault="00433E67" w:rsidP="00003F3B">
            <w:pPr>
              <w:jc w:val="center"/>
              <w:rPr>
                <w:rFonts w:ascii="Calibri" w:hAnsi="Calibri"/>
                <w:sz w:val="18"/>
                <w:szCs w:val="18"/>
              </w:rPr>
            </w:pPr>
            <w:ins w:id="880" w:author="Dee Anne Ross" w:date="2018-09-06T15:09:00Z">
              <w:r w:rsidRPr="005959F4">
                <w:rPr>
                  <w:rFonts w:ascii="Calibri" w:hAnsi="Calibri"/>
                  <w:sz w:val="18"/>
                  <w:szCs w:val="18"/>
                </w:rPr>
                <w:t>Value A from Table 150.1-C</w:t>
              </w:r>
            </w:ins>
          </w:p>
        </w:tc>
        <w:tc>
          <w:tcPr>
            <w:tcW w:w="1710" w:type="dxa"/>
            <w:vAlign w:val="bottom"/>
          </w:tcPr>
          <w:p w14:paraId="67B61438" w14:textId="501AB0B2" w:rsidR="00433E67" w:rsidRPr="005959F4" w:rsidRDefault="00433E67" w:rsidP="00602377">
            <w:pPr>
              <w:jc w:val="center"/>
              <w:rPr>
                <w:rFonts w:ascii="Calibri" w:hAnsi="Calibri"/>
                <w:sz w:val="18"/>
                <w:szCs w:val="18"/>
              </w:rPr>
            </w:pPr>
            <w:ins w:id="881" w:author="Dee Anne Ross" w:date="2018-08-27T17:25:00Z">
              <w:r w:rsidRPr="005959F4">
                <w:rPr>
                  <w:rFonts w:ascii="Calibri" w:hAnsi="Calibri"/>
                  <w:sz w:val="18"/>
                  <w:szCs w:val="18"/>
                </w:rPr>
                <w:t xml:space="preserve">Value </w:t>
              </w:r>
            </w:ins>
            <w:ins w:id="882" w:author="Dee Anne Ross" w:date="2018-09-06T15:10:00Z">
              <w:r w:rsidRPr="005959F4">
                <w:rPr>
                  <w:rFonts w:ascii="Calibri" w:hAnsi="Calibri"/>
                  <w:sz w:val="18"/>
                  <w:szCs w:val="18"/>
                </w:rPr>
                <w:t>B</w:t>
              </w:r>
            </w:ins>
            <w:ins w:id="883" w:author="Dee Anne Ross" w:date="2018-08-27T17:25:00Z">
              <w:r w:rsidRPr="005959F4">
                <w:rPr>
                  <w:rFonts w:ascii="Calibri" w:hAnsi="Calibri"/>
                  <w:sz w:val="18"/>
                  <w:szCs w:val="18"/>
                </w:rPr>
                <w:t xml:space="preserve"> from Table 150.1-C</w:t>
              </w:r>
            </w:ins>
          </w:p>
        </w:tc>
        <w:tc>
          <w:tcPr>
            <w:tcW w:w="2070" w:type="dxa"/>
            <w:vAlign w:val="bottom"/>
          </w:tcPr>
          <w:p w14:paraId="4F328C39" w14:textId="4D9F781B" w:rsidR="00433E67" w:rsidRPr="005959F4" w:rsidRDefault="00433E67" w:rsidP="00003F3B">
            <w:pPr>
              <w:jc w:val="center"/>
              <w:rPr>
                <w:rFonts w:ascii="Calibri" w:hAnsi="Calibri"/>
                <w:sz w:val="18"/>
                <w:szCs w:val="18"/>
              </w:rPr>
            </w:pPr>
            <w:ins w:id="884" w:author="Dee Anne Ross" w:date="2018-09-06T15:10:00Z">
              <w:r w:rsidRPr="005959F4">
                <w:rPr>
                  <w:rFonts w:ascii="Calibri" w:hAnsi="Calibri"/>
                  <w:sz w:val="18"/>
                  <w:szCs w:val="18"/>
                </w:rPr>
                <w:t>Minimum PV Size</w:t>
              </w:r>
            </w:ins>
          </w:p>
        </w:tc>
        <w:tc>
          <w:tcPr>
            <w:tcW w:w="1907" w:type="dxa"/>
            <w:vAlign w:val="bottom"/>
          </w:tcPr>
          <w:p w14:paraId="58823B83" w14:textId="557C4C98" w:rsidR="00433E67" w:rsidRPr="005959F4" w:rsidRDefault="00433E67" w:rsidP="00602377">
            <w:pPr>
              <w:jc w:val="center"/>
              <w:rPr>
                <w:rFonts w:ascii="Calibri" w:hAnsi="Calibri"/>
                <w:sz w:val="18"/>
                <w:szCs w:val="18"/>
              </w:rPr>
            </w:pPr>
            <w:ins w:id="885" w:author="Dee Anne Ross" w:date="2018-09-06T15:11:00Z">
              <w:r w:rsidRPr="005959F4">
                <w:rPr>
                  <w:rFonts w:ascii="Calibri" w:hAnsi="Calibri"/>
                  <w:sz w:val="18"/>
                  <w:szCs w:val="18"/>
                </w:rPr>
                <w:t>Water Heating Adjustment</w:t>
              </w:r>
            </w:ins>
          </w:p>
        </w:tc>
        <w:tc>
          <w:tcPr>
            <w:tcW w:w="1873" w:type="dxa"/>
            <w:vAlign w:val="bottom"/>
          </w:tcPr>
          <w:p w14:paraId="173203FB" w14:textId="00D5DCA1" w:rsidR="00433E67" w:rsidRPr="005959F4" w:rsidRDefault="00433E67" w:rsidP="00003F3B">
            <w:pPr>
              <w:jc w:val="center"/>
              <w:rPr>
                <w:rFonts w:ascii="Calibri" w:hAnsi="Calibri"/>
                <w:sz w:val="18"/>
                <w:szCs w:val="18"/>
              </w:rPr>
            </w:pPr>
            <w:ins w:id="886" w:author="Dee Anne Ross" w:date="2018-09-06T15:12:00Z">
              <w:r w:rsidRPr="005959F4">
                <w:rPr>
                  <w:rFonts w:ascii="Calibri" w:hAnsi="Calibri"/>
                  <w:sz w:val="18"/>
                  <w:szCs w:val="18"/>
                </w:rPr>
                <w:t>Adjusted Minimum PV Size</w:t>
              </w:r>
            </w:ins>
          </w:p>
        </w:tc>
        <w:tc>
          <w:tcPr>
            <w:tcW w:w="2962" w:type="dxa"/>
            <w:vAlign w:val="bottom"/>
          </w:tcPr>
          <w:p w14:paraId="74CF8388" w14:textId="625FC334" w:rsidR="00433E67" w:rsidRPr="005959F4" w:rsidRDefault="00433E67" w:rsidP="00003F3B">
            <w:pPr>
              <w:jc w:val="center"/>
              <w:rPr>
                <w:rFonts w:ascii="Calibri" w:hAnsi="Calibri"/>
                <w:sz w:val="18"/>
                <w:szCs w:val="18"/>
              </w:rPr>
            </w:pPr>
            <w:ins w:id="887" w:author="Dee Anne Ross" w:date="2018-08-27T12:53:00Z">
              <w:r w:rsidRPr="005959F4">
                <w:rPr>
                  <w:rFonts w:ascii="Calibri" w:hAnsi="Calibri"/>
                  <w:sz w:val="18"/>
                  <w:szCs w:val="18"/>
                </w:rPr>
                <w:t>Comments</w:t>
              </w:r>
            </w:ins>
          </w:p>
        </w:tc>
      </w:tr>
      <w:tr w:rsidR="00433E67" w:rsidRPr="005959F4" w14:paraId="6122F6A4" w14:textId="77777777" w:rsidTr="007C6199">
        <w:trPr>
          <w:trHeight w:val="204"/>
        </w:trPr>
        <w:tc>
          <w:tcPr>
            <w:tcW w:w="2245" w:type="dxa"/>
          </w:tcPr>
          <w:p w14:paraId="5FA02803" w14:textId="77777777" w:rsidR="00433E67" w:rsidRPr="005959F4" w:rsidRDefault="00433E67" w:rsidP="00003F3B">
            <w:pPr>
              <w:jc w:val="center"/>
              <w:rPr>
                <w:rFonts w:ascii="Calibri" w:hAnsi="Calibri"/>
                <w:sz w:val="18"/>
                <w:szCs w:val="18"/>
              </w:rPr>
            </w:pPr>
          </w:p>
        </w:tc>
        <w:tc>
          <w:tcPr>
            <w:tcW w:w="1620" w:type="dxa"/>
            <w:vAlign w:val="bottom"/>
          </w:tcPr>
          <w:p w14:paraId="0E9D950C" w14:textId="6C890560" w:rsidR="00433E67" w:rsidRPr="005959F4" w:rsidRDefault="00433E67" w:rsidP="00003F3B">
            <w:pPr>
              <w:jc w:val="center"/>
              <w:rPr>
                <w:rFonts w:ascii="Calibri" w:hAnsi="Calibri"/>
                <w:sz w:val="18"/>
                <w:szCs w:val="18"/>
              </w:rPr>
            </w:pPr>
          </w:p>
        </w:tc>
        <w:tc>
          <w:tcPr>
            <w:tcW w:w="1710" w:type="dxa"/>
            <w:vAlign w:val="bottom"/>
          </w:tcPr>
          <w:p w14:paraId="4E6B9512" w14:textId="77777777" w:rsidR="00433E67" w:rsidRPr="005959F4" w:rsidRDefault="00433E67" w:rsidP="00003F3B">
            <w:pPr>
              <w:jc w:val="center"/>
              <w:rPr>
                <w:rFonts w:ascii="Calibri" w:hAnsi="Calibri"/>
                <w:sz w:val="18"/>
                <w:szCs w:val="18"/>
              </w:rPr>
            </w:pPr>
          </w:p>
        </w:tc>
        <w:tc>
          <w:tcPr>
            <w:tcW w:w="2070" w:type="dxa"/>
            <w:vAlign w:val="bottom"/>
          </w:tcPr>
          <w:p w14:paraId="1042B7B9" w14:textId="77777777" w:rsidR="00433E67" w:rsidRPr="005959F4" w:rsidRDefault="00433E67" w:rsidP="00003F3B">
            <w:pPr>
              <w:jc w:val="center"/>
              <w:rPr>
                <w:rFonts w:ascii="Calibri" w:hAnsi="Calibri"/>
                <w:sz w:val="18"/>
                <w:szCs w:val="18"/>
              </w:rPr>
            </w:pPr>
          </w:p>
        </w:tc>
        <w:tc>
          <w:tcPr>
            <w:tcW w:w="1907" w:type="dxa"/>
            <w:vAlign w:val="bottom"/>
          </w:tcPr>
          <w:p w14:paraId="41D9FAD0" w14:textId="77777777" w:rsidR="00433E67" w:rsidRPr="005959F4" w:rsidRDefault="00433E67" w:rsidP="00003F3B">
            <w:pPr>
              <w:jc w:val="center"/>
              <w:rPr>
                <w:rFonts w:ascii="Calibri" w:hAnsi="Calibri"/>
                <w:sz w:val="18"/>
                <w:szCs w:val="18"/>
              </w:rPr>
            </w:pPr>
          </w:p>
        </w:tc>
        <w:tc>
          <w:tcPr>
            <w:tcW w:w="1873" w:type="dxa"/>
            <w:vAlign w:val="bottom"/>
          </w:tcPr>
          <w:p w14:paraId="6277C4F8" w14:textId="77777777" w:rsidR="00433E67" w:rsidRPr="005959F4" w:rsidRDefault="00433E67" w:rsidP="00003F3B">
            <w:pPr>
              <w:jc w:val="center"/>
              <w:rPr>
                <w:rFonts w:ascii="Calibri" w:hAnsi="Calibri"/>
                <w:sz w:val="18"/>
                <w:szCs w:val="18"/>
              </w:rPr>
            </w:pPr>
          </w:p>
        </w:tc>
        <w:tc>
          <w:tcPr>
            <w:tcW w:w="2962" w:type="dxa"/>
            <w:vAlign w:val="bottom"/>
          </w:tcPr>
          <w:p w14:paraId="27CC3BE8" w14:textId="4976EE09" w:rsidR="00433E67" w:rsidRPr="005959F4" w:rsidRDefault="00433E67" w:rsidP="00003F3B">
            <w:pPr>
              <w:jc w:val="center"/>
              <w:rPr>
                <w:rFonts w:ascii="Calibri" w:hAnsi="Calibri"/>
                <w:sz w:val="18"/>
                <w:szCs w:val="18"/>
              </w:rPr>
            </w:pPr>
          </w:p>
        </w:tc>
      </w:tr>
      <w:tr w:rsidR="00433E67" w:rsidRPr="005959F4" w14:paraId="2EE02B78" w14:textId="77777777" w:rsidTr="007C6199">
        <w:trPr>
          <w:trHeight w:val="190"/>
        </w:trPr>
        <w:tc>
          <w:tcPr>
            <w:tcW w:w="2245" w:type="dxa"/>
          </w:tcPr>
          <w:p w14:paraId="15B95BED" w14:textId="77777777" w:rsidR="00433E67" w:rsidRPr="005959F4" w:rsidRDefault="00433E67" w:rsidP="00003F3B">
            <w:pPr>
              <w:jc w:val="center"/>
              <w:rPr>
                <w:rFonts w:ascii="Calibri" w:hAnsi="Calibri"/>
                <w:sz w:val="18"/>
                <w:szCs w:val="18"/>
              </w:rPr>
            </w:pPr>
          </w:p>
        </w:tc>
        <w:tc>
          <w:tcPr>
            <w:tcW w:w="1620" w:type="dxa"/>
            <w:vAlign w:val="bottom"/>
          </w:tcPr>
          <w:p w14:paraId="49B7CF45" w14:textId="1E2BE9E9" w:rsidR="00433E67" w:rsidRPr="005959F4" w:rsidRDefault="00433E67" w:rsidP="00003F3B">
            <w:pPr>
              <w:jc w:val="center"/>
              <w:rPr>
                <w:rFonts w:ascii="Calibri" w:hAnsi="Calibri"/>
                <w:sz w:val="18"/>
                <w:szCs w:val="18"/>
              </w:rPr>
            </w:pPr>
          </w:p>
        </w:tc>
        <w:tc>
          <w:tcPr>
            <w:tcW w:w="1710" w:type="dxa"/>
            <w:vAlign w:val="bottom"/>
          </w:tcPr>
          <w:p w14:paraId="2B9761BC" w14:textId="77777777" w:rsidR="00433E67" w:rsidRPr="005959F4" w:rsidRDefault="00433E67" w:rsidP="00003F3B">
            <w:pPr>
              <w:jc w:val="center"/>
              <w:rPr>
                <w:rFonts w:ascii="Calibri" w:hAnsi="Calibri"/>
                <w:sz w:val="18"/>
                <w:szCs w:val="18"/>
              </w:rPr>
            </w:pPr>
          </w:p>
        </w:tc>
        <w:tc>
          <w:tcPr>
            <w:tcW w:w="2070" w:type="dxa"/>
            <w:vAlign w:val="bottom"/>
          </w:tcPr>
          <w:p w14:paraId="698D30B4" w14:textId="77777777" w:rsidR="00433E67" w:rsidRPr="005959F4" w:rsidRDefault="00433E67" w:rsidP="00003F3B">
            <w:pPr>
              <w:jc w:val="center"/>
              <w:rPr>
                <w:rFonts w:ascii="Calibri" w:hAnsi="Calibri"/>
                <w:sz w:val="18"/>
                <w:szCs w:val="18"/>
              </w:rPr>
            </w:pPr>
          </w:p>
        </w:tc>
        <w:tc>
          <w:tcPr>
            <w:tcW w:w="1907" w:type="dxa"/>
            <w:vAlign w:val="bottom"/>
          </w:tcPr>
          <w:p w14:paraId="01FC3E81" w14:textId="77777777" w:rsidR="00433E67" w:rsidRPr="005959F4" w:rsidRDefault="00433E67" w:rsidP="00003F3B">
            <w:pPr>
              <w:jc w:val="center"/>
              <w:rPr>
                <w:rFonts w:ascii="Calibri" w:hAnsi="Calibri"/>
                <w:sz w:val="18"/>
                <w:szCs w:val="18"/>
              </w:rPr>
            </w:pPr>
          </w:p>
        </w:tc>
        <w:tc>
          <w:tcPr>
            <w:tcW w:w="1873" w:type="dxa"/>
            <w:vAlign w:val="bottom"/>
          </w:tcPr>
          <w:p w14:paraId="44F6856C" w14:textId="77777777" w:rsidR="00433E67" w:rsidRPr="005959F4" w:rsidRDefault="00433E67" w:rsidP="00003F3B">
            <w:pPr>
              <w:jc w:val="center"/>
              <w:rPr>
                <w:rFonts w:ascii="Calibri" w:hAnsi="Calibri"/>
                <w:sz w:val="18"/>
                <w:szCs w:val="18"/>
              </w:rPr>
            </w:pPr>
          </w:p>
        </w:tc>
        <w:tc>
          <w:tcPr>
            <w:tcW w:w="2962" w:type="dxa"/>
            <w:vAlign w:val="bottom"/>
          </w:tcPr>
          <w:p w14:paraId="25AE6833" w14:textId="77777777" w:rsidR="00433E67" w:rsidRPr="005959F4" w:rsidRDefault="00433E67" w:rsidP="00003F3B">
            <w:pPr>
              <w:jc w:val="center"/>
              <w:rPr>
                <w:rFonts w:ascii="Calibri" w:hAnsi="Calibri"/>
                <w:sz w:val="18"/>
                <w:szCs w:val="18"/>
              </w:rPr>
            </w:pPr>
          </w:p>
        </w:tc>
      </w:tr>
      <w:tr w:rsidR="001775D4" w:rsidRPr="005959F4" w14:paraId="7D15071C" w14:textId="77777777" w:rsidTr="007C6199">
        <w:trPr>
          <w:trHeight w:val="299"/>
        </w:trPr>
        <w:tc>
          <w:tcPr>
            <w:tcW w:w="14387" w:type="dxa"/>
            <w:gridSpan w:val="7"/>
          </w:tcPr>
          <w:p w14:paraId="24F6FCB3" w14:textId="47D139DB" w:rsidR="001775D4" w:rsidRPr="005959F4" w:rsidDel="005653A5" w:rsidRDefault="001775D4" w:rsidP="0064450F">
            <w:pPr>
              <w:spacing w:before="120"/>
              <w:rPr>
                <w:ins w:id="888" w:author="Dee Anne Ross" w:date="2018-08-27T12:54:00Z"/>
                <w:del w:id="889" w:author="Smith, Alexis@Energy" w:date="2018-11-06T09:26:00Z"/>
                <w:rFonts w:ascii="Calibri" w:hAnsi="Calibri"/>
                <w:sz w:val="18"/>
                <w:szCs w:val="18"/>
              </w:rPr>
            </w:pPr>
            <w:ins w:id="890" w:author="Dee Anne Ross" w:date="2018-08-27T12:54:00Z">
              <w:del w:id="891" w:author="Smith, Alexis@Energy" w:date="2018-11-06T09:26:00Z">
                <w:r w:rsidRPr="005959F4" w:rsidDel="005653A5">
                  <w:rPr>
                    <w:rFonts w:ascii="Calibri" w:hAnsi="Calibri"/>
                    <w:sz w:val="18"/>
                    <w:szCs w:val="18"/>
                  </w:rPr>
                  <w:delText>Exception (for complete information on exceptions, see Chapter 3 of the Residential Manual):</w:delText>
                </w:r>
              </w:del>
            </w:ins>
          </w:p>
          <w:p w14:paraId="32492563" w14:textId="028448AA" w:rsidR="001775D4" w:rsidRPr="005959F4" w:rsidDel="005653A5" w:rsidRDefault="001775D4" w:rsidP="00003F3B">
            <w:pPr>
              <w:pStyle w:val="ListParagraph"/>
              <w:numPr>
                <w:ilvl w:val="0"/>
                <w:numId w:val="28"/>
              </w:numPr>
              <w:spacing w:after="120"/>
              <w:rPr>
                <w:ins w:id="892" w:author="Dee Anne Ross" w:date="2018-08-27T12:54:00Z"/>
                <w:del w:id="893" w:author="Smith, Alexis@Energy" w:date="2018-11-06T09:26:00Z"/>
                <w:rFonts w:ascii="Calibri" w:hAnsi="Calibri"/>
                <w:sz w:val="18"/>
                <w:szCs w:val="18"/>
              </w:rPr>
            </w:pPr>
            <w:ins w:id="894" w:author="Dee Anne Ross" w:date="2018-08-27T12:54:00Z">
              <w:del w:id="895" w:author="Smith, Alexis@Energy" w:date="2018-11-06T09:26:00Z">
                <w:r w:rsidRPr="005959F4" w:rsidDel="005653A5">
                  <w:rPr>
                    <w:rFonts w:ascii="Calibri" w:hAnsi="Calibri"/>
                    <w:sz w:val="18"/>
                    <w:szCs w:val="18"/>
                  </w:rPr>
                  <w:delText xml:space="preserve">Solar access restricted to Less than 80 contiguous sq.ft. by shading from existing permanent natural or manmade barriers. </w:delText>
                </w:r>
              </w:del>
              <w:del w:id="896" w:author="Smith, Alexis@Energy" w:date="2018-10-23T08:55:00Z">
                <w:r w:rsidRPr="005959F4" w:rsidDel="00975610">
                  <w:rPr>
                    <w:rFonts w:ascii="Calibri" w:hAnsi="Calibri"/>
                    <w:sz w:val="18"/>
                    <w:szCs w:val="18"/>
                  </w:rPr>
                  <w:delText>Submit CF</w:delText>
                </w:r>
              </w:del>
              <w:del w:id="897" w:author="Smith, Alexis@Energy" w:date="2018-10-23T08:36:00Z">
                <w:r w:rsidRPr="005959F4" w:rsidDel="00C1768C">
                  <w:rPr>
                    <w:rFonts w:ascii="Calibri" w:hAnsi="Calibri"/>
                    <w:sz w:val="18"/>
                    <w:szCs w:val="18"/>
                  </w:rPr>
                  <w:delText>1</w:delText>
                </w:r>
              </w:del>
              <w:del w:id="898" w:author="Smith, Alexis@Energy" w:date="2018-10-23T08:55:00Z">
                <w:r w:rsidRPr="005959F4" w:rsidDel="00975610">
                  <w:rPr>
                    <w:rFonts w:ascii="Calibri" w:hAnsi="Calibri"/>
                    <w:sz w:val="18"/>
                    <w:szCs w:val="18"/>
                  </w:rPr>
                  <w:delText>R-SRA-02-E</w:delText>
                </w:r>
              </w:del>
            </w:ins>
          </w:p>
          <w:p w14:paraId="3B2C0FF2" w14:textId="7BA7077D" w:rsidR="001775D4" w:rsidRPr="005959F4" w:rsidDel="005653A5" w:rsidRDefault="001775D4" w:rsidP="00BC31D6">
            <w:pPr>
              <w:pStyle w:val="ListParagraph"/>
              <w:numPr>
                <w:ilvl w:val="0"/>
                <w:numId w:val="28"/>
              </w:numPr>
              <w:tabs>
                <w:tab w:val="left" w:pos="1050"/>
              </w:tabs>
              <w:spacing w:after="120"/>
              <w:rPr>
                <w:ins w:id="899" w:author="Dee Anne Ross" w:date="2018-08-27T12:54:00Z"/>
                <w:del w:id="900" w:author="Smith, Alexis@Energy" w:date="2018-11-06T09:26:00Z"/>
                <w:rFonts w:ascii="Calibri" w:hAnsi="Calibri"/>
                <w:sz w:val="18"/>
                <w:szCs w:val="18"/>
              </w:rPr>
            </w:pPr>
            <w:ins w:id="901" w:author="Dee Anne Ross" w:date="2018-08-27T12:54:00Z">
              <w:del w:id="902" w:author="Smith, Alexis@Energy" w:date="2018-11-06T09:26:00Z">
                <w:r w:rsidRPr="005959F4" w:rsidDel="005653A5">
                  <w:rPr>
                    <w:rFonts w:ascii="Calibri" w:hAnsi="Calibri"/>
                    <w:sz w:val="18"/>
                    <w:szCs w:val="18"/>
                  </w:rPr>
                  <w:delText>In Climate Zone 15, the PV size required is the smaller of:</w:delText>
                </w:r>
                <w:r w:rsidRPr="005959F4" w:rsidDel="005653A5">
                  <w:rPr>
                    <w:rFonts w:ascii="Calibri" w:hAnsi="Calibri"/>
                    <w:sz w:val="18"/>
                    <w:szCs w:val="18"/>
                  </w:rPr>
                  <w:br/>
                </w:r>
                <w:r w:rsidRPr="005959F4" w:rsidDel="005653A5">
                  <w:rPr>
                    <w:rFonts w:ascii="Calibri" w:hAnsi="Calibri"/>
                    <w:sz w:val="18"/>
                    <w:szCs w:val="18"/>
                  </w:rPr>
                  <w:tab/>
                  <w:delText>A. The size that can be accommodated by the effective annual solar access</w:delText>
                </w:r>
              </w:del>
              <w:del w:id="903" w:author="Smith, Alexis@Energy" w:date="2018-10-23T08:55:00Z">
                <w:r w:rsidRPr="005959F4" w:rsidDel="00975610">
                  <w:rPr>
                    <w:rFonts w:ascii="Calibri" w:hAnsi="Calibri"/>
                    <w:sz w:val="18"/>
                    <w:szCs w:val="18"/>
                  </w:rPr>
                  <w:delText xml:space="preserve"> (submit CF</w:delText>
                </w:r>
              </w:del>
              <w:del w:id="904" w:author="Smith, Alexis@Energy" w:date="2018-10-23T08:39:00Z">
                <w:r w:rsidRPr="005959F4" w:rsidDel="00C1768C">
                  <w:rPr>
                    <w:rFonts w:ascii="Calibri" w:hAnsi="Calibri"/>
                    <w:sz w:val="18"/>
                    <w:szCs w:val="18"/>
                  </w:rPr>
                  <w:delText>1</w:delText>
                </w:r>
              </w:del>
              <w:del w:id="905" w:author="Smith, Alexis@Energy" w:date="2018-10-23T08:55:00Z">
                <w:r w:rsidRPr="005959F4" w:rsidDel="00975610">
                  <w:rPr>
                    <w:rFonts w:ascii="Calibri" w:hAnsi="Calibri"/>
                    <w:sz w:val="18"/>
                    <w:szCs w:val="18"/>
                  </w:rPr>
                  <w:delText>R-SRA-02-E)</w:delText>
                </w:r>
              </w:del>
              <w:del w:id="906" w:author="Smith, Alexis@Energy" w:date="2018-11-06T09:26:00Z">
                <w:r w:rsidRPr="005959F4" w:rsidDel="005653A5">
                  <w:rPr>
                    <w:rFonts w:ascii="Calibri" w:hAnsi="Calibri"/>
                    <w:sz w:val="18"/>
                    <w:szCs w:val="18"/>
                  </w:rPr>
                  <w:delText>, or</w:delText>
                </w:r>
                <w:r w:rsidRPr="005959F4" w:rsidDel="005653A5">
                  <w:rPr>
                    <w:rFonts w:ascii="Calibri" w:hAnsi="Calibri"/>
                    <w:sz w:val="18"/>
                    <w:szCs w:val="18"/>
                  </w:rPr>
                  <w:br/>
                </w:r>
                <w:r w:rsidRPr="005959F4" w:rsidDel="005653A5">
                  <w:rPr>
                    <w:rFonts w:ascii="Calibri" w:hAnsi="Calibri"/>
                    <w:sz w:val="18"/>
                    <w:szCs w:val="18"/>
                  </w:rPr>
                  <w:lastRenderedPageBreak/>
                  <w:tab/>
                  <w:delText>B. The PV size required without adjustment.</w:delText>
                </w:r>
                <w:r w:rsidRPr="005959F4" w:rsidDel="005653A5">
                  <w:rPr>
                    <w:rFonts w:ascii="Calibri" w:hAnsi="Calibri"/>
                    <w:sz w:val="18"/>
                    <w:szCs w:val="18"/>
                  </w:rPr>
                  <w:br/>
                  <w:delText>Not less than 1.5 Watts DC per square foot of conditioned floor area.</w:delText>
                </w:r>
              </w:del>
            </w:ins>
          </w:p>
          <w:p w14:paraId="246C8D9C" w14:textId="38C99100" w:rsidR="001775D4" w:rsidRPr="005959F4" w:rsidDel="005653A5" w:rsidRDefault="001775D4">
            <w:pPr>
              <w:pStyle w:val="ListParagraph"/>
              <w:numPr>
                <w:ilvl w:val="0"/>
                <w:numId w:val="28"/>
              </w:numPr>
              <w:tabs>
                <w:tab w:val="left" w:pos="1050"/>
              </w:tabs>
              <w:spacing w:after="120"/>
              <w:rPr>
                <w:ins w:id="907" w:author="Dee Anne Ross" w:date="2018-08-27T12:54:00Z"/>
                <w:del w:id="908" w:author="Smith, Alexis@Energy" w:date="2018-11-06T09:26:00Z"/>
                <w:rFonts w:ascii="Calibri" w:hAnsi="Calibri"/>
                <w:sz w:val="18"/>
                <w:szCs w:val="18"/>
              </w:rPr>
            </w:pPr>
            <w:ins w:id="909" w:author="Dee Anne Ross" w:date="2018-08-27T12:54:00Z">
              <w:del w:id="910" w:author="Smith, Alexis@Energy" w:date="2018-11-06T09:26:00Z">
                <w:r w:rsidRPr="005959F4" w:rsidDel="005653A5">
                  <w:rPr>
                    <w:rFonts w:ascii="Calibri" w:hAnsi="Calibri"/>
                    <w:sz w:val="18"/>
                    <w:szCs w:val="18"/>
                  </w:rPr>
                  <w:delText>Dwelling units with two habitable stories the PV size required is the smaller of:</w:delText>
                </w:r>
                <w:r w:rsidRPr="005959F4" w:rsidDel="005653A5">
                  <w:rPr>
                    <w:rFonts w:ascii="Calibri" w:hAnsi="Calibri"/>
                    <w:sz w:val="18"/>
                    <w:szCs w:val="18"/>
                  </w:rPr>
                  <w:br/>
                </w:r>
                <w:r w:rsidRPr="005959F4" w:rsidDel="005653A5">
                  <w:rPr>
                    <w:rFonts w:ascii="Calibri" w:hAnsi="Calibri"/>
                    <w:sz w:val="18"/>
                    <w:szCs w:val="18"/>
                  </w:rPr>
                  <w:tab/>
                  <w:delText>A. The size that can be accommodated by the effective annual solar access</w:delText>
                </w:r>
              </w:del>
              <w:del w:id="911" w:author="Smith, Alexis@Energy" w:date="2018-10-23T08:55:00Z">
                <w:r w:rsidRPr="005959F4" w:rsidDel="00975610">
                  <w:rPr>
                    <w:rFonts w:ascii="Calibri" w:hAnsi="Calibri"/>
                    <w:sz w:val="18"/>
                    <w:szCs w:val="18"/>
                  </w:rPr>
                  <w:delText xml:space="preserve"> (submit CF</w:delText>
                </w:r>
              </w:del>
              <w:del w:id="912" w:author="Smith, Alexis@Energy" w:date="2018-10-23T08:39:00Z">
                <w:r w:rsidRPr="005959F4" w:rsidDel="00C1768C">
                  <w:rPr>
                    <w:rFonts w:ascii="Calibri" w:hAnsi="Calibri"/>
                    <w:sz w:val="18"/>
                    <w:szCs w:val="18"/>
                  </w:rPr>
                  <w:delText>1</w:delText>
                </w:r>
              </w:del>
              <w:del w:id="913" w:author="Smith, Alexis@Energy" w:date="2018-10-23T08:55:00Z">
                <w:r w:rsidRPr="005959F4" w:rsidDel="00975610">
                  <w:rPr>
                    <w:rFonts w:ascii="Calibri" w:hAnsi="Calibri"/>
                    <w:sz w:val="18"/>
                    <w:szCs w:val="18"/>
                  </w:rPr>
                  <w:delText>R-SRA-02-E)</w:delText>
                </w:r>
              </w:del>
              <w:del w:id="914" w:author="Smith, Alexis@Energy" w:date="2018-11-06T09:26:00Z">
                <w:r w:rsidRPr="005959F4" w:rsidDel="005653A5">
                  <w:rPr>
                    <w:rFonts w:ascii="Calibri" w:hAnsi="Calibri"/>
                    <w:sz w:val="18"/>
                    <w:szCs w:val="18"/>
                  </w:rPr>
                  <w:delText>, or</w:delText>
                </w:r>
                <w:r w:rsidRPr="005959F4" w:rsidDel="005653A5">
                  <w:rPr>
                    <w:rFonts w:ascii="Calibri" w:hAnsi="Calibri"/>
                    <w:sz w:val="18"/>
                    <w:szCs w:val="18"/>
                  </w:rPr>
                  <w:br/>
                </w:r>
                <w:r w:rsidRPr="005959F4" w:rsidDel="005653A5">
                  <w:rPr>
                    <w:rFonts w:ascii="Calibri" w:hAnsi="Calibri"/>
                    <w:sz w:val="18"/>
                    <w:szCs w:val="18"/>
                  </w:rPr>
                  <w:tab/>
                  <w:delText>B. The PV size required without adjustment.</w:delText>
                </w:r>
                <w:r w:rsidRPr="005959F4" w:rsidDel="005653A5">
                  <w:rPr>
                    <w:rFonts w:ascii="Calibri" w:hAnsi="Calibri"/>
                    <w:sz w:val="18"/>
                    <w:szCs w:val="18"/>
                  </w:rPr>
                  <w:br/>
                  <w:delText>Not less than 1.0 Watt DC per square foot of conditioned floor area.</w:delText>
                </w:r>
              </w:del>
            </w:ins>
          </w:p>
          <w:p w14:paraId="73815337" w14:textId="003DC3D2" w:rsidR="001775D4" w:rsidRPr="005959F4" w:rsidDel="005653A5" w:rsidRDefault="001775D4">
            <w:pPr>
              <w:pStyle w:val="ListParagraph"/>
              <w:numPr>
                <w:ilvl w:val="0"/>
                <w:numId w:val="28"/>
              </w:numPr>
              <w:tabs>
                <w:tab w:val="left" w:pos="1050"/>
              </w:tabs>
              <w:spacing w:after="120"/>
              <w:rPr>
                <w:ins w:id="915" w:author="Dee Anne Ross" w:date="2018-08-27T12:54:00Z"/>
                <w:del w:id="916" w:author="Smith, Alexis@Energy" w:date="2018-11-06T09:26:00Z"/>
                <w:rFonts w:ascii="Calibri" w:hAnsi="Calibri"/>
                <w:sz w:val="18"/>
                <w:szCs w:val="18"/>
              </w:rPr>
            </w:pPr>
            <w:ins w:id="917" w:author="Dee Anne Ross" w:date="2018-08-27T12:54:00Z">
              <w:del w:id="918" w:author="Smith, Alexis@Energy" w:date="2018-11-06T09:26:00Z">
                <w:r w:rsidRPr="005959F4" w:rsidDel="005653A5">
                  <w:rPr>
                    <w:rFonts w:ascii="Calibri" w:hAnsi="Calibri"/>
                    <w:sz w:val="18"/>
                    <w:szCs w:val="18"/>
                  </w:rPr>
                  <w:delText>Dwelling units with three habitable stories the PV size required is the smaller of:</w:delText>
                </w:r>
                <w:r w:rsidRPr="005959F4" w:rsidDel="005653A5">
                  <w:rPr>
                    <w:rFonts w:ascii="Calibri" w:hAnsi="Calibri"/>
                    <w:sz w:val="18"/>
                    <w:szCs w:val="18"/>
                  </w:rPr>
                  <w:br/>
                </w:r>
                <w:r w:rsidRPr="005959F4" w:rsidDel="005653A5">
                  <w:rPr>
                    <w:rFonts w:ascii="Calibri" w:hAnsi="Calibri"/>
                    <w:sz w:val="18"/>
                    <w:szCs w:val="18"/>
                  </w:rPr>
                  <w:tab/>
                  <w:delText>A. The size that can be accommodated by the effective annual solar access</w:delText>
                </w:r>
              </w:del>
              <w:del w:id="919" w:author="Smith, Alexis@Energy" w:date="2018-10-23T08:55:00Z">
                <w:r w:rsidRPr="005959F4" w:rsidDel="00975610">
                  <w:rPr>
                    <w:rFonts w:ascii="Calibri" w:hAnsi="Calibri"/>
                    <w:sz w:val="18"/>
                    <w:szCs w:val="18"/>
                  </w:rPr>
                  <w:delText xml:space="preserve"> (submit CF</w:delText>
                </w:r>
              </w:del>
              <w:del w:id="920" w:author="Smith, Alexis@Energy" w:date="2018-10-23T08:39:00Z">
                <w:r w:rsidRPr="005959F4" w:rsidDel="00C1768C">
                  <w:rPr>
                    <w:rFonts w:ascii="Calibri" w:hAnsi="Calibri"/>
                    <w:sz w:val="18"/>
                    <w:szCs w:val="18"/>
                  </w:rPr>
                  <w:delText>1</w:delText>
                </w:r>
              </w:del>
              <w:del w:id="921" w:author="Smith, Alexis@Energy" w:date="2018-10-23T08:55:00Z">
                <w:r w:rsidRPr="005959F4" w:rsidDel="00975610">
                  <w:rPr>
                    <w:rFonts w:ascii="Calibri" w:hAnsi="Calibri"/>
                    <w:sz w:val="18"/>
                    <w:szCs w:val="18"/>
                  </w:rPr>
                  <w:delText>R-SRA-02-E)</w:delText>
                </w:r>
              </w:del>
              <w:del w:id="922" w:author="Smith, Alexis@Energy" w:date="2018-11-06T09:26:00Z">
                <w:r w:rsidRPr="005959F4" w:rsidDel="005653A5">
                  <w:rPr>
                    <w:rFonts w:ascii="Calibri" w:hAnsi="Calibri"/>
                    <w:sz w:val="18"/>
                    <w:szCs w:val="18"/>
                  </w:rPr>
                  <w:delText>, or</w:delText>
                </w:r>
                <w:r w:rsidRPr="005959F4" w:rsidDel="005653A5">
                  <w:rPr>
                    <w:rFonts w:ascii="Calibri" w:hAnsi="Calibri"/>
                    <w:sz w:val="18"/>
                    <w:szCs w:val="18"/>
                  </w:rPr>
                  <w:br/>
                </w:r>
                <w:r w:rsidRPr="005959F4" w:rsidDel="005653A5">
                  <w:rPr>
                    <w:rFonts w:ascii="Calibri" w:hAnsi="Calibri"/>
                    <w:sz w:val="18"/>
                    <w:szCs w:val="18"/>
                  </w:rPr>
                  <w:tab/>
                  <w:delText>B. The PV size required without adjustment.</w:delText>
                </w:r>
                <w:r w:rsidRPr="005959F4" w:rsidDel="005653A5">
                  <w:rPr>
                    <w:rFonts w:ascii="Calibri" w:hAnsi="Calibri"/>
                    <w:sz w:val="18"/>
                    <w:szCs w:val="18"/>
                  </w:rPr>
                  <w:br/>
                  <w:delText>Not less than 0.8 Watts DC per square foot of conditioned floor area.</w:delText>
                </w:r>
              </w:del>
            </w:ins>
          </w:p>
          <w:p w14:paraId="3FDF8599" w14:textId="7D066F61" w:rsidR="001775D4" w:rsidRPr="007C6199" w:rsidRDefault="001775D4" w:rsidP="007C6199">
            <w:pPr>
              <w:tabs>
                <w:tab w:val="left" w:pos="1050"/>
              </w:tabs>
              <w:spacing w:after="120"/>
              <w:ind w:left="360"/>
              <w:rPr>
                <w:rFonts w:ascii="Calibri" w:hAnsi="Calibri"/>
                <w:sz w:val="18"/>
                <w:szCs w:val="18"/>
              </w:rPr>
            </w:pPr>
            <w:ins w:id="923" w:author="Dee Anne Ross" w:date="2018-08-27T12:54:00Z">
              <w:del w:id="924" w:author="Smith, Alexis@Energy" w:date="2018-11-06T09:26:00Z">
                <w:r w:rsidRPr="007C6199" w:rsidDel="005653A5">
                  <w:rPr>
                    <w:rFonts w:ascii="Calibri" w:hAnsi="Calibri"/>
                    <w:sz w:val="18"/>
                    <w:szCs w:val="18"/>
                  </w:rPr>
                  <w:delText>A dwelling unit approved by the planning department prior to January 1, 2020 with available solar ready zone between 80 and 200 square feet, the PV size required is the smaller of:</w:delText>
                </w:r>
                <w:r w:rsidRPr="007C6199" w:rsidDel="005653A5">
                  <w:rPr>
                    <w:rFonts w:ascii="Calibri" w:hAnsi="Calibri"/>
                    <w:sz w:val="18"/>
                    <w:szCs w:val="18"/>
                  </w:rPr>
                  <w:br/>
                </w:r>
                <w:r w:rsidRPr="007C6199" w:rsidDel="005653A5">
                  <w:rPr>
                    <w:rFonts w:ascii="Calibri" w:hAnsi="Calibri"/>
                    <w:sz w:val="18"/>
                    <w:szCs w:val="18"/>
                  </w:rPr>
                  <w:tab/>
                  <w:delText>A. The size that can be accommodated by the effective annual solar access</w:delText>
                </w:r>
              </w:del>
              <w:del w:id="925" w:author="Smith, Alexis@Energy" w:date="2018-10-23T08:55:00Z">
                <w:r w:rsidRPr="007C6199" w:rsidDel="00975610">
                  <w:rPr>
                    <w:rFonts w:ascii="Calibri" w:hAnsi="Calibri"/>
                    <w:sz w:val="18"/>
                    <w:szCs w:val="18"/>
                  </w:rPr>
                  <w:delText xml:space="preserve"> (submit CF</w:delText>
                </w:r>
              </w:del>
              <w:del w:id="926" w:author="Smith, Alexis@Energy" w:date="2018-10-23T08:39:00Z">
                <w:r w:rsidRPr="007C6199" w:rsidDel="00C1768C">
                  <w:rPr>
                    <w:rFonts w:ascii="Calibri" w:hAnsi="Calibri"/>
                    <w:sz w:val="18"/>
                    <w:szCs w:val="18"/>
                  </w:rPr>
                  <w:delText>1</w:delText>
                </w:r>
              </w:del>
              <w:del w:id="927" w:author="Smith, Alexis@Energy" w:date="2018-10-23T08:55:00Z">
                <w:r w:rsidRPr="007C6199" w:rsidDel="00975610">
                  <w:rPr>
                    <w:rFonts w:ascii="Calibri" w:hAnsi="Calibri"/>
                    <w:sz w:val="18"/>
                    <w:szCs w:val="18"/>
                  </w:rPr>
                  <w:delText>R-SRA-02-E)</w:delText>
                </w:r>
              </w:del>
              <w:del w:id="928" w:author="Smith, Alexis@Energy" w:date="2018-11-06T09:26:00Z">
                <w:r w:rsidRPr="007C6199" w:rsidDel="005653A5">
                  <w:rPr>
                    <w:rFonts w:ascii="Calibri" w:hAnsi="Calibri"/>
                    <w:sz w:val="18"/>
                    <w:szCs w:val="18"/>
                  </w:rPr>
                  <w:delText>, or</w:delText>
                </w:r>
                <w:r w:rsidRPr="007C6199" w:rsidDel="005653A5">
                  <w:rPr>
                    <w:rFonts w:ascii="Calibri" w:hAnsi="Calibri"/>
                    <w:sz w:val="18"/>
                    <w:szCs w:val="18"/>
                  </w:rPr>
                  <w:br/>
                </w:r>
                <w:r w:rsidRPr="007C6199" w:rsidDel="005653A5">
                  <w:rPr>
                    <w:rFonts w:ascii="Calibri" w:hAnsi="Calibri"/>
                    <w:sz w:val="18"/>
                    <w:szCs w:val="18"/>
                  </w:rPr>
                  <w:tab/>
                  <w:delText>B. The PV size required without adjustment.</w:delText>
                </w:r>
              </w:del>
            </w:ins>
          </w:p>
        </w:tc>
      </w:tr>
    </w:tbl>
    <w:p w14:paraId="37DBA1FD" w14:textId="17235A38" w:rsidR="002F643D" w:rsidRPr="005959F4" w:rsidRDefault="002F643D">
      <w:pPr>
        <w:rPr>
          <w:rFonts w:ascii="Calibri" w:hAnsi="Calibri"/>
          <w:sz w:val="18"/>
          <w:szCs w:val="18"/>
        </w:rPr>
      </w:pPr>
    </w:p>
    <w:p w14:paraId="3F8AB3C0" w14:textId="77777777" w:rsidR="00BF43E0" w:rsidRPr="005959F4" w:rsidRDefault="00BF43E0">
      <w:pPr>
        <w:rPr>
          <w:rFonts w:ascii="Calibri" w:hAnsi="Calibri"/>
          <w:sz w:val="18"/>
          <w:szCs w:val="18"/>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062A4" w:rsidRPr="005959F4" w14:paraId="308DB3A9" w14:textId="77777777" w:rsidTr="00E2002B">
        <w:trPr>
          <w:cantSplit/>
          <w:trHeight w:val="352"/>
        </w:trPr>
        <w:tc>
          <w:tcPr>
            <w:tcW w:w="14390" w:type="dxa"/>
            <w:shd w:val="clear" w:color="auto" w:fill="auto"/>
          </w:tcPr>
          <w:p w14:paraId="72717485" w14:textId="4B8CCDDE" w:rsidR="00DF2490" w:rsidRPr="005959F4" w:rsidRDefault="005062A4" w:rsidP="00D04744">
            <w:pPr>
              <w:keepNext/>
              <w:rPr>
                <w:rFonts w:ascii="Calibri" w:eastAsia="Calibri" w:hAnsi="Calibri"/>
                <w:b/>
                <w:sz w:val="18"/>
                <w:szCs w:val="18"/>
              </w:rPr>
            </w:pPr>
            <w:del w:id="929" w:author="Shewmaker, Michael@Energy" w:date="2018-07-18T10:35:00Z">
              <w:r w:rsidRPr="005959F4" w:rsidDel="00253CD4">
                <w:rPr>
                  <w:rFonts w:ascii="Calibri" w:eastAsia="Calibri" w:hAnsi="Calibri"/>
                  <w:b/>
                  <w:sz w:val="18"/>
                  <w:szCs w:val="18"/>
                </w:rPr>
                <w:lastRenderedPageBreak/>
                <w:delText>N</w:delText>
              </w:r>
            </w:del>
            <w:ins w:id="930" w:author="Smith, Alexis@Energy" w:date="2018-11-06T09:05:00Z">
              <w:r w:rsidR="002A339A">
                <w:rPr>
                  <w:rFonts w:ascii="Calibri" w:eastAsia="Calibri" w:hAnsi="Calibri"/>
                  <w:b/>
                  <w:sz w:val="18"/>
                  <w:szCs w:val="18"/>
                </w:rPr>
                <w:t>P</w:t>
              </w:r>
            </w:ins>
            <w:r w:rsidRPr="005959F4">
              <w:rPr>
                <w:rFonts w:ascii="Calibri" w:eastAsia="Calibri" w:hAnsi="Calibri"/>
                <w:b/>
                <w:sz w:val="18"/>
                <w:szCs w:val="18"/>
              </w:rPr>
              <w:t xml:space="preserve">. HERS </w:t>
            </w:r>
            <w:r w:rsidR="00DF2490" w:rsidRPr="005959F4">
              <w:rPr>
                <w:rFonts w:ascii="Calibri" w:eastAsia="Calibri" w:hAnsi="Calibri"/>
                <w:b/>
                <w:sz w:val="18"/>
                <w:szCs w:val="18"/>
              </w:rPr>
              <w:t>Verification Summary</w:t>
            </w:r>
            <w:r w:rsidRPr="005959F4">
              <w:rPr>
                <w:rFonts w:ascii="Calibri" w:eastAsia="Calibri" w:hAnsi="Calibri"/>
                <w:b/>
                <w:sz w:val="18"/>
                <w:szCs w:val="18"/>
              </w:rPr>
              <w:t xml:space="preserve"> </w:t>
            </w:r>
          </w:p>
          <w:p w14:paraId="308DB3A8" w14:textId="05901200" w:rsidR="005062A4" w:rsidRPr="005959F4" w:rsidRDefault="005062A4" w:rsidP="00D04744">
            <w:pPr>
              <w:keepNext/>
              <w:rPr>
                <w:rFonts w:ascii="Calibri" w:eastAsia="Calibri" w:hAnsi="Calibri"/>
                <w:b/>
                <w:sz w:val="18"/>
                <w:szCs w:val="18"/>
              </w:rPr>
            </w:pPr>
            <w:r w:rsidRPr="00556C2C">
              <w:rPr>
                <w:rFonts w:ascii="Calibri" w:eastAsia="Calibri" w:hAnsi="Calibri"/>
                <w:sz w:val="18"/>
                <w:szCs w:val="22"/>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E2002B" w:rsidRPr="005959F4" w14:paraId="5D3D726D" w14:textId="77777777" w:rsidTr="00E2002B">
        <w:trPr>
          <w:cantSplit/>
          <w:trHeight w:val="352"/>
        </w:trPr>
        <w:tc>
          <w:tcPr>
            <w:tcW w:w="14390" w:type="dxa"/>
          </w:tcPr>
          <w:p w14:paraId="1F057D7A" w14:textId="77777777" w:rsidR="00E2002B" w:rsidRPr="00AE4ED0" w:rsidRDefault="00E2002B" w:rsidP="00E2002B">
            <w:pPr>
              <w:keepNext/>
              <w:tabs>
                <w:tab w:val="left" w:pos="720"/>
                <w:tab w:val="left" w:pos="2700"/>
                <w:tab w:val="left" w:pos="3420"/>
                <w:tab w:val="left" w:pos="3780"/>
                <w:tab w:val="left" w:pos="5760"/>
                <w:tab w:val="left" w:pos="7212"/>
              </w:tabs>
              <w:spacing w:line="276" w:lineRule="auto"/>
              <w:rPr>
                <w:ins w:id="931" w:author="Dee Anne Ross" w:date="2018-09-07T15:34:00Z"/>
                <w:rFonts w:ascii="Calibri" w:hAnsi="Calibri"/>
                <w:b/>
                <w:sz w:val="20"/>
                <w:szCs w:val="20"/>
              </w:rPr>
            </w:pPr>
            <w:ins w:id="932" w:author="Dee Anne Ross" w:date="2018-09-07T15:34:00Z">
              <w:r w:rsidRPr="00AE4ED0">
                <w:rPr>
                  <w:rFonts w:ascii="Calibri" w:hAnsi="Calibri"/>
                  <w:b/>
                  <w:sz w:val="20"/>
                  <w:szCs w:val="20"/>
                </w:rPr>
                <w:t>Quality Insulation Installation – Section 150.1(c)1E</w:t>
              </w:r>
            </w:ins>
          </w:p>
          <w:p w14:paraId="30AB6AF1" w14:textId="77777777" w:rsidR="00E2002B" w:rsidRPr="00AE4ED0" w:rsidRDefault="00E2002B" w:rsidP="00E2002B">
            <w:pPr>
              <w:pStyle w:val="ListParagraph"/>
              <w:keepNext/>
              <w:numPr>
                <w:ilvl w:val="0"/>
                <w:numId w:val="2"/>
              </w:numPr>
              <w:tabs>
                <w:tab w:val="left" w:pos="720"/>
                <w:tab w:val="left" w:pos="2700"/>
                <w:tab w:val="left" w:pos="3420"/>
                <w:tab w:val="left" w:pos="3780"/>
                <w:tab w:val="left" w:pos="5760"/>
                <w:tab w:val="left" w:pos="7212"/>
              </w:tabs>
              <w:spacing w:line="276" w:lineRule="auto"/>
              <w:rPr>
                <w:ins w:id="933" w:author="Dee Anne Ross" w:date="2018-09-07T15:34:00Z"/>
                <w:rFonts w:ascii="Calibri" w:hAnsi="Calibri"/>
                <w:sz w:val="20"/>
                <w:szCs w:val="20"/>
              </w:rPr>
            </w:pPr>
            <w:ins w:id="934" w:author="Dee Anne Ross" w:date="2018-09-07T15:34:00Z">
              <w:r w:rsidRPr="00AE4ED0">
                <w:rPr>
                  <w:rFonts w:ascii="Calibri" w:hAnsi="Calibri"/>
                  <w:sz w:val="20"/>
                  <w:szCs w:val="20"/>
                </w:rPr>
                <w:t>The dwelling unit shall meet all requirements of Quality Insulation Installation (QII) as specified in Reference Appendix RA3.5 as verified by a HERS rater.</w:t>
              </w:r>
            </w:ins>
          </w:p>
          <w:p w14:paraId="548DC14C" w14:textId="3B326D2D" w:rsidR="00E2002B" w:rsidRPr="005959F4" w:rsidRDefault="00E2002B" w:rsidP="00E2002B">
            <w:pPr>
              <w:keepNext/>
              <w:tabs>
                <w:tab w:val="left" w:pos="2160"/>
                <w:tab w:val="left" w:pos="2700"/>
                <w:tab w:val="left" w:pos="3420"/>
                <w:tab w:val="left" w:pos="3780"/>
                <w:tab w:val="left" w:pos="5760"/>
                <w:tab w:val="left" w:pos="7212"/>
              </w:tabs>
              <w:ind w:left="360"/>
              <w:rPr>
                <w:rFonts w:ascii="Calibri" w:hAnsi="Calibri"/>
                <w:b/>
                <w:sz w:val="18"/>
                <w:szCs w:val="18"/>
              </w:rPr>
            </w:pPr>
            <w:ins w:id="935" w:author="Dee Anne Ross" w:date="2018-09-07T15:34:00Z">
              <w:r w:rsidRPr="00AE4ED0">
                <w:rPr>
                  <w:rFonts w:ascii="Calibri" w:hAnsi="Calibri"/>
                  <w:sz w:val="20"/>
                  <w:szCs w:val="20"/>
                </w:rPr>
                <w:t>EXCEPTION: Multifamily dwelling units in Climate Zone 7.</w:t>
              </w:r>
            </w:ins>
          </w:p>
        </w:tc>
      </w:tr>
      <w:tr w:rsidR="00E2002B" w:rsidRPr="005959F4" w14:paraId="308DB3AD" w14:textId="77777777" w:rsidTr="00E2002B">
        <w:trPr>
          <w:cantSplit/>
          <w:trHeight w:val="352"/>
        </w:trPr>
        <w:tc>
          <w:tcPr>
            <w:tcW w:w="14390" w:type="dxa"/>
            <w:vAlign w:val="center"/>
          </w:tcPr>
          <w:p w14:paraId="308DB3AA" w14:textId="77777777" w:rsidR="00E2002B" w:rsidRPr="005959F4" w:rsidRDefault="00E2002B" w:rsidP="00E2002B">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Duct Leakage Verification- Section 150.0(m)11</w:t>
            </w:r>
          </w:p>
          <w:p w14:paraId="308DB3AC" w14:textId="7E892F8E"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Duct leakage testing is required (Residential Appendix RA3.1) in all climate zones for ducted heating and cooling systems.</w:t>
            </w:r>
          </w:p>
        </w:tc>
      </w:tr>
      <w:tr w:rsidR="00E2002B" w:rsidRPr="005959F4" w14:paraId="308DB3B0" w14:textId="77777777" w:rsidTr="00E2002B">
        <w:trPr>
          <w:cantSplit/>
          <w:trHeight w:val="352"/>
        </w:trPr>
        <w:tc>
          <w:tcPr>
            <w:tcW w:w="14390" w:type="dxa"/>
            <w:vAlign w:val="center"/>
          </w:tcPr>
          <w:p w14:paraId="308DB3AE" w14:textId="77777777" w:rsidR="00E2002B" w:rsidRPr="005959F4" w:rsidRDefault="00E2002B" w:rsidP="00E2002B">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Zonally Controlled Systems – Bypass Dampers - Section 150.1(c)13</w:t>
            </w:r>
          </w:p>
          <w:p w14:paraId="308DB3AF" w14:textId="406DBC0F" w:rsidR="00E2002B" w:rsidRPr="005959F4" w:rsidRDefault="00E2002B" w:rsidP="00E2002B">
            <w:pPr>
              <w:pStyle w:val="ListParagraph"/>
              <w:keepNext/>
              <w:numPr>
                <w:ilvl w:val="0"/>
                <w:numId w:val="22"/>
              </w:numPr>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If system is zonally controlled, no bypass ducts are allowed, as confirmed by HERS verification</w:t>
            </w:r>
            <w:r w:rsidRPr="005959F4">
              <w:rPr>
                <w:rFonts w:ascii="Calibri" w:eastAsia="MS Mincho" w:hAnsi="Calibri"/>
                <w:bCs/>
                <w:sz w:val="18"/>
                <w:szCs w:val="18"/>
                <w:lang w:eastAsia="ja-JP"/>
              </w:rPr>
              <w:t xml:space="preserve"> (</w:t>
            </w:r>
            <w:ins w:id="936" w:author="Dee Anne Ross" w:date="2018-08-09T14:38:00Z">
              <w:r w:rsidRPr="005959F4">
                <w:rPr>
                  <w:rFonts w:ascii="Calibri" w:eastAsia="MS Mincho" w:hAnsi="Calibri"/>
                  <w:bCs/>
                  <w:sz w:val="18"/>
                  <w:szCs w:val="18"/>
                  <w:lang w:eastAsia="ja-JP"/>
                </w:rPr>
                <w:t>Reference Appendix RA 3.4.1.6).</w:t>
              </w:r>
            </w:ins>
            <w:del w:id="937" w:author="Dee Anne Ross" w:date="2018-08-09T14:38:00Z">
              <w:r w:rsidRPr="005959F4" w:rsidDel="00166531">
                <w:rPr>
                  <w:rFonts w:ascii="Calibri" w:eastAsia="MS Mincho" w:hAnsi="Calibri"/>
                  <w:bCs/>
                  <w:sz w:val="18"/>
                  <w:szCs w:val="18"/>
                  <w:lang w:eastAsia="ja-JP"/>
                </w:rPr>
                <w:delText>See RCM Appendix  F)</w:delText>
              </w:r>
            </w:del>
          </w:p>
        </w:tc>
      </w:tr>
      <w:tr w:rsidR="00E2002B" w:rsidRPr="005959F4" w14:paraId="308DB3B4" w14:textId="77777777" w:rsidTr="00E2002B">
        <w:trPr>
          <w:cantSplit/>
          <w:trHeight w:val="352"/>
        </w:trPr>
        <w:tc>
          <w:tcPr>
            <w:tcW w:w="14390" w:type="dxa"/>
            <w:vAlign w:val="center"/>
          </w:tcPr>
          <w:p w14:paraId="308DB3B1" w14:textId="77777777" w:rsidR="00E2002B" w:rsidRPr="005959F4" w:rsidRDefault="00E2002B" w:rsidP="00E2002B">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Refrigerant Charge Verification – Section 150.1(c)7a</w:t>
            </w:r>
          </w:p>
          <w:p w14:paraId="308DB3B2" w14:textId="7F9661F2" w:rsidR="00E2002B" w:rsidRPr="005959F4" w:rsidRDefault="00E2002B" w:rsidP="00E2002B">
            <w:pPr>
              <w:keepNext/>
              <w:numPr>
                <w:ilvl w:val="0"/>
                <w:numId w:val="2"/>
              </w:numPr>
              <w:tabs>
                <w:tab w:val="left" w:pos="720"/>
                <w:tab w:val="left" w:pos="2700"/>
                <w:tab w:val="left" w:pos="3420"/>
                <w:tab w:val="left" w:pos="3780"/>
                <w:tab w:val="left" w:pos="5760"/>
                <w:tab w:val="left" w:pos="7212"/>
              </w:tabs>
              <w:rPr>
                <w:ins w:id="938" w:author="Dee Anne Ross" w:date="2018-07-24T08:41:00Z"/>
                <w:rFonts w:ascii="Calibri" w:hAnsi="Calibri"/>
                <w:sz w:val="18"/>
                <w:szCs w:val="18"/>
              </w:rPr>
            </w:pPr>
            <w:r w:rsidRPr="005959F4">
              <w:rPr>
                <w:rFonts w:ascii="Calibri" w:hAnsi="Calibri"/>
                <w:sz w:val="18"/>
                <w:szCs w:val="18"/>
              </w:rPr>
              <w:t xml:space="preserve">Refrigerant </w:t>
            </w:r>
            <w:ins w:id="939" w:author="Ross, Dee Anne@Energy" w:date="2018-09-12T12:11:00Z">
              <w:r>
                <w:rPr>
                  <w:rFonts w:ascii="Calibri" w:hAnsi="Calibri"/>
                  <w:sz w:val="18"/>
                  <w:szCs w:val="18"/>
                </w:rPr>
                <w:t>c</w:t>
              </w:r>
            </w:ins>
            <w:del w:id="940" w:author="Ross, Dee Anne@Energy" w:date="2018-09-12T12:11:00Z">
              <w:r w:rsidRPr="005959F4" w:rsidDel="00502131">
                <w:rPr>
                  <w:rFonts w:ascii="Calibri" w:hAnsi="Calibri"/>
                  <w:sz w:val="18"/>
                  <w:szCs w:val="18"/>
                </w:rPr>
                <w:delText>C</w:delText>
              </w:r>
            </w:del>
            <w:r w:rsidRPr="005959F4">
              <w:rPr>
                <w:rFonts w:ascii="Calibri" w:hAnsi="Calibri"/>
                <w:sz w:val="18"/>
                <w:szCs w:val="18"/>
              </w:rPr>
              <w:t xml:space="preserve">harge </w:t>
            </w:r>
            <w:ins w:id="941" w:author="Ross, Dee Anne@Energy" w:date="2018-09-12T12:11:00Z">
              <w:r>
                <w:rPr>
                  <w:rFonts w:ascii="Calibri" w:hAnsi="Calibri"/>
                  <w:sz w:val="18"/>
                  <w:szCs w:val="18"/>
                </w:rPr>
                <w:t>t</w:t>
              </w:r>
            </w:ins>
            <w:del w:id="942" w:author="Ross, Dee Anne@Energy" w:date="2018-09-12T12:11:00Z">
              <w:r w:rsidRPr="005959F4" w:rsidDel="00502131">
                <w:rPr>
                  <w:rFonts w:ascii="Calibri" w:hAnsi="Calibri"/>
                  <w:sz w:val="18"/>
                  <w:szCs w:val="18"/>
                </w:rPr>
                <w:delText>T</w:delText>
              </w:r>
            </w:del>
            <w:r w:rsidRPr="005959F4">
              <w:rPr>
                <w:rFonts w:ascii="Calibri" w:hAnsi="Calibri"/>
                <w:sz w:val="18"/>
                <w:szCs w:val="18"/>
              </w:rPr>
              <w:t xml:space="preserve">esting is required (Residential Appendix RA3.2) in climate zones 2 and 8-15 for all </w:t>
            </w:r>
            <w:ins w:id="943" w:author="Dee Anne Ross" w:date="2018-07-24T08:40:00Z">
              <w:r w:rsidRPr="005959F4">
                <w:rPr>
                  <w:rFonts w:ascii="Calibri" w:hAnsi="Calibri"/>
                  <w:sz w:val="18"/>
                  <w:szCs w:val="18"/>
                </w:rPr>
                <w:t xml:space="preserve">air-cooled air conditioners and </w:t>
              </w:r>
            </w:ins>
            <w:r w:rsidRPr="005959F4">
              <w:rPr>
                <w:rFonts w:ascii="Calibri" w:hAnsi="Calibri"/>
                <w:sz w:val="18"/>
                <w:szCs w:val="18"/>
              </w:rPr>
              <w:t xml:space="preserve">air source </w:t>
            </w:r>
            <w:del w:id="944" w:author="Dee Anne Ross" w:date="2018-07-24T08:41:00Z">
              <w:r w:rsidRPr="005959F4" w:rsidDel="00830CFC">
                <w:rPr>
                  <w:rFonts w:ascii="Calibri" w:hAnsi="Calibri"/>
                  <w:sz w:val="18"/>
                  <w:szCs w:val="18"/>
                </w:rPr>
                <w:delText xml:space="preserve">A/C and </w:delText>
              </w:r>
            </w:del>
            <w:r w:rsidRPr="005959F4">
              <w:rPr>
                <w:rFonts w:ascii="Calibri" w:hAnsi="Calibri"/>
                <w:sz w:val="18"/>
                <w:szCs w:val="18"/>
              </w:rPr>
              <w:t>heat pumps</w:t>
            </w:r>
            <w:ins w:id="945" w:author="Dee Anne Ross" w:date="2018-08-09T14:39:00Z">
              <w:r w:rsidRPr="005959F4">
                <w:rPr>
                  <w:rFonts w:ascii="Calibri" w:hAnsi="Calibri"/>
                  <w:sz w:val="18"/>
                  <w:szCs w:val="18"/>
                </w:rPr>
                <w:t xml:space="preserve">, </w:t>
              </w:r>
            </w:ins>
            <w:ins w:id="946" w:author="Ross, Dee Anne@Energy" w:date="2018-09-12T12:12:00Z">
              <w:r>
                <w:rPr>
                  <w:rFonts w:ascii="Calibri" w:hAnsi="Calibri"/>
                  <w:sz w:val="18"/>
                  <w:szCs w:val="18"/>
                </w:rPr>
                <w:t>including ducted split systems, ducted package systems, small duct high velocity s</w:t>
              </w:r>
            </w:ins>
            <w:ins w:id="947" w:author="Ross, Dee Anne@Energy" w:date="2018-09-12T12:13:00Z">
              <w:r>
                <w:rPr>
                  <w:rFonts w:ascii="Calibri" w:hAnsi="Calibri"/>
                  <w:sz w:val="18"/>
                  <w:szCs w:val="18"/>
                </w:rPr>
                <w:t>y</w:t>
              </w:r>
            </w:ins>
            <w:ins w:id="948" w:author="Ross, Dee Anne@Energy" w:date="2018-09-12T12:12:00Z">
              <w:r>
                <w:rPr>
                  <w:rFonts w:ascii="Calibri" w:hAnsi="Calibri"/>
                  <w:sz w:val="18"/>
                  <w:szCs w:val="18"/>
                </w:rPr>
                <w:t xml:space="preserve">stems, and </w:t>
              </w:r>
            </w:ins>
            <w:ins w:id="949" w:author="Dee Anne Ross" w:date="2018-08-09T14:39:00Z">
              <w:r w:rsidRPr="005959F4">
                <w:rPr>
                  <w:rFonts w:ascii="Calibri" w:hAnsi="Calibri"/>
                  <w:sz w:val="18"/>
                  <w:szCs w:val="18"/>
                </w:rPr>
                <w:t xml:space="preserve">mini-split </w:t>
              </w:r>
            </w:ins>
            <w:ins w:id="950" w:author="Ross, Dee Anne@Energy" w:date="2018-09-12T12:13:00Z">
              <w:r>
                <w:rPr>
                  <w:rFonts w:ascii="Calibri" w:hAnsi="Calibri"/>
                  <w:sz w:val="18"/>
                  <w:szCs w:val="18"/>
                </w:rPr>
                <w:t>systems</w:t>
              </w:r>
            </w:ins>
            <w:r w:rsidRPr="005959F4">
              <w:rPr>
                <w:rFonts w:ascii="Calibri" w:hAnsi="Calibri"/>
                <w:sz w:val="18"/>
                <w:szCs w:val="18"/>
              </w:rPr>
              <w:t>.</w:t>
            </w:r>
          </w:p>
          <w:p w14:paraId="308DB3B3" w14:textId="49A998DD"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Some exceptions apply to factory charged package systems</w:t>
            </w:r>
            <w:ins w:id="951" w:author="Dee Anne Ross" w:date="2018-07-24T08:42:00Z">
              <w:r w:rsidRPr="005959F4">
                <w:rPr>
                  <w:rFonts w:ascii="Calibri" w:hAnsi="Calibri"/>
                  <w:sz w:val="18"/>
                  <w:szCs w:val="18"/>
                </w:rPr>
                <w:t>.</w:t>
              </w:r>
            </w:ins>
          </w:p>
        </w:tc>
      </w:tr>
      <w:tr w:rsidR="00E2002B" w:rsidRPr="005959F4" w14:paraId="308DB3B9" w14:textId="77777777" w:rsidTr="00E2002B">
        <w:trPr>
          <w:cantSplit/>
          <w:trHeight w:val="168"/>
        </w:trPr>
        <w:tc>
          <w:tcPr>
            <w:tcW w:w="14390" w:type="dxa"/>
            <w:vAlign w:val="center"/>
          </w:tcPr>
          <w:p w14:paraId="308DB3B5" w14:textId="77777777" w:rsidR="00E2002B" w:rsidRPr="005959F4" w:rsidRDefault="00E2002B" w:rsidP="00E2002B">
            <w:pPr>
              <w:keepNext/>
              <w:tabs>
                <w:tab w:val="left" w:pos="2160"/>
                <w:tab w:val="left" w:pos="2700"/>
                <w:tab w:val="left" w:pos="3420"/>
                <w:tab w:val="left" w:pos="3780"/>
                <w:tab w:val="left" w:pos="5760"/>
                <w:tab w:val="left" w:pos="7212"/>
              </w:tabs>
              <w:rPr>
                <w:rFonts w:ascii="Calibri" w:hAnsi="Calibri"/>
                <w:sz w:val="18"/>
                <w:szCs w:val="18"/>
              </w:rPr>
            </w:pPr>
            <w:r w:rsidRPr="005959F4">
              <w:rPr>
                <w:rFonts w:ascii="Calibri" w:hAnsi="Calibri"/>
                <w:b/>
                <w:sz w:val="18"/>
                <w:szCs w:val="18"/>
              </w:rPr>
              <w:t>Central System Air Handlers – Air Flow and Fan Efficacy Verification  - Section 150.0(m)13</w:t>
            </w:r>
          </w:p>
          <w:p w14:paraId="308DB3B6" w14:textId="71276EC1"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Airflow (min</w:t>
            </w:r>
            <w:ins w:id="952" w:author="Dee Anne Ross" w:date="2018-08-09T14:53:00Z">
              <w:r w:rsidRPr="005959F4">
                <w:rPr>
                  <w:rFonts w:ascii="Calibri" w:hAnsi="Calibri"/>
                  <w:sz w:val="18"/>
                  <w:szCs w:val="18"/>
                </w:rPr>
                <w:t>imum</w:t>
              </w:r>
            </w:ins>
            <w:r w:rsidRPr="005959F4">
              <w:rPr>
                <w:rFonts w:ascii="Calibri" w:hAnsi="Calibri"/>
                <w:sz w:val="18"/>
                <w:szCs w:val="18"/>
              </w:rPr>
              <w:t xml:space="preserve"> 350 cfm/ton) and Fan Efficacy (max </w:t>
            </w:r>
            <w:ins w:id="953" w:author="Dee Anne Ross" w:date="2018-08-09T14:57:00Z">
              <w:r w:rsidRPr="005959F4">
                <w:rPr>
                  <w:rFonts w:ascii="Calibri" w:hAnsi="Calibri"/>
                  <w:sz w:val="18"/>
                  <w:szCs w:val="18"/>
                </w:rPr>
                <w:t xml:space="preserve">0.45 </w:t>
              </w:r>
            </w:ins>
            <w:ins w:id="954" w:author="Dee Anne Ross" w:date="2018-08-09T14:58:00Z">
              <w:r w:rsidRPr="005959F4">
                <w:rPr>
                  <w:rFonts w:ascii="Calibri" w:hAnsi="Calibri"/>
                  <w:sz w:val="18"/>
                  <w:szCs w:val="18"/>
                </w:rPr>
                <w:t xml:space="preserve">Watts/cfm for gas </w:t>
              </w:r>
            </w:ins>
            <w:ins w:id="955" w:author="Dee Anne Ross" w:date="2018-08-09T14:59:00Z">
              <w:r w:rsidRPr="005959F4">
                <w:rPr>
                  <w:rFonts w:ascii="Calibri" w:hAnsi="Calibri"/>
                  <w:sz w:val="18"/>
                  <w:szCs w:val="18"/>
                </w:rPr>
                <w:t xml:space="preserve">furnace air handlers / </w:t>
              </w:r>
            </w:ins>
            <w:r w:rsidRPr="005959F4">
              <w:rPr>
                <w:rFonts w:ascii="Calibri" w:hAnsi="Calibri"/>
                <w:sz w:val="18"/>
                <w:szCs w:val="18"/>
              </w:rPr>
              <w:t>0.58 Watts/cfm</w:t>
            </w:r>
            <w:ins w:id="956" w:author="Dee Anne Ross" w:date="2018-08-09T15:00:00Z">
              <w:r w:rsidRPr="005959F4">
                <w:rPr>
                  <w:rFonts w:ascii="Calibri" w:hAnsi="Calibri"/>
                  <w:sz w:val="18"/>
                  <w:szCs w:val="18"/>
                </w:rPr>
                <w:t xml:space="preserve"> for air handlers that are not gas furna</w:t>
              </w:r>
            </w:ins>
            <w:ins w:id="957" w:author="Dee Anne Ross" w:date="2018-08-09T15:01:00Z">
              <w:r w:rsidRPr="005959F4">
                <w:rPr>
                  <w:rFonts w:ascii="Calibri" w:hAnsi="Calibri"/>
                  <w:sz w:val="18"/>
                  <w:szCs w:val="18"/>
                </w:rPr>
                <w:t>c</w:t>
              </w:r>
            </w:ins>
            <w:ins w:id="958" w:author="Dee Anne Ross" w:date="2018-08-09T15:00:00Z">
              <w:r w:rsidRPr="005959F4">
                <w:rPr>
                  <w:rFonts w:ascii="Calibri" w:hAnsi="Calibri"/>
                  <w:sz w:val="18"/>
                  <w:szCs w:val="18"/>
                </w:rPr>
                <w:t>es</w:t>
              </w:r>
            </w:ins>
            <w:r w:rsidRPr="005959F4">
              <w:rPr>
                <w:rFonts w:ascii="Calibri" w:hAnsi="Calibri"/>
                <w:sz w:val="18"/>
                <w:szCs w:val="18"/>
              </w:rPr>
              <w:t xml:space="preserve">) on systems with ducted air conditioning </w:t>
            </w:r>
            <w:ins w:id="959" w:author="Dee Anne Ross" w:date="2018-08-09T15:02:00Z">
              <w:r w:rsidRPr="005959F4">
                <w:rPr>
                  <w:rFonts w:ascii="Calibri" w:hAnsi="Calibri"/>
                  <w:sz w:val="18"/>
                  <w:szCs w:val="18"/>
                </w:rPr>
                <w:t>as</w:t>
              </w:r>
            </w:ins>
            <w:del w:id="960" w:author="Dee Anne Ross" w:date="2018-08-09T15:02:00Z">
              <w:r w:rsidRPr="005959F4" w:rsidDel="002C0163">
                <w:rPr>
                  <w:rFonts w:ascii="Calibri" w:hAnsi="Calibri"/>
                  <w:sz w:val="18"/>
                  <w:szCs w:val="18"/>
                </w:rPr>
                <w:delText>will be</w:delText>
              </w:r>
            </w:del>
            <w:r w:rsidRPr="005959F4">
              <w:rPr>
                <w:rFonts w:ascii="Calibri" w:hAnsi="Calibri"/>
                <w:sz w:val="18"/>
                <w:szCs w:val="18"/>
              </w:rPr>
              <w:t xml:space="preserve"> field verified by a HERS rater or Return Duct and Filter System Design according to tables 150.0-B/C will be HERS verified </w:t>
            </w:r>
          </w:p>
          <w:p w14:paraId="2329B824" w14:textId="480A4B35" w:rsidR="00E2002B" w:rsidRPr="005959F4" w:rsidRDefault="00E2002B" w:rsidP="00E2002B">
            <w:pPr>
              <w:keepNext/>
              <w:numPr>
                <w:ilvl w:val="0"/>
                <w:numId w:val="2"/>
              </w:numPr>
              <w:tabs>
                <w:tab w:val="left" w:pos="720"/>
                <w:tab w:val="left" w:pos="2700"/>
                <w:tab w:val="left" w:pos="3420"/>
                <w:tab w:val="left" w:pos="3780"/>
                <w:tab w:val="left" w:pos="5760"/>
                <w:tab w:val="left" w:pos="7212"/>
              </w:tabs>
              <w:rPr>
                <w:ins w:id="961" w:author="Dee Anne Ross" w:date="2018-07-24T08:40:00Z"/>
                <w:rFonts w:ascii="Calibri" w:hAnsi="Calibri"/>
                <w:b/>
                <w:sz w:val="18"/>
                <w:szCs w:val="18"/>
              </w:rPr>
            </w:pPr>
            <w:r w:rsidRPr="005959F4">
              <w:rPr>
                <w:rFonts w:ascii="Calibri" w:hAnsi="Calibri"/>
                <w:sz w:val="18"/>
                <w:szCs w:val="18"/>
              </w:rPr>
              <w:t xml:space="preserve">Heat-only systems with Central Fan Integrated (CFI) ventilation are required to have less than </w:t>
            </w:r>
            <w:del w:id="962" w:author="Dee Anne Ross" w:date="2018-08-09T15:05:00Z">
              <w:r w:rsidRPr="005959F4" w:rsidDel="002C0163">
                <w:rPr>
                  <w:rFonts w:ascii="Calibri" w:hAnsi="Calibri"/>
                  <w:sz w:val="18"/>
                  <w:szCs w:val="18"/>
                </w:rPr>
                <w:delText>0.58</w:delText>
              </w:r>
            </w:del>
            <w:ins w:id="963" w:author="Dee Anne Ross" w:date="2018-08-09T15:05:00Z">
              <w:r w:rsidRPr="005959F4">
                <w:rPr>
                  <w:rFonts w:ascii="Calibri" w:hAnsi="Calibri"/>
                  <w:sz w:val="18"/>
                  <w:szCs w:val="18"/>
                </w:rPr>
                <w:t>0.45</w:t>
              </w:r>
            </w:ins>
            <w:r w:rsidRPr="005959F4">
              <w:rPr>
                <w:rFonts w:ascii="Calibri" w:hAnsi="Calibri"/>
                <w:sz w:val="18"/>
                <w:szCs w:val="18"/>
              </w:rPr>
              <w:t xml:space="preserve"> Watts</w:t>
            </w:r>
            <w:ins w:id="964" w:author="Dee Anne Ross" w:date="2018-08-09T15:05:00Z">
              <w:r w:rsidRPr="005959F4">
                <w:rPr>
                  <w:rFonts w:ascii="Calibri" w:hAnsi="Calibri"/>
                  <w:sz w:val="18"/>
                  <w:szCs w:val="18"/>
                </w:rPr>
                <w:t>/</w:t>
              </w:r>
            </w:ins>
            <w:del w:id="965" w:author="Dee Anne Ross" w:date="2018-08-09T15:05:00Z">
              <w:r w:rsidRPr="005959F4" w:rsidDel="002C0163">
                <w:rPr>
                  <w:rFonts w:ascii="Calibri" w:hAnsi="Calibri"/>
                  <w:sz w:val="18"/>
                  <w:szCs w:val="18"/>
                </w:rPr>
                <w:delText xml:space="preserve"> per </w:delText>
              </w:r>
            </w:del>
            <w:r w:rsidRPr="005959F4">
              <w:rPr>
                <w:rFonts w:ascii="Calibri" w:hAnsi="Calibri"/>
                <w:sz w:val="18"/>
                <w:szCs w:val="18"/>
              </w:rPr>
              <w:t>cfm as verified by a HERS rater.</w:t>
            </w:r>
          </w:p>
          <w:p w14:paraId="308DB3B8" w14:textId="7D603843"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b/>
                <w:sz w:val="18"/>
                <w:szCs w:val="18"/>
              </w:rPr>
            </w:pPr>
            <w:ins w:id="966" w:author="Dee Anne Ross" w:date="2018-07-24T08:40:00Z">
              <w:r w:rsidRPr="005959F4">
                <w:rPr>
                  <w:rFonts w:ascii="Calibri" w:hAnsi="Calibri"/>
                  <w:sz w:val="18"/>
                  <w:szCs w:val="18"/>
                </w:rPr>
                <w:t>Small duct high velocity systems</w:t>
              </w:r>
            </w:ins>
            <w:ins w:id="967" w:author="Dee Anne Ross" w:date="2018-08-09T15:07:00Z">
              <w:r w:rsidRPr="005959F4">
                <w:rPr>
                  <w:rFonts w:ascii="Calibri" w:hAnsi="Calibri"/>
                  <w:sz w:val="18"/>
                  <w:szCs w:val="18"/>
                </w:rPr>
                <w:t>: airflow (minimum 250 cfm/ton) and fan efficacy (max 0.62 W/cfm) as verified by a HERS rater.</w:t>
              </w:r>
            </w:ins>
            <w:ins w:id="968" w:author="Dee Anne Ross" w:date="2018-07-24T08:42:00Z">
              <w:r w:rsidRPr="005959F4">
                <w:rPr>
                  <w:rFonts w:ascii="Calibri" w:hAnsi="Calibri"/>
                  <w:sz w:val="18"/>
                  <w:szCs w:val="18"/>
                </w:rPr>
                <w:t>.</w:t>
              </w:r>
            </w:ins>
          </w:p>
        </w:tc>
      </w:tr>
      <w:tr w:rsidR="00E2002B" w:rsidRPr="005959F4" w14:paraId="308DB3BC" w14:textId="77777777" w:rsidTr="00E2002B">
        <w:trPr>
          <w:cantSplit/>
          <w:trHeight w:val="168"/>
        </w:trPr>
        <w:tc>
          <w:tcPr>
            <w:tcW w:w="14390" w:type="dxa"/>
            <w:vAlign w:val="center"/>
          </w:tcPr>
          <w:p w14:paraId="308DB3BA" w14:textId="4C0197EF" w:rsidR="00E2002B" w:rsidRPr="005959F4" w:rsidRDefault="00E2002B" w:rsidP="00E2002B">
            <w:pPr>
              <w:keepNext/>
              <w:tabs>
                <w:tab w:val="left" w:pos="2160"/>
                <w:tab w:val="left" w:pos="2700"/>
                <w:tab w:val="left" w:pos="3420"/>
                <w:tab w:val="left" w:pos="3780"/>
                <w:tab w:val="left" w:pos="5760"/>
                <w:tab w:val="left" w:pos="7212"/>
              </w:tabs>
              <w:rPr>
                <w:rFonts w:ascii="Calibri" w:hAnsi="Calibri"/>
                <w:b/>
                <w:sz w:val="18"/>
                <w:szCs w:val="18"/>
              </w:rPr>
            </w:pPr>
            <w:r w:rsidRPr="005959F4">
              <w:rPr>
                <w:rFonts w:ascii="Calibri" w:hAnsi="Calibri"/>
                <w:b/>
                <w:sz w:val="18"/>
                <w:szCs w:val="18"/>
              </w:rPr>
              <w:t>Indoor Air Quality Mechanical Ventilation</w:t>
            </w:r>
            <w:ins w:id="969" w:author="Dee Anne Ross" w:date="2018-08-09T14:49:00Z">
              <w:r w:rsidRPr="005959F4">
                <w:rPr>
                  <w:rFonts w:ascii="Calibri" w:hAnsi="Calibri"/>
                  <w:b/>
                  <w:sz w:val="18"/>
                  <w:szCs w:val="18"/>
                </w:rPr>
                <w:t xml:space="preserve"> – Section 150.0(o)</w:t>
              </w:r>
            </w:ins>
          </w:p>
          <w:p w14:paraId="308DB3BB" w14:textId="58CBAA58" w:rsidR="00E2002B" w:rsidRPr="005959F4" w:rsidRDefault="00E2002B" w:rsidP="00E2002B">
            <w:pPr>
              <w:keepNext/>
              <w:numPr>
                <w:ilvl w:val="0"/>
                <w:numId w:val="2"/>
              </w:numPr>
              <w:tabs>
                <w:tab w:val="left" w:pos="720"/>
                <w:tab w:val="left" w:pos="2700"/>
                <w:tab w:val="left" w:pos="3420"/>
                <w:tab w:val="left" w:pos="3780"/>
                <w:tab w:val="left" w:pos="5760"/>
                <w:tab w:val="left" w:pos="7212"/>
              </w:tabs>
              <w:rPr>
                <w:rFonts w:ascii="Calibri" w:hAnsi="Calibri"/>
                <w:sz w:val="18"/>
                <w:szCs w:val="18"/>
              </w:rPr>
            </w:pPr>
            <w:r w:rsidRPr="005959F4">
              <w:rPr>
                <w:rFonts w:ascii="Calibri" w:hAnsi="Calibri"/>
                <w:sz w:val="18"/>
                <w:szCs w:val="18"/>
              </w:rPr>
              <w:t>Mechanical ventilation airflow rate according to ASHRAE 62.2 is required to be verified by a HERS rater (RA3.7)</w:t>
            </w:r>
            <w:ins w:id="970" w:author="Dee Anne Ross" w:date="2018-07-24T08:42:00Z">
              <w:r w:rsidRPr="005959F4">
                <w:rPr>
                  <w:rFonts w:ascii="Calibri" w:hAnsi="Calibri"/>
                  <w:sz w:val="18"/>
                  <w:szCs w:val="18"/>
                </w:rPr>
                <w:t>.</w:t>
              </w:r>
            </w:ins>
            <w:r w:rsidRPr="005959F4">
              <w:rPr>
                <w:rFonts w:ascii="Calibri" w:hAnsi="Calibri"/>
                <w:sz w:val="18"/>
                <w:szCs w:val="18"/>
              </w:rPr>
              <w:t xml:space="preserve"> </w:t>
            </w:r>
          </w:p>
        </w:tc>
      </w:tr>
      <w:tr w:rsidR="00E2002B" w:rsidRPr="005959F4" w14:paraId="76623C9A" w14:textId="77777777" w:rsidTr="00E2002B">
        <w:trPr>
          <w:cantSplit/>
          <w:trHeight w:val="168"/>
        </w:trPr>
        <w:tc>
          <w:tcPr>
            <w:tcW w:w="14390" w:type="dxa"/>
            <w:vAlign w:val="center"/>
          </w:tcPr>
          <w:p w14:paraId="31BBD2E3" w14:textId="20C13E0C" w:rsidR="00E2002B" w:rsidRPr="00667B3E" w:rsidDel="00166531" w:rsidRDefault="00E2002B" w:rsidP="00E2002B">
            <w:pPr>
              <w:keepNext/>
              <w:tabs>
                <w:tab w:val="left" w:pos="2160"/>
                <w:tab w:val="left" w:pos="2700"/>
                <w:tab w:val="left" w:pos="3420"/>
                <w:tab w:val="left" w:pos="3780"/>
                <w:tab w:val="left" w:pos="5760"/>
                <w:tab w:val="left" w:pos="7212"/>
              </w:tabs>
              <w:spacing w:line="276" w:lineRule="auto"/>
              <w:rPr>
                <w:del w:id="971" w:author="Dee Anne Ross" w:date="2018-08-09T14:48:00Z"/>
                <w:rFonts w:ascii="Calibri" w:hAnsi="Calibri"/>
                <w:b/>
                <w:sz w:val="18"/>
                <w:szCs w:val="20"/>
              </w:rPr>
            </w:pPr>
            <w:del w:id="972" w:author="Dee Anne Ross" w:date="2018-08-09T14:48:00Z">
              <w:r w:rsidRPr="00FC4D97" w:rsidDel="00166531">
                <w:rPr>
                  <w:rFonts w:ascii="Calibri" w:hAnsi="Calibri"/>
                  <w:b/>
                  <w:sz w:val="18"/>
                  <w:szCs w:val="20"/>
                </w:rPr>
                <w:delText>Quality Insulation Installation - Section 150.1(c</w:delText>
              </w:r>
              <w:r w:rsidRPr="00667B3E" w:rsidDel="00166531">
                <w:rPr>
                  <w:rFonts w:ascii="Calibri" w:hAnsi="Calibri"/>
                  <w:b/>
                  <w:sz w:val="18"/>
                  <w:szCs w:val="20"/>
                </w:rPr>
                <w:delText>)8ii</w:delText>
              </w:r>
            </w:del>
            <w:ins w:id="973" w:author="Shewmaker, Michael@Energy" w:date="2018-07-17T09:23:00Z">
              <w:del w:id="974" w:author="Dee Anne Ross" w:date="2018-08-09T14:48:00Z">
                <w:r w:rsidRPr="00667B3E" w:rsidDel="00166531">
                  <w:rPr>
                    <w:rFonts w:ascii="Calibri" w:hAnsi="Calibri"/>
                    <w:b/>
                    <w:sz w:val="18"/>
                    <w:szCs w:val="20"/>
                  </w:rPr>
                  <w:delText>1E</w:delText>
                </w:r>
              </w:del>
            </w:ins>
          </w:p>
          <w:p w14:paraId="0D961A5F" w14:textId="3C06E630" w:rsidR="00E2002B" w:rsidRPr="00307298" w:rsidDel="00166531" w:rsidRDefault="00E2002B" w:rsidP="00E2002B">
            <w:pPr>
              <w:pStyle w:val="ListParagraph"/>
              <w:keepNext/>
              <w:numPr>
                <w:ilvl w:val="0"/>
                <w:numId w:val="22"/>
              </w:numPr>
              <w:tabs>
                <w:tab w:val="left" w:pos="2160"/>
                <w:tab w:val="left" w:pos="2700"/>
                <w:tab w:val="left" w:pos="3420"/>
                <w:tab w:val="left" w:pos="3780"/>
                <w:tab w:val="left" w:pos="5760"/>
                <w:tab w:val="left" w:pos="7212"/>
              </w:tabs>
              <w:spacing w:line="276" w:lineRule="auto"/>
              <w:rPr>
                <w:del w:id="975" w:author="Dee Anne Ross" w:date="2018-08-09T14:48:00Z"/>
                <w:rFonts w:ascii="Calibri" w:hAnsi="Calibri"/>
                <w:sz w:val="18"/>
                <w:szCs w:val="20"/>
              </w:rPr>
            </w:pPr>
            <w:del w:id="976" w:author="Dee Anne Ross" w:date="2018-08-09T14:48:00Z">
              <w:r w:rsidRPr="00307298" w:rsidDel="00166531">
                <w:rPr>
                  <w:rFonts w:ascii="Calibri" w:hAnsi="Calibri"/>
                  <w:sz w:val="18"/>
                  <w:szCs w:val="20"/>
                </w:rPr>
                <w:delText>QII is required when installing a single gas or propane water heater with an input of 105,000 Btu per hour or less, rated volume less than or equal to 55 gallons and that meets the requirements of Sections 110.1 and 110.3.</w:delText>
              </w:r>
            </w:del>
          </w:p>
          <w:p w14:paraId="221ABA1A" w14:textId="1BBCDEEB" w:rsidR="00E2002B" w:rsidRPr="005959F4" w:rsidRDefault="00E2002B" w:rsidP="00E2002B">
            <w:pPr>
              <w:pStyle w:val="ListParagraph"/>
              <w:keepNext/>
              <w:numPr>
                <w:ilvl w:val="0"/>
                <w:numId w:val="22"/>
              </w:numPr>
              <w:tabs>
                <w:tab w:val="left" w:pos="2160"/>
                <w:tab w:val="left" w:pos="2700"/>
                <w:tab w:val="left" w:pos="3420"/>
                <w:tab w:val="left" w:pos="3780"/>
                <w:tab w:val="left" w:pos="5760"/>
                <w:tab w:val="left" w:pos="7212"/>
              </w:tabs>
              <w:rPr>
                <w:rFonts w:ascii="Calibri" w:hAnsi="Calibri"/>
                <w:b/>
                <w:sz w:val="18"/>
                <w:szCs w:val="18"/>
              </w:rPr>
            </w:pPr>
            <w:del w:id="977" w:author="Dee Anne Ross" w:date="2018-08-09T14:48:00Z">
              <w:r w:rsidRPr="00667B3E" w:rsidDel="00166531">
                <w:rPr>
                  <w:rFonts w:ascii="Calibri" w:hAnsi="Calibri"/>
                  <w:sz w:val="18"/>
                  <w:szCs w:val="20"/>
                </w:rPr>
                <w:delText>The dwelling unit shall meet all of the requirements of Quality Insulation Installation (QII) as specified in Reference Appendix RA3.5 and be verified by a HERS rater</w:delText>
              </w:r>
            </w:del>
            <w:ins w:id="978" w:author="Shewmaker, Michael@Energy" w:date="2018-07-18T10:41:00Z">
              <w:del w:id="979" w:author="Dee Anne Ross" w:date="2018-08-09T14:48:00Z">
                <w:r w:rsidRPr="00667B3E" w:rsidDel="00166531">
                  <w:rPr>
                    <w:rFonts w:ascii="Calibri" w:hAnsi="Calibri"/>
                    <w:sz w:val="18"/>
                    <w:szCs w:val="20"/>
                  </w:rPr>
                  <w:delText>;</w:delText>
                </w:r>
              </w:del>
            </w:ins>
            <w:ins w:id="980" w:author="Shewmaker, Michael@Energy" w:date="2018-07-18T10:40:00Z">
              <w:del w:id="981" w:author="Dee Anne Ross" w:date="2018-08-09T14:48:00Z">
                <w:r w:rsidRPr="00667B3E" w:rsidDel="00166531">
                  <w:rPr>
                    <w:rFonts w:ascii="Calibri" w:hAnsi="Calibri"/>
                    <w:sz w:val="18"/>
                    <w:szCs w:val="20"/>
                  </w:rPr>
                  <w:delText xml:space="preserve"> with the exception of multifamily dwellings in climate zone 7</w:delText>
                </w:r>
              </w:del>
              <w:del w:id="982" w:author="Dee Anne Ross" w:date="2018-07-24T08:42:00Z">
                <w:r w:rsidRPr="00667B3E" w:rsidDel="00830CFC">
                  <w:rPr>
                    <w:rFonts w:ascii="Calibri" w:hAnsi="Calibri"/>
                    <w:sz w:val="18"/>
                    <w:szCs w:val="20"/>
                  </w:rPr>
                  <w:delText>.</w:delText>
                </w:r>
              </w:del>
            </w:ins>
            <w:del w:id="983" w:author="Dee Anne Ross" w:date="2018-08-09T14:48:00Z">
              <w:r w:rsidRPr="00667B3E" w:rsidDel="00166531">
                <w:rPr>
                  <w:rFonts w:ascii="Calibri" w:hAnsi="Calibri"/>
                  <w:sz w:val="18"/>
                  <w:szCs w:val="20"/>
                </w:rPr>
                <w:delText>.</w:delText>
              </w:r>
            </w:del>
          </w:p>
        </w:tc>
      </w:tr>
    </w:tbl>
    <w:p w14:paraId="308DB3BD" w14:textId="77777777" w:rsidR="005062A4" w:rsidRPr="005959F4" w:rsidRDefault="005062A4">
      <w:pPr>
        <w:rPr>
          <w:rFonts w:ascii="Calibri" w:hAnsi="Calibri"/>
          <w:sz w:val="18"/>
          <w:szCs w:val="18"/>
        </w:rPr>
      </w:pPr>
    </w:p>
    <w:p w14:paraId="308DB3C0" w14:textId="77777777" w:rsidR="00FA5C66" w:rsidRDefault="00FA5C66">
      <w:pPr>
        <w:rPr>
          <w:rFonts w:ascii="Calibri" w:hAnsi="Calibri"/>
        </w:rPr>
      </w:pPr>
      <w:r>
        <w:rPr>
          <w:rFonts w:ascii="Calibri" w:hAnsi="Calibri"/>
        </w:rP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127"/>
        <w:gridCol w:w="7234"/>
      </w:tblGrid>
      <w:tr w:rsidR="00FA5C66" w:rsidRPr="00FA5C66" w14:paraId="308DB3C3" w14:textId="77777777" w:rsidTr="00151D47">
        <w:trPr>
          <w:trHeight w:val="206"/>
        </w:trPr>
        <w:tc>
          <w:tcPr>
            <w:tcW w:w="10950" w:type="dxa"/>
            <w:gridSpan w:val="2"/>
            <w:vAlign w:val="center"/>
          </w:tcPr>
          <w:p w14:paraId="308DB3C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sz w:val="20"/>
                <w:szCs w:val="20"/>
              </w:rPr>
            </w:pPr>
            <w:r w:rsidRPr="00FA5C66">
              <w:rPr>
                <w:rFonts w:ascii="Calibri" w:hAnsi="Calibri" w:cs="Arial"/>
                <w:b/>
                <w:caps/>
                <w:sz w:val="18"/>
                <w:szCs w:val="18"/>
              </w:rPr>
              <w:lastRenderedPageBreak/>
              <w:t>Documentation Author's Declaration Statement</w:t>
            </w:r>
          </w:p>
        </w:tc>
      </w:tr>
      <w:tr w:rsidR="00FA5C66" w:rsidRPr="00FA5C66" w14:paraId="308DB3C5" w14:textId="77777777" w:rsidTr="00151D47">
        <w:trPr>
          <w:trHeight w:val="206"/>
        </w:trPr>
        <w:tc>
          <w:tcPr>
            <w:tcW w:w="10950" w:type="dxa"/>
            <w:gridSpan w:val="2"/>
            <w:vAlign w:val="center"/>
          </w:tcPr>
          <w:p w14:paraId="308DB3C4" w14:textId="77777777" w:rsidR="00FA5C66" w:rsidRPr="00FA5C66" w:rsidRDefault="00FA5C66" w:rsidP="001F3969">
            <w:pPr>
              <w:numPr>
                <w:ilvl w:val="0"/>
                <w:numId w:val="18"/>
              </w:numPr>
              <w:rPr>
                <w:rFonts w:ascii="Calibri" w:hAnsi="Calibri"/>
                <w:sz w:val="18"/>
                <w:szCs w:val="18"/>
              </w:rPr>
            </w:pPr>
            <w:r w:rsidRPr="00FA5C66">
              <w:rPr>
                <w:rFonts w:ascii="Calibri" w:hAnsi="Calibri"/>
                <w:sz w:val="18"/>
                <w:szCs w:val="18"/>
              </w:rPr>
              <w:t>I certify that this Certificate of Compliance documentation is accurate and complete.</w:t>
            </w:r>
          </w:p>
        </w:tc>
      </w:tr>
      <w:tr w:rsidR="00FA5C66" w:rsidRPr="00FA5C66" w14:paraId="308DB3C8" w14:textId="77777777" w:rsidTr="00151D47">
        <w:trPr>
          <w:trHeight w:val="432"/>
        </w:trPr>
        <w:tc>
          <w:tcPr>
            <w:tcW w:w="5434" w:type="dxa"/>
          </w:tcPr>
          <w:p w14:paraId="308DB3C6"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Name:</w:t>
            </w:r>
          </w:p>
        </w:tc>
        <w:tc>
          <w:tcPr>
            <w:tcW w:w="5516" w:type="dxa"/>
          </w:tcPr>
          <w:p w14:paraId="308DB3C7" w14:textId="77777777" w:rsidR="00FA5C66" w:rsidRPr="00FA5C66" w:rsidRDefault="00FA5C66" w:rsidP="00FA5C66">
            <w:pPr>
              <w:rPr>
                <w:rFonts w:ascii="Calibri" w:hAnsi="Calibri"/>
                <w:sz w:val="14"/>
                <w:szCs w:val="14"/>
              </w:rPr>
            </w:pPr>
            <w:r w:rsidRPr="00FA5C66">
              <w:rPr>
                <w:rFonts w:ascii="Calibri" w:hAnsi="Calibri"/>
                <w:sz w:val="14"/>
                <w:szCs w:val="14"/>
              </w:rPr>
              <w:t>Documentation Author Signature:</w:t>
            </w:r>
          </w:p>
        </w:tc>
      </w:tr>
      <w:tr w:rsidR="00FA5C66" w:rsidRPr="00FA5C66" w14:paraId="308DB3CB" w14:textId="77777777" w:rsidTr="00151D47">
        <w:trPr>
          <w:trHeight w:val="432"/>
        </w:trPr>
        <w:tc>
          <w:tcPr>
            <w:tcW w:w="5434" w:type="dxa"/>
          </w:tcPr>
          <w:p w14:paraId="308DB3C9" w14:textId="77777777" w:rsidR="00FA5C66" w:rsidRPr="00FA5C66" w:rsidRDefault="00FA5C66" w:rsidP="00FA5C66">
            <w:pPr>
              <w:rPr>
                <w:rFonts w:ascii="Calibri" w:hAnsi="Calibri"/>
                <w:sz w:val="14"/>
                <w:szCs w:val="14"/>
              </w:rPr>
            </w:pPr>
            <w:r w:rsidRPr="00FA5C66">
              <w:rPr>
                <w:rFonts w:ascii="Calibri" w:hAnsi="Calibri"/>
                <w:sz w:val="14"/>
                <w:szCs w:val="14"/>
              </w:rPr>
              <w:t>Company:</w:t>
            </w:r>
          </w:p>
        </w:tc>
        <w:tc>
          <w:tcPr>
            <w:tcW w:w="5516" w:type="dxa"/>
          </w:tcPr>
          <w:p w14:paraId="308DB3CA" w14:textId="77777777" w:rsidR="00FA5C66" w:rsidRPr="00FA5C66" w:rsidRDefault="00FA5C66" w:rsidP="00FA5C66">
            <w:pPr>
              <w:rPr>
                <w:rFonts w:ascii="Calibri" w:hAnsi="Calibri"/>
                <w:sz w:val="14"/>
                <w:szCs w:val="14"/>
              </w:rPr>
            </w:pPr>
            <w:r w:rsidRPr="00FA5C66">
              <w:rPr>
                <w:rFonts w:ascii="Calibri" w:hAnsi="Calibri"/>
                <w:sz w:val="14"/>
                <w:szCs w:val="14"/>
              </w:rPr>
              <w:t>Signature Date:</w:t>
            </w:r>
          </w:p>
        </w:tc>
      </w:tr>
      <w:tr w:rsidR="00FA5C66" w:rsidRPr="00FA5C66" w14:paraId="308DB3CE" w14:textId="77777777" w:rsidTr="00151D47">
        <w:trPr>
          <w:trHeight w:val="432"/>
        </w:trPr>
        <w:tc>
          <w:tcPr>
            <w:tcW w:w="5434" w:type="dxa"/>
          </w:tcPr>
          <w:p w14:paraId="308DB3CC" w14:textId="77777777" w:rsidR="00FA5C66" w:rsidRPr="00FA5C66" w:rsidRDefault="00FA5C66" w:rsidP="00FA5C66">
            <w:pPr>
              <w:rPr>
                <w:rFonts w:ascii="Calibri" w:hAnsi="Calibri"/>
                <w:sz w:val="14"/>
                <w:szCs w:val="14"/>
              </w:rPr>
            </w:pPr>
            <w:r w:rsidRPr="00FA5C66">
              <w:rPr>
                <w:rFonts w:ascii="Calibri" w:hAnsi="Calibri"/>
                <w:sz w:val="14"/>
                <w:szCs w:val="14"/>
              </w:rPr>
              <w:t>Address:</w:t>
            </w:r>
          </w:p>
        </w:tc>
        <w:tc>
          <w:tcPr>
            <w:tcW w:w="5516" w:type="dxa"/>
          </w:tcPr>
          <w:p w14:paraId="308DB3CD" w14:textId="77777777" w:rsidR="00FA5C66" w:rsidRPr="00FA5C66" w:rsidRDefault="00FA5C66" w:rsidP="00FA5C66">
            <w:pPr>
              <w:rPr>
                <w:rFonts w:ascii="Calibri" w:hAnsi="Calibri"/>
                <w:sz w:val="14"/>
                <w:szCs w:val="14"/>
              </w:rPr>
            </w:pPr>
            <w:r w:rsidRPr="00FA5C66">
              <w:rPr>
                <w:rFonts w:ascii="Calibri" w:hAnsi="Calibri"/>
                <w:sz w:val="14"/>
                <w:szCs w:val="14"/>
              </w:rPr>
              <w:t>CEA/ HERS Certification Identification (if applicable):</w:t>
            </w:r>
          </w:p>
        </w:tc>
      </w:tr>
      <w:tr w:rsidR="00FA5C66" w:rsidRPr="00FA5C66" w14:paraId="308DB3D1" w14:textId="77777777" w:rsidTr="00151D47">
        <w:trPr>
          <w:trHeight w:val="432"/>
        </w:trPr>
        <w:tc>
          <w:tcPr>
            <w:tcW w:w="5434" w:type="dxa"/>
          </w:tcPr>
          <w:p w14:paraId="308DB3CF" w14:textId="77777777" w:rsidR="00FA5C66" w:rsidRPr="00FA5C66" w:rsidRDefault="00FA5C66" w:rsidP="00FA5C66">
            <w:pPr>
              <w:rPr>
                <w:rFonts w:ascii="Calibri" w:hAnsi="Calibri"/>
                <w:sz w:val="14"/>
                <w:szCs w:val="14"/>
              </w:rPr>
            </w:pPr>
            <w:r w:rsidRPr="00FA5C66">
              <w:rPr>
                <w:rFonts w:ascii="Calibri" w:hAnsi="Calibri"/>
                <w:sz w:val="14"/>
                <w:szCs w:val="14"/>
              </w:rPr>
              <w:t>City/State/Zip:</w:t>
            </w:r>
          </w:p>
        </w:tc>
        <w:tc>
          <w:tcPr>
            <w:tcW w:w="5516" w:type="dxa"/>
          </w:tcPr>
          <w:p w14:paraId="308DB3D0" w14:textId="77777777" w:rsidR="00FA5C66" w:rsidRPr="00FA5C66" w:rsidRDefault="00FA5C66" w:rsidP="00FA5C66">
            <w:pPr>
              <w:rPr>
                <w:rFonts w:ascii="Calibri" w:hAnsi="Calibri"/>
                <w:sz w:val="14"/>
                <w:szCs w:val="14"/>
              </w:rPr>
            </w:pPr>
            <w:r w:rsidRPr="00FA5C66">
              <w:rPr>
                <w:rFonts w:ascii="Calibri" w:hAnsi="Calibri"/>
                <w:sz w:val="14"/>
                <w:szCs w:val="14"/>
              </w:rPr>
              <w:t>Phone:</w:t>
            </w:r>
          </w:p>
        </w:tc>
      </w:tr>
      <w:tr w:rsidR="00FA5C66" w:rsidRPr="00FA5C66" w14:paraId="308DB3D3" w14:textId="77777777" w:rsidTr="004358FA">
        <w:tblPrEx>
          <w:tblCellMar>
            <w:left w:w="115" w:type="dxa"/>
            <w:right w:w="115" w:type="dxa"/>
          </w:tblCellMar>
        </w:tblPrEx>
        <w:trPr>
          <w:trHeight w:val="188"/>
        </w:trPr>
        <w:tc>
          <w:tcPr>
            <w:tcW w:w="10950" w:type="dxa"/>
            <w:gridSpan w:val="2"/>
            <w:vAlign w:val="center"/>
          </w:tcPr>
          <w:p w14:paraId="308DB3D2" w14:textId="77777777" w:rsidR="00FA5C66" w:rsidRPr="00FA5C66" w:rsidRDefault="00FA5C66" w:rsidP="00FA5C66">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FA5C66">
              <w:rPr>
                <w:rFonts w:ascii="Calibri" w:hAnsi="Calibri" w:cs="Arial"/>
                <w:b/>
                <w:caps/>
                <w:sz w:val="18"/>
                <w:szCs w:val="18"/>
              </w:rPr>
              <w:t xml:space="preserve">Responsible Person's Declaration statement  </w:t>
            </w:r>
          </w:p>
        </w:tc>
      </w:tr>
      <w:tr w:rsidR="00FA5C66" w:rsidRPr="00FA5C66" w14:paraId="308DB3DA" w14:textId="77777777" w:rsidTr="00151D47">
        <w:tblPrEx>
          <w:tblCellMar>
            <w:left w:w="115" w:type="dxa"/>
            <w:right w:w="115" w:type="dxa"/>
          </w:tblCellMar>
        </w:tblPrEx>
        <w:trPr>
          <w:trHeight w:val="504"/>
        </w:trPr>
        <w:tc>
          <w:tcPr>
            <w:tcW w:w="10950" w:type="dxa"/>
            <w:gridSpan w:val="2"/>
          </w:tcPr>
          <w:p w14:paraId="308DB3D4" w14:textId="77777777" w:rsidR="00FA5C66" w:rsidRPr="00FA5C66" w:rsidRDefault="00FA5C66" w:rsidP="004358FA">
            <w:pPr>
              <w:keepNext/>
              <w:tabs>
                <w:tab w:val="left" w:pos="-2600"/>
              </w:tabs>
              <w:ind w:right="90"/>
              <w:outlineLvl w:val="2"/>
              <w:rPr>
                <w:rFonts w:ascii="Calibri" w:hAnsi="Calibri"/>
                <w:sz w:val="18"/>
                <w:szCs w:val="18"/>
              </w:rPr>
            </w:pPr>
            <w:r w:rsidRPr="00FA5C66">
              <w:rPr>
                <w:rFonts w:ascii="Calibri" w:hAnsi="Calibri"/>
                <w:sz w:val="18"/>
                <w:szCs w:val="18"/>
              </w:rPr>
              <w:t>I certify the following under penalty of perjury, under the laws of the State of California:</w:t>
            </w:r>
          </w:p>
          <w:p w14:paraId="308DB3D5"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The information provided on this Certificate of Compliance is true and correct.</w:t>
            </w:r>
          </w:p>
          <w:p w14:paraId="308DB3D6" w14:textId="77777777" w:rsidR="00FA5C66" w:rsidRPr="00FA5C66" w:rsidRDefault="00FA5C66" w:rsidP="001F3969">
            <w:pPr>
              <w:keepNext/>
              <w:numPr>
                <w:ilvl w:val="0"/>
                <w:numId w:val="17"/>
              </w:numPr>
              <w:tabs>
                <w:tab w:val="left" w:pos="-2600"/>
              </w:tabs>
              <w:ind w:right="90"/>
              <w:outlineLvl w:val="2"/>
              <w:rPr>
                <w:rFonts w:ascii="Calibri" w:hAnsi="Calibri"/>
                <w:sz w:val="18"/>
                <w:szCs w:val="18"/>
              </w:rPr>
            </w:pPr>
            <w:r w:rsidRPr="00FA5C66">
              <w:rPr>
                <w:rFonts w:ascii="Calibri" w:hAnsi="Calibri"/>
                <w:sz w:val="18"/>
                <w:szCs w:val="18"/>
              </w:rPr>
              <w:t>I am eligible under Division 3 of the Business and Professions Code to accept responsibility for the building design or system design identified on this Certificate of Compliance (responsible designer).</w:t>
            </w:r>
          </w:p>
          <w:p w14:paraId="308DB3D7" w14:textId="77777777" w:rsidR="00FA5C66" w:rsidRPr="00FA5C66" w:rsidRDefault="00FA5C66" w:rsidP="001F3969">
            <w:pPr>
              <w:numPr>
                <w:ilvl w:val="0"/>
                <w:numId w:val="17"/>
              </w:numPr>
              <w:autoSpaceDE w:val="0"/>
              <w:autoSpaceDN w:val="0"/>
              <w:adjustRightInd w:val="0"/>
              <w:ind w:right="90"/>
              <w:rPr>
                <w:rFonts w:ascii="Calibri" w:hAnsi="Calibri"/>
                <w:sz w:val="18"/>
                <w:szCs w:val="18"/>
              </w:rPr>
            </w:pPr>
            <w:r w:rsidRPr="00FA5C66">
              <w:rPr>
                <w:rFonts w:ascii="Calibri" w:hAnsi="Calibri" w:cs="Arial"/>
                <w:sz w:val="18"/>
                <w:szCs w:val="18"/>
              </w:rPr>
              <w:t>That the energy features and performance specifications, materials, components, and manufactured devices for the building design or system design identified on this Certificate of Compliance conform to the requirements of Title 24, Part 1 and Part 6 of the California Code of Regulations</w:t>
            </w:r>
            <w:r w:rsidRPr="00FA5C66">
              <w:rPr>
                <w:rFonts w:ascii="Calibri" w:hAnsi="Calibri" w:cs="TimesNewRomanPSMT"/>
                <w:sz w:val="18"/>
                <w:szCs w:val="18"/>
              </w:rPr>
              <w:t>.</w:t>
            </w:r>
          </w:p>
          <w:p w14:paraId="308DB3D8"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cs="Arial"/>
                <w:sz w:val="18"/>
                <w:szCs w:val="18"/>
              </w:rPr>
              <w:t>The building design features or system design features identified on this Certificate of Compliance are consistent with the information provided on other applicable compliance documents, worksheets, calculations, plans and specifications submitted to the enforcement agency for approval with this building permit application.</w:t>
            </w:r>
          </w:p>
          <w:p w14:paraId="308DB3D9" w14:textId="77777777" w:rsidR="00FA5C66" w:rsidRPr="00FA5C66" w:rsidRDefault="00FA5C66" w:rsidP="001F3969">
            <w:pPr>
              <w:numPr>
                <w:ilvl w:val="0"/>
                <w:numId w:val="17"/>
              </w:numPr>
              <w:autoSpaceDE w:val="0"/>
              <w:autoSpaceDN w:val="0"/>
              <w:adjustRightInd w:val="0"/>
              <w:ind w:right="90"/>
              <w:contextualSpacing/>
              <w:rPr>
                <w:rFonts w:ascii="Calibri" w:hAnsi="Calibri"/>
                <w:sz w:val="18"/>
                <w:szCs w:val="18"/>
              </w:rPr>
            </w:pPr>
            <w:r w:rsidRPr="00FA5C66">
              <w:rPr>
                <w:rFonts w:ascii="Calibri" w:hAnsi="Calibri"/>
                <w:sz w:val="18"/>
                <w:szCs w:val="18"/>
              </w:rPr>
              <w:t xml:space="preserve">I will ensure that a registered copy of this Certificate of Compliance shall be made available with the building permit(s) issued for the building, and made available to the enforcement agency for all applicable inspections. I understand that a registered copy of this Certificate of Compliance is required to be included with the documentation the builder provides to the building owner at occupancy.  </w:t>
            </w:r>
          </w:p>
        </w:tc>
      </w:tr>
      <w:tr w:rsidR="00FA5C66" w:rsidRPr="00FA5C66" w14:paraId="308DB3DD" w14:textId="77777777" w:rsidTr="00151D47">
        <w:tblPrEx>
          <w:tblCellMar>
            <w:left w:w="108" w:type="dxa"/>
            <w:right w:w="108" w:type="dxa"/>
          </w:tblCellMar>
        </w:tblPrEx>
        <w:trPr>
          <w:trHeight w:val="504"/>
        </w:trPr>
        <w:tc>
          <w:tcPr>
            <w:tcW w:w="5434" w:type="dxa"/>
          </w:tcPr>
          <w:p w14:paraId="308DB3DB"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Name:</w:t>
            </w:r>
          </w:p>
        </w:tc>
        <w:tc>
          <w:tcPr>
            <w:tcW w:w="5516" w:type="dxa"/>
          </w:tcPr>
          <w:p w14:paraId="308DB3DC"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Responsible Designer Signature:</w:t>
            </w:r>
          </w:p>
        </w:tc>
      </w:tr>
      <w:tr w:rsidR="00FA5C66" w:rsidRPr="00FA5C66" w14:paraId="308DB3E0" w14:textId="77777777" w:rsidTr="00151D47">
        <w:tblPrEx>
          <w:tblCellMar>
            <w:left w:w="108" w:type="dxa"/>
            <w:right w:w="108" w:type="dxa"/>
          </w:tblCellMar>
        </w:tblPrEx>
        <w:trPr>
          <w:trHeight w:val="504"/>
        </w:trPr>
        <w:tc>
          <w:tcPr>
            <w:tcW w:w="5434" w:type="dxa"/>
          </w:tcPr>
          <w:p w14:paraId="308DB3DE" w14:textId="62BD7B0D"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Company:</w:t>
            </w:r>
          </w:p>
        </w:tc>
        <w:tc>
          <w:tcPr>
            <w:tcW w:w="5516" w:type="dxa"/>
          </w:tcPr>
          <w:p w14:paraId="308DB3DF"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Date Signed:</w:t>
            </w:r>
          </w:p>
        </w:tc>
      </w:tr>
      <w:tr w:rsidR="00FA5C66" w:rsidRPr="00FA5C66" w14:paraId="308DB3E3" w14:textId="77777777" w:rsidTr="00151D47">
        <w:tblPrEx>
          <w:tblCellMar>
            <w:left w:w="108" w:type="dxa"/>
            <w:right w:w="108" w:type="dxa"/>
          </w:tblCellMar>
        </w:tblPrEx>
        <w:trPr>
          <w:trHeight w:val="504"/>
        </w:trPr>
        <w:tc>
          <w:tcPr>
            <w:tcW w:w="5434" w:type="dxa"/>
          </w:tcPr>
          <w:p w14:paraId="308DB3E1"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Address:</w:t>
            </w:r>
          </w:p>
        </w:tc>
        <w:tc>
          <w:tcPr>
            <w:tcW w:w="5516" w:type="dxa"/>
          </w:tcPr>
          <w:p w14:paraId="308DB3E2"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License:</w:t>
            </w:r>
          </w:p>
        </w:tc>
      </w:tr>
      <w:tr w:rsidR="00FA5C66" w:rsidRPr="00FA5C66" w14:paraId="308DB3E6" w14:textId="77777777" w:rsidTr="00151D47">
        <w:tblPrEx>
          <w:tblCellMar>
            <w:left w:w="108" w:type="dxa"/>
            <w:right w:w="108" w:type="dxa"/>
          </w:tblCellMar>
        </w:tblPrEx>
        <w:trPr>
          <w:trHeight w:val="504"/>
        </w:trPr>
        <w:tc>
          <w:tcPr>
            <w:tcW w:w="5434" w:type="dxa"/>
          </w:tcPr>
          <w:p w14:paraId="308DB3E4"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City/State/Zip:</w:t>
            </w:r>
          </w:p>
        </w:tc>
        <w:tc>
          <w:tcPr>
            <w:tcW w:w="5516" w:type="dxa"/>
          </w:tcPr>
          <w:p w14:paraId="308DB3E5" w14:textId="77777777" w:rsidR="00FA5C66" w:rsidRPr="00FA5C66" w:rsidRDefault="00FA5C66" w:rsidP="00FA5C66">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FA5C66">
              <w:rPr>
                <w:rFonts w:ascii="Calibri" w:hAnsi="Calibri"/>
                <w:sz w:val="14"/>
                <w:szCs w:val="14"/>
              </w:rPr>
              <w:t>Phone:</w:t>
            </w:r>
          </w:p>
        </w:tc>
      </w:tr>
    </w:tbl>
    <w:p w14:paraId="308DB3E7" w14:textId="77777777" w:rsidR="0087707B" w:rsidRDefault="0087707B">
      <w:pPr>
        <w:rPr>
          <w:rFonts w:ascii="Calibri" w:hAnsi="Calibri"/>
        </w:rPr>
      </w:pPr>
    </w:p>
    <w:p w14:paraId="308DB3E8" w14:textId="77777777" w:rsidR="0087707B" w:rsidRPr="00692EF0" w:rsidRDefault="0087707B" w:rsidP="00692EF0">
      <w:pPr>
        <w:rPr>
          <w:rFonts w:ascii="Calibri" w:hAnsi="Calibri"/>
          <w:sz w:val="20"/>
          <w:szCs w:val="20"/>
        </w:rPr>
      </w:pPr>
    </w:p>
    <w:p w14:paraId="308DB3E9" w14:textId="1A269E2E" w:rsidR="006B7029" w:rsidRPr="009B3A0C" w:rsidRDefault="001A7AD1" w:rsidP="004358FA">
      <w:pPr>
        <w:jc w:val="center"/>
        <w:rPr>
          <w:rFonts w:ascii="Calibri" w:hAnsi="Calibri"/>
          <w:b/>
        </w:rPr>
      </w:pPr>
      <w:r w:rsidRPr="009B3A0C">
        <w:rPr>
          <w:rFonts w:ascii="Calibri" w:hAnsi="Calibri"/>
          <w:b/>
          <w:sz w:val="20"/>
          <w:szCs w:val="20"/>
        </w:rPr>
        <w:t>For assistance or questions regarding the Energy Standards, contact the Energy Hotline at: 1-800-772-3300</w:t>
      </w:r>
    </w:p>
    <w:p w14:paraId="308DB3EA" w14:textId="77777777" w:rsidR="00DE3146" w:rsidRPr="009B3A0C" w:rsidRDefault="00DE3146" w:rsidP="00BF5A7C">
      <w:pPr>
        <w:rPr>
          <w:rFonts w:ascii="Calibri" w:hAnsi="Calibri"/>
          <w:b/>
        </w:rPr>
      </w:pPr>
    </w:p>
    <w:p w14:paraId="308DB3EB" w14:textId="77777777" w:rsidR="0017357F" w:rsidRPr="009B3A0C" w:rsidRDefault="0017357F" w:rsidP="00BF5A7C">
      <w:pPr>
        <w:rPr>
          <w:rFonts w:ascii="Calibri" w:hAnsi="Calibri"/>
          <w:b/>
        </w:rPr>
        <w:sectPr w:rsidR="0017357F" w:rsidRPr="009B3A0C" w:rsidSect="004E52CE">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code="1"/>
          <w:pgMar w:top="720" w:right="720" w:bottom="720" w:left="720" w:header="432" w:footer="432" w:gutter="0"/>
          <w:pgNumType w:start="1"/>
          <w:cols w:space="720"/>
          <w:docGrid w:linePitch="360"/>
        </w:sectPr>
      </w:pPr>
    </w:p>
    <w:p w14:paraId="3F088969" w14:textId="35547E2B" w:rsidR="00C97214" w:rsidRPr="004358FA" w:rsidRDefault="00C97214" w:rsidP="004358FA">
      <w:pPr>
        <w:jc w:val="center"/>
        <w:rPr>
          <w:rFonts w:ascii="Calibri" w:hAnsi="Calibri" w:cs="Arial"/>
          <w:b/>
          <w:sz w:val="20"/>
        </w:rPr>
      </w:pPr>
      <w:r w:rsidRPr="004358FA">
        <w:rPr>
          <w:rFonts w:ascii="Calibri" w:hAnsi="Calibri" w:cs="Arial"/>
          <w:b/>
          <w:sz w:val="20"/>
        </w:rPr>
        <w:lastRenderedPageBreak/>
        <w:t>CF1R-NCB-01-E User Instructions</w:t>
      </w:r>
    </w:p>
    <w:p w14:paraId="458C603B" w14:textId="77777777" w:rsidR="00C97214" w:rsidRPr="004358FA" w:rsidRDefault="00C97214" w:rsidP="003F64CF">
      <w:pPr>
        <w:rPr>
          <w:rFonts w:ascii="Calibri" w:hAnsi="Calibri" w:cs="Arial"/>
          <w:sz w:val="20"/>
          <w:szCs w:val="20"/>
        </w:rPr>
      </w:pPr>
    </w:p>
    <w:p w14:paraId="308DB3EC" w14:textId="1B315DD1" w:rsidR="00B054BA" w:rsidRPr="007C6199" w:rsidRDefault="00166008" w:rsidP="003F64CF">
      <w:pPr>
        <w:rPr>
          <w:rFonts w:ascii="Calibri" w:hAnsi="Calibri" w:cs="Arial"/>
          <w:sz w:val="18"/>
          <w:szCs w:val="18"/>
        </w:rPr>
      </w:pPr>
      <w:r w:rsidRPr="007C6199">
        <w:rPr>
          <w:rFonts w:ascii="Calibri" w:hAnsi="Calibri" w:cs="Arial"/>
          <w:sz w:val="18"/>
          <w:szCs w:val="18"/>
        </w:rPr>
        <w:t>Minimum requirements for prescriptive compliance can be found in Building Energy Efficiency Standards Section 150.1(c), and Table 150.1-A (Package A).</w:t>
      </w:r>
      <w:r w:rsidR="0016652C" w:rsidRPr="007C6199">
        <w:rPr>
          <w:rFonts w:ascii="Calibri" w:hAnsi="Calibri" w:cs="Arial"/>
          <w:sz w:val="18"/>
          <w:szCs w:val="18"/>
        </w:rPr>
        <w:t xml:space="preserve"> </w:t>
      </w:r>
      <w:r w:rsidRPr="007C6199">
        <w:rPr>
          <w:rFonts w:ascii="Calibri" w:hAnsi="Calibri" w:cs="Arial"/>
          <w:sz w:val="18"/>
          <w:szCs w:val="18"/>
        </w:rPr>
        <w:t xml:space="preserve">Completing these </w:t>
      </w:r>
      <w:r w:rsidR="00E71D53" w:rsidRPr="007C6199">
        <w:rPr>
          <w:rFonts w:ascii="Calibri" w:hAnsi="Calibri" w:cs="Arial"/>
          <w:sz w:val="18"/>
          <w:szCs w:val="18"/>
        </w:rPr>
        <w:t xml:space="preserve">compliance documents </w:t>
      </w:r>
      <w:r w:rsidRPr="007C6199">
        <w:rPr>
          <w:rFonts w:ascii="Calibri" w:hAnsi="Calibri" w:cs="Arial"/>
          <w:sz w:val="18"/>
          <w:szCs w:val="18"/>
        </w:rPr>
        <w:t>will require that you have the Reference Appendices for the 201</w:t>
      </w:r>
      <w:ins w:id="995" w:author="Smith, Alexis@Energy" w:date="2018-10-02T12:45:00Z">
        <w:r w:rsidR="005140C7" w:rsidRPr="007C6199">
          <w:rPr>
            <w:rFonts w:ascii="Calibri" w:hAnsi="Calibri" w:cs="Arial"/>
            <w:sz w:val="18"/>
            <w:szCs w:val="18"/>
          </w:rPr>
          <w:t>9</w:t>
        </w:r>
      </w:ins>
      <w:del w:id="996" w:author="Smith, Alexis@Energy" w:date="2018-10-02T12:45:00Z">
        <w:r w:rsidR="007723AF" w:rsidRPr="007C6199" w:rsidDel="005140C7">
          <w:rPr>
            <w:rFonts w:ascii="Calibri" w:hAnsi="Calibri" w:cs="Arial"/>
            <w:sz w:val="18"/>
            <w:szCs w:val="18"/>
          </w:rPr>
          <w:delText>6</w:delText>
        </w:r>
      </w:del>
      <w:r w:rsidRPr="007C6199">
        <w:rPr>
          <w:rFonts w:ascii="Calibri" w:hAnsi="Calibri" w:cs="Arial"/>
          <w:sz w:val="18"/>
          <w:szCs w:val="18"/>
        </w:rPr>
        <w:t xml:space="preserve"> Building Energy Efficiency Standards, which contains the Joint Appendices used to determine climate zone and to complete the </w:t>
      </w:r>
      <w:r w:rsidR="008423A4" w:rsidRPr="007C6199">
        <w:rPr>
          <w:rFonts w:ascii="Calibri" w:hAnsi="Calibri" w:cs="Arial"/>
          <w:sz w:val="18"/>
          <w:szCs w:val="18"/>
        </w:rPr>
        <w:t>table</w:t>
      </w:r>
      <w:r w:rsidRPr="007C6199">
        <w:rPr>
          <w:rFonts w:ascii="Calibri" w:hAnsi="Calibri" w:cs="Arial"/>
          <w:sz w:val="18"/>
          <w:szCs w:val="18"/>
        </w:rPr>
        <w:t xml:space="preserve"> for opaque surfaces.</w:t>
      </w:r>
      <w:r w:rsidR="000A2C53" w:rsidRPr="007C6199">
        <w:rPr>
          <w:rFonts w:ascii="Calibri" w:hAnsi="Calibri" w:cs="Arial"/>
          <w:sz w:val="18"/>
          <w:szCs w:val="18"/>
        </w:rPr>
        <w:t xml:space="preserve"> When the term CF1R is used it means the CF1R-NCB-01. Worksheets are identified by their entire name and </w:t>
      </w:r>
      <w:r w:rsidR="000C16FE" w:rsidRPr="007C6199">
        <w:rPr>
          <w:rFonts w:ascii="Calibri" w:hAnsi="Calibri" w:cs="Arial"/>
          <w:sz w:val="18"/>
          <w:szCs w:val="18"/>
        </w:rPr>
        <w:t>subsequently</w:t>
      </w:r>
      <w:r w:rsidR="00464633" w:rsidRPr="007C6199">
        <w:rPr>
          <w:rFonts w:ascii="Calibri" w:hAnsi="Calibri" w:cs="Arial"/>
          <w:sz w:val="18"/>
          <w:szCs w:val="18"/>
        </w:rPr>
        <w:t xml:space="preserve"> </w:t>
      </w:r>
      <w:r w:rsidR="000A2C53" w:rsidRPr="007C6199">
        <w:rPr>
          <w:rFonts w:ascii="Calibri" w:hAnsi="Calibri" w:cs="Arial"/>
          <w:sz w:val="18"/>
          <w:szCs w:val="18"/>
        </w:rPr>
        <w:t xml:space="preserve">by </w:t>
      </w:r>
      <w:r w:rsidR="000C16FE" w:rsidRPr="007C6199">
        <w:rPr>
          <w:rFonts w:ascii="Calibri" w:hAnsi="Calibri" w:cs="Arial"/>
          <w:sz w:val="18"/>
          <w:szCs w:val="18"/>
        </w:rPr>
        <w:t>only the worksheet number</w:t>
      </w:r>
      <w:r w:rsidR="000A2C53" w:rsidRPr="007C6199">
        <w:rPr>
          <w:rFonts w:ascii="Calibri" w:hAnsi="Calibri" w:cs="Arial"/>
          <w:sz w:val="18"/>
          <w:szCs w:val="18"/>
        </w:rPr>
        <w:t xml:space="preserve">, such as </w:t>
      </w:r>
      <w:r w:rsidR="00464633" w:rsidRPr="007C6199">
        <w:rPr>
          <w:rFonts w:ascii="Calibri" w:hAnsi="Calibri"/>
          <w:sz w:val="18"/>
          <w:szCs w:val="18"/>
        </w:rPr>
        <w:t>CF1R-ENV-02</w:t>
      </w:r>
      <w:r w:rsidR="000A2C53" w:rsidRPr="007C6199">
        <w:rPr>
          <w:rFonts w:ascii="Calibri" w:hAnsi="Calibri" w:cs="Arial"/>
          <w:sz w:val="18"/>
          <w:szCs w:val="18"/>
        </w:rPr>
        <w:t>.</w:t>
      </w:r>
    </w:p>
    <w:p w14:paraId="308DB3ED" w14:textId="77777777" w:rsidR="000A2C53" w:rsidRPr="007C6199" w:rsidRDefault="000A2C53" w:rsidP="003F64CF">
      <w:pPr>
        <w:rPr>
          <w:rFonts w:ascii="Calibri" w:hAnsi="Calibri" w:cs="Arial"/>
          <w:sz w:val="18"/>
          <w:szCs w:val="18"/>
        </w:rPr>
      </w:pPr>
    </w:p>
    <w:p w14:paraId="308DB3EE" w14:textId="77777777" w:rsidR="00166008" w:rsidRPr="007C6199" w:rsidRDefault="00166008" w:rsidP="003F64CF">
      <w:pPr>
        <w:rPr>
          <w:rFonts w:ascii="Calibri" w:hAnsi="Calibri" w:cs="Arial"/>
          <w:sz w:val="18"/>
          <w:szCs w:val="18"/>
        </w:rPr>
      </w:pPr>
      <w:r w:rsidRPr="007C6199">
        <w:rPr>
          <w:rFonts w:ascii="Calibri" w:hAnsi="Calibri" w:cs="Arial"/>
          <w:sz w:val="18"/>
          <w:szCs w:val="18"/>
        </w:rPr>
        <w:t xml:space="preserve">Instructions for </w:t>
      </w:r>
      <w:r w:rsidR="008423A4" w:rsidRPr="007C6199">
        <w:rPr>
          <w:rFonts w:ascii="Calibri" w:hAnsi="Calibri" w:cs="Arial"/>
          <w:sz w:val="18"/>
          <w:szCs w:val="18"/>
        </w:rPr>
        <w:t>table</w:t>
      </w:r>
      <w:r w:rsidRPr="007C6199">
        <w:rPr>
          <w:rFonts w:ascii="Calibri" w:hAnsi="Calibri" w:cs="Arial"/>
          <w:sz w:val="18"/>
          <w:szCs w:val="18"/>
        </w:rPr>
        <w:t xml:space="preserve">s with column numbers and row letters are given separately.  </w:t>
      </w:r>
    </w:p>
    <w:p w14:paraId="308DB3EF" w14:textId="77777777" w:rsidR="00B054BA" w:rsidRPr="007C6199" w:rsidRDefault="00B054BA" w:rsidP="003F64CF">
      <w:pPr>
        <w:rPr>
          <w:rFonts w:ascii="Calibri" w:hAnsi="Calibri" w:cs="Arial"/>
          <w:sz w:val="18"/>
          <w:szCs w:val="18"/>
        </w:rPr>
      </w:pPr>
    </w:p>
    <w:p w14:paraId="308DB3F0" w14:textId="14C20500"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A. </w:t>
      </w:r>
      <w:r w:rsidR="00C97214" w:rsidRPr="007C6199">
        <w:rPr>
          <w:rFonts w:ascii="Calibri" w:hAnsi="Calibri" w:cs="Arial"/>
          <w:b/>
          <w:sz w:val="18"/>
          <w:szCs w:val="18"/>
        </w:rPr>
        <w:t>General Information</w:t>
      </w:r>
    </w:p>
    <w:p w14:paraId="308DB3F1"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Name: Identifying information, such as owner’s name.</w:t>
      </w:r>
    </w:p>
    <w:p w14:paraId="308DB3F2"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Date: Date of document preparation.</w:t>
      </w:r>
    </w:p>
    <w:p w14:paraId="308DB3F3"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Project Location: Legal street address of property or other applicable location identifying information.</w:t>
      </w:r>
    </w:p>
    <w:p w14:paraId="308DB3F4" w14:textId="1BCA573F"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Front Orientation: Building front expressed in degrees, where North = 0, East = 90, South = 180, and West = 270. Indicate cardinal if it is a subdivision or multifamily project that will be built in multiple orientations. The </w:t>
      </w:r>
      <w:r w:rsidR="007723AF" w:rsidRPr="007C6199">
        <w:rPr>
          <w:rFonts w:ascii="Calibri" w:hAnsi="Calibri" w:cs="Arial"/>
          <w:sz w:val="18"/>
          <w:szCs w:val="18"/>
        </w:rPr>
        <w:t>S</w:t>
      </w:r>
      <w:r w:rsidRPr="007C6199">
        <w:rPr>
          <w:rFonts w:ascii="Calibri" w:hAnsi="Calibri" w:cs="Arial"/>
          <w:sz w:val="18"/>
          <w:szCs w:val="18"/>
        </w:rPr>
        <w:t>tandards (</w:t>
      </w:r>
      <w:r w:rsidR="007723AF" w:rsidRPr="007C6199">
        <w:rPr>
          <w:rFonts w:ascii="Calibri" w:hAnsi="Calibri" w:cs="Arial"/>
          <w:sz w:val="18"/>
          <w:szCs w:val="18"/>
        </w:rPr>
        <w:t>S</w:t>
      </w:r>
      <w:r w:rsidRPr="007C6199">
        <w:rPr>
          <w:rFonts w:ascii="Calibri" w:hAnsi="Calibri" w:cs="Arial"/>
          <w:sz w:val="18"/>
          <w:szCs w:val="18"/>
        </w:rPr>
        <w:t>ection 100.1) include the following additional details for determining orientation:</w:t>
      </w:r>
    </w:p>
    <w:p w14:paraId="308DB3F5"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Cardinal covers all orientations (for buildings that will be built in multiple orientations);</w:t>
      </w:r>
    </w:p>
    <w:p w14:paraId="308DB3F6"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North is oriented to within 45 degrees of true north, including 45 degrees east of north; </w:t>
      </w:r>
    </w:p>
    <w:p w14:paraId="308DB3F7"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East is oriented to within 45 degrees of true east, including 45 degrees south of east; </w:t>
      </w:r>
    </w:p>
    <w:p w14:paraId="308DB3F8" w14:textId="77777777" w:rsidR="0016652C"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South is oriented to within 45 degrees of true south, including 45 degrees west of south; </w:t>
      </w:r>
    </w:p>
    <w:p w14:paraId="308DB3F9" w14:textId="77777777" w:rsidR="00A10D7E" w:rsidRPr="007C6199" w:rsidRDefault="0016652C" w:rsidP="001F3969">
      <w:pPr>
        <w:numPr>
          <w:ilvl w:val="0"/>
          <w:numId w:val="14"/>
        </w:numPr>
        <w:rPr>
          <w:rFonts w:ascii="Calibri" w:hAnsi="Calibri" w:cs="Arial"/>
          <w:sz w:val="18"/>
          <w:szCs w:val="18"/>
        </w:rPr>
      </w:pPr>
      <w:r w:rsidRPr="007C6199">
        <w:rPr>
          <w:rFonts w:ascii="Calibri" w:hAnsi="Calibri" w:cs="Arial"/>
          <w:sz w:val="18"/>
          <w:szCs w:val="18"/>
        </w:rPr>
        <w:t xml:space="preserve">West is oriented to within 45 degrees of true west, including 45 degrees south of west. </w:t>
      </w:r>
    </w:p>
    <w:p w14:paraId="308DB3FA"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CA City: Legal city/town of property.</w:t>
      </w:r>
    </w:p>
    <w:p w14:paraId="308DB3FB" w14:textId="36F7BC67" w:rsidR="00A10D7E" w:rsidRPr="007C6199" w:rsidRDefault="00A10D7E" w:rsidP="00E2002B">
      <w:pPr>
        <w:pStyle w:val="ListParagraph"/>
        <w:numPr>
          <w:ilvl w:val="0"/>
          <w:numId w:val="24"/>
        </w:numPr>
        <w:rPr>
          <w:rFonts w:ascii="Calibri" w:hAnsi="Calibri" w:cs="Arial"/>
          <w:sz w:val="18"/>
          <w:szCs w:val="18"/>
        </w:rPr>
      </w:pPr>
      <w:r w:rsidRPr="007C6199">
        <w:rPr>
          <w:rFonts w:ascii="Calibri" w:hAnsi="Calibri" w:cs="Arial"/>
          <w:sz w:val="18"/>
          <w:szCs w:val="18"/>
        </w:rPr>
        <w:t>Number of Dwelling Units: 1 for single</w:t>
      </w:r>
      <w:r w:rsidR="00E71D53" w:rsidRPr="007C6199">
        <w:rPr>
          <w:rFonts w:ascii="Calibri" w:hAnsi="Calibri" w:cs="Arial"/>
          <w:sz w:val="18"/>
          <w:szCs w:val="18"/>
        </w:rPr>
        <w:t xml:space="preserve"> </w:t>
      </w:r>
      <w:r w:rsidRPr="007C6199">
        <w:rPr>
          <w:rFonts w:ascii="Calibri" w:hAnsi="Calibri" w:cs="Arial"/>
          <w:sz w:val="18"/>
          <w:szCs w:val="18"/>
        </w:rPr>
        <w:t>family</w:t>
      </w:r>
      <w:ins w:id="997" w:author="Dee Anne Ross" w:date="2018-08-10T07:54:00Z">
        <w:r w:rsidR="00307298" w:rsidRPr="007C6199">
          <w:rPr>
            <w:rFonts w:ascii="Calibri" w:hAnsi="Calibri" w:cs="Arial"/>
            <w:sz w:val="18"/>
            <w:szCs w:val="18"/>
          </w:rPr>
          <w:t xml:space="preserve"> (including duplexes and townhomes)</w:t>
        </w:r>
      </w:ins>
      <w:r w:rsidRPr="007C6199">
        <w:rPr>
          <w:rFonts w:ascii="Calibri" w:hAnsi="Calibri" w:cs="Arial"/>
          <w:sz w:val="18"/>
          <w:szCs w:val="18"/>
        </w:rPr>
        <w:t xml:space="preserve">, </w:t>
      </w:r>
      <w:del w:id="998" w:author="Dee Anne Ross" w:date="2018-08-10T07:54:00Z">
        <w:r w:rsidRPr="007C6199" w:rsidDel="00307298">
          <w:rPr>
            <w:rFonts w:ascii="Calibri" w:hAnsi="Calibri" w:cs="Arial"/>
            <w:sz w:val="18"/>
            <w:szCs w:val="18"/>
          </w:rPr>
          <w:delText>2</w:delText>
        </w:r>
      </w:del>
      <w:ins w:id="999" w:author="Dee Anne Ross" w:date="2018-08-10T07:54:00Z">
        <w:r w:rsidR="00307298" w:rsidRPr="007C6199">
          <w:rPr>
            <w:rFonts w:ascii="Calibri" w:hAnsi="Calibri" w:cs="Arial"/>
            <w:sz w:val="18"/>
            <w:szCs w:val="18"/>
          </w:rPr>
          <w:t>3</w:t>
        </w:r>
      </w:ins>
      <w:r w:rsidRPr="007C6199">
        <w:rPr>
          <w:rFonts w:ascii="Calibri" w:hAnsi="Calibri" w:cs="Arial"/>
          <w:sz w:val="18"/>
          <w:szCs w:val="18"/>
        </w:rPr>
        <w:t xml:space="preserve"> or more for multifamily.</w:t>
      </w:r>
      <w:r w:rsidR="00E2002B" w:rsidRPr="007C6199">
        <w:rPr>
          <w:rFonts w:ascii="Calibri" w:hAnsi="Calibri" w:cs="Arial"/>
          <w:sz w:val="18"/>
          <w:szCs w:val="18"/>
        </w:rPr>
        <w:t xml:space="preserve"> </w:t>
      </w:r>
      <w:ins w:id="1000" w:author="Ross, Dee Anne@Energy" w:date="2018-09-12T12:18:00Z">
        <w:r w:rsidR="00E2002B" w:rsidRPr="007C6199">
          <w:rPr>
            <w:rFonts w:ascii="Calibri" w:hAnsi="Calibri" w:cs="Arial"/>
            <w:sz w:val="18"/>
            <w:szCs w:val="18"/>
          </w:rPr>
          <w:t>NOTE: Duplexes and townhomes are single family and require a single CF1R for each dwelling unit.</w:t>
        </w:r>
      </w:ins>
    </w:p>
    <w:p w14:paraId="308DB3FC" w14:textId="77777777"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Zip Code: 5-digit zip code for the project location (used to determine climate zone).</w:t>
      </w:r>
    </w:p>
    <w:p w14:paraId="308DB3FD" w14:textId="718FAD4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Fuel Type: Natural Gas, </w:t>
      </w:r>
      <w:r w:rsidR="003304E6" w:rsidRPr="007C6199">
        <w:rPr>
          <w:rFonts w:ascii="Calibri" w:hAnsi="Calibri" w:cs="Arial"/>
          <w:sz w:val="18"/>
          <w:szCs w:val="18"/>
        </w:rPr>
        <w:t xml:space="preserve">or </w:t>
      </w:r>
      <w:r w:rsidRPr="007C6199">
        <w:rPr>
          <w:rFonts w:ascii="Calibri" w:hAnsi="Calibri" w:cs="Arial"/>
          <w:sz w:val="18"/>
          <w:szCs w:val="18"/>
        </w:rPr>
        <w:t xml:space="preserve">Liquefied Propane Gas. </w:t>
      </w:r>
    </w:p>
    <w:p w14:paraId="308DB401" w14:textId="26AEE63E" w:rsidR="00A10D7E" w:rsidRPr="007C6199" w:rsidRDefault="00A10D7E" w:rsidP="00A9381B">
      <w:pPr>
        <w:pStyle w:val="ListParagraph"/>
        <w:numPr>
          <w:ilvl w:val="0"/>
          <w:numId w:val="24"/>
        </w:numPr>
        <w:rPr>
          <w:rFonts w:ascii="Calibri" w:hAnsi="Calibri" w:cs="Arial"/>
          <w:sz w:val="18"/>
          <w:szCs w:val="18"/>
        </w:rPr>
      </w:pPr>
      <w:r w:rsidRPr="007C6199">
        <w:rPr>
          <w:rFonts w:ascii="Calibri" w:hAnsi="Calibri" w:cs="Arial"/>
          <w:sz w:val="18"/>
          <w:szCs w:val="18"/>
        </w:rPr>
        <w:t xml:space="preserve">Climate zone: </w:t>
      </w:r>
      <w:ins w:id="1001" w:author="Ross, Dee Anne@Energy" w:date="2018-09-12T12:19:00Z">
        <w:r w:rsidR="00E2002B" w:rsidRPr="007C6199">
          <w:rPr>
            <w:rFonts w:ascii="Calibri" w:hAnsi="Calibri" w:cs="Arial"/>
            <w:sz w:val="18"/>
            <w:szCs w:val="18"/>
          </w:rPr>
          <w:t xml:space="preserve">Use the EZ Building Climate Zone search tool </w:t>
        </w:r>
      </w:ins>
      <w:del w:id="1002" w:author="Ross, Dee Anne@Energy" w:date="2018-09-12T12:19:00Z">
        <w:r w:rsidRPr="007C6199" w:rsidDel="00E2002B">
          <w:rPr>
            <w:rFonts w:ascii="Calibri" w:hAnsi="Calibri" w:cs="Arial"/>
            <w:sz w:val="18"/>
            <w:szCs w:val="18"/>
          </w:rPr>
          <w:delText xml:space="preserve">From </w:delText>
        </w:r>
      </w:del>
      <w:del w:id="1003" w:author="Dee Anne Ross" w:date="2018-08-10T08:02:00Z">
        <w:r w:rsidRPr="007C6199" w:rsidDel="00A9381B">
          <w:rPr>
            <w:rFonts w:ascii="Calibri" w:hAnsi="Calibri" w:cs="Arial"/>
            <w:sz w:val="18"/>
            <w:szCs w:val="18"/>
          </w:rPr>
          <w:delText>Joint Appendix JA2.1.1</w:delText>
        </w:r>
      </w:del>
      <w:ins w:id="1004" w:author="Dee Anne Ross" w:date="2018-08-10T08:02:00Z">
        <w:r w:rsidR="00A9381B" w:rsidRPr="007C6199">
          <w:rPr>
            <w:rFonts w:ascii="Calibri" w:hAnsi="Calibri" w:cs="Arial"/>
            <w:sz w:val="18"/>
            <w:szCs w:val="18"/>
          </w:rPr>
          <w:t>http://caenergy.maps.arcgis.com/apps/webappviewer/index.html?id=4831772c00eb4f729924167244bbca22</w:t>
        </w:r>
      </w:ins>
      <w:r w:rsidRPr="007C6199">
        <w:rPr>
          <w:rFonts w:ascii="Calibri" w:hAnsi="Calibri" w:cs="Arial"/>
          <w:sz w:val="18"/>
          <w:szCs w:val="18"/>
        </w:rPr>
        <w:t>.</w:t>
      </w:r>
    </w:p>
    <w:p w14:paraId="308DB402" w14:textId="2CDBC7EA"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Total Conditioned Floor Area: Enter the </w:t>
      </w:r>
      <w:r w:rsidR="00E71D53" w:rsidRPr="007C6199">
        <w:rPr>
          <w:rFonts w:ascii="Calibri" w:hAnsi="Calibri" w:cs="Arial"/>
          <w:sz w:val="18"/>
          <w:szCs w:val="18"/>
        </w:rPr>
        <w:t xml:space="preserve">total </w:t>
      </w:r>
      <w:r w:rsidRPr="007C6199">
        <w:rPr>
          <w:rFonts w:ascii="Calibri" w:hAnsi="Calibri" w:cs="Arial"/>
          <w:sz w:val="18"/>
          <w:szCs w:val="18"/>
        </w:rPr>
        <w:t>new conditioned floor area in ft</w:t>
      </w:r>
      <w:r w:rsidRPr="007C6199">
        <w:rPr>
          <w:rFonts w:ascii="Calibri" w:hAnsi="Calibri" w:cs="Arial"/>
          <w:sz w:val="18"/>
          <w:szCs w:val="18"/>
          <w:vertAlign w:val="superscript"/>
        </w:rPr>
        <w:t>2</w:t>
      </w:r>
      <w:r w:rsidRPr="007C6199">
        <w:rPr>
          <w:rFonts w:ascii="Calibri" w:hAnsi="Calibri" w:cs="Arial"/>
          <w:sz w:val="18"/>
          <w:szCs w:val="18"/>
        </w:rPr>
        <w:t>, as measured from the outside of exterior walls. If the project is an addition, this form is used</w:t>
      </w:r>
      <w:r w:rsidR="00E71D53" w:rsidRPr="007C6199">
        <w:rPr>
          <w:rFonts w:ascii="Calibri" w:hAnsi="Calibri" w:cs="Arial"/>
          <w:sz w:val="18"/>
          <w:szCs w:val="18"/>
        </w:rPr>
        <w:t xml:space="preserve"> only</w:t>
      </w:r>
      <w:r w:rsidRPr="007C6199">
        <w:rPr>
          <w:rFonts w:ascii="Calibri" w:hAnsi="Calibri" w:cs="Arial"/>
          <w:sz w:val="18"/>
          <w:szCs w:val="18"/>
        </w:rPr>
        <w:t xml:space="preserve"> for additions that are greater than 1,000 ft</w:t>
      </w:r>
      <w:r w:rsidRPr="007C6199">
        <w:rPr>
          <w:rFonts w:ascii="Calibri" w:hAnsi="Calibri" w:cs="Arial"/>
          <w:sz w:val="18"/>
          <w:szCs w:val="18"/>
          <w:vertAlign w:val="superscript"/>
        </w:rPr>
        <w:t>2</w:t>
      </w:r>
      <w:r w:rsidRPr="007C6199">
        <w:rPr>
          <w:rFonts w:ascii="Calibri" w:hAnsi="Calibri" w:cs="Arial"/>
          <w:sz w:val="18"/>
          <w:szCs w:val="18"/>
        </w:rPr>
        <w:t>.</w:t>
      </w:r>
    </w:p>
    <w:p w14:paraId="308DB403" w14:textId="7DFBB1F2" w:rsidR="00A10D7E"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Building Type: Single Family (includes duplex), </w:t>
      </w:r>
      <w:del w:id="1005" w:author="Ross, Dee Anne@Energy" w:date="2018-09-12T10:27:00Z">
        <w:r w:rsidRPr="007C6199" w:rsidDel="00B9305D">
          <w:rPr>
            <w:rFonts w:ascii="Calibri" w:hAnsi="Calibri" w:cs="Arial"/>
            <w:sz w:val="18"/>
            <w:szCs w:val="18"/>
          </w:rPr>
          <w:delText xml:space="preserve">or </w:delText>
        </w:r>
      </w:del>
      <w:r w:rsidRPr="007C6199">
        <w:rPr>
          <w:rFonts w:ascii="Calibri" w:hAnsi="Calibri" w:cs="Arial"/>
          <w:sz w:val="18"/>
          <w:szCs w:val="18"/>
        </w:rPr>
        <w:t>M</w:t>
      </w:r>
      <w:r w:rsidR="004E6B12" w:rsidRPr="007C6199">
        <w:rPr>
          <w:rFonts w:ascii="Calibri" w:hAnsi="Calibri" w:cs="Arial"/>
          <w:sz w:val="18"/>
          <w:szCs w:val="18"/>
        </w:rPr>
        <w:t>u</w:t>
      </w:r>
      <w:ins w:id="1006" w:author="Smith, Alexis@Energy" w:date="2018-10-02T13:00:00Z">
        <w:r w:rsidR="007150C6" w:rsidRPr="007C6199">
          <w:rPr>
            <w:rFonts w:ascii="Calibri" w:hAnsi="Calibri" w:cs="Arial"/>
            <w:sz w:val="18"/>
            <w:szCs w:val="18"/>
          </w:rPr>
          <w:t>l</w:t>
        </w:r>
      </w:ins>
      <w:r w:rsidR="004E6B12" w:rsidRPr="007C6199">
        <w:rPr>
          <w:rFonts w:ascii="Calibri" w:hAnsi="Calibri" w:cs="Arial"/>
          <w:sz w:val="18"/>
          <w:szCs w:val="18"/>
        </w:rPr>
        <w:t>tifam</w:t>
      </w:r>
      <w:r w:rsidRPr="007C6199">
        <w:rPr>
          <w:rFonts w:ascii="Calibri" w:hAnsi="Calibri" w:cs="Arial"/>
          <w:sz w:val="18"/>
          <w:szCs w:val="18"/>
        </w:rPr>
        <w:t>ily (a building that shares common walls and common floors or ceilings)</w:t>
      </w:r>
      <w:ins w:id="1007" w:author="Ross, Dee Anne@Energy" w:date="2018-09-12T10:27:00Z">
        <w:r w:rsidR="00B9305D" w:rsidRPr="007C6199">
          <w:rPr>
            <w:rFonts w:ascii="Calibri" w:hAnsi="Calibri" w:cs="Arial"/>
            <w:sz w:val="18"/>
            <w:szCs w:val="18"/>
          </w:rPr>
          <w:t>, or Mu</w:t>
        </w:r>
      </w:ins>
      <w:ins w:id="1008" w:author="Smith, Alexis@Energy" w:date="2018-10-02T13:00:00Z">
        <w:r w:rsidR="007150C6" w:rsidRPr="007C6199">
          <w:rPr>
            <w:rFonts w:ascii="Calibri" w:hAnsi="Calibri" w:cs="Arial"/>
            <w:sz w:val="18"/>
            <w:szCs w:val="18"/>
          </w:rPr>
          <w:t>l</w:t>
        </w:r>
      </w:ins>
      <w:ins w:id="1009" w:author="Ross, Dee Anne@Energy" w:date="2018-09-12T10:27:00Z">
        <w:r w:rsidR="00B9305D" w:rsidRPr="007C6199">
          <w:rPr>
            <w:rFonts w:ascii="Calibri" w:hAnsi="Calibri" w:cs="Arial"/>
            <w:sz w:val="18"/>
            <w:szCs w:val="18"/>
          </w:rPr>
          <w:t>tifamily with central water heating</w:t>
        </w:r>
      </w:ins>
      <w:r w:rsidRPr="007C6199">
        <w:rPr>
          <w:rFonts w:ascii="Calibri" w:hAnsi="Calibri" w:cs="Arial"/>
          <w:sz w:val="18"/>
          <w:szCs w:val="18"/>
        </w:rPr>
        <w:t>.</w:t>
      </w:r>
    </w:p>
    <w:p w14:paraId="308DB404" w14:textId="65E43CB8" w:rsidR="00A10D7E" w:rsidRPr="007C6199" w:rsidRDefault="00A10D7E" w:rsidP="001F3969">
      <w:pPr>
        <w:pStyle w:val="ListParagraph"/>
        <w:numPr>
          <w:ilvl w:val="0"/>
          <w:numId w:val="24"/>
        </w:numPr>
        <w:rPr>
          <w:rFonts w:ascii="Calibri" w:hAnsi="Calibri" w:cs="Arial"/>
          <w:sz w:val="18"/>
          <w:szCs w:val="18"/>
        </w:rPr>
      </w:pPr>
      <w:del w:id="1010" w:author="Dee Anne Ross" w:date="2018-09-06T14:33:00Z">
        <w:r w:rsidRPr="007C6199" w:rsidDel="0064450F">
          <w:rPr>
            <w:rFonts w:ascii="Calibri" w:hAnsi="Calibri" w:cs="Arial"/>
            <w:sz w:val="18"/>
            <w:szCs w:val="18"/>
          </w:rPr>
          <w:delText>Slab Area: Area of the first floor slab (if any) in ft</w:delText>
        </w:r>
        <w:r w:rsidRPr="007C6199" w:rsidDel="0064450F">
          <w:rPr>
            <w:rFonts w:ascii="Calibri" w:hAnsi="Calibri" w:cs="Arial"/>
            <w:sz w:val="18"/>
            <w:szCs w:val="18"/>
            <w:vertAlign w:val="superscript"/>
          </w:rPr>
          <w:delText>2</w:delText>
        </w:r>
        <w:r w:rsidRPr="007C6199" w:rsidDel="0064450F">
          <w:rPr>
            <w:rFonts w:ascii="Calibri" w:hAnsi="Calibri" w:cs="Arial"/>
            <w:sz w:val="18"/>
            <w:szCs w:val="18"/>
          </w:rPr>
          <w:delText>.</w:delText>
        </w:r>
      </w:del>
      <w:ins w:id="1011" w:author="Dee Anne Ross" w:date="2018-09-06T14:33:00Z">
        <w:r w:rsidR="0064450F" w:rsidRPr="007C6199">
          <w:rPr>
            <w:rFonts w:ascii="Calibri" w:hAnsi="Calibri" w:cs="Arial"/>
            <w:sz w:val="18"/>
            <w:szCs w:val="18"/>
          </w:rPr>
          <w:t>Battery Storage Included</w:t>
        </w:r>
      </w:ins>
      <w:ins w:id="1012" w:author="Dee Anne Ross" w:date="2018-09-06T14:48:00Z">
        <w:r w:rsidR="009D2407" w:rsidRPr="007C6199">
          <w:rPr>
            <w:rFonts w:ascii="Calibri" w:hAnsi="Calibri" w:cs="Arial"/>
            <w:sz w:val="18"/>
            <w:szCs w:val="18"/>
          </w:rPr>
          <w:t xml:space="preserve"> for Credit</w:t>
        </w:r>
      </w:ins>
      <w:ins w:id="1013" w:author="Dee Anne Ross" w:date="2018-09-06T14:33:00Z">
        <w:r w:rsidR="0064450F" w:rsidRPr="007C6199">
          <w:rPr>
            <w:rFonts w:ascii="Calibri" w:hAnsi="Calibri" w:cs="Arial"/>
            <w:sz w:val="18"/>
            <w:szCs w:val="18"/>
          </w:rPr>
          <w:t>: Select yes or no. Minimum battery capacity required 7.5 kWh</w:t>
        </w:r>
      </w:ins>
      <w:ins w:id="1014" w:author="Dee Anne Ross" w:date="2018-09-06T14:42:00Z">
        <w:r w:rsidR="009D2407" w:rsidRPr="007C6199">
          <w:rPr>
            <w:rFonts w:ascii="Calibri" w:hAnsi="Calibri" w:cs="Arial"/>
            <w:sz w:val="18"/>
            <w:szCs w:val="18"/>
          </w:rPr>
          <w:t>. See Table O for all requirements.</w:t>
        </w:r>
      </w:ins>
    </w:p>
    <w:p w14:paraId="725B8BC0" w14:textId="0BDCD6BB" w:rsidR="00C97214" w:rsidRPr="007C6199" w:rsidRDefault="00A10D7E" w:rsidP="001F3969">
      <w:pPr>
        <w:pStyle w:val="ListParagraph"/>
        <w:numPr>
          <w:ilvl w:val="0"/>
          <w:numId w:val="24"/>
        </w:numPr>
        <w:rPr>
          <w:rFonts w:ascii="Calibri" w:hAnsi="Calibri" w:cs="Arial"/>
          <w:sz w:val="18"/>
          <w:szCs w:val="18"/>
        </w:rPr>
      </w:pPr>
      <w:r w:rsidRPr="007C6199">
        <w:rPr>
          <w:rFonts w:ascii="Calibri" w:hAnsi="Calibri" w:cs="Arial"/>
          <w:sz w:val="18"/>
          <w:szCs w:val="18"/>
        </w:rPr>
        <w:t xml:space="preserve">Project Scope: </w:t>
      </w:r>
      <w:r w:rsidRPr="007C6199">
        <w:rPr>
          <w:rFonts w:ascii="Calibri" w:hAnsi="Calibri"/>
          <w:sz w:val="18"/>
          <w:szCs w:val="18"/>
        </w:rPr>
        <w:t>Newly constructed building</w:t>
      </w:r>
      <w:r w:rsidR="00E71D53" w:rsidRPr="007C6199">
        <w:rPr>
          <w:rFonts w:ascii="Calibri" w:hAnsi="Calibri"/>
          <w:sz w:val="18"/>
          <w:szCs w:val="18"/>
        </w:rPr>
        <w:t>,</w:t>
      </w:r>
      <w:r w:rsidRPr="007C6199">
        <w:rPr>
          <w:rFonts w:ascii="Calibri" w:hAnsi="Calibri"/>
          <w:sz w:val="18"/>
          <w:szCs w:val="18"/>
        </w:rPr>
        <w:t xml:space="preserve"> or new addition greater than 1,000 ft</w:t>
      </w:r>
      <w:r w:rsidRPr="007C6199">
        <w:rPr>
          <w:rFonts w:ascii="Calibri" w:hAnsi="Calibri"/>
          <w:sz w:val="18"/>
          <w:szCs w:val="18"/>
          <w:vertAlign w:val="superscript"/>
        </w:rPr>
        <w:t>2</w:t>
      </w:r>
      <w:r w:rsidRPr="007C6199">
        <w:rPr>
          <w:rFonts w:ascii="Calibri" w:hAnsi="Calibri" w:cs="Arial"/>
          <w:sz w:val="18"/>
          <w:szCs w:val="18"/>
        </w:rPr>
        <w:t>.</w:t>
      </w:r>
    </w:p>
    <w:p w14:paraId="308DB405" w14:textId="3B0B23A1" w:rsidR="00A10D7E" w:rsidRPr="007C6199" w:rsidRDefault="00FC4F83" w:rsidP="001F3969">
      <w:pPr>
        <w:pStyle w:val="ListParagraph"/>
        <w:numPr>
          <w:ilvl w:val="0"/>
          <w:numId w:val="24"/>
        </w:numPr>
        <w:rPr>
          <w:ins w:id="1015" w:author="Ferris, Todd@Energy" w:date="2018-10-22T16:00:00Z"/>
          <w:rFonts w:ascii="Calibri" w:hAnsi="Calibri" w:cs="Arial"/>
          <w:sz w:val="18"/>
          <w:szCs w:val="18"/>
        </w:rPr>
      </w:pPr>
      <w:r w:rsidRPr="007C6199">
        <w:rPr>
          <w:rFonts w:ascii="Calibri" w:hAnsi="Calibri" w:cs="Arial"/>
          <w:sz w:val="18"/>
          <w:szCs w:val="18"/>
        </w:rPr>
        <w:t>Exceptions to Fenestration U-factor and SHGC: Installing less than or equal to 3 ft</w:t>
      </w:r>
      <w:r w:rsidRPr="007C6199">
        <w:rPr>
          <w:rFonts w:ascii="Calibri" w:hAnsi="Calibri" w:cs="Arial"/>
          <w:sz w:val="18"/>
          <w:szCs w:val="18"/>
          <w:vertAlign w:val="superscript"/>
        </w:rPr>
        <w:t>2</w:t>
      </w:r>
      <w:r w:rsidRPr="007C6199">
        <w:rPr>
          <w:rFonts w:ascii="Calibri" w:hAnsi="Calibri" w:cs="Arial"/>
          <w:sz w:val="18"/>
          <w:szCs w:val="18"/>
        </w:rPr>
        <w:t xml:space="preserve"> glass in door, Installing less than or equal to 3 ft</w:t>
      </w:r>
      <w:r w:rsidRPr="007C6199">
        <w:rPr>
          <w:rFonts w:ascii="Calibri" w:hAnsi="Calibri" w:cs="Arial"/>
          <w:sz w:val="18"/>
          <w:szCs w:val="18"/>
          <w:vertAlign w:val="superscript"/>
        </w:rPr>
        <w:t>2</w:t>
      </w:r>
      <w:r w:rsidRPr="007C6199">
        <w:rPr>
          <w:rFonts w:ascii="Calibri" w:hAnsi="Calibri" w:cs="Arial"/>
          <w:sz w:val="18"/>
          <w:szCs w:val="18"/>
        </w:rPr>
        <w:t xml:space="preserve"> tubular skylight, Installing less than or equal to 16 ft</w:t>
      </w:r>
      <w:r w:rsidRPr="007C6199">
        <w:rPr>
          <w:rFonts w:ascii="Calibri" w:hAnsi="Calibri" w:cs="Arial"/>
          <w:sz w:val="18"/>
          <w:szCs w:val="18"/>
          <w:vertAlign w:val="superscript"/>
        </w:rPr>
        <w:t xml:space="preserve">2 </w:t>
      </w:r>
      <w:r w:rsidRPr="007C6199">
        <w:rPr>
          <w:rFonts w:ascii="Calibri" w:hAnsi="Calibri" w:cs="Arial"/>
          <w:sz w:val="18"/>
          <w:szCs w:val="18"/>
        </w:rPr>
        <w:t>skylight</w:t>
      </w:r>
      <w:r w:rsidR="00497FCF" w:rsidRPr="007C6199">
        <w:rPr>
          <w:rFonts w:ascii="Calibri" w:hAnsi="Calibri" w:cs="Arial"/>
          <w:sz w:val="18"/>
          <w:szCs w:val="18"/>
        </w:rPr>
        <w:t>, or Not Applicable</w:t>
      </w:r>
      <w:r w:rsidRPr="007C6199">
        <w:rPr>
          <w:rFonts w:ascii="Calibri" w:hAnsi="Calibri" w:cs="Arial"/>
          <w:sz w:val="18"/>
          <w:szCs w:val="18"/>
        </w:rPr>
        <w:t>.</w:t>
      </w:r>
    </w:p>
    <w:p w14:paraId="3562AFD4" w14:textId="02ED1764" w:rsidR="003108F9" w:rsidRPr="007C6199" w:rsidRDefault="003108F9" w:rsidP="001F3969">
      <w:pPr>
        <w:pStyle w:val="ListParagraph"/>
        <w:numPr>
          <w:ilvl w:val="0"/>
          <w:numId w:val="24"/>
        </w:numPr>
        <w:rPr>
          <w:ins w:id="1016" w:author="Ferris, Todd@Energy" w:date="2018-10-22T15:56:00Z"/>
          <w:rFonts w:ascii="Calibri" w:hAnsi="Calibri" w:cs="Arial"/>
          <w:sz w:val="18"/>
          <w:szCs w:val="18"/>
        </w:rPr>
      </w:pPr>
      <w:ins w:id="1017" w:author="Ferris, Todd@Energy" w:date="2018-10-22T16:00:00Z">
        <w:r w:rsidRPr="007C6199">
          <w:rPr>
            <w:rFonts w:ascii="Calibri" w:hAnsi="Calibri" w:cs="Arial"/>
            <w:sz w:val="18"/>
            <w:szCs w:val="18"/>
          </w:rPr>
          <w:t>Average ceiling height in feet, used to calculate IAQ CFM.</w:t>
        </w:r>
      </w:ins>
    </w:p>
    <w:p w14:paraId="64D40008" w14:textId="77777777" w:rsidR="003108F9" w:rsidRPr="007C6199" w:rsidRDefault="003108F9" w:rsidP="00F55848">
      <w:pPr>
        <w:pStyle w:val="ListParagraph"/>
        <w:numPr>
          <w:ilvl w:val="0"/>
          <w:numId w:val="24"/>
        </w:numPr>
        <w:rPr>
          <w:ins w:id="1018" w:author="Ferris, Todd@Energy" w:date="2018-10-22T16:00:00Z"/>
          <w:rFonts w:ascii="Calibri" w:hAnsi="Calibri" w:cs="Arial"/>
          <w:sz w:val="18"/>
          <w:szCs w:val="18"/>
        </w:rPr>
      </w:pPr>
      <w:ins w:id="1019" w:author="Ferris, Todd@Energy" w:date="2018-10-22T16:00:00Z">
        <w:r w:rsidRPr="007C6199">
          <w:rPr>
            <w:rFonts w:asciiTheme="minorHAnsi" w:hAnsiTheme="minorHAnsi"/>
            <w:sz w:val="18"/>
            <w:szCs w:val="18"/>
          </w:rPr>
          <w:t>Vertical distance in feet from the lowest above-grade floor to the highest ceiling</w:t>
        </w:r>
        <w:r w:rsidRPr="007C6199">
          <w:rPr>
            <w:rFonts w:ascii="Calibri" w:hAnsi="Calibri" w:cs="Arial"/>
            <w:sz w:val="18"/>
            <w:szCs w:val="18"/>
          </w:rPr>
          <w:t>, used to calculate IAQ CFM</w:t>
        </w:r>
        <w:r w:rsidRPr="008511A8">
          <w:rPr>
            <w:rFonts w:ascii="Calibri" w:hAnsi="Calibri" w:cs="Arial"/>
            <w:sz w:val="18"/>
            <w:szCs w:val="18"/>
          </w:rPr>
          <w:t>.</w:t>
        </w:r>
      </w:ins>
    </w:p>
    <w:p w14:paraId="06D0BDD1" w14:textId="77777777" w:rsidR="00D315E4" w:rsidRPr="007C6199" w:rsidRDefault="00D315E4">
      <w:pPr>
        <w:rPr>
          <w:rFonts w:ascii="Calibri" w:hAnsi="Calibri" w:cs="Arial"/>
          <w:b/>
          <w:sz w:val="18"/>
          <w:szCs w:val="18"/>
        </w:rPr>
      </w:pPr>
      <w:r w:rsidRPr="007C6199">
        <w:rPr>
          <w:rFonts w:ascii="Calibri" w:hAnsi="Calibri" w:cs="Arial"/>
          <w:b/>
          <w:sz w:val="18"/>
          <w:szCs w:val="18"/>
        </w:rPr>
        <w:br w:type="page"/>
      </w:r>
    </w:p>
    <w:p w14:paraId="308DB407" w14:textId="30F5CDE9" w:rsidR="00166008" w:rsidRPr="007C6199" w:rsidRDefault="00166008" w:rsidP="003F64CF">
      <w:pPr>
        <w:keepNext/>
        <w:rPr>
          <w:rFonts w:ascii="Calibri" w:hAnsi="Calibri" w:cs="Arial"/>
          <w:b/>
          <w:sz w:val="18"/>
          <w:szCs w:val="18"/>
        </w:rPr>
      </w:pPr>
      <w:r w:rsidRPr="007C6199">
        <w:rPr>
          <w:rFonts w:ascii="Calibri" w:hAnsi="Calibri" w:cs="Arial"/>
          <w:b/>
          <w:sz w:val="18"/>
          <w:szCs w:val="18"/>
        </w:rPr>
        <w:lastRenderedPageBreak/>
        <w:t xml:space="preserve">B.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0364DC" w:rsidRPr="007C6199">
        <w:rPr>
          <w:rFonts w:ascii="Calibri" w:hAnsi="Calibri" w:cs="Arial"/>
          <w:b/>
          <w:sz w:val="18"/>
          <w:szCs w:val="18"/>
        </w:rPr>
        <w:t>–</w:t>
      </w:r>
      <w:r w:rsidRPr="007C6199">
        <w:rPr>
          <w:rFonts w:ascii="Calibri" w:hAnsi="Calibri" w:cs="Arial"/>
          <w:b/>
          <w:sz w:val="18"/>
          <w:szCs w:val="18"/>
        </w:rPr>
        <w:t xml:space="preserve"> Framed</w:t>
      </w:r>
      <w:ins w:id="1020" w:author="Dee Anne Ross" w:date="2018-08-09T15:29:00Z">
        <w:r w:rsidR="001C099B" w:rsidRPr="007C6199">
          <w:rPr>
            <w:rFonts w:ascii="Calibri" w:hAnsi="Calibri" w:cs="Arial"/>
            <w:b/>
            <w:sz w:val="18"/>
            <w:szCs w:val="18"/>
          </w:rPr>
          <w:t xml:space="preserve"> Walls/</w:t>
        </w:r>
      </w:ins>
      <w:ins w:id="1021" w:author="Ross, Dee Anne@Energy" w:date="2018-09-12T12:20:00Z">
        <w:r w:rsidR="00E2002B" w:rsidRPr="007C6199">
          <w:rPr>
            <w:rFonts w:ascii="Calibri" w:hAnsi="Calibri" w:cs="Arial"/>
            <w:b/>
            <w:sz w:val="18"/>
            <w:szCs w:val="18"/>
          </w:rPr>
          <w:t xml:space="preserve">Framed </w:t>
        </w:r>
      </w:ins>
      <w:ins w:id="1022" w:author="Dee Anne Ross" w:date="2018-08-09T15:29:00Z">
        <w:r w:rsidR="001C099B" w:rsidRPr="007C6199">
          <w:rPr>
            <w:rFonts w:ascii="Calibri" w:hAnsi="Calibri" w:cs="Arial"/>
            <w:b/>
            <w:sz w:val="18"/>
            <w:szCs w:val="18"/>
          </w:rPr>
          <w:t>Floors</w:t>
        </w:r>
      </w:ins>
      <w:ins w:id="1023" w:author="Ross, Dee Anne@Energy" w:date="2018-09-12T12:21:00Z">
        <w:r w:rsidR="00E2002B" w:rsidRPr="007C6199">
          <w:rPr>
            <w:rFonts w:ascii="Calibri" w:hAnsi="Calibri" w:cs="Arial"/>
            <w:b/>
            <w:sz w:val="18"/>
            <w:szCs w:val="18"/>
          </w:rPr>
          <w:t>/Concrete Raised Floors</w:t>
        </w:r>
      </w:ins>
    </w:p>
    <w:p w14:paraId="308DB408"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Tag/ID: A label (if any) from the plans, such as A1.4 or wall.  </w:t>
      </w:r>
    </w:p>
    <w:p w14:paraId="308DB409" w14:textId="2A0C4EE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Assembly Type: </w:t>
      </w:r>
      <w:del w:id="1024" w:author="Dee Anne Ross" w:date="2018-08-09T15:30:00Z">
        <w:r w:rsidRPr="007C6199" w:rsidDel="001C099B">
          <w:rPr>
            <w:rFonts w:ascii="Calibri" w:hAnsi="Calibri" w:cs="Arial"/>
            <w:sz w:val="18"/>
            <w:szCs w:val="18"/>
          </w:rPr>
          <w:delText xml:space="preserve">Roof, Ceiling, </w:delText>
        </w:r>
      </w:del>
      <w:r w:rsidRPr="007C6199">
        <w:rPr>
          <w:rFonts w:ascii="Calibri" w:hAnsi="Calibri" w:cs="Arial"/>
          <w:sz w:val="18"/>
          <w:szCs w:val="18"/>
        </w:rPr>
        <w:t>Wall</w:t>
      </w:r>
      <w:ins w:id="1025" w:author="Ross, Dee Anne@Energy" w:date="2018-09-12T13:48:00Z">
        <w:r w:rsidR="004631D6" w:rsidRPr="007C6199">
          <w:rPr>
            <w:rFonts w:ascii="Calibri" w:hAnsi="Calibri" w:cs="Arial"/>
            <w:sz w:val="18"/>
            <w:szCs w:val="18"/>
          </w:rPr>
          <w:t xml:space="preserve"> or</w:t>
        </w:r>
      </w:ins>
      <w:del w:id="1026" w:author="Ross, Dee Anne@Energy" w:date="2018-09-12T13:48:00Z">
        <w:r w:rsidRPr="007C6199" w:rsidDel="004631D6">
          <w:rPr>
            <w:rFonts w:ascii="Calibri" w:hAnsi="Calibri" w:cs="Arial"/>
            <w:sz w:val="18"/>
            <w:szCs w:val="18"/>
          </w:rPr>
          <w:delText>,</w:delText>
        </w:r>
      </w:del>
      <w:r w:rsidRPr="007C6199">
        <w:rPr>
          <w:rFonts w:ascii="Calibri" w:hAnsi="Calibri" w:cs="Arial"/>
          <w:sz w:val="18"/>
          <w:szCs w:val="18"/>
        </w:rPr>
        <w:t xml:space="preserve"> Floor</w:t>
      </w:r>
      <w:ins w:id="1027" w:author="Ross, Dee Anne@Energy" w:date="2018-09-12T13:19:00Z">
        <w:r w:rsidR="0083511B" w:rsidRPr="007C6199">
          <w:rPr>
            <w:rFonts w:ascii="Calibri" w:hAnsi="Calibri" w:cs="Arial"/>
            <w:sz w:val="18"/>
            <w:szCs w:val="18"/>
          </w:rPr>
          <w:t xml:space="preserve"> (</w:t>
        </w:r>
      </w:ins>
      <w:ins w:id="1028" w:author="Ross, Dee Anne@Energy" w:date="2018-09-12T13:21:00Z">
        <w:r w:rsidR="0083511B" w:rsidRPr="007C6199">
          <w:rPr>
            <w:rFonts w:ascii="Calibri" w:hAnsi="Calibri" w:cs="Arial"/>
            <w:sz w:val="18"/>
            <w:szCs w:val="18"/>
          </w:rPr>
          <w:t xml:space="preserve">NOTE: ceilings, </w:t>
        </w:r>
      </w:ins>
      <w:ins w:id="1029" w:author="Ross, Dee Anne@Energy" w:date="2018-09-12T13:19:00Z">
        <w:r w:rsidR="0083511B" w:rsidRPr="007C6199">
          <w:rPr>
            <w:rFonts w:ascii="Calibri" w:hAnsi="Calibri" w:cs="Arial"/>
            <w:sz w:val="18"/>
            <w:szCs w:val="18"/>
          </w:rPr>
          <w:t xml:space="preserve">SIP walls, mass walls </w:t>
        </w:r>
      </w:ins>
      <w:ins w:id="1030" w:author="Ross, Dee Anne@Energy" w:date="2018-09-12T13:48:00Z">
        <w:r w:rsidR="004631D6" w:rsidRPr="007C6199">
          <w:rPr>
            <w:rFonts w:ascii="Calibri" w:hAnsi="Calibri" w:cs="Arial"/>
            <w:sz w:val="18"/>
            <w:szCs w:val="18"/>
          </w:rPr>
          <w:t xml:space="preserve">and concrete raised floors </w:t>
        </w:r>
      </w:ins>
      <w:ins w:id="1031" w:author="Ross, Dee Anne@Energy" w:date="2018-09-12T13:19:00Z">
        <w:r w:rsidR="0083511B" w:rsidRPr="007C6199">
          <w:rPr>
            <w:rFonts w:ascii="Calibri" w:hAnsi="Calibri" w:cs="Arial"/>
            <w:sz w:val="18"/>
            <w:szCs w:val="18"/>
          </w:rPr>
          <w:t>are entered in different tables)</w:t>
        </w:r>
      </w:ins>
      <w:r w:rsidRPr="007C6199">
        <w:rPr>
          <w:rFonts w:ascii="Calibri" w:hAnsi="Calibri" w:cs="Arial"/>
          <w:sz w:val="18"/>
          <w:szCs w:val="18"/>
        </w:rPr>
        <w:t>.</w:t>
      </w:r>
    </w:p>
    <w:p w14:paraId="308DB40A" w14:textId="4DC61BD2"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w:t>
      </w:r>
      <w:r w:rsidR="001B1346" w:rsidRPr="007C6199">
        <w:rPr>
          <w:rFonts w:ascii="Calibri" w:hAnsi="Calibri" w:cs="Arial"/>
          <w:sz w:val="18"/>
          <w:szCs w:val="18"/>
        </w:rPr>
        <w:t>e type</w:t>
      </w:r>
      <w:r w:rsidRPr="007C6199">
        <w:rPr>
          <w:rFonts w:ascii="Calibri" w:hAnsi="Calibri" w:cs="Arial"/>
          <w:sz w:val="18"/>
          <w:szCs w:val="18"/>
        </w:rPr>
        <w:t xml:space="preserve">: </w:t>
      </w:r>
      <w:ins w:id="1032" w:author="Ross, Dee Anne@Energy" w:date="2018-09-12T13:22:00Z">
        <w:r w:rsidR="0083511B" w:rsidRPr="007C6199">
          <w:rPr>
            <w:rFonts w:ascii="Calibri" w:hAnsi="Calibri" w:cs="Arial"/>
            <w:sz w:val="18"/>
            <w:szCs w:val="18"/>
          </w:rPr>
          <w:t xml:space="preserve">Enter </w:t>
        </w:r>
      </w:ins>
      <w:del w:id="1033" w:author="Ross, Dee Anne@Energy" w:date="2018-09-12T13:22:00Z">
        <w:r w:rsidRPr="007C6199" w:rsidDel="0083511B">
          <w:rPr>
            <w:rFonts w:ascii="Calibri" w:hAnsi="Calibri" w:cs="Arial"/>
            <w:sz w:val="18"/>
            <w:szCs w:val="18"/>
          </w:rPr>
          <w:delText>W</w:delText>
        </w:r>
      </w:del>
      <w:ins w:id="1034" w:author="Ross, Dee Anne@Energy" w:date="2018-09-12T13:22:00Z">
        <w:r w:rsidR="0083511B" w:rsidRPr="007C6199">
          <w:rPr>
            <w:rFonts w:ascii="Calibri" w:hAnsi="Calibri" w:cs="Arial"/>
            <w:sz w:val="18"/>
            <w:szCs w:val="18"/>
          </w:rPr>
          <w:t>w</w:t>
        </w:r>
      </w:ins>
      <w:r w:rsidRPr="007C6199">
        <w:rPr>
          <w:rFonts w:ascii="Calibri" w:hAnsi="Calibri" w:cs="Arial"/>
          <w:sz w:val="18"/>
          <w:szCs w:val="18"/>
        </w:rPr>
        <w:t xml:space="preserve">ood or </w:t>
      </w:r>
      <w:del w:id="1035" w:author="Ross, Dee Anne@Energy" w:date="2018-09-12T13:22:00Z">
        <w:r w:rsidRPr="007C6199" w:rsidDel="0083511B">
          <w:rPr>
            <w:rFonts w:ascii="Calibri" w:hAnsi="Calibri" w:cs="Arial"/>
            <w:sz w:val="18"/>
            <w:szCs w:val="18"/>
          </w:rPr>
          <w:delText>M</w:delText>
        </w:r>
      </w:del>
      <w:ins w:id="1036" w:author="Ross, Dee Anne@Energy" w:date="2018-09-12T13:22:00Z">
        <w:r w:rsidR="0083511B" w:rsidRPr="007C6199">
          <w:rPr>
            <w:rFonts w:ascii="Calibri" w:hAnsi="Calibri" w:cs="Arial"/>
            <w:sz w:val="18"/>
            <w:szCs w:val="18"/>
          </w:rPr>
          <w:t>m</w:t>
        </w:r>
      </w:ins>
      <w:r w:rsidRPr="007C6199">
        <w:rPr>
          <w:rFonts w:ascii="Calibri" w:hAnsi="Calibri" w:cs="Arial"/>
          <w:sz w:val="18"/>
          <w:szCs w:val="18"/>
        </w:rPr>
        <w:t>etal</w:t>
      </w:r>
      <w:ins w:id="1037" w:author="Ross, Dee Anne@Energy" w:date="2018-09-12T13:22:00Z">
        <w:r w:rsidR="0083511B" w:rsidRPr="007C6199">
          <w:rPr>
            <w:rFonts w:ascii="Calibri" w:hAnsi="Calibri" w:cs="Arial"/>
            <w:sz w:val="18"/>
            <w:szCs w:val="18"/>
          </w:rPr>
          <w:t xml:space="preserve">. If the assembly is a </w:t>
        </w:r>
      </w:ins>
      <w:ins w:id="1038" w:author="Ross, Dee Anne@Energy" w:date="2018-09-12T13:21:00Z">
        <w:r w:rsidR="0083511B" w:rsidRPr="007C6199">
          <w:rPr>
            <w:rFonts w:ascii="Calibri" w:hAnsi="Calibri" w:cs="Arial"/>
            <w:sz w:val="18"/>
            <w:szCs w:val="18"/>
          </w:rPr>
          <w:t>concrete raised floors</w:t>
        </w:r>
      </w:ins>
      <w:ins w:id="1039" w:author="Ross, Dee Anne@Energy" w:date="2018-09-12T13:23:00Z">
        <w:r w:rsidR="0083511B" w:rsidRPr="007C6199">
          <w:rPr>
            <w:rFonts w:ascii="Calibri" w:hAnsi="Calibri" w:cs="Arial"/>
            <w:sz w:val="18"/>
            <w:szCs w:val="18"/>
          </w:rPr>
          <w:t xml:space="preserve"> enter NA</w:t>
        </w:r>
      </w:ins>
      <w:r w:rsidRPr="007C6199">
        <w:rPr>
          <w:rFonts w:ascii="Calibri" w:hAnsi="Calibri" w:cs="Arial"/>
          <w:sz w:val="18"/>
          <w:szCs w:val="18"/>
        </w:rPr>
        <w:t>.</w:t>
      </w:r>
    </w:p>
    <w:p w14:paraId="308DB40B" w14:textId="32268499"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Frame Depth</w:t>
      </w:r>
      <w:r w:rsidR="00166008" w:rsidRPr="007C6199">
        <w:rPr>
          <w:rFonts w:ascii="Calibri" w:hAnsi="Calibri" w:cs="Arial"/>
          <w:sz w:val="18"/>
          <w:szCs w:val="18"/>
        </w:rPr>
        <w:t xml:space="preserve">: Nominal dimensions </w:t>
      </w:r>
      <w:r w:rsidR="008868FB" w:rsidRPr="007C6199">
        <w:rPr>
          <w:rFonts w:ascii="Calibri" w:hAnsi="Calibri" w:cs="Arial"/>
          <w:sz w:val="18"/>
          <w:szCs w:val="18"/>
        </w:rPr>
        <w:t xml:space="preserve">(in inches) </w:t>
      </w:r>
      <w:r w:rsidR="00166008" w:rsidRPr="007C6199">
        <w:rPr>
          <w:rFonts w:ascii="Calibri" w:hAnsi="Calibri" w:cs="Arial"/>
          <w:sz w:val="18"/>
          <w:szCs w:val="18"/>
        </w:rPr>
        <w:t>of framing material</w:t>
      </w:r>
      <w:r w:rsidR="00E71D53" w:rsidRPr="007C6199">
        <w:rPr>
          <w:rFonts w:ascii="Calibri" w:hAnsi="Calibri" w:cs="Arial"/>
          <w:sz w:val="18"/>
          <w:szCs w:val="18"/>
        </w:rPr>
        <w:t>;</w:t>
      </w:r>
      <w:r w:rsidR="00166008" w:rsidRPr="007C6199">
        <w:rPr>
          <w:rFonts w:ascii="Calibri" w:hAnsi="Calibri" w:cs="Arial"/>
          <w:sz w:val="18"/>
          <w:szCs w:val="18"/>
        </w:rPr>
        <w:t xml:space="preserve"> such as 2x4 or 2x6.</w:t>
      </w:r>
    </w:p>
    <w:p w14:paraId="308DB40C" w14:textId="77777777" w:rsidR="00166008" w:rsidRPr="007C6199" w:rsidRDefault="001B134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Frame </w:t>
      </w:r>
      <w:r w:rsidR="00166008" w:rsidRPr="007C6199">
        <w:rPr>
          <w:rFonts w:ascii="Calibri" w:hAnsi="Calibri" w:cs="Arial"/>
          <w:sz w:val="18"/>
          <w:szCs w:val="18"/>
        </w:rPr>
        <w:t>Spacing: 16</w:t>
      </w:r>
      <w:r w:rsidR="00D04FD6" w:rsidRPr="007C6199">
        <w:rPr>
          <w:rFonts w:ascii="Calibri" w:hAnsi="Calibri" w:cs="Arial"/>
          <w:sz w:val="18"/>
          <w:szCs w:val="18"/>
        </w:rPr>
        <w:t xml:space="preserve">, </w:t>
      </w:r>
      <w:r w:rsidR="00166008" w:rsidRPr="007C6199">
        <w:rPr>
          <w:rFonts w:ascii="Calibri" w:hAnsi="Calibri" w:cs="Arial"/>
          <w:sz w:val="18"/>
          <w:szCs w:val="18"/>
        </w:rPr>
        <w:t>24</w:t>
      </w:r>
      <w:r w:rsidR="00D04FD6" w:rsidRPr="007C6199">
        <w:rPr>
          <w:rFonts w:ascii="Calibri" w:hAnsi="Calibri" w:cs="Arial"/>
          <w:sz w:val="18"/>
          <w:szCs w:val="18"/>
        </w:rPr>
        <w:t>, or 48</w:t>
      </w:r>
      <w:r w:rsidR="00166008" w:rsidRPr="007C6199">
        <w:rPr>
          <w:rFonts w:ascii="Calibri" w:hAnsi="Calibri" w:cs="Arial"/>
          <w:sz w:val="18"/>
          <w:szCs w:val="18"/>
        </w:rPr>
        <w:t xml:space="preserve"> </w:t>
      </w:r>
      <w:r w:rsidR="008868FB" w:rsidRPr="007C6199">
        <w:rPr>
          <w:rFonts w:ascii="Calibri" w:hAnsi="Calibri" w:cs="Arial"/>
          <w:sz w:val="18"/>
          <w:szCs w:val="18"/>
        </w:rPr>
        <w:t>(</w:t>
      </w:r>
      <w:r w:rsidR="00166008" w:rsidRPr="007C6199">
        <w:rPr>
          <w:rFonts w:ascii="Calibri" w:hAnsi="Calibri" w:cs="Arial"/>
          <w:sz w:val="18"/>
          <w:szCs w:val="18"/>
        </w:rPr>
        <w:t>inches on center</w:t>
      </w:r>
      <w:r w:rsidR="008868FB" w:rsidRPr="007C6199">
        <w:rPr>
          <w:rFonts w:ascii="Calibri" w:hAnsi="Calibri" w:cs="Arial"/>
          <w:sz w:val="18"/>
          <w:szCs w:val="18"/>
        </w:rPr>
        <w:t>)</w:t>
      </w:r>
      <w:r w:rsidR="00166008" w:rsidRPr="007C6199">
        <w:rPr>
          <w:rFonts w:ascii="Calibri" w:hAnsi="Calibri" w:cs="Arial"/>
          <w:sz w:val="18"/>
          <w:szCs w:val="18"/>
        </w:rPr>
        <w:t xml:space="preserve">. </w:t>
      </w:r>
    </w:p>
    <w:p w14:paraId="308DB410" w14:textId="119F9E7E" w:rsidR="00A10D7E" w:rsidRPr="007C6199" w:rsidRDefault="00BA5686" w:rsidP="001F3969">
      <w:pPr>
        <w:pStyle w:val="ListParagraph"/>
        <w:numPr>
          <w:ilvl w:val="0"/>
          <w:numId w:val="3"/>
        </w:numPr>
        <w:contextualSpacing/>
        <w:rPr>
          <w:sz w:val="18"/>
          <w:szCs w:val="18"/>
        </w:rPr>
      </w:pPr>
      <w:r w:rsidRPr="007C6199">
        <w:rPr>
          <w:rFonts w:ascii="Calibri" w:hAnsi="Calibri" w:cs="Arial"/>
          <w:sz w:val="18"/>
          <w:szCs w:val="18"/>
        </w:rPr>
        <w:t xml:space="preserve">Proposed </w:t>
      </w:r>
      <w:r w:rsidR="00414A0F" w:rsidRPr="007C6199">
        <w:rPr>
          <w:rFonts w:ascii="Calibri" w:hAnsi="Calibri" w:cs="Arial"/>
          <w:sz w:val="18"/>
          <w:szCs w:val="18"/>
        </w:rPr>
        <w:t>Cavity R-value: Cavity R-value</w:t>
      </w:r>
      <w:r w:rsidR="00C97214" w:rsidRPr="007C6199">
        <w:rPr>
          <w:rFonts w:ascii="Calibri" w:hAnsi="Calibri" w:cs="Arial"/>
          <w:sz w:val="18"/>
          <w:szCs w:val="18"/>
        </w:rPr>
        <w:t xml:space="preserve"> of</w:t>
      </w:r>
      <w:r w:rsidR="00414A0F" w:rsidRPr="007C6199">
        <w:rPr>
          <w:rFonts w:ascii="Calibri" w:hAnsi="Calibri" w:cs="Arial"/>
          <w:sz w:val="18"/>
          <w:szCs w:val="18"/>
        </w:rPr>
        <w:t xml:space="preserve"> insulation installed between framing members. </w:t>
      </w:r>
    </w:p>
    <w:p w14:paraId="33900298" w14:textId="1ABA13E4" w:rsidR="006C225C" w:rsidRPr="007C6199" w:rsidRDefault="006C225C" w:rsidP="001F3969">
      <w:pPr>
        <w:pStyle w:val="ListParagraph"/>
        <w:numPr>
          <w:ilvl w:val="0"/>
          <w:numId w:val="3"/>
        </w:numPr>
        <w:contextualSpacing/>
        <w:rPr>
          <w:sz w:val="18"/>
          <w:szCs w:val="18"/>
        </w:rPr>
      </w:pPr>
      <w:r w:rsidRPr="007C6199">
        <w:rPr>
          <w:rFonts w:ascii="Calibri" w:hAnsi="Calibri" w:cs="Arial"/>
          <w:sz w:val="18"/>
          <w:szCs w:val="18"/>
        </w:rPr>
        <w:t>Proposed Continuous Insulation R-value: R-value of rigid or continuous insulation (not interrupted by framing).</w:t>
      </w:r>
    </w:p>
    <w:p w14:paraId="308DB412" w14:textId="60F0FFD8" w:rsidR="00C54A14" w:rsidRPr="007C6199" w:rsidRDefault="00BA5686"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Proposed </w:t>
      </w:r>
      <w:r w:rsidR="00B1563A" w:rsidRPr="007C6199">
        <w:rPr>
          <w:rFonts w:ascii="Calibri" w:hAnsi="Calibri" w:cs="Arial"/>
          <w:sz w:val="18"/>
          <w:szCs w:val="18"/>
        </w:rPr>
        <w:t>U-factor: The U-factor for the proposed assembly</w:t>
      </w:r>
      <w:ins w:id="1040" w:author="Dee Anne Ross" w:date="2018-08-28T08:23:00Z">
        <w:r w:rsidR="00B1712A" w:rsidRPr="007C6199">
          <w:rPr>
            <w:rFonts w:ascii="Calibri" w:hAnsi="Calibri" w:cs="Arial"/>
            <w:sz w:val="18"/>
            <w:szCs w:val="18"/>
          </w:rPr>
          <w:t xml:space="preserve"> from either JA4 or </w:t>
        </w:r>
      </w:ins>
      <w:ins w:id="1041" w:author="Dee Anne Ross" w:date="2018-08-28T08:24:00Z">
        <w:r w:rsidR="00B1712A" w:rsidRPr="007C6199">
          <w:rPr>
            <w:rFonts w:ascii="Calibri" w:hAnsi="Calibri" w:cs="Arial"/>
            <w:sz w:val="18"/>
            <w:szCs w:val="18"/>
          </w:rPr>
          <w:t xml:space="preserve">CF1R </w:t>
        </w:r>
      </w:ins>
      <w:ins w:id="1042" w:author="Dee Anne Ross" w:date="2018-08-28T08:23:00Z">
        <w:r w:rsidR="00B1712A" w:rsidRPr="007C6199">
          <w:rPr>
            <w:rFonts w:ascii="Calibri" w:hAnsi="Calibri" w:cs="Arial"/>
            <w:sz w:val="18"/>
            <w:szCs w:val="18"/>
          </w:rPr>
          <w:t>ENV-02-E</w:t>
        </w:r>
      </w:ins>
      <w:ins w:id="1043" w:author="Ross, Dee Anne@Energy" w:date="2018-09-12T13:23:00Z">
        <w:r w:rsidR="0083511B" w:rsidRPr="007C6199">
          <w:rPr>
            <w:rFonts w:ascii="Calibri" w:hAnsi="Calibri" w:cs="Arial"/>
            <w:sz w:val="18"/>
            <w:szCs w:val="18"/>
          </w:rPr>
          <w:t xml:space="preserve"> if calculating a weighted average</w:t>
        </w:r>
      </w:ins>
      <w:r w:rsidR="00B1563A" w:rsidRPr="007C6199">
        <w:rPr>
          <w:rFonts w:ascii="Calibri" w:hAnsi="Calibri" w:cs="Arial"/>
          <w:sz w:val="18"/>
          <w:szCs w:val="18"/>
        </w:rPr>
        <w:t xml:space="preserve">. Must be less than or equal to </w:t>
      </w:r>
      <w:r w:rsidR="00E71D53" w:rsidRPr="007C6199">
        <w:rPr>
          <w:rFonts w:ascii="Calibri" w:hAnsi="Calibri" w:cs="Arial"/>
          <w:sz w:val="18"/>
          <w:szCs w:val="18"/>
        </w:rPr>
        <w:t>C</w:t>
      </w:r>
      <w:r w:rsidR="00B1563A" w:rsidRPr="007C6199">
        <w:rPr>
          <w:rFonts w:ascii="Calibri" w:hAnsi="Calibri" w:cs="Arial"/>
          <w:sz w:val="18"/>
          <w:szCs w:val="18"/>
        </w:rPr>
        <w:t xml:space="preserve">olumn </w:t>
      </w:r>
      <w:del w:id="1044" w:author="Ross, Dee Anne@Energy" w:date="2018-09-12T13:24:00Z">
        <w:r w:rsidR="00B1563A" w:rsidRPr="007C6199" w:rsidDel="0083511B">
          <w:rPr>
            <w:rFonts w:ascii="Calibri" w:hAnsi="Calibri" w:cs="Arial"/>
            <w:sz w:val="18"/>
            <w:szCs w:val="18"/>
          </w:rPr>
          <w:delText>1</w:delText>
        </w:r>
        <w:r w:rsidR="00C810F7" w:rsidRPr="007C6199" w:rsidDel="0083511B">
          <w:rPr>
            <w:rFonts w:ascii="Calibri" w:hAnsi="Calibri" w:cs="Arial"/>
            <w:sz w:val="18"/>
            <w:szCs w:val="18"/>
          </w:rPr>
          <w:delText>0</w:delText>
        </w:r>
      </w:del>
      <w:ins w:id="1045" w:author="Ross, Dee Anne@Energy" w:date="2018-09-12T13:24:00Z">
        <w:r w:rsidR="0083511B" w:rsidRPr="007C6199">
          <w:rPr>
            <w:rFonts w:ascii="Calibri" w:hAnsi="Calibri" w:cs="Arial"/>
            <w:sz w:val="18"/>
            <w:szCs w:val="18"/>
          </w:rPr>
          <w:t>09</w:t>
        </w:r>
      </w:ins>
      <w:r w:rsidR="00061D5E" w:rsidRPr="007C6199">
        <w:rPr>
          <w:rFonts w:ascii="Calibri" w:hAnsi="Calibri" w:cs="Arial"/>
          <w:sz w:val="18"/>
          <w:szCs w:val="18"/>
        </w:rPr>
        <w:t xml:space="preserve"> or have an attached </w:t>
      </w:r>
      <w:r w:rsidR="00D234C5" w:rsidRPr="007C6199">
        <w:rPr>
          <w:rFonts w:ascii="Calibri" w:hAnsi="Calibri" w:cs="Arial"/>
          <w:sz w:val="18"/>
          <w:szCs w:val="18"/>
        </w:rPr>
        <w:t>CF1R-ENV-02-E</w:t>
      </w:r>
      <w:r w:rsidR="00B1563A" w:rsidRPr="007C6199">
        <w:rPr>
          <w:rFonts w:ascii="Calibri" w:hAnsi="Calibri" w:cs="Arial"/>
          <w:sz w:val="18"/>
          <w:szCs w:val="18"/>
        </w:rPr>
        <w:t xml:space="preserve"> to show that a weighted U-factor for multiple assemblies will meet the maximum value</w:t>
      </w:r>
      <w:del w:id="1046" w:author="Ross, Dee Anne@Energy" w:date="2018-09-12T13:24:00Z">
        <w:r w:rsidR="00B1563A" w:rsidRPr="007C6199" w:rsidDel="0083511B">
          <w:rPr>
            <w:rFonts w:ascii="Calibri" w:hAnsi="Calibri" w:cs="Arial"/>
            <w:sz w:val="18"/>
            <w:szCs w:val="18"/>
          </w:rPr>
          <w:delText xml:space="preserve"> in </w:delText>
        </w:r>
        <w:r w:rsidR="00E71D53" w:rsidRPr="007C6199" w:rsidDel="0083511B">
          <w:rPr>
            <w:rFonts w:ascii="Calibri" w:hAnsi="Calibri" w:cs="Arial"/>
            <w:sz w:val="18"/>
            <w:szCs w:val="18"/>
          </w:rPr>
          <w:delText>C</w:delText>
        </w:r>
        <w:r w:rsidR="00B1563A" w:rsidRPr="007C6199" w:rsidDel="0083511B">
          <w:rPr>
            <w:rFonts w:ascii="Calibri" w:hAnsi="Calibri" w:cs="Arial"/>
            <w:sz w:val="18"/>
            <w:szCs w:val="18"/>
          </w:rPr>
          <w:delText xml:space="preserve">olumn </w:delText>
        </w:r>
        <w:r w:rsidR="00D04FD6" w:rsidRPr="007C6199" w:rsidDel="0083511B">
          <w:rPr>
            <w:rFonts w:ascii="Calibri" w:hAnsi="Calibri" w:cs="Arial"/>
            <w:sz w:val="18"/>
            <w:szCs w:val="18"/>
          </w:rPr>
          <w:delText>10</w:delText>
        </w:r>
      </w:del>
      <w:r w:rsidR="00B1563A" w:rsidRPr="007C6199">
        <w:rPr>
          <w:rFonts w:ascii="Calibri" w:hAnsi="Calibri" w:cs="Arial"/>
          <w:sz w:val="18"/>
          <w:szCs w:val="18"/>
        </w:rPr>
        <w:t>.</w:t>
      </w:r>
    </w:p>
    <w:p w14:paraId="308DB413" w14:textId="1EFF569E" w:rsidR="00B1563A" w:rsidRPr="007C6199" w:rsidRDefault="00B1563A"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w:t>
      </w:r>
      <w:del w:id="1047" w:author="Ross, Dee Anne@Energy" w:date="2018-09-12T13:08:00Z">
        <w:r w:rsidRPr="007C6199" w:rsidDel="000A3A31">
          <w:rPr>
            <w:rFonts w:ascii="Calibri" w:hAnsi="Calibri" w:cs="Arial"/>
            <w:sz w:val="18"/>
            <w:szCs w:val="18"/>
          </w:rPr>
          <w:delText>n</w:delText>
        </w:r>
      </w:del>
      <w:r w:rsidRPr="007C6199">
        <w:rPr>
          <w:rFonts w:ascii="Calibri" w:hAnsi="Calibri" w:cs="Arial"/>
          <w:sz w:val="18"/>
          <w:szCs w:val="18"/>
        </w:rPr>
        <w:t xml:space="preserve"> </w:t>
      </w:r>
      <w:del w:id="1048" w:author="Ross, Dee Anne@Energy" w:date="2018-09-12T13:08:00Z">
        <w:r w:rsidRPr="007C6199" w:rsidDel="000A3A31">
          <w:rPr>
            <w:rFonts w:ascii="Calibri" w:hAnsi="Calibri" w:cs="Arial"/>
            <w:sz w:val="18"/>
            <w:szCs w:val="18"/>
          </w:rPr>
          <w:delText xml:space="preserve">ICF </w:delText>
        </w:r>
      </w:del>
      <w:ins w:id="1049" w:author="Ross, Dee Anne@Energy" w:date="2018-09-12T13:08:00Z">
        <w:r w:rsidR="000A3A31" w:rsidRPr="007C6199">
          <w:rPr>
            <w:rFonts w:ascii="Calibri" w:hAnsi="Calibri" w:cs="Arial"/>
            <w:sz w:val="18"/>
            <w:szCs w:val="18"/>
          </w:rPr>
          <w:t xml:space="preserve">wood framed </w:t>
        </w:r>
      </w:ins>
      <w:r w:rsidRPr="007C6199">
        <w:rPr>
          <w:rFonts w:ascii="Calibri" w:hAnsi="Calibri" w:cs="Arial"/>
          <w:sz w:val="18"/>
          <w:szCs w:val="18"/>
        </w:rPr>
        <w:t>wall is 4.3.1</w:t>
      </w:r>
      <w:del w:id="1050" w:author="Ross, Dee Anne@Energy" w:date="2018-09-12T13:08:00Z">
        <w:r w:rsidRPr="007C6199" w:rsidDel="000A3A31">
          <w:rPr>
            <w:rFonts w:ascii="Calibri" w:hAnsi="Calibri" w:cs="Arial"/>
            <w:sz w:val="18"/>
            <w:szCs w:val="18"/>
          </w:rPr>
          <w:delText>3</w:delText>
        </w:r>
      </w:del>
      <w:r w:rsidRPr="007C6199">
        <w:rPr>
          <w:rFonts w:ascii="Calibri" w:hAnsi="Calibri" w:cs="Arial"/>
          <w:sz w:val="18"/>
          <w:szCs w:val="18"/>
        </w:rPr>
        <w:t>).</w:t>
      </w:r>
    </w:p>
    <w:p w14:paraId="308DB414" w14:textId="1132222D" w:rsidR="00C54A14" w:rsidRPr="007C6199" w:rsidRDefault="00C54A14"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w:t>
      </w:r>
      <w:del w:id="1051" w:author="Ross, Dee Anne@Energy" w:date="2018-09-12T13:15:00Z">
        <w:r w:rsidRPr="007C6199" w:rsidDel="000A3A31">
          <w:rPr>
            <w:rFonts w:ascii="Calibri" w:hAnsi="Calibri" w:cs="Arial"/>
            <w:sz w:val="18"/>
            <w:szCs w:val="18"/>
          </w:rPr>
          <w:delText>n</w:delText>
        </w:r>
      </w:del>
      <w:r w:rsidRPr="007C6199">
        <w:rPr>
          <w:rFonts w:ascii="Calibri" w:hAnsi="Calibri" w:cs="Arial"/>
          <w:sz w:val="18"/>
          <w:szCs w:val="18"/>
        </w:rPr>
        <w:t xml:space="preserve"> </w:t>
      </w:r>
      <w:ins w:id="1052" w:author="Ross, Dee Anne@Energy" w:date="2018-09-12T13:15:00Z">
        <w:r w:rsidR="000A3A31" w:rsidRPr="007C6199">
          <w:rPr>
            <w:rFonts w:ascii="Calibri" w:hAnsi="Calibri" w:cs="Arial"/>
            <w:sz w:val="18"/>
            <w:szCs w:val="18"/>
          </w:rPr>
          <w:t>2x6</w:t>
        </w:r>
      </w:ins>
      <w:del w:id="1053" w:author="Ross, Dee Anne@Energy" w:date="2018-09-12T13:15:00Z">
        <w:r w:rsidRPr="007C6199" w:rsidDel="000A3A31">
          <w:rPr>
            <w:rFonts w:ascii="Calibri" w:hAnsi="Calibri" w:cs="Arial"/>
            <w:sz w:val="18"/>
            <w:szCs w:val="18"/>
          </w:rPr>
          <w:delText>8-inch thick ICF</w:delText>
        </w:r>
      </w:del>
      <w:r w:rsidRPr="007C6199">
        <w:rPr>
          <w:rFonts w:ascii="Calibri" w:hAnsi="Calibri" w:cs="Arial"/>
          <w:sz w:val="18"/>
          <w:szCs w:val="18"/>
        </w:rPr>
        <w:t xml:space="preserve"> wall </w:t>
      </w:r>
      <w:del w:id="1054" w:author="Ross, Dee Anne@Energy" w:date="2018-09-12T13:16:00Z">
        <w:r w:rsidRPr="007C6199" w:rsidDel="000A3A31">
          <w:rPr>
            <w:rFonts w:ascii="Calibri" w:hAnsi="Calibri" w:cs="Arial"/>
            <w:sz w:val="18"/>
            <w:szCs w:val="18"/>
          </w:rPr>
          <w:delText>with 2 inches of EPS (</w:delText>
        </w:r>
      </w:del>
      <w:r w:rsidRPr="007C6199">
        <w:rPr>
          <w:rFonts w:ascii="Calibri" w:hAnsi="Calibri" w:cs="Arial"/>
          <w:sz w:val="18"/>
          <w:szCs w:val="18"/>
        </w:rPr>
        <w:t>R-</w:t>
      </w:r>
      <w:ins w:id="1055" w:author="Ross, Dee Anne@Energy" w:date="2018-09-12T13:18:00Z">
        <w:r w:rsidR="000A3A31" w:rsidRPr="007C6199">
          <w:rPr>
            <w:rFonts w:ascii="Calibri" w:hAnsi="Calibri" w:cs="Arial"/>
            <w:sz w:val="18"/>
            <w:szCs w:val="18"/>
          </w:rPr>
          <w:t>2</w:t>
        </w:r>
      </w:ins>
      <w:ins w:id="1056" w:author="Ross, Dee Anne@Energy" w:date="2018-09-12T13:16:00Z">
        <w:r w:rsidR="000A3A31" w:rsidRPr="007C6199">
          <w:rPr>
            <w:rFonts w:ascii="Calibri" w:hAnsi="Calibri" w:cs="Arial"/>
            <w:sz w:val="18"/>
            <w:szCs w:val="18"/>
          </w:rPr>
          <w:t xml:space="preserve">1 cavity insulation and R-5 continuous insulation </w:t>
        </w:r>
      </w:ins>
      <w:del w:id="1057" w:author="Ross, Dee Anne@Energy" w:date="2018-09-12T13:16:00Z">
        <w:r w:rsidRPr="007C6199" w:rsidDel="000A3A31">
          <w:rPr>
            <w:rFonts w:ascii="Calibri" w:hAnsi="Calibri" w:cs="Arial"/>
            <w:sz w:val="18"/>
            <w:szCs w:val="18"/>
          </w:rPr>
          <w:delText>15.4)</w:delText>
        </w:r>
      </w:del>
      <w:r w:rsidRPr="007C6199">
        <w:rPr>
          <w:rFonts w:ascii="Calibri" w:hAnsi="Calibri" w:cs="Arial"/>
          <w:sz w:val="18"/>
          <w:szCs w:val="18"/>
        </w:rPr>
        <w:t xml:space="preserve"> is </w:t>
      </w:r>
      <w:del w:id="1058" w:author="Ross, Dee Anne@Energy" w:date="2018-09-12T13:16:00Z">
        <w:r w:rsidRPr="007C6199" w:rsidDel="000A3A31">
          <w:rPr>
            <w:rFonts w:ascii="Calibri" w:hAnsi="Calibri" w:cs="Arial"/>
            <w:sz w:val="18"/>
            <w:szCs w:val="18"/>
          </w:rPr>
          <w:delText>A6</w:delText>
        </w:r>
      </w:del>
      <w:ins w:id="1059" w:author="Ross, Dee Anne@Energy" w:date="2018-09-12T13:16:00Z">
        <w:r w:rsidR="000A3A31" w:rsidRPr="007C6199">
          <w:rPr>
            <w:rFonts w:ascii="Calibri" w:hAnsi="Calibri" w:cs="Arial"/>
            <w:sz w:val="18"/>
            <w:szCs w:val="18"/>
          </w:rPr>
          <w:t>D7</w:t>
        </w:r>
      </w:ins>
      <w:r w:rsidRPr="007C6199">
        <w:rPr>
          <w:rFonts w:ascii="Calibri" w:hAnsi="Calibri" w:cs="Arial"/>
          <w:sz w:val="18"/>
          <w:szCs w:val="18"/>
        </w:rPr>
        <w:t>).</w:t>
      </w:r>
    </w:p>
    <w:p w14:paraId="308DB415" w14:textId="4EA3CAF6"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 xml:space="preserve">Required U-factor from </w:t>
      </w:r>
      <w:ins w:id="1060" w:author="Dee Anne Ross" w:date="2018-08-09T15:30:00Z">
        <w:r w:rsidR="001C099B" w:rsidRPr="007C6199">
          <w:rPr>
            <w:rFonts w:ascii="Calibri" w:hAnsi="Calibri" w:cs="Arial"/>
            <w:sz w:val="18"/>
            <w:szCs w:val="18"/>
          </w:rPr>
          <w:t>Table 150.1-A (single family) or (150.1-B (multifamily)</w:t>
        </w:r>
      </w:ins>
      <w:del w:id="1061" w:author="Dee Anne Ross" w:date="2018-08-09T15:30:00Z">
        <w:r w:rsidRPr="007C6199" w:rsidDel="001C099B">
          <w:rPr>
            <w:rFonts w:ascii="Calibri" w:hAnsi="Calibri" w:cs="Arial"/>
            <w:sz w:val="18"/>
            <w:szCs w:val="18"/>
          </w:rPr>
          <w:delText xml:space="preserve">Package </w:delText>
        </w:r>
      </w:del>
      <w:del w:id="1062" w:author="Dee Anne Ross" w:date="2018-08-09T15:31:00Z">
        <w:r w:rsidRPr="007C6199" w:rsidDel="001C099B">
          <w:rPr>
            <w:rFonts w:ascii="Calibri" w:hAnsi="Calibri" w:cs="Arial"/>
            <w:sz w:val="18"/>
            <w:szCs w:val="18"/>
          </w:rPr>
          <w:delText>A</w:delText>
        </w:r>
      </w:del>
      <w:r w:rsidR="00061D5E" w:rsidRPr="007C6199">
        <w:rPr>
          <w:rFonts w:ascii="Calibri" w:hAnsi="Calibri" w:cs="Arial"/>
          <w:sz w:val="18"/>
          <w:szCs w:val="18"/>
        </w:rPr>
        <w:t>: Value required based on climate zone and assembly type</w:t>
      </w:r>
      <w:r w:rsidRPr="007C6199">
        <w:rPr>
          <w:rFonts w:ascii="Calibri" w:hAnsi="Calibri" w:cs="Arial"/>
          <w:sz w:val="18"/>
          <w:szCs w:val="18"/>
        </w:rPr>
        <w:t>.</w:t>
      </w:r>
    </w:p>
    <w:p w14:paraId="308DB416" w14:textId="77777777" w:rsidR="00166008" w:rsidRPr="007C6199" w:rsidRDefault="00166008" w:rsidP="001F3969">
      <w:pPr>
        <w:pStyle w:val="ListParagraph"/>
        <w:numPr>
          <w:ilvl w:val="0"/>
          <w:numId w:val="3"/>
        </w:numPr>
        <w:contextualSpacing/>
        <w:rPr>
          <w:rFonts w:ascii="Calibri" w:hAnsi="Calibri" w:cs="Arial"/>
          <w:sz w:val="18"/>
          <w:szCs w:val="18"/>
        </w:rPr>
      </w:pPr>
      <w:r w:rsidRPr="007C6199">
        <w:rPr>
          <w:rFonts w:ascii="Calibri" w:hAnsi="Calibri" w:cs="Arial"/>
          <w:sz w:val="18"/>
          <w:szCs w:val="18"/>
        </w:rPr>
        <w:t>Comments</w:t>
      </w:r>
      <w:r w:rsidR="00201E69" w:rsidRPr="007C6199">
        <w:rPr>
          <w:rFonts w:ascii="Calibri" w:hAnsi="Calibri" w:cs="Arial"/>
          <w:sz w:val="18"/>
          <w:szCs w:val="18"/>
        </w:rPr>
        <w:t>: Any</w:t>
      </w:r>
      <w:r w:rsidRPr="007C6199">
        <w:rPr>
          <w:rFonts w:ascii="Calibri" w:hAnsi="Calibri" w:cs="Arial"/>
          <w:sz w:val="18"/>
          <w:szCs w:val="18"/>
        </w:rPr>
        <w:t xml:space="preserve"> notes regarding location</w:t>
      </w:r>
      <w:r w:rsidR="00061D5E" w:rsidRPr="007C6199">
        <w:rPr>
          <w:rFonts w:ascii="Calibri" w:hAnsi="Calibri" w:cs="Arial"/>
          <w:sz w:val="18"/>
          <w:szCs w:val="18"/>
        </w:rPr>
        <w:t>,</w:t>
      </w:r>
      <w:r w:rsidRPr="007C6199">
        <w:rPr>
          <w:rFonts w:ascii="Calibri" w:hAnsi="Calibri" w:cs="Arial"/>
          <w:sz w:val="18"/>
          <w:szCs w:val="18"/>
        </w:rPr>
        <w:t xml:space="preserve"> unique condition</w:t>
      </w:r>
      <w:r w:rsidR="00061D5E" w:rsidRPr="007C6199">
        <w:rPr>
          <w:rFonts w:ascii="Calibri" w:hAnsi="Calibri" w:cs="Arial"/>
          <w:sz w:val="18"/>
          <w:szCs w:val="18"/>
        </w:rPr>
        <w:t>s, or attachments</w:t>
      </w:r>
      <w:r w:rsidRPr="007C6199">
        <w:rPr>
          <w:rFonts w:ascii="Calibri" w:hAnsi="Calibri" w:cs="Arial"/>
          <w:sz w:val="18"/>
          <w:szCs w:val="18"/>
        </w:rPr>
        <w:t xml:space="preserve">. </w:t>
      </w:r>
    </w:p>
    <w:p w14:paraId="308DB417" w14:textId="77777777" w:rsidR="000364DC" w:rsidRPr="007C6199" w:rsidRDefault="000364DC" w:rsidP="003F64CF">
      <w:pPr>
        <w:rPr>
          <w:rFonts w:ascii="Calibri" w:hAnsi="Calibri" w:cs="Arial"/>
          <w:b/>
          <w:sz w:val="18"/>
          <w:szCs w:val="18"/>
        </w:rPr>
      </w:pPr>
    </w:p>
    <w:p w14:paraId="308DB418" w14:textId="4C65D4AB"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C.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w:t>
      </w:r>
      <w:ins w:id="1063" w:author="Ross, Dee Anne@Energy" w:date="2018-09-12T12:20:00Z">
        <w:r w:rsidR="00E2002B" w:rsidRPr="007C6199">
          <w:rPr>
            <w:rFonts w:ascii="Calibri" w:hAnsi="Calibri" w:cs="Arial"/>
            <w:b/>
            <w:sz w:val="18"/>
            <w:szCs w:val="18"/>
          </w:rPr>
          <w:t xml:space="preserve">Structurally Insulated Panel (SIP) </w:t>
        </w:r>
      </w:ins>
      <w:del w:id="1064" w:author="Ross, Dee Anne@Energy" w:date="2018-09-12T12:20:00Z">
        <w:r w:rsidR="00201E69" w:rsidRPr="007C6199" w:rsidDel="00E2002B">
          <w:rPr>
            <w:rFonts w:ascii="Calibri" w:hAnsi="Calibri" w:cs="Arial"/>
            <w:b/>
            <w:sz w:val="18"/>
            <w:szCs w:val="18"/>
          </w:rPr>
          <w:delText>Non-</w:delText>
        </w:r>
        <w:r w:rsidRPr="007C6199" w:rsidDel="00E2002B">
          <w:rPr>
            <w:rFonts w:ascii="Calibri" w:hAnsi="Calibri" w:cs="Arial"/>
            <w:b/>
            <w:sz w:val="18"/>
            <w:szCs w:val="18"/>
          </w:rPr>
          <w:delText>framed</w:delText>
        </w:r>
        <w:r w:rsidR="00F36F28" w:rsidRPr="007C6199" w:rsidDel="00E2002B">
          <w:rPr>
            <w:rFonts w:ascii="Calibri" w:hAnsi="Calibri" w:cs="Arial"/>
            <w:b/>
            <w:sz w:val="18"/>
            <w:szCs w:val="18"/>
          </w:rPr>
          <w:delText xml:space="preserve"> </w:delText>
        </w:r>
      </w:del>
      <w:r w:rsidR="00F36F28" w:rsidRPr="007C6199">
        <w:rPr>
          <w:rFonts w:ascii="Calibri" w:hAnsi="Calibri" w:cs="Arial"/>
          <w:b/>
          <w:sz w:val="18"/>
          <w:szCs w:val="18"/>
        </w:rPr>
        <w:t>Walls</w:t>
      </w:r>
    </w:p>
    <w:p w14:paraId="308DB419"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1B" w14:textId="350E258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Assembly materials: SIP OSB, SIP I-Joist, </w:t>
      </w:r>
      <w:r w:rsidR="00D04FD6" w:rsidRPr="007C6199">
        <w:rPr>
          <w:rFonts w:ascii="Calibri" w:hAnsi="Calibri" w:cs="Arial"/>
          <w:sz w:val="18"/>
          <w:szCs w:val="18"/>
        </w:rPr>
        <w:t xml:space="preserve">SIP </w:t>
      </w:r>
      <w:r w:rsidR="00E71D53" w:rsidRPr="007C6199">
        <w:rPr>
          <w:rFonts w:ascii="Calibri" w:hAnsi="Calibri" w:cs="Arial"/>
          <w:sz w:val="18"/>
          <w:szCs w:val="18"/>
        </w:rPr>
        <w:t>S</w:t>
      </w:r>
      <w:r w:rsidR="00D04FD6" w:rsidRPr="007C6199">
        <w:rPr>
          <w:rFonts w:ascii="Calibri" w:hAnsi="Calibri" w:cs="Arial"/>
          <w:sz w:val="18"/>
          <w:szCs w:val="18"/>
        </w:rPr>
        <w:t xml:space="preserve">ingle 2x, SIP </w:t>
      </w:r>
      <w:r w:rsidR="00E71D53" w:rsidRPr="007C6199">
        <w:rPr>
          <w:rFonts w:ascii="Calibri" w:hAnsi="Calibri" w:cs="Arial"/>
          <w:sz w:val="18"/>
          <w:szCs w:val="18"/>
        </w:rPr>
        <w:t>D</w:t>
      </w:r>
      <w:r w:rsidR="00D04FD6" w:rsidRPr="007C6199">
        <w:rPr>
          <w:rFonts w:ascii="Calibri" w:hAnsi="Calibri" w:cs="Arial"/>
          <w:sz w:val="18"/>
          <w:szCs w:val="18"/>
        </w:rPr>
        <w:t xml:space="preserve">ouble 2x, </w:t>
      </w:r>
      <w:ins w:id="1065" w:author="Shewmaker, Michael@Energy" w:date="2018-12-04T15:37:00Z">
        <w:r w:rsidR="00490CA8">
          <w:rPr>
            <w:rFonts w:ascii="Calibri" w:hAnsi="Calibri" w:cs="Arial"/>
            <w:sz w:val="18"/>
            <w:szCs w:val="18"/>
          </w:rPr>
          <w:t xml:space="preserve">ICF </w:t>
        </w:r>
      </w:ins>
      <w:r w:rsidRPr="007C6199">
        <w:rPr>
          <w:rFonts w:ascii="Calibri" w:hAnsi="Calibri" w:cs="Arial"/>
          <w:sz w:val="18"/>
          <w:szCs w:val="18"/>
        </w:rPr>
        <w:t>see JA4 for guidance.</w:t>
      </w:r>
    </w:p>
    <w:p w14:paraId="308DB41C" w14:textId="77777777"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Thickness: Thickness in inches.</w:t>
      </w:r>
    </w:p>
    <w:p w14:paraId="308DB41D"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Core Insulation R-value: Insulation</w:t>
      </w:r>
      <w:r w:rsidR="00201E69" w:rsidRPr="007C6199">
        <w:rPr>
          <w:rFonts w:ascii="Calibri" w:hAnsi="Calibri" w:cs="Arial"/>
          <w:sz w:val="18"/>
          <w:szCs w:val="18"/>
        </w:rPr>
        <w:t xml:space="preserve"> installed within the materials or on the inside</w:t>
      </w:r>
      <w:r w:rsidR="00166008" w:rsidRPr="007C6199">
        <w:rPr>
          <w:rFonts w:ascii="Calibri" w:hAnsi="Calibri" w:cs="Arial"/>
          <w:sz w:val="18"/>
          <w:szCs w:val="18"/>
        </w:rPr>
        <w:t>. See Joint Appendix JA4 for guidance.</w:t>
      </w:r>
    </w:p>
    <w:p w14:paraId="308DB41E" w14:textId="77777777" w:rsidR="00166008"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66008" w:rsidRPr="007C6199">
        <w:rPr>
          <w:rFonts w:ascii="Calibri" w:hAnsi="Calibri" w:cs="Arial"/>
          <w:sz w:val="18"/>
          <w:szCs w:val="18"/>
        </w:rPr>
        <w:t>Co</w:t>
      </w:r>
      <w:r w:rsidR="00201E69" w:rsidRPr="007C6199">
        <w:rPr>
          <w:rFonts w:ascii="Calibri" w:hAnsi="Calibri" w:cs="Arial"/>
          <w:sz w:val="18"/>
          <w:szCs w:val="18"/>
        </w:rPr>
        <w:t>ntinuous</w:t>
      </w:r>
      <w:r w:rsidR="00166008" w:rsidRPr="007C6199">
        <w:rPr>
          <w:rFonts w:ascii="Calibri" w:hAnsi="Calibri" w:cs="Arial"/>
          <w:sz w:val="18"/>
          <w:szCs w:val="18"/>
        </w:rPr>
        <w:t xml:space="preserve"> Insulation R-value: Insulation</w:t>
      </w:r>
      <w:r w:rsidR="00201E69" w:rsidRPr="007C6199">
        <w:rPr>
          <w:rFonts w:ascii="Calibri" w:hAnsi="Calibri" w:cs="Arial"/>
          <w:sz w:val="18"/>
          <w:szCs w:val="18"/>
        </w:rPr>
        <w:t xml:space="preserve"> installed on the exterior</w:t>
      </w:r>
      <w:r w:rsidR="00166008" w:rsidRPr="007C6199">
        <w:rPr>
          <w:rFonts w:ascii="Calibri" w:hAnsi="Calibri" w:cs="Arial"/>
          <w:sz w:val="18"/>
          <w:szCs w:val="18"/>
        </w:rPr>
        <w:t>. See Joint Appendix JA4 for guidance.</w:t>
      </w:r>
    </w:p>
    <w:p w14:paraId="308DB41F" w14:textId="2C3FCBD5" w:rsidR="00155B44" w:rsidRPr="007C6199" w:rsidRDefault="00BA5686"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 xml:space="preserve">Proposed </w:t>
      </w:r>
      <w:r w:rsidR="00155B44" w:rsidRPr="007C6199">
        <w:rPr>
          <w:rFonts w:ascii="Calibri" w:hAnsi="Calibri" w:cs="Arial"/>
          <w:sz w:val="18"/>
          <w:szCs w:val="18"/>
        </w:rPr>
        <w:t xml:space="preserve">U-factor: </w:t>
      </w:r>
      <w:r w:rsidRPr="007C6199">
        <w:rPr>
          <w:rFonts w:ascii="Calibri" w:hAnsi="Calibri" w:cs="Arial"/>
          <w:sz w:val="18"/>
          <w:szCs w:val="18"/>
        </w:rPr>
        <w:t>A</w:t>
      </w:r>
      <w:r w:rsidR="00155B44" w:rsidRPr="007C6199">
        <w:rPr>
          <w:rFonts w:ascii="Calibri" w:hAnsi="Calibri" w:cs="Arial"/>
          <w:sz w:val="18"/>
          <w:szCs w:val="18"/>
        </w:rPr>
        <w:t xml:space="preserve">ssembly U-factor from JA4 or </w:t>
      </w:r>
      <w:r w:rsidR="00E733B7" w:rsidRPr="007C6199">
        <w:rPr>
          <w:rFonts w:ascii="Calibri" w:hAnsi="Calibri" w:cs="Arial"/>
          <w:sz w:val="18"/>
          <w:szCs w:val="18"/>
        </w:rPr>
        <w:t>CF1R-ENV-02</w:t>
      </w:r>
      <w:r w:rsidR="00155B44" w:rsidRPr="007C6199">
        <w:rPr>
          <w:rFonts w:ascii="Calibri" w:hAnsi="Calibri" w:cs="Arial"/>
          <w:sz w:val="18"/>
          <w:szCs w:val="18"/>
        </w:rPr>
        <w:t xml:space="preserve">. Must be less than or equal to </w:t>
      </w:r>
      <w:r w:rsidR="00C76FD1" w:rsidRPr="007C6199">
        <w:rPr>
          <w:rFonts w:ascii="Calibri" w:hAnsi="Calibri" w:cs="Arial"/>
          <w:sz w:val="18"/>
          <w:szCs w:val="18"/>
        </w:rPr>
        <w:t>C</w:t>
      </w:r>
      <w:r w:rsidR="00155B44" w:rsidRPr="007C6199">
        <w:rPr>
          <w:rFonts w:ascii="Calibri" w:hAnsi="Calibri" w:cs="Arial"/>
          <w:sz w:val="18"/>
          <w:szCs w:val="18"/>
        </w:rPr>
        <w:t xml:space="preserve">olumn </w:t>
      </w:r>
      <w:del w:id="1066" w:author="Dee Anne Ross" w:date="2018-08-28T08:26:00Z">
        <w:r w:rsidR="002E5F14" w:rsidRPr="007C6199" w:rsidDel="00E67057">
          <w:rPr>
            <w:rFonts w:ascii="Calibri" w:hAnsi="Calibri" w:cs="Arial"/>
            <w:sz w:val="18"/>
            <w:szCs w:val="18"/>
          </w:rPr>
          <w:delText>10</w:delText>
        </w:r>
      </w:del>
      <w:ins w:id="1067" w:author="Dee Anne Ross" w:date="2018-08-28T08:26:00Z">
        <w:r w:rsidR="00E67057" w:rsidRPr="007C6199">
          <w:rPr>
            <w:rFonts w:ascii="Calibri" w:hAnsi="Calibri" w:cs="Arial"/>
            <w:sz w:val="18"/>
            <w:szCs w:val="18"/>
          </w:rPr>
          <w:t>9</w:t>
        </w:r>
      </w:ins>
      <w:ins w:id="1068" w:author="Dee Anne Ross" w:date="2018-08-28T08:25:00Z">
        <w:r w:rsidR="00B1712A" w:rsidRPr="007C6199">
          <w:rPr>
            <w:rFonts w:ascii="Calibri" w:hAnsi="Calibri" w:cs="Arial"/>
            <w:sz w:val="18"/>
            <w:szCs w:val="18"/>
          </w:rPr>
          <w:t xml:space="preserve"> or have an attached CF1R-ENV-02-E to show that a weighted U-factor for multiple assemblies will meet the maximum value in Column </w:t>
        </w:r>
      </w:ins>
      <w:ins w:id="1069" w:author="Dee Anne Ross" w:date="2018-08-28T08:26:00Z">
        <w:r w:rsidR="00E67057" w:rsidRPr="007C6199">
          <w:rPr>
            <w:rFonts w:ascii="Calibri" w:hAnsi="Calibri" w:cs="Arial"/>
            <w:sz w:val="18"/>
            <w:szCs w:val="18"/>
          </w:rPr>
          <w:t>9</w:t>
        </w:r>
      </w:ins>
      <w:r w:rsidR="00155B44" w:rsidRPr="007C6199">
        <w:rPr>
          <w:rFonts w:ascii="Calibri" w:hAnsi="Calibri" w:cs="Arial"/>
          <w:sz w:val="18"/>
          <w:szCs w:val="18"/>
        </w:rPr>
        <w:t>.</w:t>
      </w:r>
    </w:p>
    <w:p w14:paraId="308DB420"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Table: Table number used to determine the R-value or U-factor (e.g., an ICF wall is 4.3.13).</w:t>
      </w:r>
    </w:p>
    <w:p w14:paraId="308DB421" w14:textId="77777777" w:rsidR="003E5D2D" w:rsidRPr="007C6199" w:rsidRDefault="003E5D2D"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Appendix JA4 Cell: Cell number used to determine the R-value or U-factor (e.g., an 8-inch thick ICF wall with 2 inches of EPS (R-15.4) is A6).</w:t>
      </w:r>
    </w:p>
    <w:p w14:paraId="308DB422" w14:textId="0E72416C" w:rsidR="00166008" w:rsidRPr="007C6199" w:rsidRDefault="00166008"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Required U-factor</w:t>
      </w:r>
      <w:r w:rsidR="00201E69" w:rsidRPr="007C6199">
        <w:rPr>
          <w:rFonts w:ascii="Calibri" w:hAnsi="Calibri" w:cs="Arial"/>
          <w:sz w:val="18"/>
          <w:szCs w:val="18"/>
        </w:rPr>
        <w:t xml:space="preserve"> from </w:t>
      </w:r>
      <w:del w:id="1070" w:author="Dee Anne Ross" w:date="2018-08-10T08:04:00Z">
        <w:r w:rsidR="00201E69" w:rsidRPr="007C6199" w:rsidDel="00A9381B">
          <w:rPr>
            <w:rFonts w:ascii="Calibri" w:hAnsi="Calibri" w:cs="Arial"/>
            <w:sz w:val="18"/>
            <w:szCs w:val="18"/>
          </w:rPr>
          <w:delText>Package A</w:delText>
        </w:r>
      </w:del>
      <w:ins w:id="1071" w:author="Dee Anne Ross" w:date="2018-08-10T08:05:00Z">
        <w:r w:rsidR="00A9381B" w:rsidRPr="007C6199">
          <w:rPr>
            <w:rFonts w:ascii="Calibri" w:hAnsi="Calibri" w:cs="Arial"/>
            <w:sz w:val="18"/>
            <w:szCs w:val="18"/>
          </w:rPr>
          <w:t>Table 150.1-A or 150.1-B</w:t>
        </w:r>
      </w:ins>
      <w:r w:rsidRPr="007C6199">
        <w:rPr>
          <w:rFonts w:ascii="Calibri" w:hAnsi="Calibri" w:cs="Arial"/>
          <w:sz w:val="18"/>
          <w:szCs w:val="18"/>
        </w:rPr>
        <w:t>: Based on assembly type and climate zone.</w:t>
      </w:r>
    </w:p>
    <w:p w14:paraId="308DB423" w14:textId="77777777" w:rsidR="00201E69" w:rsidRPr="007C6199" w:rsidRDefault="00201E69" w:rsidP="001F3969">
      <w:pPr>
        <w:pStyle w:val="ListParagraph"/>
        <w:numPr>
          <w:ilvl w:val="0"/>
          <w:numId w:val="4"/>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24" w14:textId="77777777" w:rsidR="000364DC" w:rsidRPr="007C6199" w:rsidRDefault="000364DC" w:rsidP="003F64CF">
      <w:pPr>
        <w:rPr>
          <w:rFonts w:ascii="Calibri" w:hAnsi="Calibri" w:cs="Arial"/>
          <w:b/>
          <w:sz w:val="18"/>
          <w:szCs w:val="18"/>
        </w:rPr>
      </w:pPr>
    </w:p>
    <w:p w14:paraId="308DB425" w14:textId="1A34A03D"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D. </w:t>
      </w:r>
      <w:r w:rsidR="00C97214" w:rsidRPr="007C6199">
        <w:rPr>
          <w:rFonts w:ascii="Calibri" w:hAnsi="Calibri" w:cs="Arial"/>
          <w:b/>
          <w:sz w:val="18"/>
          <w:szCs w:val="18"/>
        </w:rPr>
        <w:t>Opaque Surface Details</w:t>
      </w:r>
      <w:r w:rsidRPr="007C6199">
        <w:rPr>
          <w:rFonts w:ascii="Calibri" w:hAnsi="Calibri" w:cs="Arial"/>
          <w:b/>
          <w:sz w:val="18"/>
          <w:szCs w:val="18"/>
        </w:rPr>
        <w:t xml:space="preserve"> </w:t>
      </w:r>
      <w:r w:rsidR="00201E69" w:rsidRPr="007C6199">
        <w:rPr>
          <w:rFonts w:ascii="Calibri" w:hAnsi="Calibri" w:cs="Arial"/>
          <w:b/>
          <w:sz w:val="18"/>
          <w:szCs w:val="18"/>
        </w:rPr>
        <w:t>–</w:t>
      </w:r>
      <w:r w:rsidRPr="007C6199">
        <w:rPr>
          <w:rFonts w:ascii="Calibri" w:hAnsi="Calibri" w:cs="Arial"/>
          <w:b/>
          <w:sz w:val="18"/>
          <w:szCs w:val="18"/>
        </w:rPr>
        <w:t xml:space="preserve"> Mass</w:t>
      </w:r>
      <w:r w:rsidR="00201E69" w:rsidRPr="007C6199">
        <w:rPr>
          <w:rFonts w:ascii="Calibri" w:hAnsi="Calibri" w:cs="Arial"/>
          <w:b/>
          <w:sz w:val="18"/>
          <w:szCs w:val="18"/>
        </w:rPr>
        <w:t xml:space="preserve"> Walls</w:t>
      </w:r>
    </w:p>
    <w:p w14:paraId="308DB426"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Tag/ID: A label (if any) from the plans, for example, A1.4 or wall.  </w:t>
      </w:r>
    </w:p>
    <w:p w14:paraId="308DB427" w14:textId="77777777"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Walls Above Grade: Yes or No.</w:t>
      </w:r>
    </w:p>
    <w:p w14:paraId="308DB428" w14:textId="0936643F" w:rsidR="00166008" w:rsidRPr="007C6199" w:rsidRDefault="00166008" w:rsidP="001F3969">
      <w:pPr>
        <w:pStyle w:val="ListParagraph"/>
        <w:numPr>
          <w:ilvl w:val="0"/>
          <w:numId w:val="5"/>
        </w:numPr>
        <w:contextualSpacing/>
        <w:rPr>
          <w:rFonts w:ascii="Calibri" w:hAnsi="Calibri" w:cs="Arial"/>
          <w:sz w:val="18"/>
          <w:szCs w:val="18"/>
        </w:rPr>
      </w:pPr>
      <w:r w:rsidRPr="007C6199">
        <w:rPr>
          <w:rFonts w:ascii="Calibri" w:hAnsi="Calibri" w:cs="Arial"/>
          <w:sz w:val="18"/>
          <w:szCs w:val="18"/>
        </w:rPr>
        <w:t xml:space="preserve">Mass Type: </w:t>
      </w:r>
      <w:r w:rsidR="00D04FD6" w:rsidRPr="007C6199">
        <w:rPr>
          <w:rFonts w:ascii="Calibri" w:hAnsi="Calibri" w:cs="Arial"/>
          <w:sz w:val="18"/>
          <w:szCs w:val="18"/>
        </w:rPr>
        <w:t xml:space="preserve">Clay Brick, Clay Hollow Unit, CMU Light Weight, CMU Medium Weight, CMU Normal Weight, </w:t>
      </w:r>
      <w:r w:rsidR="00C76FD1" w:rsidRPr="007C6199">
        <w:rPr>
          <w:rFonts w:ascii="Calibri" w:hAnsi="Calibri" w:cs="Arial"/>
          <w:sz w:val="18"/>
          <w:szCs w:val="18"/>
        </w:rPr>
        <w:t>C</w:t>
      </w:r>
      <w:r w:rsidR="00D04FD6" w:rsidRPr="007C6199">
        <w:rPr>
          <w:rFonts w:ascii="Calibri" w:hAnsi="Calibri" w:cs="Arial"/>
          <w:sz w:val="18"/>
          <w:szCs w:val="18"/>
        </w:rPr>
        <w:t>oncrete</w:t>
      </w:r>
      <w:del w:id="1072" w:author="Shewmaker, Michael@Energy" w:date="2018-12-04T15:37:00Z">
        <w:r w:rsidR="00D04FD6" w:rsidRPr="007C6199" w:rsidDel="00490CA8">
          <w:rPr>
            <w:rFonts w:ascii="Calibri" w:hAnsi="Calibri" w:cs="Arial"/>
            <w:sz w:val="18"/>
            <w:szCs w:val="18"/>
          </w:rPr>
          <w:delText xml:space="preserve">, </w:delText>
        </w:r>
        <w:r w:rsidRPr="007C6199" w:rsidDel="00490CA8">
          <w:rPr>
            <w:rFonts w:ascii="Calibri" w:hAnsi="Calibri" w:cs="Arial"/>
            <w:sz w:val="18"/>
            <w:szCs w:val="18"/>
          </w:rPr>
          <w:delText>ICF</w:delText>
        </w:r>
      </w:del>
      <w:r w:rsidRPr="007C6199">
        <w:rPr>
          <w:rFonts w:ascii="Calibri" w:hAnsi="Calibri" w:cs="Arial"/>
          <w:sz w:val="18"/>
          <w:szCs w:val="18"/>
        </w:rPr>
        <w:t>. See JA4 for guidance.</w:t>
      </w:r>
    </w:p>
    <w:p w14:paraId="308DB429" w14:textId="3804C8D2" w:rsidR="00166008" w:rsidRPr="007C6199" w:rsidRDefault="00166008" w:rsidP="001F3969">
      <w:pPr>
        <w:pStyle w:val="ListParagraph"/>
        <w:numPr>
          <w:ilvl w:val="0"/>
          <w:numId w:val="5"/>
        </w:numPr>
        <w:contextualSpacing/>
        <w:rPr>
          <w:ins w:id="1073" w:author="Smith, Alexis@Energy" w:date="2018-11-13T12:52:00Z"/>
          <w:rFonts w:ascii="Calibri" w:hAnsi="Calibri" w:cs="Arial"/>
          <w:sz w:val="18"/>
          <w:szCs w:val="18"/>
        </w:rPr>
      </w:pPr>
      <w:r w:rsidRPr="007C6199">
        <w:rPr>
          <w:rFonts w:ascii="Calibri" w:hAnsi="Calibri" w:cs="Arial"/>
          <w:sz w:val="18"/>
          <w:szCs w:val="18"/>
        </w:rPr>
        <w:t xml:space="preserve">Mass Thickness: Thickness </w:t>
      </w:r>
      <w:r w:rsidR="00201E69" w:rsidRPr="007C6199">
        <w:rPr>
          <w:rFonts w:ascii="Calibri" w:hAnsi="Calibri" w:cs="Arial"/>
          <w:sz w:val="18"/>
          <w:szCs w:val="18"/>
        </w:rPr>
        <w:t xml:space="preserve">(in inches) </w:t>
      </w:r>
      <w:r w:rsidRPr="007C6199">
        <w:rPr>
          <w:rFonts w:ascii="Calibri" w:hAnsi="Calibri" w:cs="Arial"/>
          <w:sz w:val="18"/>
          <w:szCs w:val="18"/>
        </w:rPr>
        <w:t>of mass.</w:t>
      </w:r>
    </w:p>
    <w:p w14:paraId="67C1D328" w14:textId="77777777" w:rsidR="00713403" w:rsidRPr="008511A8" w:rsidRDefault="00713403" w:rsidP="00713403">
      <w:pPr>
        <w:pStyle w:val="ListParagraph"/>
        <w:numPr>
          <w:ilvl w:val="0"/>
          <w:numId w:val="5"/>
        </w:numPr>
        <w:contextualSpacing/>
        <w:rPr>
          <w:ins w:id="1074" w:author="Smith, Alexis@Energy" w:date="2018-11-13T12:52:00Z"/>
          <w:rFonts w:ascii="Calibri" w:hAnsi="Calibri" w:cs="Arial"/>
          <w:sz w:val="18"/>
          <w:szCs w:val="18"/>
        </w:rPr>
      </w:pPr>
      <w:ins w:id="1075" w:author="Smith, Alexis@Energy" w:date="2018-11-13T12:52:00Z">
        <w:r w:rsidRPr="008511A8">
          <w:rPr>
            <w:rFonts w:ascii="Calibri" w:hAnsi="Calibri" w:cs="Arial"/>
            <w:sz w:val="18"/>
            <w:szCs w:val="18"/>
          </w:rPr>
          <w:t>Appendix JA4 Reference Table: Table number used to determine the R-value or U-factor (e.g., an ICF wall is 4.3.13).</w:t>
        </w:r>
      </w:ins>
    </w:p>
    <w:p w14:paraId="2A98E932" w14:textId="59CED174" w:rsidR="00713403" w:rsidRPr="002A30A0" w:rsidRDefault="00713403" w:rsidP="00713403">
      <w:pPr>
        <w:pStyle w:val="ListParagraph"/>
        <w:numPr>
          <w:ilvl w:val="0"/>
          <w:numId w:val="5"/>
        </w:numPr>
        <w:contextualSpacing/>
        <w:rPr>
          <w:ins w:id="1076" w:author="Smith, Alexis@Energy" w:date="2018-11-13T12:55:00Z"/>
          <w:rFonts w:ascii="Calibri" w:hAnsi="Calibri" w:cs="Arial"/>
          <w:sz w:val="18"/>
          <w:szCs w:val="18"/>
        </w:rPr>
      </w:pPr>
      <w:ins w:id="1077" w:author="Smith, Alexis@Energy" w:date="2018-11-13T12:52:00Z">
        <w:r w:rsidRPr="002A30A0">
          <w:rPr>
            <w:rFonts w:ascii="Calibri" w:hAnsi="Calibri" w:cs="Arial"/>
            <w:sz w:val="18"/>
            <w:szCs w:val="18"/>
          </w:rPr>
          <w:t>Appendix JA4 Reference Cell: Cell number used to determine the R-value or U-factor (e.g., an 8-inch thick ICF wall with 2 inches of EPS (R-15.4) is C1).</w:t>
        </w:r>
      </w:ins>
    </w:p>
    <w:p w14:paraId="4B7C5711" w14:textId="6E9F386B" w:rsidR="00C2494A" w:rsidRPr="007C6199" w:rsidRDefault="00C2494A" w:rsidP="007C6199">
      <w:pPr>
        <w:pStyle w:val="ListParagraph"/>
        <w:ind w:hanging="450"/>
        <w:contextualSpacing/>
        <w:rPr>
          <w:moveTo w:id="1078" w:author="Smith, Alexis@Energy" w:date="2018-11-13T12:55:00Z"/>
          <w:rFonts w:ascii="Calibri" w:hAnsi="Calibri" w:cs="Arial"/>
          <w:sz w:val="18"/>
          <w:szCs w:val="18"/>
        </w:rPr>
      </w:pPr>
      <w:ins w:id="1079" w:author="Smith, Alexis@Energy" w:date="2018-11-13T12:55:00Z">
        <w:r w:rsidRPr="007C6199">
          <w:rPr>
            <w:rFonts w:ascii="Calibri" w:hAnsi="Calibri" w:cs="Arial"/>
            <w:sz w:val="18"/>
            <w:szCs w:val="18"/>
          </w:rPr>
          <w:t xml:space="preserve">7-8. </w:t>
        </w:r>
      </w:ins>
      <w:ins w:id="1080" w:author="Smith, Alexis@Energy" w:date="2018-11-13T12:59:00Z">
        <w:r w:rsidRPr="007C6199">
          <w:rPr>
            <w:rFonts w:ascii="Calibri" w:hAnsi="Calibri" w:cs="Arial"/>
            <w:sz w:val="18"/>
            <w:szCs w:val="18"/>
          </w:rPr>
          <w:t xml:space="preserve">   </w:t>
        </w:r>
      </w:ins>
      <w:moveToRangeStart w:id="1081" w:author="Smith, Alexis@Energy" w:date="2018-11-13T12:55:00Z" w:name="move529877042"/>
      <w:moveTo w:id="1082" w:author="Smith, Alexis@Energy" w:date="2018-11-13T12:55:00Z">
        <w:r w:rsidRPr="007C6199">
          <w:rPr>
            <w:rFonts w:ascii="Calibri" w:hAnsi="Calibri" w:cs="Arial"/>
            <w:sz w:val="18"/>
            <w:szCs w:val="18"/>
          </w:rPr>
          <w:t>Proposed Exterior Insulation R-value</w:t>
        </w:r>
      </w:moveTo>
      <w:ins w:id="1083" w:author="Smith, Alexis@Energy" w:date="2018-11-13T12:55:00Z">
        <w:r w:rsidRPr="007C6199">
          <w:rPr>
            <w:rFonts w:ascii="Calibri" w:hAnsi="Calibri" w:cs="Arial"/>
            <w:sz w:val="18"/>
            <w:szCs w:val="18"/>
          </w:rPr>
          <w:t xml:space="preserve"> </w:t>
        </w:r>
      </w:ins>
      <w:ins w:id="1084" w:author="Smith, Alexis@Energy" w:date="2018-11-13T12:58:00Z">
        <w:r w:rsidRPr="007C6199">
          <w:rPr>
            <w:rFonts w:ascii="Calibri" w:hAnsi="Calibri" w:cs="Arial"/>
            <w:sz w:val="18"/>
            <w:szCs w:val="18"/>
          </w:rPr>
          <w:t>or</w:t>
        </w:r>
      </w:ins>
      <w:ins w:id="1085" w:author="Smith, Alexis@Energy" w:date="2018-11-13T12:55:00Z">
        <w:r w:rsidRPr="007C6199">
          <w:rPr>
            <w:rFonts w:ascii="Calibri" w:hAnsi="Calibri" w:cs="Arial"/>
            <w:sz w:val="18"/>
            <w:szCs w:val="18"/>
          </w:rPr>
          <w:t xml:space="preserve"> U-factor</w:t>
        </w:r>
      </w:ins>
      <w:moveTo w:id="1086" w:author="Smith, Alexis@Energy" w:date="2018-11-13T12:55:00Z">
        <w:r w:rsidRPr="007C6199">
          <w:rPr>
            <w:rFonts w:ascii="Calibri" w:hAnsi="Calibri" w:cs="Arial"/>
            <w:sz w:val="18"/>
            <w:szCs w:val="18"/>
          </w:rPr>
          <w:t xml:space="preserve">: Enter the R-value </w:t>
        </w:r>
        <w:del w:id="1087" w:author="Smith, Alexis@Energy" w:date="2018-11-13T13:07:00Z">
          <w:r w:rsidRPr="007C6199" w:rsidDel="008511A8">
            <w:rPr>
              <w:rFonts w:ascii="Calibri" w:hAnsi="Calibri" w:cs="Arial"/>
              <w:sz w:val="18"/>
              <w:szCs w:val="18"/>
            </w:rPr>
            <w:delText>(</w:delText>
          </w:r>
        </w:del>
        <w:r w:rsidRPr="007C6199">
          <w:rPr>
            <w:rFonts w:ascii="Calibri" w:hAnsi="Calibri" w:cs="Arial"/>
            <w:sz w:val="18"/>
            <w:szCs w:val="18"/>
          </w:rPr>
          <w:t>or U-factor</w:t>
        </w:r>
        <w:del w:id="1088" w:author="Smith, Alexis@Energy" w:date="2018-11-13T13:07:00Z">
          <w:r w:rsidRPr="007C6199" w:rsidDel="008511A8">
            <w:rPr>
              <w:rFonts w:ascii="Calibri" w:hAnsi="Calibri" w:cs="Arial"/>
              <w:sz w:val="18"/>
              <w:szCs w:val="18"/>
            </w:rPr>
            <w:delText>)</w:delText>
          </w:r>
        </w:del>
        <w:r w:rsidRPr="007C6199">
          <w:rPr>
            <w:rFonts w:ascii="Calibri" w:hAnsi="Calibri" w:cs="Arial"/>
            <w:sz w:val="18"/>
            <w:szCs w:val="18"/>
          </w:rPr>
          <w:t xml:space="preserve"> of proposed insulation on the outside surface of the mass wall. </w:t>
        </w:r>
        <w:del w:id="1089" w:author="Smith, Alexis@Energy" w:date="2018-11-13T12:56:00Z">
          <w:r w:rsidRPr="007C6199" w:rsidDel="00C2494A">
            <w:rPr>
              <w:rFonts w:ascii="Calibri" w:hAnsi="Calibri" w:cs="Arial"/>
              <w:sz w:val="18"/>
              <w:szCs w:val="18"/>
            </w:rPr>
            <w:delText xml:space="preserve">See Column 14 for the required exterior insulation value for the wall type selected. </w:delText>
          </w:r>
        </w:del>
        <w:r w:rsidRPr="007C6199">
          <w:rPr>
            <w:rFonts w:ascii="Calibri" w:hAnsi="Calibri" w:cs="Arial"/>
            <w:sz w:val="18"/>
            <w:szCs w:val="18"/>
          </w:rPr>
          <w:t>See JA4 for guidance.</w:t>
        </w:r>
      </w:moveTo>
      <w:ins w:id="1090" w:author="Smith, Alexis@Energy" w:date="2018-11-13T12:59:00Z">
        <w:r w:rsidRPr="007C6199">
          <w:rPr>
            <w:rFonts w:ascii="Calibri" w:hAnsi="Calibri" w:cs="Arial"/>
            <w:sz w:val="18"/>
            <w:szCs w:val="18"/>
          </w:rPr>
          <w:t xml:space="preserve"> Use the same descriptor (R-value or U-factor) throughout Table D.</w:t>
        </w:r>
      </w:ins>
      <w:moveTo w:id="1091" w:author="Smith, Alexis@Energy" w:date="2018-11-13T12:55:00Z">
        <w:r w:rsidRPr="007C6199">
          <w:rPr>
            <w:rFonts w:ascii="Calibri" w:hAnsi="Calibri" w:cs="Arial"/>
            <w:sz w:val="18"/>
            <w:szCs w:val="18"/>
          </w:rPr>
          <w:t xml:space="preserve"> </w:t>
        </w:r>
      </w:moveTo>
    </w:p>
    <w:p w14:paraId="114E650D" w14:textId="01A20060" w:rsidR="00C2494A" w:rsidRPr="007C6199" w:rsidRDefault="00C2494A" w:rsidP="00895C3E">
      <w:pPr>
        <w:pStyle w:val="ListParagraph"/>
        <w:ind w:hanging="540"/>
        <w:contextualSpacing/>
        <w:rPr>
          <w:ins w:id="1092" w:author="Smith, Alexis@Energy" w:date="2018-11-13T13:01:00Z"/>
          <w:rFonts w:ascii="Calibri" w:hAnsi="Calibri" w:cs="Arial"/>
          <w:sz w:val="18"/>
          <w:szCs w:val="18"/>
        </w:rPr>
      </w:pPr>
      <w:ins w:id="1093" w:author="Smith, Alexis@Energy" w:date="2018-11-13T12:58:00Z">
        <w:r w:rsidRPr="007C6199">
          <w:rPr>
            <w:rFonts w:ascii="Calibri" w:hAnsi="Calibri" w:cs="Arial"/>
            <w:sz w:val="18"/>
            <w:szCs w:val="18"/>
          </w:rPr>
          <w:t xml:space="preserve">9-10.   </w:t>
        </w:r>
      </w:ins>
      <w:ins w:id="1094" w:author="Smith, Alexis@Energy" w:date="2018-11-13T13:03:00Z">
        <w:r w:rsidR="00895C3E">
          <w:rPr>
            <w:rFonts w:ascii="Calibri" w:hAnsi="Calibri" w:cs="Arial"/>
            <w:sz w:val="18"/>
            <w:szCs w:val="18"/>
          </w:rPr>
          <w:t xml:space="preserve"> </w:t>
        </w:r>
      </w:ins>
      <w:ins w:id="1095" w:author="Smith, Alexis@Energy" w:date="2018-11-13T12:58:00Z">
        <w:r w:rsidRPr="007C6199">
          <w:rPr>
            <w:rFonts w:ascii="Calibri" w:hAnsi="Calibri" w:cs="Arial"/>
            <w:sz w:val="18"/>
            <w:szCs w:val="18"/>
          </w:rPr>
          <w:t xml:space="preserve">Proposed Interior Insulation R-value or U-factor: Enter the R-value </w:t>
        </w:r>
        <w:r w:rsidR="008511A8">
          <w:rPr>
            <w:rFonts w:ascii="Calibri" w:hAnsi="Calibri" w:cs="Arial"/>
            <w:sz w:val="18"/>
            <w:szCs w:val="18"/>
          </w:rPr>
          <w:t>or U-facto</w:t>
        </w:r>
        <w:r w:rsidRPr="007C6199">
          <w:rPr>
            <w:rFonts w:ascii="Calibri" w:hAnsi="Calibri" w:cs="Arial"/>
            <w:sz w:val="18"/>
            <w:szCs w:val="18"/>
          </w:rPr>
          <w:t xml:space="preserve">) of proposed insulation on the inside surface of the mass wall. See JA4 for guidance. </w:t>
        </w:r>
      </w:ins>
      <w:ins w:id="1096" w:author="Smith, Alexis@Energy" w:date="2018-11-13T12:59:00Z">
        <w:r w:rsidRPr="007C6199">
          <w:rPr>
            <w:rFonts w:ascii="Calibri" w:hAnsi="Calibri" w:cs="Arial"/>
            <w:sz w:val="18"/>
            <w:szCs w:val="18"/>
          </w:rPr>
          <w:t>Use the same descriptor (R-value or U-factor) throughout Table D.</w:t>
        </w:r>
      </w:ins>
    </w:p>
    <w:p w14:paraId="6B6C78C5" w14:textId="77777777" w:rsidR="00C2494A" w:rsidRPr="007C6199" w:rsidRDefault="00C2494A" w:rsidP="00C2494A">
      <w:pPr>
        <w:pStyle w:val="ListParagraph"/>
        <w:numPr>
          <w:ilvl w:val="0"/>
          <w:numId w:val="4"/>
        </w:numPr>
        <w:contextualSpacing/>
        <w:rPr>
          <w:ins w:id="1097" w:author="Smith, Alexis@Energy" w:date="2018-11-13T13:01:00Z"/>
          <w:rFonts w:ascii="Calibri" w:hAnsi="Calibri" w:cs="Arial"/>
          <w:sz w:val="18"/>
          <w:szCs w:val="18"/>
        </w:rPr>
      </w:pPr>
      <w:ins w:id="1098" w:author="Smith, Alexis@Energy" w:date="2018-11-13T13:01:00Z">
        <w:r w:rsidRPr="007C6199">
          <w:rPr>
            <w:rFonts w:ascii="Calibri" w:hAnsi="Calibri" w:cs="Arial"/>
            <w:sz w:val="18"/>
            <w:szCs w:val="18"/>
          </w:rPr>
          <w:t>Appendix JA4 Table: Table number used to determine the R-value or U-factor (e.g., an ICF wall is 4.3.13).</w:t>
        </w:r>
      </w:ins>
    </w:p>
    <w:p w14:paraId="3B621A9F" w14:textId="6317787E" w:rsidR="00C2494A" w:rsidRDefault="00C2494A" w:rsidP="00C2494A">
      <w:pPr>
        <w:pStyle w:val="ListParagraph"/>
        <w:numPr>
          <w:ilvl w:val="0"/>
          <w:numId w:val="4"/>
        </w:numPr>
        <w:contextualSpacing/>
        <w:rPr>
          <w:ins w:id="1099" w:author="Smith, Alexis@Energy" w:date="2018-11-13T13:03:00Z"/>
          <w:rFonts w:ascii="Calibri" w:hAnsi="Calibri" w:cs="Arial"/>
          <w:sz w:val="18"/>
          <w:szCs w:val="18"/>
        </w:rPr>
      </w:pPr>
      <w:ins w:id="1100" w:author="Smith, Alexis@Energy" w:date="2018-11-13T13:01:00Z">
        <w:r w:rsidRPr="007C6199">
          <w:rPr>
            <w:rFonts w:ascii="Calibri" w:hAnsi="Calibri" w:cs="Arial"/>
            <w:sz w:val="18"/>
            <w:szCs w:val="18"/>
          </w:rPr>
          <w:t>Appendix JA4 Cell: Cell number used to determine the R-value or U-factor (e.g., an 8-inch thick ICF wall with 2 inches of EPS (R-15.4) is A6).</w:t>
        </w:r>
      </w:ins>
    </w:p>
    <w:p w14:paraId="167675B5" w14:textId="45623CBA" w:rsidR="00895C3E" w:rsidRPr="007C6199" w:rsidRDefault="00895C3E" w:rsidP="007C6199">
      <w:pPr>
        <w:ind w:left="720" w:hanging="630"/>
        <w:contextualSpacing/>
        <w:rPr>
          <w:ins w:id="1101" w:author="Smith, Alexis@Energy" w:date="2018-11-13T13:01:00Z"/>
          <w:rFonts w:ascii="Calibri" w:hAnsi="Calibri" w:cs="Arial"/>
          <w:sz w:val="18"/>
          <w:szCs w:val="18"/>
        </w:rPr>
      </w:pPr>
      <w:ins w:id="1102" w:author="Smith, Alexis@Energy" w:date="2018-11-13T13:03:00Z">
        <w:r>
          <w:rPr>
            <w:rFonts w:ascii="Calibri" w:hAnsi="Calibri" w:cs="Arial"/>
            <w:sz w:val="18"/>
            <w:szCs w:val="18"/>
          </w:rPr>
          <w:t xml:space="preserve">13-14.    </w:t>
        </w:r>
        <w:r w:rsidRPr="007C6199">
          <w:rPr>
            <w:rFonts w:ascii="Calibri" w:hAnsi="Calibri" w:cs="Arial"/>
            <w:sz w:val="18"/>
            <w:szCs w:val="18"/>
          </w:rPr>
          <w:t>Required Exterior Insulation R-value or U-factor: The required R-value or U-factor (whichever descriptor was selected in Column 7</w:t>
        </w:r>
      </w:ins>
      <w:ins w:id="1103" w:author="Smith, Alexis@Energy" w:date="2018-11-13T13:07:00Z">
        <w:r w:rsidR="008511A8">
          <w:rPr>
            <w:rFonts w:ascii="Calibri" w:hAnsi="Calibri" w:cs="Arial"/>
            <w:sz w:val="18"/>
            <w:szCs w:val="18"/>
          </w:rPr>
          <w:t xml:space="preserve"> or 8</w:t>
        </w:r>
      </w:ins>
      <w:ins w:id="1104" w:author="Smith, Alexis@Energy" w:date="2018-11-13T13:03:00Z">
        <w:r w:rsidRPr="007C6199">
          <w:rPr>
            <w:rFonts w:ascii="Calibri" w:hAnsi="Calibri" w:cs="Arial"/>
            <w:sz w:val="18"/>
            <w:szCs w:val="18"/>
          </w:rPr>
          <w:t>) for exterior insulation will be completed based on the Table 150.1-A requirements for the wall type.</w:t>
        </w:r>
      </w:ins>
    </w:p>
    <w:p w14:paraId="7C251624" w14:textId="03B9EC88" w:rsidR="00C2494A" w:rsidRPr="007C6199" w:rsidDel="00C2494A" w:rsidRDefault="008511A8" w:rsidP="007C6199">
      <w:pPr>
        <w:pStyle w:val="ListParagraph"/>
        <w:ind w:hanging="630"/>
        <w:contextualSpacing/>
        <w:rPr>
          <w:del w:id="1105" w:author="Smith, Alexis@Energy" w:date="2018-11-13T12:57:00Z"/>
          <w:moveTo w:id="1106" w:author="Smith, Alexis@Energy" w:date="2018-11-13T12:55:00Z"/>
          <w:rFonts w:ascii="Calibri" w:hAnsi="Calibri" w:cs="Arial"/>
          <w:sz w:val="18"/>
          <w:szCs w:val="18"/>
        </w:rPr>
      </w:pPr>
      <w:ins w:id="1107" w:author="Smith, Alexis@Energy" w:date="2018-11-13T13:07:00Z">
        <w:r>
          <w:rPr>
            <w:rFonts w:ascii="Calibri" w:hAnsi="Calibri" w:cs="Arial"/>
            <w:sz w:val="18"/>
            <w:szCs w:val="18"/>
          </w:rPr>
          <w:t xml:space="preserve">15-16.    </w:t>
        </w:r>
      </w:ins>
      <w:moveTo w:id="1108" w:author="Smith, Alexis@Energy" w:date="2018-11-13T12:55:00Z">
        <w:del w:id="1109" w:author="Smith, Alexis@Energy" w:date="2018-11-13T12:57:00Z">
          <w:r w:rsidR="00C2494A" w:rsidRPr="007C6199" w:rsidDel="00C2494A">
            <w:rPr>
              <w:rFonts w:ascii="Calibri" w:hAnsi="Calibri" w:cs="Arial"/>
              <w:sz w:val="18"/>
              <w:szCs w:val="18"/>
            </w:rPr>
            <w:delText>Proposed Exterior Insulation U-factor: Enter either the R-value or U-factor of proposed insulation on the outside surface of the mass wall. See Column 14 for the required exterior insulation value for the wall type selected. See JA4 for guidance</w:delText>
          </w:r>
        </w:del>
      </w:moveTo>
    </w:p>
    <w:moveToRangeEnd w:id="1081"/>
    <w:p w14:paraId="6E463D95" w14:textId="236294EF" w:rsidR="00C2494A" w:rsidRPr="007C6199" w:rsidDel="00C2494A" w:rsidRDefault="00C2494A" w:rsidP="007C6199">
      <w:pPr>
        <w:pStyle w:val="ListParagraph"/>
        <w:ind w:hanging="630"/>
        <w:contextualSpacing/>
        <w:rPr>
          <w:del w:id="1110" w:author="Smith, Alexis@Energy" w:date="2018-11-13T13:01:00Z"/>
          <w:rFonts w:ascii="Calibri" w:hAnsi="Calibri" w:cs="Arial"/>
          <w:sz w:val="18"/>
          <w:szCs w:val="18"/>
        </w:rPr>
      </w:pPr>
    </w:p>
    <w:p w14:paraId="308DB42A" w14:textId="60EE1CAA" w:rsidR="00D31A17" w:rsidRPr="007C6199" w:rsidDel="00895C3E" w:rsidRDefault="004C547A" w:rsidP="007C6199">
      <w:pPr>
        <w:pStyle w:val="ListParagraph"/>
        <w:ind w:hanging="630"/>
        <w:contextualSpacing/>
        <w:rPr>
          <w:del w:id="1111" w:author="Smith, Alexis@Energy" w:date="2018-11-13T13:02:00Z"/>
          <w:rFonts w:ascii="Calibri" w:hAnsi="Calibri" w:cs="Arial"/>
          <w:sz w:val="18"/>
          <w:szCs w:val="18"/>
        </w:rPr>
      </w:pPr>
      <w:del w:id="1112" w:author="Smith, Alexis@Energy" w:date="2018-11-13T13:02:00Z">
        <w:r w:rsidRPr="007C6199" w:rsidDel="00895C3E">
          <w:rPr>
            <w:rFonts w:ascii="Calibri" w:hAnsi="Calibri" w:cs="Arial"/>
            <w:sz w:val="18"/>
            <w:szCs w:val="18"/>
          </w:rPr>
          <w:delText xml:space="preserve">Interior </w:delText>
        </w:r>
        <w:r w:rsidR="00D31A17" w:rsidRPr="007C6199" w:rsidDel="00895C3E">
          <w:rPr>
            <w:rFonts w:ascii="Calibri" w:hAnsi="Calibri" w:cs="Arial"/>
            <w:sz w:val="18"/>
            <w:szCs w:val="18"/>
          </w:rPr>
          <w:delText xml:space="preserve">Furring Strip </w:delText>
        </w:r>
        <w:r w:rsidR="007F0F83" w:rsidRPr="007C6199" w:rsidDel="00895C3E">
          <w:rPr>
            <w:rFonts w:ascii="Calibri" w:hAnsi="Calibri" w:cs="Arial"/>
            <w:sz w:val="18"/>
            <w:szCs w:val="18"/>
          </w:rPr>
          <w:delText xml:space="preserve">Thickness: If furring </w:delText>
        </w:r>
        <w:r w:rsidR="00D31A17" w:rsidRPr="007C6199" w:rsidDel="00895C3E">
          <w:rPr>
            <w:rFonts w:ascii="Calibri" w:hAnsi="Calibri" w:cs="Arial"/>
            <w:sz w:val="18"/>
            <w:szCs w:val="18"/>
          </w:rPr>
          <w:delText xml:space="preserve">strips </w:delText>
        </w:r>
        <w:r w:rsidR="007F0F83" w:rsidRPr="007C6199" w:rsidDel="00895C3E">
          <w:rPr>
            <w:rFonts w:ascii="Calibri" w:hAnsi="Calibri" w:cs="Arial"/>
            <w:sz w:val="18"/>
            <w:szCs w:val="18"/>
          </w:rPr>
          <w:delText xml:space="preserve">are </w:delText>
        </w:r>
        <w:r w:rsidR="00D31A17" w:rsidRPr="007C6199" w:rsidDel="00895C3E">
          <w:rPr>
            <w:rFonts w:ascii="Calibri" w:hAnsi="Calibri" w:cs="Arial"/>
            <w:sz w:val="18"/>
            <w:szCs w:val="18"/>
          </w:rPr>
          <w:delText>required to meet the required wall R-value o</w:delText>
        </w:r>
        <w:r w:rsidR="007F0F83" w:rsidRPr="007C6199" w:rsidDel="00895C3E">
          <w:rPr>
            <w:rFonts w:ascii="Calibri" w:hAnsi="Calibri" w:cs="Arial"/>
            <w:sz w:val="18"/>
            <w:szCs w:val="18"/>
          </w:rPr>
          <w:delText>r</w:delText>
        </w:r>
        <w:r w:rsidR="00D31A17" w:rsidRPr="007C6199" w:rsidDel="00895C3E">
          <w:rPr>
            <w:rFonts w:ascii="Calibri" w:hAnsi="Calibri" w:cs="Arial"/>
            <w:sz w:val="18"/>
            <w:szCs w:val="18"/>
          </w:rPr>
          <w:delText xml:space="preserve"> U-factor</w:delText>
        </w:r>
        <w:r w:rsidR="007F0F83" w:rsidRPr="007C6199" w:rsidDel="00895C3E">
          <w:rPr>
            <w:rFonts w:ascii="Calibri" w:hAnsi="Calibri" w:cs="Arial"/>
            <w:sz w:val="18"/>
            <w:szCs w:val="18"/>
          </w:rPr>
          <w:delText xml:space="preserve"> shown in </w:delText>
        </w:r>
        <w:r w:rsidR="00C76FD1" w:rsidRPr="007C6199" w:rsidDel="00895C3E">
          <w:rPr>
            <w:rFonts w:ascii="Calibri" w:hAnsi="Calibri" w:cs="Arial"/>
            <w:sz w:val="18"/>
            <w:szCs w:val="18"/>
          </w:rPr>
          <w:delText>C</w:delText>
        </w:r>
        <w:r w:rsidR="007F0F83" w:rsidRPr="007C6199" w:rsidDel="00895C3E">
          <w:rPr>
            <w:rFonts w:ascii="Calibri" w:hAnsi="Calibri" w:cs="Arial"/>
            <w:sz w:val="18"/>
            <w:szCs w:val="18"/>
          </w:rPr>
          <w:delText xml:space="preserve">olumns </w:delText>
        </w:r>
        <w:r w:rsidR="00D04FD6" w:rsidRPr="007C6199" w:rsidDel="00895C3E">
          <w:rPr>
            <w:rFonts w:ascii="Calibri" w:hAnsi="Calibri" w:cs="Arial"/>
            <w:sz w:val="18"/>
            <w:szCs w:val="18"/>
          </w:rPr>
          <w:delText>1</w:delText>
        </w:r>
        <w:r w:rsidRPr="007C6199" w:rsidDel="00895C3E">
          <w:rPr>
            <w:rFonts w:ascii="Calibri" w:hAnsi="Calibri" w:cs="Arial"/>
            <w:sz w:val="18"/>
            <w:szCs w:val="18"/>
          </w:rPr>
          <w:delText>1</w:delText>
        </w:r>
        <w:r w:rsidR="00D04FD6" w:rsidRPr="007C6199" w:rsidDel="00895C3E">
          <w:rPr>
            <w:rFonts w:ascii="Calibri" w:hAnsi="Calibri" w:cs="Arial"/>
            <w:sz w:val="18"/>
            <w:szCs w:val="18"/>
          </w:rPr>
          <w:delText xml:space="preserve"> and 1</w:delText>
        </w:r>
        <w:r w:rsidRPr="007C6199" w:rsidDel="00895C3E">
          <w:rPr>
            <w:rFonts w:ascii="Calibri" w:hAnsi="Calibri" w:cs="Arial"/>
            <w:sz w:val="18"/>
            <w:szCs w:val="18"/>
          </w:rPr>
          <w:delText>2</w:delText>
        </w:r>
        <w:r w:rsidR="007F0F83" w:rsidRPr="007C6199" w:rsidDel="00895C3E">
          <w:rPr>
            <w:rFonts w:ascii="Calibri" w:hAnsi="Calibri" w:cs="Arial"/>
            <w:sz w:val="18"/>
            <w:szCs w:val="18"/>
          </w:rPr>
          <w:delText>, indicate the thickness of the furring strip (in inches). See Table 4.3.14 of Joint Appendix 4.</w:delText>
        </w:r>
      </w:del>
    </w:p>
    <w:p w14:paraId="2B07F052" w14:textId="73EA8C44" w:rsidR="004C547A" w:rsidRPr="007C6199" w:rsidDel="00895C3E" w:rsidRDefault="004C547A" w:rsidP="007C6199">
      <w:pPr>
        <w:pStyle w:val="ListParagraph"/>
        <w:ind w:hanging="630"/>
        <w:contextualSpacing/>
        <w:rPr>
          <w:del w:id="1113" w:author="Smith, Alexis@Energy" w:date="2018-11-13T13:02:00Z"/>
          <w:rFonts w:ascii="Calibri" w:hAnsi="Calibri" w:cs="Arial"/>
          <w:sz w:val="18"/>
          <w:szCs w:val="18"/>
        </w:rPr>
      </w:pPr>
      <w:del w:id="1114" w:author="Smith, Alexis@Energy" w:date="2018-11-13T13:02:00Z">
        <w:r w:rsidRPr="007C6199" w:rsidDel="00895C3E">
          <w:rPr>
            <w:rFonts w:ascii="Calibri" w:hAnsi="Calibri" w:cs="Arial"/>
            <w:sz w:val="18"/>
            <w:szCs w:val="18"/>
          </w:rPr>
          <w:delText>Exterior Furring Strip Thickness: If furring strips are required to meet the required wall R-value or U-factor shown in Columns 11 and 12, indicate the thickness of the furring strip (in inches). See Table 4.3.14 of Joint Appendix 4.</w:delText>
        </w:r>
      </w:del>
    </w:p>
    <w:p w14:paraId="64948B53" w14:textId="259D8E9E" w:rsidR="004631D6" w:rsidRPr="007C6199" w:rsidDel="00C2494A" w:rsidRDefault="00BA5686" w:rsidP="007C6199">
      <w:pPr>
        <w:pStyle w:val="ListParagraph"/>
        <w:ind w:hanging="630"/>
        <w:contextualSpacing/>
        <w:rPr>
          <w:del w:id="1115" w:author="Smith, Alexis@Energy" w:date="2018-11-13T12:57:00Z"/>
          <w:rFonts w:ascii="Calibri" w:hAnsi="Calibri" w:cs="Arial"/>
          <w:sz w:val="18"/>
          <w:szCs w:val="18"/>
        </w:rPr>
      </w:pPr>
      <w:del w:id="1116" w:author="Smith, Alexis@Energy" w:date="2018-11-13T12:57:00Z">
        <w:r w:rsidRPr="007C6199" w:rsidDel="00C2494A">
          <w:rPr>
            <w:rFonts w:ascii="Calibri" w:hAnsi="Calibri" w:cs="Arial"/>
            <w:sz w:val="18"/>
            <w:szCs w:val="18"/>
          </w:rPr>
          <w:delText xml:space="preserve">Proposed </w:delText>
        </w:r>
        <w:r w:rsidR="00166008" w:rsidRPr="007C6199" w:rsidDel="00C2494A">
          <w:rPr>
            <w:rFonts w:ascii="Calibri" w:hAnsi="Calibri" w:cs="Arial"/>
            <w:sz w:val="18"/>
            <w:szCs w:val="18"/>
          </w:rPr>
          <w:delText>Interior Insulation R-value</w:delText>
        </w:r>
        <w:r w:rsidR="004631D6" w:rsidRPr="007C6199" w:rsidDel="00C2494A">
          <w:rPr>
            <w:rFonts w:ascii="Calibri" w:hAnsi="Calibri" w:cs="Arial"/>
            <w:sz w:val="18"/>
            <w:szCs w:val="18"/>
          </w:rPr>
          <w:delText xml:space="preserve">: Enter </w:delText>
        </w:r>
      </w:del>
      <w:del w:id="1117" w:author="Smith, Alexis@Energy" w:date="2018-11-13T11:59:00Z">
        <w:r w:rsidR="004631D6" w:rsidRPr="007C6199" w:rsidDel="00093BBC">
          <w:rPr>
            <w:rFonts w:ascii="Calibri" w:hAnsi="Calibri" w:cs="Arial"/>
            <w:sz w:val="18"/>
            <w:szCs w:val="18"/>
          </w:rPr>
          <w:delText xml:space="preserve">either </w:delText>
        </w:r>
      </w:del>
      <w:del w:id="1118" w:author="Smith, Alexis@Energy" w:date="2018-11-13T12:57:00Z">
        <w:r w:rsidR="004631D6" w:rsidRPr="007C6199" w:rsidDel="00C2494A">
          <w:rPr>
            <w:rFonts w:ascii="Calibri" w:hAnsi="Calibri" w:cs="Arial"/>
            <w:sz w:val="18"/>
            <w:szCs w:val="18"/>
          </w:rPr>
          <w:delText xml:space="preserve">the R-value </w:delText>
        </w:r>
      </w:del>
      <w:del w:id="1119" w:author="Smith, Alexis@Energy" w:date="2018-11-13T11:59:00Z">
        <w:r w:rsidR="004631D6" w:rsidRPr="007C6199" w:rsidDel="00093BBC">
          <w:rPr>
            <w:rFonts w:ascii="Calibri" w:hAnsi="Calibri" w:cs="Arial"/>
            <w:sz w:val="18"/>
            <w:szCs w:val="18"/>
          </w:rPr>
          <w:delText xml:space="preserve">(or U-factor) </w:delText>
        </w:r>
      </w:del>
      <w:del w:id="1120" w:author="Smith, Alexis@Energy" w:date="2018-11-13T12:57:00Z">
        <w:r w:rsidR="004631D6" w:rsidRPr="007C6199" w:rsidDel="00C2494A">
          <w:rPr>
            <w:rFonts w:ascii="Calibri" w:hAnsi="Calibri" w:cs="Arial"/>
            <w:sz w:val="18"/>
            <w:szCs w:val="18"/>
          </w:rPr>
          <w:delText xml:space="preserve">of proposed insulation on the inside surface of the mass wall. </w:delText>
        </w:r>
      </w:del>
      <w:del w:id="1121" w:author="Smith, Alexis@Energy" w:date="2018-11-13T11:59:00Z">
        <w:r w:rsidR="004631D6" w:rsidRPr="007C6199" w:rsidDel="00093BBC">
          <w:rPr>
            <w:rFonts w:ascii="Calibri" w:hAnsi="Calibri" w:cs="Arial"/>
            <w:sz w:val="18"/>
            <w:szCs w:val="18"/>
          </w:rPr>
          <w:delText xml:space="preserve">See Column 13 for the required interior insulation value for the wall type selected. </w:delText>
        </w:r>
      </w:del>
      <w:del w:id="1122" w:author="Smith, Alexis@Energy" w:date="2018-11-13T12:57:00Z">
        <w:r w:rsidR="004631D6" w:rsidRPr="007C6199" w:rsidDel="00C2494A">
          <w:rPr>
            <w:rFonts w:ascii="Calibri" w:hAnsi="Calibri" w:cs="Arial"/>
            <w:sz w:val="18"/>
            <w:szCs w:val="18"/>
          </w:rPr>
          <w:delText xml:space="preserve">See JA4 for guidance. </w:delText>
        </w:r>
      </w:del>
      <w:del w:id="1123" w:author="Smith, Alexis@Energy" w:date="2018-11-13T11:59:00Z">
        <w:r w:rsidR="004631D6" w:rsidRPr="007C6199" w:rsidDel="00093BBC">
          <w:rPr>
            <w:rFonts w:ascii="Calibri" w:hAnsi="Calibri" w:cs="Arial"/>
            <w:sz w:val="18"/>
            <w:szCs w:val="18"/>
          </w:rPr>
          <w:delText>Use the same descriptor (R-value or U-factor) throughout Table D</w:delText>
        </w:r>
        <w:r w:rsidR="007F0F83" w:rsidRPr="007C6199" w:rsidDel="00093BBC">
          <w:rPr>
            <w:rFonts w:ascii="Calibri" w:hAnsi="Calibri" w:cs="Arial"/>
            <w:sz w:val="18"/>
            <w:szCs w:val="18"/>
          </w:rPr>
          <w:delText xml:space="preserve"> </w:delText>
        </w:r>
      </w:del>
    </w:p>
    <w:p w14:paraId="308DB42B" w14:textId="10F4DBD6" w:rsidR="00166008" w:rsidRPr="007C6199" w:rsidDel="00C2494A" w:rsidRDefault="004631D6" w:rsidP="007C6199">
      <w:pPr>
        <w:pStyle w:val="ListParagraph"/>
        <w:ind w:hanging="630"/>
        <w:contextualSpacing/>
        <w:rPr>
          <w:del w:id="1124" w:author="Smith, Alexis@Energy" w:date="2018-11-13T12:57:00Z"/>
          <w:rFonts w:ascii="Calibri" w:hAnsi="Calibri" w:cs="Arial"/>
          <w:sz w:val="18"/>
          <w:szCs w:val="18"/>
        </w:rPr>
      </w:pPr>
      <w:del w:id="1125" w:author="Smith, Alexis@Energy" w:date="2018-11-13T12:57:00Z">
        <w:r w:rsidRPr="007C6199" w:rsidDel="00C2494A">
          <w:rPr>
            <w:rFonts w:ascii="Calibri" w:hAnsi="Calibri" w:cs="Arial"/>
            <w:sz w:val="18"/>
            <w:szCs w:val="18"/>
          </w:rPr>
          <w:delText xml:space="preserve">Proposed interior insulation </w:delText>
        </w:r>
        <w:r w:rsidR="007F0F83" w:rsidRPr="007C6199" w:rsidDel="00C2494A">
          <w:rPr>
            <w:rFonts w:ascii="Calibri" w:hAnsi="Calibri" w:cs="Arial"/>
            <w:sz w:val="18"/>
            <w:szCs w:val="18"/>
          </w:rPr>
          <w:delText>U-factor</w:delText>
        </w:r>
        <w:r w:rsidR="00D31A17" w:rsidRPr="007C6199" w:rsidDel="00C2494A">
          <w:rPr>
            <w:rFonts w:ascii="Calibri" w:hAnsi="Calibri" w:cs="Arial"/>
            <w:sz w:val="18"/>
            <w:szCs w:val="18"/>
          </w:rPr>
          <w:delText xml:space="preserve">: </w:delText>
        </w:r>
        <w:r w:rsidR="007F0F83" w:rsidRPr="007C6199" w:rsidDel="00C2494A">
          <w:rPr>
            <w:rFonts w:ascii="Calibri" w:hAnsi="Calibri" w:cs="Arial"/>
            <w:sz w:val="18"/>
            <w:szCs w:val="18"/>
          </w:rPr>
          <w:delText xml:space="preserve">Enter either the </w:delText>
        </w:r>
        <w:r w:rsidR="00D31A17" w:rsidRPr="007C6199" w:rsidDel="00C2494A">
          <w:rPr>
            <w:rFonts w:ascii="Calibri" w:hAnsi="Calibri" w:cs="Arial"/>
            <w:sz w:val="18"/>
            <w:szCs w:val="18"/>
          </w:rPr>
          <w:delText xml:space="preserve">R-value or </w:delText>
        </w:r>
        <w:r w:rsidR="00166008" w:rsidRPr="007C6199" w:rsidDel="00C2494A">
          <w:rPr>
            <w:rFonts w:ascii="Calibri" w:hAnsi="Calibri" w:cs="Arial"/>
            <w:sz w:val="18"/>
            <w:szCs w:val="18"/>
          </w:rPr>
          <w:delText>U-factor</w:delText>
        </w:r>
        <w:r w:rsidR="00D31A17" w:rsidRPr="007C6199" w:rsidDel="00C2494A">
          <w:rPr>
            <w:rFonts w:ascii="Calibri" w:hAnsi="Calibri" w:cs="Arial"/>
            <w:sz w:val="18"/>
            <w:szCs w:val="18"/>
          </w:rPr>
          <w:delText xml:space="preserve"> of </w:delText>
        </w:r>
        <w:r w:rsidR="007F0F83" w:rsidRPr="007C6199" w:rsidDel="00C2494A">
          <w:rPr>
            <w:rFonts w:ascii="Calibri" w:hAnsi="Calibri" w:cs="Arial"/>
            <w:sz w:val="18"/>
            <w:szCs w:val="18"/>
          </w:rPr>
          <w:delText xml:space="preserve">proposed </w:delText>
        </w:r>
        <w:r w:rsidR="00D31A17" w:rsidRPr="007C6199" w:rsidDel="00C2494A">
          <w:rPr>
            <w:rFonts w:ascii="Calibri" w:hAnsi="Calibri" w:cs="Arial"/>
            <w:sz w:val="18"/>
            <w:szCs w:val="18"/>
          </w:rPr>
          <w:delText xml:space="preserve">insulation on the inside surface of the </w:delText>
        </w:r>
        <w:r w:rsidR="007F0F83" w:rsidRPr="007C6199" w:rsidDel="00C2494A">
          <w:rPr>
            <w:rFonts w:ascii="Calibri" w:hAnsi="Calibri" w:cs="Arial"/>
            <w:sz w:val="18"/>
            <w:szCs w:val="18"/>
          </w:rPr>
          <w:delText xml:space="preserve">mass </w:delText>
        </w:r>
        <w:r w:rsidR="00D31A17" w:rsidRPr="007C6199" w:rsidDel="00C2494A">
          <w:rPr>
            <w:rFonts w:ascii="Calibri" w:hAnsi="Calibri" w:cs="Arial"/>
            <w:sz w:val="18"/>
            <w:szCs w:val="18"/>
          </w:rPr>
          <w:delText>wall</w:delText>
        </w:r>
        <w:r w:rsidR="007F0F83" w:rsidRPr="007C6199" w:rsidDel="00C2494A">
          <w:rPr>
            <w:rFonts w:ascii="Calibri" w:hAnsi="Calibri" w:cs="Arial"/>
            <w:sz w:val="18"/>
            <w:szCs w:val="18"/>
          </w:rPr>
          <w:delText>.</w:delText>
        </w:r>
        <w:r w:rsidR="00166008" w:rsidRPr="007C6199" w:rsidDel="00C2494A">
          <w:rPr>
            <w:rFonts w:ascii="Calibri" w:hAnsi="Calibri" w:cs="Arial"/>
            <w:sz w:val="18"/>
            <w:szCs w:val="18"/>
          </w:rPr>
          <w:delText xml:space="preserve"> </w:delText>
        </w:r>
        <w:r w:rsidR="007F0F83" w:rsidRPr="007C6199" w:rsidDel="00C2494A">
          <w:rPr>
            <w:rFonts w:ascii="Calibri" w:hAnsi="Calibri" w:cs="Arial"/>
            <w:sz w:val="18"/>
            <w:szCs w:val="18"/>
          </w:rPr>
          <w:delText xml:space="preserve">See </w:delText>
        </w:r>
        <w:r w:rsidR="00C76FD1" w:rsidRPr="007C6199" w:rsidDel="00C2494A">
          <w:rPr>
            <w:rFonts w:ascii="Calibri" w:hAnsi="Calibri" w:cs="Arial"/>
            <w:sz w:val="18"/>
            <w:szCs w:val="18"/>
          </w:rPr>
          <w:delText>C</w:delText>
        </w:r>
        <w:r w:rsidR="007F0F83" w:rsidRPr="007C6199" w:rsidDel="00C2494A">
          <w:rPr>
            <w:rFonts w:ascii="Calibri" w:hAnsi="Calibri" w:cs="Arial"/>
            <w:sz w:val="18"/>
            <w:szCs w:val="18"/>
          </w:rPr>
          <w:delText>olumn 1</w:delText>
        </w:r>
        <w:r w:rsidRPr="007C6199" w:rsidDel="00C2494A">
          <w:rPr>
            <w:rFonts w:ascii="Calibri" w:hAnsi="Calibri" w:cs="Arial"/>
            <w:sz w:val="18"/>
            <w:szCs w:val="18"/>
          </w:rPr>
          <w:delText>3</w:delText>
        </w:r>
        <w:r w:rsidR="007F0F83" w:rsidRPr="007C6199" w:rsidDel="00C2494A">
          <w:rPr>
            <w:rFonts w:ascii="Calibri" w:hAnsi="Calibri" w:cs="Arial"/>
            <w:sz w:val="18"/>
            <w:szCs w:val="18"/>
          </w:rPr>
          <w:delText xml:space="preserve"> for the required </w:delText>
        </w:r>
        <w:r w:rsidR="00D04FD6" w:rsidRPr="007C6199" w:rsidDel="00C2494A">
          <w:rPr>
            <w:rFonts w:ascii="Calibri" w:hAnsi="Calibri" w:cs="Arial"/>
            <w:sz w:val="18"/>
            <w:szCs w:val="18"/>
          </w:rPr>
          <w:delText xml:space="preserve">interior </w:delText>
        </w:r>
        <w:r w:rsidR="007F0F83" w:rsidRPr="007C6199" w:rsidDel="00C2494A">
          <w:rPr>
            <w:rFonts w:ascii="Calibri" w:hAnsi="Calibri" w:cs="Arial"/>
            <w:sz w:val="18"/>
            <w:szCs w:val="18"/>
          </w:rPr>
          <w:delText xml:space="preserve">insulation value for the wall type selected. </w:delText>
        </w:r>
        <w:r w:rsidR="00166008" w:rsidRPr="007C6199" w:rsidDel="00C2494A">
          <w:rPr>
            <w:rFonts w:ascii="Calibri" w:hAnsi="Calibri" w:cs="Arial"/>
            <w:sz w:val="18"/>
            <w:szCs w:val="18"/>
          </w:rPr>
          <w:delText>See JA4 for guidance.</w:delText>
        </w:r>
        <w:r w:rsidR="00D31A17" w:rsidRPr="007C6199" w:rsidDel="00C2494A">
          <w:rPr>
            <w:rFonts w:ascii="Calibri" w:hAnsi="Calibri" w:cs="Arial"/>
            <w:sz w:val="18"/>
            <w:szCs w:val="18"/>
          </w:rPr>
          <w:delText xml:space="preserve"> </w:delText>
        </w:r>
        <w:r w:rsidR="007F0F83" w:rsidRPr="007C6199" w:rsidDel="00C2494A">
          <w:rPr>
            <w:rFonts w:ascii="Calibri" w:hAnsi="Calibri" w:cs="Arial"/>
            <w:sz w:val="18"/>
            <w:szCs w:val="18"/>
          </w:rPr>
          <w:delText>Use the same descriptor (R-value or U-factor) throughout Table D.</w:delText>
        </w:r>
      </w:del>
    </w:p>
    <w:p w14:paraId="308DB42C" w14:textId="2241889D" w:rsidR="00166008" w:rsidRPr="007C6199" w:rsidDel="00895C3E" w:rsidRDefault="00BA5686" w:rsidP="007C6199">
      <w:pPr>
        <w:pStyle w:val="ListParagraph"/>
        <w:ind w:hanging="630"/>
        <w:contextualSpacing/>
        <w:rPr>
          <w:del w:id="1126" w:author="Smith, Alexis@Energy" w:date="2018-11-13T13:02:00Z"/>
          <w:moveFrom w:id="1127" w:author="Smith, Alexis@Energy" w:date="2018-11-13T12:55:00Z"/>
          <w:rFonts w:ascii="Calibri" w:hAnsi="Calibri" w:cs="Arial"/>
          <w:sz w:val="18"/>
          <w:szCs w:val="18"/>
        </w:rPr>
      </w:pPr>
      <w:moveFromRangeStart w:id="1128" w:author="Smith, Alexis@Energy" w:date="2018-11-13T12:55:00Z" w:name="move529877042"/>
      <w:moveFrom w:id="1129" w:author="Smith, Alexis@Energy" w:date="2018-11-13T12:55:00Z">
        <w:del w:id="1130" w:author="Smith, Alexis@Energy" w:date="2018-11-13T13:02:00Z">
          <w:r w:rsidRPr="007C6199" w:rsidDel="00895C3E">
            <w:rPr>
              <w:rFonts w:ascii="Calibri" w:hAnsi="Calibri" w:cs="Arial"/>
              <w:sz w:val="18"/>
              <w:szCs w:val="18"/>
            </w:rPr>
            <w:delText xml:space="preserve">Proposed </w:delText>
          </w:r>
          <w:r w:rsidR="00D31A17" w:rsidRPr="007C6199" w:rsidDel="00895C3E">
            <w:rPr>
              <w:rFonts w:ascii="Calibri" w:hAnsi="Calibri" w:cs="Arial"/>
              <w:sz w:val="18"/>
              <w:szCs w:val="18"/>
            </w:rPr>
            <w:delText>Ext</w:delText>
          </w:r>
          <w:r w:rsidR="00166008" w:rsidRPr="007C6199" w:rsidDel="00895C3E">
            <w:rPr>
              <w:rFonts w:ascii="Calibri" w:hAnsi="Calibri" w:cs="Arial"/>
              <w:sz w:val="18"/>
              <w:szCs w:val="18"/>
            </w:rPr>
            <w:delText>erior Insulation R-value</w:delText>
          </w:r>
          <w:r w:rsidR="00D31A17" w:rsidRPr="007C6199" w:rsidDel="00895C3E">
            <w:rPr>
              <w:rFonts w:ascii="Calibri" w:hAnsi="Calibri" w:cs="Arial"/>
              <w:sz w:val="18"/>
              <w:szCs w:val="18"/>
            </w:rPr>
            <w:delText xml:space="preserve">: </w:delText>
          </w:r>
          <w:r w:rsidR="007F0F83" w:rsidRPr="007C6199" w:rsidDel="00895C3E">
            <w:rPr>
              <w:rFonts w:ascii="Calibri" w:hAnsi="Calibri" w:cs="Arial"/>
              <w:sz w:val="18"/>
              <w:szCs w:val="18"/>
            </w:rPr>
            <w:delText xml:space="preserve">Enter the </w:delText>
          </w:r>
          <w:r w:rsidR="00D31A17" w:rsidRPr="007C6199" w:rsidDel="00895C3E">
            <w:rPr>
              <w:rFonts w:ascii="Calibri" w:hAnsi="Calibri" w:cs="Arial"/>
              <w:sz w:val="18"/>
              <w:szCs w:val="18"/>
            </w:rPr>
            <w:delText xml:space="preserve">R-value </w:delText>
          </w:r>
          <w:r w:rsidR="004631D6" w:rsidRPr="007C6199" w:rsidDel="00895C3E">
            <w:rPr>
              <w:rFonts w:ascii="Calibri" w:hAnsi="Calibri" w:cs="Arial"/>
              <w:sz w:val="18"/>
              <w:szCs w:val="18"/>
            </w:rPr>
            <w:delText>(</w:delText>
          </w:r>
          <w:r w:rsidR="00166008" w:rsidRPr="007C6199" w:rsidDel="00895C3E">
            <w:rPr>
              <w:rFonts w:ascii="Calibri" w:hAnsi="Calibri" w:cs="Arial"/>
              <w:sz w:val="18"/>
              <w:szCs w:val="18"/>
            </w:rPr>
            <w:delText>or U-factor</w:delText>
          </w:r>
          <w:r w:rsidR="004631D6" w:rsidRPr="007C6199" w:rsidDel="00895C3E">
            <w:rPr>
              <w:rFonts w:ascii="Calibri" w:hAnsi="Calibri" w:cs="Arial"/>
              <w:sz w:val="18"/>
              <w:szCs w:val="18"/>
            </w:rPr>
            <w:delText>)</w:delText>
          </w:r>
          <w:r w:rsidR="00D31A17" w:rsidRPr="007C6199" w:rsidDel="00895C3E">
            <w:rPr>
              <w:rFonts w:ascii="Calibri" w:hAnsi="Calibri" w:cs="Arial"/>
              <w:sz w:val="18"/>
              <w:szCs w:val="18"/>
            </w:rPr>
            <w:delText xml:space="preserve"> of </w:delText>
          </w:r>
          <w:r w:rsidR="007F0F83" w:rsidRPr="007C6199" w:rsidDel="00895C3E">
            <w:rPr>
              <w:rFonts w:ascii="Calibri" w:hAnsi="Calibri" w:cs="Arial"/>
              <w:sz w:val="18"/>
              <w:szCs w:val="18"/>
            </w:rPr>
            <w:delText xml:space="preserve">proposed </w:delText>
          </w:r>
          <w:r w:rsidR="00D31A17" w:rsidRPr="007C6199" w:rsidDel="00895C3E">
            <w:rPr>
              <w:rFonts w:ascii="Calibri" w:hAnsi="Calibri" w:cs="Arial"/>
              <w:sz w:val="18"/>
              <w:szCs w:val="18"/>
            </w:rPr>
            <w:delText xml:space="preserve">insulation on the outside surface of the </w:delText>
          </w:r>
          <w:r w:rsidR="007F0F83" w:rsidRPr="007C6199" w:rsidDel="00895C3E">
            <w:rPr>
              <w:rFonts w:ascii="Calibri" w:hAnsi="Calibri" w:cs="Arial"/>
              <w:sz w:val="18"/>
              <w:szCs w:val="18"/>
            </w:rPr>
            <w:delText xml:space="preserve">mass </w:delText>
          </w:r>
          <w:r w:rsidR="00D31A17" w:rsidRPr="007C6199" w:rsidDel="00895C3E">
            <w:rPr>
              <w:rFonts w:ascii="Calibri" w:hAnsi="Calibri" w:cs="Arial"/>
              <w:sz w:val="18"/>
              <w:szCs w:val="18"/>
            </w:rPr>
            <w:delText>wall</w:delText>
          </w:r>
          <w:r w:rsidR="007F0F83" w:rsidRPr="007C6199" w:rsidDel="00895C3E">
            <w:rPr>
              <w:rFonts w:ascii="Calibri" w:hAnsi="Calibri" w:cs="Arial"/>
              <w:sz w:val="18"/>
              <w:szCs w:val="18"/>
            </w:rPr>
            <w:delText>.</w:delText>
          </w:r>
          <w:r w:rsidR="00166008" w:rsidRPr="007C6199" w:rsidDel="00895C3E">
            <w:rPr>
              <w:rFonts w:ascii="Calibri" w:hAnsi="Calibri" w:cs="Arial"/>
              <w:sz w:val="18"/>
              <w:szCs w:val="18"/>
            </w:rPr>
            <w:delText xml:space="preserve"> </w:delText>
          </w:r>
          <w:r w:rsidR="007F0F83" w:rsidRPr="007C6199" w:rsidDel="00895C3E">
            <w:rPr>
              <w:rFonts w:ascii="Calibri" w:hAnsi="Calibri" w:cs="Arial"/>
              <w:sz w:val="18"/>
              <w:szCs w:val="18"/>
            </w:rPr>
            <w:delText xml:space="preserve">See </w:delText>
          </w:r>
          <w:r w:rsidR="00C76FD1" w:rsidRPr="007C6199" w:rsidDel="00895C3E">
            <w:rPr>
              <w:rFonts w:ascii="Calibri" w:hAnsi="Calibri" w:cs="Arial"/>
              <w:sz w:val="18"/>
              <w:szCs w:val="18"/>
            </w:rPr>
            <w:delText>C</w:delText>
          </w:r>
          <w:r w:rsidR="007F0F83" w:rsidRPr="007C6199" w:rsidDel="00895C3E">
            <w:rPr>
              <w:rFonts w:ascii="Calibri" w:hAnsi="Calibri" w:cs="Arial"/>
              <w:sz w:val="18"/>
              <w:szCs w:val="18"/>
            </w:rPr>
            <w:delText>olumn 1</w:delText>
          </w:r>
          <w:r w:rsidR="004631D6" w:rsidRPr="007C6199" w:rsidDel="00895C3E">
            <w:rPr>
              <w:rFonts w:ascii="Calibri" w:hAnsi="Calibri" w:cs="Arial"/>
              <w:sz w:val="18"/>
              <w:szCs w:val="18"/>
            </w:rPr>
            <w:delText>4</w:delText>
          </w:r>
          <w:r w:rsidR="007F0F83" w:rsidRPr="007C6199" w:rsidDel="00895C3E">
            <w:rPr>
              <w:rFonts w:ascii="Calibri" w:hAnsi="Calibri" w:cs="Arial"/>
              <w:sz w:val="18"/>
              <w:szCs w:val="18"/>
            </w:rPr>
            <w:delText xml:space="preserve"> for the required </w:delText>
          </w:r>
          <w:r w:rsidR="00D04FD6" w:rsidRPr="007C6199" w:rsidDel="00895C3E">
            <w:rPr>
              <w:rFonts w:ascii="Calibri" w:hAnsi="Calibri" w:cs="Arial"/>
              <w:sz w:val="18"/>
              <w:szCs w:val="18"/>
            </w:rPr>
            <w:delText xml:space="preserve">exterior </w:delText>
          </w:r>
          <w:r w:rsidR="007F0F83" w:rsidRPr="007C6199" w:rsidDel="00895C3E">
            <w:rPr>
              <w:rFonts w:ascii="Calibri" w:hAnsi="Calibri" w:cs="Arial"/>
              <w:sz w:val="18"/>
              <w:szCs w:val="18"/>
            </w:rPr>
            <w:delText>insulation value f</w:delText>
          </w:r>
          <w:r w:rsidR="004631D6" w:rsidRPr="007C6199" w:rsidDel="00895C3E">
            <w:rPr>
              <w:rFonts w:ascii="Calibri" w:hAnsi="Calibri" w:cs="Arial"/>
              <w:sz w:val="18"/>
              <w:szCs w:val="18"/>
            </w:rPr>
            <w:delText>o</w:delText>
          </w:r>
          <w:r w:rsidR="007F0F83" w:rsidRPr="007C6199" w:rsidDel="00895C3E">
            <w:rPr>
              <w:rFonts w:ascii="Calibri" w:hAnsi="Calibri" w:cs="Arial"/>
              <w:sz w:val="18"/>
              <w:szCs w:val="18"/>
            </w:rPr>
            <w:delText xml:space="preserve">r the wall type selected. </w:delText>
          </w:r>
          <w:r w:rsidR="00166008" w:rsidRPr="007C6199" w:rsidDel="00895C3E">
            <w:rPr>
              <w:rFonts w:ascii="Calibri" w:hAnsi="Calibri" w:cs="Arial"/>
              <w:sz w:val="18"/>
              <w:szCs w:val="18"/>
            </w:rPr>
            <w:delText>See JA4 for guidance.</w:delText>
          </w:r>
          <w:r w:rsidR="00D31A17" w:rsidRPr="007C6199" w:rsidDel="00895C3E">
            <w:rPr>
              <w:rFonts w:ascii="Calibri" w:hAnsi="Calibri" w:cs="Arial"/>
              <w:sz w:val="18"/>
              <w:szCs w:val="18"/>
            </w:rPr>
            <w:delText xml:space="preserve"> </w:delText>
          </w:r>
        </w:del>
      </w:moveFrom>
    </w:p>
    <w:p w14:paraId="6ECAEF8A" w14:textId="10900AB0" w:rsidR="004631D6" w:rsidRPr="007C6199" w:rsidDel="00895C3E" w:rsidRDefault="004631D6" w:rsidP="007C6199">
      <w:pPr>
        <w:pStyle w:val="ListParagraph"/>
        <w:ind w:hanging="630"/>
        <w:contextualSpacing/>
        <w:rPr>
          <w:del w:id="1131" w:author="Smith, Alexis@Energy" w:date="2018-11-13T13:02:00Z"/>
          <w:moveFrom w:id="1132" w:author="Smith, Alexis@Energy" w:date="2018-11-13T12:55:00Z"/>
          <w:rFonts w:ascii="Calibri" w:hAnsi="Calibri" w:cs="Arial"/>
          <w:sz w:val="18"/>
          <w:szCs w:val="18"/>
        </w:rPr>
      </w:pPr>
      <w:moveFrom w:id="1133" w:author="Smith, Alexis@Energy" w:date="2018-11-13T12:55:00Z">
        <w:del w:id="1134" w:author="Smith, Alexis@Energy" w:date="2018-11-13T13:02:00Z">
          <w:r w:rsidRPr="007C6199" w:rsidDel="00895C3E">
            <w:rPr>
              <w:rFonts w:ascii="Calibri" w:hAnsi="Calibri" w:cs="Arial"/>
              <w:sz w:val="18"/>
              <w:szCs w:val="18"/>
            </w:rPr>
            <w:delText>Proposed Exterior Insulation U-factor: Enter either the R-value or U-factor of proposed insulation on the outside surface of the mass wall. See Column 14 for the required exterior insulation value for the wall type selected. See JA4 for guidance</w:delText>
          </w:r>
        </w:del>
      </w:moveFrom>
    </w:p>
    <w:moveFromRangeEnd w:id="1128"/>
    <w:p w14:paraId="308DB42D" w14:textId="00F6C394" w:rsidR="00291229" w:rsidRPr="007C6199" w:rsidDel="00895C3E" w:rsidRDefault="00291229" w:rsidP="007C6199">
      <w:pPr>
        <w:pStyle w:val="ListParagraph"/>
        <w:ind w:hanging="630"/>
        <w:contextualSpacing/>
        <w:rPr>
          <w:del w:id="1135" w:author="Smith, Alexis@Energy" w:date="2018-11-13T13:02:00Z"/>
          <w:rFonts w:ascii="Calibri" w:hAnsi="Calibri" w:cs="Arial"/>
          <w:sz w:val="18"/>
          <w:szCs w:val="18"/>
        </w:rPr>
      </w:pPr>
      <w:del w:id="1136" w:author="Smith, Alexis@Energy" w:date="2018-11-13T13:02:00Z">
        <w:r w:rsidRPr="007C6199" w:rsidDel="00895C3E">
          <w:rPr>
            <w:rFonts w:ascii="Calibri" w:hAnsi="Calibri" w:cs="Arial"/>
            <w:sz w:val="18"/>
            <w:szCs w:val="18"/>
          </w:rPr>
          <w:delText>Appendix JA4 Table: Table number used to determine the R-value or U-factor (e.g., an ICF wall is 4.3.13).</w:delText>
        </w:r>
      </w:del>
    </w:p>
    <w:p w14:paraId="308DB42E" w14:textId="372846F6" w:rsidR="00166008" w:rsidRPr="007C6199" w:rsidDel="00895C3E" w:rsidRDefault="00291229" w:rsidP="007C6199">
      <w:pPr>
        <w:pStyle w:val="ListParagraph"/>
        <w:ind w:hanging="630"/>
        <w:contextualSpacing/>
        <w:rPr>
          <w:del w:id="1137" w:author="Smith, Alexis@Energy" w:date="2018-11-13T13:02:00Z"/>
          <w:rFonts w:ascii="Calibri" w:hAnsi="Calibri" w:cs="Arial"/>
          <w:sz w:val="18"/>
          <w:szCs w:val="18"/>
        </w:rPr>
      </w:pPr>
      <w:del w:id="1138" w:author="Smith, Alexis@Energy" w:date="2018-11-13T13:02:00Z">
        <w:r w:rsidRPr="007C6199" w:rsidDel="00895C3E">
          <w:rPr>
            <w:rFonts w:ascii="Calibri" w:hAnsi="Calibri" w:cs="Arial"/>
            <w:sz w:val="18"/>
            <w:szCs w:val="18"/>
          </w:rPr>
          <w:delText xml:space="preserve">Appendix JA4 Cell: Cell number used to determine the R-value or U-factor </w:delText>
        </w:r>
        <w:r w:rsidR="00D31A17" w:rsidRPr="007C6199" w:rsidDel="00895C3E">
          <w:rPr>
            <w:rFonts w:ascii="Calibri" w:hAnsi="Calibri" w:cs="Arial"/>
            <w:sz w:val="18"/>
            <w:szCs w:val="18"/>
          </w:rPr>
          <w:delText xml:space="preserve">(e.g., </w:delText>
        </w:r>
        <w:r w:rsidRPr="007C6199" w:rsidDel="00895C3E">
          <w:rPr>
            <w:rFonts w:ascii="Calibri" w:hAnsi="Calibri" w:cs="Arial"/>
            <w:sz w:val="18"/>
            <w:szCs w:val="18"/>
          </w:rPr>
          <w:delText>an 8-inch thick ICF wall with 2 inches of EPS (R-15.4) is A</w:delText>
        </w:r>
        <w:r w:rsidR="00D31A17" w:rsidRPr="007C6199" w:rsidDel="00895C3E">
          <w:rPr>
            <w:rFonts w:ascii="Calibri" w:hAnsi="Calibri" w:cs="Arial"/>
            <w:sz w:val="18"/>
            <w:szCs w:val="18"/>
          </w:rPr>
          <w:delText>6).</w:delText>
        </w:r>
      </w:del>
    </w:p>
    <w:p w14:paraId="308DB42F" w14:textId="76A46E20" w:rsidR="00166008" w:rsidRPr="007C6199" w:rsidRDefault="00BA5686" w:rsidP="007C6199">
      <w:pPr>
        <w:pStyle w:val="ListParagraph"/>
        <w:ind w:hanging="630"/>
        <w:contextualSpacing/>
        <w:rPr>
          <w:rFonts w:ascii="Calibri" w:hAnsi="Calibri" w:cs="Arial"/>
          <w:sz w:val="18"/>
          <w:szCs w:val="18"/>
        </w:rPr>
      </w:pPr>
      <w:r w:rsidRPr="007C6199">
        <w:rPr>
          <w:rFonts w:ascii="Calibri" w:hAnsi="Calibri" w:cs="Arial"/>
          <w:sz w:val="18"/>
          <w:szCs w:val="18"/>
        </w:rPr>
        <w:t xml:space="preserve">Required </w:t>
      </w:r>
      <w:r w:rsidR="00166008" w:rsidRPr="007C6199">
        <w:rPr>
          <w:rFonts w:ascii="Calibri" w:hAnsi="Calibri" w:cs="Arial"/>
          <w:sz w:val="18"/>
          <w:szCs w:val="18"/>
        </w:rPr>
        <w:t>Interior Insulation</w:t>
      </w:r>
      <w:r w:rsidRPr="007C6199">
        <w:rPr>
          <w:rFonts w:ascii="Calibri" w:hAnsi="Calibri" w:cs="Arial"/>
          <w:sz w:val="18"/>
          <w:szCs w:val="18"/>
        </w:rPr>
        <w:t xml:space="preserve"> R-value or U-factor</w:t>
      </w:r>
      <w:r w:rsidR="004B4069" w:rsidRPr="007C6199">
        <w:rPr>
          <w:rFonts w:ascii="Calibri" w:hAnsi="Calibri" w:cs="Arial"/>
          <w:sz w:val="18"/>
          <w:szCs w:val="18"/>
        </w:rPr>
        <w:t xml:space="preserve">: The required </w:t>
      </w:r>
      <w:r w:rsidR="00166008" w:rsidRPr="007C6199">
        <w:rPr>
          <w:rFonts w:ascii="Calibri" w:hAnsi="Calibri" w:cs="Arial"/>
          <w:sz w:val="18"/>
          <w:szCs w:val="18"/>
        </w:rPr>
        <w:t xml:space="preserve">R-value </w:t>
      </w:r>
      <w:r w:rsidR="00D31A17" w:rsidRPr="007C6199">
        <w:rPr>
          <w:rFonts w:ascii="Calibri" w:hAnsi="Calibri" w:cs="Arial"/>
          <w:sz w:val="18"/>
          <w:szCs w:val="18"/>
        </w:rPr>
        <w:t>or U-factor</w:t>
      </w:r>
      <w:r w:rsidR="004B4069" w:rsidRPr="007C6199">
        <w:rPr>
          <w:rFonts w:ascii="Calibri" w:hAnsi="Calibri" w:cs="Arial"/>
          <w:sz w:val="18"/>
          <w:szCs w:val="18"/>
        </w:rPr>
        <w:t xml:space="preserve"> (whichever descriptor </w:t>
      </w:r>
      <w:r w:rsidR="00DD03EB" w:rsidRPr="007C6199">
        <w:rPr>
          <w:rFonts w:ascii="Calibri" w:hAnsi="Calibri" w:cs="Arial"/>
          <w:sz w:val="18"/>
          <w:szCs w:val="18"/>
        </w:rPr>
        <w:t xml:space="preserve">was </w:t>
      </w:r>
      <w:r w:rsidR="004B4069" w:rsidRPr="007C6199">
        <w:rPr>
          <w:rFonts w:ascii="Calibri" w:hAnsi="Calibri" w:cs="Arial"/>
          <w:sz w:val="18"/>
          <w:szCs w:val="18"/>
        </w:rPr>
        <w:t xml:space="preserve">selected in </w:t>
      </w:r>
      <w:r w:rsidR="00C76FD1" w:rsidRPr="007C6199">
        <w:rPr>
          <w:rFonts w:ascii="Calibri" w:hAnsi="Calibri" w:cs="Arial"/>
          <w:sz w:val="18"/>
          <w:szCs w:val="18"/>
        </w:rPr>
        <w:t>C</w:t>
      </w:r>
      <w:r w:rsidR="004B4069" w:rsidRPr="007C6199">
        <w:rPr>
          <w:rFonts w:ascii="Calibri" w:hAnsi="Calibri" w:cs="Arial"/>
          <w:sz w:val="18"/>
          <w:szCs w:val="18"/>
        </w:rPr>
        <w:t xml:space="preserve">olumn </w:t>
      </w:r>
      <w:ins w:id="1139" w:author="Smith, Alexis@Energy" w:date="2018-11-13T13:08:00Z">
        <w:r w:rsidR="008511A8">
          <w:rPr>
            <w:rFonts w:ascii="Calibri" w:hAnsi="Calibri" w:cs="Arial"/>
            <w:sz w:val="18"/>
            <w:szCs w:val="18"/>
          </w:rPr>
          <w:t>9 or 10</w:t>
        </w:r>
      </w:ins>
      <w:del w:id="1140" w:author="Smith, Alexis@Energy" w:date="2018-11-13T13:08:00Z">
        <w:r w:rsidR="004B4069" w:rsidRPr="007C6199" w:rsidDel="008511A8">
          <w:rPr>
            <w:rFonts w:ascii="Calibri" w:hAnsi="Calibri" w:cs="Arial"/>
            <w:sz w:val="18"/>
            <w:szCs w:val="18"/>
          </w:rPr>
          <w:delText>6</w:delText>
        </w:r>
      </w:del>
      <w:r w:rsidR="004B4069" w:rsidRPr="007C6199">
        <w:rPr>
          <w:rFonts w:ascii="Calibri" w:hAnsi="Calibri" w:cs="Arial"/>
          <w:sz w:val="18"/>
          <w:szCs w:val="18"/>
        </w:rPr>
        <w:t>) for interior insulation will be completed based on the Table 150.1-A requirements for the wall type.</w:t>
      </w:r>
      <w:r w:rsidR="00D31A17" w:rsidRPr="007C6199">
        <w:rPr>
          <w:rFonts w:ascii="Calibri" w:hAnsi="Calibri" w:cs="Arial"/>
          <w:sz w:val="18"/>
          <w:szCs w:val="18"/>
        </w:rPr>
        <w:t xml:space="preserve"> </w:t>
      </w:r>
    </w:p>
    <w:p w14:paraId="308DB430" w14:textId="7DE3EA5A" w:rsidR="004B4069" w:rsidRPr="007C6199" w:rsidDel="008214A6" w:rsidRDefault="00BA5686" w:rsidP="008511A8">
      <w:pPr>
        <w:pStyle w:val="ListParagraph"/>
        <w:numPr>
          <w:ilvl w:val="0"/>
          <w:numId w:val="5"/>
        </w:numPr>
        <w:contextualSpacing/>
        <w:rPr>
          <w:del w:id="1141" w:author="Smith, Alexis@Energy" w:date="2018-11-13T13:08:00Z"/>
          <w:rFonts w:ascii="Calibri" w:hAnsi="Calibri" w:cs="Arial"/>
          <w:sz w:val="18"/>
          <w:szCs w:val="18"/>
        </w:rPr>
      </w:pPr>
      <w:del w:id="1142" w:author="Smith, Alexis@Energy" w:date="2018-11-13T13:08:00Z">
        <w:r w:rsidRPr="007C6199" w:rsidDel="008214A6">
          <w:rPr>
            <w:rFonts w:ascii="Calibri" w:hAnsi="Calibri" w:cs="Arial"/>
            <w:sz w:val="18"/>
            <w:szCs w:val="18"/>
          </w:rPr>
          <w:delText xml:space="preserve">Required </w:delText>
        </w:r>
        <w:r w:rsidR="004B4069" w:rsidRPr="007C6199" w:rsidDel="008214A6">
          <w:rPr>
            <w:rFonts w:ascii="Calibri" w:hAnsi="Calibri" w:cs="Arial"/>
            <w:sz w:val="18"/>
            <w:szCs w:val="18"/>
          </w:rPr>
          <w:delText>Exterior Insulation</w:delText>
        </w:r>
        <w:r w:rsidRPr="007C6199" w:rsidDel="008214A6">
          <w:rPr>
            <w:rFonts w:ascii="Calibri" w:hAnsi="Calibri" w:cs="Arial"/>
            <w:sz w:val="18"/>
            <w:szCs w:val="18"/>
          </w:rPr>
          <w:delText xml:space="preserve"> R-value or U-factor</w:delText>
        </w:r>
        <w:r w:rsidR="004B4069" w:rsidRPr="007C6199" w:rsidDel="008214A6">
          <w:rPr>
            <w:rFonts w:ascii="Calibri" w:hAnsi="Calibri" w:cs="Arial"/>
            <w:sz w:val="18"/>
            <w:szCs w:val="18"/>
          </w:rPr>
          <w:delText xml:space="preserve">: The required R-value or U-factor (whichever descriptor </w:delText>
        </w:r>
        <w:r w:rsidR="00DD03EB" w:rsidRPr="007C6199" w:rsidDel="008214A6">
          <w:rPr>
            <w:rFonts w:ascii="Calibri" w:hAnsi="Calibri" w:cs="Arial"/>
            <w:sz w:val="18"/>
            <w:szCs w:val="18"/>
          </w:rPr>
          <w:delText xml:space="preserve">was </w:delText>
        </w:r>
        <w:r w:rsidR="004B4069" w:rsidRPr="007C6199" w:rsidDel="008214A6">
          <w:rPr>
            <w:rFonts w:ascii="Calibri" w:hAnsi="Calibri" w:cs="Arial"/>
            <w:sz w:val="18"/>
            <w:szCs w:val="18"/>
          </w:rPr>
          <w:delText xml:space="preserve">selected in </w:delText>
        </w:r>
        <w:r w:rsidR="00C76FD1" w:rsidRPr="007C6199" w:rsidDel="008214A6">
          <w:rPr>
            <w:rFonts w:ascii="Calibri" w:hAnsi="Calibri" w:cs="Arial"/>
            <w:sz w:val="18"/>
            <w:szCs w:val="18"/>
          </w:rPr>
          <w:delText>C</w:delText>
        </w:r>
        <w:r w:rsidR="004B4069" w:rsidRPr="007C6199" w:rsidDel="008214A6">
          <w:rPr>
            <w:rFonts w:ascii="Calibri" w:hAnsi="Calibri" w:cs="Arial"/>
            <w:sz w:val="18"/>
            <w:szCs w:val="18"/>
          </w:rPr>
          <w:delText xml:space="preserve">olumn 7) for exterior insulation will be completed based on the Table 150.1-A requirements for the wall type. </w:delText>
        </w:r>
      </w:del>
    </w:p>
    <w:p w14:paraId="308DB431" w14:textId="78E6694A" w:rsidR="000364DC" w:rsidRDefault="000364DC" w:rsidP="007C6199">
      <w:pPr>
        <w:pStyle w:val="ListParagraph"/>
        <w:contextualSpacing/>
        <w:rPr>
          <w:ins w:id="1143" w:author="Smith, Alexis@Energy" w:date="2018-11-13T13:04:00Z"/>
          <w:rFonts w:ascii="Calibri" w:hAnsi="Calibri" w:cs="Arial"/>
          <w:b/>
          <w:sz w:val="18"/>
          <w:szCs w:val="18"/>
        </w:rPr>
      </w:pPr>
    </w:p>
    <w:p w14:paraId="5AA2865F" w14:textId="16E9CD92" w:rsidR="00895C3E" w:rsidRPr="007C6199" w:rsidDel="008214A6" w:rsidRDefault="00895C3E">
      <w:pPr>
        <w:pStyle w:val="ListParagraph"/>
        <w:contextualSpacing/>
        <w:rPr>
          <w:del w:id="1144" w:author="Smith, Alexis@Energy" w:date="2018-11-13T13:09:00Z"/>
          <w:rFonts w:ascii="Calibri" w:hAnsi="Calibri" w:cs="Arial"/>
          <w:b/>
          <w:sz w:val="18"/>
          <w:szCs w:val="18"/>
        </w:rPr>
        <w:pPrChange w:id="1145" w:author="Smith, Alexis@Energy" w:date="2018-11-13T13:04:00Z">
          <w:pPr/>
        </w:pPrChange>
      </w:pPr>
    </w:p>
    <w:p w14:paraId="308DB432" w14:textId="6FF3FED4"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E. </w:t>
      </w:r>
      <w:r w:rsidR="00C97214" w:rsidRPr="007C6199">
        <w:rPr>
          <w:rFonts w:ascii="Calibri" w:hAnsi="Calibri" w:cs="Arial"/>
          <w:b/>
          <w:sz w:val="18"/>
          <w:szCs w:val="18"/>
        </w:rPr>
        <w:t>Slab Insulation</w:t>
      </w:r>
    </w:p>
    <w:p w14:paraId="308DB433" w14:textId="27243E6F" w:rsidR="00166008" w:rsidRPr="007C6199" w:rsidRDefault="00581D2E" w:rsidP="003F64CF">
      <w:pPr>
        <w:ind w:left="270"/>
        <w:rPr>
          <w:rFonts w:ascii="Calibri" w:hAnsi="Calibri" w:cs="Arial"/>
          <w:sz w:val="18"/>
          <w:szCs w:val="18"/>
        </w:rPr>
      </w:pPr>
      <w:ins w:id="1146" w:author="Ross, Dee Anne@Energy" w:date="2018-09-12T14:06:00Z">
        <w:r w:rsidRPr="007C6199">
          <w:rPr>
            <w:rFonts w:ascii="Calibri" w:hAnsi="Calibri" w:cs="Arial"/>
            <w:sz w:val="18"/>
            <w:szCs w:val="18"/>
          </w:rPr>
          <w:t xml:space="preserve">This section is for insulation requirements for slab on grade, heated slab and raised concrete floors. </w:t>
        </w:r>
      </w:ins>
      <w:r w:rsidR="00166008" w:rsidRPr="007C6199">
        <w:rPr>
          <w:rFonts w:ascii="Calibri" w:hAnsi="Calibri" w:cs="Arial"/>
          <w:sz w:val="18"/>
          <w:szCs w:val="18"/>
        </w:rPr>
        <w:t xml:space="preserve">Slab edge performance specifications and installation criteria are found in </w:t>
      </w:r>
      <w:r w:rsidR="00990CAF" w:rsidRPr="007C6199">
        <w:rPr>
          <w:rFonts w:ascii="Calibri" w:hAnsi="Calibri" w:cs="Arial"/>
          <w:sz w:val="18"/>
          <w:szCs w:val="18"/>
        </w:rPr>
        <w:t>Sections</w:t>
      </w:r>
      <w:r w:rsidR="00166008" w:rsidRPr="007C6199">
        <w:rPr>
          <w:rFonts w:ascii="Calibri" w:hAnsi="Calibri" w:cs="Arial"/>
          <w:sz w:val="18"/>
          <w:szCs w:val="18"/>
        </w:rPr>
        <w:t xml:space="preserve"> 150.0(l)</w:t>
      </w:r>
      <w:r w:rsidR="00990CAF" w:rsidRPr="007C6199">
        <w:rPr>
          <w:rFonts w:ascii="Calibri" w:hAnsi="Calibri" w:cs="Arial"/>
          <w:sz w:val="18"/>
          <w:szCs w:val="18"/>
        </w:rPr>
        <w:t xml:space="preserve"> and</w:t>
      </w:r>
      <w:r w:rsidR="00166008" w:rsidRPr="007C6199">
        <w:rPr>
          <w:rFonts w:ascii="Calibri" w:hAnsi="Calibri" w:cs="Arial"/>
          <w:sz w:val="18"/>
          <w:szCs w:val="18"/>
        </w:rPr>
        <w:t xml:space="preserve"> 150.1(c)1D</w:t>
      </w:r>
      <w:r w:rsidR="00990CAF" w:rsidRPr="007C6199">
        <w:rPr>
          <w:rFonts w:ascii="Calibri" w:hAnsi="Calibri" w:cs="Arial"/>
          <w:sz w:val="18"/>
          <w:szCs w:val="18"/>
        </w:rPr>
        <w:t xml:space="preserve"> (Table 150.1-A)</w:t>
      </w:r>
      <w:r w:rsidR="00166008" w:rsidRPr="007C6199">
        <w:rPr>
          <w:rFonts w:ascii="Calibri" w:hAnsi="Calibri" w:cs="Arial"/>
          <w:sz w:val="18"/>
          <w:szCs w:val="18"/>
        </w:rPr>
        <w:t xml:space="preserve">. Requirements vary by climate zone and slab conditions. </w:t>
      </w:r>
      <w:ins w:id="1147" w:author="Ross, Dee Anne@Energy" w:date="2018-09-12T14:07:00Z">
        <w:r w:rsidRPr="007C6199">
          <w:rPr>
            <w:rFonts w:ascii="Calibri" w:hAnsi="Calibri" w:cs="Arial"/>
            <w:sz w:val="18"/>
            <w:szCs w:val="18"/>
          </w:rPr>
          <w:t xml:space="preserve">Heated slab insulation requirements are from Table </w:t>
        </w:r>
      </w:ins>
      <w:ins w:id="1148" w:author="Ross, Dee Anne@Energy" w:date="2018-09-12T14:08:00Z">
        <w:r w:rsidRPr="007C6199">
          <w:rPr>
            <w:rFonts w:ascii="Calibri" w:hAnsi="Calibri" w:cs="Arial"/>
            <w:sz w:val="18"/>
            <w:szCs w:val="18"/>
          </w:rPr>
          <w:t>110</w:t>
        </w:r>
      </w:ins>
      <w:ins w:id="1149" w:author="Ross, Dee Anne@Energy" w:date="2018-09-12T14:07:00Z">
        <w:r w:rsidRPr="007C6199">
          <w:rPr>
            <w:rFonts w:ascii="Calibri" w:hAnsi="Calibri" w:cs="Arial"/>
            <w:sz w:val="18"/>
            <w:szCs w:val="18"/>
          </w:rPr>
          <w:t>.8-A.</w:t>
        </w:r>
      </w:ins>
    </w:p>
    <w:p w14:paraId="308DB435" w14:textId="77777777" w:rsidR="00166008" w:rsidRPr="007C6199" w:rsidRDefault="0016600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Floor type: Types include </w:t>
      </w:r>
      <w:r w:rsidR="00990CAF" w:rsidRPr="007C6199">
        <w:rPr>
          <w:rFonts w:ascii="Calibri" w:hAnsi="Calibri" w:cs="Arial"/>
          <w:sz w:val="18"/>
          <w:szCs w:val="18"/>
        </w:rPr>
        <w:t>s</w:t>
      </w:r>
      <w:r w:rsidRPr="007C6199">
        <w:rPr>
          <w:rFonts w:ascii="Calibri" w:hAnsi="Calibri" w:cs="Arial"/>
          <w:sz w:val="18"/>
          <w:szCs w:val="18"/>
        </w:rPr>
        <w:t>lab</w:t>
      </w:r>
      <w:r w:rsidR="00990CAF" w:rsidRPr="007C6199">
        <w:rPr>
          <w:rFonts w:ascii="Calibri" w:hAnsi="Calibri" w:cs="Arial"/>
          <w:sz w:val="18"/>
          <w:szCs w:val="18"/>
        </w:rPr>
        <w:t>-on-grade</w:t>
      </w:r>
      <w:r w:rsidR="004B4069" w:rsidRPr="007C6199">
        <w:rPr>
          <w:rFonts w:ascii="Calibri" w:hAnsi="Calibri" w:cs="Arial"/>
          <w:sz w:val="18"/>
          <w:szCs w:val="18"/>
        </w:rPr>
        <w:t xml:space="preserve"> or</w:t>
      </w:r>
      <w:r w:rsidRPr="007C6199">
        <w:rPr>
          <w:rFonts w:ascii="Calibri" w:hAnsi="Calibri" w:cs="Arial"/>
          <w:sz w:val="18"/>
          <w:szCs w:val="18"/>
        </w:rPr>
        <w:t xml:space="preserve"> raised slab. </w:t>
      </w:r>
    </w:p>
    <w:p w14:paraId="308DB436" w14:textId="77777777" w:rsidR="003442B3" w:rsidRPr="007C6199" w:rsidRDefault="004B4069" w:rsidP="001F3969">
      <w:pPr>
        <w:numPr>
          <w:ilvl w:val="0"/>
          <w:numId w:val="15"/>
        </w:numPr>
        <w:rPr>
          <w:rFonts w:ascii="Calibri" w:hAnsi="Calibri" w:cs="Arial"/>
          <w:sz w:val="18"/>
          <w:szCs w:val="18"/>
        </w:rPr>
      </w:pPr>
      <w:r w:rsidRPr="007C6199">
        <w:rPr>
          <w:rFonts w:ascii="Calibri" w:hAnsi="Calibri" w:cs="Arial"/>
          <w:sz w:val="18"/>
          <w:szCs w:val="18"/>
        </w:rPr>
        <w:t>S</w:t>
      </w:r>
      <w:r w:rsidR="003442B3" w:rsidRPr="007C6199">
        <w:rPr>
          <w:rFonts w:ascii="Calibri" w:hAnsi="Calibri" w:cs="Arial"/>
          <w:sz w:val="18"/>
          <w:szCs w:val="18"/>
        </w:rPr>
        <w:t>lab</w:t>
      </w:r>
      <w:r w:rsidRPr="007C6199">
        <w:rPr>
          <w:rFonts w:ascii="Calibri" w:hAnsi="Calibri" w:cs="Arial"/>
          <w:sz w:val="18"/>
          <w:szCs w:val="18"/>
        </w:rPr>
        <w:t xml:space="preserve">-on-grade </w:t>
      </w:r>
      <w:r w:rsidR="003442B3" w:rsidRPr="007C6199">
        <w:rPr>
          <w:rFonts w:ascii="Calibri" w:hAnsi="Calibri" w:cs="Arial"/>
          <w:sz w:val="18"/>
          <w:szCs w:val="18"/>
        </w:rPr>
        <w:t xml:space="preserve">floors require slab edge insulation in climate zone 16 only. </w:t>
      </w:r>
    </w:p>
    <w:p w14:paraId="308DB437" w14:textId="4457EA65" w:rsidR="003442B3" w:rsidRPr="007C6199" w:rsidRDefault="003442B3" w:rsidP="001F3969">
      <w:pPr>
        <w:numPr>
          <w:ilvl w:val="0"/>
          <w:numId w:val="15"/>
        </w:numPr>
        <w:rPr>
          <w:rFonts w:ascii="Calibri" w:hAnsi="Calibri" w:cs="Arial"/>
          <w:sz w:val="18"/>
          <w:szCs w:val="18"/>
        </w:rPr>
      </w:pPr>
      <w:r w:rsidRPr="007C6199">
        <w:rPr>
          <w:rFonts w:ascii="Calibri" w:hAnsi="Calibri" w:cs="Arial"/>
          <w:sz w:val="18"/>
          <w:szCs w:val="18"/>
        </w:rPr>
        <w:t>Raised slab</w:t>
      </w:r>
      <w:r w:rsidR="00DD03C8" w:rsidRPr="007C6199">
        <w:rPr>
          <w:rFonts w:ascii="Calibri" w:hAnsi="Calibri" w:cs="Arial"/>
          <w:sz w:val="18"/>
          <w:szCs w:val="18"/>
        </w:rPr>
        <w:t>s</w:t>
      </w:r>
      <w:r w:rsidRPr="007C6199">
        <w:rPr>
          <w:rFonts w:ascii="Calibri" w:hAnsi="Calibri" w:cs="Arial"/>
          <w:sz w:val="18"/>
          <w:szCs w:val="18"/>
        </w:rPr>
        <w:t xml:space="preserve"> must be insulated to R8 in climate zones 1, 2, 11, 13, 14 and 16, R-4 in climate zones 12 and 15, and </w:t>
      </w:r>
      <w:r w:rsidR="00594388" w:rsidRPr="007C6199">
        <w:rPr>
          <w:rFonts w:ascii="Calibri" w:hAnsi="Calibri" w:cs="Arial"/>
          <w:sz w:val="18"/>
          <w:szCs w:val="18"/>
        </w:rPr>
        <w:t xml:space="preserve">no insulation is required in </w:t>
      </w:r>
      <w:r w:rsidRPr="007C6199">
        <w:rPr>
          <w:rFonts w:ascii="Calibri" w:hAnsi="Calibri" w:cs="Arial"/>
          <w:sz w:val="18"/>
          <w:szCs w:val="18"/>
        </w:rPr>
        <w:t>climate zones 3-10</w:t>
      </w:r>
      <w:r w:rsidR="00594388" w:rsidRPr="007C6199">
        <w:rPr>
          <w:rFonts w:ascii="Calibri" w:hAnsi="Calibri" w:cs="Arial"/>
          <w:sz w:val="18"/>
          <w:szCs w:val="18"/>
        </w:rPr>
        <w:t>.</w:t>
      </w:r>
    </w:p>
    <w:p w14:paraId="308DB438" w14:textId="4AD5F774" w:rsidR="004B4069" w:rsidRPr="007C6199" w:rsidRDefault="00A115C0"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R-value</w:t>
      </w:r>
      <w:r w:rsidR="004B4069" w:rsidRPr="007C6199">
        <w:rPr>
          <w:rFonts w:ascii="Calibri" w:hAnsi="Calibri" w:cs="Arial"/>
          <w:sz w:val="18"/>
          <w:szCs w:val="18"/>
        </w:rPr>
        <w:t xml:space="preserve">: When required, insulation can be specified by either R-value or U-factor. </w:t>
      </w:r>
      <w:r w:rsidR="00990CAF" w:rsidRPr="007C6199">
        <w:rPr>
          <w:rFonts w:ascii="Calibri" w:hAnsi="Calibri" w:cs="Arial"/>
          <w:sz w:val="18"/>
          <w:szCs w:val="18"/>
        </w:rPr>
        <w:t xml:space="preserve">If specifying </w:t>
      </w:r>
      <w:r w:rsidR="004B4069" w:rsidRPr="007C6199">
        <w:rPr>
          <w:rFonts w:ascii="Calibri" w:hAnsi="Calibri" w:cs="Arial"/>
          <w:sz w:val="18"/>
          <w:szCs w:val="18"/>
        </w:rPr>
        <w:t xml:space="preserve">an R-value </w:t>
      </w:r>
      <w:r w:rsidR="00990CAF" w:rsidRPr="007C6199">
        <w:rPr>
          <w:rFonts w:ascii="Calibri" w:hAnsi="Calibri" w:cs="Arial"/>
          <w:sz w:val="18"/>
          <w:szCs w:val="18"/>
        </w:rPr>
        <w:t>complete</w:t>
      </w:r>
      <w:r w:rsidR="004B4069" w:rsidRPr="007C6199">
        <w:rPr>
          <w:rFonts w:ascii="Calibri" w:hAnsi="Calibri" w:cs="Arial"/>
          <w:sz w:val="18"/>
          <w:szCs w:val="18"/>
        </w:rPr>
        <w:t xml:space="preserve"> column 2.</w:t>
      </w:r>
    </w:p>
    <w:p w14:paraId="0D82EB4B" w14:textId="35C5580A" w:rsidR="000B5D58" w:rsidRPr="007C6199" w:rsidRDefault="000B5D58" w:rsidP="000B5D58">
      <w:pPr>
        <w:pStyle w:val="ListParagraph"/>
        <w:numPr>
          <w:ilvl w:val="0"/>
          <w:numId w:val="6"/>
        </w:numPr>
        <w:contextualSpacing/>
        <w:rPr>
          <w:rFonts w:ascii="Calibri" w:hAnsi="Calibri" w:cs="Arial"/>
          <w:sz w:val="18"/>
          <w:szCs w:val="18"/>
        </w:rPr>
      </w:pPr>
      <w:r w:rsidRPr="007C6199">
        <w:rPr>
          <w:rFonts w:ascii="Calibri" w:hAnsi="Calibri" w:cs="Arial"/>
          <w:sz w:val="18"/>
          <w:szCs w:val="18"/>
        </w:rPr>
        <w:t>Proposed U-Factor: When required, specify the U-factor of the proposed insulation in Column 3.</w:t>
      </w:r>
    </w:p>
    <w:p w14:paraId="308DB43A" w14:textId="3C5F54C5" w:rsidR="00166008" w:rsidRPr="007C6199" w:rsidRDefault="003442B3"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Required Insulation R-value</w:t>
      </w:r>
      <w:r w:rsidR="00166008" w:rsidRPr="007C6199">
        <w:rPr>
          <w:rFonts w:ascii="Calibri" w:hAnsi="Calibri" w:cs="Arial"/>
          <w:sz w:val="18"/>
          <w:szCs w:val="18"/>
        </w:rPr>
        <w:t xml:space="preserve">: </w:t>
      </w:r>
      <w:ins w:id="1150" w:author="Ross, Dee Anne@Energy" w:date="2018-09-12T14:08:00Z">
        <w:r w:rsidR="00581D2E" w:rsidRPr="007C6199">
          <w:rPr>
            <w:rFonts w:ascii="Calibri" w:hAnsi="Calibri" w:cs="Arial"/>
            <w:sz w:val="18"/>
            <w:szCs w:val="18"/>
          </w:rPr>
          <w:t>Auto input.</w:t>
        </w:r>
      </w:ins>
      <w:del w:id="1151" w:author="Ross, Dee Anne@Energy" w:date="2018-09-12T14:08:00Z">
        <w:r w:rsidR="004B4069" w:rsidRPr="007C6199" w:rsidDel="00581D2E">
          <w:rPr>
            <w:rFonts w:ascii="Calibri" w:hAnsi="Calibri" w:cs="Arial"/>
            <w:sz w:val="18"/>
            <w:szCs w:val="18"/>
          </w:rPr>
          <w:delText xml:space="preserve">Whichever descriptor was used (R-value or U-factor) in </w:delText>
        </w:r>
        <w:r w:rsidR="00371A7D" w:rsidRPr="007C6199" w:rsidDel="00581D2E">
          <w:rPr>
            <w:rFonts w:ascii="Calibri" w:hAnsi="Calibri" w:cs="Arial"/>
            <w:sz w:val="18"/>
            <w:szCs w:val="18"/>
          </w:rPr>
          <w:delText>C</w:delText>
        </w:r>
        <w:r w:rsidR="004B4069" w:rsidRPr="007C6199" w:rsidDel="00581D2E">
          <w:rPr>
            <w:rFonts w:ascii="Calibri" w:hAnsi="Calibri" w:cs="Arial"/>
            <w:sz w:val="18"/>
            <w:szCs w:val="18"/>
          </w:rPr>
          <w:delText>olumn</w:delText>
        </w:r>
        <w:r w:rsidR="00371A7D" w:rsidRPr="007C6199" w:rsidDel="00581D2E">
          <w:rPr>
            <w:rFonts w:ascii="Calibri" w:hAnsi="Calibri" w:cs="Arial"/>
            <w:sz w:val="18"/>
            <w:szCs w:val="18"/>
          </w:rPr>
          <w:delText>s</w:delText>
        </w:r>
        <w:r w:rsidR="004B4069" w:rsidRPr="007C6199" w:rsidDel="00581D2E">
          <w:rPr>
            <w:rFonts w:ascii="Calibri" w:hAnsi="Calibri" w:cs="Arial"/>
            <w:sz w:val="18"/>
            <w:szCs w:val="18"/>
          </w:rPr>
          <w:delText xml:space="preserve"> 2 </w:delText>
        </w:r>
        <w:r w:rsidR="00371A7D" w:rsidRPr="007C6199" w:rsidDel="00581D2E">
          <w:rPr>
            <w:rFonts w:ascii="Calibri" w:hAnsi="Calibri" w:cs="Arial"/>
            <w:sz w:val="18"/>
            <w:szCs w:val="18"/>
          </w:rPr>
          <w:delText>&amp;</w:delText>
        </w:r>
        <w:r w:rsidR="004B4069" w:rsidRPr="007C6199" w:rsidDel="00581D2E">
          <w:rPr>
            <w:rFonts w:ascii="Calibri" w:hAnsi="Calibri" w:cs="Arial"/>
            <w:sz w:val="18"/>
            <w:szCs w:val="18"/>
          </w:rPr>
          <w:delText xml:space="preserve"> 3 will be used to specify the value required, which will </w:delText>
        </w:r>
        <w:r w:rsidR="00166008" w:rsidRPr="007C6199" w:rsidDel="00581D2E">
          <w:rPr>
            <w:rFonts w:ascii="Calibri" w:hAnsi="Calibri" w:cs="Arial"/>
            <w:sz w:val="18"/>
            <w:szCs w:val="18"/>
          </w:rPr>
          <w:delText>vary by climate zone and type of slab.</w:delText>
        </w:r>
        <w:r w:rsidR="00D218D0" w:rsidRPr="007C6199" w:rsidDel="00581D2E">
          <w:rPr>
            <w:rFonts w:ascii="Calibri" w:hAnsi="Calibri" w:cs="Arial"/>
            <w:sz w:val="18"/>
            <w:szCs w:val="18"/>
          </w:rPr>
          <w:delText xml:space="preserve"> Values are from Table 150.1-A.</w:delText>
        </w:r>
      </w:del>
    </w:p>
    <w:p w14:paraId="00CCDE5E" w14:textId="270BBBCA" w:rsidR="000B5D58" w:rsidRPr="007C6199" w:rsidRDefault="000B5D58"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 xml:space="preserve">Required Insulation U-factor: </w:t>
      </w:r>
      <w:ins w:id="1152" w:author="Ross, Dee Anne@Energy" w:date="2018-09-12T14:08:00Z">
        <w:r w:rsidR="00581D2E" w:rsidRPr="007C6199">
          <w:rPr>
            <w:rFonts w:ascii="Calibri" w:hAnsi="Calibri" w:cs="Arial"/>
            <w:sz w:val="18"/>
            <w:szCs w:val="18"/>
          </w:rPr>
          <w:t>Auto input.</w:t>
        </w:r>
      </w:ins>
      <w:del w:id="1153" w:author="Ross, Dee Anne@Energy" w:date="2018-09-12T14:09:00Z">
        <w:r w:rsidRPr="007C6199" w:rsidDel="00581D2E">
          <w:rPr>
            <w:rFonts w:ascii="Calibri" w:hAnsi="Calibri" w:cs="Arial"/>
            <w:sz w:val="18"/>
            <w:szCs w:val="18"/>
          </w:rPr>
          <w:delText>Whichever descriptor was used (R-value or U-factor) in Columns 2 &amp; 3 will be used to specify the value required, which will vary by climate zone and type of slab. Values are from Table 150.1-A.</w:delText>
        </w:r>
      </w:del>
    </w:p>
    <w:p w14:paraId="308DB43C" w14:textId="77777777" w:rsidR="00201E69" w:rsidRPr="007C6199" w:rsidRDefault="00201E69" w:rsidP="001F3969">
      <w:pPr>
        <w:pStyle w:val="ListParagraph"/>
        <w:numPr>
          <w:ilvl w:val="0"/>
          <w:numId w:val="6"/>
        </w:numPr>
        <w:contextualSpacing/>
        <w:rPr>
          <w:rFonts w:ascii="Calibri" w:hAnsi="Calibri" w:cs="Arial"/>
          <w:sz w:val="18"/>
          <w:szCs w:val="18"/>
        </w:rPr>
      </w:pPr>
      <w:r w:rsidRPr="007C6199">
        <w:rPr>
          <w:rFonts w:ascii="Calibri" w:hAnsi="Calibri" w:cs="Arial"/>
          <w:sz w:val="18"/>
          <w:szCs w:val="18"/>
        </w:rPr>
        <w:t>Comments: Any notes regarding location, unique conditions, or attachments.</w:t>
      </w:r>
    </w:p>
    <w:p w14:paraId="308DB43D" w14:textId="77777777" w:rsidR="00DD03EB" w:rsidRPr="007C6199" w:rsidRDefault="00DD03EB" w:rsidP="003F64CF">
      <w:pPr>
        <w:pStyle w:val="ListParagraph"/>
        <w:contextualSpacing/>
        <w:rPr>
          <w:rFonts w:ascii="Calibri" w:hAnsi="Calibri" w:cs="Arial"/>
          <w:sz w:val="18"/>
          <w:szCs w:val="18"/>
        </w:rPr>
      </w:pPr>
    </w:p>
    <w:p w14:paraId="308DB43E" w14:textId="77777777" w:rsidR="00822D76" w:rsidRPr="007C6199" w:rsidRDefault="00307809" w:rsidP="004358FA">
      <w:pPr>
        <w:ind w:left="1440" w:hanging="720"/>
        <w:rPr>
          <w:rFonts w:ascii="Calibri" w:hAnsi="Calibri" w:cs="Arial"/>
          <w:sz w:val="18"/>
          <w:szCs w:val="18"/>
        </w:rPr>
      </w:pPr>
      <w:r w:rsidRPr="007C6199">
        <w:rPr>
          <w:rFonts w:ascii="Calibri" w:hAnsi="Calibri" w:cs="Arial"/>
          <w:sz w:val="18"/>
          <w:szCs w:val="18"/>
        </w:rPr>
        <w:t>NOTE:</w:t>
      </w:r>
      <w:r w:rsidRPr="007C6199">
        <w:rPr>
          <w:rFonts w:ascii="Calibri" w:hAnsi="Calibri" w:cs="Arial"/>
          <w:sz w:val="18"/>
          <w:szCs w:val="18"/>
        </w:rPr>
        <w:tab/>
      </w:r>
      <w:r w:rsidR="00822D76" w:rsidRPr="007C6199">
        <w:rPr>
          <w:rFonts w:ascii="Calibri" w:hAnsi="Calibri" w:cs="Arial"/>
          <w:sz w:val="18"/>
          <w:szCs w:val="18"/>
        </w:rPr>
        <w:t>A suggestion is provided</w:t>
      </w:r>
      <w:r w:rsidRPr="007C6199">
        <w:rPr>
          <w:rFonts w:ascii="Calibri" w:hAnsi="Calibri" w:cs="Arial"/>
          <w:sz w:val="18"/>
          <w:szCs w:val="18"/>
        </w:rPr>
        <w:t xml:space="preserve"> to highlight that there is a </w:t>
      </w:r>
      <w:r w:rsidR="00822D76" w:rsidRPr="007C6199">
        <w:rPr>
          <w:rFonts w:ascii="Calibri" w:hAnsi="Calibri" w:cs="Arial"/>
          <w:sz w:val="18"/>
          <w:szCs w:val="18"/>
        </w:rPr>
        <w:t>mandatory slab edge insulation requirement</w:t>
      </w:r>
      <w:r w:rsidRPr="007C6199">
        <w:rPr>
          <w:rFonts w:ascii="Calibri" w:hAnsi="Calibri" w:cs="Arial"/>
          <w:sz w:val="18"/>
          <w:szCs w:val="18"/>
        </w:rPr>
        <w:t xml:space="preserve"> for heated slab floors</w:t>
      </w:r>
      <w:r w:rsidR="00822D76" w:rsidRPr="007C6199">
        <w:rPr>
          <w:rFonts w:ascii="Calibri" w:hAnsi="Calibri" w:cs="Arial"/>
          <w:sz w:val="18"/>
          <w:szCs w:val="18"/>
        </w:rPr>
        <w:t xml:space="preserve">. Since mandatory requirements are not listed on the Certificate of Compliance, this is </w:t>
      </w:r>
      <w:r w:rsidRPr="007C6199">
        <w:rPr>
          <w:rFonts w:ascii="Calibri" w:hAnsi="Calibri" w:cs="Arial"/>
          <w:sz w:val="18"/>
          <w:szCs w:val="18"/>
        </w:rPr>
        <w:t>provided for information purposes only.</w:t>
      </w:r>
      <w:r w:rsidR="00990CAF" w:rsidRPr="007C6199">
        <w:rPr>
          <w:rFonts w:ascii="Calibri" w:hAnsi="Calibri" w:cs="Arial"/>
          <w:sz w:val="18"/>
          <w:szCs w:val="18"/>
        </w:rPr>
        <w:t xml:space="preserve"> The specific requirements are in Sections 110.8(g) and Table 110.8-A.</w:t>
      </w:r>
    </w:p>
    <w:p w14:paraId="308DB43F" w14:textId="77777777" w:rsidR="00166008" w:rsidRPr="007C6199" w:rsidRDefault="00166008" w:rsidP="003F64CF">
      <w:pPr>
        <w:pStyle w:val="ListParagraph"/>
        <w:contextualSpacing/>
        <w:rPr>
          <w:rFonts w:ascii="Calibri" w:hAnsi="Calibri" w:cs="Arial"/>
          <w:sz w:val="18"/>
          <w:szCs w:val="18"/>
        </w:rPr>
      </w:pPr>
    </w:p>
    <w:p w14:paraId="4C2DF1FB" w14:textId="2D1D11C8" w:rsidR="00885DB0" w:rsidRPr="007C6199" w:rsidRDefault="00885DB0" w:rsidP="003F64CF">
      <w:pPr>
        <w:keepNext/>
        <w:rPr>
          <w:rFonts w:ascii="Calibri" w:hAnsi="Calibri" w:cs="Arial"/>
          <w:b/>
          <w:sz w:val="18"/>
          <w:szCs w:val="18"/>
        </w:rPr>
      </w:pPr>
      <w:r w:rsidRPr="007C6199">
        <w:rPr>
          <w:rFonts w:ascii="Calibri" w:hAnsi="Calibri" w:cs="Arial"/>
          <w:b/>
          <w:sz w:val="18"/>
          <w:szCs w:val="18"/>
        </w:rPr>
        <w:lastRenderedPageBreak/>
        <w:t xml:space="preserve">F. </w:t>
      </w:r>
      <w:del w:id="1154" w:author="Dee Anne Ross" w:date="2018-08-23T09:22:00Z">
        <w:r w:rsidRPr="007C6199" w:rsidDel="007B13B6">
          <w:rPr>
            <w:rFonts w:ascii="Calibri" w:hAnsi="Calibri" w:cs="Arial"/>
            <w:b/>
            <w:sz w:val="18"/>
            <w:szCs w:val="18"/>
          </w:rPr>
          <w:delText>Roof/</w:delText>
        </w:r>
      </w:del>
      <w:r w:rsidRPr="007C6199">
        <w:rPr>
          <w:rFonts w:ascii="Calibri" w:hAnsi="Calibri" w:cs="Arial"/>
          <w:b/>
          <w:sz w:val="18"/>
          <w:szCs w:val="18"/>
        </w:rPr>
        <w:t>Ceiling</w:t>
      </w:r>
      <w:ins w:id="1155" w:author="Dee Anne Ross" w:date="2018-08-23T09:22:00Z">
        <w:r w:rsidR="007B13B6" w:rsidRPr="007C6199">
          <w:rPr>
            <w:rFonts w:ascii="Calibri" w:hAnsi="Calibri" w:cs="Arial"/>
            <w:b/>
            <w:sz w:val="18"/>
            <w:szCs w:val="18"/>
          </w:rPr>
          <w:t>/Roof</w:t>
        </w:r>
      </w:ins>
      <w:r w:rsidRPr="007C6199">
        <w:rPr>
          <w:rFonts w:ascii="Calibri" w:hAnsi="Calibri" w:cs="Arial"/>
          <w:b/>
          <w:sz w:val="18"/>
          <w:szCs w:val="18"/>
        </w:rPr>
        <w:t xml:space="preserve"> Insulation</w:t>
      </w:r>
    </w:p>
    <w:p w14:paraId="02853D72" w14:textId="4526863A" w:rsidR="00885DB0" w:rsidRPr="007C6199" w:rsidRDefault="004C3496"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Option</w:t>
      </w:r>
      <w:ins w:id="1156" w:author="Dee Anne Ross" w:date="2018-08-16T15:08:00Z">
        <w:r w:rsidR="00451DE3" w:rsidRPr="007C6199">
          <w:rPr>
            <w:rFonts w:ascii="Calibri" w:hAnsi="Calibri" w:cs="Arial"/>
            <w:sz w:val="18"/>
            <w:szCs w:val="18"/>
          </w:rPr>
          <w:t xml:space="preserve"> (B or C)</w:t>
        </w:r>
      </w:ins>
      <w:r w:rsidRPr="007C6199">
        <w:rPr>
          <w:rFonts w:ascii="Calibri" w:hAnsi="Calibri" w:cs="Arial"/>
          <w:sz w:val="18"/>
          <w:szCs w:val="18"/>
        </w:rPr>
        <w:t xml:space="preserve">: </w:t>
      </w:r>
      <w:del w:id="1157" w:author="Dee Anne Ross" w:date="2018-08-09T15:33:00Z">
        <w:r w:rsidRPr="007C6199" w:rsidDel="001C099B">
          <w:rPr>
            <w:rFonts w:ascii="Calibri" w:hAnsi="Calibri" w:cs="Arial"/>
            <w:sz w:val="18"/>
            <w:szCs w:val="18"/>
          </w:rPr>
          <w:delText>Option A (</w:delText>
        </w:r>
        <w:r w:rsidR="002F71A0" w:rsidRPr="007C6199" w:rsidDel="001C099B">
          <w:rPr>
            <w:rFonts w:ascii="Calibri" w:hAnsi="Calibri" w:cs="Arial"/>
            <w:sz w:val="18"/>
            <w:szCs w:val="18"/>
          </w:rPr>
          <w:delText>C</w:delText>
        </w:r>
        <w:r w:rsidRPr="007C6199" w:rsidDel="001C099B">
          <w:rPr>
            <w:rFonts w:ascii="Calibri" w:hAnsi="Calibri" w:cs="Arial"/>
            <w:sz w:val="18"/>
            <w:szCs w:val="18"/>
          </w:rPr>
          <w:delText xml:space="preserve">ontinuous </w:delText>
        </w:r>
        <w:r w:rsidR="002F71A0" w:rsidRPr="007C6199" w:rsidDel="001C099B">
          <w:rPr>
            <w:rFonts w:ascii="Calibri" w:hAnsi="Calibri" w:cs="Arial"/>
            <w:sz w:val="18"/>
            <w:szCs w:val="18"/>
          </w:rPr>
          <w:delText>I</w:delText>
        </w:r>
        <w:r w:rsidRPr="007C6199" w:rsidDel="001C099B">
          <w:rPr>
            <w:rFonts w:ascii="Calibri" w:hAnsi="Calibri" w:cs="Arial"/>
            <w:sz w:val="18"/>
            <w:szCs w:val="18"/>
          </w:rPr>
          <w:delText>nsulation),</w:delText>
        </w:r>
      </w:del>
      <w:r w:rsidRPr="007C6199">
        <w:rPr>
          <w:rFonts w:ascii="Calibri" w:hAnsi="Calibri" w:cs="Arial"/>
          <w:sz w:val="18"/>
          <w:szCs w:val="18"/>
        </w:rPr>
        <w:t xml:space="preserve"> Option B (</w:t>
      </w:r>
      <w:ins w:id="1158" w:author="Dee Anne Ross" w:date="2018-08-10T08:10:00Z">
        <w:r w:rsidR="00A9381B" w:rsidRPr="007C6199">
          <w:rPr>
            <w:rFonts w:ascii="Calibri" w:hAnsi="Calibri" w:cs="Arial"/>
            <w:sz w:val="18"/>
            <w:szCs w:val="18"/>
          </w:rPr>
          <w:t xml:space="preserve">may require </w:t>
        </w:r>
      </w:ins>
      <w:r w:rsidRPr="007C6199">
        <w:rPr>
          <w:rFonts w:ascii="Calibri" w:hAnsi="Calibri" w:cs="Arial"/>
          <w:sz w:val="18"/>
          <w:szCs w:val="18"/>
        </w:rPr>
        <w:t>Below Roof Deck Insulation</w:t>
      </w:r>
      <w:r w:rsidR="002F71A0" w:rsidRPr="007C6199">
        <w:rPr>
          <w:rFonts w:ascii="Calibri" w:hAnsi="Calibri" w:cs="Arial"/>
          <w:sz w:val="18"/>
          <w:szCs w:val="18"/>
        </w:rPr>
        <w:t>), or Option C</w:t>
      </w:r>
      <w:ins w:id="1159" w:author="Dee Anne Ross" w:date="2018-08-09T15:33:00Z">
        <w:r w:rsidR="001C099B" w:rsidRPr="007C6199">
          <w:rPr>
            <w:rFonts w:ascii="Calibri" w:hAnsi="Calibri" w:cs="Arial"/>
            <w:sz w:val="18"/>
            <w:szCs w:val="18"/>
          </w:rPr>
          <w:t xml:space="preserve"> (requires </w:t>
        </w:r>
      </w:ins>
      <w:ins w:id="1160" w:author="Dee Anne Ross" w:date="2018-08-16T15:09:00Z">
        <w:r w:rsidR="00451DE3" w:rsidRPr="007C6199">
          <w:rPr>
            <w:rFonts w:ascii="Calibri" w:hAnsi="Calibri" w:cs="Arial"/>
            <w:sz w:val="18"/>
            <w:szCs w:val="18"/>
          </w:rPr>
          <w:t xml:space="preserve">any </w:t>
        </w:r>
      </w:ins>
      <w:ins w:id="1161" w:author="Dee Anne Ross" w:date="2018-08-09T15:33:00Z">
        <w:r w:rsidR="001C099B" w:rsidRPr="007C6199">
          <w:rPr>
            <w:rFonts w:ascii="Calibri" w:hAnsi="Calibri" w:cs="Arial"/>
            <w:sz w:val="18"/>
            <w:szCs w:val="18"/>
          </w:rPr>
          <w:t>ducts in conditioned space)</w:t>
        </w:r>
      </w:ins>
      <w:r w:rsidR="002F71A0" w:rsidRPr="007C6199">
        <w:rPr>
          <w:rFonts w:ascii="Calibri" w:hAnsi="Calibri" w:cs="Arial"/>
          <w:sz w:val="18"/>
          <w:szCs w:val="18"/>
        </w:rPr>
        <w:t>.</w:t>
      </w:r>
    </w:p>
    <w:p w14:paraId="5D072CED" w14:textId="65B88CF4"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Air Space</w:t>
      </w:r>
      <w:ins w:id="1162" w:author="Dee Anne Ross" w:date="2018-08-09T15:43:00Z">
        <w:r w:rsidR="00D64D9B" w:rsidRPr="007C6199">
          <w:rPr>
            <w:rFonts w:ascii="Calibri" w:hAnsi="Calibri" w:cs="Arial"/>
            <w:sz w:val="18"/>
            <w:szCs w:val="18"/>
          </w:rPr>
          <w:t xml:space="preserve"> Required</w:t>
        </w:r>
      </w:ins>
      <w:r w:rsidRPr="007C6199">
        <w:rPr>
          <w:rFonts w:ascii="Calibri" w:hAnsi="Calibri" w:cs="Arial"/>
          <w:sz w:val="18"/>
          <w:szCs w:val="18"/>
        </w:rPr>
        <w:t>: Yes or No.</w:t>
      </w:r>
      <w:ins w:id="1163" w:author="Dee Anne Ross" w:date="2018-08-09T15:43:00Z">
        <w:r w:rsidR="00D64D9B" w:rsidRPr="007C6199">
          <w:rPr>
            <w:rFonts w:ascii="Calibri" w:hAnsi="Calibri" w:cs="Arial"/>
            <w:sz w:val="18"/>
            <w:szCs w:val="18"/>
          </w:rPr>
          <w:t xml:space="preserve"> If the </w:t>
        </w:r>
      </w:ins>
      <w:ins w:id="1164" w:author="Dee Anne Ross" w:date="2018-08-09T15:44:00Z">
        <w:r w:rsidR="00D64D9B" w:rsidRPr="007C6199">
          <w:rPr>
            <w:rFonts w:ascii="Calibri" w:hAnsi="Calibri" w:cs="Arial"/>
            <w:sz w:val="18"/>
            <w:szCs w:val="18"/>
          </w:rPr>
          <w:t xml:space="preserve">climate zone and attic/roof </w:t>
        </w:r>
      </w:ins>
      <w:ins w:id="1165" w:author="Dee Anne Ross" w:date="2018-08-09T15:43:00Z">
        <w:r w:rsidR="00D64D9B" w:rsidRPr="007C6199">
          <w:rPr>
            <w:rFonts w:ascii="Calibri" w:hAnsi="Calibri" w:cs="Arial"/>
            <w:sz w:val="18"/>
            <w:szCs w:val="18"/>
          </w:rPr>
          <w:t xml:space="preserve">option </w:t>
        </w:r>
      </w:ins>
      <w:ins w:id="1166" w:author="Dee Anne Ross" w:date="2018-08-09T15:44:00Z">
        <w:r w:rsidR="00D64D9B" w:rsidRPr="007C6199">
          <w:rPr>
            <w:rFonts w:ascii="Calibri" w:hAnsi="Calibri" w:cs="Arial"/>
            <w:sz w:val="18"/>
            <w:szCs w:val="18"/>
          </w:rPr>
          <w:t xml:space="preserve">selected require roof deck insulation, </w:t>
        </w:r>
      </w:ins>
      <w:ins w:id="1167" w:author="Dee Anne Ross" w:date="2018-08-09T15:45:00Z">
        <w:r w:rsidR="00D64D9B" w:rsidRPr="007C6199">
          <w:rPr>
            <w:rFonts w:ascii="Calibri" w:hAnsi="Calibri" w:cs="Arial"/>
            <w:sz w:val="18"/>
            <w:szCs w:val="18"/>
          </w:rPr>
          <w:t>an air space is required.</w:t>
        </w:r>
      </w:ins>
    </w:p>
    <w:p w14:paraId="1402374D" w14:textId="32FD13B3" w:rsidR="002F71A0" w:rsidRPr="007C6199" w:rsidDel="00D64D9B" w:rsidRDefault="00EE203D" w:rsidP="001F3969">
      <w:pPr>
        <w:pStyle w:val="ListParagraph"/>
        <w:keepNext/>
        <w:numPr>
          <w:ilvl w:val="0"/>
          <w:numId w:val="26"/>
        </w:numPr>
        <w:rPr>
          <w:del w:id="1168" w:author="Dee Anne Ross" w:date="2018-08-09T15:48:00Z"/>
          <w:rFonts w:ascii="Calibri" w:hAnsi="Calibri" w:cs="Arial"/>
          <w:sz w:val="18"/>
          <w:szCs w:val="18"/>
        </w:rPr>
      </w:pPr>
      <w:del w:id="1169" w:author="Dee Anne Ross" w:date="2018-08-09T15:47:00Z">
        <w:r w:rsidRPr="007C6199" w:rsidDel="00D64D9B">
          <w:rPr>
            <w:rFonts w:ascii="Calibri" w:hAnsi="Calibri" w:cs="Arial"/>
            <w:sz w:val="18"/>
            <w:szCs w:val="18"/>
          </w:rPr>
          <w:delText xml:space="preserve">Above </w:delText>
        </w:r>
        <w:r w:rsidR="002F71A0" w:rsidRPr="007C6199" w:rsidDel="00D64D9B">
          <w:rPr>
            <w:rFonts w:ascii="Calibri" w:hAnsi="Calibri" w:cs="Arial"/>
            <w:sz w:val="18"/>
            <w:szCs w:val="18"/>
          </w:rPr>
          <w:delText xml:space="preserve">Roof Deck R-value: This field will be auto populated. The required </w:delText>
        </w:r>
        <w:r w:rsidRPr="007C6199" w:rsidDel="00D64D9B">
          <w:rPr>
            <w:rFonts w:ascii="Calibri" w:hAnsi="Calibri" w:cs="Arial"/>
            <w:sz w:val="18"/>
            <w:szCs w:val="18"/>
          </w:rPr>
          <w:delText xml:space="preserve">above </w:delText>
        </w:r>
        <w:r w:rsidR="002F71A0" w:rsidRPr="007C6199" w:rsidDel="00D64D9B">
          <w:rPr>
            <w:rFonts w:ascii="Calibri" w:hAnsi="Calibri" w:cs="Arial"/>
            <w:sz w:val="18"/>
            <w:szCs w:val="18"/>
          </w:rPr>
          <w:delText>roof deck R-value will vary depending on climate zone and whether or not there is an air space.</w:delText>
        </w:r>
      </w:del>
    </w:p>
    <w:p w14:paraId="1C0AFEA1" w14:textId="2C13CEC8" w:rsidR="00EE203D" w:rsidRPr="007C6199" w:rsidRDefault="00D64D9B" w:rsidP="001F3969">
      <w:pPr>
        <w:pStyle w:val="ListParagraph"/>
        <w:keepNext/>
        <w:numPr>
          <w:ilvl w:val="0"/>
          <w:numId w:val="26"/>
        </w:numPr>
        <w:rPr>
          <w:rFonts w:ascii="Calibri" w:hAnsi="Calibri" w:cs="Arial"/>
          <w:sz w:val="18"/>
          <w:szCs w:val="18"/>
        </w:rPr>
      </w:pPr>
      <w:ins w:id="1170" w:author="Dee Anne Ross" w:date="2018-08-09T15:48:00Z">
        <w:r w:rsidRPr="007C6199">
          <w:rPr>
            <w:rFonts w:ascii="Calibri" w:hAnsi="Calibri" w:cs="Arial"/>
            <w:sz w:val="18"/>
            <w:szCs w:val="18"/>
          </w:rPr>
          <w:t xml:space="preserve">Proposed </w:t>
        </w:r>
      </w:ins>
      <w:r w:rsidR="00EE203D" w:rsidRPr="007C6199">
        <w:rPr>
          <w:rFonts w:ascii="Calibri" w:hAnsi="Calibri" w:cs="Arial"/>
          <w:sz w:val="18"/>
          <w:szCs w:val="18"/>
        </w:rPr>
        <w:t xml:space="preserve">Below Roof Deck R-value: </w:t>
      </w:r>
      <w:del w:id="1171" w:author="Dee Anne Ross" w:date="2018-08-10T08:14:00Z">
        <w:r w:rsidR="00EE203D" w:rsidRPr="007C6199" w:rsidDel="005848A7">
          <w:rPr>
            <w:rFonts w:ascii="Calibri" w:hAnsi="Calibri" w:cs="Arial"/>
            <w:sz w:val="18"/>
            <w:szCs w:val="18"/>
          </w:rPr>
          <w:delText xml:space="preserve">This field will be auto populated. </w:delText>
        </w:r>
      </w:del>
      <w:ins w:id="1172" w:author="Dee Anne Ross" w:date="2018-08-10T08:14:00Z">
        <w:r w:rsidR="005848A7" w:rsidRPr="007C6199">
          <w:rPr>
            <w:rFonts w:ascii="Calibri" w:hAnsi="Calibri" w:cs="Arial"/>
            <w:sz w:val="18"/>
            <w:szCs w:val="18"/>
          </w:rPr>
          <w:t xml:space="preserve">Whether below roof deck insulation is required </w:t>
        </w:r>
      </w:ins>
      <w:del w:id="1173" w:author="Dee Anne Ross" w:date="2018-08-10T08:15:00Z">
        <w:r w:rsidR="00EE203D" w:rsidRPr="007C6199" w:rsidDel="005848A7">
          <w:rPr>
            <w:rFonts w:ascii="Calibri" w:hAnsi="Calibri" w:cs="Arial"/>
            <w:sz w:val="18"/>
            <w:szCs w:val="18"/>
          </w:rPr>
          <w:delText xml:space="preserve">The required below roof deck R-value </w:delText>
        </w:r>
      </w:del>
      <w:r w:rsidR="00EE203D" w:rsidRPr="007C6199">
        <w:rPr>
          <w:rFonts w:ascii="Calibri" w:hAnsi="Calibri" w:cs="Arial"/>
          <w:sz w:val="18"/>
          <w:szCs w:val="18"/>
        </w:rPr>
        <w:t>will vary depending on climate zone</w:t>
      </w:r>
      <w:del w:id="1174" w:author="Dee Anne Ross" w:date="2018-08-10T08:15:00Z">
        <w:r w:rsidR="00EE203D" w:rsidRPr="007C6199" w:rsidDel="005848A7">
          <w:rPr>
            <w:rFonts w:ascii="Calibri" w:hAnsi="Calibri" w:cs="Arial"/>
            <w:sz w:val="18"/>
            <w:szCs w:val="18"/>
          </w:rPr>
          <w:delText xml:space="preserve"> and whether or not there is an air space</w:delText>
        </w:r>
      </w:del>
      <w:r w:rsidR="00EE203D" w:rsidRPr="007C6199">
        <w:rPr>
          <w:rFonts w:ascii="Calibri" w:hAnsi="Calibri" w:cs="Arial"/>
          <w:sz w:val="18"/>
          <w:szCs w:val="18"/>
        </w:rPr>
        <w:t>.</w:t>
      </w:r>
    </w:p>
    <w:p w14:paraId="58DC1307" w14:textId="6E715A98" w:rsidR="002F71A0" w:rsidRPr="007C6199" w:rsidRDefault="00D64D9B" w:rsidP="001F3969">
      <w:pPr>
        <w:pStyle w:val="ListParagraph"/>
        <w:keepNext/>
        <w:numPr>
          <w:ilvl w:val="0"/>
          <w:numId w:val="26"/>
        </w:numPr>
        <w:rPr>
          <w:rFonts w:ascii="Calibri" w:hAnsi="Calibri" w:cs="Arial"/>
          <w:sz w:val="18"/>
          <w:szCs w:val="18"/>
        </w:rPr>
      </w:pPr>
      <w:ins w:id="1175" w:author="Dee Anne Ross" w:date="2018-08-09T15:49:00Z">
        <w:r w:rsidRPr="007C6199">
          <w:rPr>
            <w:rFonts w:ascii="Calibri" w:hAnsi="Calibri" w:cs="Arial"/>
            <w:sz w:val="18"/>
            <w:szCs w:val="18"/>
          </w:rPr>
          <w:t xml:space="preserve">Proposed Ceiling </w:t>
        </w:r>
      </w:ins>
      <w:r w:rsidR="002F71A0" w:rsidRPr="007C6199">
        <w:rPr>
          <w:rFonts w:ascii="Calibri" w:hAnsi="Calibri" w:cs="Arial"/>
          <w:sz w:val="18"/>
          <w:szCs w:val="18"/>
        </w:rPr>
        <w:t xml:space="preserve">Insulation R-value: </w:t>
      </w:r>
      <w:del w:id="1176" w:author="Dee Anne Ross" w:date="2018-08-10T08:16:00Z">
        <w:r w:rsidR="002F71A0" w:rsidRPr="007C6199" w:rsidDel="005848A7">
          <w:rPr>
            <w:rFonts w:ascii="Calibri" w:hAnsi="Calibri" w:cs="Arial"/>
            <w:sz w:val="18"/>
            <w:szCs w:val="18"/>
          </w:rPr>
          <w:delText xml:space="preserve">This field will be auto populated. </w:delText>
        </w:r>
      </w:del>
      <w:r w:rsidR="002F71A0" w:rsidRPr="007C6199">
        <w:rPr>
          <w:rFonts w:ascii="Calibri" w:hAnsi="Calibri" w:cs="Arial"/>
          <w:sz w:val="18"/>
          <w:szCs w:val="18"/>
        </w:rPr>
        <w:t xml:space="preserve">The required insulation R-value will vary depending on </w:t>
      </w:r>
      <w:ins w:id="1177" w:author="Dee Anne Ross" w:date="2018-08-10T08:16:00Z">
        <w:r w:rsidR="005848A7" w:rsidRPr="007C6199">
          <w:rPr>
            <w:rFonts w:ascii="Calibri" w:hAnsi="Calibri" w:cs="Arial"/>
            <w:sz w:val="18"/>
            <w:szCs w:val="18"/>
          </w:rPr>
          <w:t xml:space="preserve">the option and </w:t>
        </w:r>
      </w:ins>
      <w:r w:rsidR="002F71A0" w:rsidRPr="007C6199">
        <w:rPr>
          <w:rFonts w:ascii="Calibri" w:hAnsi="Calibri" w:cs="Arial"/>
          <w:sz w:val="18"/>
          <w:szCs w:val="18"/>
        </w:rPr>
        <w:t>climate zone.</w:t>
      </w:r>
    </w:p>
    <w:p w14:paraId="3935B6B7" w14:textId="0B99AD84" w:rsidR="00D64D9B" w:rsidRPr="007C6199" w:rsidRDefault="00D64D9B" w:rsidP="001F3969">
      <w:pPr>
        <w:pStyle w:val="ListParagraph"/>
        <w:keepNext/>
        <w:numPr>
          <w:ilvl w:val="0"/>
          <w:numId w:val="26"/>
        </w:numPr>
        <w:rPr>
          <w:ins w:id="1178" w:author="Dee Anne Ross" w:date="2018-08-10T08:12:00Z"/>
          <w:rFonts w:ascii="Calibri" w:hAnsi="Calibri" w:cs="Arial"/>
          <w:sz w:val="18"/>
          <w:szCs w:val="18"/>
        </w:rPr>
      </w:pPr>
      <w:ins w:id="1179" w:author="Dee Anne Ross" w:date="2018-08-09T15:49:00Z">
        <w:r w:rsidRPr="007C6199">
          <w:rPr>
            <w:rFonts w:ascii="Calibri" w:hAnsi="Calibri" w:cs="Arial"/>
            <w:sz w:val="18"/>
            <w:szCs w:val="18"/>
          </w:rPr>
          <w:t xml:space="preserve">Required </w:t>
        </w:r>
      </w:ins>
      <w:ins w:id="1180" w:author="Dee Anne Ross" w:date="2018-08-10T08:12:00Z">
        <w:r w:rsidR="00A9381B" w:rsidRPr="007C6199">
          <w:rPr>
            <w:rFonts w:ascii="Calibri" w:hAnsi="Calibri" w:cs="Arial"/>
            <w:sz w:val="18"/>
            <w:szCs w:val="18"/>
          </w:rPr>
          <w:t>Below Roof Deck R-value: This field will be auto populated. The required below roof deck R-value will vary depen</w:t>
        </w:r>
        <w:r w:rsidR="005848A7" w:rsidRPr="007C6199">
          <w:rPr>
            <w:rFonts w:ascii="Calibri" w:hAnsi="Calibri" w:cs="Arial"/>
            <w:sz w:val="18"/>
            <w:szCs w:val="18"/>
          </w:rPr>
          <w:t xml:space="preserve">ding on </w:t>
        </w:r>
      </w:ins>
      <w:ins w:id="1181" w:author="Dee Anne Ross" w:date="2018-08-10T08:17:00Z">
        <w:r w:rsidR="005848A7" w:rsidRPr="007C6199">
          <w:rPr>
            <w:rFonts w:ascii="Calibri" w:hAnsi="Calibri" w:cs="Arial"/>
            <w:sz w:val="18"/>
            <w:szCs w:val="18"/>
          </w:rPr>
          <w:t xml:space="preserve">option and </w:t>
        </w:r>
      </w:ins>
      <w:ins w:id="1182" w:author="Dee Anne Ross" w:date="2018-08-10T08:12:00Z">
        <w:r w:rsidR="005848A7" w:rsidRPr="007C6199">
          <w:rPr>
            <w:rFonts w:ascii="Calibri" w:hAnsi="Calibri" w:cs="Arial"/>
            <w:sz w:val="18"/>
            <w:szCs w:val="18"/>
          </w:rPr>
          <w:t>climate zone</w:t>
        </w:r>
        <w:r w:rsidR="00A9381B" w:rsidRPr="007C6199">
          <w:rPr>
            <w:rFonts w:ascii="Calibri" w:hAnsi="Calibri" w:cs="Arial"/>
            <w:sz w:val="18"/>
            <w:szCs w:val="18"/>
          </w:rPr>
          <w:t>.</w:t>
        </w:r>
      </w:ins>
    </w:p>
    <w:p w14:paraId="594A3DE1" w14:textId="24E8AD98" w:rsidR="00A9381B" w:rsidRPr="007C6199" w:rsidRDefault="00A9381B" w:rsidP="001F3969">
      <w:pPr>
        <w:pStyle w:val="ListParagraph"/>
        <w:keepNext/>
        <w:numPr>
          <w:ilvl w:val="0"/>
          <w:numId w:val="26"/>
        </w:numPr>
        <w:rPr>
          <w:ins w:id="1183" w:author="Dee Anne Ross" w:date="2018-08-09T15:49:00Z"/>
          <w:rFonts w:ascii="Calibri" w:hAnsi="Calibri" w:cs="Arial"/>
          <w:sz w:val="18"/>
          <w:szCs w:val="18"/>
        </w:rPr>
      </w:pPr>
      <w:ins w:id="1184" w:author="Dee Anne Ross" w:date="2018-08-10T08:12:00Z">
        <w:r w:rsidRPr="007C6199">
          <w:rPr>
            <w:rFonts w:ascii="Calibri" w:hAnsi="Calibri" w:cs="Arial"/>
            <w:sz w:val="18"/>
            <w:szCs w:val="18"/>
          </w:rPr>
          <w:t xml:space="preserve">Required Ceiling Insulation R-value: This field will be auto populated. The required insulation R-value will vary depending on </w:t>
        </w:r>
      </w:ins>
      <w:ins w:id="1185" w:author="Dee Anne Ross" w:date="2018-08-10T08:17:00Z">
        <w:r w:rsidR="005848A7" w:rsidRPr="007C6199">
          <w:rPr>
            <w:rFonts w:ascii="Calibri" w:hAnsi="Calibri" w:cs="Arial"/>
            <w:sz w:val="18"/>
            <w:szCs w:val="18"/>
          </w:rPr>
          <w:t xml:space="preserve">option and </w:t>
        </w:r>
      </w:ins>
      <w:ins w:id="1186" w:author="Dee Anne Ross" w:date="2018-08-10T08:12:00Z">
        <w:r w:rsidRPr="007C6199">
          <w:rPr>
            <w:rFonts w:ascii="Calibri" w:hAnsi="Calibri" w:cs="Arial"/>
            <w:sz w:val="18"/>
            <w:szCs w:val="18"/>
          </w:rPr>
          <w:t>climate zone.</w:t>
        </w:r>
      </w:ins>
    </w:p>
    <w:p w14:paraId="6BB9334A" w14:textId="500B3D12" w:rsidR="002F71A0" w:rsidRPr="007C6199" w:rsidRDefault="002F71A0" w:rsidP="001F3969">
      <w:pPr>
        <w:pStyle w:val="ListParagraph"/>
        <w:keepNext/>
        <w:numPr>
          <w:ilvl w:val="0"/>
          <w:numId w:val="26"/>
        </w:numPr>
        <w:rPr>
          <w:rFonts w:ascii="Calibri" w:hAnsi="Calibri" w:cs="Arial"/>
          <w:sz w:val="18"/>
          <w:szCs w:val="18"/>
        </w:rPr>
      </w:pPr>
      <w:r w:rsidRPr="007C6199">
        <w:rPr>
          <w:rFonts w:ascii="Calibri" w:hAnsi="Calibri" w:cs="Arial"/>
          <w:sz w:val="18"/>
          <w:szCs w:val="18"/>
        </w:rPr>
        <w:t xml:space="preserve">Radiant Barrier Required?: This field will be auto populated. The radiant barrier requirement will vary depending on </w:t>
      </w:r>
      <w:del w:id="1187" w:author="Dee Anne Ross" w:date="2018-08-10T08:19:00Z">
        <w:r w:rsidR="00F73493" w:rsidRPr="007C6199" w:rsidDel="005848A7">
          <w:rPr>
            <w:rFonts w:ascii="Calibri" w:hAnsi="Calibri" w:cs="Arial"/>
            <w:sz w:val="18"/>
            <w:szCs w:val="18"/>
          </w:rPr>
          <w:delText xml:space="preserve">compliance </w:delText>
        </w:r>
      </w:del>
      <w:r w:rsidR="00F73493" w:rsidRPr="007C6199">
        <w:rPr>
          <w:rFonts w:ascii="Calibri" w:hAnsi="Calibri" w:cs="Arial"/>
          <w:sz w:val="18"/>
          <w:szCs w:val="18"/>
        </w:rPr>
        <w:t xml:space="preserve">option </w:t>
      </w:r>
      <w:del w:id="1188" w:author="Dee Anne Ross" w:date="2018-08-10T08:19:00Z">
        <w:r w:rsidR="00F73493" w:rsidRPr="007C6199" w:rsidDel="005848A7">
          <w:rPr>
            <w:rFonts w:ascii="Calibri" w:hAnsi="Calibri" w:cs="Arial"/>
            <w:sz w:val="18"/>
            <w:szCs w:val="18"/>
          </w:rPr>
          <w:delText xml:space="preserve">used </w:delText>
        </w:r>
      </w:del>
      <w:r w:rsidR="00F73493" w:rsidRPr="007C6199">
        <w:rPr>
          <w:rFonts w:ascii="Calibri" w:hAnsi="Calibri" w:cs="Arial"/>
          <w:sz w:val="18"/>
          <w:szCs w:val="18"/>
        </w:rPr>
        <w:t>and climate zone.</w:t>
      </w:r>
    </w:p>
    <w:p w14:paraId="5D9EB989" w14:textId="26345219" w:rsidR="002F71A0" w:rsidRPr="007C6199" w:rsidRDefault="00E00656" w:rsidP="001F3969">
      <w:pPr>
        <w:pStyle w:val="ListParagraph"/>
        <w:keepNext/>
        <w:numPr>
          <w:ilvl w:val="0"/>
          <w:numId w:val="26"/>
        </w:numPr>
        <w:rPr>
          <w:rFonts w:ascii="Calibri" w:hAnsi="Calibri" w:cs="Arial"/>
          <w:sz w:val="18"/>
          <w:szCs w:val="18"/>
        </w:rPr>
      </w:pPr>
      <w:ins w:id="1189" w:author="Dee Anne Ross" w:date="2018-08-13T10:04:00Z">
        <w:r w:rsidRPr="007C6199">
          <w:rPr>
            <w:rFonts w:ascii="Calibri" w:hAnsi="Calibri" w:cs="Arial"/>
            <w:sz w:val="18"/>
            <w:szCs w:val="18"/>
          </w:rPr>
          <w:t>Comments: Any notes regarding location, unique conditions, or attachments.</w:t>
        </w:r>
      </w:ins>
    </w:p>
    <w:p w14:paraId="45A06B0E" w14:textId="77777777" w:rsidR="00F73493" w:rsidRPr="007C6199" w:rsidRDefault="00F73493" w:rsidP="00556C2C">
      <w:pPr>
        <w:pStyle w:val="ListParagraph"/>
        <w:keepNext/>
        <w:rPr>
          <w:rFonts w:ascii="Calibri" w:hAnsi="Calibri" w:cs="Arial"/>
          <w:sz w:val="18"/>
          <w:szCs w:val="18"/>
        </w:rPr>
      </w:pPr>
    </w:p>
    <w:p w14:paraId="5A146C4E" w14:textId="77777777" w:rsidR="00951D7E" w:rsidRPr="007C6199" w:rsidRDefault="00F73493" w:rsidP="00556C2C">
      <w:pPr>
        <w:pStyle w:val="ListParagraph"/>
        <w:keepNext/>
        <w:rPr>
          <w:ins w:id="1190" w:author="Dee Anne Ross" w:date="2018-08-23T09:13:00Z"/>
          <w:rFonts w:ascii="Calibri" w:hAnsi="Calibri" w:cs="Arial"/>
          <w:sz w:val="18"/>
          <w:szCs w:val="18"/>
        </w:rPr>
      </w:pPr>
      <w:r w:rsidRPr="007C6199">
        <w:rPr>
          <w:rFonts w:ascii="Calibri" w:hAnsi="Calibri" w:cs="Arial"/>
          <w:sz w:val="18"/>
          <w:szCs w:val="18"/>
        </w:rPr>
        <w:t xml:space="preserve">Note: </w:t>
      </w:r>
    </w:p>
    <w:p w14:paraId="43E8F164" w14:textId="1CC08E36" w:rsidR="00951D7E" w:rsidRPr="007C6199" w:rsidRDefault="00951D7E" w:rsidP="00951D7E">
      <w:pPr>
        <w:pStyle w:val="ListParagraph"/>
        <w:keepNext/>
        <w:numPr>
          <w:ilvl w:val="0"/>
          <w:numId w:val="40"/>
        </w:numPr>
        <w:rPr>
          <w:ins w:id="1191" w:author="Dee Anne Ross" w:date="2018-08-23T09:13:00Z"/>
          <w:rFonts w:ascii="Calibri" w:hAnsi="Calibri" w:cs="Arial"/>
          <w:sz w:val="18"/>
          <w:szCs w:val="18"/>
        </w:rPr>
      </w:pPr>
      <w:ins w:id="1192" w:author="Dee Anne Ross" w:date="2018-08-23T09:13:00Z">
        <w:r w:rsidRPr="007C6199">
          <w:rPr>
            <w:rFonts w:ascii="Calibri" w:hAnsi="Calibri" w:cs="Arial"/>
            <w:sz w:val="18"/>
            <w:szCs w:val="18"/>
          </w:rPr>
          <w:t xml:space="preserve">Cathedral ceilings cannot comply with the prescriptive approach. </w:t>
        </w:r>
      </w:ins>
    </w:p>
    <w:p w14:paraId="0F298861" w14:textId="77777777" w:rsidR="00951D7E" w:rsidRPr="007C6199" w:rsidRDefault="00F73493" w:rsidP="00951D7E">
      <w:pPr>
        <w:pStyle w:val="ListParagraph"/>
        <w:keepNext/>
        <w:numPr>
          <w:ilvl w:val="0"/>
          <w:numId w:val="40"/>
        </w:numPr>
        <w:rPr>
          <w:ins w:id="1193" w:author="Dee Anne Ross" w:date="2018-08-23T09:14:00Z"/>
          <w:rFonts w:ascii="Calibri" w:hAnsi="Calibri" w:cs="Arial"/>
          <w:sz w:val="18"/>
          <w:szCs w:val="18"/>
        </w:rPr>
      </w:pPr>
      <w:r w:rsidRPr="007C6199">
        <w:rPr>
          <w:rFonts w:ascii="Calibri" w:hAnsi="Calibri" w:cs="Arial"/>
          <w:sz w:val="18"/>
          <w:szCs w:val="18"/>
        </w:rPr>
        <w:t xml:space="preserve">If attic is unvented, prescriptive compliance cannot be used. </w:t>
      </w:r>
    </w:p>
    <w:p w14:paraId="3637D5F9" w14:textId="4B7CD5F9" w:rsidR="00F73493" w:rsidRPr="007C6199" w:rsidRDefault="00F73493" w:rsidP="00951D7E">
      <w:pPr>
        <w:keepNext/>
        <w:ind w:left="720"/>
        <w:rPr>
          <w:rFonts w:ascii="Calibri" w:hAnsi="Calibri" w:cs="Arial"/>
          <w:sz w:val="18"/>
          <w:szCs w:val="18"/>
        </w:rPr>
      </w:pPr>
      <w:r w:rsidRPr="007C6199">
        <w:rPr>
          <w:rFonts w:ascii="Calibri" w:hAnsi="Calibri" w:cs="Arial"/>
          <w:sz w:val="18"/>
          <w:szCs w:val="18"/>
        </w:rPr>
        <w:t>Compliance may be attempted using the performance approach.</w:t>
      </w:r>
    </w:p>
    <w:p w14:paraId="308DB446" w14:textId="77777777" w:rsidR="00594388" w:rsidRPr="007C6199" w:rsidRDefault="00594388" w:rsidP="003F64CF">
      <w:pPr>
        <w:rPr>
          <w:rFonts w:ascii="Calibri" w:hAnsi="Calibri" w:cs="Arial"/>
          <w:sz w:val="18"/>
          <w:szCs w:val="18"/>
        </w:rPr>
      </w:pPr>
    </w:p>
    <w:p w14:paraId="308DB447" w14:textId="754C28B7" w:rsidR="00166008" w:rsidRPr="007C6199" w:rsidRDefault="00166008" w:rsidP="003F64CF">
      <w:pPr>
        <w:rPr>
          <w:rFonts w:ascii="Calibri" w:hAnsi="Calibri" w:cs="Arial"/>
          <w:b/>
          <w:sz w:val="18"/>
          <w:szCs w:val="18"/>
        </w:rPr>
      </w:pPr>
      <w:r w:rsidRPr="007C6199">
        <w:rPr>
          <w:rFonts w:ascii="Calibri" w:hAnsi="Calibri" w:cs="Arial"/>
          <w:b/>
          <w:sz w:val="18"/>
          <w:szCs w:val="18"/>
        </w:rPr>
        <w:t xml:space="preserve">G. </w:t>
      </w:r>
      <w:r w:rsidR="00C97214" w:rsidRPr="007C6199">
        <w:rPr>
          <w:rFonts w:ascii="Calibri" w:hAnsi="Calibri" w:cs="Arial"/>
          <w:b/>
          <w:sz w:val="18"/>
          <w:szCs w:val="18"/>
        </w:rPr>
        <w:t>Roofing Products (Cool Roof)</w:t>
      </w:r>
    </w:p>
    <w:p w14:paraId="308DB448" w14:textId="7B5D786B" w:rsidR="00166008" w:rsidRPr="007C6199" w:rsidRDefault="00166008" w:rsidP="003F64CF">
      <w:pPr>
        <w:rPr>
          <w:rFonts w:ascii="Calibri" w:hAnsi="Calibri" w:cs="Arial"/>
          <w:sz w:val="18"/>
          <w:szCs w:val="18"/>
        </w:rPr>
      </w:pPr>
      <w:r w:rsidRPr="007C6199">
        <w:rPr>
          <w:rFonts w:ascii="Calibri" w:hAnsi="Calibri" w:cs="Arial"/>
          <w:sz w:val="18"/>
          <w:szCs w:val="18"/>
        </w:rPr>
        <w:t>Roofing requirements are found in Section</w:t>
      </w:r>
      <w:r w:rsidR="008423A4" w:rsidRPr="007C6199">
        <w:rPr>
          <w:rFonts w:ascii="Calibri" w:hAnsi="Calibri" w:cs="Arial"/>
          <w:sz w:val="18"/>
          <w:szCs w:val="18"/>
        </w:rPr>
        <w:t>s</w:t>
      </w:r>
      <w:r w:rsidRPr="007C6199">
        <w:rPr>
          <w:rFonts w:ascii="Calibri" w:hAnsi="Calibri" w:cs="Arial"/>
          <w:sz w:val="18"/>
          <w:szCs w:val="18"/>
        </w:rPr>
        <w:t xml:space="preserve"> 110.8(i) and 150.1(c)11. Depending on the climate zone and roof slope, a cool roof (defined as a minimum aged solar reflectance and thermal emittance, or a minimum SRI) may be required </w:t>
      </w:r>
      <w:del w:id="1194" w:author="Dee Anne Ross" w:date="2018-08-10T09:03:00Z">
        <w:r w:rsidRPr="007C6199" w:rsidDel="002E4745">
          <w:rPr>
            <w:rFonts w:ascii="Calibri" w:hAnsi="Calibri" w:cs="Arial"/>
            <w:sz w:val="18"/>
            <w:szCs w:val="18"/>
          </w:rPr>
          <w:delText>by Package A</w:delText>
        </w:r>
      </w:del>
      <w:ins w:id="1195" w:author="Dee Anne Ross" w:date="2018-08-10T09:03:00Z">
        <w:r w:rsidR="002E4745" w:rsidRPr="007C6199">
          <w:rPr>
            <w:rFonts w:ascii="Calibri" w:hAnsi="Calibri" w:cs="Arial"/>
            <w:sz w:val="18"/>
            <w:szCs w:val="18"/>
          </w:rPr>
          <w:t>for prescriptive compliance</w:t>
        </w:r>
      </w:ins>
      <w:r w:rsidRPr="007C6199">
        <w:rPr>
          <w:rFonts w:ascii="Calibri" w:hAnsi="Calibri" w:cs="Arial"/>
          <w:sz w:val="18"/>
          <w:szCs w:val="18"/>
        </w:rPr>
        <w:t xml:space="preserve">. </w:t>
      </w:r>
    </w:p>
    <w:p w14:paraId="308DB449" w14:textId="77777777" w:rsidR="006A69BB" w:rsidRPr="007C6199" w:rsidRDefault="006A69BB" w:rsidP="003F64CF">
      <w:pPr>
        <w:rPr>
          <w:rFonts w:ascii="Calibri" w:hAnsi="Calibri" w:cs="Arial"/>
          <w:sz w:val="18"/>
          <w:szCs w:val="18"/>
        </w:rPr>
      </w:pPr>
    </w:p>
    <w:p w14:paraId="308DB44A" w14:textId="7CB4A713" w:rsidR="00166008" w:rsidRPr="007C6199" w:rsidRDefault="00166008" w:rsidP="003F64CF">
      <w:pPr>
        <w:rPr>
          <w:rFonts w:ascii="Calibri" w:hAnsi="Calibri" w:cs="Arial"/>
          <w:sz w:val="18"/>
          <w:szCs w:val="18"/>
        </w:rPr>
      </w:pPr>
      <w:r w:rsidRPr="007C6199">
        <w:rPr>
          <w:rFonts w:ascii="Calibri" w:hAnsi="Calibri" w:cs="Arial"/>
          <w:sz w:val="18"/>
          <w:szCs w:val="18"/>
        </w:rPr>
        <w:t>Exceptions include (1) low-slope roofs (pitch 2:12 or less) in climate zones 1-12, 14 and 16; (2) steep</w:t>
      </w:r>
      <w:r w:rsidR="00371A7D" w:rsidRPr="007C6199">
        <w:rPr>
          <w:rFonts w:ascii="Calibri" w:hAnsi="Calibri" w:cs="Arial"/>
          <w:sz w:val="18"/>
          <w:szCs w:val="18"/>
        </w:rPr>
        <w:t>-</w:t>
      </w:r>
      <w:r w:rsidRPr="007C6199">
        <w:rPr>
          <w:rFonts w:ascii="Calibri" w:hAnsi="Calibri" w:cs="Arial"/>
          <w:sz w:val="18"/>
          <w:szCs w:val="18"/>
        </w:rPr>
        <w:t>slope roof</w:t>
      </w:r>
      <w:r w:rsidR="00371A7D" w:rsidRPr="007C6199">
        <w:rPr>
          <w:rFonts w:ascii="Calibri" w:hAnsi="Calibri" w:cs="Arial"/>
          <w:sz w:val="18"/>
          <w:szCs w:val="18"/>
        </w:rPr>
        <w:t>s</w:t>
      </w:r>
      <w:r w:rsidRPr="007C6199">
        <w:rPr>
          <w:rFonts w:ascii="Calibri" w:hAnsi="Calibri" w:cs="Arial"/>
          <w:sz w:val="18"/>
          <w:szCs w:val="18"/>
        </w:rPr>
        <w:t xml:space="preserve"> (pitch greater than 2:12) in climate zones 1-9 and 16; (3) roof constructions that have thermal mass over the roof membrane with at least 25 lb/</w:t>
      </w:r>
      <w:r w:rsidR="006730E2" w:rsidRPr="007C6199">
        <w:rPr>
          <w:rFonts w:ascii="Calibri" w:hAnsi="Calibri" w:cs="Arial"/>
          <w:sz w:val="18"/>
          <w:szCs w:val="18"/>
        </w:rPr>
        <w:t>ft</w:t>
      </w:r>
      <w:r w:rsidR="006730E2" w:rsidRPr="007C6199">
        <w:rPr>
          <w:rFonts w:ascii="Calibri" w:hAnsi="Calibri" w:cs="Arial"/>
          <w:sz w:val="18"/>
          <w:szCs w:val="18"/>
          <w:vertAlign w:val="superscript"/>
        </w:rPr>
        <w:t>2</w:t>
      </w:r>
      <w:r w:rsidRPr="007C6199">
        <w:rPr>
          <w:rFonts w:ascii="Calibri" w:hAnsi="Calibri" w:cs="Arial"/>
          <w:sz w:val="18"/>
          <w:szCs w:val="18"/>
        </w:rPr>
        <w:t xml:space="preserve">; and (4) any roof area covered by building integrated photovoltaic panels and solar thermal panels (the area of roof not covered by photovoltaic panels would still need to meet any applicable cool roof requirements). </w:t>
      </w:r>
    </w:p>
    <w:p w14:paraId="308DB44C" w14:textId="77777777" w:rsidR="008A34AB" w:rsidRPr="007C6199" w:rsidRDefault="008A34AB"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Tag/ID: A label (if any) from the plans, such as R1.</w:t>
      </w:r>
    </w:p>
    <w:p w14:paraId="308DB44D" w14:textId="0CA1C02E" w:rsidR="00165056" w:rsidRPr="007C6199" w:rsidRDefault="00431408" w:rsidP="001F3969">
      <w:pPr>
        <w:pStyle w:val="ListParagraph"/>
        <w:numPr>
          <w:ilvl w:val="0"/>
          <w:numId w:val="23"/>
        </w:numPr>
        <w:ind w:left="720"/>
        <w:contextualSpacing/>
        <w:rPr>
          <w:rFonts w:ascii="Calibri" w:hAnsi="Calibri" w:cs="Arial"/>
          <w:sz w:val="18"/>
          <w:szCs w:val="18"/>
        </w:rPr>
      </w:pPr>
      <w:ins w:id="1196" w:author="Dee Anne Ross" w:date="2018-08-10T09:08:00Z">
        <w:r w:rsidRPr="007C6199">
          <w:rPr>
            <w:rFonts w:ascii="Calibri" w:hAnsi="Calibri" w:cs="Arial"/>
            <w:sz w:val="18"/>
            <w:szCs w:val="18"/>
          </w:rPr>
          <w:t xml:space="preserve">Exception: </w:t>
        </w:r>
      </w:ins>
      <w:ins w:id="1197" w:author="Dee Anne Ross" w:date="2018-08-10T09:14:00Z">
        <w:r w:rsidRPr="007C6199">
          <w:rPr>
            <w:rFonts w:ascii="Calibri" w:hAnsi="Calibri" w:cs="Arial"/>
            <w:sz w:val="18"/>
            <w:szCs w:val="18"/>
          </w:rPr>
          <w:t>Select 1, 2, or none. (1) r</w:t>
        </w:r>
      </w:ins>
      <w:ins w:id="1198" w:author="Dee Anne Ross" w:date="2018-08-10T09:12:00Z">
        <w:r w:rsidRPr="007C6199">
          <w:rPr>
            <w:rFonts w:ascii="Calibri" w:hAnsi="Calibri" w:cs="Arial"/>
            <w:sz w:val="18"/>
            <w:szCs w:val="18"/>
          </w:rPr>
          <w:t>oof area with photovoltaic panels</w:t>
        </w:r>
      </w:ins>
      <w:ins w:id="1199" w:author="Dee Anne Ross" w:date="2018-08-10T09:13:00Z">
        <w:r w:rsidRPr="007C6199">
          <w:rPr>
            <w:rFonts w:ascii="Calibri" w:hAnsi="Calibri" w:cs="Arial"/>
            <w:sz w:val="18"/>
            <w:szCs w:val="18"/>
          </w:rPr>
          <w:t xml:space="preserve"> or solar thermal panels</w:t>
        </w:r>
      </w:ins>
      <w:ins w:id="1200" w:author="Dee Anne Ross" w:date="2018-08-10T09:14:00Z">
        <w:r w:rsidRPr="007C6199">
          <w:rPr>
            <w:rFonts w:ascii="Calibri" w:hAnsi="Calibri" w:cs="Arial"/>
            <w:sz w:val="18"/>
            <w:szCs w:val="18"/>
          </w:rPr>
          <w:t xml:space="preserve">, (2) </w:t>
        </w:r>
      </w:ins>
      <w:del w:id="1201" w:author="Dee Anne Ross" w:date="2018-08-10T09:14:00Z">
        <w:r w:rsidR="00165056" w:rsidRPr="007C6199" w:rsidDel="00431408">
          <w:rPr>
            <w:rFonts w:ascii="Calibri" w:hAnsi="Calibri" w:cs="Arial"/>
            <w:sz w:val="18"/>
            <w:szCs w:val="18"/>
          </w:rPr>
          <w:delText xml:space="preserve">Mass </w:delText>
        </w:r>
        <w:r w:rsidR="00371A7D" w:rsidRPr="007C6199" w:rsidDel="00431408">
          <w:rPr>
            <w:rFonts w:ascii="Calibri" w:hAnsi="Calibri" w:cs="Arial"/>
            <w:sz w:val="18"/>
            <w:szCs w:val="18"/>
          </w:rPr>
          <w:delText>R</w:delText>
        </w:r>
        <w:r w:rsidR="00165056" w:rsidRPr="007C6199" w:rsidDel="00431408">
          <w:rPr>
            <w:rFonts w:ascii="Calibri" w:hAnsi="Calibri" w:cs="Arial"/>
            <w:sz w:val="18"/>
            <w:szCs w:val="18"/>
          </w:rPr>
          <w:delText xml:space="preserve">oof </w:delText>
        </w:r>
      </w:del>
      <w:ins w:id="1202" w:author="Dee Anne Ross" w:date="2018-08-10T09:15:00Z">
        <w:r w:rsidRPr="007C6199">
          <w:rPr>
            <w:rFonts w:ascii="Calibri" w:hAnsi="Calibri" w:cs="Arial"/>
            <w:sz w:val="18"/>
            <w:szCs w:val="18"/>
          </w:rPr>
          <w:t xml:space="preserve">roof constructions with </w:t>
        </w:r>
      </w:ins>
      <w:r w:rsidR="00165056" w:rsidRPr="007C6199">
        <w:rPr>
          <w:rFonts w:ascii="Calibri" w:hAnsi="Calibri" w:cs="Arial"/>
          <w:sz w:val="18"/>
          <w:szCs w:val="18"/>
        </w:rPr>
        <w:t>25 lb</w:t>
      </w:r>
      <w:r w:rsidR="00D04FD6" w:rsidRPr="007C6199">
        <w:rPr>
          <w:rFonts w:ascii="Calibri" w:hAnsi="Calibri" w:cs="Arial"/>
          <w:sz w:val="18"/>
          <w:szCs w:val="18"/>
        </w:rPr>
        <w:t>/</w:t>
      </w:r>
      <w:r w:rsidR="00165056" w:rsidRPr="007C6199">
        <w:rPr>
          <w:rFonts w:ascii="Calibri" w:hAnsi="Calibri" w:cs="Arial"/>
          <w:sz w:val="18"/>
          <w:szCs w:val="18"/>
        </w:rPr>
        <w:t>ft</w:t>
      </w:r>
      <w:r w:rsidR="00165056" w:rsidRPr="007C6199">
        <w:rPr>
          <w:rFonts w:ascii="Calibri" w:hAnsi="Calibri" w:cs="Arial"/>
          <w:sz w:val="18"/>
          <w:szCs w:val="18"/>
          <w:vertAlign w:val="superscript"/>
        </w:rPr>
        <w:t>2</w:t>
      </w:r>
      <w:r w:rsidR="00165056" w:rsidRPr="007C6199">
        <w:rPr>
          <w:rFonts w:ascii="Calibri" w:hAnsi="Calibri" w:cs="Arial"/>
          <w:sz w:val="18"/>
          <w:szCs w:val="18"/>
        </w:rPr>
        <w:t xml:space="preserve"> or </w:t>
      </w:r>
      <w:del w:id="1203" w:author="Dee Anne Ross" w:date="2018-08-10T09:15:00Z">
        <w:r w:rsidR="00371A7D" w:rsidRPr="007C6199" w:rsidDel="00431408">
          <w:rPr>
            <w:rFonts w:ascii="Calibri" w:hAnsi="Calibri" w:cs="Arial"/>
            <w:sz w:val="18"/>
            <w:szCs w:val="18"/>
          </w:rPr>
          <w:delText>G</w:delText>
        </w:r>
      </w:del>
      <w:ins w:id="1204" w:author="Dee Anne Ross" w:date="2018-08-10T09:15:00Z">
        <w:r w:rsidRPr="007C6199">
          <w:rPr>
            <w:rFonts w:ascii="Calibri" w:hAnsi="Calibri" w:cs="Arial"/>
            <w:sz w:val="18"/>
            <w:szCs w:val="18"/>
          </w:rPr>
          <w:t>g</w:t>
        </w:r>
      </w:ins>
      <w:r w:rsidR="00165056" w:rsidRPr="007C6199">
        <w:rPr>
          <w:rFonts w:ascii="Calibri" w:hAnsi="Calibri" w:cs="Arial"/>
          <w:sz w:val="18"/>
          <w:szCs w:val="18"/>
        </w:rPr>
        <w:t>reater</w:t>
      </w:r>
      <w:del w:id="1205" w:author="Dee Anne Ross" w:date="2018-08-10T09:15:00Z">
        <w:r w:rsidR="00165056" w:rsidRPr="007C6199" w:rsidDel="00431408">
          <w:rPr>
            <w:rFonts w:ascii="Calibri" w:hAnsi="Calibri" w:cs="Arial"/>
            <w:sz w:val="18"/>
            <w:szCs w:val="18"/>
          </w:rPr>
          <w:delText xml:space="preserve">: </w:delText>
        </w:r>
        <w:r w:rsidR="00D04FD6" w:rsidRPr="007C6199" w:rsidDel="00431408">
          <w:rPr>
            <w:rFonts w:ascii="Calibri" w:hAnsi="Calibri" w:cs="Arial"/>
            <w:sz w:val="18"/>
            <w:szCs w:val="18"/>
          </w:rPr>
          <w:delText>Yes or No</w:delText>
        </w:r>
      </w:del>
      <w:r w:rsidR="00D04FD6" w:rsidRPr="007C6199">
        <w:rPr>
          <w:rFonts w:ascii="Calibri" w:hAnsi="Calibri" w:cs="Arial"/>
          <w:sz w:val="18"/>
          <w:szCs w:val="18"/>
        </w:rPr>
        <w:t xml:space="preserve">. </w:t>
      </w:r>
      <w:ins w:id="1206" w:author="Dee Anne Ross" w:date="2018-08-10T09:17:00Z">
        <w:r w:rsidR="00127E14" w:rsidRPr="007C6199">
          <w:rPr>
            <w:rFonts w:ascii="Calibri" w:hAnsi="Calibri" w:cs="Arial"/>
            <w:sz w:val="18"/>
            <w:szCs w:val="18"/>
          </w:rPr>
          <w:t xml:space="preserve">If </w:t>
        </w:r>
      </w:ins>
      <w:ins w:id="1207" w:author="Dee Anne Ross" w:date="2018-08-10T09:19:00Z">
        <w:r w:rsidR="00127E14" w:rsidRPr="007C6199">
          <w:rPr>
            <w:rFonts w:ascii="Calibri" w:hAnsi="Calibri" w:cs="Arial"/>
            <w:sz w:val="18"/>
            <w:szCs w:val="18"/>
          </w:rPr>
          <w:t xml:space="preserve">exception 1 or 2 exist, the roof is not </w:t>
        </w:r>
      </w:ins>
      <w:del w:id="1208" w:author="Dee Anne Ross" w:date="2018-08-10T09:19:00Z">
        <w:r w:rsidR="00165056" w:rsidRPr="007C6199" w:rsidDel="00127E14">
          <w:rPr>
            <w:rFonts w:ascii="Calibri" w:hAnsi="Calibri" w:cs="Arial"/>
            <w:sz w:val="18"/>
            <w:szCs w:val="18"/>
          </w:rPr>
          <w:delText xml:space="preserve">Mass roofs are not </w:delText>
        </w:r>
      </w:del>
      <w:r w:rsidR="00165056" w:rsidRPr="007C6199">
        <w:rPr>
          <w:rFonts w:ascii="Calibri" w:hAnsi="Calibri" w:cs="Arial"/>
          <w:sz w:val="18"/>
          <w:szCs w:val="18"/>
        </w:rPr>
        <w:t>required to have a cool roof even if the climate zone specifies minimum performance requirements.</w:t>
      </w:r>
    </w:p>
    <w:p w14:paraId="308DB44E" w14:textId="398505BD"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Roof Pitch: </w:t>
      </w:r>
      <w:ins w:id="1209" w:author="Dee Anne Ross" w:date="2018-08-22T15:15:00Z">
        <w:r w:rsidR="00E330C2" w:rsidRPr="007C6199">
          <w:rPr>
            <w:rFonts w:ascii="Calibri" w:hAnsi="Calibri" w:cs="Arial"/>
            <w:sz w:val="18"/>
            <w:szCs w:val="18"/>
          </w:rPr>
          <w:t xml:space="preserve">Select from either greater than or equal to 2:12 or </w:t>
        </w:r>
      </w:ins>
      <w:ins w:id="1210" w:author="Dee Anne Ross" w:date="2018-08-22T15:16:00Z">
        <w:r w:rsidR="00E330C2" w:rsidRPr="007C6199">
          <w:rPr>
            <w:rFonts w:ascii="Calibri" w:hAnsi="Calibri" w:cs="Arial"/>
            <w:sz w:val="18"/>
            <w:szCs w:val="18"/>
          </w:rPr>
          <w:t>pitch</w:t>
        </w:r>
      </w:ins>
      <w:ins w:id="1211" w:author="Dee Anne Ross" w:date="2018-08-22T15:15:00Z">
        <w:r w:rsidR="00E330C2" w:rsidRPr="007C6199">
          <w:rPr>
            <w:rFonts w:ascii="Calibri" w:hAnsi="Calibri" w:cs="Arial"/>
            <w:sz w:val="18"/>
            <w:szCs w:val="18"/>
          </w:rPr>
          <w:t xml:space="preserve"> is less than 2:12</w:t>
        </w:r>
      </w:ins>
      <w:ins w:id="1212" w:author="Dee Anne Ross" w:date="2018-08-22T15:16:00Z">
        <w:r w:rsidR="00E330C2" w:rsidRPr="007C6199">
          <w:rPr>
            <w:rFonts w:ascii="Calibri" w:hAnsi="Calibri" w:cs="Arial"/>
            <w:sz w:val="18"/>
            <w:szCs w:val="18"/>
          </w:rPr>
          <w:t>. Typical e</w:t>
        </w:r>
      </w:ins>
      <w:del w:id="1213" w:author="Dee Anne Ross" w:date="2018-08-22T15:16:00Z">
        <w:r w:rsidRPr="007C6199" w:rsidDel="00E330C2">
          <w:rPr>
            <w:rFonts w:ascii="Calibri" w:hAnsi="Calibri" w:cs="Arial"/>
            <w:sz w:val="18"/>
            <w:szCs w:val="18"/>
          </w:rPr>
          <w:delText>E</w:delText>
        </w:r>
      </w:del>
      <w:r w:rsidRPr="007C6199">
        <w:rPr>
          <w:rFonts w:ascii="Calibri" w:hAnsi="Calibri" w:cs="Arial"/>
          <w:sz w:val="18"/>
          <w:szCs w:val="18"/>
        </w:rPr>
        <w:t>xpressed as 4:12</w:t>
      </w:r>
      <w:ins w:id="1214" w:author="Dee Anne Ross" w:date="2018-08-22T15:16:00Z">
        <w:r w:rsidR="00E330C2" w:rsidRPr="007C6199">
          <w:rPr>
            <w:rFonts w:ascii="Calibri" w:hAnsi="Calibri" w:cs="Arial"/>
            <w:sz w:val="18"/>
            <w:szCs w:val="18"/>
          </w:rPr>
          <w:t xml:space="preserve"> meaning the roof rises 4 feet in a span of 12 feet</w:t>
        </w:r>
      </w:ins>
      <w:del w:id="1215" w:author="Dee Anne Ross" w:date="2018-08-22T15:17:00Z">
        <w:r w:rsidRPr="007C6199" w:rsidDel="00E330C2">
          <w:rPr>
            <w:rFonts w:ascii="Calibri" w:hAnsi="Calibri" w:cs="Arial"/>
            <w:sz w:val="18"/>
            <w:szCs w:val="18"/>
          </w:rPr>
          <w:delText>, for example, which means the roof rises 4 f</w:delText>
        </w:r>
        <w:r w:rsidR="00371A7D" w:rsidRPr="007C6199" w:rsidDel="00E330C2">
          <w:rPr>
            <w:rFonts w:ascii="Calibri" w:hAnsi="Calibri" w:cs="Arial"/>
            <w:sz w:val="18"/>
            <w:szCs w:val="18"/>
          </w:rPr>
          <w:delText>ee</w:delText>
        </w:r>
        <w:r w:rsidRPr="007C6199" w:rsidDel="00E330C2">
          <w:rPr>
            <w:rFonts w:ascii="Calibri" w:hAnsi="Calibri" w:cs="Arial"/>
            <w:sz w:val="18"/>
            <w:szCs w:val="18"/>
          </w:rPr>
          <w:delText>t within a span of 12 feet</w:delText>
        </w:r>
      </w:del>
      <w:r w:rsidRPr="007C6199">
        <w:rPr>
          <w:rFonts w:ascii="Calibri" w:hAnsi="Calibri" w:cs="Arial"/>
          <w:sz w:val="18"/>
          <w:szCs w:val="18"/>
        </w:rPr>
        <w:t xml:space="preserve">. When roofs have multiple pitches the requirements are based on the pitch of 50% or more of the roof. </w:t>
      </w:r>
    </w:p>
    <w:p w14:paraId="308DB44F" w14:textId="1BAA50E1"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Method of Compliance: </w:t>
      </w:r>
      <w:r w:rsidR="00D04FD6" w:rsidRPr="007C6199">
        <w:rPr>
          <w:rFonts w:ascii="Calibri" w:hAnsi="Calibri" w:cs="Arial"/>
          <w:sz w:val="18"/>
          <w:szCs w:val="18"/>
        </w:rPr>
        <w:t xml:space="preserve">Indicate </w:t>
      </w:r>
      <w:r w:rsidRPr="007C6199">
        <w:rPr>
          <w:rFonts w:ascii="Calibri" w:hAnsi="Calibri" w:cs="Arial"/>
          <w:sz w:val="18"/>
          <w:szCs w:val="18"/>
        </w:rPr>
        <w:t xml:space="preserve">if the method of compliance is </w:t>
      </w:r>
      <w:del w:id="1216" w:author="Dee Anne Ross" w:date="2018-08-10T09:05:00Z">
        <w:r w:rsidRPr="007C6199" w:rsidDel="002E4745">
          <w:rPr>
            <w:rFonts w:ascii="Calibri" w:hAnsi="Calibri" w:cs="Arial"/>
            <w:sz w:val="18"/>
            <w:szCs w:val="18"/>
          </w:rPr>
          <w:delText xml:space="preserve">going to be </w:delText>
        </w:r>
      </w:del>
      <w:r w:rsidRPr="007C6199">
        <w:rPr>
          <w:rFonts w:ascii="Calibri" w:hAnsi="Calibri" w:cs="Arial"/>
          <w:sz w:val="18"/>
          <w:szCs w:val="18"/>
        </w:rPr>
        <w:t>based on Aged Solar Reflectance and Thermal Emittance</w:t>
      </w:r>
      <w:r w:rsidR="00371A7D" w:rsidRPr="007C6199">
        <w:rPr>
          <w:rFonts w:ascii="Calibri" w:hAnsi="Calibri" w:cs="Arial"/>
          <w:sz w:val="18"/>
          <w:szCs w:val="18"/>
        </w:rPr>
        <w:t>,</w:t>
      </w:r>
      <w:r w:rsidRPr="007C6199">
        <w:rPr>
          <w:rFonts w:ascii="Calibri" w:hAnsi="Calibri" w:cs="Arial"/>
          <w:sz w:val="18"/>
          <w:szCs w:val="18"/>
        </w:rPr>
        <w:t xml:space="preserve"> or </w:t>
      </w:r>
      <w:del w:id="1217" w:author="Dee Anne Ross" w:date="2018-08-10T09:05:00Z">
        <w:r w:rsidRPr="007C6199" w:rsidDel="002E4745">
          <w:rPr>
            <w:rFonts w:ascii="Calibri" w:hAnsi="Calibri" w:cs="Arial"/>
            <w:sz w:val="18"/>
            <w:szCs w:val="18"/>
          </w:rPr>
          <w:delText xml:space="preserve">is it going to be based </w:delText>
        </w:r>
      </w:del>
      <w:r w:rsidRPr="007C6199">
        <w:rPr>
          <w:rFonts w:ascii="Calibri" w:hAnsi="Calibri" w:cs="Arial"/>
          <w:sz w:val="18"/>
          <w:szCs w:val="18"/>
        </w:rPr>
        <w:t>on the Solar Reflectance Index (SRI).</w:t>
      </w:r>
    </w:p>
    <w:p w14:paraId="308DB450" w14:textId="55C4713B"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Product </w:t>
      </w:r>
      <w:r w:rsidR="00D04FD6" w:rsidRPr="007C6199">
        <w:rPr>
          <w:rFonts w:ascii="Calibri" w:hAnsi="Calibri" w:cs="Arial"/>
          <w:sz w:val="18"/>
          <w:szCs w:val="18"/>
        </w:rPr>
        <w:t>Type</w:t>
      </w:r>
      <w:r w:rsidRPr="007C6199">
        <w:rPr>
          <w:rFonts w:ascii="Calibri" w:hAnsi="Calibri" w:cs="Arial"/>
          <w:sz w:val="18"/>
          <w:szCs w:val="18"/>
        </w:rPr>
        <w:t xml:space="preserve">: See Cool Roof Rating Council’s </w:t>
      </w:r>
      <w:r w:rsidR="00371A7D" w:rsidRPr="007C6199">
        <w:rPr>
          <w:rFonts w:ascii="Calibri" w:hAnsi="Calibri" w:cs="Arial"/>
          <w:sz w:val="18"/>
          <w:szCs w:val="18"/>
        </w:rPr>
        <w:t>D</w:t>
      </w:r>
      <w:r w:rsidRPr="007C6199">
        <w:rPr>
          <w:rFonts w:ascii="Calibri" w:hAnsi="Calibri" w:cs="Arial"/>
          <w:sz w:val="18"/>
          <w:szCs w:val="18"/>
        </w:rPr>
        <w:t xml:space="preserve">irectory. </w:t>
      </w:r>
      <w:del w:id="1218" w:author="Dee Anne Ross" w:date="2018-08-10T09:06:00Z">
        <w:r w:rsidRPr="007C6199" w:rsidDel="00431408">
          <w:rPr>
            <w:rFonts w:ascii="Calibri" w:hAnsi="Calibri" w:cs="Arial"/>
            <w:sz w:val="18"/>
            <w:szCs w:val="18"/>
          </w:rPr>
          <w:delText>Generally p</w:delText>
        </w:r>
      </w:del>
      <w:ins w:id="1219" w:author="Dee Anne Ross" w:date="2018-08-10T09:06:00Z">
        <w:r w:rsidR="00431408" w:rsidRPr="007C6199">
          <w:rPr>
            <w:rFonts w:ascii="Calibri" w:hAnsi="Calibri" w:cs="Arial"/>
            <w:sz w:val="18"/>
            <w:szCs w:val="18"/>
          </w:rPr>
          <w:t>P</w:t>
        </w:r>
      </w:ins>
      <w:r w:rsidRPr="007C6199">
        <w:rPr>
          <w:rFonts w:ascii="Calibri" w:hAnsi="Calibri" w:cs="Arial"/>
          <w:sz w:val="18"/>
          <w:szCs w:val="18"/>
        </w:rPr>
        <w:t>roduct types include single-ply roof, wood shingles, asphalt roof, metal roof, tile roof.</w:t>
      </w:r>
    </w:p>
    <w:p w14:paraId="308DB451" w14:textId="68F37F80" w:rsidR="00165056" w:rsidRPr="007C6199" w:rsidRDefault="00165056" w:rsidP="00127E14">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The </w:t>
      </w:r>
      <w:smartTag w:uri="urn:schemas-microsoft-com:office:smarttags" w:element="stockticker">
        <w:r w:rsidRPr="007C6199">
          <w:rPr>
            <w:rFonts w:ascii="Calibri" w:hAnsi="Calibri" w:cs="Arial"/>
            <w:sz w:val="18"/>
            <w:szCs w:val="18"/>
          </w:rPr>
          <w:t>CRRC</w:t>
        </w:r>
      </w:smartTag>
      <w:r w:rsidRPr="007C6199">
        <w:rPr>
          <w:rFonts w:ascii="Calibri" w:hAnsi="Calibri" w:cs="Arial"/>
          <w:sz w:val="18"/>
          <w:szCs w:val="18"/>
        </w:rPr>
        <w:t xml:space="preserve"> Product ID Number is obtained from the Cool Roof Rating Council’s Rated Product Directory at </w:t>
      </w:r>
      <w:ins w:id="1220" w:author="Dee Anne Ross" w:date="2018-08-10T09:22:00Z">
        <w:r w:rsidR="00127E14" w:rsidRPr="007C6199">
          <w:rPr>
            <w:rFonts w:ascii="Calibri" w:hAnsi="Calibri" w:cs="Arial"/>
            <w:sz w:val="18"/>
            <w:szCs w:val="18"/>
          </w:rPr>
          <w:t>https://coolroofs.org/directory</w:t>
        </w:r>
      </w:ins>
      <w:del w:id="1221" w:author="Dee Anne Ross" w:date="2018-08-10T09:22:00Z">
        <w:r w:rsidR="007B41CF" w:rsidRPr="007C6199" w:rsidDel="00127E14">
          <w:rPr>
            <w:sz w:val="18"/>
            <w:szCs w:val="18"/>
          </w:rPr>
          <w:fldChar w:fldCharType="begin"/>
        </w:r>
        <w:r w:rsidR="007B41CF" w:rsidRPr="007C6199" w:rsidDel="00127E14">
          <w:rPr>
            <w:sz w:val="18"/>
            <w:szCs w:val="18"/>
          </w:rPr>
          <w:delInstrText xml:space="preserve"> HYPERLINK "http://www.coolroofs.org/products/results%20" </w:delInstrText>
        </w:r>
        <w:r w:rsidR="007B41CF" w:rsidRPr="007C6199" w:rsidDel="00127E14">
          <w:rPr>
            <w:sz w:val="18"/>
            <w:szCs w:val="18"/>
          </w:rPr>
          <w:fldChar w:fldCharType="separate"/>
        </w:r>
        <w:r w:rsidRPr="007C6199" w:rsidDel="00127E14">
          <w:rPr>
            <w:sz w:val="18"/>
            <w:szCs w:val="18"/>
          </w:rPr>
          <w:delText>www.coolroofs.org/products/results</w:delText>
        </w:r>
        <w:r w:rsidR="007B41CF" w:rsidRPr="007C6199" w:rsidDel="00127E14">
          <w:rPr>
            <w:sz w:val="18"/>
            <w:szCs w:val="18"/>
          </w:rPr>
          <w:fldChar w:fldCharType="end"/>
        </w:r>
      </w:del>
      <w:r w:rsidRPr="007C6199">
        <w:rPr>
          <w:rFonts w:ascii="Calibri" w:hAnsi="Calibri" w:cs="Arial"/>
          <w:sz w:val="18"/>
          <w:szCs w:val="18"/>
        </w:rPr>
        <w:t xml:space="preserve">. Products are listed by manufacturer, brand, type of installation, roofing material, and color, as well as product performance. </w:t>
      </w:r>
    </w:p>
    <w:p w14:paraId="308DB452"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Initial Solar reflectance: </w:t>
      </w:r>
      <w:r w:rsidR="00D04FD6" w:rsidRPr="007C6199">
        <w:rPr>
          <w:rFonts w:ascii="Calibri" w:hAnsi="Calibri" w:cs="Arial"/>
          <w:sz w:val="18"/>
          <w:szCs w:val="18"/>
        </w:rPr>
        <w:t xml:space="preserve">Based </w:t>
      </w:r>
      <w:r w:rsidRPr="007C6199">
        <w:rPr>
          <w:rFonts w:ascii="Calibri" w:hAnsi="Calibri" w:cs="Arial"/>
          <w:sz w:val="18"/>
          <w:szCs w:val="18"/>
        </w:rPr>
        <w:t xml:space="preserve">on the product chosen from the Cool Roof Rating Council’s Rated Product Directory. If using default assumption indicate NA since the Aged </w:t>
      </w:r>
      <w:r w:rsidR="00D04FD6" w:rsidRPr="007C6199">
        <w:rPr>
          <w:rFonts w:ascii="Calibri" w:hAnsi="Calibri" w:cs="Arial"/>
          <w:sz w:val="18"/>
          <w:szCs w:val="18"/>
        </w:rPr>
        <w:t>Solar R</w:t>
      </w:r>
      <w:r w:rsidRPr="007C6199">
        <w:rPr>
          <w:rFonts w:ascii="Calibri" w:hAnsi="Calibri" w:cs="Arial"/>
          <w:sz w:val="18"/>
          <w:szCs w:val="18"/>
        </w:rPr>
        <w:t xml:space="preserve">eflectance is available. </w:t>
      </w:r>
    </w:p>
    <w:p w14:paraId="308DB453" w14:textId="77777777" w:rsidR="00165056" w:rsidRPr="007C6199" w:rsidRDefault="00165056" w:rsidP="00127E14">
      <w:pPr>
        <w:pStyle w:val="BulletB1Number"/>
        <w:numPr>
          <w:ilvl w:val="0"/>
          <w:numId w:val="23"/>
        </w:numPr>
        <w:spacing w:before="0"/>
        <w:ind w:left="720"/>
        <w:rPr>
          <w:rFonts w:asciiTheme="minorHAnsi" w:hAnsiTheme="minorHAnsi"/>
          <w:sz w:val="18"/>
          <w:szCs w:val="18"/>
        </w:rPr>
      </w:pPr>
      <w:r w:rsidRPr="007C6199">
        <w:rPr>
          <w:rFonts w:ascii="Calibri" w:hAnsi="Calibri" w:cs="Arial"/>
          <w:sz w:val="18"/>
          <w:szCs w:val="18"/>
        </w:rPr>
        <w:t xml:space="preserve">Proposed Aged Solar Reflectance: Value is from the Cool Roof Rating Council’s Rated Product Directory. If the aged value is not available, calculate the calculated Aged Solar </w:t>
      </w:r>
      <w:r w:rsidR="00D04FD6" w:rsidRPr="007C6199">
        <w:rPr>
          <w:rFonts w:ascii="Calibri" w:hAnsi="Calibri" w:cs="Arial"/>
          <w:sz w:val="18"/>
          <w:szCs w:val="18"/>
        </w:rPr>
        <w:t xml:space="preserve">Reflectance </w:t>
      </w:r>
      <w:r w:rsidRPr="007C6199">
        <w:rPr>
          <w:rFonts w:ascii="Calibri" w:hAnsi="Calibri" w:cs="Arial"/>
          <w:sz w:val="18"/>
          <w:szCs w:val="18"/>
        </w:rPr>
        <w:t xml:space="preserve">using the Solar Reflectance Index (SRI) Calculation worksheet located on the California Energy Commission website or the aging equation </w:t>
      </w:r>
      <w:r w:rsidRPr="007C6199">
        <w:rPr>
          <w:rFonts w:asciiTheme="minorHAnsi" w:hAnsiTheme="minorHAnsi"/>
          <w:sz w:val="18"/>
          <w:szCs w:val="18"/>
        </w:rPr>
        <w:t>ρ</w:t>
      </w:r>
      <w:r w:rsidRPr="007C6199">
        <w:rPr>
          <w:rStyle w:val="Char-Subscript"/>
          <w:rFonts w:asciiTheme="minorHAnsi" w:hAnsiTheme="minorHAnsi"/>
          <w:sz w:val="18"/>
          <w:szCs w:val="18"/>
        </w:rPr>
        <w:t>aged</w:t>
      </w:r>
      <w:r w:rsidRPr="007C6199">
        <w:rPr>
          <w:rFonts w:asciiTheme="minorHAnsi" w:hAnsiTheme="minorHAnsi"/>
          <w:sz w:val="18"/>
          <w:szCs w:val="18"/>
        </w:rPr>
        <w:t>=[0.2+β[ρ</w:t>
      </w:r>
      <w:r w:rsidRPr="007C6199">
        <w:rPr>
          <w:rStyle w:val="Char-Subscript"/>
          <w:rFonts w:asciiTheme="minorHAnsi" w:hAnsiTheme="minorHAnsi"/>
          <w:sz w:val="18"/>
          <w:szCs w:val="18"/>
        </w:rPr>
        <w:t>initial</w:t>
      </w:r>
      <w:r w:rsidRPr="007C6199">
        <w:rPr>
          <w:rFonts w:asciiTheme="minorHAnsi" w:hAnsiTheme="minorHAnsi"/>
          <w:sz w:val="18"/>
          <w:szCs w:val="18"/>
        </w:rPr>
        <w:t>-0.2], where ρ</w:t>
      </w:r>
      <w:r w:rsidRPr="007C6199">
        <w:rPr>
          <w:rFonts w:asciiTheme="minorHAnsi" w:hAnsiTheme="minorHAnsi"/>
          <w:sz w:val="18"/>
          <w:szCs w:val="18"/>
          <w:vertAlign w:val="subscript"/>
        </w:rPr>
        <w:t>initial</w:t>
      </w:r>
      <w:r w:rsidRPr="007C6199">
        <w:rPr>
          <w:rFonts w:asciiTheme="minorHAnsi" w:hAnsiTheme="minorHAnsi"/>
          <w:sz w:val="18"/>
          <w:szCs w:val="18"/>
        </w:rPr>
        <w:t xml:space="preserve"> = the initial solar reflectance and soiling resistance β is listed by product type below.</w:t>
      </w:r>
    </w:p>
    <w:p w14:paraId="308DB454" w14:textId="2E700685" w:rsidR="00165056" w:rsidRPr="007C6199" w:rsidRDefault="00165056" w:rsidP="004358FA">
      <w:pPr>
        <w:pStyle w:val="BulletB1Number"/>
        <w:ind w:left="0" w:firstLine="0"/>
        <w:jc w:val="center"/>
        <w:rPr>
          <w:rFonts w:asciiTheme="minorHAnsi" w:hAnsiTheme="minorHAnsi"/>
          <w:sz w:val="18"/>
          <w:szCs w:val="18"/>
        </w:rPr>
      </w:pPr>
      <w:r w:rsidRPr="007C6199">
        <w:rPr>
          <w:rFonts w:asciiTheme="minorHAnsi" w:hAnsiTheme="minorHAnsi"/>
          <w:sz w:val="18"/>
          <w:szCs w:val="18"/>
        </w:rPr>
        <w:t>VALUES OF SOILING RESISTANCE β BY PRODUCT TYPE</w:t>
      </w:r>
    </w:p>
    <w:tbl>
      <w:tblPr>
        <w:tblW w:w="87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00"/>
        <w:gridCol w:w="3360"/>
        <w:gridCol w:w="3000"/>
      </w:tblGrid>
      <w:tr w:rsidR="00165056" w:rsidRPr="00C2494A" w14:paraId="308DB458" w14:textId="77777777" w:rsidTr="004358FA">
        <w:trPr>
          <w:cantSplit/>
          <w:jc w:val="center"/>
        </w:trPr>
        <w:tc>
          <w:tcPr>
            <w:tcW w:w="2400" w:type="dxa"/>
            <w:tcBorders>
              <w:top w:val="single" w:sz="4" w:space="0" w:color="auto"/>
              <w:left w:val="single" w:sz="4" w:space="0" w:color="auto"/>
              <w:bottom w:val="single" w:sz="4" w:space="0" w:color="auto"/>
              <w:right w:val="single" w:sz="4" w:space="0" w:color="auto"/>
            </w:tcBorders>
            <w:hideMark/>
          </w:tcPr>
          <w:p w14:paraId="308DB455"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lastRenderedPageBreak/>
              <w:t>Product Type</w:t>
            </w:r>
          </w:p>
        </w:tc>
        <w:tc>
          <w:tcPr>
            <w:tcW w:w="3360" w:type="dxa"/>
            <w:tcBorders>
              <w:top w:val="single" w:sz="4" w:space="0" w:color="auto"/>
              <w:left w:val="single" w:sz="4" w:space="0" w:color="auto"/>
              <w:bottom w:val="single" w:sz="4" w:space="0" w:color="auto"/>
              <w:right w:val="single" w:sz="4" w:space="0" w:color="auto"/>
            </w:tcBorders>
            <w:hideMark/>
          </w:tcPr>
          <w:p w14:paraId="308DB456"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CRRC Product Category</w:t>
            </w:r>
          </w:p>
        </w:tc>
        <w:tc>
          <w:tcPr>
            <w:tcW w:w="3000" w:type="dxa"/>
            <w:tcBorders>
              <w:top w:val="single" w:sz="4" w:space="0" w:color="auto"/>
              <w:left w:val="single" w:sz="4" w:space="0" w:color="auto"/>
              <w:bottom w:val="single" w:sz="4" w:space="0" w:color="auto"/>
              <w:right w:val="single" w:sz="4" w:space="0" w:color="auto"/>
            </w:tcBorders>
            <w:hideMark/>
          </w:tcPr>
          <w:p w14:paraId="308DB457" w14:textId="77777777" w:rsidR="00165056" w:rsidRPr="007C6199" w:rsidRDefault="00165056" w:rsidP="00165056">
            <w:pPr>
              <w:keepNext/>
              <w:keepLines/>
              <w:suppressAutoHyphens/>
              <w:spacing w:before="40" w:after="40"/>
              <w:jc w:val="center"/>
              <w:rPr>
                <w:rFonts w:asciiTheme="minorHAnsi" w:hAnsiTheme="minorHAnsi"/>
                <w:b/>
                <w:sz w:val="18"/>
                <w:szCs w:val="18"/>
              </w:rPr>
            </w:pPr>
            <w:r w:rsidRPr="007C6199">
              <w:rPr>
                <w:rFonts w:asciiTheme="minorHAnsi" w:hAnsiTheme="minorHAnsi"/>
                <w:b/>
                <w:sz w:val="18"/>
                <w:szCs w:val="18"/>
              </w:rPr>
              <w:t>β</w:t>
            </w:r>
          </w:p>
        </w:tc>
      </w:tr>
      <w:tr w:rsidR="00165056" w:rsidRPr="00C2494A" w14:paraId="308DB45C"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9"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360" w:type="dxa"/>
            <w:tcBorders>
              <w:top w:val="single" w:sz="4" w:space="0" w:color="auto"/>
              <w:left w:val="single" w:sz="4" w:space="0" w:color="auto"/>
              <w:bottom w:val="single" w:sz="4" w:space="0" w:color="auto"/>
              <w:right w:val="single" w:sz="4" w:space="0" w:color="auto"/>
            </w:tcBorders>
            <w:hideMark/>
          </w:tcPr>
          <w:p w14:paraId="308DB45A" w14:textId="3957B311"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5B"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0.65</w:t>
            </w:r>
          </w:p>
        </w:tc>
      </w:tr>
      <w:tr w:rsidR="00165056" w:rsidRPr="00C2494A" w14:paraId="308DB461" w14:textId="77777777" w:rsidTr="004358FA">
        <w:trPr>
          <w:cantSplit/>
          <w:trHeight w:val="431"/>
          <w:jc w:val="center"/>
        </w:trPr>
        <w:tc>
          <w:tcPr>
            <w:tcW w:w="2400" w:type="dxa"/>
            <w:tcBorders>
              <w:top w:val="single" w:sz="4" w:space="0" w:color="auto"/>
              <w:left w:val="single" w:sz="4" w:space="0" w:color="auto"/>
              <w:bottom w:val="single" w:sz="4" w:space="0" w:color="auto"/>
              <w:right w:val="single" w:sz="4" w:space="0" w:color="auto"/>
            </w:tcBorders>
            <w:vAlign w:val="center"/>
            <w:hideMark/>
          </w:tcPr>
          <w:p w14:paraId="308DB45D"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Other</w:t>
            </w:r>
          </w:p>
        </w:tc>
        <w:tc>
          <w:tcPr>
            <w:tcW w:w="3360" w:type="dxa"/>
            <w:tcBorders>
              <w:top w:val="single" w:sz="4" w:space="0" w:color="auto"/>
              <w:left w:val="single" w:sz="4" w:space="0" w:color="auto"/>
              <w:bottom w:val="single" w:sz="4" w:space="0" w:color="auto"/>
              <w:right w:val="single" w:sz="4" w:space="0" w:color="auto"/>
            </w:tcBorders>
          </w:tcPr>
          <w:p w14:paraId="308DB45F"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Not A Field-Applied Coating</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08DB460" w14:textId="77777777" w:rsidR="00165056" w:rsidRPr="007C6199" w:rsidRDefault="00165056" w:rsidP="00165056">
            <w:pPr>
              <w:keepNext/>
              <w:keepLines/>
              <w:suppressAutoHyphens/>
              <w:spacing w:before="40" w:after="40"/>
              <w:jc w:val="center"/>
              <w:rPr>
                <w:rFonts w:asciiTheme="minorHAnsi" w:hAnsiTheme="minorHAnsi"/>
                <w:sz w:val="18"/>
                <w:szCs w:val="18"/>
              </w:rPr>
            </w:pPr>
            <w:r w:rsidRPr="007C6199">
              <w:rPr>
                <w:rFonts w:asciiTheme="minorHAnsi" w:hAnsiTheme="minorHAnsi"/>
                <w:sz w:val="18"/>
                <w:szCs w:val="18"/>
              </w:rPr>
              <w:t>0.70</w:t>
            </w:r>
          </w:p>
        </w:tc>
      </w:tr>
    </w:tbl>
    <w:p w14:paraId="308DB462" w14:textId="77777777" w:rsidR="00165056" w:rsidRPr="007C6199" w:rsidRDefault="00165056" w:rsidP="00165056">
      <w:pPr>
        <w:pStyle w:val="ListParagraph"/>
        <w:ind w:left="0"/>
        <w:contextualSpacing/>
        <w:rPr>
          <w:rFonts w:ascii="Calibri" w:hAnsi="Calibri" w:cs="Arial"/>
          <w:sz w:val="18"/>
          <w:szCs w:val="18"/>
        </w:rPr>
      </w:pPr>
    </w:p>
    <w:p w14:paraId="308DB463"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Proposed Thermal Emittance: From the product specification default value. If using a calculated SRI place the </w:t>
      </w:r>
      <w:r w:rsidR="00BE33E6" w:rsidRPr="007C6199">
        <w:rPr>
          <w:rFonts w:ascii="Calibri" w:hAnsi="Calibri" w:cs="Arial"/>
          <w:sz w:val="18"/>
          <w:szCs w:val="18"/>
        </w:rPr>
        <w:t xml:space="preserve">Thermal Emittance </w:t>
      </w:r>
      <w:r w:rsidRPr="007C6199">
        <w:rPr>
          <w:rFonts w:ascii="Calibri" w:hAnsi="Calibri" w:cs="Arial"/>
          <w:sz w:val="18"/>
          <w:szCs w:val="18"/>
        </w:rPr>
        <w:t xml:space="preserve">used to calculate SRI. </w:t>
      </w:r>
    </w:p>
    <w:p w14:paraId="308DB464" w14:textId="40F49B2D"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Proposed SRI</w:t>
      </w:r>
      <w:r w:rsidR="00371A7D" w:rsidRPr="007C6199">
        <w:rPr>
          <w:rFonts w:ascii="Calibri" w:hAnsi="Calibri" w:cs="Arial"/>
          <w:sz w:val="18"/>
          <w:szCs w:val="18"/>
        </w:rPr>
        <w:t xml:space="preserve"> (optional)</w:t>
      </w:r>
      <w:r w:rsidRPr="007C6199">
        <w:rPr>
          <w:rFonts w:ascii="Calibri" w:hAnsi="Calibri" w:cs="Arial"/>
          <w:sz w:val="18"/>
          <w:szCs w:val="18"/>
        </w:rPr>
        <w:t>: It is optional to meet the SRI but if chosen to do so, use the Solar Reflectance Index (SRI) Calculation Worksheet found on the California Energy Commission website</w:t>
      </w:r>
      <w:del w:id="1222" w:author="Smith, Alexis@Energy" w:date="2018-10-02T13:40:00Z">
        <w:r w:rsidRPr="007C6199" w:rsidDel="00F20D07">
          <w:rPr>
            <w:rFonts w:ascii="Calibri" w:hAnsi="Calibri" w:cs="Arial"/>
            <w:sz w:val="18"/>
            <w:szCs w:val="18"/>
          </w:rPr>
          <w:delText xml:space="preserve"> </w:delText>
        </w:r>
      </w:del>
      <w:r w:rsidRPr="007C6199">
        <w:rPr>
          <w:rFonts w:ascii="Calibri" w:hAnsi="Calibri" w:cs="Arial"/>
          <w:sz w:val="18"/>
          <w:szCs w:val="18"/>
        </w:rPr>
        <w:t xml:space="preserve">. </w:t>
      </w:r>
    </w:p>
    <w:p w14:paraId="308DB465"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Aged Solar Reflectance: Based on climate zone and roof slope.</w:t>
      </w:r>
    </w:p>
    <w:p w14:paraId="308DB466" w14:textId="77777777"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Minimum Required Thermal Emittance: Based on climate zone and roof slope.</w:t>
      </w:r>
    </w:p>
    <w:p w14:paraId="308DB467" w14:textId="4236FDF0" w:rsidR="00165056" w:rsidRPr="007C6199" w:rsidRDefault="00165056" w:rsidP="001F3969">
      <w:pPr>
        <w:pStyle w:val="ListParagraph"/>
        <w:numPr>
          <w:ilvl w:val="0"/>
          <w:numId w:val="23"/>
        </w:numPr>
        <w:ind w:left="720"/>
        <w:contextualSpacing/>
        <w:rPr>
          <w:rFonts w:ascii="Calibri" w:hAnsi="Calibri" w:cs="Arial"/>
          <w:sz w:val="18"/>
          <w:szCs w:val="18"/>
        </w:rPr>
      </w:pPr>
      <w:r w:rsidRPr="007C6199">
        <w:rPr>
          <w:rFonts w:ascii="Calibri" w:hAnsi="Calibri" w:cs="Arial"/>
          <w:sz w:val="18"/>
          <w:szCs w:val="18"/>
        </w:rPr>
        <w:t xml:space="preserve">Minimum </w:t>
      </w:r>
      <w:r w:rsidR="00BA5686" w:rsidRPr="007C6199">
        <w:rPr>
          <w:rFonts w:ascii="Calibri" w:hAnsi="Calibri" w:cs="Arial"/>
          <w:sz w:val="18"/>
          <w:szCs w:val="18"/>
        </w:rPr>
        <w:t xml:space="preserve">Required </w:t>
      </w:r>
      <w:r w:rsidRPr="007C6199">
        <w:rPr>
          <w:rFonts w:ascii="Calibri" w:hAnsi="Calibri" w:cs="Arial"/>
          <w:sz w:val="18"/>
          <w:szCs w:val="18"/>
        </w:rPr>
        <w:t>SRI</w:t>
      </w:r>
      <w:r w:rsidR="00371A7D" w:rsidRPr="007C6199">
        <w:rPr>
          <w:rFonts w:ascii="Calibri" w:hAnsi="Calibri" w:cs="Arial"/>
          <w:sz w:val="18"/>
          <w:szCs w:val="18"/>
        </w:rPr>
        <w:t xml:space="preserve"> (optional)</w:t>
      </w:r>
      <w:r w:rsidRPr="007C6199">
        <w:rPr>
          <w:rFonts w:ascii="Calibri" w:hAnsi="Calibri" w:cs="Arial"/>
          <w:sz w:val="18"/>
          <w:szCs w:val="18"/>
        </w:rPr>
        <w:t>: Based on climate zone and roof slope.</w:t>
      </w:r>
    </w:p>
    <w:p w14:paraId="308DB468" w14:textId="77777777" w:rsidR="00165056" w:rsidRPr="007C6199" w:rsidRDefault="00165056" w:rsidP="00165056">
      <w:pPr>
        <w:pStyle w:val="ListParagraph"/>
        <w:ind w:left="360"/>
        <w:contextualSpacing/>
        <w:rPr>
          <w:rFonts w:ascii="Calibri" w:hAnsi="Calibri" w:cs="Arial"/>
          <w:sz w:val="18"/>
          <w:szCs w:val="18"/>
        </w:rPr>
      </w:pPr>
    </w:p>
    <w:p w14:paraId="308DB469" w14:textId="52B8C677" w:rsidR="00165056" w:rsidRPr="007C6199" w:rsidRDefault="00165056" w:rsidP="00165056">
      <w:pPr>
        <w:rPr>
          <w:rFonts w:ascii="Calibri" w:hAnsi="Calibri" w:cs="Arial"/>
          <w:sz w:val="18"/>
          <w:szCs w:val="18"/>
        </w:rPr>
      </w:pPr>
      <w:r w:rsidRPr="007C6199">
        <w:rPr>
          <w:rFonts w:ascii="Calibri" w:hAnsi="Calibri" w:cs="Arial"/>
          <w:sz w:val="18"/>
          <w:szCs w:val="18"/>
        </w:rPr>
        <w:t>If the cool roofing requirements will be met by a liquid field applied coating, Section 110.8(i)4 requires the coating be applied across the entire roof surface and meet the dry mil thickness</w:t>
      </w:r>
      <w:r w:rsidR="00371A7D" w:rsidRPr="007C6199">
        <w:rPr>
          <w:rFonts w:ascii="Calibri" w:hAnsi="Calibri" w:cs="Arial"/>
          <w:sz w:val="18"/>
          <w:szCs w:val="18"/>
        </w:rPr>
        <w:t>,</w:t>
      </w:r>
      <w:r w:rsidRPr="007C6199">
        <w:rPr>
          <w:rFonts w:ascii="Calibri" w:hAnsi="Calibri" w:cs="Arial"/>
          <w:sz w:val="18"/>
          <w:szCs w:val="18"/>
        </w:rPr>
        <w:t xml:space="preserve"> or coverage recommended by the manufacturer. </w:t>
      </w:r>
    </w:p>
    <w:p w14:paraId="150FF581" w14:textId="77777777" w:rsidR="00951D7E" w:rsidRPr="007C6199" w:rsidRDefault="00951D7E">
      <w:pPr>
        <w:rPr>
          <w:rFonts w:ascii="Calibri" w:hAnsi="Calibri" w:cs="Arial"/>
          <w:b/>
          <w:sz w:val="18"/>
          <w:szCs w:val="18"/>
        </w:rPr>
      </w:pPr>
    </w:p>
    <w:p w14:paraId="38D1158E" w14:textId="54465983" w:rsidR="007B41CF" w:rsidRPr="007C6199" w:rsidRDefault="007B41CF" w:rsidP="007B41CF">
      <w:pPr>
        <w:rPr>
          <w:ins w:id="1223" w:author="Dee Anne Ross" w:date="2018-08-10T08:24:00Z"/>
          <w:rFonts w:ascii="Calibri" w:hAnsi="Calibri" w:cs="Arial"/>
          <w:b/>
          <w:sz w:val="18"/>
          <w:szCs w:val="18"/>
        </w:rPr>
      </w:pPr>
      <w:ins w:id="1224" w:author="Dee Anne Ross" w:date="2018-08-10T08:24:00Z">
        <w:r w:rsidRPr="007C6199">
          <w:rPr>
            <w:rFonts w:ascii="Calibri" w:hAnsi="Calibri" w:cs="Arial"/>
            <w:b/>
            <w:sz w:val="18"/>
            <w:szCs w:val="18"/>
          </w:rPr>
          <w:t xml:space="preserve">H. </w:t>
        </w:r>
      </w:ins>
      <w:ins w:id="1225" w:author="Dee Anne Ross" w:date="2018-08-10T08:25:00Z">
        <w:r w:rsidRPr="007C6199">
          <w:rPr>
            <w:rFonts w:ascii="Calibri" w:hAnsi="Calibri" w:cs="Arial"/>
            <w:b/>
            <w:sz w:val="18"/>
            <w:szCs w:val="18"/>
          </w:rPr>
          <w:t>Opaque Swinging Doors to Exterior</w:t>
        </w:r>
      </w:ins>
    </w:p>
    <w:p w14:paraId="262FB488" w14:textId="0E01B32F" w:rsidR="007B41CF" w:rsidRPr="007C6199" w:rsidRDefault="007B41CF" w:rsidP="007B41CF">
      <w:pPr>
        <w:numPr>
          <w:ilvl w:val="1"/>
          <w:numId w:val="7"/>
        </w:numPr>
        <w:spacing w:before="120"/>
        <w:ind w:left="720"/>
        <w:contextualSpacing/>
        <w:rPr>
          <w:ins w:id="1226" w:author="Dee Anne Ross" w:date="2018-08-10T08:25:00Z"/>
          <w:rFonts w:ascii="Calibri" w:hAnsi="Calibri" w:cs="Arial"/>
          <w:sz w:val="18"/>
          <w:szCs w:val="18"/>
        </w:rPr>
      </w:pPr>
      <w:ins w:id="1227" w:author="Dee Anne Ross" w:date="2018-08-10T08:26:00Z">
        <w:r w:rsidRPr="007C6199">
          <w:rPr>
            <w:rFonts w:ascii="Calibri" w:hAnsi="Calibri" w:cs="Arial"/>
            <w:sz w:val="18"/>
            <w:szCs w:val="18"/>
          </w:rPr>
          <w:t>Tag/ID</w:t>
        </w:r>
      </w:ins>
      <w:ins w:id="1228" w:author="Dee Anne Ross" w:date="2018-08-10T08:28:00Z">
        <w:r w:rsidRPr="007C6199">
          <w:rPr>
            <w:rFonts w:ascii="Calibri" w:hAnsi="Calibri" w:cs="Arial"/>
            <w:sz w:val="18"/>
            <w:szCs w:val="18"/>
          </w:rPr>
          <w:t xml:space="preserve">: </w:t>
        </w:r>
        <w:r w:rsidRPr="007C6199">
          <w:rPr>
            <w:rFonts w:asciiTheme="minorHAnsi" w:hAnsiTheme="minorHAnsi"/>
            <w:sz w:val="18"/>
            <w:szCs w:val="18"/>
          </w:rPr>
          <w:t xml:space="preserve">Provide a name or designator for each unique door. This designator should be used consistently throughout the plan set (elevations, </w:t>
        </w:r>
      </w:ins>
      <w:ins w:id="1229" w:author="Dee Anne Ross" w:date="2018-08-10T08:29:00Z">
        <w:r w:rsidRPr="007C6199">
          <w:rPr>
            <w:rFonts w:asciiTheme="minorHAnsi" w:hAnsiTheme="minorHAnsi"/>
            <w:sz w:val="18"/>
            <w:szCs w:val="18"/>
          </w:rPr>
          <w:t>door s</w:t>
        </w:r>
      </w:ins>
      <w:ins w:id="1230" w:author="Dee Anne Ross" w:date="2018-08-10T08:28:00Z">
        <w:r w:rsidRPr="007C6199">
          <w:rPr>
            <w:rFonts w:asciiTheme="minorHAnsi" w:hAnsiTheme="minorHAnsi"/>
            <w:sz w:val="18"/>
            <w:szCs w:val="18"/>
          </w:rPr>
          <w:t>chedules, etc.)</w:t>
        </w:r>
      </w:ins>
    </w:p>
    <w:p w14:paraId="4834BB88" w14:textId="37F88140" w:rsidR="007B41CF" w:rsidRPr="007C6199" w:rsidRDefault="007B41CF" w:rsidP="007B41CF">
      <w:pPr>
        <w:numPr>
          <w:ilvl w:val="1"/>
          <w:numId w:val="7"/>
        </w:numPr>
        <w:spacing w:before="120"/>
        <w:ind w:left="720"/>
        <w:contextualSpacing/>
        <w:rPr>
          <w:ins w:id="1231" w:author="Dee Anne Ross" w:date="2018-08-10T08:24:00Z"/>
          <w:rFonts w:ascii="Calibri" w:hAnsi="Calibri" w:cs="Arial"/>
          <w:sz w:val="18"/>
          <w:szCs w:val="18"/>
        </w:rPr>
      </w:pPr>
      <w:ins w:id="1232" w:author="Dee Anne Ross" w:date="2018-08-10T08:24:00Z">
        <w:r w:rsidRPr="007C6199">
          <w:rPr>
            <w:rFonts w:asciiTheme="minorHAnsi" w:hAnsiTheme="minorHAnsi" w:cs="Arial"/>
            <w:sz w:val="18"/>
            <w:szCs w:val="18"/>
          </w:rPr>
          <w:t xml:space="preserve">Area: Calculated </w:t>
        </w:r>
      </w:ins>
      <w:ins w:id="1233" w:author="Dee Anne Ross" w:date="2018-08-10T08:30:00Z">
        <w:r w:rsidRPr="007C6199">
          <w:rPr>
            <w:rFonts w:asciiTheme="minorHAnsi" w:hAnsiTheme="minorHAnsi" w:cs="Arial"/>
            <w:sz w:val="18"/>
            <w:szCs w:val="18"/>
          </w:rPr>
          <w:t>area (in sq.ft.) f</w:t>
        </w:r>
      </w:ins>
      <w:ins w:id="1234" w:author="Dee Anne Ross" w:date="2018-08-10T08:24:00Z">
        <w:r w:rsidRPr="007C6199">
          <w:rPr>
            <w:rFonts w:asciiTheme="minorHAnsi" w:hAnsiTheme="minorHAnsi" w:cs="Arial"/>
            <w:sz w:val="18"/>
            <w:szCs w:val="18"/>
          </w:rPr>
          <w:t xml:space="preserve">or </w:t>
        </w:r>
      </w:ins>
      <w:ins w:id="1235" w:author="Dee Anne Ross" w:date="2018-08-10T08:30:00Z">
        <w:r w:rsidRPr="007C6199">
          <w:rPr>
            <w:rFonts w:asciiTheme="minorHAnsi" w:hAnsiTheme="minorHAnsi" w:cs="Arial"/>
            <w:sz w:val="18"/>
            <w:szCs w:val="18"/>
          </w:rPr>
          <w:t>each unique door</w:t>
        </w:r>
      </w:ins>
      <w:ins w:id="1236" w:author="Dee Anne Ross" w:date="2018-08-10T08:24:00Z">
        <w:r w:rsidRPr="007C6199">
          <w:rPr>
            <w:rFonts w:asciiTheme="minorHAnsi" w:hAnsiTheme="minorHAnsi" w:cs="Arial"/>
            <w:sz w:val="18"/>
            <w:szCs w:val="18"/>
          </w:rPr>
          <w:t>.</w:t>
        </w:r>
      </w:ins>
    </w:p>
    <w:p w14:paraId="5C707F6C" w14:textId="07739F98" w:rsidR="007B41CF" w:rsidRPr="007C6199" w:rsidRDefault="007B41CF" w:rsidP="001E4CF9">
      <w:pPr>
        <w:pStyle w:val="ListParagraph"/>
        <w:numPr>
          <w:ilvl w:val="0"/>
          <w:numId w:val="33"/>
        </w:numPr>
        <w:contextualSpacing/>
        <w:rPr>
          <w:ins w:id="1237" w:author="Dee Anne Ross" w:date="2018-08-10T08:26:00Z"/>
          <w:rFonts w:ascii="Calibri" w:hAnsi="Calibri" w:cs="Arial"/>
          <w:sz w:val="18"/>
          <w:szCs w:val="18"/>
        </w:rPr>
      </w:pPr>
      <w:ins w:id="1238" w:author="Dee Anne Ross" w:date="2018-08-10T08:26:00Z">
        <w:r w:rsidRPr="007C6199">
          <w:rPr>
            <w:rFonts w:asciiTheme="minorHAnsi" w:hAnsiTheme="minorHAnsi" w:cs="Arial"/>
            <w:sz w:val="18"/>
            <w:szCs w:val="18"/>
          </w:rPr>
          <w:t>Proposed U-factor</w:t>
        </w:r>
      </w:ins>
      <w:ins w:id="1239" w:author="Dee Anne Ross" w:date="2018-08-10T13:26:00Z">
        <w:r w:rsidR="001E4CF9" w:rsidRPr="007C6199">
          <w:rPr>
            <w:rFonts w:asciiTheme="minorHAnsi" w:hAnsiTheme="minorHAnsi" w:cs="Arial"/>
            <w:sz w:val="18"/>
            <w:szCs w:val="18"/>
          </w:rPr>
          <w:t xml:space="preserve">: Enter the proposed U-factor. If value is </w:t>
        </w:r>
      </w:ins>
      <w:ins w:id="1240" w:author="Dee Anne Ross" w:date="2018-08-10T13:29:00Z">
        <w:r w:rsidR="001E4CF9" w:rsidRPr="007C6199">
          <w:rPr>
            <w:rFonts w:asciiTheme="minorHAnsi" w:hAnsiTheme="minorHAnsi" w:cs="Arial"/>
            <w:sz w:val="18"/>
            <w:szCs w:val="18"/>
          </w:rPr>
          <w:t xml:space="preserve">greater than </w:t>
        </w:r>
      </w:ins>
      <w:ins w:id="1241" w:author="Dee Anne Ross" w:date="2018-08-10T13:26:00Z">
        <w:r w:rsidR="001E4CF9" w:rsidRPr="007C6199">
          <w:rPr>
            <w:rFonts w:asciiTheme="minorHAnsi" w:hAnsiTheme="minorHAnsi" w:cs="Arial"/>
            <w:sz w:val="18"/>
            <w:szCs w:val="18"/>
          </w:rPr>
          <w:t>0.20, column 06 will autocomplete as Yes.</w:t>
        </w:r>
      </w:ins>
    </w:p>
    <w:p w14:paraId="7E86F0F8" w14:textId="7F8C9634" w:rsidR="007B41CF" w:rsidRPr="007C6199" w:rsidRDefault="007B41CF" w:rsidP="001E4CF9">
      <w:pPr>
        <w:pStyle w:val="ListParagraph"/>
        <w:numPr>
          <w:ilvl w:val="0"/>
          <w:numId w:val="33"/>
        </w:numPr>
        <w:contextualSpacing/>
        <w:rPr>
          <w:ins w:id="1242" w:author="Dee Anne Ross" w:date="2018-08-10T08:26:00Z"/>
          <w:rFonts w:ascii="Calibri" w:hAnsi="Calibri" w:cs="Arial"/>
          <w:sz w:val="18"/>
          <w:szCs w:val="18"/>
        </w:rPr>
      </w:pPr>
      <w:ins w:id="1243" w:author="Dee Anne Ross" w:date="2018-08-10T08:26:00Z">
        <w:r w:rsidRPr="007C6199">
          <w:rPr>
            <w:rFonts w:asciiTheme="minorHAnsi" w:hAnsiTheme="minorHAnsi" w:cs="Arial"/>
            <w:sz w:val="18"/>
            <w:szCs w:val="18"/>
          </w:rPr>
          <w:t>Source:</w:t>
        </w:r>
      </w:ins>
      <w:ins w:id="1244" w:author="Dee Anne Ross" w:date="2018-08-10T12:07:00Z">
        <w:r w:rsidR="00292A62" w:rsidRPr="007C6199">
          <w:rPr>
            <w:rFonts w:asciiTheme="minorHAnsi" w:hAnsiTheme="minorHAnsi" w:cs="Arial"/>
            <w:sz w:val="18"/>
            <w:szCs w:val="18"/>
          </w:rPr>
          <w:t xml:space="preserve"> </w:t>
        </w:r>
      </w:ins>
      <w:ins w:id="1245" w:author="Dee Anne Ross" w:date="2018-08-10T12:08:00Z">
        <w:r w:rsidR="00292A62" w:rsidRPr="007C6199">
          <w:rPr>
            <w:rFonts w:ascii="Calibri" w:hAnsi="Calibri" w:cs="Arial"/>
            <w:sz w:val="18"/>
            <w:szCs w:val="18"/>
          </w:rPr>
          <w:t>NFRC</w:t>
        </w:r>
      </w:ins>
      <w:ins w:id="1246" w:author="Dee Anne Ross" w:date="2018-08-10T13:25:00Z">
        <w:r w:rsidR="001E4CF9" w:rsidRPr="007C6199">
          <w:rPr>
            <w:rFonts w:ascii="Calibri" w:hAnsi="Calibri" w:cs="Arial"/>
            <w:sz w:val="18"/>
            <w:szCs w:val="18"/>
          </w:rPr>
          <w:t xml:space="preserve"> or</w:t>
        </w:r>
      </w:ins>
      <w:ins w:id="1247" w:author="Dee Anne Ross" w:date="2018-08-10T12:08:00Z">
        <w:r w:rsidR="00292A62" w:rsidRPr="007C6199">
          <w:rPr>
            <w:rFonts w:ascii="Calibri" w:hAnsi="Calibri" w:cs="Arial"/>
            <w:sz w:val="18"/>
            <w:szCs w:val="18"/>
          </w:rPr>
          <w:t xml:space="preserve"> </w:t>
        </w:r>
      </w:ins>
      <w:ins w:id="1248" w:author="Dee Anne Ross" w:date="2018-08-10T13:17:00Z">
        <w:r w:rsidR="007C0341" w:rsidRPr="007C6199">
          <w:rPr>
            <w:rFonts w:ascii="Calibri" w:hAnsi="Calibri" w:cs="Arial"/>
            <w:sz w:val="18"/>
            <w:szCs w:val="18"/>
          </w:rPr>
          <w:t xml:space="preserve">Reference Joint Appendix </w:t>
        </w:r>
      </w:ins>
      <w:ins w:id="1249" w:author="Dee Anne Ross" w:date="2018-08-10T12:08:00Z">
        <w:r w:rsidR="00292A62" w:rsidRPr="007C6199">
          <w:rPr>
            <w:rFonts w:ascii="Calibri" w:hAnsi="Calibri" w:cs="Arial"/>
            <w:sz w:val="18"/>
            <w:szCs w:val="18"/>
          </w:rPr>
          <w:t>Table</w:t>
        </w:r>
      </w:ins>
      <w:ins w:id="1250" w:author="Dee Anne Ross" w:date="2018-08-10T13:17:00Z">
        <w:r w:rsidR="007C0341" w:rsidRPr="007C6199">
          <w:rPr>
            <w:rFonts w:ascii="Calibri" w:hAnsi="Calibri" w:cs="Arial"/>
            <w:sz w:val="18"/>
            <w:szCs w:val="18"/>
          </w:rPr>
          <w:t xml:space="preserve"> </w:t>
        </w:r>
      </w:ins>
      <w:ins w:id="1251" w:author="Dee Anne Ross" w:date="2018-08-10T13:26:00Z">
        <w:r w:rsidR="001E4CF9" w:rsidRPr="007C6199">
          <w:rPr>
            <w:rFonts w:ascii="Calibri" w:hAnsi="Calibri" w:cs="Arial"/>
            <w:sz w:val="18"/>
            <w:szCs w:val="18"/>
          </w:rPr>
          <w:t>4.5.1</w:t>
        </w:r>
      </w:ins>
      <w:ins w:id="1252" w:author="Dee Anne Ross" w:date="2018-08-10T12:08:00Z">
        <w:r w:rsidR="00292A62" w:rsidRPr="007C6199">
          <w:rPr>
            <w:rFonts w:ascii="Calibri" w:hAnsi="Calibri" w:cs="Arial"/>
            <w:sz w:val="18"/>
            <w:szCs w:val="18"/>
          </w:rPr>
          <w:t>s 110.6-A and 110.6-B, Equations NA6-1 and NA6-2, or Area-Weighted Average Worksheet (CF1R-ENV-02).</w:t>
        </w:r>
      </w:ins>
    </w:p>
    <w:p w14:paraId="38337569" w14:textId="1A0D2E96" w:rsidR="007B41CF" w:rsidRPr="007C6199" w:rsidRDefault="007B41CF" w:rsidP="001E4CF9">
      <w:pPr>
        <w:pStyle w:val="ListParagraph"/>
        <w:numPr>
          <w:ilvl w:val="0"/>
          <w:numId w:val="33"/>
        </w:numPr>
        <w:contextualSpacing/>
        <w:rPr>
          <w:ins w:id="1253" w:author="Dee Anne Ross" w:date="2018-08-10T08:26:00Z"/>
          <w:rFonts w:ascii="Calibri" w:hAnsi="Calibri" w:cs="Arial"/>
          <w:sz w:val="18"/>
          <w:szCs w:val="18"/>
        </w:rPr>
      </w:pPr>
      <w:ins w:id="1254" w:author="Dee Anne Ross" w:date="2018-08-10T08:26:00Z">
        <w:r w:rsidRPr="007C6199">
          <w:rPr>
            <w:rFonts w:asciiTheme="minorHAnsi" w:hAnsiTheme="minorHAnsi" w:cs="Arial"/>
            <w:sz w:val="18"/>
            <w:szCs w:val="18"/>
          </w:rPr>
          <w:t>R</w:t>
        </w:r>
      </w:ins>
      <w:ins w:id="1255" w:author="Dee Anne Ross" w:date="2018-08-16T16:06:00Z">
        <w:r w:rsidR="00D37533" w:rsidRPr="007C6199">
          <w:rPr>
            <w:rFonts w:asciiTheme="minorHAnsi" w:hAnsiTheme="minorHAnsi" w:cs="Arial"/>
            <w:sz w:val="18"/>
            <w:szCs w:val="18"/>
          </w:rPr>
          <w:t>e</w:t>
        </w:r>
      </w:ins>
      <w:ins w:id="1256" w:author="Dee Anne Ross" w:date="2018-08-10T08:26:00Z">
        <w:r w:rsidRPr="007C6199">
          <w:rPr>
            <w:rFonts w:asciiTheme="minorHAnsi" w:hAnsiTheme="minorHAnsi" w:cs="Arial"/>
            <w:sz w:val="18"/>
            <w:szCs w:val="18"/>
          </w:rPr>
          <w:t>quired Maximum U-factor</w:t>
        </w:r>
      </w:ins>
      <w:ins w:id="1257" w:author="Dee Anne Ross" w:date="2018-08-10T08:31:00Z">
        <w:r w:rsidRPr="007C6199">
          <w:rPr>
            <w:rFonts w:asciiTheme="minorHAnsi" w:hAnsiTheme="minorHAnsi" w:cs="Arial"/>
            <w:sz w:val="18"/>
            <w:szCs w:val="18"/>
          </w:rPr>
          <w:t>. This field will always be 0.20.</w:t>
        </w:r>
      </w:ins>
    </w:p>
    <w:p w14:paraId="15626F10" w14:textId="441ACC1B" w:rsidR="007B41CF" w:rsidRPr="007C6199" w:rsidRDefault="007B41CF" w:rsidP="001E4CF9">
      <w:pPr>
        <w:pStyle w:val="ListParagraph"/>
        <w:numPr>
          <w:ilvl w:val="0"/>
          <w:numId w:val="33"/>
        </w:numPr>
        <w:contextualSpacing/>
        <w:rPr>
          <w:ins w:id="1258" w:author="Dee Anne Ross" w:date="2018-08-10T08:27:00Z"/>
          <w:rFonts w:ascii="Calibri" w:hAnsi="Calibri" w:cs="Arial"/>
          <w:sz w:val="18"/>
          <w:szCs w:val="18"/>
        </w:rPr>
      </w:pPr>
      <w:ins w:id="1259" w:author="Dee Anne Ross" w:date="2018-08-10T08:27:00Z">
        <w:r w:rsidRPr="007C6199">
          <w:rPr>
            <w:rFonts w:asciiTheme="minorHAnsi" w:hAnsiTheme="minorHAnsi" w:cs="Arial"/>
            <w:sz w:val="18"/>
            <w:szCs w:val="18"/>
          </w:rPr>
          <w:t>Weighted Average</w:t>
        </w:r>
      </w:ins>
      <w:ins w:id="1260" w:author="Dee Anne Ross" w:date="2018-08-10T08:34:00Z">
        <w:r w:rsidRPr="007C6199">
          <w:rPr>
            <w:rFonts w:asciiTheme="minorHAnsi" w:hAnsiTheme="minorHAnsi" w:cs="Arial"/>
            <w:sz w:val="18"/>
            <w:szCs w:val="18"/>
          </w:rPr>
          <w:t xml:space="preserve">: If </w:t>
        </w:r>
      </w:ins>
      <w:ins w:id="1261" w:author="Dee Anne Ross" w:date="2018-08-10T13:27:00Z">
        <w:r w:rsidR="001E4CF9" w:rsidRPr="007C6199">
          <w:rPr>
            <w:rFonts w:asciiTheme="minorHAnsi" w:hAnsiTheme="minorHAnsi" w:cs="Arial"/>
            <w:sz w:val="18"/>
            <w:szCs w:val="18"/>
          </w:rPr>
          <w:t xml:space="preserve">column 03 is </w:t>
        </w:r>
      </w:ins>
      <w:ins w:id="1262" w:author="Dee Anne Ross" w:date="2018-08-10T13:28:00Z">
        <w:r w:rsidR="001E4CF9" w:rsidRPr="007C6199">
          <w:rPr>
            <w:rFonts w:asciiTheme="minorHAnsi" w:hAnsiTheme="minorHAnsi" w:cs="Arial"/>
            <w:sz w:val="18"/>
            <w:szCs w:val="18"/>
          </w:rPr>
          <w:t xml:space="preserve">greater than </w:t>
        </w:r>
      </w:ins>
      <w:ins w:id="1263" w:author="Dee Anne Ross" w:date="2018-08-10T08:35:00Z">
        <w:r w:rsidR="00142C39" w:rsidRPr="007C6199">
          <w:rPr>
            <w:rFonts w:asciiTheme="minorHAnsi" w:hAnsiTheme="minorHAnsi" w:cs="Arial"/>
            <w:sz w:val="18"/>
            <w:szCs w:val="18"/>
          </w:rPr>
          <w:t>0.20 U-factor, attach form CF1R-</w:t>
        </w:r>
      </w:ins>
      <w:ins w:id="1264" w:author="Dee Anne Ross" w:date="2018-08-10T08:36:00Z">
        <w:r w:rsidR="00142C39" w:rsidRPr="007C6199">
          <w:rPr>
            <w:rFonts w:asciiTheme="minorHAnsi" w:hAnsiTheme="minorHAnsi" w:cs="Arial"/>
            <w:sz w:val="18"/>
            <w:szCs w:val="18"/>
          </w:rPr>
          <w:t>ENV-02-E</w:t>
        </w:r>
      </w:ins>
      <w:ins w:id="1265" w:author="Dee Anne Ross" w:date="2018-08-10T08:27:00Z">
        <w:r w:rsidRPr="007C6199">
          <w:rPr>
            <w:rFonts w:asciiTheme="minorHAnsi" w:hAnsiTheme="minorHAnsi" w:cs="Arial"/>
            <w:sz w:val="18"/>
            <w:szCs w:val="18"/>
          </w:rPr>
          <w:t>:</w:t>
        </w:r>
      </w:ins>
    </w:p>
    <w:p w14:paraId="2A0B2D2B" w14:textId="4F9DB36B" w:rsidR="007B41CF" w:rsidRPr="007C6199" w:rsidRDefault="007B41CF" w:rsidP="001E4CF9">
      <w:pPr>
        <w:pStyle w:val="ListParagraph"/>
        <w:numPr>
          <w:ilvl w:val="0"/>
          <w:numId w:val="33"/>
        </w:numPr>
        <w:contextualSpacing/>
        <w:rPr>
          <w:ins w:id="1266" w:author="Dee Anne Ross" w:date="2018-08-10T08:32:00Z"/>
          <w:rFonts w:ascii="Calibri" w:hAnsi="Calibri" w:cs="Arial"/>
          <w:sz w:val="18"/>
          <w:szCs w:val="18"/>
        </w:rPr>
      </w:pPr>
      <w:ins w:id="1267" w:author="Dee Anne Ross" w:date="2018-08-10T08:27:00Z">
        <w:r w:rsidRPr="007C6199">
          <w:rPr>
            <w:rFonts w:asciiTheme="minorHAnsi" w:hAnsiTheme="minorHAnsi" w:cs="Arial"/>
            <w:sz w:val="18"/>
            <w:szCs w:val="18"/>
          </w:rPr>
          <w:t>Comments</w:t>
        </w:r>
      </w:ins>
      <w:ins w:id="1268" w:author="Dee Anne Ross" w:date="2018-08-10T08:32:00Z">
        <w:r w:rsidRPr="007C6199">
          <w:rPr>
            <w:rFonts w:ascii="Calibri" w:hAnsi="Calibri" w:cs="Arial"/>
            <w:sz w:val="18"/>
            <w:szCs w:val="18"/>
          </w:rPr>
          <w:t>: Any notes regarding location, unique conditions, or attachments.</w:t>
        </w:r>
      </w:ins>
    </w:p>
    <w:p w14:paraId="23A529F6" w14:textId="77777777" w:rsidR="007B41CF" w:rsidRPr="007C6199" w:rsidRDefault="007B41CF" w:rsidP="003F64CF">
      <w:pPr>
        <w:rPr>
          <w:rFonts w:ascii="Calibri" w:hAnsi="Calibri" w:cs="Arial"/>
          <w:b/>
          <w:sz w:val="18"/>
          <w:szCs w:val="18"/>
        </w:rPr>
      </w:pPr>
    </w:p>
    <w:p w14:paraId="308DB46B" w14:textId="246331F3" w:rsidR="00FE052A" w:rsidRPr="007C6199" w:rsidRDefault="00FE052A" w:rsidP="003F64CF">
      <w:pPr>
        <w:rPr>
          <w:rFonts w:ascii="Calibri" w:hAnsi="Calibri" w:cs="Arial"/>
          <w:b/>
          <w:sz w:val="18"/>
          <w:szCs w:val="18"/>
        </w:rPr>
      </w:pPr>
      <w:del w:id="1269" w:author="Dee Anne Ross" w:date="2018-08-10T09:24:00Z">
        <w:r w:rsidRPr="007C6199" w:rsidDel="00127E14">
          <w:rPr>
            <w:rFonts w:ascii="Calibri" w:hAnsi="Calibri" w:cs="Arial"/>
            <w:b/>
            <w:sz w:val="18"/>
            <w:szCs w:val="18"/>
          </w:rPr>
          <w:delText>H</w:delText>
        </w:r>
      </w:del>
      <w:ins w:id="1270" w:author="Dee Anne Ross" w:date="2018-08-10T09:24:00Z">
        <w:r w:rsidR="00127E14" w:rsidRPr="007C6199">
          <w:rPr>
            <w:rFonts w:ascii="Calibri" w:hAnsi="Calibri" w:cs="Arial"/>
            <w:b/>
            <w:sz w:val="18"/>
            <w:szCs w:val="18"/>
          </w:rPr>
          <w:t>I</w:t>
        </w:r>
      </w:ins>
      <w:r w:rsidRPr="007C6199">
        <w:rPr>
          <w:rFonts w:ascii="Calibri" w:hAnsi="Calibri" w:cs="Arial"/>
          <w:b/>
          <w:sz w:val="18"/>
          <w:szCs w:val="18"/>
        </w:rPr>
        <w:t xml:space="preserve">. </w:t>
      </w:r>
      <w:r w:rsidR="00C97214" w:rsidRPr="007C6199">
        <w:rPr>
          <w:rFonts w:ascii="Calibri" w:hAnsi="Calibri" w:cs="Arial"/>
          <w:b/>
          <w:sz w:val="18"/>
          <w:szCs w:val="18"/>
        </w:rPr>
        <w:t>Fenestration/Glazing Allowed</w:t>
      </w:r>
      <w:r w:rsidR="00497FCF" w:rsidRPr="007C6199">
        <w:rPr>
          <w:rFonts w:ascii="Calibri" w:hAnsi="Calibri" w:cs="Arial"/>
          <w:b/>
          <w:sz w:val="18"/>
          <w:szCs w:val="18"/>
        </w:rPr>
        <w:t xml:space="preserve"> Areas and Efficiencies</w:t>
      </w:r>
    </w:p>
    <w:p w14:paraId="49DF0795" w14:textId="77777777" w:rsidR="00C720F8"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Maximum Allowed</w:t>
      </w:r>
      <w:r w:rsidR="007C0D02" w:rsidRPr="007C6199">
        <w:rPr>
          <w:rFonts w:asciiTheme="minorHAnsi" w:hAnsiTheme="minorHAnsi" w:cs="Arial"/>
          <w:sz w:val="18"/>
          <w:szCs w:val="18"/>
        </w:rPr>
        <w:t xml:space="preserve"> Fenestration Area</w:t>
      </w:r>
      <w:r w:rsidR="00215F63" w:rsidRPr="007C6199">
        <w:rPr>
          <w:rFonts w:asciiTheme="minorHAnsi" w:hAnsiTheme="minorHAnsi" w:cs="Arial"/>
          <w:sz w:val="18"/>
          <w:szCs w:val="18"/>
        </w:rPr>
        <w:t xml:space="preserve"> </w:t>
      </w:r>
      <w:r w:rsidR="00BE33E6" w:rsidRPr="007C6199">
        <w:rPr>
          <w:rFonts w:asciiTheme="minorHAnsi" w:hAnsiTheme="minorHAnsi" w:cs="Arial"/>
          <w:sz w:val="18"/>
          <w:szCs w:val="18"/>
        </w:rPr>
        <w:t>f</w:t>
      </w:r>
      <w:r w:rsidR="00215F63" w:rsidRPr="007C6199">
        <w:rPr>
          <w:rFonts w:asciiTheme="minorHAnsi" w:hAnsiTheme="minorHAnsi" w:cs="Arial"/>
          <w:sz w:val="18"/>
          <w:szCs w:val="18"/>
        </w:rPr>
        <w:t>or All Orientation</w:t>
      </w:r>
      <w:r w:rsidR="00371A7D" w:rsidRPr="007C6199">
        <w:rPr>
          <w:rFonts w:asciiTheme="minorHAnsi" w:hAnsiTheme="minorHAnsi" w:cs="Arial"/>
          <w:sz w:val="18"/>
          <w:szCs w:val="18"/>
        </w:rPr>
        <w:t>s</w:t>
      </w:r>
      <w:r w:rsidRPr="007C6199">
        <w:rPr>
          <w:rFonts w:asciiTheme="minorHAnsi" w:hAnsiTheme="minorHAnsi" w:cs="Arial"/>
          <w:sz w:val="18"/>
          <w:szCs w:val="18"/>
        </w:rPr>
        <w:t xml:space="preserve">: Calculated value based on conditioned floor area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20</w:t>
      </w:r>
      <w:r w:rsidR="00371A7D" w:rsidRPr="007C6199">
        <w:rPr>
          <w:rFonts w:asciiTheme="minorHAnsi" w:hAnsiTheme="minorHAnsi" w:cs="Arial"/>
          <w:sz w:val="18"/>
          <w:szCs w:val="18"/>
        </w:rPr>
        <w:t>%</w:t>
      </w:r>
      <w:r w:rsidRPr="007C6199">
        <w:rPr>
          <w:rFonts w:asciiTheme="minorHAnsi" w:hAnsiTheme="minorHAnsi" w:cs="Arial"/>
          <w:sz w:val="18"/>
          <w:szCs w:val="18"/>
        </w:rPr>
        <w:t xml:space="preserve"> for all orientations</w:t>
      </w:r>
      <w:r w:rsidR="007C0D02" w:rsidRPr="007C6199">
        <w:rPr>
          <w:rFonts w:asciiTheme="minorHAnsi" w:hAnsiTheme="minorHAnsi" w:cs="Arial"/>
          <w:sz w:val="18"/>
          <w:szCs w:val="18"/>
        </w:rPr>
        <w:t>.</w:t>
      </w:r>
    </w:p>
    <w:p w14:paraId="308DB46D" w14:textId="42468D3F" w:rsidR="000B178E" w:rsidRPr="007C6199" w:rsidRDefault="00EF30D7" w:rsidP="001E4CF9">
      <w:pPr>
        <w:numPr>
          <w:ilvl w:val="1"/>
          <w:numId w:val="33"/>
        </w:numPr>
        <w:spacing w:before="120"/>
        <w:ind w:left="720"/>
        <w:contextualSpacing/>
        <w:rPr>
          <w:rFonts w:ascii="Calibri" w:hAnsi="Calibri" w:cs="Arial"/>
          <w:sz w:val="18"/>
          <w:szCs w:val="18"/>
        </w:rPr>
      </w:pPr>
      <w:r w:rsidRPr="007C6199">
        <w:rPr>
          <w:rFonts w:asciiTheme="minorHAnsi" w:hAnsiTheme="minorHAnsi" w:cs="Arial"/>
          <w:sz w:val="18"/>
          <w:szCs w:val="18"/>
        </w:rPr>
        <w:t xml:space="preserve"> </w:t>
      </w:r>
      <w:r w:rsidR="0030497A" w:rsidRPr="007C6199">
        <w:rPr>
          <w:rFonts w:asciiTheme="minorHAnsi" w:hAnsiTheme="minorHAnsi" w:cs="Arial"/>
          <w:sz w:val="18"/>
          <w:szCs w:val="18"/>
        </w:rPr>
        <w:t>Maximum Allowed West-Facing Fenestration Area</w:t>
      </w:r>
      <w:r w:rsidR="00A479B0" w:rsidRPr="007C6199">
        <w:rPr>
          <w:rFonts w:asciiTheme="minorHAnsi" w:hAnsiTheme="minorHAnsi" w:cs="Arial"/>
          <w:sz w:val="18"/>
          <w:szCs w:val="18"/>
        </w:rPr>
        <w:t xml:space="preserve"> </w:t>
      </w:r>
      <w:r w:rsidR="0030497A" w:rsidRPr="007C6199">
        <w:rPr>
          <w:rFonts w:asciiTheme="minorHAnsi" w:hAnsiTheme="minorHAnsi" w:cs="Arial"/>
          <w:sz w:val="18"/>
          <w:szCs w:val="18"/>
        </w:rPr>
        <w:t>Only:</w:t>
      </w:r>
      <w:r w:rsidR="00A479B0" w:rsidRPr="007C6199">
        <w:rPr>
          <w:rFonts w:asciiTheme="minorHAnsi" w:hAnsiTheme="minorHAnsi" w:cs="Arial"/>
          <w:sz w:val="18"/>
          <w:szCs w:val="18"/>
        </w:rPr>
        <w:t xml:space="preserve"> </w:t>
      </w:r>
      <w:r w:rsidR="007C0D02" w:rsidRPr="007C6199">
        <w:rPr>
          <w:rFonts w:asciiTheme="minorHAnsi" w:hAnsiTheme="minorHAnsi" w:cs="Arial"/>
          <w:sz w:val="18"/>
          <w:szCs w:val="18"/>
        </w:rPr>
        <w:t>Calculated value based on conditioned floor area</w:t>
      </w:r>
      <w:r w:rsidR="009D12D7" w:rsidRPr="007C6199">
        <w:rPr>
          <w:rFonts w:asciiTheme="minorHAnsi" w:hAnsiTheme="minorHAnsi" w:cs="Arial"/>
          <w:sz w:val="18"/>
          <w:szCs w:val="18"/>
        </w:rPr>
        <w:t xml:space="preserve"> </w:t>
      </w:r>
      <w:r w:rsidR="00371A7D" w:rsidRPr="007C6199">
        <w:rPr>
          <w:rFonts w:asciiTheme="minorHAnsi" w:hAnsiTheme="minorHAnsi" w:cs="Arial"/>
          <w:sz w:val="18"/>
          <w:szCs w:val="18"/>
        </w:rPr>
        <w:t xml:space="preserve">multiplied by </w:t>
      </w:r>
      <w:r w:rsidR="007C0D02" w:rsidRPr="007C6199">
        <w:rPr>
          <w:rFonts w:asciiTheme="minorHAnsi" w:hAnsiTheme="minorHAnsi" w:cs="Arial"/>
          <w:sz w:val="18"/>
          <w:szCs w:val="18"/>
        </w:rPr>
        <w:t>5</w:t>
      </w:r>
      <w:r w:rsidR="00371A7D" w:rsidRPr="007C6199">
        <w:rPr>
          <w:rFonts w:asciiTheme="minorHAnsi" w:hAnsiTheme="minorHAnsi" w:cs="Arial"/>
          <w:sz w:val="18"/>
          <w:szCs w:val="18"/>
        </w:rPr>
        <w:t>%</w:t>
      </w:r>
      <w:r w:rsidR="007C0D02" w:rsidRPr="007C6199">
        <w:rPr>
          <w:rFonts w:ascii="Calibri" w:hAnsi="Calibri" w:cs="Arial"/>
          <w:sz w:val="18"/>
          <w:szCs w:val="18"/>
        </w:rPr>
        <w:t xml:space="preserve"> </w:t>
      </w:r>
      <w:r w:rsidR="00BE33E6" w:rsidRPr="007C6199">
        <w:rPr>
          <w:rFonts w:ascii="Calibri" w:hAnsi="Calibri" w:cs="Arial"/>
          <w:sz w:val="18"/>
          <w:szCs w:val="18"/>
        </w:rPr>
        <w:t>(</w:t>
      </w:r>
      <w:r w:rsidR="007C0D02" w:rsidRPr="007C6199">
        <w:rPr>
          <w:rFonts w:ascii="Calibri" w:hAnsi="Calibri" w:cs="Arial"/>
          <w:sz w:val="18"/>
          <w:szCs w:val="18"/>
        </w:rPr>
        <w:t>Used</w:t>
      </w:r>
      <w:r w:rsidR="009D12D7" w:rsidRPr="007C6199">
        <w:rPr>
          <w:rFonts w:ascii="Calibri" w:hAnsi="Calibri" w:cs="Arial"/>
          <w:sz w:val="18"/>
          <w:szCs w:val="18"/>
        </w:rPr>
        <w:t xml:space="preserve"> in climate zones 2, 4, and 6-</w:t>
      </w:r>
      <w:del w:id="1271" w:author="Dee Anne Ross" w:date="2018-08-10T09:33:00Z">
        <w:r w:rsidR="009D12D7" w:rsidRPr="007C6199" w:rsidDel="00C720F8">
          <w:rPr>
            <w:rFonts w:ascii="Calibri" w:hAnsi="Calibri" w:cs="Arial"/>
            <w:sz w:val="18"/>
            <w:szCs w:val="18"/>
          </w:rPr>
          <w:delText>16</w:delText>
        </w:r>
      </w:del>
      <w:ins w:id="1272" w:author="Dee Anne Ross" w:date="2018-08-10T09:33:00Z">
        <w:r w:rsidR="00C720F8" w:rsidRPr="007C6199">
          <w:rPr>
            <w:rFonts w:ascii="Calibri" w:hAnsi="Calibri" w:cs="Arial"/>
            <w:sz w:val="18"/>
            <w:szCs w:val="18"/>
          </w:rPr>
          <w:t>15</w:t>
        </w:r>
      </w:ins>
      <w:r w:rsidR="007C0D02" w:rsidRPr="007C6199">
        <w:rPr>
          <w:rFonts w:ascii="Calibri" w:hAnsi="Calibri" w:cs="Arial"/>
          <w:sz w:val="18"/>
          <w:szCs w:val="18"/>
        </w:rPr>
        <w:t xml:space="preserve"> for west-facing fenestration</w:t>
      </w:r>
      <w:r w:rsidR="00BE33E6" w:rsidRPr="007C6199">
        <w:rPr>
          <w:rFonts w:ascii="Calibri" w:hAnsi="Calibri" w:cs="Arial"/>
          <w:sz w:val="18"/>
          <w:szCs w:val="18"/>
        </w:rPr>
        <w:t xml:space="preserve">). </w:t>
      </w:r>
    </w:p>
    <w:p w14:paraId="308DB46E" w14:textId="1344BEE8" w:rsidR="00FE052A"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9D12D7" w:rsidRPr="007C6199">
        <w:rPr>
          <w:rFonts w:ascii="Calibri" w:hAnsi="Calibri" w:cs="Arial"/>
          <w:sz w:val="18"/>
          <w:szCs w:val="18"/>
        </w:rPr>
        <w:t>U-factor</w:t>
      </w:r>
      <w:r w:rsidR="00C97214" w:rsidRPr="007C6199">
        <w:rPr>
          <w:rFonts w:ascii="Calibri" w:hAnsi="Calibri" w:cs="Arial"/>
          <w:sz w:val="18"/>
          <w:szCs w:val="18"/>
        </w:rPr>
        <w:t xml:space="preserve"> (Windows)</w:t>
      </w:r>
      <w:r w:rsidR="009D12D7" w:rsidRPr="007C6199">
        <w:rPr>
          <w:rFonts w:ascii="Calibri" w:hAnsi="Calibri" w:cs="Arial"/>
          <w:sz w:val="18"/>
          <w:szCs w:val="18"/>
        </w:rPr>
        <w:t>: Maximum U-facto</w:t>
      </w:r>
      <w:r w:rsidR="00FE052A" w:rsidRPr="007C6199">
        <w:rPr>
          <w:rFonts w:ascii="Calibri" w:hAnsi="Calibri" w:cs="Arial"/>
          <w:sz w:val="18"/>
          <w:szCs w:val="18"/>
        </w:rPr>
        <w:t xml:space="preserve">r from </w:t>
      </w:r>
      <w:del w:id="1273" w:author="Dee Anne Ross" w:date="2018-08-10T09:25:00Z">
        <w:r w:rsidR="00FE052A" w:rsidRPr="007C6199" w:rsidDel="00127E14">
          <w:rPr>
            <w:rFonts w:ascii="Calibri" w:hAnsi="Calibri" w:cs="Arial"/>
            <w:sz w:val="18"/>
            <w:szCs w:val="18"/>
          </w:rPr>
          <w:delText>Package A</w:delText>
        </w:r>
        <w:r w:rsidR="006D673F" w:rsidRPr="007C6199" w:rsidDel="00127E14">
          <w:rPr>
            <w:rFonts w:ascii="Calibri" w:hAnsi="Calibri" w:cs="Arial"/>
            <w:sz w:val="18"/>
            <w:szCs w:val="18"/>
          </w:rPr>
          <w:delText xml:space="preserve"> or </w:delText>
        </w:r>
      </w:del>
      <w:r w:rsidR="006D673F" w:rsidRPr="007C6199">
        <w:rPr>
          <w:rFonts w:ascii="Calibri" w:hAnsi="Calibri" w:cs="Arial"/>
          <w:sz w:val="18"/>
          <w:szCs w:val="18"/>
        </w:rPr>
        <w:t>Table 150.1-A</w:t>
      </w:r>
      <w:ins w:id="1274" w:author="Dee Anne Ross" w:date="2018-08-10T09:25:00Z">
        <w:r w:rsidR="00127E14" w:rsidRPr="007C6199">
          <w:rPr>
            <w:rFonts w:ascii="Calibri" w:hAnsi="Calibri" w:cs="Arial"/>
            <w:sz w:val="18"/>
            <w:szCs w:val="18"/>
          </w:rPr>
          <w:t xml:space="preserve"> or 150.1-B</w:t>
        </w:r>
      </w:ins>
      <w:r w:rsidR="00FE052A" w:rsidRPr="007C6199">
        <w:rPr>
          <w:rFonts w:ascii="Calibri" w:hAnsi="Calibri" w:cs="Arial"/>
          <w:sz w:val="18"/>
          <w:szCs w:val="18"/>
        </w:rPr>
        <w:t>.</w:t>
      </w:r>
      <w:r w:rsidR="0001376D" w:rsidRPr="007C6199">
        <w:rPr>
          <w:rFonts w:ascii="Calibri" w:hAnsi="Calibri" w:cs="Arial"/>
          <w:sz w:val="18"/>
          <w:szCs w:val="18"/>
        </w:rPr>
        <w:t xml:space="preserve"> This field will always be 0.</w:t>
      </w:r>
      <w:del w:id="1275" w:author="Dee Anne Ross" w:date="2018-08-10T09:24:00Z">
        <w:r w:rsidR="0001376D" w:rsidRPr="007C6199" w:rsidDel="00127E14">
          <w:rPr>
            <w:rFonts w:ascii="Calibri" w:hAnsi="Calibri" w:cs="Arial"/>
            <w:sz w:val="18"/>
            <w:szCs w:val="18"/>
          </w:rPr>
          <w:delText>32</w:delText>
        </w:r>
      </w:del>
      <w:ins w:id="1276" w:author="Dee Anne Ross" w:date="2018-08-10T09:24:00Z">
        <w:r w:rsidR="00127E14" w:rsidRPr="007C6199">
          <w:rPr>
            <w:rFonts w:ascii="Calibri" w:hAnsi="Calibri" w:cs="Arial"/>
            <w:sz w:val="18"/>
            <w:szCs w:val="18"/>
          </w:rPr>
          <w:t>30</w:t>
        </w:r>
      </w:ins>
      <w:r w:rsidR="00371A7D" w:rsidRPr="007C6199">
        <w:rPr>
          <w:rFonts w:ascii="Calibri" w:hAnsi="Calibri" w:cs="Arial"/>
          <w:sz w:val="18"/>
          <w:szCs w:val="18"/>
        </w:rPr>
        <w:t>.</w:t>
      </w:r>
    </w:p>
    <w:p w14:paraId="3A899142" w14:textId="4A82410D"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U-factor (Skylights): </w:t>
      </w:r>
      <w:r w:rsidR="00FC04FC" w:rsidRPr="007C6199">
        <w:rPr>
          <w:rFonts w:ascii="Calibri" w:hAnsi="Calibri" w:cs="Arial"/>
          <w:sz w:val="18"/>
          <w:szCs w:val="18"/>
        </w:rPr>
        <w:t xml:space="preserve">Maximum U-factor from </w:t>
      </w:r>
      <w:del w:id="1277" w:author="Dee Anne Ross" w:date="2018-08-10T09:25:00Z">
        <w:r w:rsidR="00FC04FC" w:rsidRPr="007C6199" w:rsidDel="00127E14">
          <w:rPr>
            <w:rFonts w:ascii="Calibri" w:hAnsi="Calibri" w:cs="Arial"/>
            <w:sz w:val="18"/>
            <w:szCs w:val="18"/>
          </w:rPr>
          <w:delText xml:space="preserve">Package A or </w:delText>
        </w:r>
      </w:del>
      <w:r w:rsidR="00FC04FC" w:rsidRPr="007C6199">
        <w:rPr>
          <w:rFonts w:ascii="Calibri" w:hAnsi="Calibri" w:cs="Arial"/>
          <w:sz w:val="18"/>
          <w:szCs w:val="18"/>
        </w:rPr>
        <w:t>Table 150.1-A</w:t>
      </w:r>
      <w:ins w:id="1278" w:author="Dee Anne Ross" w:date="2018-08-10T09:25:00Z">
        <w:r w:rsidR="00127E14" w:rsidRPr="007C6199">
          <w:rPr>
            <w:rFonts w:ascii="Calibri" w:hAnsi="Calibri" w:cs="Arial"/>
            <w:sz w:val="18"/>
            <w:szCs w:val="18"/>
          </w:rPr>
          <w:t xml:space="preserve"> or 150.1-B</w:t>
        </w:r>
      </w:ins>
      <w:r w:rsidR="00FC04FC" w:rsidRPr="007C6199">
        <w:rPr>
          <w:rFonts w:ascii="Calibri" w:hAnsi="Calibri" w:cs="Arial"/>
          <w:sz w:val="18"/>
          <w:szCs w:val="18"/>
        </w:rPr>
        <w:t>. This field will almost always be 0.</w:t>
      </w:r>
      <w:del w:id="1279" w:author="Dee Anne Ross" w:date="2018-08-10T09:24:00Z">
        <w:r w:rsidR="00FC04FC" w:rsidRPr="007C6199" w:rsidDel="00127E14">
          <w:rPr>
            <w:rFonts w:ascii="Calibri" w:hAnsi="Calibri" w:cs="Arial"/>
            <w:sz w:val="18"/>
            <w:szCs w:val="18"/>
          </w:rPr>
          <w:delText>32</w:delText>
        </w:r>
      </w:del>
      <w:ins w:id="1280" w:author="Dee Anne Ross" w:date="2018-08-10T09:24:00Z">
        <w:r w:rsidR="00127E14" w:rsidRPr="007C6199">
          <w:rPr>
            <w:rFonts w:ascii="Calibri" w:hAnsi="Calibri" w:cs="Arial"/>
            <w:sz w:val="18"/>
            <w:szCs w:val="18"/>
          </w:rPr>
          <w:t>30</w:t>
        </w:r>
      </w:ins>
      <w:r w:rsidR="00FC04FC" w:rsidRPr="007C6199">
        <w:rPr>
          <w:rFonts w:ascii="Calibri" w:hAnsi="Calibri" w:cs="Arial"/>
          <w:sz w:val="18"/>
          <w:szCs w:val="18"/>
        </w:rPr>
        <w:t xml:space="preserve"> unless meeting one of the Exceptions to 150.1(c)3A. If meeting one of the Exceptions, this field will be 0.55.</w:t>
      </w:r>
    </w:p>
    <w:p w14:paraId="308DB46F" w14:textId="39A46BCF" w:rsidR="006D673F" w:rsidRPr="007C6199" w:rsidRDefault="00BE33E6"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w:t>
      </w:r>
      <w:r w:rsidR="00FE052A" w:rsidRPr="007C6199">
        <w:rPr>
          <w:rFonts w:ascii="Calibri" w:hAnsi="Calibri" w:cs="Arial"/>
          <w:sz w:val="18"/>
          <w:szCs w:val="18"/>
        </w:rPr>
        <w:t>SHGC</w:t>
      </w:r>
      <w:r w:rsidR="00C97214" w:rsidRPr="007C6199">
        <w:rPr>
          <w:rFonts w:ascii="Calibri" w:hAnsi="Calibri" w:cs="Arial"/>
          <w:sz w:val="18"/>
          <w:szCs w:val="18"/>
        </w:rPr>
        <w:t xml:space="preserve"> (Windows)</w:t>
      </w:r>
      <w:r w:rsidR="00FE052A" w:rsidRPr="007C6199">
        <w:rPr>
          <w:rFonts w:ascii="Calibri" w:hAnsi="Calibri" w:cs="Arial"/>
          <w:sz w:val="18"/>
          <w:szCs w:val="18"/>
        </w:rPr>
        <w:t xml:space="preserve">: Maximum SHGC from </w:t>
      </w:r>
      <w:del w:id="1281" w:author="Dee Anne Ross" w:date="2018-08-10T09:29:00Z">
        <w:r w:rsidR="00FE052A" w:rsidRPr="007C6199" w:rsidDel="00C720F8">
          <w:rPr>
            <w:rFonts w:ascii="Calibri" w:hAnsi="Calibri" w:cs="Arial"/>
            <w:sz w:val="18"/>
            <w:szCs w:val="18"/>
          </w:rPr>
          <w:delText>Package A</w:delText>
        </w:r>
        <w:r w:rsidR="006D673F" w:rsidRPr="007C6199" w:rsidDel="00C720F8">
          <w:rPr>
            <w:rFonts w:ascii="Calibri" w:hAnsi="Calibri" w:cs="Arial"/>
            <w:sz w:val="18"/>
            <w:szCs w:val="18"/>
          </w:rPr>
          <w:delText xml:space="preserve"> or </w:delText>
        </w:r>
      </w:del>
      <w:r w:rsidR="006D673F" w:rsidRPr="007C6199">
        <w:rPr>
          <w:rFonts w:ascii="Calibri" w:hAnsi="Calibri" w:cs="Arial"/>
          <w:sz w:val="18"/>
          <w:szCs w:val="18"/>
        </w:rPr>
        <w:t>Table 150.1-A</w:t>
      </w:r>
      <w:ins w:id="1282" w:author="Dee Anne Ross" w:date="2018-08-10T09:30:00Z">
        <w:r w:rsidR="00C720F8" w:rsidRPr="007C6199">
          <w:rPr>
            <w:rFonts w:ascii="Calibri" w:hAnsi="Calibri" w:cs="Arial"/>
            <w:sz w:val="18"/>
            <w:szCs w:val="18"/>
          </w:rPr>
          <w:t xml:space="preserve"> or 150.1-B</w:t>
        </w:r>
      </w:ins>
      <w:r w:rsidR="00FE052A" w:rsidRPr="007C6199">
        <w:rPr>
          <w:rFonts w:ascii="Calibri" w:hAnsi="Calibri" w:cs="Arial"/>
          <w:sz w:val="18"/>
          <w:szCs w:val="18"/>
        </w:rPr>
        <w:t>.</w:t>
      </w:r>
      <w:r w:rsidR="0001376D" w:rsidRPr="007C6199">
        <w:rPr>
          <w:rFonts w:ascii="Calibri" w:hAnsi="Calibri" w:cs="Arial"/>
          <w:sz w:val="18"/>
          <w:szCs w:val="18"/>
        </w:rPr>
        <w:t xml:space="preserve"> This field will either be 0.</w:t>
      </w:r>
      <w:del w:id="1283" w:author="Dee Anne Ross" w:date="2018-08-10T09:30:00Z">
        <w:r w:rsidR="0001376D" w:rsidRPr="007C6199" w:rsidDel="00C720F8">
          <w:rPr>
            <w:rFonts w:ascii="Calibri" w:hAnsi="Calibri" w:cs="Arial"/>
            <w:sz w:val="18"/>
            <w:szCs w:val="18"/>
          </w:rPr>
          <w:delText>25</w:delText>
        </w:r>
      </w:del>
      <w:ins w:id="1284" w:author="Dee Anne Ross" w:date="2018-08-10T09:30:00Z">
        <w:r w:rsidR="00C720F8" w:rsidRPr="007C6199">
          <w:rPr>
            <w:rFonts w:ascii="Calibri" w:hAnsi="Calibri" w:cs="Arial"/>
            <w:sz w:val="18"/>
            <w:szCs w:val="18"/>
          </w:rPr>
          <w:t>23</w:t>
        </w:r>
      </w:ins>
      <w:r w:rsidR="0001376D" w:rsidRPr="007C6199">
        <w:rPr>
          <w:rFonts w:ascii="Calibri" w:hAnsi="Calibri" w:cs="Arial"/>
          <w:sz w:val="18"/>
          <w:szCs w:val="18"/>
        </w:rPr>
        <w:t xml:space="preserve"> or N/</w:t>
      </w:r>
      <w:del w:id="1285" w:author="Dee Anne Ross" w:date="2018-08-10T09:31:00Z">
        <w:r w:rsidR="0001376D" w:rsidRPr="007C6199" w:rsidDel="00C720F8">
          <w:rPr>
            <w:rFonts w:ascii="Calibri" w:hAnsi="Calibri" w:cs="Arial"/>
            <w:sz w:val="18"/>
            <w:szCs w:val="18"/>
          </w:rPr>
          <w:delText>A</w:delText>
        </w:r>
      </w:del>
      <w:ins w:id="1286" w:author="Dee Anne Ross" w:date="2018-08-10T09:31:00Z">
        <w:r w:rsidR="00C720F8" w:rsidRPr="007C6199">
          <w:rPr>
            <w:rFonts w:ascii="Calibri" w:hAnsi="Calibri" w:cs="Arial"/>
            <w:sz w:val="18"/>
            <w:szCs w:val="18"/>
          </w:rPr>
          <w:t>R</w:t>
        </w:r>
      </w:ins>
      <w:r w:rsidR="0001376D" w:rsidRPr="007C6199">
        <w:rPr>
          <w:rFonts w:ascii="Calibri" w:hAnsi="Calibri" w:cs="Arial"/>
          <w:sz w:val="18"/>
          <w:szCs w:val="18"/>
        </w:rPr>
        <w:t>, depending on the climate zone. N/</w:t>
      </w:r>
      <w:del w:id="1287" w:author="Dee Anne Ross" w:date="2018-08-10T09:31:00Z">
        <w:r w:rsidR="0001376D" w:rsidRPr="007C6199" w:rsidDel="00C720F8">
          <w:rPr>
            <w:rFonts w:ascii="Calibri" w:hAnsi="Calibri" w:cs="Arial"/>
            <w:sz w:val="18"/>
            <w:szCs w:val="18"/>
          </w:rPr>
          <w:delText>A</w:delText>
        </w:r>
      </w:del>
      <w:ins w:id="1288" w:author="Dee Anne Ross" w:date="2018-08-10T09:31:00Z">
        <w:r w:rsidR="00C720F8" w:rsidRPr="007C6199">
          <w:rPr>
            <w:rFonts w:ascii="Calibri" w:hAnsi="Calibri" w:cs="Arial"/>
            <w:sz w:val="18"/>
            <w:szCs w:val="18"/>
          </w:rPr>
          <w:t>R</w:t>
        </w:r>
      </w:ins>
      <w:r w:rsidR="0001376D" w:rsidRPr="007C6199">
        <w:rPr>
          <w:rFonts w:ascii="Calibri" w:hAnsi="Calibri" w:cs="Arial"/>
          <w:sz w:val="18"/>
          <w:szCs w:val="18"/>
        </w:rPr>
        <w:t xml:space="preserve"> means there is no maximum SHGC required in this climate zone. </w:t>
      </w:r>
      <w:r w:rsidR="006D673F" w:rsidRPr="007C6199">
        <w:rPr>
          <w:rFonts w:ascii="Calibri" w:hAnsi="Calibri" w:cs="Arial"/>
          <w:sz w:val="18"/>
          <w:szCs w:val="18"/>
        </w:rPr>
        <w:t>The SHGC will be the area weighted averaged</w:t>
      </w:r>
      <w:r w:rsidR="00AC60ED" w:rsidRPr="007C6199">
        <w:rPr>
          <w:rFonts w:ascii="Calibri" w:hAnsi="Calibri" w:cs="Arial"/>
          <w:sz w:val="18"/>
          <w:szCs w:val="18"/>
        </w:rPr>
        <w:t>, CF1R-ENV-02,</w:t>
      </w:r>
      <w:r w:rsidR="006D673F" w:rsidRPr="007C6199">
        <w:rPr>
          <w:rFonts w:ascii="Calibri" w:hAnsi="Calibri" w:cs="Arial"/>
          <w:sz w:val="18"/>
          <w:szCs w:val="18"/>
        </w:rPr>
        <w:t xml:space="preserve"> with other higher fenestration windows.</w:t>
      </w:r>
    </w:p>
    <w:p w14:paraId="08DA1699" w14:textId="75C5B296" w:rsidR="00C97214" w:rsidRPr="007C6199" w:rsidRDefault="00C97214" w:rsidP="001E4CF9">
      <w:pPr>
        <w:pStyle w:val="ListParagraph"/>
        <w:numPr>
          <w:ilvl w:val="1"/>
          <w:numId w:val="33"/>
        </w:numPr>
        <w:ind w:left="720"/>
        <w:contextualSpacing/>
        <w:rPr>
          <w:rFonts w:ascii="Calibri" w:hAnsi="Calibri" w:cs="Arial"/>
          <w:sz w:val="18"/>
          <w:szCs w:val="18"/>
        </w:rPr>
      </w:pPr>
      <w:r w:rsidRPr="007C6199">
        <w:rPr>
          <w:rFonts w:ascii="Calibri" w:hAnsi="Calibri" w:cs="Arial"/>
          <w:sz w:val="18"/>
          <w:szCs w:val="18"/>
        </w:rPr>
        <w:t xml:space="preserve">Maximum Allowed SHGC (Skylights): </w:t>
      </w:r>
      <w:r w:rsidR="00FC04FC" w:rsidRPr="007C6199">
        <w:rPr>
          <w:rFonts w:ascii="Calibri" w:hAnsi="Calibri" w:cs="Arial"/>
          <w:sz w:val="18"/>
          <w:szCs w:val="18"/>
        </w:rPr>
        <w:t xml:space="preserve">Maximum SHGC from </w:t>
      </w:r>
      <w:del w:id="1289" w:author="Dee Anne Ross" w:date="2018-08-10T09:29:00Z">
        <w:r w:rsidR="00FC04FC" w:rsidRPr="007C6199" w:rsidDel="00C720F8">
          <w:rPr>
            <w:rFonts w:ascii="Calibri" w:hAnsi="Calibri" w:cs="Arial"/>
            <w:sz w:val="18"/>
            <w:szCs w:val="18"/>
          </w:rPr>
          <w:delText xml:space="preserve">Package A or </w:delText>
        </w:r>
      </w:del>
      <w:r w:rsidR="00FC04FC" w:rsidRPr="007C6199">
        <w:rPr>
          <w:rFonts w:ascii="Calibri" w:hAnsi="Calibri" w:cs="Arial"/>
          <w:sz w:val="18"/>
          <w:szCs w:val="18"/>
        </w:rPr>
        <w:t>Table 150.1-A</w:t>
      </w:r>
      <w:ins w:id="1290" w:author="Dee Anne Ross" w:date="2018-08-10T09:34:00Z">
        <w:r w:rsidR="00C720F8" w:rsidRPr="007C6199">
          <w:rPr>
            <w:rFonts w:ascii="Calibri" w:hAnsi="Calibri" w:cs="Arial"/>
            <w:sz w:val="18"/>
            <w:szCs w:val="18"/>
          </w:rPr>
          <w:t xml:space="preserve"> or 150.1-B</w:t>
        </w:r>
      </w:ins>
      <w:r w:rsidR="00FC04FC" w:rsidRPr="007C6199">
        <w:rPr>
          <w:rFonts w:ascii="Calibri" w:hAnsi="Calibri" w:cs="Arial"/>
          <w:sz w:val="18"/>
          <w:szCs w:val="18"/>
        </w:rPr>
        <w:t>. This field will almost always be 0.25 unless meeting one of the Exceptions to 150.1(c)3A. If meeting one of the Exceptions, this field will be 0.30.</w:t>
      </w:r>
    </w:p>
    <w:p w14:paraId="308DB470" w14:textId="77777777" w:rsidR="00FE052A" w:rsidRPr="007C6199" w:rsidRDefault="00FE052A" w:rsidP="001E4CF9">
      <w:pPr>
        <w:pStyle w:val="ListParagraph"/>
        <w:keepNext/>
        <w:numPr>
          <w:ilvl w:val="1"/>
          <w:numId w:val="33"/>
        </w:numPr>
        <w:ind w:left="720"/>
        <w:contextualSpacing/>
        <w:rPr>
          <w:rFonts w:ascii="Calibri" w:hAnsi="Calibri" w:cs="Arial"/>
          <w:b/>
          <w:sz w:val="18"/>
          <w:szCs w:val="18"/>
        </w:rPr>
      </w:pPr>
      <w:r w:rsidRPr="007C6199">
        <w:rPr>
          <w:rFonts w:ascii="Calibri" w:hAnsi="Calibri" w:cs="Arial"/>
          <w:sz w:val="18"/>
          <w:szCs w:val="18"/>
        </w:rPr>
        <w:t>Comments: Any notes regarding location, unique conditions, or attachments.</w:t>
      </w:r>
    </w:p>
    <w:p w14:paraId="308DB471" w14:textId="77777777" w:rsidR="00FE052A" w:rsidRPr="007C6199" w:rsidRDefault="00FE052A" w:rsidP="003F64CF">
      <w:pPr>
        <w:keepNext/>
        <w:rPr>
          <w:rFonts w:ascii="Calibri" w:hAnsi="Calibri" w:cs="Arial"/>
          <w:b/>
          <w:sz w:val="18"/>
          <w:szCs w:val="18"/>
        </w:rPr>
      </w:pPr>
    </w:p>
    <w:p w14:paraId="308DB472" w14:textId="35181136" w:rsidR="00166008" w:rsidRPr="007C6199" w:rsidRDefault="00FE052A" w:rsidP="003F64CF">
      <w:pPr>
        <w:keepNext/>
        <w:rPr>
          <w:rFonts w:ascii="Calibri" w:hAnsi="Calibri" w:cs="Arial"/>
          <w:b/>
          <w:sz w:val="18"/>
          <w:szCs w:val="18"/>
        </w:rPr>
      </w:pPr>
      <w:del w:id="1291" w:author="Dee Anne Ross" w:date="2018-08-10T13:29:00Z">
        <w:r w:rsidRPr="007C6199" w:rsidDel="001E4CF9">
          <w:rPr>
            <w:rFonts w:ascii="Calibri" w:hAnsi="Calibri" w:cs="Arial"/>
            <w:b/>
            <w:sz w:val="18"/>
            <w:szCs w:val="18"/>
          </w:rPr>
          <w:delText>I</w:delText>
        </w:r>
      </w:del>
      <w:ins w:id="1292" w:author="Dee Anne Ross" w:date="2018-08-10T13:29:00Z">
        <w:r w:rsidR="001E4CF9" w:rsidRPr="007C6199">
          <w:rPr>
            <w:rFonts w:ascii="Calibri" w:hAnsi="Calibri" w:cs="Arial"/>
            <w:b/>
            <w:sz w:val="18"/>
            <w:szCs w:val="18"/>
          </w:rPr>
          <w:t>J</w:t>
        </w:r>
      </w:ins>
      <w:r w:rsidR="00166008" w:rsidRPr="007C6199">
        <w:rPr>
          <w:rFonts w:ascii="Calibri" w:hAnsi="Calibri" w:cs="Arial"/>
          <w:b/>
          <w:sz w:val="18"/>
          <w:szCs w:val="18"/>
        </w:rPr>
        <w:t xml:space="preserve">. </w:t>
      </w:r>
      <w:r w:rsidR="00C97214" w:rsidRPr="007C6199">
        <w:rPr>
          <w:rFonts w:ascii="Calibri" w:hAnsi="Calibri" w:cs="Arial"/>
          <w:b/>
          <w:sz w:val="18"/>
          <w:szCs w:val="18"/>
        </w:rPr>
        <w:t>Fenestration Proposed Areas and Efficiencies</w:t>
      </w:r>
    </w:p>
    <w:p w14:paraId="308DB473" w14:textId="77777777" w:rsidR="003020BA" w:rsidRPr="007C6199" w:rsidRDefault="003020BA" w:rsidP="001F3969">
      <w:pPr>
        <w:numPr>
          <w:ilvl w:val="0"/>
          <w:numId w:val="19"/>
        </w:numPr>
        <w:rPr>
          <w:rFonts w:asciiTheme="minorHAnsi" w:hAnsiTheme="minorHAnsi"/>
          <w:sz w:val="18"/>
          <w:szCs w:val="18"/>
        </w:rPr>
      </w:pPr>
      <w:r w:rsidRPr="007C6199">
        <w:rPr>
          <w:rFonts w:asciiTheme="minorHAnsi" w:hAnsiTheme="minorHAnsi"/>
          <w:sz w:val="18"/>
          <w:szCs w:val="18"/>
        </w:rPr>
        <w:t>Tag/ID: Provide a name or designator for each unique type of fenestration surface. This designator should be used consistently throughout the plan set (elevations, finish schedules, etc.) such as Window-1, Skylight-1, etc. to identify each surface. It should also be consistently used on the other forms in the compliance documentation.</w:t>
      </w:r>
    </w:p>
    <w:p w14:paraId="308DB474" w14:textId="408CC861"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 xml:space="preserve">Fenestration Type: Indicate the type of fenestration construction </w:t>
      </w:r>
      <w:r w:rsidR="00371A7D" w:rsidRPr="007C6199">
        <w:rPr>
          <w:rFonts w:asciiTheme="minorHAnsi" w:hAnsiTheme="minorHAnsi"/>
          <w:sz w:val="18"/>
          <w:szCs w:val="18"/>
        </w:rPr>
        <w:t>(</w:t>
      </w:r>
      <w:r w:rsidRPr="007C6199">
        <w:rPr>
          <w:rFonts w:asciiTheme="minorHAnsi" w:hAnsiTheme="minorHAnsi"/>
          <w:sz w:val="18"/>
          <w:szCs w:val="18"/>
        </w:rPr>
        <w:t xml:space="preserve">e.g., Fixed Window, Operable Window, </w:t>
      </w:r>
      <w:r w:rsidR="00FC04FC" w:rsidRPr="007C6199">
        <w:rPr>
          <w:rFonts w:asciiTheme="minorHAnsi" w:hAnsiTheme="minorHAnsi"/>
          <w:sz w:val="18"/>
          <w:szCs w:val="18"/>
        </w:rPr>
        <w:t>Skylight, Tubular Skylight, or Glass in Door</w:t>
      </w:r>
      <w:r w:rsidR="00371A7D" w:rsidRPr="007C6199">
        <w:rPr>
          <w:rFonts w:asciiTheme="minorHAnsi" w:hAnsiTheme="minorHAnsi"/>
          <w:sz w:val="18"/>
          <w:szCs w:val="18"/>
        </w:rPr>
        <w:t>)</w:t>
      </w:r>
      <w:r w:rsidR="00FC04FC" w:rsidRPr="007C6199">
        <w:rPr>
          <w:rFonts w:asciiTheme="minorHAnsi" w:hAnsiTheme="minorHAnsi"/>
          <w:sz w:val="18"/>
          <w:szCs w:val="18"/>
        </w:rPr>
        <w:t>.</w:t>
      </w:r>
    </w:p>
    <w:p w14:paraId="308DB475" w14:textId="77777777" w:rsidR="00BE33E6" w:rsidRPr="007C6199" w:rsidRDefault="00BE33E6" w:rsidP="003020BA">
      <w:pPr>
        <w:ind w:left="1080"/>
        <w:rPr>
          <w:rFonts w:ascii="Calibri" w:hAnsi="Calibri" w:cs="Arial"/>
          <w:sz w:val="18"/>
          <w:szCs w:val="18"/>
        </w:rPr>
      </w:pPr>
    </w:p>
    <w:p w14:paraId="308DB476" w14:textId="4DC6FCCA" w:rsidR="003020BA" w:rsidRPr="007C6199" w:rsidRDefault="003020BA" w:rsidP="004358FA">
      <w:pPr>
        <w:ind w:left="1440" w:hanging="720"/>
        <w:rPr>
          <w:rFonts w:ascii="Calibri" w:hAnsi="Calibri" w:cs="Arial"/>
          <w:sz w:val="18"/>
          <w:szCs w:val="18"/>
        </w:rPr>
      </w:pPr>
      <w:r w:rsidRPr="007C6199">
        <w:rPr>
          <w:rFonts w:ascii="Calibri" w:hAnsi="Calibri" w:cs="Arial"/>
          <w:sz w:val="18"/>
          <w:szCs w:val="18"/>
        </w:rPr>
        <w:lastRenderedPageBreak/>
        <w:t xml:space="preserve">NOTE: </w:t>
      </w:r>
      <w:r w:rsidR="00D315E4" w:rsidRPr="007C6199">
        <w:rPr>
          <w:rFonts w:ascii="Calibri" w:hAnsi="Calibri" w:cs="Arial"/>
          <w:sz w:val="18"/>
          <w:szCs w:val="18"/>
        </w:rPr>
        <w:tab/>
      </w:r>
      <w:r w:rsidRPr="007C6199">
        <w:rPr>
          <w:rFonts w:ascii="Calibri" w:hAnsi="Calibri" w:cs="Arial"/>
          <w:sz w:val="18"/>
          <w:szCs w:val="18"/>
        </w:rPr>
        <w:t xml:space="preserve">Doors with glazing are counted in one of two ways. The entire door area of a door with </w:t>
      </w:r>
      <w:del w:id="1293" w:author="Dee Anne Ross" w:date="2018-08-10T11:55:00Z">
        <w:r w:rsidRPr="007C6199" w:rsidDel="00B47CC2">
          <w:rPr>
            <w:rFonts w:ascii="Calibri" w:hAnsi="Calibri" w:cs="Arial"/>
            <w:sz w:val="18"/>
            <w:szCs w:val="18"/>
          </w:rPr>
          <w:delText>50</w:delText>
        </w:r>
      </w:del>
      <w:ins w:id="1294" w:author="Dee Anne Ross" w:date="2018-08-10T11:55:00Z">
        <w:r w:rsidR="00B47CC2" w:rsidRPr="007C6199">
          <w:rPr>
            <w:rFonts w:ascii="Calibri" w:hAnsi="Calibri" w:cs="Arial"/>
            <w:sz w:val="18"/>
            <w:szCs w:val="18"/>
          </w:rPr>
          <w:t>25</w:t>
        </w:r>
      </w:ins>
      <w:r w:rsidRPr="007C6199">
        <w:rPr>
          <w:rFonts w:ascii="Calibri" w:hAnsi="Calibri" w:cs="Arial"/>
          <w:sz w:val="18"/>
          <w:szCs w:val="18"/>
        </w:rPr>
        <w:t xml:space="preserve">% or more glazing is considered fenestration. A door with less than </w:t>
      </w:r>
      <w:del w:id="1295" w:author="Dee Anne Ross" w:date="2018-08-10T11:56:00Z">
        <w:r w:rsidRPr="007C6199" w:rsidDel="00B47CC2">
          <w:rPr>
            <w:rFonts w:ascii="Calibri" w:hAnsi="Calibri" w:cs="Arial"/>
            <w:sz w:val="18"/>
            <w:szCs w:val="18"/>
          </w:rPr>
          <w:delText>50</w:delText>
        </w:r>
      </w:del>
      <w:ins w:id="1296" w:author="Dee Anne Ross" w:date="2018-08-10T11:56:00Z">
        <w:r w:rsidR="00B47CC2" w:rsidRPr="007C6199">
          <w:rPr>
            <w:rFonts w:ascii="Calibri" w:hAnsi="Calibri" w:cs="Arial"/>
            <w:sz w:val="18"/>
            <w:szCs w:val="18"/>
          </w:rPr>
          <w:t>25</w:t>
        </w:r>
      </w:ins>
      <w:r w:rsidRPr="007C6199">
        <w:rPr>
          <w:rFonts w:ascii="Calibri" w:hAnsi="Calibri" w:cs="Arial"/>
          <w:sz w:val="18"/>
          <w:szCs w:val="18"/>
        </w:rPr>
        <w:t xml:space="preserve">% glazing can be considered as all fenestration, or can be calculated as the actual glass area with a 2-inch (0.17 ft) frame all around. </w:t>
      </w:r>
    </w:p>
    <w:p w14:paraId="308DB477" w14:textId="77777777" w:rsidR="00BE33E6" w:rsidRPr="007C6199" w:rsidRDefault="00BE33E6" w:rsidP="003020BA">
      <w:pPr>
        <w:ind w:left="1080"/>
        <w:rPr>
          <w:rFonts w:ascii="Calibri" w:hAnsi="Calibri" w:cs="Arial"/>
          <w:sz w:val="18"/>
          <w:szCs w:val="18"/>
        </w:rPr>
      </w:pPr>
    </w:p>
    <w:p w14:paraId="308DB478"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Calibri" w:hAnsi="Calibri" w:cs="Arial"/>
          <w:sz w:val="18"/>
          <w:szCs w:val="18"/>
        </w:rPr>
        <w:t>Frame Type: Indicate the frame type as either metal, metal thermal break, or nonmetal.</w:t>
      </w:r>
    </w:p>
    <w:p w14:paraId="308DB479" w14:textId="77777777" w:rsidR="003020BA" w:rsidRPr="007C6199" w:rsidRDefault="003020BA" w:rsidP="001F3969">
      <w:pPr>
        <w:pStyle w:val="ListParagraph"/>
        <w:numPr>
          <w:ilvl w:val="0"/>
          <w:numId w:val="19"/>
        </w:numPr>
        <w:rPr>
          <w:rFonts w:asciiTheme="minorHAnsi" w:hAnsiTheme="minorHAnsi"/>
          <w:sz w:val="18"/>
          <w:szCs w:val="18"/>
        </w:rPr>
      </w:pPr>
      <w:r w:rsidRPr="007C6199">
        <w:rPr>
          <w:rFonts w:asciiTheme="minorHAnsi" w:hAnsiTheme="minorHAnsi"/>
          <w:sz w:val="18"/>
          <w:szCs w:val="18"/>
        </w:rPr>
        <w:t>Dynamic Glazing: Indicate whether the fenestration has an integrated shading device, chromogenic glazing, or none for no dynamic glazing.</w:t>
      </w:r>
      <w:r w:rsidRPr="007C6199">
        <w:rPr>
          <w:rFonts w:ascii="Calibri" w:hAnsi="Calibri" w:cs="Arial"/>
          <w:sz w:val="18"/>
          <w:szCs w:val="18"/>
        </w:rPr>
        <w:t xml:space="preserve"> Chromogenic glazing shall be considered separately from other fenestration types.</w:t>
      </w:r>
    </w:p>
    <w:p w14:paraId="308DB47A" w14:textId="77777777" w:rsidR="003020BA" w:rsidRPr="007C6199" w:rsidRDefault="003020BA" w:rsidP="001F3969">
      <w:pPr>
        <w:pStyle w:val="ListParagraph"/>
        <w:numPr>
          <w:ilvl w:val="0"/>
          <w:numId w:val="19"/>
        </w:numPr>
        <w:rPr>
          <w:rFonts w:ascii="Calibri" w:hAnsi="Calibri" w:cs="Arial"/>
          <w:sz w:val="18"/>
          <w:szCs w:val="18"/>
        </w:rPr>
      </w:pPr>
      <w:r w:rsidRPr="007C6199">
        <w:rPr>
          <w:rFonts w:asciiTheme="minorHAnsi" w:hAnsiTheme="minorHAnsi"/>
          <w:sz w:val="18"/>
          <w:szCs w:val="18"/>
        </w:rPr>
        <w:t xml:space="preserve">Orientation: Orientation </w:t>
      </w:r>
      <w:r w:rsidRPr="007C6199">
        <w:rPr>
          <w:rFonts w:asciiTheme="minorHAnsi" w:hAnsiTheme="minorHAnsi" w:cs="Arial"/>
          <w:sz w:val="18"/>
          <w:szCs w:val="18"/>
        </w:rPr>
        <w:t>c</w:t>
      </w:r>
      <w:r w:rsidRPr="007C6199">
        <w:rPr>
          <w:rFonts w:ascii="Calibri" w:hAnsi="Calibri" w:cs="Arial"/>
          <w:sz w:val="18"/>
          <w:szCs w:val="18"/>
        </w:rPr>
        <w:t>an be North, East, South, West. If documentation is for a building that may be built in any direction, in a climate zone that limits west-facing fenestration, complete this section assuming the side of the building with the most fenestration faces west.</w:t>
      </w:r>
    </w:p>
    <w:p w14:paraId="308DB47B" w14:textId="77777777" w:rsidR="00BE33E6" w:rsidRPr="007C6199" w:rsidRDefault="00BE33E6" w:rsidP="003020BA">
      <w:pPr>
        <w:ind w:left="2160" w:hanging="720"/>
        <w:contextualSpacing/>
        <w:rPr>
          <w:rFonts w:asciiTheme="minorHAnsi" w:hAnsiTheme="minorHAnsi" w:cs="Arial"/>
          <w:sz w:val="18"/>
          <w:szCs w:val="18"/>
        </w:rPr>
      </w:pPr>
    </w:p>
    <w:p w14:paraId="308DB47C" w14:textId="330C39DA" w:rsidR="003020BA" w:rsidRPr="007C6199" w:rsidRDefault="003020BA" w:rsidP="004358FA">
      <w:pPr>
        <w:ind w:left="1440" w:hanging="720"/>
        <w:contextualSpacing/>
        <w:rPr>
          <w:rFonts w:ascii="Calibri" w:hAnsi="Calibri" w:cs="Arial"/>
          <w:sz w:val="18"/>
          <w:szCs w:val="18"/>
        </w:rPr>
      </w:pPr>
      <w:r w:rsidRPr="007C6199">
        <w:rPr>
          <w:rFonts w:asciiTheme="minorHAnsi" w:hAnsiTheme="minorHAnsi" w:cs="Arial"/>
          <w:sz w:val="18"/>
          <w:szCs w:val="18"/>
        </w:rPr>
        <w:t>N</w:t>
      </w:r>
      <w:r w:rsidRPr="007C6199">
        <w:rPr>
          <w:rFonts w:ascii="Calibri" w:hAnsi="Calibri" w:cs="Arial"/>
          <w:sz w:val="18"/>
          <w:szCs w:val="18"/>
        </w:rPr>
        <w:t xml:space="preserve">OTE: </w:t>
      </w:r>
      <w:r w:rsidR="00D315E4" w:rsidRPr="007C6199">
        <w:rPr>
          <w:rFonts w:ascii="Calibri" w:hAnsi="Calibri" w:cs="Arial"/>
          <w:sz w:val="18"/>
          <w:szCs w:val="18"/>
        </w:rPr>
        <w:tab/>
      </w:r>
      <w:r w:rsidRPr="007C6199">
        <w:rPr>
          <w:rFonts w:ascii="Calibri" w:hAnsi="Calibri" w:cs="Arial"/>
          <w:sz w:val="18"/>
          <w:szCs w:val="18"/>
        </w:rPr>
        <w:t>West includes any vertical fenestration oriented to within 45 degrees of true west, excluding 45 degrees south of west; any skylights oriented west; and skylights facing any direction with a pitch of less than 1:12.</w:t>
      </w:r>
    </w:p>
    <w:p w14:paraId="308DB47D" w14:textId="77777777" w:rsidR="00BE33E6" w:rsidRPr="007C6199" w:rsidRDefault="00BE33E6" w:rsidP="003020BA">
      <w:pPr>
        <w:ind w:left="2160" w:hanging="720"/>
        <w:contextualSpacing/>
        <w:rPr>
          <w:rFonts w:asciiTheme="minorHAnsi" w:hAnsiTheme="minorHAnsi"/>
          <w:sz w:val="18"/>
          <w:szCs w:val="18"/>
        </w:rPr>
      </w:pPr>
    </w:p>
    <w:p w14:paraId="308DB47E" w14:textId="77777777" w:rsidR="003020BA" w:rsidRPr="007C6199" w:rsidRDefault="003020BA" w:rsidP="001F3969">
      <w:pPr>
        <w:pStyle w:val="ListParagraph"/>
        <w:keepNext/>
        <w:numPr>
          <w:ilvl w:val="0"/>
          <w:numId w:val="19"/>
        </w:numPr>
        <w:rPr>
          <w:rFonts w:ascii="Calibri" w:hAnsi="Calibri"/>
          <w:sz w:val="18"/>
          <w:szCs w:val="18"/>
        </w:rPr>
      </w:pPr>
      <w:r w:rsidRPr="007C6199">
        <w:rPr>
          <w:rFonts w:asciiTheme="minorHAnsi" w:hAnsiTheme="minorHAnsi"/>
          <w:sz w:val="18"/>
          <w:szCs w:val="18"/>
        </w:rPr>
        <w:t>Number of Panes: Indicate the number of panes for each Tag/ID; is it a single, double, or triple pane window?</w:t>
      </w:r>
    </w:p>
    <w:p w14:paraId="308DB47F" w14:textId="68BBB0B4"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xml:space="preserve">) of each exterior fenestration type, </w:t>
      </w:r>
      <w:r w:rsidR="00BE33E6" w:rsidRPr="007C6199">
        <w:rPr>
          <w:rFonts w:ascii="Calibri" w:hAnsi="Calibri" w:cs="Arial"/>
          <w:sz w:val="18"/>
          <w:szCs w:val="18"/>
        </w:rPr>
        <w:t xml:space="preserve">excluding </w:t>
      </w:r>
      <w:r w:rsidRPr="007C6199">
        <w:rPr>
          <w:rFonts w:ascii="Calibri" w:hAnsi="Calibri" w:cs="Arial"/>
          <w:sz w:val="18"/>
          <w:szCs w:val="18"/>
        </w:rPr>
        <w:t>west-facing fenestration.</w:t>
      </w:r>
    </w:p>
    <w:p w14:paraId="308DB480" w14:textId="0376E04E" w:rsidR="00BE33E6"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West Facing Fenestration Area </w:t>
      </w:r>
      <w:r w:rsidR="00BE33E6" w:rsidRPr="007C6199">
        <w:rPr>
          <w:rFonts w:ascii="Calibri" w:hAnsi="Calibri" w:cs="Arial"/>
          <w:sz w:val="18"/>
          <w:szCs w:val="18"/>
        </w:rPr>
        <w:t>(</w:t>
      </w:r>
      <w:r w:rsidRPr="007C6199">
        <w:rPr>
          <w:rFonts w:ascii="Calibri" w:hAnsi="Calibri" w:cs="Arial"/>
          <w:sz w:val="18"/>
          <w:szCs w:val="18"/>
        </w:rPr>
        <w:t>ft</w:t>
      </w:r>
      <w:r w:rsidRPr="007C6199">
        <w:rPr>
          <w:rFonts w:ascii="Calibri" w:hAnsi="Calibri" w:cs="Arial"/>
          <w:sz w:val="18"/>
          <w:szCs w:val="18"/>
          <w:vertAlign w:val="superscript"/>
        </w:rPr>
        <w:t>2</w:t>
      </w:r>
      <w:r w:rsidR="00BE33E6" w:rsidRPr="007C6199">
        <w:rPr>
          <w:rFonts w:ascii="Calibri" w:hAnsi="Calibri" w:cs="Arial"/>
          <w:sz w:val="18"/>
          <w:szCs w:val="18"/>
        </w:rPr>
        <w:t>)</w:t>
      </w:r>
      <w:r w:rsidRPr="007C6199">
        <w:rPr>
          <w:rFonts w:ascii="Calibri" w:hAnsi="Calibri" w:cs="Arial"/>
          <w:sz w:val="18"/>
          <w:szCs w:val="18"/>
        </w:rPr>
        <w:t xml:space="preserve">: In climate zones 2, 4, and 6-16, indicate the area (in </w:t>
      </w:r>
      <w:r w:rsidR="00E24186" w:rsidRPr="007C6199">
        <w:rPr>
          <w:rFonts w:ascii="Calibri" w:hAnsi="Calibri" w:cs="Arial"/>
          <w:sz w:val="18"/>
          <w:szCs w:val="18"/>
        </w:rPr>
        <w:t>ft</w:t>
      </w:r>
      <w:r w:rsidR="00E24186" w:rsidRPr="007C6199">
        <w:rPr>
          <w:rFonts w:ascii="Calibri" w:hAnsi="Calibri" w:cs="Arial"/>
          <w:sz w:val="18"/>
          <w:szCs w:val="18"/>
          <w:vertAlign w:val="superscript"/>
        </w:rPr>
        <w:t>2</w:t>
      </w:r>
      <w:r w:rsidRPr="007C6199">
        <w:rPr>
          <w:rFonts w:ascii="Calibri" w:hAnsi="Calibri" w:cs="Arial"/>
          <w:sz w:val="18"/>
          <w:szCs w:val="18"/>
        </w:rPr>
        <w:t>) of each exterior west-facing fenestration type separately.</w:t>
      </w:r>
    </w:p>
    <w:p w14:paraId="308DB481" w14:textId="77777777" w:rsidR="00A10D7E" w:rsidRPr="007C6199" w:rsidRDefault="00A10D7E" w:rsidP="00A10D7E">
      <w:pPr>
        <w:pStyle w:val="ListParagraph"/>
        <w:contextualSpacing/>
        <w:rPr>
          <w:rFonts w:ascii="Calibri" w:hAnsi="Calibri" w:cs="Arial"/>
          <w:sz w:val="18"/>
          <w:szCs w:val="18"/>
        </w:rPr>
      </w:pPr>
    </w:p>
    <w:p w14:paraId="308DB482" w14:textId="286D9901" w:rsidR="003020BA" w:rsidRPr="007C6199" w:rsidRDefault="003020BA" w:rsidP="004358FA">
      <w:pPr>
        <w:ind w:left="720"/>
        <w:contextualSpacing/>
        <w:rPr>
          <w:rFonts w:ascii="Calibri" w:hAnsi="Calibri" w:cs="Arial"/>
          <w:sz w:val="18"/>
          <w:szCs w:val="18"/>
        </w:rPr>
      </w:pPr>
      <w:r w:rsidRPr="007C6199">
        <w:rPr>
          <w:rFonts w:ascii="Calibri" w:hAnsi="Calibri" w:cs="Arial"/>
          <w:sz w:val="18"/>
          <w:szCs w:val="18"/>
        </w:rPr>
        <w:t xml:space="preserve">NOTE: </w:t>
      </w:r>
      <w:r w:rsidR="00D315E4" w:rsidRPr="007C6199">
        <w:rPr>
          <w:rFonts w:ascii="Calibri" w:hAnsi="Calibri" w:cs="Arial"/>
          <w:sz w:val="18"/>
          <w:szCs w:val="18"/>
        </w:rPr>
        <w:tab/>
      </w:r>
      <w:r w:rsidRPr="007C6199">
        <w:rPr>
          <w:rFonts w:ascii="Calibri" w:hAnsi="Calibri" w:cs="Arial"/>
          <w:sz w:val="18"/>
          <w:szCs w:val="18"/>
        </w:rPr>
        <w:t>Skylights installed in a roof with a pitch less than 1:12 are considered to face west.</w:t>
      </w:r>
    </w:p>
    <w:p w14:paraId="308DB483" w14:textId="77777777" w:rsidR="00BE33E6" w:rsidRPr="007C6199" w:rsidRDefault="00BE33E6" w:rsidP="003020BA">
      <w:pPr>
        <w:ind w:left="1080"/>
        <w:contextualSpacing/>
        <w:rPr>
          <w:rFonts w:ascii="Calibri" w:hAnsi="Calibri" w:cs="Arial"/>
          <w:sz w:val="18"/>
          <w:szCs w:val="18"/>
        </w:rPr>
      </w:pPr>
    </w:p>
    <w:p w14:paraId="308DB484" w14:textId="731D53EA"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 xml:space="preserve">U-factor: Enter </w:t>
      </w:r>
    </w:p>
    <w:p w14:paraId="308DB485" w14:textId="77777777"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(a) the NFRC U-factor based on the proposed brand and type of fenestration using National Fenestration Rating Council (</w:t>
      </w:r>
      <w:hyperlink r:id="rId15" w:history="1">
        <w:r w:rsidRPr="007C6199">
          <w:rPr>
            <w:rStyle w:val="Hyperlink"/>
            <w:rFonts w:ascii="Calibri" w:hAnsi="Calibri" w:cs="Arial"/>
            <w:sz w:val="18"/>
            <w:szCs w:val="18"/>
          </w:rPr>
          <w:t>www.nfrc.org</w:t>
        </w:r>
      </w:hyperlink>
      <w:r w:rsidRPr="007C6199">
        <w:rPr>
          <w:rFonts w:ascii="Calibri" w:hAnsi="Calibri" w:cs="Arial"/>
          <w:sz w:val="18"/>
          <w:szCs w:val="18"/>
        </w:rPr>
        <w:t>) certified values, or</w:t>
      </w:r>
    </w:p>
    <w:p w14:paraId="308DB486" w14:textId="77141FBB" w:rsidR="003020BA"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(b) the default value from Table 110.6-A, or</w:t>
      </w:r>
    </w:p>
    <w:p w14:paraId="686471DD" w14:textId="5A124A55" w:rsidR="00497FCF" w:rsidRPr="007C6199" w:rsidRDefault="003020BA" w:rsidP="003020BA">
      <w:pPr>
        <w:pStyle w:val="ListParagraph"/>
        <w:ind w:left="1440" w:hanging="360"/>
        <w:contextualSpacing/>
        <w:rPr>
          <w:rFonts w:ascii="Calibri" w:hAnsi="Calibri" w:cs="Arial"/>
          <w:sz w:val="18"/>
          <w:szCs w:val="18"/>
        </w:rPr>
      </w:pPr>
      <w:r w:rsidRPr="007C6199">
        <w:rPr>
          <w:rFonts w:ascii="Calibri" w:hAnsi="Calibri" w:cs="Arial"/>
          <w:sz w:val="18"/>
          <w:szCs w:val="18"/>
        </w:rPr>
        <w:t>(c) the NA6.2 alternate default U-factor (for non-rated site-built fenestration only)</w:t>
      </w:r>
      <w:r w:rsidR="00497FCF" w:rsidRPr="007C6199">
        <w:rPr>
          <w:rFonts w:ascii="Calibri" w:hAnsi="Calibri" w:cs="Arial"/>
          <w:sz w:val="18"/>
          <w:szCs w:val="18"/>
        </w:rPr>
        <w:t>, or</w:t>
      </w:r>
    </w:p>
    <w:p w14:paraId="308DB487" w14:textId="0ABA9365" w:rsidR="003020BA" w:rsidRPr="007C6199" w:rsidRDefault="00497FCF" w:rsidP="003020BA">
      <w:pPr>
        <w:pStyle w:val="ListParagraph"/>
        <w:ind w:left="1440" w:hanging="360"/>
        <w:contextualSpacing/>
        <w:rPr>
          <w:rFonts w:ascii="Calibri" w:hAnsi="Calibri" w:cs="Arial"/>
          <w:sz w:val="18"/>
          <w:szCs w:val="18"/>
        </w:rPr>
      </w:pPr>
      <w:r w:rsidRPr="007C6199">
        <w:rPr>
          <w:rFonts w:ascii="Calibri" w:hAnsi="Calibri" w:cs="Arial"/>
          <w:sz w:val="18"/>
          <w:szCs w:val="18"/>
        </w:rPr>
        <w:t>(d) the Area-weighted Average from CF1R-ENV-02.</w:t>
      </w:r>
    </w:p>
    <w:p w14:paraId="73A03426" w14:textId="77777777" w:rsidR="00FC04FC" w:rsidRPr="007C6199" w:rsidRDefault="00FC04FC" w:rsidP="003020BA">
      <w:pPr>
        <w:pStyle w:val="ListParagraph"/>
        <w:ind w:left="1440" w:hanging="360"/>
        <w:contextualSpacing/>
        <w:rPr>
          <w:rFonts w:ascii="Calibri" w:hAnsi="Calibri" w:cs="Arial"/>
          <w:sz w:val="18"/>
          <w:szCs w:val="18"/>
        </w:rPr>
      </w:pPr>
    </w:p>
    <w:p w14:paraId="308DB489" w14:textId="212DCCD5" w:rsidR="003020BA" w:rsidRPr="007C6199" w:rsidRDefault="003020BA" w:rsidP="004358FA">
      <w:pPr>
        <w:tabs>
          <w:tab w:val="left" w:pos="1800"/>
        </w:tabs>
        <w:ind w:left="720"/>
        <w:rPr>
          <w:rFonts w:ascii="Calibri" w:hAnsi="Calibri" w:cs="Arial"/>
          <w:sz w:val="18"/>
          <w:szCs w:val="18"/>
        </w:rPr>
      </w:pPr>
      <w:r w:rsidRPr="007C6199">
        <w:rPr>
          <w:rFonts w:ascii="Calibri" w:hAnsi="Calibri" w:cs="Arial"/>
          <w:sz w:val="18"/>
          <w:szCs w:val="18"/>
        </w:rPr>
        <w:t xml:space="preserve">If any products (other than the exceptions) have a higher U-factor than 0.32,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 xml:space="preserve">verage U-factor, which must be 0.32 or less, and attach it to the CF1R-NCB-01. </w:t>
      </w:r>
    </w:p>
    <w:p w14:paraId="308DB48A" w14:textId="77777777" w:rsidR="003020BA" w:rsidRPr="007C6199" w:rsidRDefault="003020BA" w:rsidP="003020BA">
      <w:pPr>
        <w:pStyle w:val="ListParagraph"/>
        <w:ind w:left="1080"/>
        <w:contextualSpacing/>
        <w:rPr>
          <w:rFonts w:ascii="Calibri" w:hAnsi="Calibri" w:cs="Arial"/>
          <w:sz w:val="18"/>
          <w:szCs w:val="18"/>
        </w:rPr>
      </w:pPr>
    </w:p>
    <w:p w14:paraId="70A64241" w14:textId="65F40A64" w:rsidR="00F006CD" w:rsidRPr="007C6199" w:rsidRDefault="003020BA"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r>
      <w:r w:rsidR="00F006CD" w:rsidRPr="007C6199">
        <w:rPr>
          <w:rFonts w:ascii="Calibri" w:hAnsi="Calibri" w:cs="Arial"/>
          <w:sz w:val="18"/>
          <w:szCs w:val="18"/>
        </w:rPr>
        <w:t>(1)</w:t>
      </w:r>
      <w:r w:rsidR="00584D2F" w:rsidRPr="007C6199">
        <w:rPr>
          <w:rFonts w:ascii="Calibri" w:hAnsi="Calibri" w:cs="Arial"/>
          <w:sz w:val="18"/>
          <w:szCs w:val="18"/>
        </w:rPr>
        <w:t xml:space="preserve"> </w:t>
      </w:r>
      <w:r w:rsidR="00F006CD" w:rsidRPr="007C6199">
        <w:rPr>
          <w:rFonts w:ascii="Calibri" w:hAnsi="Calibri" w:cs="Arial"/>
          <w:sz w:val="18"/>
          <w:szCs w:val="18"/>
        </w:rPr>
        <w:t>For the exceptions – up to 3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tubular skylights and up to 16 ft</w:t>
      </w:r>
      <w:r w:rsidR="00F006CD" w:rsidRPr="007C6199">
        <w:rPr>
          <w:rFonts w:ascii="Calibri" w:hAnsi="Calibri" w:cs="Arial"/>
          <w:sz w:val="18"/>
          <w:szCs w:val="18"/>
          <w:vertAlign w:val="superscript"/>
        </w:rPr>
        <w:t>2</w:t>
      </w:r>
      <w:r w:rsidR="00F006CD" w:rsidRPr="007C6199">
        <w:rPr>
          <w:rFonts w:ascii="Calibri" w:hAnsi="Calibri" w:cs="Arial"/>
          <w:sz w:val="18"/>
          <w:szCs w:val="18"/>
        </w:rPr>
        <w:t xml:space="preserve"> of skylight area, enter 0.55.</w:t>
      </w:r>
    </w:p>
    <w:p w14:paraId="60C4A1D5" w14:textId="5E3F8700"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0.32.</w:t>
      </w:r>
    </w:p>
    <w:p w14:paraId="308DB48B" w14:textId="462B01B0" w:rsidR="003020BA" w:rsidRPr="007C6199" w:rsidRDefault="00584D2F" w:rsidP="004358FA">
      <w:pPr>
        <w:tabs>
          <w:tab w:val="left" w:pos="2160"/>
        </w:tabs>
        <w:ind w:left="1440" w:hanging="360"/>
        <w:rPr>
          <w:rFonts w:ascii="Calibri" w:hAnsi="Calibri" w:cs="Arial"/>
          <w:sz w:val="18"/>
          <w:szCs w:val="18"/>
        </w:rPr>
      </w:pPr>
      <w:r w:rsidRPr="007C6199">
        <w:rPr>
          <w:rFonts w:ascii="Calibri" w:hAnsi="Calibri" w:cs="Arial"/>
          <w:sz w:val="18"/>
          <w:szCs w:val="18"/>
        </w:rPr>
        <w:tab/>
      </w:r>
      <w:r w:rsidR="00F006CD" w:rsidRPr="007C6199">
        <w:rPr>
          <w:rFonts w:ascii="Calibri" w:hAnsi="Calibri" w:cs="Arial"/>
          <w:sz w:val="18"/>
          <w:szCs w:val="18"/>
        </w:rPr>
        <w:t>(3)</w:t>
      </w:r>
      <w:r w:rsidRPr="007C6199">
        <w:rPr>
          <w:rFonts w:ascii="Calibri" w:hAnsi="Calibri" w:cs="Arial"/>
          <w:sz w:val="18"/>
          <w:szCs w:val="18"/>
        </w:rPr>
        <w:t xml:space="preserve"> </w:t>
      </w:r>
      <w:r w:rsidR="003020BA" w:rsidRPr="007C6199">
        <w:rPr>
          <w:rFonts w:ascii="Calibri" w:hAnsi="Calibri" w:cs="Arial"/>
          <w:sz w:val="18"/>
          <w:szCs w:val="18"/>
        </w:rPr>
        <w:t xml:space="preserve">Dynamic glazing is a glazing system that changes its performance U-factor and SHGC based on the physical environment. Dynamic glazing includes chromogenic glazing or integrated shading systems (this does not include internally or externally mounted shading devices). If using dynamic glazing, use the lowest tested U-factor and SHGC in Columns 9 and 10. </w:t>
      </w:r>
    </w:p>
    <w:p w14:paraId="308DB48C" w14:textId="77777777" w:rsidR="003020BA" w:rsidRPr="007C6199" w:rsidRDefault="003020BA" w:rsidP="003020BA">
      <w:pPr>
        <w:pStyle w:val="ListParagraph"/>
        <w:contextualSpacing/>
        <w:rPr>
          <w:rFonts w:ascii="Calibri" w:hAnsi="Calibri" w:cs="Arial"/>
          <w:sz w:val="18"/>
          <w:szCs w:val="18"/>
        </w:rPr>
      </w:pPr>
    </w:p>
    <w:p w14:paraId="7B495892" w14:textId="7BE59235" w:rsidR="00C97214" w:rsidRPr="007C6199" w:rsidRDefault="00C97214"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t>
      </w:r>
      <w:r w:rsidR="00E24186" w:rsidRPr="007C6199">
        <w:rPr>
          <w:rFonts w:ascii="Calibri" w:hAnsi="Calibri" w:cs="Arial"/>
          <w:sz w:val="18"/>
          <w:szCs w:val="18"/>
        </w:rPr>
        <w:t>W</w:t>
      </w:r>
      <w:r w:rsidR="00497FCF" w:rsidRPr="007C6199">
        <w:rPr>
          <w:rFonts w:ascii="Calibri" w:hAnsi="Calibri" w:cs="Arial"/>
          <w:sz w:val="18"/>
          <w:szCs w:val="18"/>
        </w:rPr>
        <w:t>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U-factor data for the fenestration product.</w:t>
      </w:r>
    </w:p>
    <w:p w14:paraId="308DB48D" w14:textId="47293463" w:rsidR="003020BA" w:rsidRPr="007C6199" w:rsidRDefault="0048403C"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 xml:space="preserve">Proposed </w:t>
      </w:r>
      <w:r w:rsidR="003020BA" w:rsidRPr="007C6199">
        <w:rPr>
          <w:rFonts w:ascii="Calibri" w:hAnsi="Calibri" w:cs="Arial"/>
          <w:sz w:val="18"/>
          <w:szCs w:val="18"/>
        </w:rPr>
        <w:t>SHGC: In climate zones 2, 4, and 6-16, enter the SHGC from</w:t>
      </w:r>
    </w:p>
    <w:p w14:paraId="308DB48E" w14:textId="0287CDEE"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(a) NFRC-rated certification information</w:t>
      </w:r>
      <w:r w:rsidR="00E24186" w:rsidRPr="007C6199">
        <w:rPr>
          <w:rFonts w:ascii="Calibri" w:hAnsi="Calibri" w:cs="Arial"/>
          <w:sz w:val="18"/>
          <w:szCs w:val="18"/>
        </w:rPr>
        <w:t>;</w:t>
      </w:r>
      <w:r w:rsidRPr="007C6199">
        <w:rPr>
          <w:rFonts w:ascii="Calibri" w:hAnsi="Calibri" w:cs="Arial"/>
          <w:sz w:val="18"/>
          <w:szCs w:val="18"/>
        </w:rPr>
        <w:t xml:space="preserve"> or</w:t>
      </w:r>
    </w:p>
    <w:p w14:paraId="308DB48F" w14:textId="2EF3E2C7" w:rsidR="003020BA"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(b) default </w:t>
      </w:r>
      <w:r w:rsidR="00E24186" w:rsidRPr="007C6199">
        <w:rPr>
          <w:rFonts w:ascii="Calibri" w:hAnsi="Calibri" w:cs="Arial"/>
          <w:sz w:val="18"/>
          <w:szCs w:val="18"/>
        </w:rPr>
        <w:t>T</w:t>
      </w:r>
      <w:r w:rsidRPr="007C6199">
        <w:rPr>
          <w:rFonts w:ascii="Calibri" w:hAnsi="Calibri" w:cs="Arial"/>
          <w:sz w:val="18"/>
          <w:szCs w:val="18"/>
        </w:rPr>
        <w:t>able 110.6-B</w:t>
      </w:r>
      <w:r w:rsidR="00E24186" w:rsidRPr="007C6199">
        <w:rPr>
          <w:rFonts w:ascii="Calibri" w:hAnsi="Calibri" w:cs="Arial"/>
          <w:sz w:val="18"/>
          <w:szCs w:val="18"/>
        </w:rPr>
        <w:t>;</w:t>
      </w:r>
      <w:r w:rsidRPr="007C6199">
        <w:rPr>
          <w:rFonts w:ascii="Calibri" w:hAnsi="Calibri" w:cs="Arial"/>
          <w:sz w:val="18"/>
          <w:szCs w:val="18"/>
        </w:rPr>
        <w:t xml:space="preserve"> or</w:t>
      </w:r>
    </w:p>
    <w:p w14:paraId="541E0081" w14:textId="019B181A" w:rsidR="00497FCF" w:rsidRPr="007C6199" w:rsidRDefault="003020BA" w:rsidP="003020BA">
      <w:pPr>
        <w:pStyle w:val="ListParagraph"/>
        <w:ind w:left="1080"/>
        <w:contextualSpacing/>
        <w:rPr>
          <w:rFonts w:ascii="Calibri" w:hAnsi="Calibri" w:cs="Arial"/>
          <w:sz w:val="18"/>
          <w:szCs w:val="18"/>
        </w:rPr>
      </w:pPr>
      <w:r w:rsidRPr="007C6199">
        <w:rPr>
          <w:rFonts w:ascii="Calibri" w:hAnsi="Calibri" w:cs="Arial"/>
          <w:sz w:val="18"/>
          <w:szCs w:val="18"/>
        </w:rPr>
        <w:t xml:space="preserve"> (c) the NA6.3 alternate default SHGC (for non-rated site-built fenestration only)</w:t>
      </w:r>
      <w:r w:rsidR="00E24186" w:rsidRPr="007C6199">
        <w:rPr>
          <w:rFonts w:ascii="Calibri" w:hAnsi="Calibri" w:cs="Arial"/>
          <w:sz w:val="18"/>
          <w:szCs w:val="18"/>
        </w:rPr>
        <w:t>;</w:t>
      </w:r>
      <w:r w:rsidR="00497FCF" w:rsidRPr="007C6199">
        <w:rPr>
          <w:rFonts w:ascii="Calibri" w:hAnsi="Calibri" w:cs="Arial"/>
          <w:sz w:val="18"/>
          <w:szCs w:val="18"/>
        </w:rPr>
        <w:t>, or</w:t>
      </w:r>
    </w:p>
    <w:p w14:paraId="308DB490" w14:textId="5FC33496" w:rsidR="003020BA" w:rsidRPr="007C6199" w:rsidRDefault="00497FCF" w:rsidP="003020BA">
      <w:pPr>
        <w:pStyle w:val="ListParagraph"/>
        <w:ind w:left="1080"/>
        <w:contextualSpacing/>
        <w:rPr>
          <w:rFonts w:ascii="Calibri" w:hAnsi="Calibri" w:cs="Arial"/>
          <w:sz w:val="18"/>
          <w:szCs w:val="18"/>
        </w:rPr>
      </w:pPr>
      <w:r w:rsidRPr="007C6199">
        <w:rPr>
          <w:rFonts w:ascii="Calibri" w:hAnsi="Calibri" w:cs="Arial"/>
          <w:sz w:val="18"/>
          <w:szCs w:val="18"/>
        </w:rPr>
        <w:t>(d) the Area-weighted Average from CF1R-ENV-02.</w:t>
      </w:r>
    </w:p>
    <w:p w14:paraId="47A459D0" w14:textId="77777777" w:rsidR="00C97214" w:rsidRPr="007C6199" w:rsidRDefault="00C97214" w:rsidP="003020BA">
      <w:pPr>
        <w:pStyle w:val="ListParagraph"/>
        <w:ind w:left="1080"/>
        <w:contextualSpacing/>
        <w:rPr>
          <w:rFonts w:ascii="Calibri" w:hAnsi="Calibri" w:cs="Arial"/>
          <w:sz w:val="18"/>
          <w:szCs w:val="18"/>
        </w:rPr>
      </w:pPr>
    </w:p>
    <w:p w14:paraId="308DB492" w14:textId="10264503" w:rsidR="003020BA" w:rsidRPr="007C6199" w:rsidRDefault="003020BA" w:rsidP="00F006CD">
      <w:pPr>
        <w:ind w:left="720"/>
        <w:rPr>
          <w:rFonts w:ascii="Calibri" w:hAnsi="Calibri" w:cs="Arial"/>
          <w:sz w:val="18"/>
          <w:szCs w:val="18"/>
        </w:rPr>
      </w:pPr>
      <w:r w:rsidRPr="007C6199">
        <w:rPr>
          <w:rFonts w:ascii="Calibri" w:hAnsi="Calibri" w:cs="Arial"/>
          <w:sz w:val="18"/>
          <w:szCs w:val="18"/>
        </w:rPr>
        <w:t xml:space="preserve">If any products (other than the exceptions) have a higher SHGC than required by Package-A, first complete a form CF1R-ENV-02 to calculate the </w:t>
      </w:r>
      <w:r w:rsidR="00E24186" w:rsidRPr="007C6199">
        <w:rPr>
          <w:rFonts w:ascii="Calibri" w:hAnsi="Calibri" w:cs="Arial"/>
          <w:sz w:val="18"/>
          <w:szCs w:val="18"/>
        </w:rPr>
        <w:t>A</w:t>
      </w:r>
      <w:r w:rsidRPr="007C6199">
        <w:rPr>
          <w:rFonts w:ascii="Calibri" w:hAnsi="Calibri" w:cs="Arial"/>
          <w:sz w:val="18"/>
          <w:szCs w:val="18"/>
        </w:rPr>
        <w:t>rea-</w:t>
      </w:r>
      <w:r w:rsidR="00E24186" w:rsidRPr="007C6199">
        <w:rPr>
          <w:rFonts w:ascii="Calibri" w:hAnsi="Calibri" w:cs="Arial"/>
          <w:sz w:val="18"/>
          <w:szCs w:val="18"/>
        </w:rPr>
        <w:t>W</w:t>
      </w:r>
      <w:r w:rsidRPr="007C6199">
        <w:rPr>
          <w:rFonts w:ascii="Calibri" w:hAnsi="Calibri" w:cs="Arial"/>
          <w:sz w:val="18"/>
          <w:szCs w:val="18"/>
        </w:rPr>
        <w:t xml:space="preserve">eighted </w:t>
      </w:r>
      <w:r w:rsidR="00E24186" w:rsidRPr="007C6199">
        <w:rPr>
          <w:rFonts w:ascii="Calibri" w:hAnsi="Calibri" w:cs="Arial"/>
          <w:sz w:val="18"/>
          <w:szCs w:val="18"/>
        </w:rPr>
        <w:t>A</w:t>
      </w:r>
      <w:r w:rsidRPr="007C6199">
        <w:rPr>
          <w:rFonts w:ascii="Calibri" w:hAnsi="Calibri" w:cs="Arial"/>
          <w:sz w:val="18"/>
          <w:szCs w:val="18"/>
        </w:rPr>
        <w:t>verage SHGC and attach it to the CF1R-NCB-01.</w:t>
      </w:r>
    </w:p>
    <w:p w14:paraId="1E722BA1" w14:textId="77777777" w:rsidR="00F006CD" w:rsidRPr="007C6199" w:rsidRDefault="00F006CD" w:rsidP="00F006CD">
      <w:pPr>
        <w:ind w:left="720"/>
        <w:rPr>
          <w:rFonts w:ascii="Calibri" w:hAnsi="Calibri" w:cs="Arial"/>
          <w:sz w:val="18"/>
          <w:szCs w:val="18"/>
        </w:rPr>
      </w:pPr>
    </w:p>
    <w:p w14:paraId="6E5C8256" w14:textId="6A2AC0D3"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t xml:space="preserve">NOTE: </w:t>
      </w:r>
      <w:r w:rsidRPr="007C6199">
        <w:rPr>
          <w:rFonts w:ascii="Calibri" w:hAnsi="Calibri" w:cs="Arial"/>
          <w:sz w:val="18"/>
          <w:szCs w:val="18"/>
        </w:rPr>
        <w:tab/>
        <w:t>(1)</w:t>
      </w:r>
      <w:r w:rsidR="00584D2F" w:rsidRPr="007C6199">
        <w:rPr>
          <w:rFonts w:ascii="Calibri" w:hAnsi="Calibri" w:cs="Arial"/>
          <w:sz w:val="18"/>
          <w:szCs w:val="18"/>
        </w:rPr>
        <w:t xml:space="preserve"> </w:t>
      </w:r>
      <w:r w:rsidRPr="007C6199">
        <w:rPr>
          <w:rFonts w:ascii="Calibri" w:hAnsi="Calibri" w:cs="Arial"/>
          <w:sz w:val="18"/>
          <w:szCs w:val="18"/>
        </w:rPr>
        <w:t>For the exceptions – up to 3 ft</w:t>
      </w:r>
      <w:r w:rsidRPr="007C6199">
        <w:rPr>
          <w:rFonts w:ascii="Calibri" w:hAnsi="Calibri" w:cs="Arial"/>
          <w:sz w:val="18"/>
          <w:szCs w:val="18"/>
          <w:vertAlign w:val="superscript"/>
        </w:rPr>
        <w:t>2</w:t>
      </w:r>
      <w:r w:rsidRPr="007C6199">
        <w:rPr>
          <w:rFonts w:ascii="Calibri" w:hAnsi="Calibri" w:cs="Arial"/>
          <w:sz w:val="18"/>
          <w:szCs w:val="18"/>
        </w:rPr>
        <w:t xml:space="preserve"> of tubular skylights and up to 16 ft</w:t>
      </w:r>
      <w:r w:rsidRPr="007C6199">
        <w:rPr>
          <w:rFonts w:ascii="Calibri" w:hAnsi="Calibri" w:cs="Arial"/>
          <w:sz w:val="18"/>
          <w:szCs w:val="18"/>
          <w:vertAlign w:val="superscript"/>
        </w:rPr>
        <w:t>2</w:t>
      </w:r>
      <w:r w:rsidRPr="007C6199">
        <w:rPr>
          <w:rFonts w:ascii="Calibri" w:hAnsi="Calibri" w:cs="Arial"/>
          <w:sz w:val="18"/>
          <w:szCs w:val="18"/>
        </w:rPr>
        <w:t xml:space="preserve"> of skylight area, enter 0.30.</w:t>
      </w:r>
    </w:p>
    <w:p w14:paraId="6E011F17" w14:textId="05346082" w:rsidR="00F006CD" w:rsidRPr="007C6199" w:rsidRDefault="00F006CD" w:rsidP="00584D2F">
      <w:pPr>
        <w:ind w:left="1440" w:hanging="720"/>
        <w:rPr>
          <w:rFonts w:ascii="Calibri" w:hAnsi="Calibri" w:cs="Arial"/>
          <w:sz w:val="18"/>
          <w:szCs w:val="18"/>
        </w:rPr>
      </w:pPr>
      <w:r w:rsidRPr="007C6199">
        <w:rPr>
          <w:rFonts w:ascii="Calibri" w:hAnsi="Calibri" w:cs="Arial"/>
          <w:sz w:val="18"/>
          <w:szCs w:val="18"/>
        </w:rPr>
        <w:lastRenderedPageBreak/>
        <w:tab/>
        <w:t>(2)</w:t>
      </w:r>
      <w:r w:rsidR="00584D2F" w:rsidRPr="007C6199">
        <w:rPr>
          <w:rFonts w:ascii="Calibri" w:hAnsi="Calibri" w:cs="Arial"/>
          <w:sz w:val="18"/>
          <w:szCs w:val="18"/>
        </w:rPr>
        <w:t xml:space="preserve"> </w:t>
      </w:r>
      <w:r w:rsidRPr="007C6199">
        <w:rPr>
          <w:rFonts w:ascii="Calibri" w:hAnsi="Calibri" w:cs="Arial"/>
          <w:sz w:val="18"/>
          <w:szCs w:val="18"/>
        </w:rPr>
        <w:t>For the exception – up to 3 ft</w:t>
      </w:r>
      <w:r w:rsidRPr="007C6199">
        <w:rPr>
          <w:rFonts w:ascii="Calibri" w:hAnsi="Calibri" w:cs="Arial"/>
          <w:sz w:val="18"/>
          <w:szCs w:val="18"/>
          <w:vertAlign w:val="superscript"/>
        </w:rPr>
        <w:t>2</w:t>
      </w:r>
      <w:r w:rsidRPr="007C6199">
        <w:rPr>
          <w:rFonts w:ascii="Calibri" w:hAnsi="Calibri" w:cs="Arial"/>
          <w:sz w:val="18"/>
          <w:szCs w:val="18"/>
        </w:rPr>
        <w:t xml:space="preserve"> of glass in door, enter 0.25.</w:t>
      </w:r>
    </w:p>
    <w:p w14:paraId="5521A67B" w14:textId="77777777" w:rsidR="00497FCF" w:rsidRPr="007C6199" w:rsidRDefault="00497FCF" w:rsidP="00F006CD">
      <w:pPr>
        <w:tabs>
          <w:tab w:val="left" w:pos="1800"/>
        </w:tabs>
        <w:ind w:left="1800" w:hanging="720"/>
        <w:rPr>
          <w:rFonts w:ascii="Calibri" w:hAnsi="Calibri" w:cs="Arial"/>
          <w:sz w:val="18"/>
          <w:szCs w:val="18"/>
        </w:rPr>
      </w:pPr>
    </w:p>
    <w:p w14:paraId="308DB493" w14:textId="273244E8" w:rsidR="003020BA" w:rsidRPr="007C6199" w:rsidRDefault="003020BA" w:rsidP="001F3969">
      <w:pPr>
        <w:pStyle w:val="ListParagraph"/>
        <w:numPr>
          <w:ilvl w:val="0"/>
          <w:numId w:val="19"/>
        </w:numPr>
        <w:contextualSpacing/>
        <w:rPr>
          <w:rFonts w:ascii="Calibri" w:hAnsi="Calibri" w:cs="Arial"/>
          <w:sz w:val="18"/>
          <w:szCs w:val="18"/>
        </w:rPr>
      </w:pPr>
      <w:r w:rsidRPr="007C6199">
        <w:rPr>
          <w:rFonts w:ascii="Calibri" w:hAnsi="Calibri" w:cs="Arial"/>
          <w:sz w:val="18"/>
          <w:szCs w:val="18"/>
        </w:rPr>
        <w:t>Source: NFRC, Tables 110.6-A and 110.6-B, Equations NA6-1 and NA6-2</w:t>
      </w:r>
      <w:r w:rsidR="00497FCF" w:rsidRPr="007C6199">
        <w:rPr>
          <w:rFonts w:ascii="Calibri" w:hAnsi="Calibri" w:cs="Arial"/>
          <w:sz w:val="18"/>
          <w:szCs w:val="18"/>
        </w:rPr>
        <w:t>, or Area-weighted Average Worksheet (</w:t>
      </w:r>
      <w:r w:rsidR="00E24186" w:rsidRPr="007C6199">
        <w:rPr>
          <w:rFonts w:ascii="Calibri" w:hAnsi="Calibri" w:cs="Arial"/>
          <w:sz w:val="18"/>
          <w:szCs w:val="18"/>
        </w:rPr>
        <w:t>CF1R-</w:t>
      </w:r>
      <w:r w:rsidR="00497FCF" w:rsidRPr="007C6199">
        <w:rPr>
          <w:rFonts w:ascii="Calibri" w:hAnsi="Calibri" w:cs="Arial"/>
          <w:sz w:val="18"/>
          <w:szCs w:val="18"/>
        </w:rPr>
        <w:t>ENV-02)</w:t>
      </w:r>
      <w:r w:rsidRPr="007C6199">
        <w:rPr>
          <w:rFonts w:ascii="Calibri" w:hAnsi="Calibri" w:cs="Arial"/>
          <w:sz w:val="18"/>
          <w:szCs w:val="18"/>
        </w:rPr>
        <w:t>. The source of the SHGC data for the fenestration product.</w:t>
      </w:r>
    </w:p>
    <w:p w14:paraId="308DB494" w14:textId="77777777" w:rsidR="003020BA" w:rsidRPr="007C6199" w:rsidRDefault="00A10D7E" w:rsidP="001F3969">
      <w:pPr>
        <w:pStyle w:val="ListParagraph"/>
        <w:numPr>
          <w:ilvl w:val="0"/>
          <w:numId w:val="19"/>
        </w:numPr>
        <w:contextualSpacing/>
        <w:rPr>
          <w:rFonts w:asciiTheme="minorHAnsi" w:hAnsiTheme="minorHAnsi" w:cs="Arial"/>
          <w:sz w:val="18"/>
          <w:szCs w:val="18"/>
        </w:rPr>
      </w:pPr>
      <w:r w:rsidRPr="007C6199">
        <w:rPr>
          <w:rFonts w:asciiTheme="minorHAnsi" w:hAnsiTheme="minorHAnsi" w:cs="Arial"/>
          <w:sz w:val="18"/>
          <w:szCs w:val="18"/>
        </w:rPr>
        <w:t>Exterior Shading Device: If exterior shading devices are used to meet the SHGC requirement, indicate the type of device (from Table S-1 of CF1R-ENV-03-E Solar Heat Gain Coefficient Worksheet) and attach the CF1R-ENV-03-E.</w:t>
      </w:r>
    </w:p>
    <w:p w14:paraId="308DB495" w14:textId="77777777" w:rsidR="00A10D7E" w:rsidRPr="007C6199" w:rsidRDefault="00A10D7E" w:rsidP="00A10D7E">
      <w:pPr>
        <w:pStyle w:val="ListParagraph"/>
        <w:contextualSpacing/>
        <w:rPr>
          <w:rFonts w:asciiTheme="minorHAnsi" w:hAnsiTheme="minorHAnsi" w:cs="Arial"/>
          <w:sz w:val="18"/>
          <w:szCs w:val="18"/>
        </w:rPr>
      </w:pPr>
    </w:p>
    <w:p w14:paraId="308DB496" w14:textId="54F25E9C" w:rsidR="003020BA"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NOTE</w:t>
      </w:r>
      <w:r w:rsidR="00A10D7E" w:rsidRPr="007C6199">
        <w:rPr>
          <w:rFonts w:asciiTheme="minorHAnsi" w:hAnsiTheme="minorHAnsi" w:cs="Arial"/>
          <w:sz w:val="18"/>
          <w:szCs w:val="18"/>
        </w:rPr>
        <w:t>:</w:t>
      </w:r>
      <w:r w:rsidRPr="007C6199">
        <w:rPr>
          <w:rFonts w:asciiTheme="minorHAnsi" w:hAnsiTheme="minorHAnsi" w:cs="Arial"/>
          <w:sz w:val="18"/>
          <w:szCs w:val="18"/>
        </w:rPr>
        <w:tab/>
      </w:r>
      <w:r w:rsidR="00A10D7E" w:rsidRPr="007C6199">
        <w:rPr>
          <w:rFonts w:asciiTheme="minorHAnsi" w:hAnsiTheme="minorHAnsi"/>
          <w:sz w:val="18"/>
          <w:szCs w:val="18"/>
        </w:rPr>
        <w:t>An exterior shading device is not used for products with an NFRC rated U-factor and SHGC based on a factory integrated shading device.</w:t>
      </w:r>
    </w:p>
    <w:p w14:paraId="05E8FE34" w14:textId="39141514" w:rsidR="00AC4766" w:rsidRPr="007C6199" w:rsidRDefault="00AC4766" w:rsidP="004358FA">
      <w:pPr>
        <w:pStyle w:val="ListParagraph"/>
        <w:ind w:left="1440" w:hanging="720"/>
        <w:rPr>
          <w:rFonts w:asciiTheme="minorHAnsi" w:hAnsiTheme="minorHAnsi"/>
          <w:sz w:val="18"/>
          <w:szCs w:val="18"/>
        </w:rPr>
      </w:pPr>
      <w:r w:rsidRPr="007C6199">
        <w:rPr>
          <w:rFonts w:asciiTheme="minorHAnsi" w:hAnsiTheme="minorHAnsi" w:cs="Arial"/>
          <w:sz w:val="18"/>
          <w:szCs w:val="18"/>
        </w:rPr>
        <w:tab/>
        <w:t>Chromogenic glazing shall be considered separately from other fenestration.</w:t>
      </w:r>
    </w:p>
    <w:p w14:paraId="308DB497" w14:textId="77777777" w:rsidR="00BE33E6" w:rsidRPr="007C6199" w:rsidRDefault="00BE33E6" w:rsidP="003020BA">
      <w:pPr>
        <w:pStyle w:val="ListParagraph"/>
        <w:rPr>
          <w:rFonts w:asciiTheme="minorHAnsi" w:hAnsiTheme="minorHAnsi"/>
          <w:sz w:val="18"/>
          <w:szCs w:val="18"/>
        </w:rPr>
      </w:pPr>
    </w:p>
    <w:p w14:paraId="434A7FF6" w14:textId="4E8A3054" w:rsidR="00FC04FC" w:rsidRPr="007C6199" w:rsidRDefault="003020BA" w:rsidP="001F3969">
      <w:pPr>
        <w:pStyle w:val="ListParagraph"/>
        <w:keepNext/>
        <w:numPr>
          <w:ilvl w:val="0"/>
          <w:numId w:val="19"/>
        </w:numPr>
        <w:contextualSpacing/>
        <w:rPr>
          <w:rFonts w:ascii="Calibri" w:hAnsi="Calibri" w:cs="Arial"/>
          <w:sz w:val="18"/>
          <w:szCs w:val="18"/>
        </w:rPr>
      </w:pPr>
      <w:r w:rsidRPr="007C6199">
        <w:rPr>
          <w:rFonts w:ascii="Calibri" w:hAnsi="Calibri" w:cs="Arial"/>
          <w:sz w:val="18"/>
          <w:szCs w:val="18"/>
        </w:rPr>
        <w:t>Combined SHGC from CF1R-ENV-03: If exterior shading devices are combined with the SHGC value of the fenestration to meet the prescriptive SHGC requirements (as indicated in column I. 1</w:t>
      </w:r>
      <w:r w:rsidR="00FC04FC" w:rsidRPr="007C6199">
        <w:rPr>
          <w:rFonts w:ascii="Calibri" w:hAnsi="Calibri" w:cs="Arial"/>
          <w:sz w:val="18"/>
          <w:szCs w:val="18"/>
        </w:rPr>
        <w:t>3</w:t>
      </w:r>
      <w:r w:rsidRPr="007C6199">
        <w:rPr>
          <w:rFonts w:ascii="Calibri" w:hAnsi="Calibri" w:cs="Arial"/>
          <w:sz w:val="18"/>
          <w:szCs w:val="18"/>
        </w:rPr>
        <w:t>), indicate the SHGC calculated on form CF1R-ENV-03 and attach the form for each window with an exterior shading device.</w:t>
      </w:r>
    </w:p>
    <w:p w14:paraId="308DB49A" w14:textId="7B24D393" w:rsidR="00B24A58" w:rsidRPr="007C6199" w:rsidRDefault="003020BA" w:rsidP="004358FA">
      <w:pPr>
        <w:keepNext/>
        <w:ind w:left="360"/>
        <w:contextualSpacing/>
        <w:rPr>
          <w:rFonts w:asciiTheme="minorHAnsi" w:hAnsiTheme="minorHAnsi"/>
          <w:sz w:val="18"/>
          <w:szCs w:val="18"/>
        </w:rPr>
      </w:pPr>
      <w:r w:rsidRPr="007C6199">
        <w:rPr>
          <w:rFonts w:ascii="Calibri" w:hAnsi="Calibri" w:cs="Arial"/>
          <w:sz w:val="18"/>
          <w:szCs w:val="18"/>
        </w:rPr>
        <w:t>1</w:t>
      </w:r>
      <w:r w:rsidR="00C97214" w:rsidRPr="007C6199">
        <w:rPr>
          <w:rFonts w:ascii="Calibri" w:hAnsi="Calibri" w:cs="Arial"/>
          <w:sz w:val="18"/>
          <w:szCs w:val="18"/>
        </w:rPr>
        <w:t>5</w:t>
      </w:r>
      <w:r w:rsidRPr="007C6199">
        <w:rPr>
          <w:rFonts w:ascii="Calibri" w:hAnsi="Calibri" w:cs="Arial"/>
          <w:sz w:val="18"/>
          <w:szCs w:val="18"/>
        </w:rPr>
        <w:t>.–</w:t>
      </w:r>
      <w:r w:rsidR="00C97214" w:rsidRPr="007C6199">
        <w:rPr>
          <w:rFonts w:ascii="Calibri" w:hAnsi="Calibri" w:cs="Arial"/>
          <w:sz w:val="18"/>
          <w:szCs w:val="18"/>
        </w:rPr>
        <w:t>32</w:t>
      </w:r>
      <w:r w:rsidRPr="007C6199">
        <w:rPr>
          <w:rFonts w:ascii="Calibri" w:hAnsi="Calibri" w:cs="Arial"/>
          <w:sz w:val="18"/>
          <w:szCs w:val="18"/>
        </w:rPr>
        <w:t>. Automatically completed entries; no user input required.</w:t>
      </w:r>
    </w:p>
    <w:p w14:paraId="308DB49B" w14:textId="77777777" w:rsidR="00166008" w:rsidRPr="007C6199" w:rsidRDefault="00166008" w:rsidP="003F64CF">
      <w:pPr>
        <w:pStyle w:val="ListParagraph"/>
        <w:rPr>
          <w:rFonts w:ascii="Calibri" w:hAnsi="Calibri" w:cs="Arial"/>
          <w:sz w:val="18"/>
          <w:szCs w:val="18"/>
        </w:rPr>
      </w:pPr>
    </w:p>
    <w:p w14:paraId="308DB49C" w14:textId="326B1832" w:rsidR="00166008" w:rsidRPr="007C6199" w:rsidRDefault="008C61D8" w:rsidP="003F64CF">
      <w:pPr>
        <w:keepNext/>
        <w:rPr>
          <w:rFonts w:ascii="Calibri" w:hAnsi="Calibri" w:cs="Arial"/>
          <w:b/>
          <w:sz w:val="18"/>
          <w:szCs w:val="18"/>
        </w:rPr>
      </w:pPr>
      <w:del w:id="1297" w:author="Dee Anne Ross" w:date="2018-08-10T13:31:00Z">
        <w:r w:rsidRPr="007C6199" w:rsidDel="001E4CF9">
          <w:rPr>
            <w:rFonts w:ascii="Calibri" w:hAnsi="Calibri" w:cs="Arial"/>
            <w:b/>
            <w:sz w:val="18"/>
            <w:szCs w:val="18"/>
          </w:rPr>
          <w:delText>J</w:delText>
        </w:r>
      </w:del>
      <w:ins w:id="1298" w:author="Dee Anne Ross" w:date="2018-08-10T13:31:00Z">
        <w:r w:rsidR="001E4CF9" w:rsidRPr="007C6199">
          <w:rPr>
            <w:rFonts w:ascii="Calibri" w:hAnsi="Calibri" w:cs="Arial"/>
            <w:b/>
            <w:sz w:val="18"/>
            <w:szCs w:val="18"/>
          </w:rPr>
          <w:t>K</w:t>
        </w:r>
      </w:ins>
      <w:r w:rsidR="00C97214" w:rsidRPr="007C6199">
        <w:rPr>
          <w:rFonts w:ascii="Calibri" w:hAnsi="Calibri" w:cs="Arial"/>
          <w:b/>
          <w:sz w:val="18"/>
          <w:szCs w:val="18"/>
        </w:rPr>
        <w:t>.</w:t>
      </w:r>
      <w:r w:rsidRPr="007C6199">
        <w:rPr>
          <w:rFonts w:ascii="Calibri" w:hAnsi="Calibri" w:cs="Arial"/>
          <w:b/>
          <w:sz w:val="18"/>
          <w:szCs w:val="18"/>
        </w:rPr>
        <w:t xml:space="preserve"> </w:t>
      </w:r>
      <w:r w:rsidR="00C97214" w:rsidRPr="007C6199">
        <w:rPr>
          <w:rFonts w:ascii="Calibri" w:hAnsi="Calibri" w:cs="Arial"/>
          <w:b/>
          <w:sz w:val="18"/>
          <w:szCs w:val="18"/>
        </w:rPr>
        <w:t>Space Conditioning (SC) Systems – Heating/Cooling/Ducts</w:t>
      </w:r>
    </w:p>
    <w:p w14:paraId="308DB49D" w14:textId="1A0C4FA7" w:rsidR="00057B45" w:rsidRPr="007C6199" w:rsidRDefault="008C61D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Space Conditioning System Identification or Name</w:t>
      </w:r>
      <w:r w:rsidR="00BE33E6" w:rsidRPr="007C6199">
        <w:rPr>
          <w:rFonts w:ascii="Calibri" w:hAnsi="Calibri" w:cs="Arial"/>
          <w:sz w:val="18"/>
          <w:szCs w:val="18"/>
        </w:rPr>
        <w:t>:</w:t>
      </w:r>
      <w:r w:rsidRPr="007C6199">
        <w:rPr>
          <w:rFonts w:ascii="Calibri" w:hAnsi="Calibri" w:cs="Arial"/>
          <w:sz w:val="18"/>
          <w:szCs w:val="18"/>
        </w:rPr>
        <w:t xml:space="preserve"> Provide a unique name for each unique space conditioning system type in the building. If the same space</w:t>
      </w:r>
      <w:r w:rsidR="00614296" w:rsidRPr="007C6199">
        <w:rPr>
          <w:rFonts w:ascii="Calibri" w:hAnsi="Calibri" w:cs="Arial"/>
          <w:sz w:val="18"/>
          <w:szCs w:val="18"/>
        </w:rPr>
        <w:t xml:space="preserve"> conditioning </w:t>
      </w:r>
      <w:r w:rsidR="00B968D2" w:rsidRPr="007C6199">
        <w:rPr>
          <w:rFonts w:ascii="Calibri" w:hAnsi="Calibri" w:cs="Arial"/>
          <w:sz w:val="18"/>
          <w:szCs w:val="18"/>
        </w:rPr>
        <w:t>system type is used in more than o</w:t>
      </w:r>
      <w:r w:rsidR="00614296" w:rsidRPr="007C6199">
        <w:rPr>
          <w:rFonts w:ascii="Calibri" w:hAnsi="Calibri" w:cs="Arial"/>
          <w:sz w:val="18"/>
          <w:szCs w:val="18"/>
        </w:rPr>
        <w:t xml:space="preserve">ne location in the building, it is sufficient to list the unique space conditioning system type only once.  In order for one space conditioning system type to be considered the same as another, it must have the same description in </w:t>
      </w:r>
      <w:r w:rsidR="00E24186" w:rsidRPr="007C6199">
        <w:rPr>
          <w:rFonts w:ascii="Calibri" w:hAnsi="Calibri" w:cs="Arial"/>
          <w:sz w:val="18"/>
          <w:szCs w:val="18"/>
        </w:rPr>
        <w:t xml:space="preserve">Columns </w:t>
      </w:r>
      <w:r w:rsidR="00614296" w:rsidRPr="007C6199">
        <w:rPr>
          <w:rFonts w:ascii="Calibri" w:hAnsi="Calibri" w:cs="Arial"/>
          <w:sz w:val="18"/>
          <w:szCs w:val="18"/>
        </w:rPr>
        <w:t>2 through 9.</w:t>
      </w:r>
    </w:p>
    <w:p w14:paraId="308DB49E" w14:textId="76E991EE" w:rsidR="00166008" w:rsidRPr="007C6199" w:rsidRDefault="00166008"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 xml:space="preserve">Heating </w:t>
      </w:r>
      <w:r w:rsidR="00E24186" w:rsidRPr="007C6199">
        <w:rPr>
          <w:rFonts w:ascii="Calibri" w:hAnsi="Calibri" w:cs="Arial"/>
          <w:sz w:val="18"/>
          <w:szCs w:val="18"/>
        </w:rPr>
        <w:t>S</w:t>
      </w:r>
      <w:r w:rsidRPr="007C6199">
        <w:rPr>
          <w:rFonts w:ascii="Calibri" w:hAnsi="Calibri" w:cs="Arial"/>
          <w:sz w:val="18"/>
          <w:szCs w:val="18"/>
        </w:rPr>
        <w:t xml:space="preserve">ystem </w:t>
      </w:r>
      <w:r w:rsidR="00E24186" w:rsidRPr="007C6199">
        <w:rPr>
          <w:rFonts w:ascii="Calibri" w:hAnsi="Calibri" w:cs="Arial"/>
          <w:sz w:val="18"/>
          <w:szCs w:val="18"/>
        </w:rPr>
        <w:t>T</w:t>
      </w:r>
      <w:r w:rsidRPr="007C6199">
        <w:rPr>
          <w:rFonts w:ascii="Calibri" w:hAnsi="Calibri" w:cs="Arial"/>
          <w:sz w:val="18"/>
          <w:szCs w:val="18"/>
        </w:rPr>
        <w:t xml:space="preserve">ype: Indicate heating system type as furnace, central heat pump, boiler, hydronic, wood heat, wall furnace, room heat pump, or electric resistance if it meets the exception. An exception to Section 150.1(c)6 allows electric resistance heating only when it is supplemental to another system, as indicated by a capacity of &lt; 2 </w:t>
      </w:r>
      <w:r w:rsidR="00E733B7" w:rsidRPr="007C6199">
        <w:rPr>
          <w:rFonts w:ascii="Calibri" w:hAnsi="Calibri" w:cs="Arial"/>
          <w:sz w:val="18"/>
          <w:szCs w:val="18"/>
        </w:rPr>
        <w:t>k</w:t>
      </w:r>
      <w:r w:rsidRPr="007C6199">
        <w:rPr>
          <w:rFonts w:ascii="Calibri" w:hAnsi="Calibri" w:cs="Arial"/>
          <w:sz w:val="18"/>
          <w:szCs w:val="18"/>
        </w:rPr>
        <w:t>W or 7,000 Btu/hr, and a time-limiting control device that allows it to be operated for 30-minutes at a time.</w:t>
      </w:r>
    </w:p>
    <w:p w14:paraId="308DB49F" w14:textId="4882ACB1" w:rsidR="00DD6B11" w:rsidRPr="007C6199" w:rsidRDefault="00DD6B11" w:rsidP="001F3969">
      <w:pPr>
        <w:pStyle w:val="ListParagraph"/>
        <w:keepNext/>
        <w:numPr>
          <w:ilvl w:val="0"/>
          <w:numId w:val="8"/>
        </w:numPr>
        <w:ind w:left="630"/>
        <w:contextualSpacing/>
        <w:rPr>
          <w:rFonts w:ascii="Calibri" w:hAnsi="Calibri" w:cs="Arial"/>
          <w:sz w:val="18"/>
          <w:szCs w:val="18"/>
        </w:rPr>
      </w:pPr>
      <w:r w:rsidRPr="007C6199">
        <w:rPr>
          <w:rFonts w:ascii="Calibri" w:hAnsi="Calibri" w:cs="Arial"/>
          <w:sz w:val="18"/>
          <w:szCs w:val="18"/>
        </w:rPr>
        <w:t>Heating Efficiency Type: AFUE, HSPF, COP</w:t>
      </w:r>
    </w:p>
    <w:p w14:paraId="308DB4A0" w14:textId="12CABEEF" w:rsidR="009A0F01" w:rsidRPr="007C6199" w:rsidRDefault="006B18D6" w:rsidP="00E11C01">
      <w:pPr>
        <w:pStyle w:val="ListParagraph"/>
        <w:keepNext/>
        <w:numPr>
          <w:ilvl w:val="0"/>
          <w:numId w:val="8"/>
        </w:numPr>
        <w:ind w:left="630"/>
        <w:contextualSpacing/>
        <w:rPr>
          <w:rFonts w:ascii="Calibri" w:hAnsi="Calibri" w:cs="Arial"/>
          <w:sz w:val="18"/>
          <w:szCs w:val="18"/>
        </w:rPr>
      </w:pPr>
      <w:ins w:id="1299" w:author="Dee Anne Ross" w:date="2018-08-10T13:35:00Z">
        <w:r w:rsidRPr="007C6199">
          <w:rPr>
            <w:rFonts w:ascii="Calibri" w:hAnsi="Calibri" w:cs="Arial"/>
            <w:sz w:val="18"/>
            <w:szCs w:val="18"/>
          </w:rPr>
          <w:t xml:space="preserve">Proposed </w:t>
        </w:r>
      </w:ins>
      <w:r w:rsidR="009A0F01" w:rsidRPr="007C6199">
        <w:rPr>
          <w:rFonts w:ascii="Calibri" w:hAnsi="Calibri" w:cs="Arial"/>
          <w:sz w:val="18"/>
          <w:szCs w:val="18"/>
        </w:rPr>
        <w:t xml:space="preserve">Heating </w:t>
      </w:r>
      <w:r w:rsidR="00DD6B11" w:rsidRPr="007C6199">
        <w:rPr>
          <w:rFonts w:ascii="Calibri" w:hAnsi="Calibri" w:cs="Arial"/>
          <w:sz w:val="18"/>
          <w:szCs w:val="18"/>
        </w:rPr>
        <w:t>Efficiency</w:t>
      </w:r>
      <w:del w:id="1300" w:author="Dee Anne Ross" w:date="2018-08-10T13:35:00Z">
        <w:r w:rsidR="00DD6B11" w:rsidRPr="007C6199" w:rsidDel="006B18D6">
          <w:rPr>
            <w:rFonts w:ascii="Calibri" w:hAnsi="Calibri" w:cs="Arial"/>
            <w:sz w:val="18"/>
            <w:szCs w:val="18"/>
          </w:rPr>
          <w:delText xml:space="preserve"> Va</w:delText>
        </w:r>
      </w:del>
      <w:del w:id="1301" w:author="Dee Anne Ross" w:date="2018-08-10T13:36:00Z">
        <w:r w:rsidR="00DD6B11" w:rsidRPr="007C6199" w:rsidDel="006B18D6">
          <w:rPr>
            <w:rFonts w:ascii="Calibri" w:hAnsi="Calibri" w:cs="Arial"/>
            <w:sz w:val="18"/>
            <w:szCs w:val="18"/>
          </w:rPr>
          <w:delText>lue</w:delText>
        </w:r>
      </w:del>
      <w:r w:rsidR="009A0F01" w:rsidRPr="007C6199">
        <w:rPr>
          <w:rFonts w:ascii="Calibri" w:hAnsi="Calibri" w:cs="Arial"/>
          <w:sz w:val="18"/>
          <w:szCs w:val="18"/>
        </w:rPr>
        <w:t xml:space="preserve">: </w:t>
      </w:r>
      <w:ins w:id="1302" w:author="Ross, Dee Anne@Energy" w:date="2018-09-12T14:10:00Z">
        <w:r w:rsidR="00EF1062" w:rsidRPr="007C6199">
          <w:rPr>
            <w:rFonts w:ascii="Calibri" w:hAnsi="Calibri" w:cs="Arial"/>
            <w:sz w:val="18"/>
            <w:szCs w:val="18"/>
          </w:rPr>
          <w:t xml:space="preserve">Equipment must be certified to the California Energy Commission. This can be checked by going to </w:t>
        </w:r>
      </w:ins>
      <w:ins w:id="1303" w:author="Ross, Dee Anne@Energy" w:date="2018-09-12T14:12:00Z">
        <w:r w:rsidR="00EF1062" w:rsidRPr="007C6199">
          <w:rPr>
            <w:rFonts w:ascii="Calibri" w:hAnsi="Calibri" w:cs="Arial"/>
            <w:sz w:val="18"/>
            <w:szCs w:val="18"/>
          </w:rPr>
          <w:fldChar w:fldCharType="begin"/>
        </w:r>
        <w:r w:rsidR="00EF1062" w:rsidRPr="007C6199">
          <w:rPr>
            <w:rFonts w:ascii="Calibri" w:hAnsi="Calibri" w:cs="Arial"/>
            <w:sz w:val="18"/>
            <w:szCs w:val="18"/>
          </w:rPr>
          <w:instrText xml:space="preserve"> HYPERLINK "https://cacertappliances.energy.ca.gov/" </w:instrText>
        </w:r>
        <w:r w:rsidR="00EF1062" w:rsidRPr="007C6199">
          <w:rPr>
            <w:rFonts w:ascii="Calibri" w:hAnsi="Calibri" w:cs="Arial"/>
            <w:sz w:val="18"/>
            <w:szCs w:val="18"/>
          </w:rPr>
          <w:fldChar w:fldCharType="separate"/>
        </w:r>
        <w:r w:rsidR="00EF1062" w:rsidRPr="007C6199">
          <w:rPr>
            <w:sz w:val="18"/>
            <w:szCs w:val="18"/>
          </w:rPr>
          <w:t>https://cacertappliances.energy.ca.gov/</w:t>
        </w:r>
        <w:r w:rsidR="00EF1062" w:rsidRPr="007C6199">
          <w:rPr>
            <w:rFonts w:ascii="Calibri" w:hAnsi="Calibri" w:cs="Arial"/>
            <w:sz w:val="18"/>
            <w:szCs w:val="18"/>
          </w:rPr>
          <w:fldChar w:fldCharType="end"/>
        </w:r>
        <w:r w:rsidR="00EF1062" w:rsidRPr="007C6199">
          <w:rPr>
            <w:rFonts w:ascii="Calibri" w:hAnsi="Calibri" w:cs="Arial"/>
            <w:sz w:val="18"/>
            <w:szCs w:val="18"/>
          </w:rPr>
          <w:t xml:space="preserve"> and performing a quick or advanced search </w:t>
        </w:r>
      </w:ins>
      <w:ins w:id="1304" w:author="Ross, Dee Anne@Energy" w:date="2018-09-12T14:16:00Z">
        <w:r w:rsidR="00EF1062" w:rsidRPr="007C6199">
          <w:rPr>
            <w:rFonts w:ascii="Calibri" w:hAnsi="Calibri" w:cs="Arial"/>
            <w:sz w:val="18"/>
            <w:szCs w:val="18"/>
          </w:rPr>
          <w:t xml:space="preserve">based on </w:t>
        </w:r>
      </w:ins>
      <w:ins w:id="1305" w:author="Ross, Dee Anne@Energy" w:date="2018-09-12T14:12:00Z">
        <w:r w:rsidR="00EF1062" w:rsidRPr="007C6199">
          <w:rPr>
            <w:rFonts w:ascii="Calibri" w:hAnsi="Calibri" w:cs="Arial"/>
            <w:sz w:val="18"/>
            <w:szCs w:val="18"/>
          </w:rPr>
          <w:t>equipment</w:t>
        </w:r>
      </w:ins>
      <w:ins w:id="1306" w:author="Ross, Dee Anne@Energy" w:date="2018-09-12T14:16:00Z">
        <w:r w:rsidR="00EF1062" w:rsidRPr="007C6199">
          <w:rPr>
            <w:rFonts w:ascii="Calibri" w:hAnsi="Calibri" w:cs="Arial"/>
            <w:sz w:val="18"/>
            <w:szCs w:val="18"/>
          </w:rPr>
          <w:t xml:space="preserve"> type</w:t>
        </w:r>
      </w:ins>
      <w:ins w:id="1307" w:author="Ross, Dee Anne@Energy" w:date="2018-09-12T14:12:00Z">
        <w:r w:rsidR="00EF1062" w:rsidRPr="007C6199">
          <w:rPr>
            <w:rFonts w:ascii="Calibri" w:hAnsi="Calibri" w:cs="Arial"/>
            <w:sz w:val="18"/>
            <w:szCs w:val="18"/>
          </w:rPr>
          <w:t xml:space="preserve">. NOTE: Electric resistance heat is prohibited as the primary source of heating. </w:t>
        </w:r>
      </w:ins>
      <w:ins w:id="1308" w:author="Ross, Dee Anne@Energy" w:date="2018-09-12T14:16:00Z">
        <w:r w:rsidR="00EF1062" w:rsidRPr="007C6199">
          <w:rPr>
            <w:rFonts w:ascii="Calibri" w:hAnsi="Calibri" w:cs="Arial"/>
            <w:sz w:val="18"/>
            <w:szCs w:val="18"/>
          </w:rPr>
          <w:t>Only i</w:t>
        </w:r>
      </w:ins>
      <w:ins w:id="1309" w:author="Ross, Dee Anne@Energy" w:date="2018-09-12T14:15:00Z">
        <w:r w:rsidR="00EF1062" w:rsidRPr="007C6199">
          <w:rPr>
            <w:rFonts w:ascii="Calibri" w:hAnsi="Calibri" w:cs="Arial"/>
            <w:sz w:val="18"/>
            <w:szCs w:val="18"/>
          </w:rPr>
          <w:t xml:space="preserve">f all exceptional method criteria </w:t>
        </w:r>
      </w:ins>
      <w:ins w:id="1310" w:author="Ross, Dee Anne@Energy" w:date="2018-09-12T14:16:00Z">
        <w:r w:rsidR="00EF1062" w:rsidRPr="007C6199">
          <w:rPr>
            <w:rFonts w:ascii="Calibri" w:hAnsi="Calibri" w:cs="Arial"/>
            <w:sz w:val="18"/>
            <w:szCs w:val="18"/>
          </w:rPr>
          <w:t>are</w:t>
        </w:r>
      </w:ins>
      <w:ins w:id="1311" w:author="Ross, Dee Anne@Energy" w:date="2018-09-12T14:15:00Z">
        <w:r w:rsidR="00EF1062" w:rsidRPr="007C6199">
          <w:rPr>
            <w:rFonts w:ascii="Calibri" w:hAnsi="Calibri" w:cs="Arial"/>
            <w:sz w:val="18"/>
            <w:szCs w:val="18"/>
          </w:rPr>
          <w:t xml:space="preserve"> met (see Residential Compliance Manual, Chapter 4), </w:t>
        </w:r>
      </w:ins>
      <w:ins w:id="1312" w:author="Ross, Dee Anne@Energy" w:date="2018-09-12T14:14:00Z">
        <w:r w:rsidR="00EF1062" w:rsidRPr="007C6199">
          <w:rPr>
            <w:rFonts w:ascii="Calibri" w:hAnsi="Calibri" w:cs="Arial"/>
            <w:sz w:val="18"/>
            <w:szCs w:val="18"/>
          </w:rPr>
          <w:t xml:space="preserve">electric resistance heat may </w:t>
        </w:r>
      </w:ins>
      <w:ins w:id="1313" w:author="Ross, Dee Anne@Energy" w:date="2018-09-12T14:15:00Z">
        <w:r w:rsidR="00EF1062" w:rsidRPr="007C6199">
          <w:rPr>
            <w:rFonts w:ascii="Calibri" w:hAnsi="Calibri" w:cs="Arial"/>
            <w:sz w:val="18"/>
            <w:szCs w:val="18"/>
          </w:rPr>
          <w:t xml:space="preserve">be installed as a back-up heating source. </w:t>
        </w:r>
      </w:ins>
      <w:del w:id="1314" w:author="Ross, Dee Anne@Energy" w:date="2018-09-12T14:17:00Z">
        <w:r w:rsidR="009A0F01" w:rsidRPr="007C6199" w:rsidDel="00EF1062">
          <w:rPr>
            <w:rFonts w:ascii="Calibri" w:hAnsi="Calibri" w:cs="Arial"/>
            <w:sz w:val="18"/>
            <w:szCs w:val="18"/>
          </w:rPr>
          <w:delText xml:space="preserve">For central gas heating systems, the minimum efficiency required by the appliance efficiency standards is </w:delText>
        </w:r>
        <w:r w:rsidR="00B76250" w:rsidRPr="007C6199" w:rsidDel="00EF1062">
          <w:rPr>
            <w:rFonts w:ascii="Calibri" w:hAnsi="Calibri" w:cs="Arial"/>
            <w:sz w:val="18"/>
            <w:szCs w:val="18"/>
          </w:rPr>
          <w:delText>81</w:delText>
        </w:r>
        <w:r w:rsidR="009A0F01" w:rsidRPr="007C6199" w:rsidDel="00EF1062">
          <w:rPr>
            <w:rFonts w:ascii="Calibri" w:hAnsi="Calibri" w:cs="Arial"/>
            <w:sz w:val="18"/>
            <w:szCs w:val="18"/>
          </w:rPr>
          <w:delText xml:space="preserve">% AFUE. Heat pumps have an HSPF of </w:delText>
        </w:r>
        <w:r w:rsidR="00B76250" w:rsidRPr="007C6199" w:rsidDel="00EF1062">
          <w:rPr>
            <w:rFonts w:ascii="Calibri" w:hAnsi="Calibri" w:cs="Arial"/>
            <w:sz w:val="18"/>
            <w:szCs w:val="18"/>
          </w:rPr>
          <w:delText>8.0</w:delText>
        </w:r>
        <w:r w:rsidR="009A0F01" w:rsidRPr="007C6199" w:rsidDel="00EF1062">
          <w:rPr>
            <w:rFonts w:ascii="Calibri" w:hAnsi="Calibri" w:cs="Arial"/>
            <w:sz w:val="18"/>
            <w:szCs w:val="18"/>
          </w:rPr>
          <w:delText xml:space="preserve"> </w:delText>
        </w:r>
      </w:del>
      <w:ins w:id="1315" w:author="Dee Anne Ross" w:date="2018-08-10T13:36:00Z">
        <w:del w:id="1316" w:author="Ross, Dee Anne@Energy" w:date="2018-09-12T14:17:00Z">
          <w:r w:rsidRPr="007C6199" w:rsidDel="00EF1062">
            <w:rPr>
              <w:rFonts w:ascii="Calibri" w:hAnsi="Calibri" w:cs="Arial"/>
              <w:sz w:val="18"/>
              <w:szCs w:val="18"/>
            </w:rPr>
            <w:delText xml:space="preserve">(package)., 8.2 (split) </w:delText>
          </w:r>
        </w:del>
      </w:ins>
      <w:del w:id="1317" w:author="Ross, Dee Anne@Energy" w:date="2018-09-12T14:17:00Z">
        <w:r w:rsidR="009A0F01" w:rsidRPr="007C6199" w:rsidDel="00EF1062">
          <w:rPr>
            <w:rFonts w:ascii="Calibri" w:hAnsi="Calibri" w:cs="Arial"/>
            <w:sz w:val="18"/>
            <w:szCs w:val="18"/>
          </w:rPr>
          <w:delText>or higher. Other appliance types will have different efficiency levels (e.g., a gas wall furnace may have a minimum requirement of 73% AFUE or lower, depending on the size and type). Any gas heating appliance (or heat pump) sold in California is acceptable.</w:delText>
        </w:r>
        <w:r w:rsidR="00D12FF4" w:rsidRPr="007C6199" w:rsidDel="00EF1062">
          <w:rPr>
            <w:rFonts w:ascii="Calibri" w:hAnsi="Calibri" w:cs="Arial"/>
            <w:sz w:val="18"/>
            <w:szCs w:val="18"/>
          </w:rPr>
          <w:delText xml:space="preserve"> </w:delText>
        </w:r>
      </w:del>
      <w:ins w:id="1318" w:author="Ross, Dee Anne@Energy" w:date="2018-09-12T14:17:00Z">
        <w:r w:rsidR="00EF1062" w:rsidRPr="007C6199">
          <w:rPr>
            <w:rFonts w:ascii="Calibri" w:hAnsi="Calibri" w:cs="Arial"/>
            <w:sz w:val="18"/>
            <w:szCs w:val="18"/>
          </w:rPr>
          <w:t>Other than as a back-up to</w:t>
        </w:r>
      </w:ins>
      <w:ins w:id="1319" w:author="Ross, Dee Anne@Energy" w:date="2018-09-12T14:18:00Z">
        <w:r w:rsidR="00EF1062" w:rsidRPr="007C6199">
          <w:rPr>
            <w:rFonts w:ascii="Calibri" w:hAnsi="Calibri" w:cs="Arial"/>
            <w:sz w:val="18"/>
            <w:szCs w:val="18"/>
          </w:rPr>
          <w:t xml:space="preserve"> wood heat,</w:t>
        </w:r>
      </w:ins>
      <w:ins w:id="1320" w:author="Ross, Dee Anne@Energy" w:date="2018-09-12T14:17:00Z">
        <w:r w:rsidR="00EF1062" w:rsidRPr="007C6199">
          <w:rPr>
            <w:rFonts w:ascii="Calibri" w:hAnsi="Calibri" w:cs="Arial"/>
            <w:sz w:val="18"/>
            <w:szCs w:val="18"/>
          </w:rPr>
          <w:t xml:space="preserve"> </w:t>
        </w:r>
      </w:ins>
      <w:del w:id="1321" w:author="Ross, Dee Anne@Energy" w:date="2018-09-12T14:18:00Z">
        <w:r w:rsidR="00D12FF4" w:rsidRPr="007C6199" w:rsidDel="00EF1062">
          <w:rPr>
            <w:rFonts w:ascii="Calibri" w:hAnsi="Calibri" w:cs="Arial"/>
            <w:sz w:val="18"/>
            <w:szCs w:val="18"/>
          </w:rPr>
          <w:delText>T</w:delText>
        </w:r>
      </w:del>
      <w:ins w:id="1322" w:author="Ross, Dee Anne@Energy" w:date="2018-09-12T14:18:00Z">
        <w:r w:rsidR="00EF1062" w:rsidRPr="007C6199">
          <w:rPr>
            <w:rFonts w:ascii="Calibri" w:hAnsi="Calibri" w:cs="Arial"/>
            <w:sz w:val="18"/>
            <w:szCs w:val="18"/>
          </w:rPr>
          <w:t>t</w:t>
        </w:r>
      </w:ins>
      <w:r w:rsidR="00D12FF4" w:rsidRPr="007C6199">
        <w:rPr>
          <w:rFonts w:ascii="Calibri" w:hAnsi="Calibri" w:cs="Arial"/>
          <w:sz w:val="18"/>
          <w:szCs w:val="18"/>
        </w:rPr>
        <w:t>he only electric heating appliance allowed is a heat pump.</w:t>
      </w:r>
    </w:p>
    <w:p w14:paraId="308DB4A1" w14:textId="67221A57" w:rsidR="00D75AB4" w:rsidRPr="007C6199" w:rsidRDefault="00D75AB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Cooling System Type: Indicate cooling system type or specify “no cooling system installed.” Categories include central air split system, central air package system, heat pump, room air or room heat pump, mini-split heat pump</w:t>
      </w:r>
      <w:ins w:id="1323" w:author="Dee Anne Ross" w:date="2018-08-10T14:01:00Z">
        <w:r w:rsidR="00612F8E" w:rsidRPr="007C6199">
          <w:rPr>
            <w:rFonts w:ascii="Calibri" w:hAnsi="Calibri" w:cs="Arial"/>
            <w:sz w:val="18"/>
            <w:szCs w:val="18"/>
          </w:rPr>
          <w:t xml:space="preserve"> or air conditioner</w:t>
        </w:r>
      </w:ins>
      <w:r w:rsidRPr="007C6199">
        <w:rPr>
          <w:rFonts w:ascii="Calibri" w:hAnsi="Calibri" w:cs="Arial"/>
          <w:sz w:val="18"/>
          <w:szCs w:val="18"/>
        </w:rPr>
        <w:t xml:space="preserve">, </w:t>
      </w:r>
      <w:ins w:id="1324" w:author="Dee Anne Ross" w:date="2018-08-10T14:01:00Z">
        <w:r w:rsidR="00612F8E" w:rsidRPr="007C6199">
          <w:rPr>
            <w:rFonts w:ascii="Calibri" w:hAnsi="Calibri" w:cs="Arial"/>
            <w:sz w:val="18"/>
            <w:szCs w:val="18"/>
          </w:rPr>
          <w:t xml:space="preserve">multi-split heat pump or air conditioner, VRF (variable refrigerant flow (VRF) heat pump or air conditioner, </w:t>
        </w:r>
      </w:ins>
      <w:ins w:id="1325" w:author="Dee Anne Ross" w:date="2018-08-10T14:00:00Z">
        <w:r w:rsidR="00612F8E" w:rsidRPr="007C6199">
          <w:rPr>
            <w:rFonts w:ascii="Calibri" w:hAnsi="Calibri" w:cs="Arial"/>
            <w:sz w:val="18"/>
            <w:szCs w:val="18"/>
          </w:rPr>
          <w:t>small duct high velocity</w:t>
        </w:r>
      </w:ins>
      <w:ins w:id="1326" w:author="Dee Anne Ross" w:date="2018-08-10T14:02:00Z">
        <w:r w:rsidR="00612F8E" w:rsidRPr="007C6199">
          <w:rPr>
            <w:rFonts w:ascii="Calibri" w:hAnsi="Calibri" w:cs="Arial"/>
            <w:sz w:val="18"/>
            <w:szCs w:val="18"/>
          </w:rPr>
          <w:t xml:space="preserve"> heat pump or air conditioner</w:t>
        </w:r>
      </w:ins>
      <w:ins w:id="1327" w:author="Dee Anne Ross" w:date="2018-08-10T14:00:00Z">
        <w:r w:rsidR="00612F8E" w:rsidRPr="007C6199">
          <w:rPr>
            <w:rFonts w:ascii="Calibri" w:hAnsi="Calibri" w:cs="Arial"/>
            <w:sz w:val="18"/>
            <w:szCs w:val="18"/>
          </w:rPr>
          <w:t xml:space="preserve">, </w:t>
        </w:r>
      </w:ins>
      <w:r w:rsidRPr="007C6199">
        <w:rPr>
          <w:rFonts w:ascii="Calibri" w:hAnsi="Calibri" w:cs="Arial"/>
          <w:sz w:val="18"/>
          <w:szCs w:val="18"/>
        </w:rPr>
        <w:t xml:space="preserve">or no cooling. </w:t>
      </w:r>
    </w:p>
    <w:p w14:paraId="6E638189" w14:textId="6E9E947F" w:rsidR="00074E89" w:rsidRPr="007C6199" w:rsidRDefault="00074E89" w:rsidP="001F3969">
      <w:pPr>
        <w:pStyle w:val="ListParagraph"/>
        <w:numPr>
          <w:ilvl w:val="0"/>
          <w:numId w:val="8"/>
        </w:numPr>
        <w:ind w:left="630"/>
        <w:contextualSpacing/>
        <w:rPr>
          <w:ins w:id="1328" w:author="Dee Anne Ross" w:date="2018-08-10T14:13:00Z"/>
          <w:rFonts w:ascii="Calibri" w:hAnsi="Calibri" w:cs="Arial"/>
          <w:sz w:val="18"/>
          <w:szCs w:val="18"/>
        </w:rPr>
      </w:pPr>
      <w:ins w:id="1329" w:author="Dee Anne Ross" w:date="2018-08-10T14:13:00Z">
        <w:r w:rsidRPr="007C6199">
          <w:rPr>
            <w:rFonts w:ascii="Calibri" w:hAnsi="Calibri" w:cs="Arial"/>
            <w:sz w:val="18"/>
            <w:szCs w:val="18"/>
          </w:rPr>
          <w:t>Cooling Efficiency Type: SEER, EER.</w:t>
        </w:r>
      </w:ins>
    </w:p>
    <w:p w14:paraId="308DB4A2" w14:textId="641A8485" w:rsidR="00DD6B11" w:rsidRPr="007C6199" w:rsidRDefault="00612F8E" w:rsidP="001F3969">
      <w:pPr>
        <w:pStyle w:val="ListParagraph"/>
        <w:numPr>
          <w:ilvl w:val="0"/>
          <w:numId w:val="8"/>
        </w:numPr>
        <w:ind w:left="630"/>
        <w:contextualSpacing/>
        <w:rPr>
          <w:rFonts w:ascii="Calibri" w:hAnsi="Calibri" w:cs="Arial"/>
          <w:sz w:val="18"/>
          <w:szCs w:val="18"/>
        </w:rPr>
      </w:pPr>
      <w:ins w:id="1330" w:author="Dee Anne Ross" w:date="2018-08-10T14:02:00Z">
        <w:r w:rsidRPr="007C6199">
          <w:rPr>
            <w:rFonts w:ascii="Calibri" w:hAnsi="Calibri" w:cs="Arial"/>
            <w:sz w:val="18"/>
            <w:szCs w:val="18"/>
          </w:rPr>
          <w:t xml:space="preserve">Proposed </w:t>
        </w:r>
      </w:ins>
      <w:r w:rsidR="009A0F01" w:rsidRPr="007C6199">
        <w:rPr>
          <w:rFonts w:ascii="Calibri" w:hAnsi="Calibri" w:cs="Arial"/>
          <w:sz w:val="18"/>
          <w:szCs w:val="18"/>
        </w:rPr>
        <w:t xml:space="preserve">Cooling </w:t>
      </w:r>
      <w:r w:rsidR="00BA5686" w:rsidRPr="007C6199">
        <w:rPr>
          <w:rFonts w:ascii="Calibri" w:hAnsi="Calibri" w:cs="Arial"/>
          <w:sz w:val="18"/>
          <w:szCs w:val="18"/>
        </w:rPr>
        <w:t>E</w:t>
      </w:r>
      <w:r w:rsidR="009A0F01" w:rsidRPr="007C6199">
        <w:rPr>
          <w:rFonts w:ascii="Calibri" w:hAnsi="Calibri" w:cs="Arial"/>
          <w:sz w:val="18"/>
          <w:szCs w:val="18"/>
        </w:rPr>
        <w:t>fficiency</w:t>
      </w:r>
      <w:del w:id="1331" w:author="Dee Anne Ross" w:date="2018-08-10T14:13:00Z">
        <w:r w:rsidR="00DD6B11" w:rsidRPr="007C6199" w:rsidDel="00074E89">
          <w:rPr>
            <w:rFonts w:ascii="Calibri" w:hAnsi="Calibri" w:cs="Arial"/>
            <w:sz w:val="18"/>
            <w:szCs w:val="18"/>
          </w:rPr>
          <w:delText xml:space="preserve"> SEER</w:delText>
        </w:r>
      </w:del>
      <w:r w:rsidR="009A0F01" w:rsidRPr="007C6199">
        <w:rPr>
          <w:rFonts w:ascii="Calibri" w:hAnsi="Calibri" w:cs="Arial"/>
          <w:sz w:val="18"/>
          <w:szCs w:val="18"/>
        </w:rPr>
        <w:t xml:space="preserve">: For central cooling systems, the minimum efficiency </w:t>
      </w:r>
      <w:r w:rsidR="00D12FF4" w:rsidRPr="007C6199">
        <w:rPr>
          <w:rFonts w:ascii="Calibri" w:hAnsi="Calibri" w:cs="Arial"/>
          <w:sz w:val="18"/>
          <w:szCs w:val="18"/>
        </w:rPr>
        <w:t>required by the appliance efficiency standards is</w:t>
      </w:r>
      <w:r w:rsidR="00BE33E6" w:rsidRPr="007C6199">
        <w:rPr>
          <w:rFonts w:ascii="Calibri" w:hAnsi="Calibri" w:cs="Arial"/>
          <w:sz w:val="18"/>
          <w:szCs w:val="18"/>
        </w:rPr>
        <w:t xml:space="preserve"> </w:t>
      </w:r>
      <w:r w:rsidR="00D12FF4" w:rsidRPr="007C6199">
        <w:rPr>
          <w:rFonts w:ascii="Calibri" w:hAnsi="Calibri" w:cs="Arial"/>
          <w:sz w:val="18"/>
          <w:szCs w:val="18"/>
        </w:rPr>
        <w:t>1</w:t>
      </w:r>
      <w:r w:rsidR="00B76250" w:rsidRPr="007C6199">
        <w:rPr>
          <w:rFonts w:ascii="Calibri" w:hAnsi="Calibri" w:cs="Arial"/>
          <w:sz w:val="18"/>
          <w:szCs w:val="18"/>
        </w:rPr>
        <w:t>4</w:t>
      </w:r>
      <w:r w:rsidR="00D12FF4" w:rsidRPr="007C6199">
        <w:rPr>
          <w:rFonts w:ascii="Calibri" w:hAnsi="Calibri" w:cs="Arial"/>
          <w:sz w:val="18"/>
          <w:szCs w:val="18"/>
        </w:rPr>
        <w:t xml:space="preserve"> SEER. </w:t>
      </w:r>
      <w:ins w:id="1332" w:author="Dee Anne Ross" w:date="2018-08-10T14:14:00Z">
        <w:r w:rsidR="00074E89" w:rsidRPr="007C6199">
          <w:rPr>
            <w:rFonts w:ascii="Calibri" w:hAnsi="Calibri" w:cs="Arial"/>
            <w:sz w:val="18"/>
            <w:szCs w:val="18"/>
          </w:rPr>
          <w:t>Any cooling appliance sold in California is acceptable.</w:t>
        </w:r>
      </w:ins>
    </w:p>
    <w:p w14:paraId="308DB4A3" w14:textId="50C69987" w:rsidR="009A0F01" w:rsidRPr="007C6199" w:rsidDel="00074E89" w:rsidRDefault="00DD6B11" w:rsidP="001F3969">
      <w:pPr>
        <w:pStyle w:val="ListParagraph"/>
        <w:numPr>
          <w:ilvl w:val="0"/>
          <w:numId w:val="8"/>
        </w:numPr>
        <w:ind w:left="630"/>
        <w:contextualSpacing/>
        <w:rPr>
          <w:del w:id="1333" w:author="Dee Anne Ross" w:date="2018-08-10T14:14:00Z"/>
          <w:rFonts w:ascii="Calibri" w:hAnsi="Calibri" w:cs="Arial"/>
          <w:sz w:val="18"/>
          <w:szCs w:val="18"/>
        </w:rPr>
      </w:pPr>
      <w:del w:id="1334" w:author="Dee Anne Ross" w:date="2018-08-10T14:14:00Z">
        <w:r w:rsidRPr="007C6199" w:rsidDel="00074E89">
          <w:rPr>
            <w:rFonts w:ascii="Calibri" w:hAnsi="Calibri" w:cs="Arial"/>
            <w:sz w:val="18"/>
            <w:szCs w:val="18"/>
          </w:rPr>
          <w:delText xml:space="preserve">Cooling </w:delText>
        </w:r>
        <w:r w:rsidR="00BA5686" w:rsidRPr="007C6199" w:rsidDel="00074E89">
          <w:rPr>
            <w:rFonts w:ascii="Calibri" w:hAnsi="Calibri" w:cs="Arial"/>
            <w:sz w:val="18"/>
            <w:szCs w:val="18"/>
          </w:rPr>
          <w:delText>E</w:delText>
        </w:r>
        <w:r w:rsidRPr="007C6199" w:rsidDel="00074E89">
          <w:rPr>
            <w:rFonts w:ascii="Calibri" w:hAnsi="Calibri" w:cs="Arial"/>
            <w:sz w:val="18"/>
            <w:szCs w:val="18"/>
          </w:rPr>
          <w:delText xml:space="preserve">fficiency EER: </w:delText>
        </w:r>
        <w:r w:rsidR="00D12FF4" w:rsidRPr="007C6199" w:rsidDel="00074E89">
          <w:rPr>
            <w:rFonts w:ascii="Calibri" w:hAnsi="Calibri" w:cs="Arial"/>
            <w:sz w:val="18"/>
            <w:szCs w:val="18"/>
          </w:rPr>
          <w:delText>Other appliance types will have different efficiency levels (e.g., a room air conditioner may have a minimum requirement of 9 EER (when an appliance standard is an EER this is considered equivalent to a SEER). Any cooling appliance sold in California is acceptable.</w:delText>
        </w:r>
      </w:del>
    </w:p>
    <w:p w14:paraId="308DB4A4" w14:textId="77777777"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Distribution </w:t>
      </w:r>
      <w:r w:rsidR="00BA5686" w:rsidRPr="007C6199">
        <w:rPr>
          <w:rFonts w:ascii="Calibri" w:hAnsi="Calibri" w:cs="Arial"/>
          <w:sz w:val="18"/>
          <w:szCs w:val="18"/>
        </w:rPr>
        <w:t>S</w:t>
      </w:r>
      <w:r w:rsidR="00713A4F" w:rsidRPr="007C6199">
        <w:rPr>
          <w:rFonts w:ascii="Calibri" w:hAnsi="Calibri" w:cs="Arial"/>
          <w:sz w:val="18"/>
          <w:szCs w:val="18"/>
        </w:rPr>
        <w:t xml:space="preserve">ystem </w:t>
      </w:r>
      <w:r w:rsidR="00BA5686" w:rsidRPr="007C6199">
        <w:rPr>
          <w:rFonts w:ascii="Calibri" w:hAnsi="Calibri" w:cs="Arial"/>
          <w:sz w:val="18"/>
          <w:szCs w:val="18"/>
        </w:rPr>
        <w:t>T</w:t>
      </w:r>
      <w:r w:rsidRPr="007C6199">
        <w:rPr>
          <w:rFonts w:ascii="Calibri" w:hAnsi="Calibri" w:cs="Arial"/>
          <w:sz w:val="18"/>
          <w:szCs w:val="18"/>
        </w:rPr>
        <w:t>ype: This could be ducted, radiant floor, piping, or ductless.</w:t>
      </w:r>
    </w:p>
    <w:p w14:paraId="308DB4A5" w14:textId="728BF478" w:rsidR="00166008"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 xml:space="preserve">Duct </w:t>
      </w:r>
      <w:r w:rsidR="00BA5686" w:rsidRPr="007C6199">
        <w:rPr>
          <w:rFonts w:ascii="Calibri" w:hAnsi="Calibri" w:cs="Arial"/>
          <w:sz w:val="18"/>
          <w:szCs w:val="18"/>
        </w:rPr>
        <w:t>L</w:t>
      </w:r>
      <w:r w:rsidRPr="007C6199">
        <w:rPr>
          <w:rFonts w:ascii="Calibri" w:hAnsi="Calibri" w:cs="Arial"/>
          <w:sz w:val="18"/>
          <w:szCs w:val="18"/>
        </w:rPr>
        <w:t>ocation: If the system</w:t>
      </w:r>
      <w:r w:rsidR="003E750A" w:rsidRPr="007C6199">
        <w:rPr>
          <w:rFonts w:ascii="Calibri" w:hAnsi="Calibri" w:cs="Arial"/>
          <w:sz w:val="18"/>
          <w:szCs w:val="18"/>
        </w:rPr>
        <w:t xml:space="preserve"> </w:t>
      </w:r>
      <w:r w:rsidRPr="007C6199">
        <w:rPr>
          <w:rFonts w:ascii="Calibri" w:hAnsi="Calibri" w:cs="Arial"/>
          <w:sz w:val="18"/>
          <w:szCs w:val="18"/>
        </w:rPr>
        <w:t>has ducts, indicate where they will be installed. Locations include attic, garage, conditioned space, radiant floor.</w:t>
      </w:r>
      <w:ins w:id="1335" w:author="Dee Anne Ross" w:date="2018-08-10T14:15:00Z">
        <w:r w:rsidR="00074E89" w:rsidRPr="007C6199">
          <w:rPr>
            <w:rFonts w:ascii="Calibri" w:hAnsi="Calibri" w:cs="Arial"/>
            <w:sz w:val="18"/>
            <w:szCs w:val="18"/>
          </w:rPr>
          <w:t xml:space="preserve"> In climate zones 4 and 8-16, unless roof deck insulation is included in Table F (roof option B), the ducts must be located inside conditioned space.</w:t>
        </w:r>
      </w:ins>
    </w:p>
    <w:p w14:paraId="308DB4A6" w14:textId="32801549" w:rsidR="00166008" w:rsidRPr="007C6199" w:rsidRDefault="00713A4F"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Duct</w:t>
      </w:r>
      <w:r w:rsidR="00166008" w:rsidRPr="007C6199">
        <w:rPr>
          <w:rFonts w:ascii="Calibri" w:hAnsi="Calibri" w:cs="Arial"/>
          <w:sz w:val="18"/>
          <w:szCs w:val="18"/>
        </w:rPr>
        <w:t xml:space="preserve"> R-value: This value is from </w:t>
      </w:r>
      <w:del w:id="1336" w:author="Dee Anne Ross" w:date="2018-08-10T14:16:00Z">
        <w:r w:rsidR="00166008" w:rsidRPr="007C6199" w:rsidDel="00074E89">
          <w:rPr>
            <w:rFonts w:ascii="Calibri" w:hAnsi="Calibri" w:cs="Arial"/>
            <w:sz w:val="18"/>
            <w:szCs w:val="18"/>
          </w:rPr>
          <w:delText>Package A</w:delText>
        </w:r>
      </w:del>
      <w:ins w:id="1337" w:author="Dee Anne Ross" w:date="2018-08-10T14:16:00Z">
        <w:r w:rsidR="00074E89" w:rsidRPr="007C6199">
          <w:rPr>
            <w:rFonts w:ascii="Calibri" w:hAnsi="Calibri" w:cs="Arial"/>
            <w:sz w:val="18"/>
            <w:szCs w:val="18"/>
          </w:rPr>
          <w:t>Table 150.1-A or 150.1-B</w:t>
        </w:r>
      </w:ins>
      <w:r w:rsidR="00166008" w:rsidRPr="007C6199">
        <w:rPr>
          <w:rFonts w:ascii="Calibri" w:hAnsi="Calibri" w:cs="Arial"/>
          <w:sz w:val="18"/>
          <w:szCs w:val="18"/>
        </w:rPr>
        <w:t>. If system is ductless this field will be N/A.</w:t>
      </w:r>
    </w:p>
    <w:p w14:paraId="308DB4A7" w14:textId="0CDD27A4" w:rsidR="00557D09" w:rsidRPr="007C6199" w:rsidRDefault="00166008"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Thermostat</w:t>
      </w:r>
      <w:r w:rsidR="00713A4F" w:rsidRPr="007C6199">
        <w:rPr>
          <w:rFonts w:ascii="Calibri" w:hAnsi="Calibri" w:cs="Arial"/>
          <w:sz w:val="18"/>
          <w:szCs w:val="18"/>
        </w:rPr>
        <w:t xml:space="preserve"> </w:t>
      </w:r>
      <w:r w:rsidR="00BA5686" w:rsidRPr="007C6199">
        <w:rPr>
          <w:rFonts w:ascii="Calibri" w:hAnsi="Calibri" w:cs="Arial"/>
          <w:sz w:val="18"/>
          <w:szCs w:val="18"/>
        </w:rPr>
        <w:t>T</w:t>
      </w:r>
      <w:r w:rsidR="00713A4F" w:rsidRPr="007C6199">
        <w:rPr>
          <w:rFonts w:ascii="Calibri" w:hAnsi="Calibri" w:cs="Arial"/>
          <w:sz w:val="18"/>
          <w:szCs w:val="18"/>
        </w:rPr>
        <w:t>ype</w:t>
      </w:r>
      <w:r w:rsidRPr="007C6199">
        <w:rPr>
          <w:rFonts w:ascii="Calibri" w:hAnsi="Calibri" w:cs="Arial"/>
          <w:sz w:val="18"/>
          <w:szCs w:val="18"/>
        </w:rPr>
        <w:t xml:space="preserve">: </w:t>
      </w:r>
      <w:r w:rsidR="00D75AB4" w:rsidRPr="007C6199">
        <w:rPr>
          <w:rFonts w:ascii="Calibri" w:hAnsi="Calibri" w:cs="Arial"/>
          <w:sz w:val="18"/>
          <w:szCs w:val="18"/>
        </w:rPr>
        <w:t>Select a setback thermostat or an Energy Management System (</w:t>
      </w:r>
      <w:r w:rsidRPr="007C6199">
        <w:rPr>
          <w:rFonts w:ascii="Calibri" w:hAnsi="Calibri" w:cs="Arial"/>
          <w:sz w:val="18"/>
          <w:szCs w:val="18"/>
        </w:rPr>
        <w:t>EMS</w:t>
      </w:r>
      <w:r w:rsidR="00D75AB4" w:rsidRPr="007C6199">
        <w:rPr>
          <w:rFonts w:ascii="Calibri" w:hAnsi="Calibri" w:cs="Arial"/>
          <w:sz w:val="18"/>
          <w:szCs w:val="18"/>
        </w:rPr>
        <w:t>)</w:t>
      </w:r>
      <w:r w:rsidR="00557D09" w:rsidRPr="007C6199">
        <w:rPr>
          <w:rFonts w:ascii="Calibri" w:hAnsi="Calibri" w:cs="Arial"/>
          <w:sz w:val="18"/>
          <w:szCs w:val="18"/>
        </w:rPr>
        <w:t xml:space="preserve"> for most systems, or N/A if exempt. Controls for most systems can be by a </w:t>
      </w:r>
      <w:r w:rsidR="008423A4" w:rsidRPr="007C6199">
        <w:rPr>
          <w:rFonts w:ascii="Calibri" w:hAnsi="Calibri" w:cs="Arial"/>
          <w:sz w:val="18"/>
          <w:szCs w:val="18"/>
        </w:rPr>
        <w:t xml:space="preserve">device that </w:t>
      </w:r>
      <w:r w:rsidR="00557D09" w:rsidRPr="007C6199">
        <w:rPr>
          <w:rFonts w:ascii="Calibri" w:hAnsi="Calibri" w:cs="Arial"/>
          <w:sz w:val="18"/>
          <w:szCs w:val="18"/>
        </w:rPr>
        <w:t>allow</w:t>
      </w:r>
      <w:r w:rsidR="008423A4" w:rsidRPr="007C6199">
        <w:rPr>
          <w:rFonts w:ascii="Calibri" w:hAnsi="Calibri" w:cs="Arial"/>
          <w:sz w:val="18"/>
          <w:szCs w:val="18"/>
        </w:rPr>
        <w:t>s</w:t>
      </w:r>
      <w:r w:rsidR="00557D09" w:rsidRPr="007C6199">
        <w:rPr>
          <w:rFonts w:ascii="Calibri" w:hAnsi="Calibri" w:cs="Arial"/>
          <w:sz w:val="18"/>
          <w:szCs w:val="18"/>
        </w:rPr>
        <w:t xml:space="preserve"> a person to program up to 4 temperature setpoints within 24 hours. </w:t>
      </w:r>
    </w:p>
    <w:p w14:paraId="308DB4A8" w14:textId="77777777" w:rsidR="00D12FF4" w:rsidRPr="007C6199" w:rsidRDefault="00D12FF4" w:rsidP="001F3969">
      <w:pPr>
        <w:pStyle w:val="ListParagraph"/>
        <w:numPr>
          <w:ilvl w:val="0"/>
          <w:numId w:val="8"/>
        </w:numPr>
        <w:ind w:left="630"/>
        <w:contextualSpacing/>
        <w:rPr>
          <w:rFonts w:ascii="Calibri" w:hAnsi="Calibri" w:cs="Arial"/>
          <w:sz w:val="18"/>
          <w:szCs w:val="18"/>
        </w:rPr>
      </w:pPr>
      <w:r w:rsidRPr="007C6199">
        <w:rPr>
          <w:rFonts w:ascii="Calibri" w:hAnsi="Calibri" w:cs="Arial"/>
          <w:sz w:val="18"/>
          <w:szCs w:val="18"/>
        </w:rPr>
        <w:t>Comments: Include any comments here.</w:t>
      </w:r>
    </w:p>
    <w:p w14:paraId="308DB4A9" w14:textId="77777777" w:rsidR="00934ABE" w:rsidRPr="007C6199" w:rsidRDefault="00934ABE" w:rsidP="003F64CF">
      <w:pPr>
        <w:rPr>
          <w:rFonts w:ascii="Calibri" w:hAnsi="Calibri" w:cs="Arial"/>
          <w:b/>
          <w:sz w:val="18"/>
          <w:szCs w:val="18"/>
        </w:rPr>
      </w:pPr>
    </w:p>
    <w:p w14:paraId="308DB4AA" w14:textId="0472F9A5" w:rsidR="00166008" w:rsidRPr="007C6199" w:rsidRDefault="00CA1A66" w:rsidP="003F64CF">
      <w:pPr>
        <w:rPr>
          <w:rFonts w:ascii="Calibri" w:hAnsi="Calibri" w:cs="Arial"/>
          <w:b/>
          <w:sz w:val="18"/>
          <w:szCs w:val="18"/>
        </w:rPr>
      </w:pPr>
      <w:del w:id="1338" w:author="Dee Anne Ross" w:date="2018-08-10T14:17:00Z">
        <w:r w:rsidRPr="007C6199" w:rsidDel="00597179">
          <w:rPr>
            <w:rFonts w:ascii="Calibri" w:hAnsi="Calibri" w:cs="Arial"/>
            <w:b/>
            <w:sz w:val="18"/>
            <w:szCs w:val="18"/>
          </w:rPr>
          <w:delText>K</w:delText>
        </w:r>
      </w:del>
      <w:ins w:id="1339" w:author="Dee Anne Ross" w:date="2018-08-10T14:17:00Z">
        <w:r w:rsidR="00597179" w:rsidRPr="007C6199">
          <w:rPr>
            <w:rFonts w:ascii="Calibri" w:hAnsi="Calibri" w:cs="Arial"/>
            <w:b/>
            <w:sz w:val="18"/>
            <w:szCs w:val="18"/>
          </w:rPr>
          <w:t>L</w:t>
        </w:r>
      </w:ins>
      <w:r w:rsidR="00166008" w:rsidRPr="007C6199">
        <w:rPr>
          <w:rFonts w:ascii="Calibri" w:hAnsi="Calibri" w:cs="Arial"/>
          <w:b/>
          <w:sz w:val="18"/>
          <w:szCs w:val="18"/>
        </w:rPr>
        <w:t xml:space="preserve">. </w:t>
      </w:r>
      <w:r w:rsidR="00C97214" w:rsidRPr="007C6199">
        <w:rPr>
          <w:rFonts w:ascii="Calibri" w:hAnsi="Calibri" w:cs="Arial"/>
          <w:b/>
          <w:sz w:val="18"/>
          <w:szCs w:val="18"/>
        </w:rPr>
        <w:t>Ventilation Cooling</w:t>
      </w:r>
      <w:ins w:id="1340" w:author="Dee Anne Ross" w:date="2018-08-10T14:17:00Z">
        <w:r w:rsidR="00597179" w:rsidRPr="007C6199">
          <w:rPr>
            <w:rFonts w:ascii="Calibri" w:hAnsi="Calibri" w:cs="Arial"/>
            <w:b/>
            <w:sz w:val="18"/>
            <w:szCs w:val="18"/>
          </w:rPr>
          <w:t xml:space="preserve"> in Climate Zones 8-14</w:t>
        </w:r>
      </w:ins>
    </w:p>
    <w:p w14:paraId="308DB4AB" w14:textId="1C3CAE72" w:rsidR="00166008" w:rsidRPr="007C6199" w:rsidRDefault="00166008" w:rsidP="003F64CF">
      <w:pPr>
        <w:rPr>
          <w:rFonts w:ascii="Calibri" w:hAnsi="Calibri" w:cs="Arial"/>
          <w:sz w:val="18"/>
          <w:szCs w:val="18"/>
        </w:rPr>
      </w:pPr>
      <w:del w:id="1341" w:author="Dee Anne Ross" w:date="2018-08-10T14:17:00Z">
        <w:r w:rsidRPr="007C6199" w:rsidDel="00597179">
          <w:rPr>
            <w:rFonts w:ascii="Calibri" w:hAnsi="Calibri" w:cs="Arial"/>
            <w:sz w:val="18"/>
            <w:szCs w:val="18"/>
          </w:rPr>
          <w:delText>In climate zones 8-14</w:delText>
        </w:r>
      </w:del>
      <w:del w:id="1342" w:author="Dee Anne Ross" w:date="2018-08-10T14:18:00Z">
        <w:r w:rsidRPr="007C6199" w:rsidDel="00597179">
          <w:rPr>
            <w:rFonts w:ascii="Calibri" w:hAnsi="Calibri" w:cs="Arial"/>
            <w:sz w:val="18"/>
            <w:szCs w:val="18"/>
          </w:rPr>
          <w:delText>, a</w:delText>
        </w:r>
      </w:del>
      <w:ins w:id="1343" w:author="Dee Anne Ross" w:date="2018-08-10T14:18:00Z">
        <w:r w:rsidR="00597179" w:rsidRPr="007C6199">
          <w:rPr>
            <w:rFonts w:ascii="Calibri" w:hAnsi="Calibri" w:cs="Arial"/>
            <w:sz w:val="18"/>
            <w:szCs w:val="18"/>
          </w:rPr>
          <w:t>One or more</w:t>
        </w:r>
      </w:ins>
      <w:r w:rsidRPr="007C6199">
        <w:rPr>
          <w:rFonts w:ascii="Calibri" w:hAnsi="Calibri" w:cs="Arial"/>
          <w:sz w:val="18"/>
          <w:szCs w:val="18"/>
        </w:rPr>
        <w:t xml:space="preserve"> whole house fan</w:t>
      </w:r>
      <w:ins w:id="1344" w:author="Dee Anne Ross" w:date="2018-08-10T14:19:00Z">
        <w:r w:rsidR="00597179" w:rsidRPr="007C6199">
          <w:rPr>
            <w:rFonts w:ascii="Calibri" w:hAnsi="Calibri" w:cs="Arial"/>
            <w:sz w:val="18"/>
            <w:szCs w:val="18"/>
          </w:rPr>
          <w:t>s</w:t>
        </w:r>
      </w:ins>
      <w:r w:rsidRPr="007C6199">
        <w:rPr>
          <w:rFonts w:ascii="Calibri" w:hAnsi="Calibri" w:cs="Arial"/>
          <w:sz w:val="18"/>
          <w:szCs w:val="18"/>
        </w:rPr>
        <w:t xml:space="preserve"> </w:t>
      </w:r>
      <w:del w:id="1345" w:author="Dee Anne Ross" w:date="2018-08-10T14:20:00Z">
        <w:r w:rsidRPr="007C6199" w:rsidDel="00597179">
          <w:rPr>
            <w:rFonts w:ascii="Calibri" w:hAnsi="Calibri" w:cs="Arial"/>
            <w:sz w:val="18"/>
            <w:szCs w:val="18"/>
          </w:rPr>
          <w:delText>is</w:delText>
        </w:r>
      </w:del>
      <w:ins w:id="1346" w:author="Dee Anne Ross" w:date="2018-08-10T14:20:00Z">
        <w:r w:rsidR="00597179" w:rsidRPr="007C6199">
          <w:rPr>
            <w:rFonts w:ascii="Calibri" w:hAnsi="Calibri" w:cs="Arial"/>
            <w:sz w:val="18"/>
            <w:szCs w:val="18"/>
          </w:rPr>
          <w:t>are</w:t>
        </w:r>
      </w:ins>
      <w:r w:rsidRPr="007C6199">
        <w:rPr>
          <w:rFonts w:ascii="Calibri" w:hAnsi="Calibri" w:cs="Arial"/>
          <w:sz w:val="18"/>
          <w:szCs w:val="18"/>
        </w:rPr>
        <w:t xml:space="preserve"> required to provide </w:t>
      </w:r>
      <w:ins w:id="1347" w:author="Dee Anne Ross" w:date="2018-08-10T14:18:00Z">
        <w:r w:rsidR="00597179" w:rsidRPr="007C6199">
          <w:rPr>
            <w:rFonts w:ascii="Calibri" w:hAnsi="Calibri" w:cs="Arial"/>
            <w:sz w:val="18"/>
            <w:szCs w:val="18"/>
          </w:rPr>
          <w:t xml:space="preserve">night-time cooling </w:t>
        </w:r>
      </w:ins>
      <w:r w:rsidRPr="007C6199">
        <w:rPr>
          <w:rFonts w:ascii="Calibri" w:hAnsi="Calibri" w:cs="Arial"/>
          <w:sz w:val="18"/>
          <w:szCs w:val="18"/>
        </w:rPr>
        <w:t>ventilation</w:t>
      </w:r>
      <w:ins w:id="1348" w:author="Dee Anne Ross" w:date="2018-08-16T17:03:00Z">
        <w:r w:rsidR="00207197" w:rsidRPr="007C6199">
          <w:rPr>
            <w:rFonts w:ascii="Calibri" w:hAnsi="Calibri" w:cs="Arial"/>
            <w:sz w:val="18"/>
            <w:szCs w:val="18"/>
          </w:rPr>
          <w:t xml:space="preserve"> in climate zones 8-14</w:t>
        </w:r>
      </w:ins>
      <w:r w:rsidRPr="007C6199">
        <w:rPr>
          <w:rFonts w:ascii="Calibri" w:hAnsi="Calibri" w:cs="Arial"/>
          <w:sz w:val="18"/>
          <w:szCs w:val="18"/>
        </w:rPr>
        <w:t xml:space="preserve">. The requirement is found in Section 150.1(c)12. </w:t>
      </w:r>
    </w:p>
    <w:p w14:paraId="74E86523" w14:textId="477072E3" w:rsidR="00597179" w:rsidRPr="007C6199" w:rsidRDefault="00597179" w:rsidP="00247841">
      <w:pPr>
        <w:pStyle w:val="ListParagraph"/>
        <w:numPr>
          <w:ilvl w:val="0"/>
          <w:numId w:val="9"/>
        </w:numPr>
        <w:contextualSpacing/>
        <w:rPr>
          <w:ins w:id="1349" w:author="Dee Anne Ross" w:date="2018-08-10T14:19:00Z"/>
          <w:rFonts w:ascii="Calibri" w:hAnsi="Calibri" w:cs="Arial"/>
          <w:sz w:val="18"/>
          <w:szCs w:val="18"/>
        </w:rPr>
      </w:pPr>
      <w:ins w:id="1350" w:author="Dee Anne Ross" w:date="2018-08-10T14:18:00Z">
        <w:r w:rsidRPr="007C6199">
          <w:rPr>
            <w:rFonts w:ascii="Calibri" w:hAnsi="Calibri" w:cs="Arial"/>
            <w:sz w:val="18"/>
            <w:szCs w:val="18"/>
          </w:rPr>
          <w:lastRenderedPageBreak/>
          <w:t>Proposed air flow ra</w:t>
        </w:r>
      </w:ins>
      <w:ins w:id="1351" w:author="Dee Anne Ross" w:date="2018-08-10T14:19:00Z">
        <w:r w:rsidRPr="007C6199">
          <w:rPr>
            <w:rFonts w:ascii="Calibri" w:hAnsi="Calibri" w:cs="Arial"/>
            <w:sz w:val="18"/>
            <w:szCs w:val="18"/>
          </w:rPr>
          <w:t>t</w:t>
        </w:r>
      </w:ins>
      <w:ins w:id="1352" w:author="Dee Anne Ross" w:date="2018-08-10T14:18:00Z">
        <w:r w:rsidRPr="007C6199">
          <w:rPr>
            <w:rFonts w:ascii="Calibri" w:hAnsi="Calibri" w:cs="Arial"/>
            <w:sz w:val="18"/>
            <w:szCs w:val="18"/>
          </w:rPr>
          <w:t xml:space="preserve">e for certified whole house fan: </w:t>
        </w:r>
      </w:ins>
      <w:ins w:id="1353" w:author="Dee Anne Ross" w:date="2018-08-10T14:34:00Z">
        <w:r w:rsidR="00AA4E02" w:rsidRPr="007C6199">
          <w:rPr>
            <w:rFonts w:ascii="Calibri" w:hAnsi="Calibri" w:cs="Arial"/>
            <w:sz w:val="18"/>
            <w:szCs w:val="18"/>
          </w:rPr>
          <w:t xml:space="preserve">Value from appliance directory listing </w:t>
        </w:r>
      </w:ins>
      <w:ins w:id="1354" w:author="Dee Anne Ross" w:date="2018-08-10T14:49:00Z">
        <w:r w:rsidR="00247841" w:rsidRPr="007C6199">
          <w:rPr>
            <w:rFonts w:ascii="Calibri" w:hAnsi="Calibri" w:cs="Arial"/>
            <w:sz w:val="18"/>
            <w:szCs w:val="18"/>
          </w:rPr>
          <w:t>(https://cacertappliances.energy.ca.gov/Pages/Search/AdvancedSearch.aspx)</w:t>
        </w:r>
      </w:ins>
    </w:p>
    <w:p w14:paraId="15C3D91C" w14:textId="167AFA71" w:rsidR="00597179" w:rsidRPr="007C6199" w:rsidRDefault="00AA4E02" w:rsidP="001F3969">
      <w:pPr>
        <w:pStyle w:val="ListParagraph"/>
        <w:numPr>
          <w:ilvl w:val="0"/>
          <w:numId w:val="9"/>
        </w:numPr>
        <w:contextualSpacing/>
        <w:rPr>
          <w:ins w:id="1355" w:author="Dee Anne Ross" w:date="2018-08-10T14:20:00Z"/>
          <w:rFonts w:ascii="Calibri" w:hAnsi="Calibri" w:cs="Arial"/>
          <w:sz w:val="18"/>
          <w:szCs w:val="18"/>
        </w:rPr>
      </w:pPr>
      <w:ins w:id="1356" w:author="Dee Anne Ross" w:date="2018-08-10T14:32:00Z">
        <w:r w:rsidRPr="007C6199">
          <w:rPr>
            <w:rFonts w:ascii="Calibri" w:hAnsi="Calibri" w:cs="Arial"/>
            <w:sz w:val="18"/>
            <w:szCs w:val="18"/>
          </w:rPr>
          <w:t>Proposed n</w:t>
        </w:r>
      </w:ins>
      <w:ins w:id="1357" w:author="Dee Anne Ross" w:date="2018-08-10T14:20:00Z">
        <w:r w:rsidR="00597179" w:rsidRPr="007C6199">
          <w:rPr>
            <w:rFonts w:ascii="Calibri" w:hAnsi="Calibri" w:cs="Arial"/>
            <w:sz w:val="18"/>
            <w:szCs w:val="18"/>
          </w:rPr>
          <w:t>umber of fans</w:t>
        </w:r>
      </w:ins>
      <w:ins w:id="1358" w:author="Dee Anne Ross" w:date="2018-08-10T14:33:00Z">
        <w:r w:rsidRPr="007C6199">
          <w:rPr>
            <w:rFonts w:ascii="Calibri" w:hAnsi="Calibri" w:cs="Arial"/>
            <w:sz w:val="18"/>
            <w:szCs w:val="18"/>
          </w:rPr>
          <w:t xml:space="preserve">: </w:t>
        </w:r>
      </w:ins>
      <w:ins w:id="1359" w:author="Dee Anne Ross" w:date="2018-08-10T14:49:00Z">
        <w:r w:rsidR="00247841" w:rsidRPr="007C6199">
          <w:rPr>
            <w:rFonts w:ascii="Calibri" w:hAnsi="Calibri" w:cs="Arial"/>
            <w:sz w:val="18"/>
            <w:szCs w:val="18"/>
          </w:rPr>
          <w:t>N</w:t>
        </w:r>
      </w:ins>
      <w:ins w:id="1360" w:author="Dee Anne Ross" w:date="2018-08-10T14:33:00Z">
        <w:r w:rsidRPr="007C6199">
          <w:rPr>
            <w:rFonts w:ascii="Calibri" w:hAnsi="Calibri" w:cs="Arial"/>
            <w:sz w:val="18"/>
            <w:szCs w:val="18"/>
          </w:rPr>
          <w:t>umber of fans</w:t>
        </w:r>
      </w:ins>
      <w:ins w:id="1361" w:author="Dee Anne Ross" w:date="2018-08-10T14:49:00Z">
        <w:r w:rsidR="00247841" w:rsidRPr="007C6199">
          <w:rPr>
            <w:rFonts w:ascii="Calibri" w:hAnsi="Calibri" w:cs="Arial"/>
            <w:sz w:val="18"/>
            <w:szCs w:val="18"/>
          </w:rPr>
          <w:t>.</w:t>
        </w:r>
      </w:ins>
    </w:p>
    <w:p w14:paraId="62180C71" w14:textId="7BD6F8AE" w:rsidR="00597179" w:rsidRPr="007C6199" w:rsidRDefault="00AA4E02" w:rsidP="001F3969">
      <w:pPr>
        <w:pStyle w:val="ListParagraph"/>
        <w:numPr>
          <w:ilvl w:val="0"/>
          <w:numId w:val="9"/>
        </w:numPr>
        <w:contextualSpacing/>
        <w:rPr>
          <w:ins w:id="1362" w:author="Dee Anne Ross" w:date="2018-08-10T14:22:00Z"/>
          <w:rFonts w:ascii="Calibri" w:hAnsi="Calibri" w:cs="Arial"/>
          <w:sz w:val="18"/>
          <w:szCs w:val="18"/>
        </w:rPr>
      </w:pPr>
      <w:ins w:id="1363" w:author="Dee Anne Ross" w:date="2018-08-10T14:32:00Z">
        <w:r w:rsidRPr="007C6199">
          <w:rPr>
            <w:rFonts w:ascii="Calibri" w:hAnsi="Calibri" w:cs="Arial"/>
            <w:sz w:val="18"/>
            <w:szCs w:val="18"/>
          </w:rPr>
          <w:t xml:space="preserve">Proposed </w:t>
        </w:r>
      </w:ins>
      <w:ins w:id="1364" w:author="Dee Anne Ross" w:date="2018-08-10T14:21:00Z">
        <w:r w:rsidRPr="007C6199">
          <w:rPr>
            <w:rFonts w:ascii="Calibri" w:hAnsi="Calibri" w:cs="Arial"/>
            <w:sz w:val="18"/>
            <w:szCs w:val="18"/>
          </w:rPr>
          <w:t>t</w:t>
        </w:r>
        <w:r w:rsidR="00597179" w:rsidRPr="007C6199">
          <w:rPr>
            <w:rFonts w:ascii="Calibri" w:hAnsi="Calibri" w:cs="Arial"/>
            <w:sz w:val="18"/>
            <w:szCs w:val="18"/>
          </w:rPr>
          <w:t>otal air flow rate</w:t>
        </w:r>
      </w:ins>
      <w:ins w:id="1365" w:author="Dee Anne Ross" w:date="2018-08-10T14:33:00Z">
        <w:r w:rsidRPr="007C6199">
          <w:rPr>
            <w:rFonts w:ascii="Calibri" w:hAnsi="Calibri" w:cs="Arial"/>
            <w:sz w:val="18"/>
            <w:szCs w:val="18"/>
          </w:rPr>
          <w:t xml:space="preserve">: </w:t>
        </w:r>
      </w:ins>
      <w:ins w:id="1366" w:author="Dee Anne Ross" w:date="2018-08-10T14:49:00Z">
        <w:r w:rsidR="00247841" w:rsidRPr="007C6199">
          <w:rPr>
            <w:rFonts w:ascii="Calibri" w:hAnsi="Calibri" w:cs="Arial"/>
            <w:sz w:val="18"/>
            <w:szCs w:val="18"/>
          </w:rPr>
          <w:t>C</w:t>
        </w:r>
      </w:ins>
      <w:ins w:id="1367" w:author="Dee Anne Ross" w:date="2018-08-10T14:33:00Z">
        <w:r w:rsidRPr="007C6199">
          <w:rPr>
            <w:rFonts w:ascii="Calibri" w:hAnsi="Calibri" w:cs="Arial"/>
            <w:sz w:val="18"/>
            <w:szCs w:val="18"/>
          </w:rPr>
          <w:t>olumn 1 x column 2.</w:t>
        </w:r>
      </w:ins>
    </w:p>
    <w:p w14:paraId="657C63B5" w14:textId="704D6EFE" w:rsidR="00597179" w:rsidRPr="007C6199" w:rsidRDefault="00597179" w:rsidP="001F3969">
      <w:pPr>
        <w:pStyle w:val="ListParagraph"/>
        <w:numPr>
          <w:ilvl w:val="0"/>
          <w:numId w:val="9"/>
        </w:numPr>
        <w:contextualSpacing/>
        <w:rPr>
          <w:ins w:id="1368" w:author="Dee Anne Ross" w:date="2018-08-10T14:21:00Z"/>
          <w:rFonts w:ascii="Calibri" w:hAnsi="Calibri" w:cs="Arial"/>
          <w:sz w:val="18"/>
          <w:szCs w:val="18"/>
        </w:rPr>
      </w:pPr>
      <w:ins w:id="1369" w:author="Dee Anne Ross" w:date="2018-08-10T14:22:00Z">
        <w:r w:rsidRPr="007C6199">
          <w:rPr>
            <w:rFonts w:ascii="Calibri" w:hAnsi="Calibri" w:cs="Arial"/>
            <w:sz w:val="18"/>
            <w:szCs w:val="18"/>
          </w:rPr>
          <w:t>Directly</w:t>
        </w:r>
        <w:r w:rsidR="00AA4E02" w:rsidRPr="007C6199">
          <w:rPr>
            <w:rFonts w:ascii="Calibri" w:hAnsi="Calibri" w:cs="Arial"/>
            <w:sz w:val="18"/>
            <w:szCs w:val="18"/>
          </w:rPr>
          <w:t xml:space="preserve"> vented to outside: </w:t>
        </w:r>
      </w:ins>
      <w:ins w:id="1370" w:author="Dee Anne Ross" w:date="2018-08-10T14:50:00Z">
        <w:r w:rsidR="00247841" w:rsidRPr="007C6199">
          <w:rPr>
            <w:rFonts w:ascii="Calibri" w:hAnsi="Calibri" w:cs="Arial"/>
            <w:sz w:val="18"/>
            <w:szCs w:val="18"/>
          </w:rPr>
          <w:t xml:space="preserve">Default is No. </w:t>
        </w:r>
      </w:ins>
      <w:ins w:id="1371" w:author="Dee Anne Ross" w:date="2018-08-10T14:22:00Z">
        <w:r w:rsidR="00AA4E02" w:rsidRPr="007C6199">
          <w:rPr>
            <w:rFonts w:ascii="Calibri" w:hAnsi="Calibri" w:cs="Arial"/>
            <w:sz w:val="18"/>
            <w:szCs w:val="18"/>
          </w:rPr>
          <w:t>Yes or No to indicate if the fan is directly vented to outside (not typical).</w:t>
        </w:r>
      </w:ins>
    </w:p>
    <w:p w14:paraId="75A9891D" w14:textId="6F539914" w:rsidR="00597179" w:rsidRPr="007C6199" w:rsidRDefault="00597179" w:rsidP="001F3969">
      <w:pPr>
        <w:pStyle w:val="ListParagraph"/>
        <w:numPr>
          <w:ilvl w:val="0"/>
          <w:numId w:val="9"/>
        </w:numPr>
        <w:contextualSpacing/>
        <w:rPr>
          <w:ins w:id="1372" w:author="Dee Anne Ross" w:date="2018-08-10T14:18:00Z"/>
          <w:rFonts w:ascii="Calibri" w:hAnsi="Calibri" w:cs="Arial"/>
          <w:sz w:val="18"/>
          <w:szCs w:val="18"/>
        </w:rPr>
      </w:pPr>
      <w:ins w:id="1373" w:author="Dee Anne Ross" w:date="2018-08-10T14:21:00Z">
        <w:r w:rsidRPr="007C6199">
          <w:rPr>
            <w:rFonts w:ascii="Calibri" w:hAnsi="Calibri" w:cs="Arial"/>
            <w:sz w:val="18"/>
            <w:szCs w:val="18"/>
          </w:rPr>
          <w:t xml:space="preserve">Attic free vent area (in ft2): </w:t>
        </w:r>
      </w:ins>
      <w:ins w:id="1374" w:author="Dee Anne Ross" w:date="2018-08-10T14:22:00Z">
        <w:r w:rsidRPr="007C6199">
          <w:rPr>
            <w:rFonts w:ascii="Calibri" w:hAnsi="Calibri" w:cs="Arial"/>
            <w:sz w:val="18"/>
            <w:szCs w:val="18"/>
          </w:rPr>
          <w:t>If column 4 is No, t</w:t>
        </w:r>
      </w:ins>
      <w:ins w:id="1375" w:author="Dee Anne Ross" w:date="2018-08-10T14:21:00Z">
        <w:r w:rsidRPr="007C6199">
          <w:rPr>
            <w:rFonts w:ascii="Calibri" w:hAnsi="Calibri" w:cs="Arial"/>
            <w:sz w:val="18"/>
            <w:szCs w:val="18"/>
          </w:rPr>
          <w:t>his is the amount of attic venting required</w:t>
        </w:r>
      </w:ins>
      <w:ins w:id="1376" w:author="Dee Anne Ross" w:date="2018-08-10T14:22:00Z">
        <w:r w:rsidRPr="007C6199">
          <w:rPr>
            <w:rFonts w:ascii="Calibri" w:hAnsi="Calibri" w:cs="Arial"/>
            <w:sz w:val="18"/>
            <w:szCs w:val="18"/>
          </w:rPr>
          <w:t xml:space="preserve"> for the venting of air from the attic (minimum from column 0</w:t>
        </w:r>
      </w:ins>
      <w:ins w:id="1377" w:author="Dee Anne Ross" w:date="2018-08-10T14:23:00Z">
        <w:r w:rsidRPr="007C6199">
          <w:rPr>
            <w:rFonts w:ascii="Calibri" w:hAnsi="Calibri" w:cs="Arial"/>
            <w:sz w:val="18"/>
            <w:szCs w:val="18"/>
          </w:rPr>
          <w:t>7</w:t>
        </w:r>
      </w:ins>
    </w:p>
    <w:p w14:paraId="308DB4AD" w14:textId="63BA15EF" w:rsidR="00166008" w:rsidRPr="007C6199" w:rsidRDefault="00166008" w:rsidP="001F3969">
      <w:pPr>
        <w:pStyle w:val="ListParagraph"/>
        <w:numPr>
          <w:ilvl w:val="0"/>
          <w:numId w:val="9"/>
        </w:numPr>
        <w:contextualSpacing/>
        <w:rPr>
          <w:rFonts w:ascii="Calibri" w:hAnsi="Calibri" w:cs="Arial"/>
          <w:sz w:val="18"/>
          <w:szCs w:val="18"/>
        </w:rPr>
      </w:pPr>
      <w:r w:rsidRPr="007C6199">
        <w:rPr>
          <w:rFonts w:ascii="Calibri" w:hAnsi="Calibri" w:cs="Arial"/>
          <w:sz w:val="18"/>
          <w:szCs w:val="18"/>
        </w:rPr>
        <w:t xml:space="preserve">Required </w:t>
      </w:r>
      <w:r w:rsidR="009E6C72" w:rsidRPr="007C6199">
        <w:rPr>
          <w:rFonts w:ascii="Calibri" w:hAnsi="Calibri" w:cs="Arial"/>
          <w:sz w:val="18"/>
          <w:szCs w:val="18"/>
        </w:rPr>
        <w:t xml:space="preserve">Whole House Fan Airflow Rate (CFM): </w:t>
      </w:r>
      <w:r w:rsidR="0045575A" w:rsidRPr="007C6199">
        <w:rPr>
          <w:rFonts w:ascii="Calibri" w:hAnsi="Calibri" w:cs="Arial"/>
          <w:sz w:val="18"/>
          <w:szCs w:val="18"/>
        </w:rPr>
        <w:t>1.5</w:t>
      </w:r>
      <w:r w:rsidRPr="007C6199">
        <w:rPr>
          <w:rFonts w:ascii="Calibri" w:hAnsi="Calibri" w:cs="Arial"/>
          <w:sz w:val="18"/>
          <w:szCs w:val="18"/>
        </w:rPr>
        <w:t xml:space="preserve"> CFM </w:t>
      </w:r>
      <w:r w:rsidR="0073598F" w:rsidRPr="007C6199">
        <w:rPr>
          <w:rFonts w:ascii="Calibri" w:hAnsi="Calibri" w:cs="Arial"/>
          <w:sz w:val="18"/>
          <w:szCs w:val="18"/>
        </w:rPr>
        <w:t>per ft</w:t>
      </w:r>
      <w:r w:rsidR="0073598F" w:rsidRPr="007C6199">
        <w:rPr>
          <w:rFonts w:ascii="Calibri" w:hAnsi="Calibri" w:cs="Arial"/>
          <w:sz w:val="18"/>
          <w:szCs w:val="18"/>
          <w:vertAlign w:val="superscript"/>
        </w:rPr>
        <w:t>2</w:t>
      </w:r>
      <w:r w:rsidR="0073598F" w:rsidRPr="007C6199">
        <w:rPr>
          <w:rFonts w:ascii="Calibri" w:hAnsi="Calibri" w:cs="Arial"/>
          <w:sz w:val="18"/>
          <w:szCs w:val="18"/>
        </w:rPr>
        <w:t xml:space="preserve"> of </w:t>
      </w:r>
      <w:r w:rsidRPr="007C6199">
        <w:rPr>
          <w:rFonts w:ascii="Calibri" w:hAnsi="Calibri" w:cs="Arial"/>
          <w:sz w:val="18"/>
          <w:szCs w:val="18"/>
        </w:rPr>
        <w:t>conditioned floor area</w:t>
      </w:r>
      <w:r w:rsidR="0073598F" w:rsidRPr="007C6199">
        <w:rPr>
          <w:rFonts w:ascii="Calibri" w:hAnsi="Calibri" w:cs="Arial"/>
          <w:sz w:val="18"/>
          <w:szCs w:val="18"/>
        </w:rPr>
        <w:t xml:space="preserve"> </w:t>
      </w:r>
      <w:r w:rsidR="009E6C72" w:rsidRPr="007C6199">
        <w:rPr>
          <w:rFonts w:ascii="Calibri" w:hAnsi="Calibri" w:cs="Arial"/>
          <w:sz w:val="18"/>
          <w:szCs w:val="18"/>
        </w:rPr>
        <w:t>(</w:t>
      </w:r>
      <w:r w:rsidR="0073598F" w:rsidRPr="007C6199">
        <w:rPr>
          <w:rFonts w:ascii="Calibri" w:hAnsi="Calibri" w:cs="Arial"/>
          <w:sz w:val="18"/>
          <w:szCs w:val="18"/>
        </w:rPr>
        <w:t>auto complete</w:t>
      </w:r>
      <w:r w:rsidR="009E6C72" w:rsidRPr="007C6199">
        <w:rPr>
          <w:rFonts w:ascii="Calibri" w:hAnsi="Calibri" w:cs="Arial"/>
          <w:sz w:val="18"/>
          <w:szCs w:val="18"/>
        </w:rPr>
        <w:t>)</w:t>
      </w:r>
      <w:r w:rsidRPr="007C6199">
        <w:rPr>
          <w:rFonts w:ascii="Calibri" w:hAnsi="Calibri" w:cs="Arial"/>
          <w:sz w:val="18"/>
          <w:szCs w:val="18"/>
        </w:rPr>
        <w:t>.</w:t>
      </w:r>
    </w:p>
    <w:p w14:paraId="308DB4AE" w14:textId="7C138289" w:rsidR="00166008" w:rsidRPr="007C6199" w:rsidRDefault="00AA4E02" w:rsidP="001F3969">
      <w:pPr>
        <w:pStyle w:val="ListParagraph"/>
        <w:numPr>
          <w:ilvl w:val="0"/>
          <w:numId w:val="9"/>
        </w:numPr>
        <w:contextualSpacing/>
        <w:rPr>
          <w:ins w:id="1378" w:author="Dee Anne Ross" w:date="2018-08-10T14:31:00Z"/>
          <w:rFonts w:ascii="Calibri" w:hAnsi="Calibri" w:cs="Arial"/>
          <w:sz w:val="18"/>
          <w:szCs w:val="18"/>
        </w:rPr>
      </w:pPr>
      <w:ins w:id="1379" w:author="Dee Anne Ross" w:date="2018-08-10T14:30:00Z">
        <w:r w:rsidRPr="007C6199">
          <w:rPr>
            <w:rFonts w:ascii="Calibri" w:hAnsi="Calibri" w:cs="Arial"/>
            <w:sz w:val="18"/>
            <w:szCs w:val="18"/>
          </w:rPr>
          <w:t xml:space="preserve">Required </w:t>
        </w:r>
      </w:ins>
      <w:r w:rsidR="0073598F" w:rsidRPr="007C6199">
        <w:rPr>
          <w:rFonts w:ascii="Calibri" w:hAnsi="Calibri" w:cs="Arial"/>
          <w:sz w:val="18"/>
          <w:szCs w:val="18"/>
        </w:rPr>
        <w:t xml:space="preserve">Minimum </w:t>
      </w:r>
      <w:r w:rsidR="00BE33E6" w:rsidRPr="007C6199">
        <w:rPr>
          <w:rFonts w:ascii="Calibri" w:hAnsi="Calibri" w:cs="Arial"/>
          <w:sz w:val="18"/>
          <w:szCs w:val="18"/>
        </w:rPr>
        <w:t>A</w:t>
      </w:r>
      <w:r w:rsidR="00166008" w:rsidRPr="007C6199">
        <w:rPr>
          <w:rFonts w:ascii="Calibri" w:hAnsi="Calibri" w:cs="Arial"/>
          <w:sz w:val="18"/>
          <w:szCs w:val="18"/>
        </w:rPr>
        <w:t xml:space="preserve">ttic </w:t>
      </w:r>
      <w:r w:rsidR="00BE33E6" w:rsidRPr="007C6199">
        <w:rPr>
          <w:rFonts w:ascii="Calibri" w:hAnsi="Calibri" w:cs="Arial"/>
          <w:sz w:val="18"/>
          <w:szCs w:val="18"/>
        </w:rPr>
        <w:t>F</w:t>
      </w:r>
      <w:r w:rsidR="00166008" w:rsidRPr="007C6199">
        <w:rPr>
          <w:rFonts w:ascii="Calibri" w:hAnsi="Calibri" w:cs="Arial"/>
          <w:sz w:val="18"/>
          <w:szCs w:val="18"/>
        </w:rPr>
        <w:t xml:space="preserve">ree </w:t>
      </w:r>
      <w:r w:rsidR="00BE33E6" w:rsidRPr="007C6199">
        <w:rPr>
          <w:rFonts w:ascii="Calibri" w:hAnsi="Calibri" w:cs="Arial"/>
          <w:sz w:val="18"/>
          <w:szCs w:val="18"/>
        </w:rPr>
        <w:t>V</w:t>
      </w:r>
      <w:r w:rsidR="00166008" w:rsidRPr="007C6199">
        <w:rPr>
          <w:rFonts w:ascii="Calibri" w:hAnsi="Calibri" w:cs="Arial"/>
          <w:sz w:val="18"/>
          <w:szCs w:val="18"/>
        </w:rPr>
        <w:t xml:space="preserve">ent </w:t>
      </w:r>
      <w:r w:rsidR="00BE33E6" w:rsidRPr="007C6199">
        <w:rPr>
          <w:rFonts w:ascii="Calibri" w:hAnsi="Calibri" w:cs="Arial"/>
          <w:sz w:val="18"/>
          <w:szCs w:val="18"/>
        </w:rPr>
        <w:t>A</w:t>
      </w:r>
      <w:r w:rsidR="00166008" w:rsidRPr="007C6199">
        <w:rPr>
          <w:rFonts w:ascii="Calibri" w:hAnsi="Calibri" w:cs="Arial"/>
          <w:sz w:val="18"/>
          <w:szCs w:val="18"/>
        </w:rPr>
        <w:t>rea</w:t>
      </w:r>
      <w:r w:rsidR="009E6C72" w:rsidRPr="007C6199">
        <w:rPr>
          <w:rFonts w:ascii="Calibri" w:hAnsi="Calibri" w:cs="Arial"/>
          <w:sz w:val="18"/>
          <w:szCs w:val="18"/>
        </w:rPr>
        <w:t xml:space="preserve"> (</w:t>
      </w:r>
      <w:r w:rsidR="002B12DC" w:rsidRPr="007C6199">
        <w:rPr>
          <w:rFonts w:ascii="Calibri" w:hAnsi="Calibri" w:cs="Arial"/>
          <w:sz w:val="18"/>
          <w:szCs w:val="18"/>
        </w:rPr>
        <w:t>in</w:t>
      </w:r>
      <w:r w:rsidR="009E6C72" w:rsidRPr="007C6199">
        <w:rPr>
          <w:rFonts w:ascii="Calibri" w:hAnsi="Calibri" w:cs="Arial"/>
          <w:sz w:val="18"/>
          <w:szCs w:val="18"/>
          <w:vertAlign w:val="superscript"/>
        </w:rPr>
        <w:t>2</w:t>
      </w:r>
      <w:r w:rsidR="009E6C72" w:rsidRPr="007C6199">
        <w:rPr>
          <w:rFonts w:ascii="Calibri" w:hAnsi="Calibri" w:cs="Arial"/>
          <w:sz w:val="18"/>
          <w:szCs w:val="18"/>
        </w:rPr>
        <w:t>)</w:t>
      </w:r>
      <w:r w:rsidR="00166008" w:rsidRPr="007C6199">
        <w:rPr>
          <w:rFonts w:ascii="Calibri" w:hAnsi="Calibri" w:cs="Arial"/>
          <w:sz w:val="18"/>
          <w:szCs w:val="18"/>
        </w:rPr>
        <w:t>:</w:t>
      </w:r>
      <w:r w:rsidR="00584D2F" w:rsidRPr="007C6199">
        <w:rPr>
          <w:rFonts w:ascii="Calibri" w:hAnsi="Calibri" w:cs="Arial"/>
          <w:sz w:val="18"/>
          <w:szCs w:val="18"/>
        </w:rPr>
        <w:t xml:space="preserve"> </w:t>
      </w:r>
      <w:r w:rsidR="009E6C72" w:rsidRPr="007C6199">
        <w:rPr>
          <w:rFonts w:ascii="Calibri" w:hAnsi="Calibri" w:cs="Arial"/>
          <w:sz w:val="18"/>
          <w:szCs w:val="18"/>
        </w:rPr>
        <w:t xml:space="preserve">Minimum </w:t>
      </w:r>
      <w:r w:rsidR="00166008" w:rsidRPr="007C6199">
        <w:rPr>
          <w:rFonts w:ascii="Calibri" w:hAnsi="Calibri" w:cs="Arial"/>
          <w:sz w:val="18"/>
          <w:szCs w:val="18"/>
        </w:rPr>
        <w:t>attic vent free area</w:t>
      </w:r>
      <w:r w:rsidR="009E6C72" w:rsidRPr="007C6199">
        <w:rPr>
          <w:rFonts w:ascii="Calibri" w:hAnsi="Calibri" w:cs="Arial"/>
          <w:sz w:val="18"/>
          <w:szCs w:val="18"/>
        </w:rPr>
        <w:t xml:space="preserve"> = </w:t>
      </w:r>
      <w:r w:rsidR="00E733B7" w:rsidRPr="007C6199">
        <w:rPr>
          <w:rFonts w:ascii="Calibri" w:hAnsi="Calibri" w:cs="Arial"/>
          <w:sz w:val="18"/>
          <w:szCs w:val="18"/>
        </w:rPr>
        <w:t>C</w:t>
      </w:r>
      <w:r w:rsidR="009E6C72" w:rsidRPr="007C6199">
        <w:rPr>
          <w:rFonts w:ascii="Calibri" w:hAnsi="Calibri" w:cs="Arial"/>
          <w:sz w:val="18"/>
          <w:szCs w:val="18"/>
        </w:rPr>
        <w:t xml:space="preserve">olumn 1 </w:t>
      </w:r>
      <w:r w:rsidR="002B12DC" w:rsidRPr="007C6199">
        <w:rPr>
          <w:rFonts w:ascii="Calibri" w:hAnsi="Calibri" w:cs="Arial"/>
          <w:sz w:val="18"/>
          <w:szCs w:val="18"/>
        </w:rPr>
        <w:t xml:space="preserve">multiplied by 144 and </w:t>
      </w:r>
      <w:r w:rsidR="009E6C72" w:rsidRPr="007C6199">
        <w:rPr>
          <w:rFonts w:ascii="Calibri" w:hAnsi="Calibri" w:cs="Arial"/>
          <w:sz w:val="18"/>
          <w:szCs w:val="18"/>
        </w:rPr>
        <w:t xml:space="preserve">divided by </w:t>
      </w:r>
      <w:r w:rsidR="0045575A" w:rsidRPr="007C6199">
        <w:rPr>
          <w:rFonts w:ascii="Calibri" w:hAnsi="Calibri" w:cs="Arial"/>
          <w:sz w:val="18"/>
          <w:szCs w:val="18"/>
        </w:rPr>
        <w:t>750</w:t>
      </w:r>
      <w:r w:rsidR="002B12DC" w:rsidRPr="007C6199">
        <w:rPr>
          <w:rFonts w:ascii="Calibri" w:hAnsi="Calibri" w:cs="Arial"/>
          <w:sz w:val="18"/>
          <w:szCs w:val="18"/>
        </w:rPr>
        <w:t>, which is equivalent to multiplying by 0.</w:t>
      </w:r>
      <w:r w:rsidR="0045575A" w:rsidRPr="007C6199">
        <w:rPr>
          <w:rFonts w:ascii="Calibri" w:hAnsi="Calibri" w:cs="Arial"/>
          <w:sz w:val="18"/>
          <w:szCs w:val="18"/>
        </w:rPr>
        <w:t>192</w:t>
      </w:r>
      <w:r w:rsidR="009E6C72" w:rsidRPr="007C6199">
        <w:rPr>
          <w:rFonts w:ascii="Calibri" w:hAnsi="Calibri" w:cs="Arial"/>
          <w:sz w:val="18"/>
          <w:szCs w:val="18"/>
        </w:rPr>
        <w:t xml:space="preserve"> (</w:t>
      </w:r>
      <w:r w:rsidR="0073598F" w:rsidRPr="007C6199">
        <w:rPr>
          <w:rFonts w:ascii="Calibri" w:hAnsi="Calibri" w:cs="Arial"/>
          <w:sz w:val="18"/>
          <w:szCs w:val="18"/>
        </w:rPr>
        <w:t>auto complete</w:t>
      </w:r>
      <w:r w:rsidR="009E6C72" w:rsidRPr="007C6199">
        <w:rPr>
          <w:rFonts w:ascii="Calibri" w:hAnsi="Calibri" w:cs="Arial"/>
          <w:sz w:val="18"/>
          <w:szCs w:val="18"/>
        </w:rPr>
        <w:t>).</w:t>
      </w:r>
    </w:p>
    <w:p w14:paraId="1383CE6A" w14:textId="53763005" w:rsidR="00AA4E02" w:rsidRPr="007C6199" w:rsidRDefault="00AA4E02" w:rsidP="001F3969">
      <w:pPr>
        <w:pStyle w:val="ListParagraph"/>
        <w:numPr>
          <w:ilvl w:val="0"/>
          <w:numId w:val="9"/>
        </w:numPr>
        <w:contextualSpacing/>
        <w:rPr>
          <w:rFonts w:ascii="Calibri" w:hAnsi="Calibri" w:cs="Arial"/>
          <w:sz w:val="18"/>
          <w:szCs w:val="18"/>
        </w:rPr>
      </w:pPr>
      <w:ins w:id="1380" w:author="Dee Anne Ross" w:date="2018-08-10T14:31:00Z">
        <w:r w:rsidRPr="007C6199">
          <w:rPr>
            <w:rFonts w:ascii="Calibri" w:hAnsi="Calibri" w:cs="Arial"/>
            <w:sz w:val="18"/>
            <w:szCs w:val="18"/>
          </w:rPr>
          <w:t>Location/Comments: Include any comments or fan location.</w:t>
        </w:r>
      </w:ins>
    </w:p>
    <w:p w14:paraId="308DB4AF" w14:textId="77777777" w:rsidR="0073598F" w:rsidRPr="007C6199" w:rsidRDefault="0073598F" w:rsidP="003F64CF">
      <w:pPr>
        <w:pStyle w:val="ListParagraph"/>
        <w:contextualSpacing/>
        <w:rPr>
          <w:rFonts w:ascii="Calibri" w:hAnsi="Calibri" w:cs="Arial"/>
          <w:sz w:val="18"/>
          <w:szCs w:val="18"/>
        </w:rPr>
      </w:pPr>
    </w:p>
    <w:p w14:paraId="308DB4B0" w14:textId="69DB3A96" w:rsidR="00166008" w:rsidRPr="007C6199" w:rsidRDefault="00D75AB4" w:rsidP="003F64CF">
      <w:pPr>
        <w:rPr>
          <w:rFonts w:ascii="Calibri" w:hAnsi="Calibri" w:cs="Arial"/>
          <w:b/>
          <w:sz w:val="18"/>
          <w:szCs w:val="18"/>
        </w:rPr>
      </w:pPr>
      <w:del w:id="1381" w:author="Dee Anne Ross" w:date="2018-08-10T15:04:00Z">
        <w:r w:rsidRPr="007C6199" w:rsidDel="00401A5B">
          <w:rPr>
            <w:rFonts w:ascii="Calibri" w:hAnsi="Calibri" w:cs="Arial"/>
            <w:b/>
            <w:sz w:val="18"/>
            <w:szCs w:val="18"/>
          </w:rPr>
          <w:delText>L</w:delText>
        </w:r>
      </w:del>
      <w:ins w:id="1382" w:author="Dee Anne Ross" w:date="2018-08-10T15:04:00Z">
        <w:r w:rsidR="00401A5B" w:rsidRPr="007C6199">
          <w:rPr>
            <w:rFonts w:ascii="Calibri" w:hAnsi="Calibri" w:cs="Arial"/>
            <w:b/>
            <w:sz w:val="18"/>
            <w:szCs w:val="18"/>
          </w:rPr>
          <w:t>M</w:t>
        </w:r>
      </w:ins>
      <w:r w:rsidRPr="007C6199">
        <w:rPr>
          <w:rFonts w:ascii="Calibri" w:hAnsi="Calibri" w:cs="Arial"/>
          <w:b/>
          <w:sz w:val="18"/>
          <w:szCs w:val="18"/>
        </w:rPr>
        <w:t>.</w:t>
      </w:r>
      <w:r w:rsidR="00166008" w:rsidRPr="007C6199">
        <w:rPr>
          <w:rFonts w:ascii="Calibri" w:hAnsi="Calibri" w:cs="Arial"/>
          <w:b/>
          <w:sz w:val="18"/>
          <w:szCs w:val="18"/>
        </w:rPr>
        <w:t xml:space="preserve"> </w:t>
      </w:r>
      <w:r w:rsidR="00C97214" w:rsidRPr="007C6199">
        <w:rPr>
          <w:rFonts w:ascii="Calibri" w:hAnsi="Calibri" w:cs="Arial"/>
          <w:b/>
          <w:sz w:val="18"/>
          <w:szCs w:val="18"/>
        </w:rPr>
        <w:t>Water Heating Systems</w:t>
      </w:r>
      <w:ins w:id="1383" w:author="Dee Anne Ross" w:date="2018-08-10T15:08:00Z">
        <w:r w:rsidR="00401A5B" w:rsidRPr="007C6199">
          <w:rPr>
            <w:rFonts w:ascii="Calibri" w:hAnsi="Calibri" w:cs="Arial"/>
            <w:b/>
            <w:sz w:val="18"/>
            <w:szCs w:val="18"/>
          </w:rPr>
          <w:t xml:space="preserve"> for Individual Dwelling Units</w:t>
        </w:r>
      </w:ins>
    </w:p>
    <w:p w14:paraId="308DB4B1" w14:textId="1504BC5C" w:rsidR="00A9172F" w:rsidRPr="007C6199" w:rsidRDefault="00DD6B11" w:rsidP="001F3969">
      <w:pPr>
        <w:numPr>
          <w:ilvl w:val="0"/>
          <w:numId w:val="10"/>
        </w:numPr>
        <w:ind w:left="720"/>
        <w:rPr>
          <w:rFonts w:ascii="Calibri" w:hAnsi="Calibri" w:cs="Arial"/>
          <w:sz w:val="18"/>
          <w:szCs w:val="18"/>
        </w:rPr>
      </w:pPr>
      <w:r w:rsidRPr="007C6199">
        <w:rPr>
          <w:rFonts w:ascii="Calibri" w:hAnsi="Calibri" w:cs="Arial"/>
          <w:sz w:val="18"/>
          <w:szCs w:val="18"/>
        </w:rPr>
        <w:t xml:space="preserve">Water Heating System Identification or Name: Provide a unique name for each unique water heating system type in the building. If the same water heating system type is used in more than one location in the building, it is sufficient to list the unique water heating system type only once.  In order for one water heating system type to be considered the same as another, it must have the same description in </w:t>
      </w:r>
      <w:r w:rsidR="00E733B7" w:rsidRPr="007C6199">
        <w:rPr>
          <w:rFonts w:ascii="Calibri" w:hAnsi="Calibri" w:cs="Arial"/>
          <w:sz w:val="18"/>
          <w:szCs w:val="18"/>
        </w:rPr>
        <w:t xml:space="preserve">Columns </w:t>
      </w:r>
      <w:r w:rsidRPr="007C6199">
        <w:rPr>
          <w:rFonts w:ascii="Calibri" w:hAnsi="Calibri" w:cs="Arial"/>
          <w:sz w:val="18"/>
          <w:szCs w:val="18"/>
        </w:rPr>
        <w:t>2 through 12.</w:t>
      </w:r>
    </w:p>
    <w:p w14:paraId="308DB4B2" w14:textId="2E383C5C" w:rsidR="00C92EB6" w:rsidRPr="007C6199" w:rsidDel="00770F8D" w:rsidRDefault="00401A5B" w:rsidP="00770F8D">
      <w:pPr>
        <w:numPr>
          <w:ilvl w:val="0"/>
          <w:numId w:val="10"/>
        </w:numPr>
        <w:ind w:left="720"/>
        <w:rPr>
          <w:del w:id="1384" w:author="Dee Anne Ross" w:date="2018-08-10T15:41:00Z"/>
          <w:rFonts w:ascii="Calibri" w:hAnsi="Calibri" w:cs="Arial"/>
          <w:sz w:val="18"/>
          <w:szCs w:val="18"/>
        </w:rPr>
      </w:pPr>
      <w:ins w:id="1385" w:author="Dee Anne Ross" w:date="2018-08-10T15:07:00Z">
        <w:r w:rsidRPr="007C6199">
          <w:rPr>
            <w:rFonts w:ascii="Calibri" w:hAnsi="Calibri" w:cs="Arial"/>
            <w:sz w:val="18"/>
            <w:szCs w:val="18"/>
          </w:rPr>
          <w:t xml:space="preserve">System option: </w:t>
        </w:r>
      </w:ins>
      <w:del w:id="1386" w:author="Dee Anne Ross" w:date="2018-08-10T15:41:00Z">
        <w:r w:rsidR="00C92EB6" w:rsidRPr="007C6199" w:rsidDel="00770F8D">
          <w:rPr>
            <w:rFonts w:ascii="Calibri" w:hAnsi="Calibri" w:cs="Arial"/>
            <w:sz w:val="18"/>
            <w:szCs w:val="18"/>
          </w:rPr>
          <w:delText xml:space="preserve">Water </w:delText>
        </w:r>
        <w:r w:rsidR="00BE33E6" w:rsidRPr="007C6199" w:rsidDel="00770F8D">
          <w:rPr>
            <w:rFonts w:ascii="Calibri" w:hAnsi="Calibri" w:cs="Arial"/>
            <w:sz w:val="18"/>
            <w:szCs w:val="18"/>
          </w:rPr>
          <w:delText>H</w:delText>
        </w:r>
        <w:r w:rsidR="00C92EB6" w:rsidRPr="007C6199" w:rsidDel="00770F8D">
          <w:rPr>
            <w:rFonts w:ascii="Calibri" w:hAnsi="Calibri" w:cs="Arial"/>
            <w:sz w:val="18"/>
            <w:szCs w:val="18"/>
          </w:rPr>
          <w:delText xml:space="preserve">eating </w:delText>
        </w:r>
        <w:r w:rsidR="00BE33E6" w:rsidRPr="007C6199" w:rsidDel="00770F8D">
          <w:rPr>
            <w:rFonts w:ascii="Calibri" w:hAnsi="Calibri" w:cs="Arial"/>
            <w:sz w:val="18"/>
            <w:szCs w:val="18"/>
          </w:rPr>
          <w:delText>S</w:delText>
        </w:r>
        <w:r w:rsidR="00C92EB6" w:rsidRPr="007C6199" w:rsidDel="00770F8D">
          <w:rPr>
            <w:rFonts w:ascii="Calibri" w:hAnsi="Calibri" w:cs="Arial"/>
            <w:sz w:val="18"/>
            <w:szCs w:val="18"/>
          </w:rPr>
          <w:delText xml:space="preserve">ystem </w:delText>
        </w:r>
        <w:r w:rsidR="00BE33E6" w:rsidRPr="007C6199" w:rsidDel="00770F8D">
          <w:rPr>
            <w:rFonts w:ascii="Calibri" w:hAnsi="Calibri" w:cs="Arial"/>
            <w:sz w:val="18"/>
            <w:szCs w:val="18"/>
          </w:rPr>
          <w:delText>T</w:delText>
        </w:r>
        <w:r w:rsidR="00C92EB6" w:rsidRPr="007C6199" w:rsidDel="00770F8D">
          <w:rPr>
            <w:rFonts w:ascii="Calibri" w:hAnsi="Calibri" w:cs="Arial"/>
            <w:sz w:val="18"/>
            <w:szCs w:val="18"/>
          </w:rPr>
          <w:delText>ype: Domestic Hot Water (DHW), Hydronic, Combined Hydronic, or Central. DHW is for domestic hot water, hydronic is a water heating system used for space heating only; combined hydronic are when the water heater will provide both space conditioning and domestic hot water. A central water heater serves multiple dwelling units in a multi-family building.</w:delText>
        </w:r>
      </w:del>
    </w:p>
    <w:p w14:paraId="308DB4B3" w14:textId="020D410A" w:rsidR="00B1563A" w:rsidRPr="007C6199" w:rsidRDefault="00BE57F7">
      <w:pPr>
        <w:numPr>
          <w:ilvl w:val="0"/>
          <w:numId w:val="10"/>
        </w:numPr>
        <w:ind w:left="720"/>
        <w:rPr>
          <w:rFonts w:ascii="Calibri" w:hAnsi="Calibri" w:cs="Arial"/>
          <w:sz w:val="18"/>
          <w:szCs w:val="18"/>
        </w:rPr>
      </w:pPr>
      <w:del w:id="1387" w:author="Dee Anne Ross" w:date="2018-08-10T15:41:00Z">
        <w:r w:rsidRPr="007C6199" w:rsidDel="00770F8D">
          <w:rPr>
            <w:rFonts w:ascii="Calibri" w:hAnsi="Calibri" w:cs="Arial"/>
            <w:sz w:val="18"/>
            <w:szCs w:val="18"/>
          </w:rPr>
          <w:delText xml:space="preserve">Water </w:delText>
        </w:r>
        <w:r w:rsidR="00BE33E6" w:rsidRPr="007C6199" w:rsidDel="00770F8D">
          <w:rPr>
            <w:rFonts w:ascii="Calibri" w:hAnsi="Calibri" w:cs="Arial"/>
            <w:sz w:val="18"/>
            <w:szCs w:val="18"/>
          </w:rPr>
          <w:delText>H</w:delText>
        </w:r>
        <w:r w:rsidRPr="007C6199" w:rsidDel="00770F8D">
          <w:rPr>
            <w:rFonts w:ascii="Calibri" w:hAnsi="Calibri" w:cs="Arial"/>
            <w:sz w:val="18"/>
            <w:szCs w:val="18"/>
          </w:rPr>
          <w:delText xml:space="preserve">eater </w:delText>
        </w:r>
        <w:r w:rsidR="00BE33E6" w:rsidRPr="007C6199" w:rsidDel="00770F8D">
          <w:rPr>
            <w:rFonts w:ascii="Calibri" w:hAnsi="Calibri" w:cs="Arial"/>
            <w:sz w:val="18"/>
            <w:szCs w:val="18"/>
          </w:rPr>
          <w:delText>T</w:delText>
        </w:r>
        <w:r w:rsidRPr="007C6199" w:rsidDel="00770F8D">
          <w:rPr>
            <w:rFonts w:ascii="Calibri" w:hAnsi="Calibri" w:cs="Arial"/>
            <w:sz w:val="18"/>
            <w:szCs w:val="18"/>
          </w:rPr>
          <w:delText>ype</w:delText>
        </w:r>
        <w:r w:rsidR="00BE33E6" w:rsidRPr="007C6199" w:rsidDel="00770F8D">
          <w:rPr>
            <w:rFonts w:ascii="Calibri" w:hAnsi="Calibri" w:cs="Arial"/>
            <w:sz w:val="18"/>
            <w:szCs w:val="18"/>
          </w:rPr>
          <w:delText>:</w:delText>
        </w:r>
        <w:r w:rsidRPr="007C6199" w:rsidDel="00770F8D">
          <w:rPr>
            <w:rFonts w:ascii="Calibri" w:hAnsi="Calibri" w:cs="Arial"/>
            <w:sz w:val="18"/>
            <w:szCs w:val="18"/>
          </w:rPr>
          <w:delText xml:space="preserve"> Prescriptive Standards allow four options under Section 150.1(c)8</w:delText>
        </w:r>
        <w:r w:rsidR="00C56491" w:rsidRPr="007C6199" w:rsidDel="00770F8D">
          <w:rPr>
            <w:rFonts w:ascii="Calibri" w:hAnsi="Calibri" w:cs="Arial"/>
            <w:sz w:val="18"/>
            <w:szCs w:val="18"/>
          </w:rPr>
          <w:delText>.</w:delText>
        </w:r>
      </w:del>
    </w:p>
    <w:p w14:paraId="5D2E28DE" w14:textId="030A8C23" w:rsidR="007C4E4C" w:rsidRPr="007C6199" w:rsidDel="00261FB4" w:rsidRDefault="007C4E4C" w:rsidP="00556C2C">
      <w:pPr>
        <w:ind w:left="720"/>
        <w:rPr>
          <w:del w:id="1388" w:author="Ross, Dee Anne@Energy" w:date="2018-09-12T14:26:00Z"/>
          <w:rFonts w:ascii="Calibri" w:hAnsi="Calibri" w:cs="Arial"/>
          <w:sz w:val="18"/>
          <w:szCs w:val="18"/>
          <w:u w:val="single"/>
        </w:rPr>
      </w:pPr>
    </w:p>
    <w:p w14:paraId="308DB4B4" w14:textId="6005377F" w:rsidR="00B1563A" w:rsidRPr="007C6199" w:rsidRDefault="00261FB4" w:rsidP="00261FB4">
      <w:pPr>
        <w:ind w:left="1260" w:hanging="540"/>
        <w:rPr>
          <w:rFonts w:ascii="Calibri" w:hAnsi="Calibri" w:cs="Arial"/>
          <w:sz w:val="18"/>
          <w:szCs w:val="18"/>
        </w:rPr>
      </w:pPr>
      <w:ins w:id="1389" w:author="Ross, Dee Anne@Energy" w:date="2018-09-12T14:29:00Z">
        <w:r w:rsidRPr="007C6199">
          <w:rPr>
            <w:rFonts w:ascii="Calibri" w:hAnsi="Calibri" w:cs="Arial"/>
            <w:sz w:val="18"/>
            <w:szCs w:val="18"/>
          </w:rPr>
          <w:t>(1)</w:t>
        </w:r>
        <w:r w:rsidRPr="007C6199">
          <w:rPr>
            <w:rFonts w:ascii="Calibri" w:hAnsi="Calibri" w:cs="Arial"/>
            <w:sz w:val="18"/>
            <w:szCs w:val="18"/>
          </w:rPr>
          <w:tab/>
        </w:r>
      </w:ins>
      <w:r w:rsidR="0069407C" w:rsidRPr="007C6199">
        <w:rPr>
          <w:rFonts w:ascii="Calibri" w:hAnsi="Calibri" w:cs="Arial"/>
          <w:sz w:val="18"/>
          <w:szCs w:val="18"/>
        </w:rPr>
        <w:t>A single gas or propane instantaneous water heater with an input of 200,000 Btu per hour or less and no storage tank</w:t>
      </w:r>
      <w:del w:id="1390" w:author="Dee Anne Ross" w:date="2018-08-10T15:10:00Z">
        <w:r w:rsidR="0069407C" w:rsidRPr="007C6199" w:rsidDel="00401A5B">
          <w:rPr>
            <w:rFonts w:ascii="Calibri" w:hAnsi="Calibri" w:cs="Arial"/>
            <w:sz w:val="18"/>
            <w:szCs w:val="18"/>
          </w:rPr>
          <w:delText>, and that meets the requirements of Sections 110.1 and 110.3</w:delText>
        </w:r>
      </w:del>
      <w:r w:rsidR="0069407C" w:rsidRPr="007C6199">
        <w:rPr>
          <w:rFonts w:ascii="Calibri" w:hAnsi="Calibri" w:cs="Arial"/>
          <w:sz w:val="18"/>
          <w:szCs w:val="18"/>
        </w:rPr>
        <w:t>.</w:t>
      </w:r>
    </w:p>
    <w:p w14:paraId="1FB37CBF" w14:textId="0081BE94" w:rsidR="00416E16" w:rsidRPr="00F14406" w:rsidRDefault="0069407C" w:rsidP="007C6199">
      <w:pPr>
        <w:pStyle w:val="ListParagraph"/>
        <w:numPr>
          <w:ilvl w:val="2"/>
          <w:numId w:val="33"/>
        </w:numPr>
        <w:ind w:left="1260" w:hanging="540"/>
        <w:rPr>
          <w:ins w:id="1391" w:author="Dee Anne Ross" w:date="2018-08-10T15:11:00Z"/>
          <w:rFonts w:asciiTheme="minorHAnsi" w:hAnsiTheme="minorHAnsi"/>
          <w:sz w:val="18"/>
          <w:szCs w:val="18"/>
        </w:rPr>
      </w:pPr>
      <w:r w:rsidRPr="007C6199">
        <w:rPr>
          <w:rFonts w:ascii="Calibri" w:hAnsi="Calibri" w:cs="Arial"/>
          <w:sz w:val="18"/>
          <w:szCs w:val="18"/>
        </w:rPr>
        <w:t xml:space="preserve">A single gas or propane storage type water heater with an input of </w:t>
      </w:r>
      <w:del w:id="1392" w:author="Dee Anne Ross" w:date="2018-08-10T15:10:00Z">
        <w:r w:rsidRPr="007C6199" w:rsidDel="00401A5B">
          <w:rPr>
            <w:rFonts w:ascii="Calibri" w:hAnsi="Calibri" w:cs="Arial"/>
            <w:sz w:val="18"/>
            <w:szCs w:val="18"/>
          </w:rPr>
          <w:delText>10</w:delText>
        </w:r>
      </w:del>
      <w:ins w:id="1393" w:author="Dee Anne Ross" w:date="2018-08-10T15:10:00Z">
        <w:r w:rsidR="00401A5B" w:rsidRPr="007C6199">
          <w:rPr>
            <w:rFonts w:ascii="Calibri" w:hAnsi="Calibri" w:cs="Arial"/>
            <w:sz w:val="18"/>
            <w:szCs w:val="18"/>
          </w:rPr>
          <w:t>7</w:t>
        </w:r>
      </w:ins>
      <w:r w:rsidRPr="007C6199">
        <w:rPr>
          <w:rFonts w:ascii="Calibri" w:hAnsi="Calibri" w:cs="Arial"/>
          <w:sz w:val="18"/>
          <w:szCs w:val="18"/>
        </w:rPr>
        <w:t xml:space="preserve">5,000 Btu per hour or less, rated volume less than or equal to 55 gallons and that meets the requirements of </w:t>
      </w:r>
      <w:r w:rsidRPr="00F14406">
        <w:rPr>
          <w:rFonts w:ascii="Calibri" w:hAnsi="Calibri" w:cs="Arial"/>
          <w:sz w:val="18"/>
          <w:szCs w:val="18"/>
        </w:rPr>
        <w:t>Sections 110.1 and 110.3. The dwelling unit shall</w:t>
      </w:r>
      <w:ins w:id="1394" w:author="Dee Anne Ross" w:date="2018-08-10T15:11:00Z">
        <w:r w:rsidR="00401A5B" w:rsidRPr="00F14406">
          <w:rPr>
            <w:rFonts w:ascii="Calibri" w:hAnsi="Calibri" w:cs="Arial"/>
            <w:sz w:val="18"/>
            <w:szCs w:val="18"/>
          </w:rPr>
          <w:t xml:space="preserve"> have installed fenestration products</w:t>
        </w:r>
        <w:r w:rsidR="00416E16" w:rsidRPr="00F14406">
          <w:rPr>
            <w:rFonts w:ascii="Calibri" w:hAnsi="Calibri" w:cs="Arial"/>
            <w:sz w:val="18"/>
            <w:szCs w:val="18"/>
          </w:rPr>
          <w:t xml:space="preserve"> with a weighted aver U-factor of 0.24 or less and either:</w:t>
        </w:r>
      </w:ins>
    </w:p>
    <w:p w14:paraId="0D8A8336" w14:textId="19EA104E" w:rsidR="00416E16" w:rsidRPr="00F14406" w:rsidRDefault="00416E16" w:rsidP="007C6199">
      <w:pPr>
        <w:pStyle w:val="ListParagraph"/>
        <w:numPr>
          <w:ilvl w:val="1"/>
          <w:numId w:val="52"/>
        </w:numPr>
        <w:autoSpaceDE w:val="0"/>
        <w:autoSpaceDN w:val="0"/>
        <w:adjustRightInd w:val="0"/>
        <w:rPr>
          <w:ins w:id="1395" w:author="Dee Anne Ross" w:date="2018-08-10T15:12:00Z"/>
          <w:rFonts w:asciiTheme="minorHAnsi" w:hAnsiTheme="minorHAnsi"/>
          <w:sz w:val="18"/>
          <w:szCs w:val="18"/>
        </w:rPr>
      </w:pPr>
      <w:ins w:id="1396" w:author="Dee Anne Ross" w:date="2018-08-10T15:12:00Z">
        <w:r w:rsidRPr="00F14406">
          <w:rPr>
            <w:rFonts w:asciiTheme="minorHAnsi" w:hAnsiTheme="minorHAnsi"/>
            <w:sz w:val="18"/>
            <w:szCs w:val="18"/>
          </w:rPr>
          <w:t>A compact hot water distribution system that is field verified as specified in the Reference Appendix RA4.4.16; or</w:t>
        </w:r>
      </w:ins>
    </w:p>
    <w:p w14:paraId="308DB4B5" w14:textId="5DCB8DEB" w:rsidR="00B1563A" w:rsidRPr="00F14406" w:rsidRDefault="00416E16" w:rsidP="007C6199">
      <w:pPr>
        <w:pStyle w:val="ListParagraph"/>
        <w:numPr>
          <w:ilvl w:val="1"/>
          <w:numId w:val="52"/>
        </w:numPr>
        <w:autoSpaceDE w:val="0"/>
        <w:autoSpaceDN w:val="0"/>
        <w:adjustRightInd w:val="0"/>
        <w:rPr>
          <w:rFonts w:asciiTheme="minorHAnsi" w:hAnsiTheme="minorHAnsi"/>
          <w:sz w:val="18"/>
          <w:szCs w:val="18"/>
        </w:rPr>
      </w:pPr>
      <w:ins w:id="1397" w:author="Dee Anne Ross" w:date="2018-08-10T15:12:00Z">
        <w:r w:rsidRPr="00F14406">
          <w:rPr>
            <w:rFonts w:asciiTheme="minorHAnsi" w:hAnsiTheme="minorHAnsi"/>
            <w:sz w:val="18"/>
            <w:szCs w:val="18"/>
          </w:rPr>
          <w:t>A drain water heat recovery system that is field verified as specified in the Reference Appendix RA3.6.9</w:t>
        </w:r>
      </w:ins>
      <w:ins w:id="1398" w:author="Dee Anne Ross" w:date="2018-08-10T15:14:00Z">
        <w:r w:rsidRPr="00F14406">
          <w:rPr>
            <w:rFonts w:asciiTheme="minorHAnsi" w:hAnsiTheme="minorHAnsi"/>
            <w:sz w:val="18"/>
            <w:szCs w:val="18"/>
          </w:rPr>
          <w:t>.</w:t>
        </w:r>
      </w:ins>
      <w:del w:id="1399" w:author="Dee Anne Ross" w:date="2018-08-10T15:11:00Z">
        <w:r w:rsidR="0069407C" w:rsidRPr="00F14406" w:rsidDel="00401A5B">
          <w:rPr>
            <w:rFonts w:asciiTheme="minorHAnsi" w:hAnsiTheme="minorHAnsi"/>
            <w:sz w:val="18"/>
            <w:szCs w:val="18"/>
          </w:rPr>
          <w:delText xml:space="preserve"> meet all of the requirements for Quality Insulation Installation (QII) as specified in the Reference Appendix RA3.5</w:delText>
        </w:r>
      </w:del>
      <w:del w:id="1400" w:author="Dee Anne Ross" w:date="2018-08-10T15:14:00Z">
        <w:r w:rsidR="0069407C" w:rsidRPr="00F14406" w:rsidDel="00416E16">
          <w:rPr>
            <w:rFonts w:asciiTheme="minorHAnsi" w:hAnsiTheme="minorHAnsi"/>
            <w:sz w:val="18"/>
            <w:szCs w:val="18"/>
          </w:rPr>
          <w:delText>.</w:delText>
        </w:r>
      </w:del>
    </w:p>
    <w:p w14:paraId="40A1A8DD" w14:textId="77D8638D" w:rsidR="001278C8" w:rsidRPr="00F14406" w:rsidRDefault="001278C8" w:rsidP="007C6199">
      <w:pPr>
        <w:pStyle w:val="ListParagraph"/>
        <w:numPr>
          <w:ilvl w:val="2"/>
          <w:numId w:val="33"/>
        </w:numPr>
        <w:ind w:left="1260" w:hanging="540"/>
        <w:rPr>
          <w:ins w:id="1401" w:author="Dee Anne Ross" w:date="2018-08-27T09:15:00Z"/>
          <w:rFonts w:ascii="Calibri" w:hAnsi="Calibri" w:cs="Arial"/>
          <w:sz w:val="18"/>
          <w:szCs w:val="18"/>
        </w:rPr>
      </w:pPr>
      <w:ins w:id="1402" w:author="Dee Anne Ross" w:date="2018-08-27T09:15:00Z">
        <w:r w:rsidRPr="00F14406">
          <w:rPr>
            <w:rFonts w:ascii="Calibri" w:hAnsi="Calibri" w:cs="Arial"/>
            <w:sz w:val="18"/>
            <w:szCs w:val="18"/>
          </w:rPr>
          <w:t xml:space="preserve">A single gas or propane storage type water heater </w:t>
        </w:r>
      </w:ins>
      <w:ins w:id="1403" w:author="Dee Anne Ross" w:date="2018-08-27T09:18:00Z">
        <w:r w:rsidRPr="00F14406">
          <w:rPr>
            <w:rFonts w:ascii="Calibri" w:hAnsi="Calibri" w:cs="Arial"/>
            <w:sz w:val="18"/>
            <w:szCs w:val="18"/>
          </w:rPr>
          <w:t xml:space="preserve">(small storage or consumer storage) </w:t>
        </w:r>
      </w:ins>
      <w:ins w:id="1404" w:author="Dee Anne Ross" w:date="2018-08-27T09:15:00Z">
        <w:r w:rsidRPr="00F14406">
          <w:rPr>
            <w:rFonts w:ascii="Calibri" w:hAnsi="Calibri" w:cs="Arial"/>
            <w:sz w:val="18"/>
            <w:szCs w:val="18"/>
          </w:rPr>
          <w:t xml:space="preserve">with an input of 75,000 Btu per hour or less, rated volume </w:t>
        </w:r>
      </w:ins>
      <w:ins w:id="1405" w:author="Dee Anne Ross" w:date="2018-08-27T09:16:00Z">
        <w:r w:rsidRPr="00F14406">
          <w:rPr>
            <w:rFonts w:ascii="Calibri" w:hAnsi="Calibri" w:cs="Arial"/>
            <w:sz w:val="18"/>
            <w:szCs w:val="18"/>
          </w:rPr>
          <w:t xml:space="preserve">greater than </w:t>
        </w:r>
      </w:ins>
      <w:ins w:id="1406" w:author="Dee Anne Ross" w:date="2018-08-27T09:15:00Z">
        <w:r w:rsidRPr="00F14406">
          <w:rPr>
            <w:rFonts w:ascii="Calibri" w:hAnsi="Calibri" w:cs="Arial"/>
            <w:sz w:val="18"/>
            <w:szCs w:val="18"/>
          </w:rPr>
          <w:t>55 gallons</w:t>
        </w:r>
      </w:ins>
      <w:ins w:id="1407" w:author="Dee Anne Ross" w:date="2018-08-27T09:19:00Z">
        <w:r w:rsidRPr="00F14406">
          <w:rPr>
            <w:rFonts w:ascii="Calibri" w:hAnsi="Calibri" w:cs="Arial"/>
            <w:sz w:val="18"/>
            <w:szCs w:val="18"/>
          </w:rPr>
          <w:t>.</w:t>
        </w:r>
      </w:ins>
    </w:p>
    <w:p w14:paraId="40821D6A" w14:textId="20409A87" w:rsidR="00416E16" w:rsidRPr="00F14406" w:rsidRDefault="00BF146C" w:rsidP="007C6199">
      <w:pPr>
        <w:pStyle w:val="ListParagraph"/>
        <w:numPr>
          <w:ilvl w:val="2"/>
          <w:numId w:val="33"/>
        </w:numPr>
        <w:ind w:left="1260" w:hanging="540"/>
        <w:rPr>
          <w:ins w:id="1408" w:author="Dee Anne Ross" w:date="2018-08-10T15:16:00Z"/>
          <w:rFonts w:ascii="Calibri" w:hAnsi="Calibri" w:cs="Arial"/>
          <w:sz w:val="18"/>
          <w:szCs w:val="18"/>
        </w:rPr>
      </w:pPr>
      <w:ins w:id="1409" w:author="Dee Anne Ross" w:date="2018-08-10T15:25:00Z">
        <w:r w:rsidRPr="00F14406">
          <w:rPr>
            <w:rFonts w:ascii="Calibri" w:hAnsi="Calibri" w:cs="Arial"/>
            <w:sz w:val="18"/>
            <w:szCs w:val="18"/>
          </w:rPr>
          <w:t>A heat pump water heater located in the garage or conditioned space, and either:</w:t>
        </w:r>
      </w:ins>
      <w:del w:id="1410" w:author="Dee Anne Ross" w:date="2018-08-10T15:25:00Z">
        <w:r w:rsidR="0069407C" w:rsidRPr="00F14406" w:rsidDel="00BF146C">
          <w:rPr>
            <w:rFonts w:ascii="Calibri" w:hAnsi="Calibri" w:cs="Arial"/>
            <w:sz w:val="18"/>
            <w:szCs w:val="18"/>
          </w:rPr>
          <w:delText xml:space="preserve">A single gas or propane storage type water heater with an input of </w:delText>
        </w:r>
      </w:del>
      <w:del w:id="1411" w:author="Dee Anne Ross" w:date="2018-08-10T15:14:00Z">
        <w:r w:rsidR="0069407C" w:rsidRPr="00F14406" w:rsidDel="00416E16">
          <w:rPr>
            <w:rFonts w:ascii="Calibri" w:hAnsi="Calibri" w:cs="Arial"/>
            <w:sz w:val="18"/>
            <w:szCs w:val="18"/>
          </w:rPr>
          <w:delText>10</w:delText>
        </w:r>
      </w:del>
      <w:del w:id="1412" w:author="Dee Anne Ross" w:date="2018-08-10T15:25:00Z">
        <w:r w:rsidR="0069407C" w:rsidRPr="00F14406" w:rsidDel="00BF146C">
          <w:rPr>
            <w:rFonts w:ascii="Calibri" w:hAnsi="Calibri" w:cs="Arial"/>
            <w:sz w:val="18"/>
            <w:szCs w:val="18"/>
          </w:rPr>
          <w:delText>5,000 Btu per hour or less, rate volume of more than 55 gallons, and that meets the requirements of Sections 110.1 and 110.3.</w:delText>
        </w:r>
      </w:del>
    </w:p>
    <w:p w14:paraId="59B29CCD" w14:textId="134D0CAB" w:rsidR="00416E16" w:rsidRPr="00F14406" w:rsidRDefault="00416E16" w:rsidP="007C6199">
      <w:pPr>
        <w:pStyle w:val="ListParagraph"/>
        <w:numPr>
          <w:ilvl w:val="1"/>
          <w:numId w:val="52"/>
        </w:numPr>
        <w:autoSpaceDE w:val="0"/>
        <w:autoSpaceDN w:val="0"/>
        <w:adjustRightInd w:val="0"/>
        <w:rPr>
          <w:ins w:id="1413" w:author="Dee Anne Ross" w:date="2018-08-10T15:17:00Z"/>
          <w:rFonts w:asciiTheme="minorHAnsi" w:hAnsiTheme="minorHAnsi"/>
          <w:sz w:val="18"/>
          <w:szCs w:val="18"/>
        </w:rPr>
      </w:pPr>
      <w:ins w:id="1414" w:author="Dee Anne Ross" w:date="2018-08-10T15:17:00Z">
        <w:r w:rsidRPr="00F14406">
          <w:rPr>
            <w:rFonts w:asciiTheme="minorHAnsi" w:hAnsiTheme="minorHAnsi"/>
            <w:sz w:val="18"/>
            <w:szCs w:val="18"/>
          </w:rPr>
          <w:t>A compact hot water distribution system as specified in the Reference Appendix RA4.4.6</w:t>
        </w:r>
      </w:ins>
      <w:ins w:id="1415" w:author="Dee Anne Ross" w:date="2018-08-10T15:21:00Z">
        <w:r w:rsidRPr="00F14406">
          <w:rPr>
            <w:rFonts w:asciiTheme="minorHAnsi" w:hAnsiTheme="minorHAnsi"/>
            <w:sz w:val="18"/>
            <w:szCs w:val="18"/>
          </w:rPr>
          <w:t xml:space="preserve">, and a drain water heat recovery system that is field </w:t>
        </w:r>
      </w:ins>
      <w:ins w:id="1416" w:author="Dee Anne Ross" w:date="2018-08-10T15:22:00Z">
        <w:r w:rsidRPr="00F14406">
          <w:rPr>
            <w:rFonts w:asciiTheme="minorHAnsi" w:hAnsiTheme="minorHAnsi"/>
            <w:sz w:val="18"/>
            <w:szCs w:val="18"/>
          </w:rPr>
          <w:t>verified as specified in the Reference Appendix RA3.6</w:t>
        </w:r>
        <w:r w:rsidR="00BF146C" w:rsidRPr="00F14406">
          <w:rPr>
            <w:rFonts w:asciiTheme="minorHAnsi" w:hAnsiTheme="minorHAnsi"/>
            <w:sz w:val="18"/>
            <w:szCs w:val="18"/>
          </w:rPr>
          <w:t>.9</w:t>
        </w:r>
      </w:ins>
      <w:ins w:id="1417" w:author="Dee Anne Ross" w:date="2018-08-10T15:17:00Z">
        <w:r w:rsidRPr="00F14406">
          <w:rPr>
            <w:rFonts w:asciiTheme="minorHAnsi" w:hAnsiTheme="minorHAnsi"/>
            <w:sz w:val="18"/>
            <w:szCs w:val="18"/>
          </w:rPr>
          <w:t>; or</w:t>
        </w:r>
      </w:ins>
    </w:p>
    <w:p w14:paraId="343645A8" w14:textId="172FEDDD" w:rsidR="00416E16" w:rsidRPr="00F14406" w:rsidRDefault="00416E16" w:rsidP="007C6199">
      <w:pPr>
        <w:pStyle w:val="ListParagraph"/>
        <w:numPr>
          <w:ilvl w:val="1"/>
          <w:numId w:val="52"/>
        </w:numPr>
        <w:autoSpaceDE w:val="0"/>
        <w:autoSpaceDN w:val="0"/>
        <w:adjustRightInd w:val="0"/>
        <w:rPr>
          <w:ins w:id="1418" w:author="Dee Anne Ross" w:date="2018-08-10T15:17:00Z"/>
          <w:rFonts w:asciiTheme="minorHAnsi" w:hAnsiTheme="minorHAnsi"/>
          <w:sz w:val="18"/>
          <w:szCs w:val="18"/>
        </w:rPr>
      </w:pPr>
      <w:ins w:id="1419" w:author="Dee Anne Ross" w:date="2018-08-10T15:18:00Z">
        <w:r w:rsidRPr="00F14406">
          <w:rPr>
            <w:rFonts w:asciiTheme="minorHAnsi" w:hAnsiTheme="minorHAnsi"/>
            <w:sz w:val="18"/>
            <w:szCs w:val="18"/>
          </w:rPr>
          <w:t xml:space="preserve">In climate zones 2-15, a PV system with 0.3 kWdc capacity larger than the PV requirements in Table </w:t>
        </w:r>
      </w:ins>
      <w:ins w:id="1420" w:author="Dee Anne Ross" w:date="2018-08-10T15:37:00Z">
        <w:r w:rsidR="00770F8D" w:rsidRPr="00F14406">
          <w:rPr>
            <w:rFonts w:asciiTheme="minorHAnsi" w:hAnsiTheme="minorHAnsi"/>
            <w:sz w:val="18"/>
            <w:szCs w:val="18"/>
          </w:rPr>
          <w:t>O</w:t>
        </w:r>
      </w:ins>
      <w:ins w:id="1421" w:author="Dee Anne Ross" w:date="2018-08-10T15:18:00Z">
        <w:r w:rsidR="00770F8D" w:rsidRPr="00F14406">
          <w:rPr>
            <w:rFonts w:asciiTheme="minorHAnsi" w:hAnsiTheme="minorHAnsi"/>
            <w:sz w:val="18"/>
            <w:szCs w:val="18"/>
          </w:rPr>
          <w:t>; or</w:t>
        </w:r>
      </w:ins>
    </w:p>
    <w:p w14:paraId="4B7A6243" w14:textId="576A8E9F" w:rsidR="00416E16" w:rsidRPr="00F14406" w:rsidRDefault="00416E16" w:rsidP="007C6199">
      <w:pPr>
        <w:pStyle w:val="ListParagraph"/>
        <w:numPr>
          <w:ilvl w:val="1"/>
          <w:numId w:val="52"/>
        </w:numPr>
        <w:autoSpaceDE w:val="0"/>
        <w:autoSpaceDN w:val="0"/>
        <w:adjustRightInd w:val="0"/>
        <w:rPr>
          <w:ins w:id="1422" w:author="Dee Anne Ross" w:date="2018-08-10T15:17:00Z"/>
          <w:rFonts w:asciiTheme="minorHAnsi" w:hAnsiTheme="minorHAnsi"/>
          <w:sz w:val="18"/>
          <w:szCs w:val="18"/>
        </w:rPr>
      </w:pPr>
      <w:ins w:id="1423" w:author="Dee Anne Ross" w:date="2018-08-10T15:17:00Z">
        <w:r w:rsidRPr="00F14406">
          <w:rPr>
            <w:rFonts w:asciiTheme="minorHAnsi" w:hAnsiTheme="minorHAnsi"/>
            <w:sz w:val="18"/>
            <w:szCs w:val="18"/>
          </w:rPr>
          <w:t xml:space="preserve">In climate zones 1 or 16, a PV system with 1.1 kWdc capacity larger than the PV requirements in Table </w:t>
        </w:r>
      </w:ins>
      <w:ins w:id="1424" w:author="Dee Anne Ross" w:date="2018-08-10T15:37:00Z">
        <w:r w:rsidR="00770F8D" w:rsidRPr="00F14406">
          <w:rPr>
            <w:rFonts w:asciiTheme="minorHAnsi" w:hAnsiTheme="minorHAnsi"/>
            <w:sz w:val="18"/>
            <w:szCs w:val="18"/>
          </w:rPr>
          <w:t>O</w:t>
        </w:r>
      </w:ins>
      <w:ins w:id="1425" w:author="Dee Anne Ross" w:date="2018-08-10T15:17:00Z">
        <w:r w:rsidRPr="00F14406">
          <w:rPr>
            <w:rFonts w:asciiTheme="minorHAnsi" w:hAnsiTheme="minorHAnsi"/>
            <w:sz w:val="18"/>
            <w:szCs w:val="18"/>
          </w:rPr>
          <w:t>.</w:t>
        </w:r>
      </w:ins>
    </w:p>
    <w:p w14:paraId="02A688CC" w14:textId="067FE82C" w:rsidR="00770F8D" w:rsidRPr="00F14406" w:rsidRDefault="00BF146C" w:rsidP="007C6199">
      <w:pPr>
        <w:pStyle w:val="ListParagraph"/>
        <w:numPr>
          <w:ilvl w:val="2"/>
          <w:numId w:val="33"/>
        </w:numPr>
        <w:ind w:left="1260" w:hanging="540"/>
        <w:rPr>
          <w:ins w:id="1426" w:author="Dee Anne Ross" w:date="2018-08-10T15:32:00Z"/>
          <w:rFonts w:ascii="Calibri" w:hAnsi="Calibri" w:cs="Arial"/>
          <w:sz w:val="18"/>
          <w:szCs w:val="18"/>
        </w:rPr>
      </w:pPr>
      <w:ins w:id="1427" w:author="Dee Anne Ross" w:date="2018-08-10T15:31:00Z">
        <w:r w:rsidRPr="00F14406">
          <w:rPr>
            <w:rFonts w:ascii="Calibri" w:hAnsi="Calibri" w:cs="Arial"/>
            <w:sz w:val="18"/>
            <w:szCs w:val="18"/>
          </w:rPr>
          <w:t xml:space="preserve">A single NEEA Tier 3 </w:t>
        </w:r>
      </w:ins>
      <w:ins w:id="1428" w:author="Dee Anne Ross" w:date="2018-08-10T15:32:00Z">
        <w:r w:rsidR="00770F8D" w:rsidRPr="00F14406">
          <w:rPr>
            <w:rFonts w:ascii="Calibri" w:hAnsi="Calibri" w:cs="Arial"/>
            <w:sz w:val="18"/>
            <w:szCs w:val="18"/>
          </w:rPr>
          <w:t>heat pump water heater</w:t>
        </w:r>
      </w:ins>
      <w:ins w:id="1429" w:author="Dee Anne Ross" w:date="2018-08-10T15:16:00Z">
        <w:r w:rsidR="00416E16" w:rsidRPr="00F14406">
          <w:rPr>
            <w:rFonts w:ascii="Calibri" w:hAnsi="Calibri" w:cs="Arial"/>
            <w:sz w:val="18"/>
            <w:szCs w:val="18"/>
          </w:rPr>
          <w:t xml:space="preserve"> </w:t>
        </w:r>
      </w:ins>
      <w:ins w:id="1430" w:author="Dee Anne Ross" w:date="2018-08-10T15:32:00Z">
        <w:r w:rsidR="00770F8D" w:rsidRPr="00F14406">
          <w:rPr>
            <w:rFonts w:ascii="Calibri" w:hAnsi="Calibri" w:cs="Arial"/>
            <w:sz w:val="18"/>
            <w:szCs w:val="18"/>
          </w:rPr>
          <w:t>located in the garage or conditioned space, and:</w:t>
        </w:r>
      </w:ins>
    </w:p>
    <w:p w14:paraId="4FF9B217" w14:textId="185B9DC3" w:rsidR="00770F8D" w:rsidRPr="00F14406" w:rsidRDefault="00770F8D" w:rsidP="007C6199">
      <w:pPr>
        <w:pStyle w:val="ListParagraph"/>
        <w:numPr>
          <w:ilvl w:val="0"/>
          <w:numId w:val="53"/>
        </w:numPr>
        <w:autoSpaceDE w:val="0"/>
        <w:autoSpaceDN w:val="0"/>
        <w:adjustRightInd w:val="0"/>
        <w:rPr>
          <w:ins w:id="1431" w:author="Dee Anne Ross" w:date="2018-08-10T15:34:00Z"/>
          <w:rFonts w:asciiTheme="minorHAnsi" w:hAnsiTheme="minorHAnsi"/>
          <w:sz w:val="18"/>
          <w:szCs w:val="18"/>
        </w:rPr>
      </w:pPr>
      <w:ins w:id="1432" w:author="Dee Anne Ross" w:date="2018-08-10T15:34:00Z">
        <w:r w:rsidRPr="00F14406">
          <w:rPr>
            <w:rFonts w:asciiTheme="minorHAnsi" w:hAnsiTheme="minorHAnsi"/>
            <w:sz w:val="18"/>
            <w:szCs w:val="18"/>
          </w:rPr>
          <w:t xml:space="preserve">In climate zones 1 or 16, a PV system with 0.3 kWdc capacity larger than the PV requirements in Table </w:t>
        </w:r>
      </w:ins>
      <w:ins w:id="1433" w:author="Dee Anne Ross" w:date="2018-08-10T15:37:00Z">
        <w:r w:rsidRPr="00F14406">
          <w:rPr>
            <w:rFonts w:asciiTheme="minorHAnsi" w:hAnsiTheme="minorHAnsi"/>
            <w:sz w:val="18"/>
            <w:szCs w:val="18"/>
          </w:rPr>
          <w:t>O</w:t>
        </w:r>
      </w:ins>
      <w:ins w:id="1434" w:author="Dee Anne Ross" w:date="2018-08-10T15:35:00Z">
        <w:r w:rsidRPr="00F14406">
          <w:rPr>
            <w:rFonts w:asciiTheme="minorHAnsi" w:hAnsiTheme="minorHAnsi"/>
            <w:sz w:val="18"/>
            <w:szCs w:val="18"/>
          </w:rPr>
          <w:t>, and</w:t>
        </w:r>
      </w:ins>
    </w:p>
    <w:p w14:paraId="49DAA99D" w14:textId="52C9FCD6" w:rsidR="00770F8D" w:rsidRPr="00F14406" w:rsidRDefault="00770F8D" w:rsidP="007C6199">
      <w:pPr>
        <w:pStyle w:val="ListParagraph"/>
        <w:numPr>
          <w:ilvl w:val="0"/>
          <w:numId w:val="53"/>
        </w:numPr>
        <w:autoSpaceDE w:val="0"/>
        <w:autoSpaceDN w:val="0"/>
        <w:adjustRightInd w:val="0"/>
        <w:rPr>
          <w:ins w:id="1435" w:author="Dee Anne Ross" w:date="2018-08-10T15:32:00Z"/>
          <w:rFonts w:asciiTheme="minorHAnsi" w:hAnsiTheme="minorHAnsi"/>
          <w:sz w:val="18"/>
          <w:szCs w:val="18"/>
        </w:rPr>
      </w:pPr>
      <w:ins w:id="1436" w:author="Dee Anne Ross" w:date="2018-08-10T15:35:00Z">
        <w:r w:rsidRPr="00F14406">
          <w:rPr>
            <w:rFonts w:asciiTheme="minorHAnsi" w:hAnsiTheme="minorHAnsi"/>
            <w:sz w:val="18"/>
            <w:szCs w:val="18"/>
          </w:rPr>
          <w:t xml:space="preserve">In climate zones 1 or 16, a compact hot water distribution system </w:t>
        </w:r>
      </w:ins>
      <w:ins w:id="1437" w:author="Dee Anne Ross" w:date="2018-08-10T15:32:00Z">
        <w:r w:rsidRPr="00F14406">
          <w:rPr>
            <w:rFonts w:asciiTheme="minorHAnsi" w:hAnsiTheme="minorHAnsi"/>
            <w:sz w:val="18"/>
            <w:szCs w:val="18"/>
          </w:rPr>
          <w:t>as specified in the Reference Appendix RA4.4.6</w:t>
        </w:r>
      </w:ins>
      <w:ins w:id="1438" w:author="Dee Anne Ross" w:date="2018-08-10T15:39:00Z">
        <w:r w:rsidRPr="00F14406">
          <w:rPr>
            <w:rFonts w:asciiTheme="minorHAnsi" w:hAnsiTheme="minorHAnsi"/>
            <w:sz w:val="18"/>
            <w:szCs w:val="18"/>
          </w:rPr>
          <w:t>.</w:t>
        </w:r>
      </w:ins>
    </w:p>
    <w:p w14:paraId="4EE2A836" w14:textId="149D1361" w:rsidR="007C4E4C" w:rsidRPr="007C6199" w:rsidDel="00B309D6" w:rsidRDefault="007C4E4C" w:rsidP="00556C2C">
      <w:pPr>
        <w:ind w:left="720"/>
        <w:rPr>
          <w:del w:id="1439" w:author="Smith, Alexis@Energy" w:date="2018-11-15T13:34:00Z"/>
          <w:rFonts w:ascii="Calibri" w:hAnsi="Calibri" w:cs="Arial"/>
          <w:sz w:val="18"/>
          <w:szCs w:val="18"/>
          <w:u w:val="single"/>
        </w:rPr>
      </w:pPr>
    </w:p>
    <w:p w14:paraId="6764A329" w14:textId="60E5A248" w:rsidR="007C4E4C" w:rsidRPr="007C6199" w:rsidDel="00770F8D" w:rsidRDefault="007C4E4C" w:rsidP="00556C2C">
      <w:pPr>
        <w:ind w:left="720"/>
        <w:rPr>
          <w:del w:id="1440" w:author="Dee Anne Ross" w:date="2018-08-10T15:39:00Z"/>
          <w:rFonts w:ascii="Calibri" w:hAnsi="Calibri" w:cs="Arial"/>
          <w:sz w:val="18"/>
          <w:szCs w:val="18"/>
          <w:u w:val="single"/>
        </w:rPr>
      </w:pPr>
      <w:del w:id="1441" w:author="Dee Anne Ross" w:date="2018-08-10T15:39:00Z">
        <w:r w:rsidRPr="007C6199" w:rsidDel="00770F8D">
          <w:rPr>
            <w:rFonts w:ascii="Calibri" w:hAnsi="Calibri" w:cs="Arial"/>
            <w:sz w:val="18"/>
            <w:szCs w:val="18"/>
            <w:u w:val="single"/>
          </w:rPr>
          <w:delText>Central System</w:delText>
        </w:r>
      </w:del>
    </w:p>
    <w:p w14:paraId="308DB4B7" w14:textId="133E7BF0" w:rsidR="00B1563A" w:rsidRPr="007C6199" w:rsidDel="00770F8D" w:rsidRDefault="007C4E4C" w:rsidP="001F3969">
      <w:pPr>
        <w:pStyle w:val="ListParagraph"/>
        <w:numPr>
          <w:ilvl w:val="1"/>
          <w:numId w:val="10"/>
        </w:numPr>
        <w:rPr>
          <w:del w:id="1442" w:author="Dee Anne Ross" w:date="2018-08-10T15:39:00Z"/>
          <w:sz w:val="18"/>
          <w:szCs w:val="18"/>
        </w:rPr>
      </w:pPr>
      <w:del w:id="1443" w:author="Dee Anne Ross" w:date="2018-08-10T15:39:00Z">
        <w:r w:rsidRPr="007C6199" w:rsidDel="00770F8D">
          <w:rPr>
            <w:rFonts w:ascii="Calibri" w:hAnsi="Calibri" w:cs="Arial"/>
            <w:sz w:val="18"/>
            <w:szCs w:val="18"/>
          </w:rPr>
          <w:delText>All water heaters installed must</w:delText>
        </w:r>
        <w:r w:rsidR="000719BD" w:rsidRPr="007C6199" w:rsidDel="00770F8D">
          <w:rPr>
            <w:rFonts w:ascii="Calibri" w:hAnsi="Calibri" w:cs="Arial"/>
            <w:sz w:val="18"/>
            <w:szCs w:val="18"/>
          </w:rPr>
          <w:delText xml:space="preserve"> </w:delText>
        </w:r>
        <w:r w:rsidRPr="007C6199" w:rsidDel="00770F8D">
          <w:rPr>
            <w:rFonts w:ascii="Calibri" w:hAnsi="Calibri" w:cs="Arial"/>
            <w:sz w:val="18"/>
            <w:szCs w:val="18"/>
          </w:rPr>
          <w:delText>comply with Sections 110.1 and 110.3. The distribution system shall be equipped with a demand recirculation control allowing pump operation to be based on measurement of hot water demand and hot water return temperature. The system shall have at least two loops. Buildings with 8 or less units do not have to comply with the demand recirculation requirement.</w:delText>
        </w:r>
      </w:del>
    </w:p>
    <w:p w14:paraId="308DB4B8" w14:textId="77777777" w:rsidR="00EF30D7" w:rsidRPr="007C6199" w:rsidRDefault="00EF30D7" w:rsidP="00EF30D7">
      <w:pPr>
        <w:ind w:left="720"/>
        <w:rPr>
          <w:rFonts w:ascii="Calibri" w:hAnsi="Calibri" w:cs="Arial"/>
          <w:sz w:val="18"/>
          <w:szCs w:val="18"/>
        </w:rPr>
      </w:pPr>
    </w:p>
    <w:p w14:paraId="308DB4B9" w14:textId="5689A424" w:rsidR="00EF30D7" w:rsidRPr="007C6199" w:rsidRDefault="002630CB" w:rsidP="001F3969">
      <w:pPr>
        <w:numPr>
          <w:ilvl w:val="0"/>
          <w:numId w:val="10"/>
        </w:numPr>
        <w:ind w:left="720"/>
        <w:rPr>
          <w:rFonts w:ascii="Calibri" w:hAnsi="Calibri" w:cs="Arial"/>
          <w:sz w:val="18"/>
          <w:szCs w:val="18"/>
        </w:rPr>
      </w:pPr>
      <w:ins w:id="1444" w:author="Dee Anne Ross" w:date="2018-08-10T15:42:00Z">
        <w:r w:rsidRPr="007C6199">
          <w:rPr>
            <w:rFonts w:ascii="Calibri" w:hAnsi="Calibri" w:cs="Arial"/>
            <w:sz w:val="18"/>
            <w:szCs w:val="18"/>
          </w:rPr>
          <w:t>Water heater Type: Tankless, storage, heat pump</w:t>
        </w:r>
      </w:ins>
      <w:del w:id="1445" w:author="Dee Anne Ross" w:date="2018-08-10T15:42:00Z">
        <w:r w:rsidR="00EE6BFA" w:rsidRPr="007C6199" w:rsidDel="002630CB">
          <w:rPr>
            <w:rFonts w:ascii="Calibri" w:hAnsi="Calibri" w:cs="Arial"/>
            <w:sz w:val="18"/>
            <w:szCs w:val="18"/>
          </w:rPr>
          <w:delText xml:space="preserve"> </w:delText>
        </w:r>
        <w:r w:rsidR="00DA41FC" w:rsidRPr="007C6199" w:rsidDel="002630CB">
          <w:rPr>
            <w:rFonts w:ascii="Calibri" w:hAnsi="Calibri" w:cs="Arial"/>
            <w:sz w:val="18"/>
            <w:szCs w:val="18"/>
          </w:rPr>
          <w:delText xml:space="preserve">Number of </w:delText>
        </w:r>
        <w:r w:rsidR="00BE33E6" w:rsidRPr="007C6199" w:rsidDel="002630CB">
          <w:rPr>
            <w:rFonts w:ascii="Calibri" w:hAnsi="Calibri" w:cs="Arial"/>
            <w:sz w:val="18"/>
            <w:szCs w:val="18"/>
          </w:rPr>
          <w:delText>W</w:delText>
        </w:r>
        <w:r w:rsidR="00DA41FC" w:rsidRPr="007C6199" w:rsidDel="002630CB">
          <w:rPr>
            <w:rFonts w:ascii="Calibri" w:hAnsi="Calibri" w:cs="Arial"/>
            <w:sz w:val="18"/>
            <w:szCs w:val="18"/>
          </w:rPr>
          <w:delText xml:space="preserve">ater </w:delText>
        </w:r>
        <w:r w:rsidR="00BE33E6" w:rsidRPr="007C6199" w:rsidDel="002630CB">
          <w:rPr>
            <w:rFonts w:ascii="Calibri" w:hAnsi="Calibri" w:cs="Arial"/>
            <w:sz w:val="18"/>
            <w:szCs w:val="18"/>
          </w:rPr>
          <w:delText>H</w:delText>
        </w:r>
        <w:r w:rsidR="00DA41FC" w:rsidRPr="007C6199" w:rsidDel="002630CB">
          <w:rPr>
            <w:rFonts w:ascii="Calibri" w:hAnsi="Calibri" w:cs="Arial"/>
            <w:sz w:val="18"/>
            <w:szCs w:val="18"/>
          </w:rPr>
          <w:delText xml:space="preserve">eaters in </w:delText>
        </w:r>
        <w:r w:rsidR="00BE33E6" w:rsidRPr="007C6199" w:rsidDel="002630CB">
          <w:rPr>
            <w:rFonts w:ascii="Calibri" w:hAnsi="Calibri" w:cs="Arial"/>
            <w:sz w:val="18"/>
            <w:szCs w:val="18"/>
          </w:rPr>
          <w:delText>S</w:delText>
        </w:r>
        <w:r w:rsidR="00DA41FC" w:rsidRPr="007C6199" w:rsidDel="002630CB">
          <w:rPr>
            <w:rFonts w:ascii="Calibri" w:hAnsi="Calibri" w:cs="Arial"/>
            <w:sz w:val="18"/>
            <w:szCs w:val="18"/>
          </w:rPr>
          <w:delText>ystem: In single</w:delText>
        </w:r>
        <w:r w:rsidR="00E733B7" w:rsidRPr="007C6199" w:rsidDel="002630CB">
          <w:rPr>
            <w:rFonts w:ascii="Calibri" w:hAnsi="Calibri" w:cs="Arial"/>
            <w:sz w:val="18"/>
            <w:szCs w:val="18"/>
          </w:rPr>
          <w:delText xml:space="preserve"> </w:delText>
        </w:r>
        <w:r w:rsidR="00DA41FC" w:rsidRPr="007C6199" w:rsidDel="002630CB">
          <w:rPr>
            <w:rFonts w:ascii="Calibri" w:hAnsi="Calibri" w:cs="Arial"/>
            <w:sz w:val="18"/>
            <w:szCs w:val="18"/>
          </w:rPr>
          <w:delText>family and multi-family with water heaters in each dwelling units the value is 1. For multi-family central systems serving multiple dwelling units enter the total number of water heaters</w:delText>
        </w:r>
      </w:del>
      <w:r w:rsidR="00DA41FC" w:rsidRPr="007C6199">
        <w:rPr>
          <w:rFonts w:ascii="Calibri" w:hAnsi="Calibri" w:cs="Arial"/>
          <w:sz w:val="18"/>
          <w:szCs w:val="18"/>
        </w:rPr>
        <w:t>.</w:t>
      </w:r>
    </w:p>
    <w:p w14:paraId="308DB4BA" w14:textId="41C74547" w:rsidR="00EF30D7" w:rsidRPr="007C6199" w:rsidRDefault="00DA41FC" w:rsidP="001F3969">
      <w:pPr>
        <w:numPr>
          <w:ilvl w:val="0"/>
          <w:numId w:val="10"/>
        </w:numPr>
        <w:ind w:left="720"/>
        <w:rPr>
          <w:rFonts w:ascii="Calibri" w:hAnsi="Calibri" w:cs="Arial"/>
          <w:sz w:val="18"/>
          <w:szCs w:val="18"/>
        </w:rPr>
      </w:pPr>
      <w:del w:id="1446" w:author="Dee Anne Ross" w:date="2018-08-10T15:43:00Z">
        <w:r w:rsidRPr="007C6199" w:rsidDel="002630CB">
          <w:rPr>
            <w:rFonts w:ascii="Calibri" w:hAnsi="Calibri" w:cs="Arial"/>
            <w:sz w:val="18"/>
            <w:szCs w:val="18"/>
          </w:rPr>
          <w:delText xml:space="preserve">Water </w:delText>
        </w:r>
        <w:r w:rsidR="00BE33E6" w:rsidRPr="007C6199" w:rsidDel="002630CB">
          <w:rPr>
            <w:rFonts w:ascii="Calibri" w:hAnsi="Calibri" w:cs="Arial"/>
            <w:sz w:val="18"/>
            <w:szCs w:val="18"/>
          </w:rPr>
          <w:delText>H</w:delText>
        </w:r>
        <w:r w:rsidRPr="007C6199" w:rsidDel="002630CB">
          <w:rPr>
            <w:rFonts w:ascii="Calibri" w:hAnsi="Calibri" w:cs="Arial"/>
            <w:sz w:val="18"/>
            <w:szCs w:val="18"/>
          </w:rPr>
          <w:delText xml:space="preserve">eater </w:delText>
        </w:r>
        <w:r w:rsidR="00BE33E6" w:rsidRPr="007C6199" w:rsidDel="002630CB">
          <w:rPr>
            <w:rFonts w:ascii="Calibri" w:hAnsi="Calibri" w:cs="Arial"/>
            <w:sz w:val="18"/>
            <w:szCs w:val="18"/>
          </w:rPr>
          <w:delText>S</w:delText>
        </w:r>
        <w:r w:rsidR="00C92EB6" w:rsidRPr="007C6199" w:rsidDel="002630CB">
          <w:rPr>
            <w:rFonts w:ascii="Calibri" w:hAnsi="Calibri" w:cs="Arial"/>
            <w:sz w:val="18"/>
            <w:szCs w:val="18"/>
          </w:rPr>
          <w:delText xml:space="preserve">torage </w:delText>
        </w:r>
      </w:del>
      <w:r w:rsidR="00BE33E6" w:rsidRPr="007C6199">
        <w:rPr>
          <w:rFonts w:ascii="Calibri" w:hAnsi="Calibri" w:cs="Arial"/>
          <w:sz w:val="18"/>
          <w:szCs w:val="18"/>
        </w:rPr>
        <w:t>V</w:t>
      </w:r>
      <w:r w:rsidRPr="007C6199">
        <w:rPr>
          <w:rFonts w:ascii="Calibri" w:hAnsi="Calibri" w:cs="Arial"/>
          <w:sz w:val="18"/>
          <w:szCs w:val="18"/>
        </w:rPr>
        <w:t xml:space="preserve">olume (gal): </w:t>
      </w:r>
      <w:r w:rsidR="00BE33E6" w:rsidRPr="007C6199">
        <w:rPr>
          <w:rFonts w:ascii="Calibri" w:hAnsi="Calibri" w:cs="Arial"/>
          <w:sz w:val="18"/>
          <w:szCs w:val="18"/>
        </w:rPr>
        <w:t>T</w:t>
      </w:r>
      <w:r w:rsidRPr="007C6199">
        <w:rPr>
          <w:rFonts w:ascii="Calibri" w:hAnsi="Calibri" w:cs="Arial"/>
          <w:sz w:val="18"/>
          <w:szCs w:val="18"/>
        </w:rPr>
        <w:t xml:space="preserve">ank capacity in gallons. </w:t>
      </w:r>
      <w:r w:rsidR="00945FB6" w:rsidRPr="007C6199">
        <w:rPr>
          <w:rFonts w:ascii="Calibri" w:hAnsi="Calibri" w:cs="Arial"/>
          <w:sz w:val="18"/>
          <w:szCs w:val="18"/>
        </w:rPr>
        <w:t xml:space="preserve">For </w:t>
      </w:r>
      <w:r w:rsidRPr="007C6199">
        <w:rPr>
          <w:rFonts w:ascii="Calibri" w:hAnsi="Calibri" w:cs="Arial"/>
          <w:sz w:val="18"/>
          <w:szCs w:val="18"/>
        </w:rPr>
        <w:t>instantaneous</w:t>
      </w:r>
      <w:r w:rsidR="003304E6" w:rsidRPr="007C6199">
        <w:rPr>
          <w:rFonts w:ascii="Calibri" w:hAnsi="Calibri" w:cs="Arial"/>
          <w:sz w:val="18"/>
          <w:szCs w:val="18"/>
        </w:rPr>
        <w:t xml:space="preserve"> water heaters</w:t>
      </w:r>
      <w:r w:rsidRPr="007C6199">
        <w:rPr>
          <w:rFonts w:ascii="Calibri" w:hAnsi="Calibri" w:cs="Arial"/>
          <w:sz w:val="18"/>
          <w:szCs w:val="18"/>
        </w:rPr>
        <w:t xml:space="preserve">, enter </w:t>
      </w:r>
      <w:r w:rsidR="00E733B7" w:rsidRPr="007C6199">
        <w:rPr>
          <w:rFonts w:ascii="Calibri" w:hAnsi="Calibri" w:cs="Arial"/>
          <w:sz w:val="18"/>
          <w:szCs w:val="18"/>
        </w:rPr>
        <w:t>N/A</w:t>
      </w:r>
      <w:r w:rsidRPr="007C6199">
        <w:rPr>
          <w:rFonts w:ascii="Calibri" w:hAnsi="Calibri" w:cs="Arial"/>
          <w:sz w:val="18"/>
          <w:szCs w:val="18"/>
        </w:rPr>
        <w:t>.</w:t>
      </w:r>
      <w:del w:id="1447" w:author="Dee Anne Ross" w:date="2018-08-10T15:43:00Z">
        <w:r w:rsidRPr="007C6199" w:rsidDel="002630CB">
          <w:rPr>
            <w:rFonts w:ascii="Calibri" w:hAnsi="Calibri" w:cs="Arial"/>
            <w:sz w:val="18"/>
            <w:szCs w:val="18"/>
          </w:rPr>
          <w:delText xml:space="preserve"> For multi-family central systems enter the total storage volume.</w:delText>
        </w:r>
      </w:del>
    </w:p>
    <w:p w14:paraId="308DB4BB" w14:textId="1C25B33A" w:rsidR="00EF30D7" w:rsidRPr="007C6199" w:rsidRDefault="00EF30D7" w:rsidP="001F3969">
      <w:pPr>
        <w:numPr>
          <w:ilvl w:val="0"/>
          <w:numId w:val="10"/>
        </w:numPr>
        <w:ind w:left="720"/>
        <w:rPr>
          <w:rFonts w:ascii="Calibri" w:hAnsi="Calibri" w:cs="Arial"/>
          <w:sz w:val="18"/>
          <w:szCs w:val="18"/>
        </w:rPr>
      </w:pPr>
      <w:r w:rsidRPr="007C6199">
        <w:rPr>
          <w:rFonts w:ascii="Calibri" w:hAnsi="Calibri" w:cs="Arial"/>
          <w:sz w:val="18"/>
          <w:szCs w:val="18"/>
        </w:rPr>
        <w:t xml:space="preserve">Fuel Type: Gas, </w:t>
      </w:r>
      <w:r w:rsidR="00EB1A6D" w:rsidRPr="007C6199">
        <w:rPr>
          <w:rFonts w:ascii="Calibri" w:hAnsi="Calibri" w:cs="Arial"/>
          <w:sz w:val="18"/>
          <w:szCs w:val="18"/>
        </w:rPr>
        <w:t>P</w:t>
      </w:r>
      <w:r w:rsidRPr="007C6199">
        <w:rPr>
          <w:rFonts w:ascii="Calibri" w:hAnsi="Calibri" w:cs="Arial"/>
          <w:sz w:val="18"/>
          <w:szCs w:val="18"/>
        </w:rPr>
        <w:t>ropane</w:t>
      </w:r>
      <w:ins w:id="1448" w:author="Dee Anne Ross" w:date="2018-08-10T15:43:00Z">
        <w:r w:rsidR="002630CB" w:rsidRPr="007C6199">
          <w:rPr>
            <w:rFonts w:ascii="Calibri" w:hAnsi="Calibri" w:cs="Arial"/>
            <w:sz w:val="18"/>
            <w:szCs w:val="18"/>
          </w:rPr>
          <w:t>. heat pump</w:t>
        </w:r>
      </w:ins>
      <w:r w:rsidRPr="007C6199">
        <w:rPr>
          <w:rFonts w:ascii="Calibri" w:hAnsi="Calibri" w:cs="Arial"/>
          <w:sz w:val="18"/>
          <w:szCs w:val="18"/>
        </w:rPr>
        <w:t>.</w:t>
      </w:r>
    </w:p>
    <w:p w14:paraId="4DB17277" w14:textId="729D8AEE" w:rsidR="00582B47" w:rsidRPr="007C6199" w:rsidRDefault="00582B47" w:rsidP="001F3969">
      <w:pPr>
        <w:numPr>
          <w:ilvl w:val="0"/>
          <w:numId w:val="10"/>
        </w:numPr>
        <w:ind w:left="720"/>
        <w:rPr>
          <w:rFonts w:ascii="Calibri" w:hAnsi="Calibri" w:cs="Arial"/>
          <w:sz w:val="18"/>
          <w:szCs w:val="18"/>
        </w:rPr>
      </w:pPr>
      <w:ins w:id="1449" w:author="Ross, Dee Anne@Energy" w:date="2018-09-12T14:36:00Z">
        <w:r w:rsidRPr="007C6199">
          <w:rPr>
            <w:rFonts w:ascii="Calibri" w:hAnsi="Calibri" w:cs="Arial"/>
            <w:sz w:val="18"/>
            <w:szCs w:val="18"/>
          </w:rPr>
          <w:t>Number of water heaters</w:t>
        </w:r>
      </w:ins>
      <w:ins w:id="1450" w:author="Ross, Dee Anne@Energy" w:date="2018-09-12T14:37:00Z">
        <w:r w:rsidRPr="007C6199">
          <w:rPr>
            <w:rFonts w:ascii="Calibri" w:hAnsi="Calibri" w:cs="Arial"/>
            <w:sz w:val="18"/>
            <w:szCs w:val="18"/>
          </w:rPr>
          <w:t>: N</w:t>
        </w:r>
      </w:ins>
      <w:ins w:id="1451" w:author="Ross, Dee Anne@Energy" w:date="2018-09-12T14:36:00Z">
        <w:r w:rsidRPr="007C6199">
          <w:rPr>
            <w:rFonts w:ascii="Calibri" w:hAnsi="Calibri" w:cs="Arial"/>
            <w:sz w:val="18"/>
            <w:szCs w:val="18"/>
          </w:rPr>
          <w:t>o more than 1 per dwelling unit allowed.</w:t>
        </w:r>
      </w:ins>
    </w:p>
    <w:p w14:paraId="308DB4BC" w14:textId="06E30131" w:rsidR="00EF30D7" w:rsidRPr="007C6199" w:rsidRDefault="00EB1A6D" w:rsidP="001F3969">
      <w:pPr>
        <w:numPr>
          <w:ilvl w:val="0"/>
          <w:numId w:val="10"/>
        </w:numPr>
        <w:ind w:left="720"/>
        <w:rPr>
          <w:rFonts w:ascii="Calibri" w:hAnsi="Calibri" w:cs="Arial"/>
          <w:sz w:val="18"/>
          <w:szCs w:val="18"/>
        </w:rPr>
      </w:pPr>
      <w:r w:rsidRPr="007C6199">
        <w:rPr>
          <w:rFonts w:ascii="Calibri" w:hAnsi="Calibri" w:cs="Arial"/>
          <w:sz w:val="18"/>
          <w:szCs w:val="18"/>
        </w:rPr>
        <w:lastRenderedPageBreak/>
        <w:t xml:space="preserve">Rated Input </w:t>
      </w:r>
      <w:ins w:id="1452" w:author="Dee Anne Ross" w:date="2018-08-21T15:45:00Z">
        <w:r w:rsidR="00224A1C" w:rsidRPr="007C6199">
          <w:rPr>
            <w:rFonts w:ascii="Calibri" w:hAnsi="Calibri" w:cs="Arial"/>
            <w:sz w:val="18"/>
            <w:szCs w:val="18"/>
          </w:rPr>
          <w:t>(Range)</w:t>
        </w:r>
      </w:ins>
      <w:del w:id="1453" w:author="Dee Anne Ross" w:date="2018-08-21T15:45:00Z">
        <w:r w:rsidRPr="007C6199" w:rsidDel="00224A1C">
          <w:rPr>
            <w:rFonts w:ascii="Calibri" w:hAnsi="Calibri" w:cs="Arial"/>
            <w:sz w:val="18"/>
            <w:szCs w:val="18"/>
          </w:rPr>
          <w:delText>Type</w:delText>
        </w:r>
      </w:del>
      <w:r w:rsidRPr="007C6199">
        <w:rPr>
          <w:rFonts w:ascii="Calibri" w:hAnsi="Calibri" w:cs="Arial"/>
          <w:sz w:val="18"/>
          <w:szCs w:val="18"/>
        </w:rPr>
        <w:t xml:space="preserve">: </w:t>
      </w:r>
      <w:ins w:id="1454" w:author="Dee Anne Ross" w:date="2018-08-10T15:43:00Z">
        <w:r w:rsidR="002630CB" w:rsidRPr="007C6199">
          <w:rPr>
            <w:rFonts w:ascii="Calibri" w:hAnsi="Calibri" w:cs="Arial"/>
            <w:sz w:val="18"/>
            <w:szCs w:val="18"/>
          </w:rPr>
          <w:t xml:space="preserve">Select the maximum </w:t>
        </w:r>
      </w:ins>
      <w:del w:id="1455" w:author="Dee Anne Ross" w:date="2018-08-10T15:44:00Z">
        <w:r w:rsidRPr="007C6199" w:rsidDel="002630CB">
          <w:rPr>
            <w:rFonts w:ascii="Calibri" w:hAnsi="Calibri" w:cs="Arial"/>
            <w:sz w:val="18"/>
            <w:szCs w:val="18"/>
          </w:rPr>
          <w:delText xml:space="preserve">Enter the equipment </w:delText>
        </w:r>
      </w:del>
      <w:r w:rsidRPr="007C6199">
        <w:rPr>
          <w:rFonts w:ascii="Calibri" w:hAnsi="Calibri" w:cs="Arial"/>
          <w:sz w:val="18"/>
          <w:szCs w:val="18"/>
        </w:rPr>
        <w:t>input rating</w:t>
      </w:r>
      <w:del w:id="1456" w:author="Dee Anne Ross" w:date="2018-08-10T15:44:00Z">
        <w:r w:rsidRPr="007C6199" w:rsidDel="002630CB">
          <w:rPr>
            <w:rFonts w:ascii="Calibri" w:hAnsi="Calibri" w:cs="Arial"/>
            <w:sz w:val="18"/>
            <w:szCs w:val="18"/>
          </w:rPr>
          <w:delText xml:space="preserve"> type, for gas or propane fired</w:delText>
        </w:r>
        <w:r w:rsidR="00BE33E6" w:rsidRPr="007C6199" w:rsidDel="002630CB">
          <w:rPr>
            <w:rFonts w:ascii="Calibri" w:hAnsi="Calibri" w:cs="Arial"/>
            <w:sz w:val="18"/>
            <w:szCs w:val="18"/>
          </w:rPr>
          <w:delText xml:space="preserve"> system the</w:delText>
        </w:r>
        <w:r w:rsidRPr="007C6199" w:rsidDel="002630CB">
          <w:rPr>
            <w:rFonts w:ascii="Calibri" w:hAnsi="Calibri" w:cs="Arial"/>
            <w:sz w:val="18"/>
            <w:szCs w:val="18"/>
          </w:rPr>
          <w:delText xml:space="preserve"> units are Btuh, for electric fired system the units are kW.</w:delText>
        </w:r>
      </w:del>
      <w:r w:rsidRPr="007C6199">
        <w:rPr>
          <w:rFonts w:ascii="Calibri" w:hAnsi="Calibri" w:cs="Arial"/>
          <w:sz w:val="18"/>
          <w:szCs w:val="18"/>
        </w:rPr>
        <w:t xml:space="preserve"> </w:t>
      </w:r>
    </w:p>
    <w:p w14:paraId="308DB4BD" w14:textId="16116429" w:rsidR="00EF30D7" w:rsidRPr="007C6199" w:rsidDel="002630CB" w:rsidRDefault="00EB1A6D" w:rsidP="001F3969">
      <w:pPr>
        <w:numPr>
          <w:ilvl w:val="0"/>
          <w:numId w:val="10"/>
        </w:numPr>
        <w:ind w:left="720"/>
        <w:rPr>
          <w:del w:id="1457" w:author="Dee Anne Ross" w:date="2018-08-10T15:44:00Z"/>
          <w:rFonts w:ascii="Calibri" w:hAnsi="Calibri" w:cs="Arial"/>
          <w:sz w:val="18"/>
          <w:szCs w:val="18"/>
        </w:rPr>
      </w:pPr>
      <w:del w:id="1458" w:author="Dee Anne Ross" w:date="2018-08-10T15:44:00Z">
        <w:r w:rsidRPr="007C6199" w:rsidDel="002630CB">
          <w:rPr>
            <w:rFonts w:ascii="Calibri" w:hAnsi="Calibri" w:cs="Arial"/>
            <w:sz w:val="18"/>
            <w:szCs w:val="18"/>
          </w:rPr>
          <w:delText>Rated Input Value: Enter the numeric value of rated input.</w:delText>
        </w:r>
      </w:del>
    </w:p>
    <w:p w14:paraId="308DB4BE" w14:textId="04AAAE17" w:rsidR="00EF30D7" w:rsidRPr="007C6199" w:rsidDel="00224A1C" w:rsidRDefault="00EB1A6D" w:rsidP="001F3969">
      <w:pPr>
        <w:numPr>
          <w:ilvl w:val="0"/>
          <w:numId w:val="10"/>
        </w:numPr>
        <w:ind w:left="720"/>
        <w:rPr>
          <w:del w:id="1459" w:author="Dee Anne Ross" w:date="2018-08-21T15:46:00Z"/>
          <w:rFonts w:ascii="Calibri" w:hAnsi="Calibri" w:cs="Arial"/>
          <w:sz w:val="18"/>
          <w:szCs w:val="18"/>
        </w:rPr>
      </w:pPr>
      <w:del w:id="1460" w:author="Dee Anne Ross" w:date="2018-08-21T15:46:00Z">
        <w:r w:rsidRPr="007C6199" w:rsidDel="00224A1C">
          <w:rPr>
            <w:rFonts w:ascii="Calibri" w:hAnsi="Calibri" w:cs="Arial"/>
            <w:sz w:val="18"/>
            <w:szCs w:val="18"/>
          </w:rPr>
          <w:delText xml:space="preserve">Heating Efficiency </w:delText>
        </w:r>
      </w:del>
      <w:del w:id="1461" w:author="Dee Anne Ross" w:date="2018-08-21T15:45:00Z">
        <w:r w:rsidRPr="007C6199" w:rsidDel="00224A1C">
          <w:rPr>
            <w:rFonts w:ascii="Calibri" w:hAnsi="Calibri" w:cs="Arial"/>
            <w:sz w:val="18"/>
            <w:szCs w:val="18"/>
          </w:rPr>
          <w:delText>Type</w:delText>
        </w:r>
      </w:del>
      <w:del w:id="1462" w:author="Dee Anne Ross" w:date="2018-08-21T15:46:00Z">
        <w:r w:rsidRPr="007C6199" w:rsidDel="00224A1C">
          <w:rPr>
            <w:rFonts w:ascii="Calibri" w:hAnsi="Calibri" w:cs="Arial"/>
            <w:sz w:val="18"/>
            <w:szCs w:val="18"/>
          </w:rPr>
          <w:delText xml:space="preserve">: </w:delText>
        </w:r>
      </w:del>
      <w:del w:id="1463" w:author="Dee Anne Ross" w:date="2018-08-10T15:44:00Z">
        <w:r w:rsidR="007B4B70" w:rsidRPr="007C6199" w:rsidDel="002630CB">
          <w:rPr>
            <w:rFonts w:ascii="Calibri" w:hAnsi="Calibri" w:cs="Arial"/>
            <w:sz w:val="18"/>
            <w:szCs w:val="18"/>
          </w:rPr>
          <w:delText xml:space="preserve">Energy Factor, AFUE, </w:delText>
        </w:r>
        <w:r w:rsidR="00354B8A" w:rsidRPr="007C6199" w:rsidDel="002630CB">
          <w:rPr>
            <w:rFonts w:ascii="Calibri" w:hAnsi="Calibri" w:cs="Arial"/>
            <w:sz w:val="18"/>
            <w:szCs w:val="18"/>
          </w:rPr>
          <w:delText xml:space="preserve">UEF </w:delText>
        </w:r>
        <w:r w:rsidR="007B4B70" w:rsidRPr="007C6199" w:rsidDel="002630CB">
          <w:rPr>
            <w:rFonts w:ascii="Calibri" w:hAnsi="Calibri" w:cs="Arial"/>
            <w:sz w:val="18"/>
            <w:szCs w:val="18"/>
          </w:rPr>
          <w:delText>o</w:delText>
        </w:r>
      </w:del>
      <w:del w:id="1464" w:author="Dee Anne Ross" w:date="2018-08-21T15:45:00Z">
        <w:r w:rsidR="007B4B70" w:rsidRPr="007C6199" w:rsidDel="00224A1C">
          <w:rPr>
            <w:rFonts w:ascii="Calibri" w:hAnsi="Calibri" w:cs="Arial"/>
            <w:sz w:val="18"/>
            <w:szCs w:val="18"/>
          </w:rPr>
          <w:delText>r Thermal Efficie</w:delText>
        </w:r>
      </w:del>
      <w:del w:id="1465" w:author="Dee Anne Ross" w:date="2018-08-21T15:46:00Z">
        <w:r w:rsidR="007B4B70" w:rsidRPr="007C6199" w:rsidDel="00224A1C">
          <w:rPr>
            <w:rFonts w:ascii="Calibri" w:hAnsi="Calibri" w:cs="Arial"/>
            <w:sz w:val="18"/>
            <w:szCs w:val="18"/>
          </w:rPr>
          <w:delText>ncy</w:delText>
        </w:r>
        <w:r w:rsidR="001D2CD5" w:rsidRPr="007C6199" w:rsidDel="00224A1C">
          <w:rPr>
            <w:rFonts w:ascii="Calibri" w:hAnsi="Calibri" w:cs="Arial"/>
            <w:sz w:val="18"/>
            <w:szCs w:val="18"/>
          </w:rPr>
          <w:delText>. From product literature or a California Energy Commission directory.</w:delText>
        </w:r>
      </w:del>
    </w:p>
    <w:p w14:paraId="308DB4BF" w14:textId="48384501" w:rsidR="00EF30D7" w:rsidRPr="007C6199" w:rsidRDefault="001D2CD5" w:rsidP="001F3969">
      <w:pPr>
        <w:numPr>
          <w:ilvl w:val="0"/>
          <w:numId w:val="10"/>
        </w:numPr>
        <w:ind w:left="720"/>
        <w:rPr>
          <w:rFonts w:ascii="Calibri" w:hAnsi="Calibri" w:cs="Arial"/>
          <w:sz w:val="18"/>
          <w:szCs w:val="18"/>
        </w:rPr>
      </w:pPr>
      <w:r w:rsidRPr="007C6199">
        <w:rPr>
          <w:rFonts w:ascii="Calibri" w:hAnsi="Calibri" w:cs="Arial"/>
          <w:sz w:val="18"/>
          <w:szCs w:val="18"/>
        </w:rPr>
        <w:t>Heating Efficiency</w:t>
      </w:r>
      <w:del w:id="1466" w:author="Dee Anne Ross" w:date="2018-08-10T15:45:00Z">
        <w:r w:rsidRPr="007C6199" w:rsidDel="002630CB">
          <w:rPr>
            <w:rFonts w:ascii="Calibri" w:hAnsi="Calibri" w:cs="Arial"/>
            <w:sz w:val="18"/>
            <w:szCs w:val="18"/>
          </w:rPr>
          <w:delText xml:space="preserve"> Value</w:delText>
        </w:r>
      </w:del>
      <w:r w:rsidRPr="007C6199">
        <w:rPr>
          <w:rFonts w:ascii="Calibri" w:hAnsi="Calibri" w:cs="Arial"/>
          <w:sz w:val="18"/>
          <w:szCs w:val="18"/>
        </w:rPr>
        <w:t>: Enter the value from product literature or a California Energy Commission directory</w:t>
      </w:r>
    </w:p>
    <w:p w14:paraId="308DB4C0" w14:textId="78341F73" w:rsidR="00EF30D7" w:rsidRPr="007C6199" w:rsidRDefault="002630CB" w:rsidP="001F3969">
      <w:pPr>
        <w:numPr>
          <w:ilvl w:val="0"/>
          <w:numId w:val="10"/>
        </w:numPr>
        <w:ind w:left="720"/>
        <w:rPr>
          <w:rFonts w:ascii="Calibri" w:hAnsi="Calibri" w:cs="Arial"/>
          <w:sz w:val="18"/>
          <w:szCs w:val="18"/>
        </w:rPr>
      </w:pPr>
      <w:ins w:id="1467" w:author="Dee Anne Ross" w:date="2018-08-10T15:45:00Z">
        <w:r w:rsidRPr="007C6199">
          <w:rPr>
            <w:rFonts w:ascii="Calibri" w:hAnsi="Calibri" w:cs="Arial"/>
            <w:sz w:val="18"/>
            <w:szCs w:val="18"/>
          </w:rPr>
          <w:t xml:space="preserve">Solar Added Capacity: </w:t>
        </w:r>
      </w:ins>
      <w:ins w:id="1468" w:author="Ross, Dee Anne@Energy" w:date="2018-09-12T14:39:00Z">
        <w:r w:rsidR="00582B47" w:rsidRPr="007C6199">
          <w:rPr>
            <w:rFonts w:ascii="Calibri" w:hAnsi="Calibri" w:cs="Arial"/>
            <w:sz w:val="18"/>
            <w:szCs w:val="18"/>
          </w:rPr>
          <w:t xml:space="preserve">Auto entered. </w:t>
        </w:r>
      </w:ins>
      <w:ins w:id="1469" w:author="Dee Anne Ross" w:date="2018-08-10T15:45:00Z">
        <w:r w:rsidRPr="007C6199">
          <w:rPr>
            <w:rFonts w:ascii="Calibri" w:hAnsi="Calibri" w:cs="Arial"/>
            <w:sz w:val="18"/>
            <w:szCs w:val="18"/>
          </w:rPr>
          <w:t xml:space="preserve">If the option selected requires added solar capacity, </w:t>
        </w:r>
      </w:ins>
      <w:ins w:id="1470" w:author="Ross, Dee Anne@Energy" w:date="2018-09-12T14:39:00Z">
        <w:r w:rsidR="00582B47" w:rsidRPr="007C6199">
          <w:rPr>
            <w:rFonts w:ascii="Calibri" w:hAnsi="Calibri" w:cs="Arial"/>
            <w:sz w:val="18"/>
            <w:szCs w:val="18"/>
          </w:rPr>
          <w:t>it is entered here and in Table P.</w:t>
        </w:r>
      </w:ins>
      <w:ins w:id="1471" w:author="Dee Anne Ross" w:date="2018-08-10T15:45:00Z">
        <w:del w:id="1472" w:author="Ross, Dee Anne@Energy" w:date="2018-09-12T14:39:00Z">
          <w:r w:rsidRPr="007C6199" w:rsidDel="00582B47">
            <w:rPr>
              <w:rFonts w:ascii="Calibri" w:hAnsi="Calibri" w:cs="Arial"/>
              <w:sz w:val="18"/>
              <w:szCs w:val="18"/>
            </w:rPr>
            <w:delText>enter the value.</w:delText>
          </w:r>
        </w:del>
      </w:ins>
      <w:del w:id="1473" w:author="Ross, Dee Anne@Energy" w:date="2018-09-12T14:39:00Z">
        <w:r w:rsidR="001D2CD5" w:rsidRPr="007C6199" w:rsidDel="00582B47">
          <w:rPr>
            <w:rFonts w:ascii="Calibri" w:hAnsi="Calibri" w:cs="Arial"/>
            <w:sz w:val="18"/>
            <w:szCs w:val="18"/>
          </w:rPr>
          <w:delText>S</w:delText>
        </w:r>
      </w:del>
      <w:del w:id="1474" w:author="Dee Anne Ross" w:date="2018-08-10T15:45:00Z">
        <w:r w:rsidR="001D2CD5" w:rsidRPr="007C6199" w:rsidDel="002630CB">
          <w:rPr>
            <w:rFonts w:ascii="Calibri" w:hAnsi="Calibri" w:cs="Arial"/>
            <w:sz w:val="18"/>
            <w:szCs w:val="18"/>
          </w:rPr>
          <w:delText>tandby Loss (</w:delText>
        </w:r>
        <w:r w:rsidR="00E733B7" w:rsidRPr="007C6199" w:rsidDel="002630CB">
          <w:rPr>
            <w:rFonts w:ascii="Calibri" w:hAnsi="Calibri" w:cs="Arial"/>
            <w:sz w:val="18"/>
            <w:szCs w:val="18"/>
          </w:rPr>
          <w:delText>%</w:delText>
        </w:r>
        <w:r w:rsidR="001D2CD5" w:rsidRPr="007C6199" w:rsidDel="002630CB">
          <w:rPr>
            <w:rFonts w:ascii="Calibri" w:hAnsi="Calibri" w:cs="Arial"/>
            <w:sz w:val="18"/>
            <w:szCs w:val="18"/>
          </w:rPr>
          <w:delText>): Applies only to large storage water heaters</w:delText>
        </w:r>
        <w:r w:rsidR="00E733B7" w:rsidRPr="007C6199" w:rsidDel="002630CB">
          <w:rPr>
            <w:rFonts w:ascii="Calibri" w:hAnsi="Calibri" w:cs="Arial"/>
            <w:sz w:val="18"/>
            <w:szCs w:val="18"/>
          </w:rPr>
          <w:delText>.</w:delText>
        </w:r>
        <w:r w:rsidR="001D2CD5" w:rsidRPr="007C6199" w:rsidDel="002630CB">
          <w:rPr>
            <w:rFonts w:ascii="Calibri" w:hAnsi="Calibri" w:cs="Arial"/>
            <w:sz w:val="18"/>
            <w:szCs w:val="18"/>
          </w:rPr>
          <w:delText xml:space="preserve"> Enter </w:delText>
        </w:r>
        <w:r w:rsidR="00E733B7" w:rsidRPr="007C6199" w:rsidDel="002630CB">
          <w:rPr>
            <w:rFonts w:ascii="Calibri" w:hAnsi="Calibri" w:cs="Arial"/>
            <w:sz w:val="18"/>
            <w:szCs w:val="18"/>
          </w:rPr>
          <w:delText>N/A</w:delText>
        </w:r>
        <w:r w:rsidR="001D2CD5" w:rsidRPr="007C6199" w:rsidDel="002630CB">
          <w:rPr>
            <w:rFonts w:ascii="Calibri" w:hAnsi="Calibri" w:cs="Arial"/>
            <w:sz w:val="18"/>
            <w:szCs w:val="18"/>
          </w:rPr>
          <w:delText xml:space="preserve"> for small storage or instantaneous water heaters.</w:delText>
        </w:r>
      </w:del>
    </w:p>
    <w:p w14:paraId="308DB4C1" w14:textId="52FF1A1A" w:rsidR="00EF30D7" w:rsidRPr="007C6199" w:rsidDel="002630CB" w:rsidRDefault="001D2CD5" w:rsidP="001F3969">
      <w:pPr>
        <w:numPr>
          <w:ilvl w:val="0"/>
          <w:numId w:val="10"/>
        </w:numPr>
        <w:ind w:left="720"/>
        <w:rPr>
          <w:del w:id="1475" w:author="Dee Anne Ross" w:date="2018-08-10T15:46:00Z"/>
          <w:rFonts w:ascii="Calibri" w:hAnsi="Calibri" w:cs="Arial"/>
          <w:sz w:val="18"/>
          <w:szCs w:val="18"/>
        </w:rPr>
      </w:pPr>
      <w:del w:id="1476" w:author="Dee Anne Ross" w:date="2018-08-10T15:46:00Z">
        <w:r w:rsidRPr="007C6199" w:rsidDel="002630CB">
          <w:rPr>
            <w:rFonts w:ascii="Calibri" w:hAnsi="Calibri" w:cs="Arial"/>
            <w:sz w:val="18"/>
            <w:szCs w:val="18"/>
          </w:rPr>
          <w:delText>Exterior Insulation R-Value: Enter the R-value if exterior insulation on the storage tank is installed</w:delText>
        </w:r>
      </w:del>
    </w:p>
    <w:p w14:paraId="308DB4C2" w14:textId="437C57B9" w:rsidR="00EF30D7" w:rsidRPr="007C6199" w:rsidDel="002630CB" w:rsidRDefault="001D2CD5" w:rsidP="001F3969">
      <w:pPr>
        <w:numPr>
          <w:ilvl w:val="0"/>
          <w:numId w:val="10"/>
        </w:numPr>
        <w:ind w:left="720"/>
        <w:rPr>
          <w:del w:id="1477" w:author="Dee Anne Ross" w:date="2018-08-10T15:46:00Z"/>
          <w:rFonts w:ascii="Calibri" w:hAnsi="Calibri" w:cs="Arial"/>
          <w:sz w:val="18"/>
          <w:szCs w:val="18"/>
        </w:rPr>
      </w:pPr>
      <w:del w:id="1478" w:author="Dee Anne Ross" w:date="2018-08-10T15:46:00Z">
        <w:r w:rsidRPr="007C6199" w:rsidDel="002630CB">
          <w:rPr>
            <w:rFonts w:ascii="Calibri" w:hAnsi="Calibri" w:cs="Arial"/>
            <w:sz w:val="18"/>
            <w:szCs w:val="18"/>
          </w:rPr>
          <w:delText>Back-</w:delText>
        </w:r>
        <w:r w:rsidR="00BE33E6" w:rsidRPr="007C6199" w:rsidDel="002630CB">
          <w:rPr>
            <w:rFonts w:ascii="Calibri" w:hAnsi="Calibri" w:cs="Arial"/>
            <w:sz w:val="18"/>
            <w:szCs w:val="18"/>
          </w:rPr>
          <w:delText>U</w:delText>
        </w:r>
        <w:r w:rsidRPr="007C6199" w:rsidDel="002630CB">
          <w:rPr>
            <w:rFonts w:ascii="Calibri" w:hAnsi="Calibri" w:cs="Arial"/>
            <w:sz w:val="18"/>
            <w:szCs w:val="18"/>
          </w:rPr>
          <w:delText xml:space="preserve">p </w:delText>
        </w:r>
        <w:r w:rsidR="00BE33E6" w:rsidRPr="007C6199" w:rsidDel="002630CB">
          <w:rPr>
            <w:rFonts w:ascii="Calibri" w:hAnsi="Calibri" w:cs="Arial"/>
            <w:sz w:val="18"/>
            <w:szCs w:val="18"/>
          </w:rPr>
          <w:delText>S</w:delText>
        </w:r>
        <w:r w:rsidRPr="007C6199" w:rsidDel="002630CB">
          <w:rPr>
            <w:rFonts w:ascii="Calibri" w:hAnsi="Calibri" w:cs="Arial"/>
            <w:sz w:val="18"/>
            <w:szCs w:val="18"/>
          </w:rPr>
          <w:delText xml:space="preserve">olar </w:delText>
        </w:r>
        <w:r w:rsidR="00BE33E6" w:rsidRPr="007C6199" w:rsidDel="002630CB">
          <w:rPr>
            <w:rFonts w:ascii="Calibri" w:hAnsi="Calibri" w:cs="Arial"/>
            <w:sz w:val="18"/>
            <w:szCs w:val="18"/>
          </w:rPr>
          <w:delText>S</w:delText>
        </w:r>
        <w:r w:rsidRPr="007C6199" w:rsidDel="002630CB">
          <w:rPr>
            <w:rFonts w:ascii="Calibri" w:hAnsi="Calibri" w:cs="Arial"/>
            <w:sz w:val="18"/>
            <w:szCs w:val="18"/>
          </w:rPr>
          <w:delText xml:space="preserve">avings </w:delText>
        </w:r>
        <w:r w:rsidR="00BE33E6" w:rsidRPr="007C6199" w:rsidDel="002630CB">
          <w:rPr>
            <w:rFonts w:ascii="Calibri" w:hAnsi="Calibri" w:cs="Arial"/>
            <w:sz w:val="18"/>
            <w:szCs w:val="18"/>
          </w:rPr>
          <w:delText>F</w:delText>
        </w:r>
        <w:r w:rsidRPr="007C6199" w:rsidDel="002630CB">
          <w:rPr>
            <w:rFonts w:ascii="Calibri" w:hAnsi="Calibri" w:cs="Arial"/>
            <w:sz w:val="18"/>
            <w:szCs w:val="18"/>
          </w:rPr>
          <w:delText xml:space="preserve">raction: If compliance requires a back-up solar system, indicate the solar contribution (e.g., 0.30).  External calculations are required. </w:delText>
        </w:r>
      </w:del>
    </w:p>
    <w:p w14:paraId="308DB4C3" w14:textId="5922E0AF" w:rsidR="00EF30D7" w:rsidRPr="007C6199" w:rsidDel="002630CB" w:rsidRDefault="00EE6BFA" w:rsidP="001F3969">
      <w:pPr>
        <w:numPr>
          <w:ilvl w:val="0"/>
          <w:numId w:val="10"/>
        </w:numPr>
        <w:ind w:left="720"/>
        <w:rPr>
          <w:del w:id="1479" w:author="Dee Anne Ross" w:date="2018-08-10T15:46:00Z"/>
          <w:rFonts w:ascii="Calibri" w:hAnsi="Calibri" w:cs="Arial"/>
          <w:sz w:val="18"/>
          <w:szCs w:val="18"/>
        </w:rPr>
      </w:pPr>
      <w:del w:id="1480" w:author="Dee Anne Ross" w:date="2018-08-10T15:46:00Z">
        <w:r w:rsidRPr="007C6199" w:rsidDel="002630CB">
          <w:rPr>
            <w:rFonts w:ascii="Calibri" w:hAnsi="Calibri" w:cs="Arial"/>
            <w:sz w:val="18"/>
            <w:szCs w:val="18"/>
          </w:rPr>
          <w:delText xml:space="preserve">Central </w:delText>
        </w:r>
        <w:r w:rsidR="001D2CD5" w:rsidRPr="007C6199" w:rsidDel="002630CB">
          <w:rPr>
            <w:rFonts w:ascii="Calibri" w:hAnsi="Calibri" w:cs="Arial"/>
            <w:sz w:val="18"/>
            <w:szCs w:val="18"/>
          </w:rPr>
          <w:delText xml:space="preserve">DHW </w:delText>
        </w:r>
        <w:r w:rsidR="00CF4374" w:rsidRPr="007C6199" w:rsidDel="002630CB">
          <w:rPr>
            <w:rFonts w:ascii="Calibri" w:hAnsi="Calibri" w:cs="Arial"/>
            <w:sz w:val="18"/>
            <w:szCs w:val="18"/>
          </w:rPr>
          <w:delText xml:space="preserve">System </w:delText>
        </w:r>
        <w:r w:rsidRPr="007C6199" w:rsidDel="002630CB">
          <w:rPr>
            <w:rFonts w:ascii="Calibri" w:hAnsi="Calibri" w:cs="Arial"/>
            <w:sz w:val="18"/>
            <w:szCs w:val="18"/>
          </w:rPr>
          <w:delText>Distribution</w:delText>
        </w:r>
        <w:r w:rsidR="00CF4374" w:rsidRPr="007C6199" w:rsidDel="002630CB">
          <w:rPr>
            <w:rFonts w:ascii="Calibri" w:hAnsi="Calibri" w:cs="Arial"/>
            <w:sz w:val="18"/>
            <w:szCs w:val="18"/>
          </w:rPr>
          <w:delText xml:space="preserve"> Type</w:delText>
        </w:r>
        <w:r w:rsidRPr="007C6199" w:rsidDel="002630CB">
          <w:rPr>
            <w:rFonts w:ascii="Calibri" w:hAnsi="Calibri" w:cs="Arial"/>
            <w:sz w:val="18"/>
            <w:szCs w:val="18"/>
          </w:rPr>
          <w:delText>: For multi-family buildings using a central distribution system a demand recirculation system with at least two distribution loops must be installed. This requiremen</w:delText>
        </w:r>
        <w:r w:rsidR="001571DF" w:rsidRPr="007C6199" w:rsidDel="002630CB">
          <w:rPr>
            <w:rFonts w:ascii="Calibri" w:hAnsi="Calibri" w:cs="Arial"/>
            <w:sz w:val="18"/>
            <w:szCs w:val="18"/>
          </w:rPr>
          <w:delText xml:space="preserve">t applies to any building with </w:delText>
        </w:r>
        <w:r w:rsidR="00AF1CFB" w:rsidRPr="007C6199" w:rsidDel="002630CB">
          <w:rPr>
            <w:rFonts w:ascii="Calibri" w:hAnsi="Calibri" w:cs="Arial"/>
            <w:sz w:val="18"/>
            <w:szCs w:val="18"/>
          </w:rPr>
          <w:delText>8</w:delText>
        </w:r>
        <w:r w:rsidR="001571DF" w:rsidRPr="007C6199" w:rsidDel="002630CB">
          <w:rPr>
            <w:rFonts w:ascii="Calibri" w:hAnsi="Calibri" w:cs="Arial"/>
            <w:sz w:val="18"/>
            <w:szCs w:val="18"/>
          </w:rPr>
          <w:delText xml:space="preserve"> or more units. If the system is non-central or project is individual units enter </w:delText>
        </w:r>
        <w:r w:rsidR="00E733B7" w:rsidRPr="007C6199" w:rsidDel="002630CB">
          <w:rPr>
            <w:rFonts w:ascii="Calibri" w:hAnsi="Calibri" w:cs="Arial"/>
            <w:sz w:val="18"/>
            <w:szCs w:val="18"/>
          </w:rPr>
          <w:delText>N/A</w:delText>
        </w:r>
        <w:r w:rsidR="001571DF" w:rsidRPr="007C6199" w:rsidDel="002630CB">
          <w:rPr>
            <w:rFonts w:ascii="Calibri" w:hAnsi="Calibri" w:cs="Arial"/>
            <w:sz w:val="18"/>
            <w:szCs w:val="18"/>
          </w:rPr>
          <w:delText>.</w:delText>
        </w:r>
      </w:del>
    </w:p>
    <w:p w14:paraId="308DB4C4" w14:textId="3D15C404" w:rsidR="009A5BB2" w:rsidRPr="007C6199" w:rsidRDefault="009A5BB2" w:rsidP="001F3969">
      <w:pPr>
        <w:numPr>
          <w:ilvl w:val="0"/>
          <w:numId w:val="10"/>
        </w:numPr>
        <w:ind w:left="720"/>
        <w:rPr>
          <w:rFonts w:ascii="Calibri" w:hAnsi="Calibri" w:cs="Arial"/>
          <w:sz w:val="18"/>
          <w:szCs w:val="18"/>
        </w:rPr>
      </w:pPr>
      <w:del w:id="1481" w:author="Dee Anne Ross" w:date="2018-08-10T15:47:00Z">
        <w:r w:rsidRPr="007C6199" w:rsidDel="002630CB">
          <w:rPr>
            <w:rFonts w:ascii="Calibri" w:hAnsi="Calibri" w:cs="Arial"/>
            <w:sz w:val="18"/>
            <w:szCs w:val="18"/>
          </w:rPr>
          <w:delText xml:space="preserve">Dwelling Unit DHW </w:delText>
        </w:r>
        <w:r w:rsidR="00BA5686" w:rsidRPr="007C6199" w:rsidDel="002630CB">
          <w:rPr>
            <w:rFonts w:ascii="Calibri" w:hAnsi="Calibri" w:cs="Arial"/>
            <w:sz w:val="18"/>
            <w:szCs w:val="18"/>
          </w:rPr>
          <w:delText xml:space="preserve">System </w:delText>
        </w:r>
      </w:del>
      <w:r w:rsidRPr="007C6199">
        <w:rPr>
          <w:rFonts w:ascii="Calibri" w:hAnsi="Calibri" w:cs="Arial"/>
          <w:sz w:val="18"/>
          <w:szCs w:val="18"/>
        </w:rPr>
        <w:t xml:space="preserve">Distribution Type: </w:t>
      </w:r>
      <w:del w:id="1482" w:author="Dee Anne Ross" w:date="2018-08-10T15:47:00Z">
        <w:r w:rsidRPr="007C6199" w:rsidDel="002630CB">
          <w:rPr>
            <w:rFonts w:ascii="Calibri" w:hAnsi="Calibri" w:cs="Arial"/>
            <w:sz w:val="18"/>
            <w:szCs w:val="18"/>
          </w:rPr>
          <w:delText>For a Central DHW this field shall be Standard. If non-central then p</w:delText>
        </w:r>
      </w:del>
      <w:ins w:id="1483" w:author="Dee Anne Ross" w:date="2018-08-10T15:47:00Z">
        <w:r w:rsidR="002630CB" w:rsidRPr="007C6199">
          <w:rPr>
            <w:rFonts w:ascii="Calibri" w:hAnsi="Calibri" w:cs="Arial"/>
            <w:sz w:val="18"/>
            <w:szCs w:val="18"/>
          </w:rPr>
          <w:t>P</w:t>
        </w:r>
      </w:ins>
      <w:r w:rsidRPr="007C6199">
        <w:rPr>
          <w:rFonts w:ascii="Calibri" w:hAnsi="Calibri" w:cs="Arial"/>
          <w:sz w:val="18"/>
          <w:szCs w:val="18"/>
        </w:rPr>
        <w:t xml:space="preserve">ick </w:t>
      </w:r>
      <w:del w:id="1484" w:author="Dee Anne Ross" w:date="2018-08-10T15:47:00Z">
        <w:r w:rsidRPr="007C6199" w:rsidDel="002630CB">
          <w:rPr>
            <w:rFonts w:ascii="Calibri" w:hAnsi="Calibri" w:cs="Arial"/>
            <w:sz w:val="18"/>
            <w:szCs w:val="18"/>
          </w:rPr>
          <w:delText xml:space="preserve">from </w:delText>
        </w:r>
      </w:del>
      <w:r w:rsidRPr="007C6199">
        <w:rPr>
          <w:rFonts w:ascii="Calibri" w:hAnsi="Calibri" w:cs="Arial"/>
          <w:sz w:val="18"/>
          <w:szCs w:val="18"/>
        </w:rPr>
        <w:t>Standard, Demand Recirculation – Manual Control, Demand Recirculation – Sensor Control.</w:t>
      </w:r>
    </w:p>
    <w:p w14:paraId="308DB4C5" w14:textId="77777777" w:rsidR="00A9172F" w:rsidRPr="007C6199" w:rsidRDefault="00A9172F" w:rsidP="00A9172F">
      <w:pPr>
        <w:pStyle w:val="ListParagraph"/>
        <w:ind w:left="360"/>
        <w:contextualSpacing/>
        <w:rPr>
          <w:rFonts w:ascii="Calibri" w:hAnsi="Calibri" w:cs="Arial"/>
          <w:sz w:val="18"/>
          <w:szCs w:val="18"/>
        </w:rPr>
      </w:pPr>
    </w:p>
    <w:p w14:paraId="308DB4C6" w14:textId="688BAEC4" w:rsidR="00A10D7E" w:rsidRPr="007C6199" w:rsidRDefault="00DD6B11" w:rsidP="00A10D7E">
      <w:pPr>
        <w:keepNext/>
        <w:rPr>
          <w:rFonts w:ascii="Calibri" w:hAnsi="Calibri" w:cs="Arial"/>
          <w:b/>
          <w:sz w:val="18"/>
          <w:szCs w:val="18"/>
        </w:rPr>
      </w:pPr>
      <w:del w:id="1485" w:author="Dee Anne Ross" w:date="2018-08-13T07:56:00Z">
        <w:r w:rsidRPr="007C6199" w:rsidDel="004D359C">
          <w:rPr>
            <w:rFonts w:ascii="Calibri" w:hAnsi="Calibri" w:cs="Arial"/>
            <w:b/>
            <w:sz w:val="18"/>
            <w:szCs w:val="18"/>
          </w:rPr>
          <w:delText>M</w:delText>
        </w:r>
      </w:del>
      <w:ins w:id="1486" w:author="Dee Anne Ross" w:date="2018-08-13T07:56:00Z">
        <w:r w:rsidR="004D359C" w:rsidRPr="007C6199">
          <w:rPr>
            <w:rFonts w:ascii="Calibri" w:hAnsi="Calibri" w:cs="Arial"/>
            <w:b/>
            <w:sz w:val="18"/>
            <w:szCs w:val="18"/>
          </w:rPr>
          <w:t>N</w:t>
        </w:r>
      </w:ins>
      <w:r w:rsidR="00A9172F" w:rsidRPr="007C6199">
        <w:rPr>
          <w:rFonts w:ascii="Calibri" w:hAnsi="Calibri" w:cs="Arial"/>
          <w:b/>
          <w:sz w:val="18"/>
          <w:szCs w:val="18"/>
        </w:rPr>
        <w:t xml:space="preserve">. </w:t>
      </w:r>
      <w:ins w:id="1487" w:author="Dee Anne Ross" w:date="2018-08-13T07:57:00Z">
        <w:r w:rsidR="004D359C" w:rsidRPr="007C6199">
          <w:rPr>
            <w:rFonts w:ascii="Calibri" w:eastAsia="Calibri" w:hAnsi="Calibri"/>
            <w:b/>
            <w:sz w:val="18"/>
            <w:szCs w:val="18"/>
          </w:rPr>
          <w:t xml:space="preserve">Multifamily </w:t>
        </w:r>
      </w:ins>
      <w:ins w:id="1488" w:author="Ross, Dee Anne@Energy" w:date="2018-09-12T14:41:00Z">
        <w:r w:rsidR="00582B47" w:rsidRPr="007C6199">
          <w:rPr>
            <w:rFonts w:ascii="Calibri" w:eastAsia="Calibri" w:hAnsi="Calibri"/>
            <w:b/>
            <w:sz w:val="18"/>
            <w:szCs w:val="18"/>
          </w:rPr>
          <w:t xml:space="preserve">Central </w:t>
        </w:r>
      </w:ins>
      <w:ins w:id="1489" w:author="Dee Anne Ross" w:date="2018-08-13T07:57:00Z">
        <w:del w:id="1490" w:author="Ross, Dee Anne@Energy" w:date="2018-09-12T14:41:00Z">
          <w:r w:rsidR="004D359C" w:rsidRPr="007C6199" w:rsidDel="00582B47">
            <w:rPr>
              <w:rFonts w:ascii="Calibri" w:eastAsia="Calibri" w:hAnsi="Calibri"/>
              <w:b/>
              <w:sz w:val="18"/>
              <w:szCs w:val="18"/>
            </w:rPr>
            <w:delText>Dwelling Unit</w:delText>
          </w:r>
          <w:r w:rsidR="004D359C" w:rsidRPr="007C6199" w:rsidDel="00582B47">
            <w:rPr>
              <w:rFonts w:ascii="Calibri" w:eastAsia="Calibri" w:hAnsi="Calibri" w:cs="Arial"/>
              <w:b/>
              <w:sz w:val="18"/>
              <w:szCs w:val="18"/>
            </w:rPr>
            <w:delText xml:space="preserve"> </w:delText>
          </w:r>
        </w:del>
      </w:ins>
      <w:r w:rsidR="00C97214" w:rsidRPr="007C6199">
        <w:rPr>
          <w:rFonts w:ascii="Calibri" w:eastAsia="Calibri" w:hAnsi="Calibri"/>
          <w:b/>
          <w:sz w:val="18"/>
          <w:szCs w:val="18"/>
        </w:rPr>
        <w:t>Space Conditioning System</w:t>
      </w:r>
      <w:del w:id="1491" w:author="Ross, Dee Anne@Energy" w:date="2018-09-12T14:41:00Z">
        <w:r w:rsidR="00C97214" w:rsidRPr="007C6199" w:rsidDel="00582B47">
          <w:rPr>
            <w:rFonts w:ascii="Calibri" w:eastAsia="Calibri" w:hAnsi="Calibri"/>
            <w:b/>
            <w:sz w:val="18"/>
            <w:szCs w:val="18"/>
          </w:rPr>
          <w:delText>s</w:delText>
        </w:r>
      </w:del>
      <w:r w:rsidR="00C97214" w:rsidRPr="007C6199">
        <w:rPr>
          <w:rFonts w:ascii="Calibri" w:eastAsia="Calibri" w:hAnsi="Calibri"/>
          <w:b/>
          <w:sz w:val="18"/>
          <w:szCs w:val="18"/>
        </w:rPr>
        <w:t xml:space="preserve"> and Water Heating System</w:t>
      </w:r>
      <w:del w:id="1492" w:author="Ross, Dee Anne@Energy" w:date="2018-09-12T14:41:00Z">
        <w:r w:rsidR="00C97214" w:rsidRPr="007C6199" w:rsidDel="00582B47">
          <w:rPr>
            <w:rFonts w:ascii="Calibri" w:eastAsia="Calibri" w:hAnsi="Calibri"/>
            <w:b/>
            <w:sz w:val="18"/>
            <w:szCs w:val="18"/>
          </w:rPr>
          <w:delText xml:space="preserve">s </w:delText>
        </w:r>
      </w:del>
      <w:del w:id="1493" w:author="Dee Anne Ross" w:date="2018-08-13T07:57:00Z">
        <w:r w:rsidR="00C97214" w:rsidRPr="007C6199" w:rsidDel="004D359C">
          <w:rPr>
            <w:rFonts w:ascii="Calibri" w:eastAsia="Calibri" w:hAnsi="Calibri"/>
            <w:b/>
            <w:sz w:val="18"/>
            <w:szCs w:val="18"/>
          </w:rPr>
          <w:delText>in Multifamily Dwelling Units</w:delText>
        </w:r>
      </w:del>
    </w:p>
    <w:p w14:paraId="308DB4C7" w14:textId="77777777" w:rsidR="00A10D7E" w:rsidRPr="007C6199" w:rsidRDefault="00A9172F" w:rsidP="001F3969">
      <w:pPr>
        <w:pStyle w:val="ListParagraph"/>
        <w:keepNext/>
        <w:numPr>
          <w:ilvl w:val="0"/>
          <w:numId w:val="20"/>
        </w:numPr>
        <w:rPr>
          <w:rFonts w:ascii="Calibri" w:hAnsi="Calibri" w:cs="Arial"/>
          <w:sz w:val="18"/>
          <w:szCs w:val="18"/>
        </w:rPr>
      </w:pPr>
      <w:r w:rsidRPr="007C6199">
        <w:rPr>
          <w:rFonts w:ascii="Calibri" w:hAnsi="Calibri" w:cs="Arial"/>
          <w:sz w:val="18"/>
          <w:szCs w:val="18"/>
        </w:rPr>
        <w:t xml:space="preserve">Dwelling Unit Name: </w:t>
      </w:r>
      <w:r w:rsidR="00BE33E6" w:rsidRPr="007C6199">
        <w:rPr>
          <w:rFonts w:ascii="Calibri" w:hAnsi="Calibri" w:cs="Arial"/>
          <w:sz w:val="18"/>
          <w:szCs w:val="18"/>
        </w:rPr>
        <w:t>E</w:t>
      </w:r>
      <w:r w:rsidRPr="007C6199">
        <w:rPr>
          <w:rFonts w:ascii="Calibri" w:hAnsi="Calibri" w:cs="Arial"/>
          <w:sz w:val="18"/>
          <w:szCs w:val="18"/>
        </w:rPr>
        <w:t>nter one unique name for each of the number of dwelling units identified in Section A field 06.</w:t>
      </w:r>
    </w:p>
    <w:p w14:paraId="02C03BE8" w14:textId="5175753A" w:rsidR="00582B47" w:rsidRPr="007C6199" w:rsidRDefault="00582B47" w:rsidP="001F3969">
      <w:pPr>
        <w:pStyle w:val="ListParagraph"/>
        <w:keepNext/>
        <w:numPr>
          <w:ilvl w:val="0"/>
          <w:numId w:val="20"/>
        </w:numPr>
        <w:rPr>
          <w:ins w:id="1494" w:author="Ross, Dee Anne@Energy" w:date="2018-09-12T14:40:00Z"/>
          <w:rFonts w:ascii="Calibri" w:hAnsi="Calibri" w:cs="Arial"/>
          <w:sz w:val="18"/>
          <w:szCs w:val="18"/>
        </w:rPr>
      </w:pPr>
      <w:ins w:id="1495" w:author="Ross, Dee Anne@Energy" w:date="2018-09-12T14:40:00Z">
        <w:r w:rsidRPr="007C6199">
          <w:rPr>
            <w:rFonts w:ascii="Calibri" w:hAnsi="Calibri" w:cs="Arial"/>
            <w:sz w:val="18"/>
            <w:szCs w:val="18"/>
          </w:rPr>
          <w:t>Water heating system identification</w:t>
        </w:r>
      </w:ins>
      <w:ins w:id="1496" w:author="Ross, Dee Anne@Energy" w:date="2018-09-12T14:44:00Z">
        <w:r w:rsidRPr="007C6199">
          <w:rPr>
            <w:rFonts w:ascii="Calibri" w:hAnsi="Calibri" w:cs="Arial"/>
            <w:sz w:val="18"/>
            <w:szCs w:val="18"/>
          </w:rPr>
          <w:t xml:space="preserve">: </w:t>
        </w:r>
      </w:ins>
      <w:ins w:id="1497" w:author="Ross, Dee Anne@Energy" w:date="2018-09-12T14:45:00Z">
        <w:r w:rsidRPr="007C6199">
          <w:rPr>
            <w:rFonts w:ascii="Calibri" w:hAnsi="Calibri" w:cs="Arial"/>
            <w:sz w:val="18"/>
            <w:szCs w:val="18"/>
          </w:rPr>
          <w:t>If more than one central water heating system, e</w:t>
        </w:r>
      </w:ins>
      <w:ins w:id="1498" w:author="Ross, Dee Anne@Energy" w:date="2018-09-12T14:44:00Z">
        <w:r w:rsidRPr="007C6199">
          <w:rPr>
            <w:rFonts w:ascii="Calibri" w:hAnsi="Calibri" w:cs="Arial"/>
            <w:sz w:val="18"/>
            <w:szCs w:val="18"/>
          </w:rPr>
          <w:t xml:space="preserve">nter a unique name for </w:t>
        </w:r>
      </w:ins>
      <w:ins w:id="1499" w:author="Ross, Dee Anne@Energy" w:date="2018-09-12T14:45:00Z">
        <w:r w:rsidRPr="007C6199">
          <w:rPr>
            <w:rFonts w:ascii="Calibri" w:hAnsi="Calibri" w:cs="Arial"/>
            <w:sz w:val="18"/>
            <w:szCs w:val="18"/>
          </w:rPr>
          <w:t xml:space="preserve">each </w:t>
        </w:r>
      </w:ins>
      <w:ins w:id="1500" w:author="Ross, Dee Anne@Energy" w:date="2018-09-12T14:44:00Z">
        <w:r w:rsidRPr="007C6199">
          <w:rPr>
            <w:rFonts w:ascii="Calibri" w:hAnsi="Calibri" w:cs="Arial"/>
            <w:sz w:val="18"/>
            <w:szCs w:val="18"/>
          </w:rPr>
          <w:t>system</w:t>
        </w:r>
      </w:ins>
      <w:ins w:id="1501" w:author="Ross, Dee Anne@Energy" w:date="2018-09-12T14:45:00Z">
        <w:r w:rsidRPr="007C6199">
          <w:rPr>
            <w:rFonts w:ascii="Calibri" w:hAnsi="Calibri" w:cs="Arial"/>
            <w:sz w:val="18"/>
            <w:szCs w:val="18"/>
          </w:rPr>
          <w:t>.</w:t>
        </w:r>
      </w:ins>
    </w:p>
    <w:p w14:paraId="308DB4C8" w14:textId="16665CA0" w:rsidR="00A10D7E" w:rsidRPr="007C6199" w:rsidRDefault="00582B47" w:rsidP="001F3969">
      <w:pPr>
        <w:pStyle w:val="ListParagraph"/>
        <w:keepNext/>
        <w:numPr>
          <w:ilvl w:val="0"/>
          <w:numId w:val="20"/>
        </w:numPr>
        <w:rPr>
          <w:rFonts w:ascii="Calibri" w:hAnsi="Calibri" w:cs="Arial"/>
          <w:sz w:val="18"/>
          <w:szCs w:val="18"/>
        </w:rPr>
      </w:pPr>
      <w:ins w:id="1502" w:author="Ross, Dee Anne@Energy" w:date="2018-09-12T14:40:00Z">
        <w:r w:rsidRPr="007C6199">
          <w:rPr>
            <w:rFonts w:ascii="Calibri" w:hAnsi="Calibri" w:cs="Arial"/>
            <w:sz w:val="18"/>
            <w:szCs w:val="18"/>
          </w:rPr>
          <w:t xml:space="preserve">Number of </w:t>
        </w:r>
      </w:ins>
      <w:r w:rsidR="00DD6B11" w:rsidRPr="007C6199">
        <w:rPr>
          <w:rFonts w:ascii="Calibri" w:hAnsi="Calibri" w:cs="Arial"/>
          <w:sz w:val="18"/>
          <w:szCs w:val="18"/>
        </w:rPr>
        <w:t>Dwelling Unit</w:t>
      </w:r>
      <w:ins w:id="1503" w:author="Ross, Dee Anne@Energy" w:date="2018-09-12T14:40:00Z">
        <w:r w:rsidRPr="007C6199">
          <w:rPr>
            <w:rFonts w:ascii="Calibri" w:hAnsi="Calibri" w:cs="Arial"/>
            <w:sz w:val="18"/>
            <w:szCs w:val="18"/>
          </w:rPr>
          <w:t xml:space="preserve">s: </w:t>
        </w:r>
      </w:ins>
      <w:ins w:id="1504" w:author="Ross, Dee Anne@Energy" w:date="2018-09-12T14:45:00Z">
        <w:r w:rsidRPr="007C6199">
          <w:rPr>
            <w:rFonts w:ascii="Calibri" w:hAnsi="Calibri" w:cs="Arial"/>
            <w:sz w:val="18"/>
            <w:szCs w:val="18"/>
          </w:rPr>
          <w:t xml:space="preserve">If more than one central system, enter the </w:t>
        </w:r>
      </w:ins>
      <w:ins w:id="1505" w:author="Ross, Dee Anne@Energy" w:date="2018-09-12T14:46:00Z">
        <w:r w:rsidRPr="007C6199">
          <w:rPr>
            <w:rFonts w:ascii="Calibri" w:hAnsi="Calibri" w:cs="Arial"/>
            <w:sz w:val="18"/>
            <w:szCs w:val="18"/>
          </w:rPr>
          <w:t>number of dwelling units, otherwise enter the value from A</w:t>
        </w:r>
        <w:r w:rsidR="002B0ABE" w:rsidRPr="007C6199">
          <w:rPr>
            <w:rFonts w:ascii="Calibri" w:hAnsi="Calibri" w:cs="Arial"/>
            <w:sz w:val="18"/>
            <w:szCs w:val="18"/>
          </w:rPr>
          <w:t>06</w:t>
        </w:r>
      </w:ins>
      <w:del w:id="1506" w:author="Ross, Dee Anne@Energy" w:date="2018-09-12T14:46:00Z">
        <w:r w:rsidR="00DD6B11" w:rsidRPr="007C6199" w:rsidDel="002B0ABE">
          <w:rPr>
            <w:rFonts w:ascii="Calibri" w:hAnsi="Calibri" w:cs="Arial"/>
            <w:sz w:val="18"/>
            <w:szCs w:val="18"/>
          </w:rPr>
          <w:delText xml:space="preserve"> </w:delText>
        </w:r>
        <w:r w:rsidR="00F02FBD" w:rsidRPr="007C6199" w:rsidDel="002B0ABE">
          <w:rPr>
            <w:rFonts w:ascii="Calibri" w:hAnsi="Calibri" w:cs="Arial"/>
            <w:sz w:val="18"/>
            <w:szCs w:val="18"/>
          </w:rPr>
          <w:delText xml:space="preserve">Total </w:delText>
        </w:r>
        <w:r w:rsidR="00DD6B11" w:rsidRPr="007C6199" w:rsidDel="002B0ABE">
          <w:rPr>
            <w:rFonts w:ascii="Calibri" w:hAnsi="Calibri" w:cs="Arial"/>
            <w:sz w:val="18"/>
            <w:szCs w:val="18"/>
          </w:rPr>
          <w:delText xml:space="preserve">CFA: </w:delText>
        </w:r>
        <w:r w:rsidR="00BE33E6" w:rsidRPr="007C6199" w:rsidDel="002B0ABE">
          <w:rPr>
            <w:rFonts w:ascii="Calibri" w:hAnsi="Calibri" w:cs="Arial"/>
            <w:sz w:val="18"/>
            <w:szCs w:val="18"/>
          </w:rPr>
          <w:delText>E</w:delText>
        </w:r>
        <w:r w:rsidR="00DD6B11" w:rsidRPr="007C6199" w:rsidDel="002B0ABE">
          <w:rPr>
            <w:rFonts w:ascii="Calibri" w:hAnsi="Calibri" w:cs="Arial"/>
            <w:sz w:val="18"/>
            <w:szCs w:val="18"/>
          </w:rPr>
          <w:delText>nter the conditioned floor area for the dwelling unit.</w:delText>
        </w:r>
      </w:del>
    </w:p>
    <w:p w14:paraId="308DB4C9" w14:textId="3B1A8944" w:rsidR="00A10D7E" w:rsidRPr="007C6199" w:rsidRDefault="00582B47" w:rsidP="001F3969">
      <w:pPr>
        <w:pStyle w:val="ListParagraph"/>
        <w:keepNext/>
        <w:numPr>
          <w:ilvl w:val="0"/>
          <w:numId w:val="20"/>
        </w:numPr>
        <w:rPr>
          <w:rFonts w:ascii="Calibri" w:hAnsi="Calibri" w:cs="Arial"/>
          <w:sz w:val="18"/>
          <w:szCs w:val="18"/>
        </w:rPr>
      </w:pPr>
      <w:ins w:id="1507" w:author="Ross, Dee Anne@Energy" w:date="2018-09-12T14:41:00Z">
        <w:r w:rsidRPr="007C6199">
          <w:rPr>
            <w:rFonts w:ascii="Calibri" w:hAnsi="Calibri" w:cs="Arial"/>
            <w:sz w:val="18"/>
            <w:szCs w:val="18"/>
          </w:rPr>
          <w:t xml:space="preserve">Number of Recirculation Loops: </w:t>
        </w:r>
      </w:ins>
      <w:ins w:id="1508" w:author="Ross, Dee Anne@Energy" w:date="2018-09-12T14:47:00Z">
        <w:r w:rsidR="002B0ABE" w:rsidRPr="007C6199">
          <w:rPr>
            <w:rFonts w:ascii="Calibri" w:hAnsi="Calibri" w:cs="Arial"/>
            <w:sz w:val="18"/>
            <w:szCs w:val="18"/>
          </w:rPr>
          <w:t>E</w:t>
        </w:r>
      </w:ins>
      <w:ins w:id="1509" w:author="Ross, Dee Anne@Energy" w:date="2018-09-12T14:46:00Z">
        <w:r w:rsidR="002B0ABE" w:rsidRPr="007C6199">
          <w:rPr>
            <w:rFonts w:ascii="Calibri" w:hAnsi="Calibri" w:cs="Arial"/>
            <w:sz w:val="18"/>
            <w:szCs w:val="18"/>
          </w:rPr>
          <w:t>nter the number of recirculation loops</w:t>
        </w:r>
      </w:ins>
      <w:ins w:id="1510" w:author="Ross, Dee Anne@Energy" w:date="2018-09-12T14:47:00Z">
        <w:r w:rsidR="002B0ABE" w:rsidRPr="007C6199">
          <w:rPr>
            <w:rFonts w:ascii="Calibri" w:hAnsi="Calibri" w:cs="Arial"/>
            <w:sz w:val="18"/>
            <w:szCs w:val="18"/>
          </w:rPr>
          <w:t xml:space="preserve"> for the system defined on this row. If </w:t>
        </w:r>
      </w:ins>
      <w:ins w:id="1511" w:author="Ross, Dee Anne@Energy" w:date="2018-09-12T14:48:00Z">
        <w:r w:rsidR="002B0ABE" w:rsidRPr="007C6199">
          <w:rPr>
            <w:rFonts w:ascii="Calibri" w:hAnsi="Calibri" w:cs="Arial"/>
            <w:sz w:val="18"/>
            <w:szCs w:val="18"/>
          </w:rPr>
          <w:t>column 3 shows 8 or fewer d</w:t>
        </w:r>
      </w:ins>
      <w:ins w:id="1512" w:author="Ross, Dee Anne@Energy" w:date="2018-09-12T14:47:00Z">
        <w:r w:rsidR="002B0ABE" w:rsidRPr="007C6199">
          <w:rPr>
            <w:rFonts w:ascii="Calibri" w:hAnsi="Calibri" w:cs="Arial"/>
            <w:sz w:val="18"/>
            <w:szCs w:val="18"/>
          </w:rPr>
          <w:t>welling units only one loop required</w:t>
        </w:r>
      </w:ins>
      <w:ins w:id="1513" w:author="Ross, Dee Anne@Energy" w:date="2018-09-12T14:46:00Z">
        <w:r w:rsidR="002B0ABE" w:rsidRPr="007C6199">
          <w:rPr>
            <w:rFonts w:ascii="Calibri" w:hAnsi="Calibri" w:cs="Arial"/>
            <w:sz w:val="18"/>
            <w:szCs w:val="18"/>
          </w:rPr>
          <w:t>.</w:t>
        </w:r>
      </w:ins>
      <w:del w:id="1514" w:author="Ross, Dee Anne@Energy" w:date="2018-09-12T14:42:00Z">
        <w:r w:rsidR="00C22C76" w:rsidRPr="007C6199" w:rsidDel="00582B47">
          <w:rPr>
            <w:rFonts w:ascii="Calibri" w:hAnsi="Calibri" w:cs="Arial"/>
            <w:sz w:val="18"/>
            <w:szCs w:val="18"/>
          </w:rPr>
          <w:delText xml:space="preserve">Central Water Heating System Identification or Name: </w:delText>
        </w:r>
        <w:r w:rsidR="00BE33E6" w:rsidRPr="007C6199" w:rsidDel="00582B47">
          <w:rPr>
            <w:rFonts w:ascii="Calibri" w:hAnsi="Calibri" w:cs="Arial"/>
            <w:sz w:val="18"/>
            <w:szCs w:val="18"/>
          </w:rPr>
          <w:delText>S</w:delText>
        </w:r>
        <w:r w:rsidR="00C22C76" w:rsidRPr="007C6199" w:rsidDel="00582B47">
          <w:rPr>
            <w:rFonts w:ascii="Calibri" w:hAnsi="Calibri" w:cs="Arial"/>
            <w:sz w:val="18"/>
            <w:szCs w:val="18"/>
          </w:rPr>
          <w:delText>elect one of the central DHW system names</w:delText>
        </w:r>
      </w:del>
    </w:p>
    <w:p w14:paraId="308DB4CA" w14:textId="4E3695F6" w:rsidR="00A10D7E" w:rsidRPr="007C6199" w:rsidRDefault="00582B47" w:rsidP="001F3969">
      <w:pPr>
        <w:pStyle w:val="ListParagraph"/>
        <w:keepNext/>
        <w:numPr>
          <w:ilvl w:val="0"/>
          <w:numId w:val="20"/>
        </w:numPr>
        <w:rPr>
          <w:rFonts w:ascii="Calibri" w:hAnsi="Calibri" w:cs="Arial"/>
          <w:b/>
          <w:sz w:val="18"/>
          <w:szCs w:val="18"/>
        </w:rPr>
      </w:pPr>
      <w:ins w:id="1515" w:author="Ross, Dee Anne@Energy" w:date="2018-09-12T14:42:00Z">
        <w:r w:rsidRPr="007C6199">
          <w:rPr>
            <w:rFonts w:ascii="Calibri" w:hAnsi="Calibri" w:cs="Arial"/>
            <w:sz w:val="18"/>
            <w:szCs w:val="18"/>
          </w:rPr>
          <w:t>Option: Select A or B</w:t>
        </w:r>
      </w:ins>
      <w:ins w:id="1516" w:author="Ross, Dee Anne@Energy" w:date="2018-09-12T14:50:00Z">
        <w:r w:rsidR="00116600" w:rsidRPr="007C6199">
          <w:rPr>
            <w:rFonts w:ascii="Calibri" w:hAnsi="Calibri" w:cs="Arial"/>
            <w:sz w:val="18"/>
            <w:szCs w:val="18"/>
          </w:rPr>
          <w:t>:</w:t>
        </w:r>
      </w:ins>
      <w:ins w:id="1517" w:author="Ross, Dee Anne@Energy" w:date="2018-09-12T14:42:00Z">
        <w:r w:rsidRPr="007C6199">
          <w:rPr>
            <w:rFonts w:ascii="Calibri" w:hAnsi="Calibri" w:cs="Arial"/>
            <w:sz w:val="18"/>
            <w:szCs w:val="18"/>
          </w:rPr>
          <w:t xml:space="preserve"> </w:t>
        </w:r>
      </w:ins>
      <w:ins w:id="1518" w:author="Ross, Dee Anne@Energy" w:date="2018-09-12T14:50:00Z">
        <w:r w:rsidR="00116600" w:rsidRPr="007C6199">
          <w:rPr>
            <w:rFonts w:ascii="Calibri" w:hAnsi="Calibri" w:cs="Arial"/>
            <w:sz w:val="18"/>
            <w:szCs w:val="18"/>
          </w:rPr>
          <w:t>Both options require additional solar capacity. Option B includes an additional requirement for a HERS verified drain water heat recovery system that meets the requirements in Reference Appendix RA3.6.9.</w:t>
        </w:r>
      </w:ins>
      <w:del w:id="1519" w:author="Ross, Dee Anne@Energy" w:date="2018-09-12T14:49:00Z">
        <w:r w:rsidR="00EF30D7" w:rsidRPr="007C6199" w:rsidDel="00116600">
          <w:rPr>
            <w:rFonts w:ascii="Calibri" w:hAnsi="Calibri" w:cs="Arial"/>
            <w:sz w:val="18"/>
            <w:szCs w:val="18"/>
          </w:rPr>
          <w:delText xml:space="preserve">Dwelling Unit Water Heating System Identification or Name: </w:delText>
        </w:r>
        <w:r w:rsidR="00FC119B" w:rsidRPr="007C6199" w:rsidDel="00116600">
          <w:rPr>
            <w:rFonts w:ascii="Calibri" w:hAnsi="Calibri" w:cs="Arial"/>
            <w:sz w:val="18"/>
            <w:szCs w:val="18"/>
          </w:rPr>
          <w:delText xml:space="preserve">Select one of the </w:delText>
        </w:r>
        <w:r w:rsidR="006C033F" w:rsidRPr="007C6199" w:rsidDel="00116600">
          <w:rPr>
            <w:rFonts w:ascii="Calibri" w:hAnsi="Calibri" w:cs="Arial"/>
            <w:sz w:val="18"/>
            <w:szCs w:val="18"/>
          </w:rPr>
          <w:delText xml:space="preserve">Dwelling Unit </w:delText>
        </w:r>
        <w:r w:rsidR="00FC119B" w:rsidRPr="007C6199" w:rsidDel="00116600">
          <w:rPr>
            <w:rFonts w:ascii="Calibri" w:hAnsi="Calibri" w:cs="Arial"/>
            <w:sz w:val="18"/>
            <w:szCs w:val="18"/>
          </w:rPr>
          <w:delText xml:space="preserve">water heating system names entered in </w:delText>
        </w:r>
        <w:r w:rsidR="00584D2F" w:rsidRPr="007C6199" w:rsidDel="00116600">
          <w:rPr>
            <w:rFonts w:ascii="Calibri" w:hAnsi="Calibri" w:cs="Arial"/>
            <w:sz w:val="18"/>
            <w:szCs w:val="18"/>
          </w:rPr>
          <w:delText>S</w:delText>
        </w:r>
        <w:r w:rsidR="00FC119B" w:rsidRPr="007C6199" w:rsidDel="00116600">
          <w:rPr>
            <w:rFonts w:ascii="Calibri" w:hAnsi="Calibri" w:cs="Arial"/>
            <w:sz w:val="18"/>
            <w:szCs w:val="18"/>
          </w:rPr>
          <w:delText>ection L. If more than one water heating system type is needed in the dwelling unit, enter another row of data for the dwelling unit and select the additional water heating system name.</w:delText>
        </w:r>
      </w:del>
    </w:p>
    <w:p w14:paraId="4B57CBF1" w14:textId="1F31AD25" w:rsidR="00582B47" w:rsidRPr="007C6199" w:rsidRDefault="00582B47" w:rsidP="001F3969">
      <w:pPr>
        <w:pStyle w:val="ListParagraph"/>
        <w:keepNext/>
        <w:numPr>
          <w:ilvl w:val="0"/>
          <w:numId w:val="20"/>
        </w:numPr>
        <w:rPr>
          <w:ins w:id="1520" w:author="Ross, Dee Anne@Energy" w:date="2018-09-12T14:43:00Z"/>
          <w:rFonts w:ascii="Calibri" w:hAnsi="Calibri" w:cs="Arial"/>
          <w:sz w:val="18"/>
          <w:szCs w:val="18"/>
        </w:rPr>
      </w:pPr>
      <w:ins w:id="1521" w:author="Ross, Dee Anne@Energy" w:date="2018-09-12T14:43:00Z">
        <w:r w:rsidRPr="007C6199">
          <w:rPr>
            <w:rFonts w:ascii="Calibri" w:hAnsi="Calibri" w:cs="Arial"/>
            <w:sz w:val="18"/>
            <w:szCs w:val="18"/>
          </w:rPr>
          <w:t>Minimum Solar Savings Fraction: Auto entered based on value from column 5.</w:t>
        </w:r>
      </w:ins>
    </w:p>
    <w:p w14:paraId="4FCC34EA" w14:textId="7A8AC1D9" w:rsidR="00582B47" w:rsidRPr="007C6199" w:rsidRDefault="00582B47" w:rsidP="001F3969">
      <w:pPr>
        <w:pStyle w:val="ListParagraph"/>
        <w:keepNext/>
        <w:numPr>
          <w:ilvl w:val="0"/>
          <w:numId w:val="20"/>
        </w:numPr>
        <w:rPr>
          <w:ins w:id="1522" w:author="Ross, Dee Anne@Energy" w:date="2018-09-12T14:43:00Z"/>
          <w:rFonts w:ascii="Calibri" w:hAnsi="Calibri" w:cs="Arial"/>
          <w:sz w:val="18"/>
          <w:szCs w:val="18"/>
        </w:rPr>
      </w:pPr>
      <w:ins w:id="1523" w:author="Ross, Dee Anne@Energy" w:date="2018-09-12T14:43:00Z">
        <w:r w:rsidRPr="007C6199">
          <w:rPr>
            <w:rFonts w:ascii="Calibri" w:hAnsi="Calibri" w:cs="Arial"/>
            <w:sz w:val="18"/>
            <w:szCs w:val="18"/>
          </w:rPr>
          <w:t>Distribution System:</w:t>
        </w:r>
      </w:ins>
      <w:ins w:id="1524" w:author="Ross, Dee Anne@Energy" w:date="2018-09-12T14:52:00Z">
        <w:r w:rsidR="00116600" w:rsidRPr="007C6199">
          <w:rPr>
            <w:rFonts w:ascii="Calibri" w:hAnsi="Calibri" w:cs="Arial"/>
            <w:sz w:val="18"/>
            <w:szCs w:val="18"/>
          </w:rPr>
          <w:t xml:space="preserve"> Select from options listed in pull-down menu.</w:t>
        </w:r>
      </w:ins>
    </w:p>
    <w:p w14:paraId="308DB4CB" w14:textId="1D6BCB02" w:rsidR="00A10D7E" w:rsidRPr="007C6199" w:rsidRDefault="00C22C76" w:rsidP="001F3969">
      <w:pPr>
        <w:pStyle w:val="ListParagraph"/>
        <w:keepNext/>
        <w:numPr>
          <w:ilvl w:val="0"/>
          <w:numId w:val="20"/>
        </w:numPr>
        <w:rPr>
          <w:rFonts w:ascii="Calibri" w:hAnsi="Calibri" w:cs="Arial"/>
          <w:b/>
          <w:sz w:val="18"/>
          <w:szCs w:val="18"/>
        </w:rPr>
      </w:pPr>
      <w:r w:rsidRPr="007C6199">
        <w:rPr>
          <w:rFonts w:ascii="Calibri" w:hAnsi="Calibri" w:cs="Arial"/>
          <w:sz w:val="18"/>
          <w:szCs w:val="18"/>
        </w:rPr>
        <w:t xml:space="preserve">Dwelling Unit Space Conditioning System </w:t>
      </w:r>
      <w:del w:id="1525" w:author="Ross, Dee Anne@Energy" w:date="2018-09-12T14:42:00Z">
        <w:r w:rsidRPr="007C6199" w:rsidDel="00582B47">
          <w:rPr>
            <w:rFonts w:ascii="Calibri" w:hAnsi="Calibri" w:cs="Arial"/>
            <w:sz w:val="18"/>
            <w:szCs w:val="18"/>
          </w:rPr>
          <w:delText xml:space="preserve">Identification or </w:delText>
        </w:r>
      </w:del>
      <w:r w:rsidRPr="007C6199">
        <w:rPr>
          <w:rFonts w:ascii="Calibri" w:hAnsi="Calibri" w:cs="Arial"/>
          <w:sz w:val="18"/>
          <w:szCs w:val="18"/>
        </w:rPr>
        <w:t xml:space="preserve">Name: </w:t>
      </w:r>
      <w:r w:rsidR="00BE33E6" w:rsidRPr="007C6199">
        <w:rPr>
          <w:rFonts w:ascii="Calibri" w:hAnsi="Calibri" w:cs="Arial"/>
          <w:sz w:val="18"/>
          <w:szCs w:val="18"/>
        </w:rPr>
        <w:t>S</w:t>
      </w:r>
      <w:r w:rsidRPr="007C6199">
        <w:rPr>
          <w:rFonts w:ascii="Calibri" w:hAnsi="Calibri" w:cs="Arial"/>
          <w:sz w:val="18"/>
          <w:szCs w:val="18"/>
        </w:rPr>
        <w:t xml:space="preserve">elect one of the Space conditioning system names that were entered in </w:t>
      </w:r>
      <w:r w:rsidR="00584D2F" w:rsidRPr="007C6199">
        <w:rPr>
          <w:rFonts w:ascii="Calibri" w:hAnsi="Calibri" w:cs="Arial"/>
          <w:sz w:val="18"/>
          <w:szCs w:val="18"/>
        </w:rPr>
        <w:t>S</w:t>
      </w:r>
      <w:r w:rsidRPr="007C6199">
        <w:rPr>
          <w:rFonts w:ascii="Calibri" w:hAnsi="Calibri" w:cs="Arial"/>
          <w:sz w:val="18"/>
          <w:szCs w:val="18"/>
        </w:rPr>
        <w:t>ection J. If more than one space conditioning system type is needed in the dwelling unit, enter another row of data for the dwelling unit and select the additional space conditioning system name</w:t>
      </w:r>
    </w:p>
    <w:p w14:paraId="308DB4CC" w14:textId="698B2E68" w:rsidR="00A10D7E" w:rsidRPr="007C6199" w:rsidRDefault="006C033F" w:rsidP="001F3969">
      <w:pPr>
        <w:pStyle w:val="ListParagraph"/>
        <w:keepNext/>
        <w:numPr>
          <w:ilvl w:val="0"/>
          <w:numId w:val="20"/>
        </w:numPr>
        <w:rPr>
          <w:ins w:id="1526" w:author="Smith, Alexis@Energy" w:date="2018-11-15T13:34:00Z"/>
          <w:rFonts w:ascii="Calibri" w:hAnsi="Calibri" w:cs="Arial"/>
          <w:b/>
          <w:sz w:val="18"/>
          <w:szCs w:val="18"/>
        </w:rPr>
      </w:pPr>
      <w:r w:rsidRPr="007C6199">
        <w:rPr>
          <w:rFonts w:ascii="Calibri" w:hAnsi="Calibri" w:cs="Arial"/>
          <w:sz w:val="18"/>
          <w:szCs w:val="18"/>
        </w:rPr>
        <w:t>Comments: Include any comments here.</w:t>
      </w:r>
    </w:p>
    <w:p w14:paraId="1B8038BB" w14:textId="77777777" w:rsidR="00B309D6" w:rsidRPr="007C6199" w:rsidRDefault="00B309D6" w:rsidP="007C6199">
      <w:pPr>
        <w:pStyle w:val="ListParagraph"/>
        <w:keepNext/>
        <w:rPr>
          <w:rFonts w:ascii="Calibri" w:hAnsi="Calibri" w:cs="Arial"/>
          <w:b/>
          <w:sz w:val="18"/>
          <w:szCs w:val="18"/>
        </w:rPr>
      </w:pPr>
    </w:p>
    <w:p w14:paraId="308DB4CD" w14:textId="0AA460FA" w:rsidR="009A5BB2" w:rsidRPr="007C6199" w:rsidDel="002C2929" w:rsidRDefault="009A5BB2" w:rsidP="003F64CF">
      <w:pPr>
        <w:keepNext/>
        <w:rPr>
          <w:ins w:id="1527" w:author="Dee Anne Ross" w:date="2018-08-13T07:58:00Z"/>
          <w:del w:id="1528" w:author="Smith, Alexis@Energy" w:date="2018-11-06T09:38:00Z"/>
          <w:rFonts w:ascii="Calibri" w:hAnsi="Calibri" w:cs="Arial"/>
          <w:b/>
          <w:sz w:val="18"/>
          <w:szCs w:val="18"/>
        </w:rPr>
      </w:pPr>
    </w:p>
    <w:p w14:paraId="0B1E2C16" w14:textId="5BC4541D" w:rsidR="004D359C" w:rsidRPr="007C6199" w:rsidRDefault="002C2929" w:rsidP="003F64CF">
      <w:pPr>
        <w:keepNext/>
        <w:rPr>
          <w:ins w:id="1529" w:author="Dee Anne Ross" w:date="2018-08-27T09:13:00Z"/>
          <w:rFonts w:ascii="Calibri" w:hAnsi="Calibri" w:cs="Arial"/>
          <w:b/>
          <w:sz w:val="18"/>
          <w:szCs w:val="18"/>
        </w:rPr>
      </w:pPr>
      <w:ins w:id="1530" w:author="Smith, Alexis@Energy" w:date="2018-11-06T09:33:00Z">
        <w:r w:rsidRPr="007C6199">
          <w:rPr>
            <w:rFonts w:ascii="Calibri" w:hAnsi="Calibri" w:cs="Arial"/>
            <w:b/>
            <w:sz w:val="18"/>
            <w:szCs w:val="18"/>
          </w:rPr>
          <w:t>O</w:t>
        </w:r>
      </w:ins>
      <w:ins w:id="1531" w:author="Dee Anne Ross" w:date="2018-09-06T14:43:00Z">
        <w:del w:id="1532" w:author="Smith, Alexis@Energy" w:date="2018-11-06T09:33:00Z">
          <w:r w:rsidR="009D2407" w:rsidRPr="007C6199" w:rsidDel="002C2929">
            <w:rPr>
              <w:rFonts w:ascii="Calibri" w:hAnsi="Calibri" w:cs="Arial"/>
              <w:b/>
              <w:sz w:val="18"/>
              <w:szCs w:val="18"/>
            </w:rPr>
            <w:delText>P</w:delText>
          </w:r>
        </w:del>
      </w:ins>
      <w:ins w:id="1533" w:author="Dee Anne Ross" w:date="2018-08-13T07:58:00Z">
        <w:r w:rsidR="004D359C" w:rsidRPr="007C6199">
          <w:rPr>
            <w:rFonts w:ascii="Calibri" w:hAnsi="Calibri" w:cs="Arial"/>
            <w:b/>
            <w:sz w:val="18"/>
            <w:szCs w:val="18"/>
          </w:rPr>
          <w:t>. Photovoltaic Requirements</w:t>
        </w:r>
      </w:ins>
    </w:p>
    <w:p w14:paraId="70EC90B4" w14:textId="1D395DA5" w:rsidR="00427B4A" w:rsidRPr="007C6199" w:rsidRDefault="00427B4A" w:rsidP="003F64CF">
      <w:pPr>
        <w:keepNext/>
        <w:rPr>
          <w:ins w:id="1534" w:author="Dee Anne Ross" w:date="2018-08-27T09:14:00Z"/>
          <w:rFonts w:ascii="Calibri" w:hAnsi="Calibri" w:cs="Arial"/>
          <w:sz w:val="18"/>
          <w:szCs w:val="18"/>
        </w:rPr>
      </w:pPr>
      <w:ins w:id="1535" w:author="Dee Anne Ross" w:date="2018-08-27T09:13:00Z">
        <w:r w:rsidRPr="007C6199">
          <w:rPr>
            <w:rFonts w:ascii="Calibri" w:hAnsi="Calibri" w:cs="Arial"/>
            <w:sz w:val="18"/>
            <w:szCs w:val="18"/>
          </w:rPr>
          <w:t>Tables referenced in this section may be found in either the Energy Standards or Chapter 7 of the Residential Manual.</w:t>
        </w:r>
      </w:ins>
    </w:p>
    <w:p w14:paraId="7A13B7C8" w14:textId="5461778F" w:rsidR="002C2929" w:rsidRPr="007C6199" w:rsidRDefault="002C2929" w:rsidP="002C2929">
      <w:pPr>
        <w:keepNext/>
        <w:numPr>
          <w:ilvl w:val="0"/>
          <w:numId w:val="12"/>
        </w:numPr>
        <w:ind w:left="720"/>
        <w:rPr>
          <w:ins w:id="1536" w:author="Smith, Alexis@Energy" w:date="2018-11-06T09:38:00Z"/>
          <w:rFonts w:ascii="Calibri" w:hAnsi="Calibri" w:cs="Arial"/>
          <w:sz w:val="18"/>
          <w:szCs w:val="18"/>
        </w:rPr>
      </w:pPr>
      <w:ins w:id="1537" w:author="Smith, Alexis@Energy" w:date="2018-11-06T09:38:00Z">
        <w:r w:rsidRPr="007C6199">
          <w:rPr>
            <w:rFonts w:ascii="Calibri" w:hAnsi="Calibri" w:cs="Arial"/>
            <w:sz w:val="18"/>
            <w:szCs w:val="18"/>
          </w:rPr>
          <w:t>PV Array ID or Name</w:t>
        </w:r>
      </w:ins>
    </w:p>
    <w:p w14:paraId="7E250E1B" w14:textId="2D037E5E" w:rsidR="004D359C" w:rsidRPr="007C6199" w:rsidRDefault="004D359C" w:rsidP="004D359C">
      <w:pPr>
        <w:keepNext/>
        <w:numPr>
          <w:ilvl w:val="0"/>
          <w:numId w:val="12"/>
        </w:numPr>
        <w:ind w:left="720"/>
        <w:rPr>
          <w:ins w:id="1538" w:author="Dee Anne Ross" w:date="2018-08-13T08:07:00Z"/>
          <w:rFonts w:ascii="Calibri" w:hAnsi="Calibri" w:cs="Arial"/>
          <w:sz w:val="18"/>
          <w:szCs w:val="18"/>
        </w:rPr>
      </w:pPr>
      <w:ins w:id="1539" w:author="Dee Anne Ross" w:date="2018-08-13T08:04:00Z">
        <w:r w:rsidRPr="007C6199">
          <w:rPr>
            <w:rFonts w:ascii="Calibri" w:hAnsi="Calibri" w:cs="Arial"/>
            <w:sz w:val="18"/>
            <w:szCs w:val="18"/>
          </w:rPr>
          <w:t xml:space="preserve">Adjustment Factor (A): </w:t>
        </w:r>
      </w:ins>
      <w:ins w:id="1540" w:author="Dee Anne Ross" w:date="2018-08-13T08:09:00Z">
        <w:r w:rsidR="00C75769" w:rsidRPr="007C6199">
          <w:rPr>
            <w:rFonts w:ascii="Calibri" w:hAnsi="Calibri" w:cs="Arial"/>
            <w:sz w:val="18"/>
            <w:szCs w:val="18"/>
          </w:rPr>
          <w:t>Auto-filled l</w:t>
        </w:r>
      </w:ins>
      <w:ins w:id="1541" w:author="Dee Anne Ross" w:date="2018-08-13T08:07:00Z">
        <w:r w:rsidRPr="007C6199">
          <w:rPr>
            <w:rFonts w:ascii="Calibri" w:hAnsi="Calibri" w:cs="Arial"/>
            <w:sz w:val="18"/>
            <w:szCs w:val="18"/>
          </w:rPr>
          <w:t>ook up value from Table 150.1-C.</w:t>
        </w:r>
      </w:ins>
    </w:p>
    <w:p w14:paraId="7088D857" w14:textId="40428176" w:rsidR="0018610C" w:rsidRPr="007C6199" w:rsidRDefault="002662B4" w:rsidP="0018610C">
      <w:pPr>
        <w:keepNext/>
        <w:numPr>
          <w:ilvl w:val="0"/>
          <w:numId w:val="12"/>
        </w:numPr>
        <w:ind w:left="720"/>
        <w:rPr>
          <w:ins w:id="1542" w:author="Dee Anne Ross" w:date="2018-09-06T15:20:00Z"/>
          <w:rFonts w:ascii="Calibri" w:hAnsi="Calibri" w:cs="Arial"/>
          <w:sz w:val="18"/>
          <w:szCs w:val="18"/>
        </w:rPr>
      </w:pPr>
      <w:ins w:id="1543" w:author="Dee Anne Ross" w:date="2018-09-06T15:20:00Z">
        <w:r w:rsidRPr="007C6199">
          <w:rPr>
            <w:rFonts w:ascii="Calibri" w:hAnsi="Calibri" w:cs="Arial"/>
            <w:sz w:val="18"/>
            <w:szCs w:val="18"/>
          </w:rPr>
          <w:t>Adjustment Factor (B</w:t>
        </w:r>
        <w:r w:rsidR="0018610C" w:rsidRPr="007C6199">
          <w:rPr>
            <w:rFonts w:ascii="Calibri" w:hAnsi="Calibri" w:cs="Arial"/>
            <w:sz w:val="18"/>
            <w:szCs w:val="18"/>
          </w:rPr>
          <w:t>): Auto-filled look up value from Table 150.1-C.</w:t>
        </w:r>
      </w:ins>
    </w:p>
    <w:p w14:paraId="46D36138" w14:textId="1D8C6353" w:rsidR="004D359C" w:rsidRPr="007C6199" w:rsidRDefault="00C75769" w:rsidP="004D359C">
      <w:pPr>
        <w:keepNext/>
        <w:numPr>
          <w:ilvl w:val="0"/>
          <w:numId w:val="12"/>
        </w:numPr>
        <w:ind w:left="720"/>
        <w:rPr>
          <w:ins w:id="1544" w:author="Dee Anne Ross" w:date="2018-08-13T08:03:00Z"/>
          <w:rFonts w:ascii="Calibri" w:hAnsi="Calibri" w:cs="Arial"/>
          <w:sz w:val="18"/>
          <w:szCs w:val="18"/>
        </w:rPr>
      </w:pPr>
      <w:ins w:id="1545" w:author="Dee Anne Ross" w:date="2018-08-13T08:12:00Z">
        <w:r w:rsidRPr="007C6199">
          <w:rPr>
            <w:rFonts w:ascii="Calibri" w:hAnsi="Calibri" w:cs="Arial"/>
            <w:sz w:val="18"/>
            <w:szCs w:val="18"/>
          </w:rPr>
          <w:t>Minimum PV Size: Calculated value for the minimum PV size before any adjustments or exceptions.</w:t>
        </w:r>
      </w:ins>
    </w:p>
    <w:p w14:paraId="45A04852" w14:textId="167E8B50" w:rsidR="0018610C" w:rsidRPr="007C6199" w:rsidRDefault="0018610C" w:rsidP="004D359C">
      <w:pPr>
        <w:keepNext/>
        <w:numPr>
          <w:ilvl w:val="0"/>
          <w:numId w:val="12"/>
        </w:numPr>
        <w:ind w:left="720"/>
        <w:rPr>
          <w:ins w:id="1546" w:author="Dee Anne Ross" w:date="2018-09-06T15:21:00Z"/>
          <w:rFonts w:ascii="Calibri" w:hAnsi="Calibri" w:cs="Arial"/>
          <w:sz w:val="18"/>
          <w:szCs w:val="18"/>
        </w:rPr>
      </w:pPr>
      <w:ins w:id="1547" w:author="Dee Anne Ross" w:date="2018-09-06T15:22:00Z">
        <w:r w:rsidRPr="007C6199">
          <w:rPr>
            <w:rFonts w:ascii="Calibri" w:hAnsi="Calibri" w:cs="Arial"/>
            <w:sz w:val="18"/>
            <w:szCs w:val="18"/>
          </w:rPr>
          <w:t xml:space="preserve">Water Heating Adjustment: If the selected water heating system requires any additional PV, </w:t>
        </w:r>
      </w:ins>
      <w:ins w:id="1548" w:author="Dee Anne Ross" w:date="2018-09-06T15:23:00Z">
        <w:r w:rsidRPr="007C6199">
          <w:rPr>
            <w:rFonts w:ascii="Calibri" w:hAnsi="Calibri" w:cs="Arial"/>
            <w:sz w:val="18"/>
            <w:szCs w:val="18"/>
          </w:rPr>
          <w:t>that value is shown here.</w:t>
        </w:r>
      </w:ins>
    </w:p>
    <w:p w14:paraId="40436973" w14:textId="1B9DD29A" w:rsidR="0018610C" w:rsidRPr="007C6199" w:rsidRDefault="0018610C" w:rsidP="002662B4">
      <w:pPr>
        <w:keepNext/>
        <w:numPr>
          <w:ilvl w:val="0"/>
          <w:numId w:val="12"/>
        </w:numPr>
        <w:ind w:left="720"/>
        <w:rPr>
          <w:ins w:id="1549" w:author="Dee Anne Ross" w:date="2018-09-06T15:23:00Z"/>
          <w:rFonts w:ascii="Calibri" w:hAnsi="Calibri" w:cs="Arial"/>
          <w:sz w:val="18"/>
          <w:szCs w:val="18"/>
        </w:rPr>
      </w:pPr>
      <w:ins w:id="1550" w:author="Dee Anne Ross" w:date="2018-09-06T15:24:00Z">
        <w:r w:rsidRPr="007C6199">
          <w:rPr>
            <w:rFonts w:ascii="Calibri" w:hAnsi="Calibri" w:cs="Arial"/>
            <w:sz w:val="18"/>
            <w:szCs w:val="18"/>
          </w:rPr>
          <w:t xml:space="preserve">Adjusted Minimum PV Size: </w:t>
        </w:r>
        <w:r w:rsidR="002662B4" w:rsidRPr="007C6199">
          <w:rPr>
            <w:rFonts w:ascii="Calibri" w:hAnsi="Calibri" w:cs="Arial"/>
            <w:sz w:val="18"/>
            <w:szCs w:val="18"/>
          </w:rPr>
          <w:t>After all adjustments made, required PV.</w:t>
        </w:r>
      </w:ins>
      <w:ins w:id="1551" w:author="Dee Anne Ross" w:date="2018-09-06T15:33:00Z">
        <w:r w:rsidR="002662B4" w:rsidRPr="007C6199">
          <w:rPr>
            <w:rFonts w:ascii="Calibri" w:hAnsi="Calibri" w:cs="Arial"/>
            <w:sz w:val="18"/>
            <w:szCs w:val="18"/>
          </w:rPr>
          <w:t xml:space="preserve"> </w:t>
        </w:r>
        <w:del w:id="1552" w:author="Ross, Dee Anne@Energy" w:date="2018-09-12T15:12:00Z">
          <w:r w:rsidR="002662B4" w:rsidRPr="007C6199" w:rsidDel="00653E89">
            <w:rPr>
              <w:rFonts w:ascii="Calibri" w:hAnsi="Calibri" w:cs="Arial"/>
              <w:sz w:val="18"/>
              <w:szCs w:val="18"/>
            </w:rPr>
            <w:delText>1 = value from CF1R-SRA-02, 2 = 1.5, 3 = 1, 4 – 0.8, 5 = value from CF1R-SRA-02</w:delText>
          </w:r>
        </w:del>
      </w:ins>
    </w:p>
    <w:p w14:paraId="035BD64B" w14:textId="7CD1DB36" w:rsidR="00C75769" w:rsidRPr="007C6199" w:rsidRDefault="00C75769" w:rsidP="004D359C">
      <w:pPr>
        <w:keepNext/>
        <w:numPr>
          <w:ilvl w:val="0"/>
          <w:numId w:val="12"/>
        </w:numPr>
        <w:ind w:left="720"/>
        <w:rPr>
          <w:ins w:id="1553" w:author="Dee Anne Ross" w:date="2018-08-13T08:03:00Z"/>
          <w:rFonts w:ascii="Calibri" w:hAnsi="Calibri" w:cs="Arial"/>
          <w:sz w:val="18"/>
          <w:szCs w:val="18"/>
        </w:rPr>
      </w:pPr>
      <w:ins w:id="1554" w:author="Dee Anne Ross" w:date="2018-08-13T08:16:00Z">
        <w:r w:rsidRPr="007C6199">
          <w:rPr>
            <w:rFonts w:ascii="Calibri" w:hAnsi="Calibri" w:cs="Arial"/>
            <w:sz w:val="18"/>
            <w:szCs w:val="18"/>
          </w:rPr>
          <w:t xml:space="preserve">Comments: </w:t>
        </w:r>
      </w:ins>
      <w:ins w:id="1555" w:author="Dee Anne Ross" w:date="2018-08-27T12:39:00Z">
        <w:r w:rsidR="002F643D" w:rsidRPr="007C6199">
          <w:rPr>
            <w:rFonts w:ascii="Calibri" w:hAnsi="Calibri" w:cs="Arial"/>
            <w:sz w:val="18"/>
            <w:szCs w:val="18"/>
          </w:rPr>
          <w:t>Include any comments here.</w:t>
        </w:r>
      </w:ins>
    </w:p>
    <w:p w14:paraId="5E057615" w14:textId="77777777" w:rsidR="00557C51" w:rsidRPr="007C6199" w:rsidRDefault="00557C51" w:rsidP="009D2407">
      <w:pPr>
        <w:keepNext/>
        <w:rPr>
          <w:rFonts w:ascii="Calibri" w:hAnsi="Calibri" w:cs="Arial"/>
          <w:sz w:val="18"/>
          <w:szCs w:val="18"/>
        </w:rPr>
      </w:pPr>
    </w:p>
    <w:p w14:paraId="308DB4CE" w14:textId="17D02D88" w:rsidR="00166008" w:rsidRPr="007C6199" w:rsidRDefault="00A9172F" w:rsidP="003F64CF">
      <w:pPr>
        <w:keepNext/>
        <w:rPr>
          <w:rFonts w:ascii="Calibri" w:hAnsi="Calibri" w:cs="Arial"/>
          <w:b/>
          <w:sz w:val="18"/>
          <w:szCs w:val="18"/>
        </w:rPr>
      </w:pPr>
      <w:del w:id="1556" w:author="Dee Anne Ross" w:date="2018-08-13T07:57:00Z">
        <w:r w:rsidRPr="007C6199" w:rsidDel="004D359C">
          <w:rPr>
            <w:rFonts w:ascii="Calibri" w:hAnsi="Calibri" w:cs="Arial"/>
            <w:b/>
            <w:sz w:val="18"/>
            <w:szCs w:val="18"/>
          </w:rPr>
          <w:delText>N</w:delText>
        </w:r>
      </w:del>
      <w:ins w:id="1557" w:author="Dee Anne Ross" w:date="2018-08-13T07:57:00Z">
        <w:r w:rsidR="004D359C" w:rsidRPr="007C6199">
          <w:rPr>
            <w:rFonts w:ascii="Calibri" w:hAnsi="Calibri" w:cs="Arial"/>
            <w:b/>
            <w:sz w:val="18"/>
            <w:szCs w:val="18"/>
          </w:rPr>
          <w:t>P</w:t>
        </w:r>
      </w:ins>
      <w:r w:rsidR="00C151CA" w:rsidRPr="007C6199">
        <w:rPr>
          <w:rFonts w:ascii="Calibri" w:hAnsi="Calibri" w:cs="Arial"/>
          <w:b/>
          <w:sz w:val="18"/>
          <w:szCs w:val="18"/>
        </w:rPr>
        <w:t xml:space="preserve">. HERS </w:t>
      </w:r>
      <w:r w:rsidR="00C97214" w:rsidRPr="007C6199">
        <w:rPr>
          <w:rFonts w:ascii="Calibri" w:hAnsi="Calibri" w:cs="Arial"/>
          <w:b/>
          <w:sz w:val="18"/>
          <w:szCs w:val="18"/>
        </w:rPr>
        <w:t>Verification Summary</w:t>
      </w:r>
    </w:p>
    <w:p w14:paraId="68ED06EE" w14:textId="5C32E9E3" w:rsidR="00476F9E" w:rsidRPr="007C6199" w:rsidRDefault="00476F9E" w:rsidP="001F3969">
      <w:pPr>
        <w:numPr>
          <w:ilvl w:val="0"/>
          <w:numId w:val="11"/>
        </w:numPr>
        <w:rPr>
          <w:ins w:id="1558" w:author="Dee Anne Ross" w:date="2018-08-13T08:27:00Z"/>
          <w:rFonts w:ascii="Calibri" w:hAnsi="Calibri" w:cs="Arial"/>
          <w:sz w:val="18"/>
          <w:szCs w:val="18"/>
        </w:rPr>
      </w:pPr>
      <w:ins w:id="1559" w:author="Dee Anne Ross" w:date="2018-08-13T08:27:00Z">
        <w:r w:rsidRPr="007C6199">
          <w:rPr>
            <w:rFonts w:ascii="Calibri" w:hAnsi="Calibri" w:cs="Arial"/>
            <w:sz w:val="18"/>
            <w:szCs w:val="18"/>
          </w:rPr>
          <w:t xml:space="preserve">Quality Insulation Installation: All buildings </w:t>
        </w:r>
      </w:ins>
      <w:ins w:id="1560" w:author="Dee Anne Ross" w:date="2018-08-13T08:28:00Z">
        <w:r w:rsidRPr="007C6199">
          <w:rPr>
            <w:rFonts w:ascii="Calibri" w:hAnsi="Calibri" w:cs="Arial"/>
            <w:sz w:val="18"/>
            <w:szCs w:val="18"/>
          </w:rPr>
          <w:t xml:space="preserve">must comply with Quality Insulation Installation (QII) criteria. </w:t>
        </w:r>
      </w:ins>
      <w:ins w:id="1561" w:author="Dee Anne Ross" w:date="2018-08-13T08:29:00Z">
        <w:r w:rsidRPr="007C6199">
          <w:rPr>
            <w:rFonts w:ascii="Calibri" w:hAnsi="Calibri" w:cs="Arial"/>
            <w:sz w:val="18"/>
            <w:szCs w:val="18"/>
          </w:rPr>
          <w:t>Multiple inspections</w:t>
        </w:r>
      </w:ins>
      <w:ins w:id="1562" w:author="Dee Anne Ross" w:date="2018-08-13T08:31:00Z">
        <w:r w:rsidRPr="007C6199">
          <w:rPr>
            <w:rFonts w:ascii="Calibri" w:hAnsi="Calibri" w:cs="Arial"/>
            <w:sz w:val="18"/>
            <w:szCs w:val="18"/>
          </w:rPr>
          <w:t>,</w:t>
        </w:r>
      </w:ins>
      <w:ins w:id="1563" w:author="Dee Anne Ross" w:date="2018-08-13T08:29:00Z">
        <w:r w:rsidRPr="007C6199">
          <w:rPr>
            <w:rFonts w:ascii="Calibri" w:hAnsi="Calibri" w:cs="Arial"/>
            <w:sz w:val="18"/>
            <w:szCs w:val="18"/>
          </w:rPr>
          <w:t xml:space="preserve"> </w:t>
        </w:r>
      </w:ins>
      <w:ins w:id="1564" w:author="Dee Anne Ross" w:date="2018-08-13T08:30:00Z">
        <w:r w:rsidRPr="007C6199">
          <w:rPr>
            <w:rFonts w:ascii="Calibri" w:hAnsi="Calibri" w:cs="Arial"/>
            <w:sz w:val="18"/>
            <w:szCs w:val="18"/>
          </w:rPr>
          <w:t>starting with a framing inspection</w:t>
        </w:r>
      </w:ins>
      <w:ins w:id="1565" w:author="Dee Anne Ross" w:date="2018-08-13T08:31:00Z">
        <w:r w:rsidRPr="007C6199">
          <w:rPr>
            <w:rFonts w:ascii="Calibri" w:hAnsi="Calibri" w:cs="Arial"/>
            <w:sz w:val="18"/>
            <w:szCs w:val="18"/>
          </w:rPr>
          <w:t>,</w:t>
        </w:r>
      </w:ins>
      <w:ins w:id="1566" w:author="Dee Anne Ross" w:date="2018-08-13T08:30:00Z">
        <w:r w:rsidRPr="007C6199">
          <w:rPr>
            <w:rFonts w:ascii="Calibri" w:hAnsi="Calibri" w:cs="Arial"/>
            <w:sz w:val="18"/>
            <w:szCs w:val="18"/>
          </w:rPr>
          <w:t xml:space="preserve"> are required </w:t>
        </w:r>
      </w:ins>
      <w:ins w:id="1567" w:author="Dee Anne Ross" w:date="2018-08-13T08:29:00Z">
        <w:r w:rsidRPr="007C6199">
          <w:rPr>
            <w:rFonts w:ascii="Calibri" w:hAnsi="Calibri" w:cs="Arial"/>
            <w:sz w:val="18"/>
            <w:szCs w:val="18"/>
          </w:rPr>
          <w:t xml:space="preserve">by a HERS rater. QII criteria is specified in Reference Appendix RA3.5 </w:t>
        </w:r>
      </w:ins>
      <w:ins w:id="1568" w:author="Dee Anne Ross" w:date="2018-08-13T08:27:00Z">
        <w:r w:rsidRPr="007C6199">
          <w:rPr>
            <w:rFonts w:ascii="Calibri" w:hAnsi="Calibri" w:cs="Arial"/>
            <w:sz w:val="18"/>
            <w:szCs w:val="18"/>
          </w:rPr>
          <w:t xml:space="preserve">(only multifamily buildings in climate zone 7 are exempt). </w:t>
        </w:r>
      </w:ins>
    </w:p>
    <w:p w14:paraId="308DB4CF" w14:textId="7E6717FB" w:rsidR="00166008" w:rsidRPr="007C6199" w:rsidRDefault="00C151CA" w:rsidP="001F3969">
      <w:pPr>
        <w:numPr>
          <w:ilvl w:val="0"/>
          <w:numId w:val="11"/>
        </w:numPr>
        <w:rPr>
          <w:rFonts w:ascii="Calibri" w:hAnsi="Calibri" w:cs="Arial"/>
          <w:sz w:val="18"/>
          <w:szCs w:val="18"/>
        </w:rPr>
      </w:pPr>
      <w:r w:rsidRPr="007C6199">
        <w:rPr>
          <w:rFonts w:ascii="Calibri" w:hAnsi="Calibri" w:cs="Arial"/>
          <w:sz w:val="18"/>
          <w:szCs w:val="18"/>
        </w:rPr>
        <w:t xml:space="preserve">Duct Leakage </w:t>
      </w:r>
      <w:r w:rsidR="009525A0" w:rsidRPr="007C6199">
        <w:rPr>
          <w:rFonts w:ascii="Calibri" w:hAnsi="Calibri" w:cs="Arial"/>
          <w:sz w:val="18"/>
          <w:szCs w:val="18"/>
        </w:rPr>
        <w:t>verification</w:t>
      </w:r>
      <w:r w:rsidRPr="007C6199">
        <w:rPr>
          <w:rFonts w:ascii="Calibri" w:hAnsi="Calibri" w:cs="Arial"/>
          <w:sz w:val="18"/>
          <w:szCs w:val="18"/>
        </w:rPr>
        <w:t>: All duct</w:t>
      </w:r>
      <w:ins w:id="1569" w:author="Dee Anne Ross" w:date="2018-08-13T08:31:00Z">
        <w:r w:rsidR="00476F9E" w:rsidRPr="007C6199">
          <w:rPr>
            <w:rFonts w:ascii="Calibri" w:hAnsi="Calibri" w:cs="Arial"/>
            <w:sz w:val="18"/>
            <w:szCs w:val="18"/>
          </w:rPr>
          <w:t>ed</w:t>
        </w:r>
      </w:ins>
      <w:r w:rsidRPr="007C6199">
        <w:rPr>
          <w:rFonts w:ascii="Calibri" w:hAnsi="Calibri" w:cs="Arial"/>
          <w:sz w:val="18"/>
          <w:szCs w:val="18"/>
        </w:rPr>
        <w:t xml:space="preserve"> systems must meet maximum duct leakage requirements. Typically the maximum leakage is </w:t>
      </w:r>
      <w:r w:rsidR="000719BD" w:rsidRPr="007C6199">
        <w:rPr>
          <w:rFonts w:ascii="Calibri" w:hAnsi="Calibri" w:cs="Arial"/>
          <w:sz w:val="18"/>
          <w:szCs w:val="18"/>
        </w:rPr>
        <w:t>5</w:t>
      </w:r>
      <w:r w:rsidRPr="007C6199">
        <w:rPr>
          <w:rFonts w:ascii="Calibri" w:hAnsi="Calibri" w:cs="Arial"/>
          <w:sz w:val="18"/>
          <w:szCs w:val="18"/>
        </w:rPr>
        <w:t xml:space="preserve">% but varies for when the duct leakage test is performed and the type of building (single family, townhouse, multifamily). The </w:t>
      </w:r>
      <w:r w:rsidR="00166008" w:rsidRPr="007C6199">
        <w:rPr>
          <w:rFonts w:ascii="Calibri" w:hAnsi="Calibri" w:cs="Arial"/>
          <w:sz w:val="18"/>
          <w:szCs w:val="18"/>
        </w:rPr>
        <w:t xml:space="preserve">only exception is if the heating and cooling systems are ductless. </w:t>
      </w:r>
    </w:p>
    <w:p w14:paraId="308DB4D0" w14:textId="77777777" w:rsidR="00166008" w:rsidRPr="007C6199" w:rsidRDefault="009525A0"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lastRenderedPageBreak/>
        <w:t xml:space="preserve">Zonally Controlled Systems - </w:t>
      </w:r>
      <w:r w:rsidR="00166008" w:rsidRPr="007C6199">
        <w:rPr>
          <w:rFonts w:ascii="Calibri" w:hAnsi="Calibri" w:cs="Arial"/>
          <w:sz w:val="18"/>
          <w:szCs w:val="18"/>
        </w:rPr>
        <w:t xml:space="preserve">Bypass </w:t>
      </w:r>
      <w:r w:rsidR="00BA5686" w:rsidRPr="007C6199">
        <w:rPr>
          <w:rFonts w:ascii="Calibri" w:hAnsi="Calibri" w:cs="Arial"/>
          <w:sz w:val="18"/>
          <w:szCs w:val="18"/>
        </w:rPr>
        <w:t>Dampers</w:t>
      </w:r>
      <w:r w:rsidR="00166008" w:rsidRPr="007C6199">
        <w:rPr>
          <w:rFonts w:ascii="Calibri" w:hAnsi="Calibri" w:cs="Arial"/>
          <w:sz w:val="18"/>
          <w:szCs w:val="18"/>
        </w:rPr>
        <w:t xml:space="preserve">: The prescriptive requirements preclude the use of bypass ducts in association with zonally controlled systems. A HERS Rater will verify that zonally controlled systems have no bypass ducts. </w:t>
      </w:r>
    </w:p>
    <w:p w14:paraId="308DB4D1" w14:textId="03FA5204" w:rsidR="00166008" w:rsidRPr="007C6199" w:rsidRDefault="0016600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Refrigerant Charge</w:t>
      </w:r>
      <w:r w:rsidR="009525A0" w:rsidRPr="007C6199">
        <w:rPr>
          <w:rFonts w:ascii="Calibri" w:hAnsi="Calibri" w:cs="Arial"/>
          <w:sz w:val="18"/>
          <w:szCs w:val="18"/>
        </w:rPr>
        <w:t xml:space="preserve"> Verification</w:t>
      </w:r>
      <w:r w:rsidRPr="007C6199">
        <w:rPr>
          <w:rFonts w:ascii="Calibri" w:hAnsi="Calibri" w:cs="Arial"/>
          <w:sz w:val="18"/>
          <w:szCs w:val="18"/>
        </w:rPr>
        <w:t xml:space="preserve">: Some type of refrigerant charge verification or </w:t>
      </w:r>
      <w:r w:rsidR="00AF1CFB" w:rsidRPr="007C6199">
        <w:rPr>
          <w:rFonts w:ascii="Calibri" w:hAnsi="Calibri" w:cs="Arial"/>
          <w:sz w:val="18"/>
          <w:szCs w:val="18"/>
        </w:rPr>
        <w:t xml:space="preserve">Fault </w:t>
      </w:r>
      <w:r w:rsidRPr="007C6199">
        <w:rPr>
          <w:rFonts w:ascii="Calibri" w:hAnsi="Calibri" w:cs="Arial"/>
          <w:sz w:val="18"/>
          <w:szCs w:val="18"/>
        </w:rPr>
        <w:t>Indicator Display is required in climate zones 2 and 8-15 for most common systems such as ducted split and packaged systems, and mini-split systems. See Section 150</w:t>
      </w:r>
      <w:r w:rsidR="008423A4" w:rsidRPr="007C6199">
        <w:rPr>
          <w:rFonts w:ascii="Calibri" w:hAnsi="Calibri" w:cs="Arial"/>
          <w:sz w:val="18"/>
          <w:szCs w:val="18"/>
        </w:rPr>
        <w:t>.1</w:t>
      </w:r>
      <w:r w:rsidRPr="007C6199">
        <w:rPr>
          <w:rFonts w:ascii="Calibri" w:hAnsi="Calibri" w:cs="Arial"/>
          <w:sz w:val="18"/>
          <w:szCs w:val="18"/>
        </w:rPr>
        <w:t>(c)7A. or Reference Residential Appendix RA3.2. If a building is built in climate zones 1, 3-17 or 16, or has no cooling system, no refrigerant charge verification is required.</w:t>
      </w:r>
    </w:p>
    <w:p w14:paraId="6989CFB1" w14:textId="77777777" w:rsidR="006E7AD9" w:rsidRPr="007C6199" w:rsidRDefault="00166008" w:rsidP="001F3969">
      <w:pPr>
        <w:pStyle w:val="ListParagraph"/>
        <w:numPr>
          <w:ilvl w:val="0"/>
          <w:numId w:val="11"/>
        </w:numPr>
        <w:contextualSpacing/>
        <w:rPr>
          <w:ins w:id="1570" w:author="Dee Anne Ross" w:date="2018-08-13T08:36:00Z"/>
          <w:rFonts w:ascii="Calibri" w:hAnsi="Calibri" w:cs="Arial"/>
          <w:sz w:val="18"/>
          <w:szCs w:val="18"/>
        </w:rPr>
      </w:pPr>
      <w:r w:rsidRPr="007C6199">
        <w:rPr>
          <w:rFonts w:ascii="Calibri" w:hAnsi="Calibri" w:cs="Arial"/>
          <w:sz w:val="18"/>
          <w:szCs w:val="18"/>
        </w:rPr>
        <w:t>Central System Air Handlers</w:t>
      </w:r>
      <w:r w:rsidR="009525A0" w:rsidRPr="007C6199">
        <w:rPr>
          <w:rFonts w:ascii="Calibri" w:hAnsi="Calibri" w:cs="Arial"/>
          <w:sz w:val="18"/>
          <w:szCs w:val="18"/>
        </w:rPr>
        <w:t xml:space="preserve"> - Airflow Rate and Fan Efficacy</w:t>
      </w:r>
      <w:r w:rsidR="00BA5686" w:rsidRPr="007C6199">
        <w:rPr>
          <w:rFonts w:ascii="Calibri" w:hAnsi="Calibri" w:cs="Arial"/>
          <w:sz w:val="18"/>
          <w:szCs w:val="18"/>
        </w:rPr>
        <w:t xml:space="preserve"> Verification</w:t>
      </w:r>
      <w:r w:rsidRPr="007C6199">
        <w:rPr>
          <w:rFonts w:ascii="Calibri" w:hAnsi="Calibri" w:cs="Arial"/>
          <w:sz w:val="18"/>
          <w:szCs w:val="18"/>
        </w:rPr>
        <w:t xml:space="preserve">: Unless a building has no cooling system or has a non-ducted cooling system, the system must meet mandatory and prescriptive requirements for </w:t>
      </w:r>
      <w:del w:id="1571" w:author="Dee Anne Ross" w:date="2018-08-13T08:33:00Z">
        <w:r w:rsidRPr="007C6199" w:rsidDel="00476F9E">
          <w:rPr>
            <w:rFonts w:ascii="Calibri" w:hAnsi="Calibri" w:cs="Arial"/>
            <w:sz w:val="18"/>
            <w:szCs w:val="18"/>
          </w:rPr>
          <w:delText xml:space="preserve">an </w:delText>
        </w:r>
      </w:del>
      <w:r w:rsidRPr="007C6199">
        <w:rPr>
          <w:rFonts w:ascii="Calibri" w:hAnsi="Calibri" w:cs="Arial"/>
          <w:sz w:val="18"/>
          <w:szCs w:val="18"/>
        </w:rPr>
        <w:t xml:space="preserve">airflow </w:t>
      </w:r>
      <w:ins w:id="1572" w:author="Dee Anne Ross" w:date="2018-08-13T08:33:00Z">
        <w:r w:rsidR="00476F9E" w:rsidRPr="007C6199">
          <w:rPr>
            <w:rFonts w:ascii="Calibri" w:hAnsi="Calibri" w:cs="Arial"/>
            <w:sz w:val="18"/>
            <w:szCs w:val="18"/>
          </w:rPr>
          <w:t xml:space="preserve">and fan efficacy. </w:t>
        </w:r>
      </w:ins>
    </w:p>
    <w:p w14:paraId="569A2D0D" w14:textId="26CEE013" w:rsidR="006E7AD9" w:rsidRPr="007C6199" w:rsidRDefault="00476F9E" w:rsidP="00BF43E0">
      <w:pPr>
        <w:pStyle w:val="ListParagraph"/>
        <w:numPr>
          <w:ilvl w:val="1"/>
          <w:numId w:val="11"/>
        </w:numPr>
        <w:contextualSpacing/>
        <w:rPr>
          <w:ins w:id="1573" w:author="Dee Anne Ross" w:date="2018-08-13T08:37:00Z"/>
          <w:rFonts w:ascii="Calibri" w:hAnsi="Calibri" w:cs="Arial"/>
          <w:sz w:val="18"/>
          <w:szCs w:val="18"/>
        </w:rPr>
      </w:pPr>
      <w:ins w:id="1574" w:author="Dee Anne Ross" w:date="2018-08-13T08:33:00Z">
        <w:r w:rsidRPr="007C6199">
          <w:rPr>
            <w:rFonts w:ascii="Calibri" w:hAnsi="Calibri" w:cs="Arial"/>
            <w:sz w:val="18"/>
            <w:szCs w:val="18"/>
          </w:rPr>
          <w:t xml:space="preserve">A typical central forced air unit is required to have </w:t>
        </w:r>
      </w:ins>
      <w:del w:id="1575" w:author="Dee Anne Ross" w:date="2018-08-13T08:43:00Z">
        <w:r w:rsidR="00166008" w:rsidRPr="007C6199" w:rsidDel="006E7AD9">
          <w:rPr>
            <w:rFonts w:ascii="Calibri" w:hAnsi="Calibri" w:cs="Arial"/>
            <w:sz w:val="18"/>
            <w:szCs w:val="18"/>
          </w:rPr>
          <w:delText xml:space="preserve">greater than </w:delText>
        </w:r>
      </w:del>
      <w:r w:rsidR="00166008" w:rsidRPr="007C6199">
        <w:rPr>
          <w:rFonts w:ascii="Calibri" w:hAnsi="Calibri" w:cs="Arial"/>
          <w:sz w:val="18"/>
          <w:szCs w:val="18"/>
        </w:rPr>
        <w:t xml:space="preserve">350 CFM </w:t>
      </w:r>
      <w:ins w:id="1576" w:author="Dee Anne Ross" w:date="2018-08-13T08:43:00Z">
        <w:r w:rsidR="006E7AD9" w:rsidRPr="007C6199">
          <w:rPr>
            <w:rFonts w:ascii="Calibri" w:hAnsi="Calibri" w:cs="Arial"/>
            <w:sz w:val="18"/>
            <w:szCs w:val="18"/>
          </w:rPr>
          <w:t xml:space="preserve">or greater </w:t>
        </w:r>
      </w:ins>
      <w:r w:rsidR="00166008" w:rsidRPr="007C6199">
        <w:rPr>
          <w:rFonts w:ascii="Calibri" w:hAnsi="Calibri" w:cs="Arial"/>
          <w:sz w:val="18"/>
          <w:szCs w:val="18"/>
        </w:rPr>
        <w:t>per ton of nominal cooling capacity, and a fan efficacy less than or equal to 0.</w:t>
      </w:r>
      <w:del w:id="1577" w:author="Dee Anne Ross" w:date="2018-08-13T08:35:00Z">
        <w:r w:rsidR="00166008" w:rsidRPr="007C6199" w:rsidDel="00476F9E">
          <w:rPr>
            <w:rFonts w:ascii="Calibri" w:hAnsi="Calibri" w:cs="Arial"/>
            <w:sz w:val="18"/>
            <w:szCs w:val="18"/>
          </w:rPr>
          <w:delText>58</w:delText>
        </w:r>
      </w:del>
      <w:ins w:id="1578" w:author="Dee Anne Ross" w:date="2018-08-13T08:35:00Z">
        <w:r w:rsidRPr="007C6199">
          <w:rPr>
            <w:rFonts w:ascii="Calibri" w:hAnsi="Calibri" w:cs="Arial"/>
            <w:sz w:val="18"/>
            <w:szCs w:val="18"/>
          </w:rPr>
          <w:t>45</w:t>
        </w:r>
      </w:ins>
      <w:r w:rsidR="00166008" w:rsidRPr="007C6199">
        <w:rPr>
          <w:rFonts w:ascii="Calibri" w:hAnsi="Calibri" w:cs="Arial"/>
          <w:sz w:val="18"/>
          <w:szCs w:val="18"/>
        </w:rPr>
        <w:t xml:space="preserve"> W/CFM</w:t>
      </w:r>
      <w:ins w:id="1579" w:author="Dee Anne Ross" w:date="2018-08-13T08:45:00Z">
        <w:r w:rsidR="006E7AD9" w:rsidRPr="007C6199">
          <w:rPr>
            <w:rFonts w:ascii="Calibri" w:hAnsi="Calibri" w:cs="Arial"/>
            <w:sz w:val="18"/>
            <w:szCs w:val="18"/>
          </w:rPr>
          <w:t>; or</w:t>
        </w:r>
      </w:ins>
    </w:p>
    <w:p w14:paraId="1CCD5D12" w14:textId="5C2D9603" w:rsidR="006E7AD9" w:rsidRPr="007C6199" w:rsidRDefault="006E7AD9" w:rsidP="00BF43E0">
      <w:pPr>
        <w:pStyle w:val="ListParagraph"/>
        <w:numPr>
          <w:ilvl w:val="1"/>
          <w:numId w:val="11"/>
        </w:numPr>
        <w:contextualSpacing/>
        <w:rPr>
          <w:ins w:id="1580" w:author="Dee Anne Ross" w:date="2018-08-13T08:38:00Z"/>
          <w:rFonts w:ascii="Calibri" w:hAnsi="Calibri" w:cs="Arial"/>
          <w:sz w:val="18"/>
          <w:szCs w:val="18"/>
        </w:rPr>
      </w:pPr>
      <w:ins w:id="1581" w:author="Dee Anne Ross" w:date="2018-08-13T08:37:00Z">
        <w:r w:rsidRPr="007C6199">
          <w:rPr>
            <w:rFonts w:ascii="Calibri" w:hAnsi="Calibri" w:cs="Arial"/>
            <w:sz w:val="18"/>
            <w:szCs w:val="18"/>
          </w:rPr>
          <w:t>A central ducted heat pump is required to have 350 CFM</w:t>
        </w:r>
      </w:ins>
      <w:ins w:id="1582" w:author="Dee Anne Ross" w:date="2018-08-13T08:44:00Z">
        <w:r w:rsidRPr="007C6199">
          <w:rPr>
            <w:rFonts w:ascii="Calibri" w:hAnsi="Calibri" w:cs="Arial"/>
            <w:sz w:val="18"/>
            <w:szCs w:val="18"/>
          </w:rPr>
          <w:t xml:space="preserve"> or</w:t>
        </w:r>
      </w:ins>
      <w:ins w:id="1583" w:author="Dee Anne Ross" w:date="2018-08-13T08:37:00Z">
        <w:r w:rsidRPr="007C6199">
          <w:rPr>
            <w:rFonts w:ascii="Calibri" w:hAnsi="Calibri" w:cs="Arial"/>
            <w:sz w:val="18"/>
            <w:szCs w:val="18"/>
          </w:rPr>
          <w:t xml:space="preserve"> </w:t>
        </w:r>
      </w:ins>
      <w:ins w:id="1584" w:author="Dee Anne Ross" w:date="2018-08-13T08:44:00Z">
        <w:r w:rsidRPr="007C6199">
          <w:rPr>
            <w:rFonts w:ascii="Calibri" w:hAnsi="Calibri" w:cs="Arial"/>
            <w:sz w:val="18"/>
            <w:szCs w:val="18"/>
          </w:rPr>
          <w:t xml:space="preserve">greater </w:t>
        </w:r>
      </w:ins>
      <w:ins w:id="1585" w:author="Dee Anne Ross" w:date="2018-08-13T08:37:00Z">
        <w:r w:rsidRPr="007C6199">
          <w:rPr>
            <w:rFonts w:ascii="Calibri" w:hAnsi="Calibri" w:cs="Arial"/>
            <w:sz w:val="18"/>
            <w:szCs w:val="18"/>
          </w:rPr>
          <w:t>per ton of nominal cooling capacity and a fan efficacy of less than or equal to</w:t>
        </w:r>
      </w:ins>
      <w:ins w:id="1586" w:author="Dee Anne Ross" w:date="2018-08-13T08:35:00Z">
        <w:r w:rsidR="00476F9E" w:rsidRPr="007C6199">
          <w:rPr>
            <w:rFonts w:ascii="Calibri" w:hAnsi="Calibri" w:cs="Arial"/>
            <w:sz w:val="18"/>
            <w:szCs w:val="18"/>
          </w:rPr>
          <w:t xml:space="preserve"> 0.58 W/CFM</w:t>
        </w:r>
      </w:ins>
      <w:ins w:id="1587" w:author="Dee Anne Ross" w:date="2018-08-13T08:45:00Z">
        <w:r w:rsidRPr="007C6199">
          <w:rPr>
            <w:rFonts w:ascii="Calibri" w:hAnsi="Calibri" w:cs="Arial"/>
            <w:sz w:val="18"/>
            <w:szCs w:val="18"/>
          </w:rPr>
          <w:t>; or</w:t>
        </w:r>
      </w:ins>
    </w:p>
    <w:p w14:paraId="47321148" w14:textId="3FDD5512" w:rsidR="006E7AD9" w:rsidRPr="007C6199" w:rsidRDefault="00476F9E" w:rsidP="00BF43E0">
      <w:pPr>
        <w:pStyle w:val="ListParagraph"/>
        <w:numPr>
          <w:ilvl w:val="1"/>
          <w:numId w:val="11"/>
        </w:numPr>
        <w:contextualSpacing/>
        <w:rPr>
          <w:ins w:id="1588" w:author="Dee Anne Ross" w:date="2018-08-13T08:41:00Z"/>
          <w:rFonts w:ascii="Calibri" w:hAnsi="Calibri" w:cs="Arial"/>
          <w:sz w:val="18"/>
          <w:szCs w:val="18"/>
        </w:rPr>
      </w:pPr>
      <w:ins w:id="1589" w:author="Dee Anne Ross" w:date="2018-08-13T08:35:00Z">
        <w:r w:rsidRPr="007C6199">
          <w:rPr>
            <w:rFonts w:ascii="Calibri" w:hAnsi="Calibri" w:cs="Arial"/>
            <w:sz w:val="18"/>
            <w:szCs w:val="18"/>
          </w:rPr>
          <w:t xml:space="preserve"> </w:t>
        </w:r>
      </w:ins>
      <w:ins w:id="1590" w:author="Dee Anne Ross" w:date="2018-08-13T08:41:00Z">
        <w:r w:rsidR="006E7AD9" w:rsidRPr="008511A8">
          <w:rPr>
            <w:rFonts w:ascii="Calibri" w:hAnsi="Calibri"/>
            <w:sz w:val="18"/>
            <w:szCs w:val="18"/>
          </w:rPr>
          <w:t xml:space="preserve">Small duct high velocity systems must meet an airflow requirement </w:t>
        </w:r>
      </w:ins>
      <w:ins w:id="1591" w:author="Dee Anne Ross" w:date="2018-08-13T08:42:00Z">
        <w:r w:rsidR="006E7AD9" w:rsidRPr="008511A8">
          <w:rPr>
            <w:rFonts w:ascii="Calibri" w:hAnsi="Calibri"/>
            <w:sz w:val="18"/>
            <w:szCs w:val="18"/>
          </w:rPr>
          <w:t>2</w:t>
        </w:r>
      </w:ins>
      <w:ins w:id="1592" w:author="Dee Anne Ross" w:date="2018-08-13T08:41:00Z">
        <w:r w:rsidR="006E7AD9" w:rsidRPr="00C2494A">
          <w:rPr>
            <w:rFonts w:ascii="Calibri" w:hAnsi="Calibri"/>
            <w:sz w:val="18"/>
            <w:szCs w:val="18"/>
          </w:rPr>
          <w:t xml:space="preserve">50 cfm/ton </w:t>
        </w:r>
      </w:ins>
      <w:ins w:id="1593" w:author="Dee Anne Ross" w:date="2018-08-13T08:45:00Z">
        <w:r w:rsidR="006E7AD9" w:rsidRPr="00C2494A">
          <w:rPr>
            <w:rFonts w:ascii="Calibri" w:hAnsi="Calibri"/>
            <w:sz w:val="18"/>
            <w:szCs w:val="18"/>
          </w:rPr>
          <w:t xml:space="preserve">or greater </w:t>
        </w:r>
      </w:ins>
      <w:ins w:id="1594" w:author="Dee Anne Ross" w:date="2018-08-13T08:41:00Z">
        <w:r w:rsidR="006E7AD9" w:rsidRPr="00C2494A">
          <w:rPr>
            <w:rFonts w:ascii="Calibri" w:hAnsi="Calibri"/>
            <w:sz w:val="18"/>
            <w:szCs w:val="18"/>
          </w:rPr>
          <w:t xml:space="preserve">and </w:t>
        </w:r>
      </w:ins>
      <w:ins w:id="1595" w:author="Dee Anne Ross" w:date="2018-08-13T08:45:00Z">
        <w:r w:rsidR="006E7AD9" w:rsidRPr="00C2494A">
          <w:rPr>
            <w:rFonts w:ascii="Calibri" w:hAnsi="Calibri"/>
            <w:sz w:val="18"/>
            <w:szCs w:val="18"/>
          </w:rPr>
          <w:t xml:space="preserve">a </w:t>
        </w:r>
      </w:ins>
      <w:ins w:id="1596" w:author="Dee Anne Ross" w:date="2018-08-13T08:41:00Z">
        <w:r w:rsidR="006E7AD9" w:rsidRPr="00C2494A">
          <w:rPr>
            <w:rFonts w:ascii="Calibri" w:hAnsi="Calibri"/>
            <w:sz w:val="18"/>
            <w:szCs w:val="18"/>
          </w:rPr>
          <w:t xml:space="preserve">fan efficacy </w:t>
        </w:r>
      </w:ins>
      <w:ins w:id="1597" w:author="Dee Anne Ross" w:date="2018-08-13T08:42:00Z">
        <w:r w:rsidR="006E7AD9" w:rsidRPr="00C2494A">
          <w:rPr>
            <w:rFonts w:ascii="Calibri" w:hAnsi="Calibri"/>
            <w:sz w:val="18"/>
            <w:szCs w:val="18"/>
          </w:rPr>
          <w:t xml:space="preserve">of at least </w:t>
        </w:r>
      </w:ins>
      <w:ins w:id="1598" w:author="Dee Anne Ross" w:date="2018-08-13T08:41:00Z">
        <w:r w:rsidR="006E7AD9" w:rsidRPr="00C2494A">
          <w:rPr>
            <w:rFonts w:ascii="Calibri" w:hAnsi="Calibri"/>
            <w:sz w:val="18"/>
            <w:szCs w:val="18"/>
          </w:rPr>
          <w:t>0.62 W/cfm</w:t>
        </w:r>
      </w:ins>
      <w:ins w:id="1599" w:author="Dee Anne Ross" w:date="2018-08-13T08:45:00Z">
        <w:r w:rsidR="006E7AD9" w:rsidRPr="00C2494A">
          <w:rPr>
            <w:rFonts w:ascii="Calibri" w:hAnsi="Calibri"/>
            <w:sz w:val="18"/>
            <w:szCs w:val="18"/>
          </w:rPr>
          <w:t>.</w:t>
        </w:r>
      </w:ins>
      <w:ins w:id="1600" w:author="Dee Anne Ross" w:date="2018-08-13T08:41:00Z">
        <w:r w:rsidR="006E7AD9" w:rsidRPr="00C2494A">
          <w:rPr>
            <w:rFonts w:ascii="Calibri" w:hAnsi="Calibri"/>
            <w:sz w:val="18"/>
            <w:szCs w:val="18"/>
          </w:rPr>
          <w:t xml:space="preserve"> </w:t>
        </w:r>
      </w:ins>
    </w:p>
    <w:p w14:paraId="308DB4D2" w14:textId="1D404F62" w:rsidR="00166008" w:rsidRPr="007C6199" w:rsidRDefault="00166008" w:rsidP="00BF43E0">
      <w:pPr>
        <w:ind w:left="720"/>
        <w:contextualSpacing/>
        <w:rPr>
          <w:rFonts w:ascii="Calibri" w:hAnsi="Calibri" w:cs="Arial"/>
          <w:sz w:val="18"/>
          <w:szCs w:val="18"/>
        </w:rPr>
      </w:pPr>
      <w:r w:rsidRPr="007C6199">
        <w:rPr>
          <w:rFonts w:ascii="Calibri" w:hAnsi="Calibri" w:cs="Arial"/>
          <w:sz w:val="18"/>
          <w:szCs w:val="18"/>
        </w:rPr>
        <w:t>See 150.0(m)13, 150.1(c)10, and Reference Residential Appendix RA3.</w:t>
      </w:r>
    </w:p>
    <w:p w14:paraId="308DB4D3" w14:textId="64662ADA" w:rsidR="00D901A8" w:rsidRPr="007C6199" w:rsidRDefault="00D901A8" w:rsidP="001F3969">
      <w:pPr>
        <w:pStyle w:val="ListParagraph"/>
        <w:numPr>
          <w:ilvl w:val="0"/>
          <w:numId w:val="11"/>
        </w:numPr>
        <w:contextualSpacing/>
        <w:rPr>
          <w:rFonts w:ascii="Calibri" w:hAnsi="Calibri" w:cs="Arial"/>
          <w:sz w:val="18"/>
          <w:szCs w:val="18"/>
        </w:rPr>
      </w:pPr>
      <w:r w:rsidRPr="007C6199">
        <w:rPr>
          <w:rFonts w:ascii="Calibri" w:hAnsi="Calibri" w:cs="Arial"/>
          <w:sz w:val="18"/>
          <w:szCs w:val="18"/>
        </w:rPr>
        <w:t xml:space="preserve">Indoor Air Quality Mechanical Ventilation: </w:t>
      </w:r>
      <w:r w:rsidR="008D7AB3" w:rsidRPr="007C6199">
        <w:rPr>
          <w:rFonts w:ascii="Calibri" w:hAnsi="Calibri" w:cs="Arial"/>
          <w:sz w:val="18"/>
          <w:szCs w:val="18"/>
        </w:rPr>
        <w:t>A</w:t>
      </w:r>
      <w:r w:rsidRPr="007C6199">
        <w:rPr>
          <w:rFonts w:ascii="Calibri" w:hAnsi="Calibri" w:cs="Arial"/>
          <w:sz w:val="18"/>
          <w:szCs w:val="18"/>
        </w:rPr>
        <w:t>ll new dwellings are required to meet the whole-building mechanical ventilation airflow rate according to ASHRAE 62.2 is required (RA3.7).</w:t>
      </w:r>
    </w:p>
    <w:p w14:paraId="308DB4D4" w14:textId="77777777" w:rsidR="00166008" w:rsidRPr="007C6199" w:rsidRDefault="00166008" w:rsidP="003F64CF">
      <w:pPr>
        <w:rPr>
          <w:rFonts w:ascii="Calibri" w:hAnsi="Calibri"/>
          <w:sz w:val="18"/>
          <w:szCs w:val="18"/>
        </w:rPr>
      </w:pPr>
    </w:p>
    <w:p w14:paraId="308DB4D5" w14:textId="568B138A" w:rsidR="00A10D7E" w:rsidRPr="007C6199" w:rsidRDefault="00495579" w:rsidP="004358FA">
      <w:pPr>
        <w:keepNext/>
        <w:rPr>
          <w:rFonts w:ascii="Calibri" w:hAnsi="Calibri" w:cs="Arial"/>
          <w:b/>
          <w:sz w:val="18"/>
          <w:szCs w:val="18"/>
        </w:rPr>
      </w:pPr>
      <w:r w:rsidRPr="007C6199">
        <w:rPr>
          <w:rFonts w:ascii="Calibri" w:hAnsi="Calibri" w:cs="Arial"/>
          <w:b/>
          <w:sz w:val="18"/>
          <w:szCs w:val="18"/>
        </w:rPr>
        <w:t>Documentation Declaration Statements</w:t>
      </w:r>
    </w:p>
    <w:p w14:paraId="308DB4D6" w14:textId="35290F10"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prepared the CF1R will sign and complete the fields for their name, company (if applicable), address, phone number, certification information (if applicable), date and signature (may be electronic). </w:t>
      </w:r>
    </w:p>
    <w:p w14:paraId="308DB4D7" w14:textId="77777777" w:rsidR="00A10D7E" w:rsidRPr="007C6199" w:rsidRDefault="00166008" w:rsidP="00BF43E0">
      <w:pPr>
        <w:keepNext/>
        <w:numPr>
          <w:ilvl w:val="0"/>
          <w:numId w:val="37"/>
        </w:numPr>
        <w:rPr>
          <w:rFonts w:ascii="Calibri" w:hAnsi="Calibri" w:cs="Arial"/>
          <w:sz w:val="18"/>
          <w:szCs w:val="18"/>
        </w:rPr>
      </w:pPr>
      <w:r w:rsidRPr="007C6199">
        <w:rPr>
          <w:rFonts w:ascii="Calibri" w:hAnsi="Calibri" w:cs="Arial"/>
          <w:sz w:val="18"/>
          <w:szCs w:val="18"/>
        </w:rPr>
        <w:t xml:space="preserve">The person who is assuming responsibility for the project being built to comply with Title 24, Part 6, will complete the fields for their name, company (if applicable), address, phone number, license number (if applicable), date and signature (may be electronic). </w:t>
      </w:r>
    </w:p>
    <w:p w14:paraId="41C7EED2" w14:textId="77777777" w:rsidR="00B45FBF" w:rsidRPr="007C6199" w:rsidRDefault="00B45FBF" w:rsidP="003F64CF">
      <w:pPr>
        <w:rPr>
          <w:rFonts w:ascii="Calibri" w:hAnsi="Calibri" w:cs="Arial"/>
          <w:b/>
          <w:sz w:val="18"/>
          <w:szCs w:val="18"/>
        </w:rPr>
      </w:pPr>
    </w:p>
    <w:p w14:paraId="308DB4D9" w14:textId="3C21C6DF" w:rsidR="00166008" w:rsidRPr="007C6199" w:rsidRDefault="00495579" w:rsidP="003F64CF">
      <w:pPr>
        <w:rPr>
          <w:rFonts w:ascii="Calibri" w:hAnsi="Calibri" w:cs="Arial"/>
          <w:b/>
          <w:sz w:val="18"/>
          <w:szCs w:val="18"/>
        </w:rPr>
      </w:pPr>
      <w:r w:rsidRPr="007C6199">
        <w:rPr>
          <w:rFonts w:ascii="Calibri" w:hAnsi="Calibri" w:cs="Arial"/>
          <w:b/>
          <w:sz w:val="18"/>
          <w:szCs w:val="18"/>
        </w:rPr>
        <w:t>Registration</w:t>
      </w:r>
    </w:p>
    <w:p w14:paraId="698ED05B" w14:textId="19B00B69" w:rsidR="00584D2F" w:rsidRPr="007C6199" w:rsidRDefault="00166008">
      <w:pPr>
        <w:rPr>
          <w:rFonts w:ascii="Calibri" w:hAnsi="Calibri" w:cs="Arial"/>
          <w:b/>
          <w:sz w:val="18"/>
          <w:szCs w:val="18"/>
        </w:rPr>
      </w:pPr>
      <w:r w:rsidRPr="007C6199">
        <w:rPr>
          <w:rFonts w:ascii="Calibri" w:hAnsi="Calibri" w:cs="Arial"/>
          <w:sz w:val="18"/>
          <w:szCs w:val="18"/>
        </w:rPr>
        <w:t>The CF1R must be registered with a HERS provider prior to submitting for a build</w:t>
      </w:r>
      <w:r w:rsidR="00F26608" w:rsidRPr="007C6199">
        <w:rPr>
          <w:rFonts w:ascii="Calibri" w:hAnsi="Calibri" w:cs="Arial"/>
          <w:sz w:val="18"/>
          <w:szCs w:val="18"/>
        </w:rPr>
        <w:t>ing permit.</w:t>
      </w:r>
      <w:r w:rsidRPr="007C6199">
        <w:rPr>
          <w:rFonts w:ascii="Calibri" w:hAnsi="Calibri" w:cs="Arial"/>
          <w:sz w:val="18"/>
          <w:szCs w:val="18"/>
        </w:rPr>
        <w:br/>
      </w:r>
    </w:p>
    <w:p w14:paraId="308DB4DB" w14:textId="2DE721CF" w:rsidR="00D25180" w:rsidRPr="004358FA" w:rsidDel="00653E89" w:rsidRDefault="00495579" w:rsidP="00B45FBF">
      <w:pPr>
        <w:tabs>
          <w:tab w:val="left" w:pos="990"/>
        </w:tabs>
        <w:rPr>
          <w:del w:id="1601" w:author="Ross, Dee Anne@Energy" w:date="2018-09-12T15:13:00Z"/>
          <w:rFonts w:ascii="Calibri" w:hAnsi="Calibri" w:cs="Arial"/>
          <w:b/>
          <w:sz w:val="20"/>
          <w:szCs w:val="20"/>
        </w:rPr>
      </w:pPr>
      <w:del w:id="1602" w:author="Ross, Dee Anne@Energy" w:date="2018-09-12T15:13:00Z">
        <w:r w:rsidRPr="004358FA" w:rsidDel="00653E89">
          <w:rPr>
            <w:rFonts w:ascii="Calibri" w:hAnsi="Calibri" w:cs="Arial"/>
            <w:b/>
            <w:sz w:val="20"/>
            <w:szCs w:val="20"/>
          </w:rPr>
          <w:delText xml:space="preserve">Standards References </w:delText>
        </w:r>
      </w:del>
    </w:p>
    <w:p w14:paraId="308DB4DC" w14:textId="1708CDA8" w:rsidR="001662AF" w:rsidRPr="004358FA" w:rsidDel="00653E89" w:rsidRDefault="001662AF" w:rsidP="00B45FBF">
      <w:pPr>
        <w:pStyle w:val="ListParagraph"/>
        <w:numPr>
          <w:ilvl w:val="0"/>
          <w:numId w:val="16"/>
        </w:numPr>
        <w:tabs>
          <w:tab w:val="left" w:pos="990"/>
        </w:tabs>
        <w:ind w:left="810"/>
        <w:contextualSpacing/>
        <w:rPr>
          <w:del w:id="1603" w:author="Ross, Dee Anne@Energy" w:date="2018-09-12T15:13:00Z"/>
          <w:rFonts w:ascii="Calibri" w:hAnsi="Calibri" w:cs="Arial"/>
          <w:sz w:val="20"/>
          <w:szCs w:val="20"/>
        </w:rPr>
      </w:pPr>
      <w:del w:id="1604" w:author="Ross, Dee Anne@Energy" w:date="2018-09-12T15:13:00Z">
        <w:r w:rsidRPr="004358FA" w:rsidDel="00653E89">
          <w:rPr>
            <w:rFonts w:ascii="Calibri" w:hAnsi="Calibri" w:cs="Arial"/>
            <w:sz w:val="20"/>
            <w:szCs w:val="20"/>
          </w:rPr>
          <w:delText>Thermostats</w:delText>
        </w:r>
      </w:del>
    </w:p>
    <w:p w14:paraId="308DB4DD" w14:textId="1EE347B8" w:rsidR="001662AF" w:rsidRPr="004358FA" w:rsidDel="00653E89" w:rsidRDefault="001662AF" w:rsidP="00B45FBF">
      <w:pPr>
        <w:pStyle w:val="ListParagraph"/>
        <w:numPr>
          <w:ilvl w:val="1"/>
          <w:numId w:val="21"/>
        </w:numPr>
        <w:ind w:left="1260"/>
        <w:contextualSpacing/>
        <w:rPr>
          <w:del w:id="1605" w:author="Ross, Dee Anne@Energy" w:date="2018-09-12T15:13:00Z"/>
          <w:rFonts w:ascii="Calibri" w:hAnsi="Calibri" w:cs="Arial"/>
          <w:sz w:val="20"/>
          <w:szCs w:val="20"/>
        </w:rPr>
      </w:pPr>
      <w:del w:id="1606" w:author="Ross, Dee Anne@Energy" w:date="2018-09-12T15:13:00Z">
        <w:r w:rsidRPr="004358FA" w:rsidDel="00653E89">
          <w:rPr>
            <w:rFonts w:ascii="Calibri" w:hAnsi="Calibri" w:cs="Arial"/>
            <w:sz w:val="20"/>
            <w:szCs w:val="20"/>
          </w:rPr>
          <w:delText xml:space="preserve">Thermostat requirements are found in Section 110.2(c) with special requirements for heat pumps in Section 110.2(b). Controls for most systems can be by a central energy management control system (“EMS”) or a setback thermostat with a mechanism allowing a person to program up to 4 temperature setpoints within 24 hours (“setback”). </w:delText>
        </w:r>
      </w:del>
    </w:p>
    <w:p w14:paraId="308DB4DE" w14:textId="104330DE" w:rsidR="001662AF" w:rsidRPr="004358FA" w:rsidDel="00653E89" w:rsidRDefault="001662AF" w:rsidP="00B45FBF">
      <w:pPr>
        <w:pStyle w:val="ListParagraph"/>
        <w:tabs>
          <w:tab w:val="left" w:pos="990"/>
        </w:tabs>
        <w:ind w:left="1440"/>
        <w:rPr>
          <w:del w:id="1607" w:author="Ross, Dee Anne@Energy" w:date="2018-09-12T15:13:00Z"/>
          <w:rFonts w:ascii="Calibri" w:hAnsi="Calibri" w:cs="Arial"/>
          <w:sz w:val="20"/>
          <w:szCs w:val="20"/>
        </w:rPr>
      </w:pPr>
    </w:p>
    <w:p w14:paraId="308DB4DF" w14:textId="7E40D439" w:rsidR="001662AF" w:rsidRPr="004358FA" w:rsidDel="00653E89" w:rsidRDefault="001662AF" w:rsidP="00B45FBF">
      <w:pPr>
        <w:pStyle w:val="ListParagraph"/>
        <w:tabs>
          <w:tab w:val="left" w:pos="990"/>
          <w:tab w:val="left" w:pos="3510"/>
        </w:tabs>
        <w:ind w:left="2520" w:hanging="1170"/>
        <w:rPr>
          <w:del w:id="1608" w:author="Ross, Dee Anne@Energy" w:date="2018-09-12T15:13:00Z"/>
          <w:rFonts w:ascii="Calibri" w:hAnsi="Calibri" w:cs="Arial"/>
          <w:sz w:val="20"/>
          <w:szCs w:val="20"/>
        </w:rPr>
      </w:pPr>
      <w:del w:id="1609" w:author="Ross, Dee Anne@Energy" w:date="2018-09-12T15:13:00Z">
        <w:r w:rsidRPr="004358FA" w:rsidDel="00653E89">
          <w:rPr>
            <w:rFonts w:ascii="Calibri" w:hAnsi="Calibri" w:cs="Arial"/>
            <w:sz w:val="20"/>
            <w:szCs w:val="20"/>
          </w:rPr>
          <w:delText xml:space="preserve">EXCEPTIONS: </w:delText>
        </w:r>
        <w:r w:rsidRPr="004358FA" w:rsidDel="00653E89">
          <w:rPr>
            <w:rFonts w:ascii="Calibri" w:hAnsi="Calibri" w:cs="Arial"/>
            <w:sz w:val="20"/>
            <w:szCs w:val="20"/>
          </w:rPr>
          <w:tab/>
          <w:delText>If the heating system type is a gravity gas wall, floor or room heater, non-central electric heater, fireplace or decorative gas appliance, or wood stove, a setback thermostat or energy management control system is not required.</w:delText>
        </w:r>
      </w:del>
    </w:p>
    <w:p w14:paraId="308DB4E0" w14:textId="181A87B8" w:rsidR="001662AF" w:rsidRPr="004358FA" w:rsidDel="00653E89" w:rsidRDefault="001662AF" w:rsidP="00B45FBF">
      <w:pPr>
        <w:pStyle w:val="ListParagraph"/>
        <w:tabs>
          <w:tab w:val="left" w:pos="990"/>
        </w:tabs>
        <w:ind w:left="2520" w:hanging="1170"/>
        <w:rPr>
          <w:del w:id="1610" w:author="Ross, Dee Anne@Energy" w:date="2018-09-12T15:13:00Z"/>
          <w:rFonts w:ascii="Calibri" w:hAnsi="Calibri" w:cs="Arial"/>
          <w:sz w:val="20"/>
          <w:szCs w:val="20"/>
        </w:rPr>
      </w:pPr>
    </w:p>
    <w:p w14:paraId="308DB4E1" w14:textId="30A2F12F" w:rsidR="001662AF" w:rsidRPr="004358FA" w:rsidDel="00653E89" w:rsidRDefault="001662AF" w:rsidP="00B45FBF">
      <w:pPr>
        <w:pStyle w:val="ListParagraph"/>
        <w:tabs>
          <w:tab w:val="left" w:pos="990"/>
        </w:tabs>
        <w:ind w:left="2520"/>
        <w:rPr>
          <w:del w:id="1611" w:author="Ross, Dee Anne@Energy" w:date="2018-09-12T15:13:00Z"/>
          <w:rFonts w:ascii="Calibri" w:hAnsi="Calibri" w:cs="Arial"/>
          <w:sz w:val="20"/>
          <w:szCs w:val="20"/>
        </w:rPr>
      </w:pPr>
      <w:del w:id="1612" w:author="Ross, Dee Anne@Energy" w:date="2018-09-12T15:13:00Z">
        <w:r w:rsidRPr="004358FA" w:rsidDel="00653E89">
          <w:rPr>
            <w:rFonts w:ascii="Calibri" w:hAnsi="Calibri" w:cs="Arial"/>
            <w:sz w:val="20"/>
            <w:szCs w:val="20"/>
          </w:rPr>
          <w:delText>If the cooling system type is a room air conditioner or room air conditioner heat pump setback thermostat or energy management control system is not required.</w:delText>
        </w:r>
      </w:del>
    </w:p>
    <w:p w14:paraId="308DB4E3" w14:textId="2E1E46B3" w:rsidR="00166008" w:rsidRPr="004358FA" w:rsidDel="00653E89" w:rsidRDefault="00166008" w:rsidP="001F3969">
      <w:pPr>
        <w:pStyle w:val="ListParagraph"/>
        <w:numPr>
          <w:ilvl w:val="0"/>
          <w:numId w:val="16"/>
        </w:numPr>
        <w:ind w:left="810"/>
        <w:contextualSpacing/>
        <w:rPr>
          <w:del w:id="1613" w:author="Ross, Dee Anne@Energy" w:date="2018-09-12T15:13:00Z"/>
          <w:rFonts w:ascii="Calibri" w:hAnsi="Calibri" w:cs="Arial"/>
          <w:sz w:val="20"/>
          <w:szCs w:val="20"/>
        </w:rPr>
      </w:pPr>
      <w:del w:id="1614" w:author="Ross, Dee Anne@Energy" w:date="2018-09-12T15:13:00Z">
        <w:r w:rsidRPr="004358FA" w:rsidDel="00653E89">
          <w:rPr>
            <w:rFonts w:ascii="Calibri" w:hAnsi="Calibri" w:cs="Arial"/>
            <w:sz w:val="20"/>
            <w:szCs w:val="20"/>
          </w:rPr>
          <w:delText>Water Heaters:</w:delText>
        </w:r>
      </w:del>
    </w:p>
    <w:p w14:paraId="308DB4E4" w14:textId="26338114" w:rsidR="00166008" w:rsidRPr="004358FA" w:rsidDel="00653E89" w:rsidRDefault="00166008" w:rsidP="003F64CF">
      <w:pPr>
        <w:tabs>
          <w:tab w:val="left" w:pos="3600"/>
          <w:tab w:val="left" w:pos="6480"/>
        </w:tabs>
        <w:autoSpaceDE w:val="0"/>
        <w:autoSpaceDN w:val="0"/>
        <w:adjustRightInd w:val="0"/>
        <w:ind w:left="720"/>
        <w:rPr>
          <w:del w:id="1615" w:author="Ross, Dee Anne@Energy" w:date="2018-09-12T15:13:00Z"/>
          <w:rFonts w:ascii="Calibri" w:hAnsi="Calibri" w:cs="Arial"/>
          <w:sz w:val="20"/>
          <w:szCs w:val="20"/>
        </w:rPr>
      </w:pPr>
      <w:del w:id="1616" w:author="Ross, Dee Anne@Energy" w:date="2018-09-12T15:13:00Z">
        <w:r w:rsidRPr="004358FA" w:rsidDel="00653E89">
          <w:rPr>
            <w:rFonts w:ascii="Calibri" w:hAnsi="Calibri" w:cs="Arial"/>
            <w:sz w:val="20"/>
            <w:szCs w:val="20"/>
          </w:rPr>
          <w:delText>Section 150.1(c) allows a limited number of conditions for water heating. If conditions other than these are proposed, the prescriptive compliance approach cannot be used:</w:delText>
        </w:r>
      </w:del>
    </w:p>
    <w:p w14:paraId="1D04C137" w14:textId="20EBB50F" w:rsidR="00A466D3" w:rsidDel="00653E89" w:rsidRDefault="00A466D3" w:rsidP="00A466D3">
      <w:pPr>
        <w:ind w:left="720"/>
        <w:rPr>
          <w:del w:id="1617" w:author="Ross, Dee Anne@Energy" w:date="2018-09-12T15:13:00Z"/>
          <w:rFonts w:ascii="Calibri" w:hAnsi="Calibri" w:cs="Arial"/>
          <w:sz w:val="20"/>
          <w:szCs w:val="20"/>
          <w:u w:val="single"/>
        </w:rPr>
      </w:pPr>
    </w:p>
    <w:p w14:paraId="4FB3F7B9" w14:textId="11A3AC9B" w:rsidR="00A466D3" w:rsidRPr="000719BD" w:rsidDel="00653E89" w:rsidRDefault="00A466D3" w:rsidP="00A466D3">
      <w:pPr>
        <w:ind w:left="720"/>
        <w:rPr>
          <w:del w:id="1618" w:author="Ross, Dee Anne@Energy" w:date="2018-09-12T15:13:00Z"/>
          <w:rFonts w:ascii="Calibri" w:hAnsi="Calibri" w:cs="Arial"/>
          <w:sz w:val="20"/>
          <w:szCs w:val="20"/>
        </w:rPr>
      </w:pPr>
      <w:del w:id="1619" w:author="Ross, Dee Anne@Energy" w:date="2018-09-12T15:13:00Z">
        <w:r w:rsidRPr="000719BD" w:rsidDel="00653E89">
          <w:rPr>
            <w:rFonts w:ascii="Calibri" w:hAnsi="Calibri" w:cs="Arial"/>
            <w:sz w:val="20"/>
            <w:szCs w:val="20"/>
            <w:u w:val="single"/>
          </w:rPr>
          <w:delText>Single Dwelling Unit</w:delText>
        </w:r>
      </w:del>
    </w:p>
    <w:p w14:paraId="46335A8F" w14:textId="4BB23EB8" w:rsidR="00A466D3" w:rsidRPr="000719BD" w:rsidDel="00653E89" w:rsidRDefault="00A466D3" w:rsidP="001F3969">
      <w:pPr>
        <w:numPr>
          <w:ilvl w:val="1"/>
          <w:numId w:val="10"/>
        </w:numPr>
        <w:rPr>
          <w:del w:id="1620" w:author="Ross, Dee Anne@Energy" w:date="2018-09-12T15:13:00Z"/>
          <w:rFonts w:ascii="Calibri" w:hAnsi="Calibri" w:cs="Arial"/>
          <w:sz w:val="20"/>
          <w:szCs w:val="20"/>
        </w:rPr>
      </w:pPr>
      <w:del w:id="1621" w:author="Ross, Dee Anne@Energy" w:date="2018-09-12T15:13:00Z">
        <w:r w:rsidRPr="005A6E7A" w:rsidDel="00653E89">
          <w:rPr>
            <w:rFonts w:ascii="Calibri" w:hAnsi="Calibri" w:cs="Arial"/>
            <w:sz w:val="20"/>
            <w:szCs w:val="20"/>
          </w:rPr>
          <w:delText>A single gas or propane instantaneous water heater with an input of 200,000 Btu per hour or less and no storage tank, and that meets the requirements of Sections 110.1 and 110.3.</w:delText>
        </w:r>
      </w:del>
    </w:p>
    <w:p w14:paraId="3B25FE6F" w14:textId="0A3200D8" w:rsidR="00A466D3" w:rsidRPr="000719BD" w:rsidDel="00653E89" w:rsidRDefault="00A466D3" w:rsidP="001F3969">
      <w:pPr>
        <w:pStyle w:val="ListParagraph"/>
        <w:numPr>
          <w:ilvl w:val="1"/>
          <w:numId w:val="10"/>
        </w:numPr>
        <w:rPr>
          <w:del w:id="1622" w:author="Ross, Dee Anne@Energy" w:date="2018-09-12T15:13:00Z"/>
          <w:sz w:val="20"/>
          <w:szCs w:val="20"/>
        </w:rPr>
      </w:pPr>
      <w:del w:id="1623" w:author="Ross, Dee Anne@Energy" w:date="2018-09-12T15:13:00Z">
        <w:r w:rsidRPr="005A6E7A" w:rsidDel="00653E89">
          <w:rPr>
            <w:rFonts w:ascii="Calibri" w:hAnsi="Calibri" w:cs="Arial"/>
            <w:sz w:val="20"/>
            <w:szCs w:val="20"/>
          </w:rPr>
          <w:lastRenderedPageBreak/>
          <w:delText>A single gas or propane storage type water heater with an input of 10</w:delText>
        </w:r>
      </w:del>
      <w:ins w:id="1624" w:author="Dee Anne Ross" w:date="2018-08-13T09:03:00Z">
        <w:del w:id="1625" w:author="Ross, Dee Anne@Energy" w:date="2018-09-12T15:13:00Z">
          <w:r w:rsidR="002642EE" w:rsidDel="00653E89">
            <w:rPr>
              <w:rFonts w:ascii="Calibri" w:hAnsi="Calibri" w:cs="Arial"/>
              <w:sz w:val="20"/>
              <w:szCs w:val="20"/>
            </w:rPr>
            <w:delText>7</w:delText>
          </w:r>
        </w:del>
      </w:ins>
      <w:del w:id="1626" w:author="Ross, Dee Anne@Energy" w:date="2018-09-12T15:13:00Z">
        <w:r w:rsidRPr="005A6E7A" w:rsidDel="00653E89">
          <w:rPr>
            <w:rFonts w:ascii="Calibri" w:hAnsi="Calibri" w:cs="Arial"/>
            <w:sz w:val="20"/>
            <w:szCs w:val="20"/>
          </w:rPr>
          <w:delText xml:space="preserve">5,000 Btu per hour or less, rated volume less than or equal to 55 gallons and that meets the requirements of Sections 110.1 and 110.3. The dwelling unit shall </w:delText>
        </w:r>
      </w:del>
      <w:ins w:id="1627" w:author="Dee Anne Ross" w:date="2018-08-13T09:05:00Z">
        <w:del w:id="1628" w:author="Ross, Dee Anne@Energy" w:date="2018-09-12T15:13:00Z">
          <w:r w:rsidR="006319FF" w:rsidDel="00653E89">
            <w:rPr>
              <w:rFonts w:ascii="Calibri" w:hAnsi="Calibri" w:cs="Arial"/>
              <w:sz w:val="20"/>
              <w:szCs w:val="20"/>
            </w:rPr>
            <w:delText xml:space="preserve">have installed fenestration </w:delText>
          </w:r>
        </w:del>
      </w:ins>
      <w:del w:id="1629" w:author="Ross, Dee Anne@Energy" w:date="2018-09-12T15:13:00Z">
        <w:r w:rsidRPr="005A6E7A" w:rsidDel="00653E89">
          <w:rPr>
            <w:rFonts w:ascii="Calibri" w:hAnsi="Calibri" w:cs="Arial"/>
            <w:sz w:val="20"/>
            <w:szCs w:val="20"/>
          </w:rPr>
          <w:delText>meet all of the requirements for Quality Insulation Installation (QII) as specified in the Reference Appendix RA3.5.</w:delText>
        </w:r>
      </w:del>
    </w:p>
    <w:p w14:paraId="3B9EC409" w14:textId="14897769" w:rsidR="00A466D3" w:rsidRPr="005A6E7A" w:rsidDel="00653E89" w:rsidRDefault="00A466D3" w:rsidP="001F3969">
      <w:pPr>
        <w:pStyle w:val="ListParagraph"/>
        <w:numPr>
          <w:ilvl w:val="1"/>
          <w:numId w:val="10"/>
        </w:numPr>
        <w:rPr>
          <w:del w:id="1630" w:author="Ross, Dee Anne@Energy" w:date="2018-09-12T15:13:00Z"/>
          <w:rFonts w:ascii="Calibri" w:hAnsi="Calibri" w:cs="Arial"/>
          <w:sz w:val="20"/>
          <w:szCs w:val="20"/>
        </w:rPr>
      </w:pPr>
      <w:del w:id="1631" w:author="Ross, Dee Anne@Energy" w:date="2018-09-12T15:13:00Z">
        <w:r w:rsidRPr="005A6E7A" w:rsidDel="00653E89">
          <w:rPr>
            <w:rFonts w:ascii="Calibri" w:hAnsi="Calibri" w:cs="Arial"/>
            <w:sz w:val="20"/>
            <w:szCs w:val="20"/>
          </w:rPr>
          <w:delText>A single gas or propane storage type water heater with an input of 105,000 Btu per hour or less, rate volume of more than 55 gallons, and that meets the requirements of Sections 110.1 and 110.3.</w:delText>
        </w:r>
      </w:del>
    </w:p>
    <w:p w14:paraId="54D373B2" w14:textId="78B6B57B" w:rsidR="00A466D3" w:rsidRPr="005A6E7A" w:rsidDel="00653E89" w:rsidRDefault="00A466D3" w:rsidP="00A466D3">
      <w:pPr>
        <w:ind w:left="720"/>
        <w:rPr>
          <w:del w:id="1632" w:author="Ross, Dee Anne@Energy" w:date="2018-09-12T15:13:00Z"/>
          <w:rFonts w:ascii="Calibri" w:hAnsi="Calibri" w:cs="Arial"/>
          <w:sz w:val="20"/>
          <w:szCs w:val="20"/>
          <w:u w:val="single"/>
        </w:rPr>
      </w:pPr>
    </w:p>
    <w:p w14:paraId="4F0A591E" w14:textId="145D34AF" w:rsidR="00A466D3" w:rsidRPr="005A6E7A" w:rsidDel="00653E89" w:rsidRDefault="00A466D3" w:rsidP="00A466D3">
      <w:pPr>
        <w:ind w:left="720"/>
        <w:rPr>
          <w:del w:id="1633" w:author="Ross, Dee Anne@Energy" w:date="2018-09-12T15:13:00Z"/>
          <w:rFonts w:ascii="Calibri" w:hAnsi="Calibri" w:cs="Arial"/>
          <w:sz w:val="20"/>
          <w:szCs w:val="20"/>
          <w:u w:val="single"/>
        </w:rPr>
      </w:pPr>
      <w:del w:id="1634" w:author="Ross, Dee Anne@Energy" w:date="2018-09-12T15:13:00Z">
        <w:r w:rsidRPr="005A6E7A" w:rsidDel="00653E89">
          <w:rPr>
            <w:rFonts w:ascii="Calibri" w:hAnsi="Calibri" w:cs="Arial"/>
            <w:sz w:val="20"/>
            <w:szCs w:val="20"/>
            <w:u w:val="single"/>
          </w:rPr>
          <w:delText>Central System</w:delText>
        </w:r>
      </w:del>
    </w:p>
    <w:p w14:paraId="5B09AB7D" w14:textId="76478F89" w:rsidR="00A466D3" w:rsidRPr="000719BD" w:rsidDel="00653E89" w:rsidRDefault="00A466D3" w:rsidP="001F3969">
      <w:pPr>
        <w:pStyle w:val="ListParagraph"/>
        <w:numPr>
          <w:ilvl w:val="1"/>
          <w:numId w:val="10"/>
        </w:numPr>
        <w:rPr>
          <w:del w:id="1635" w:author="Ross, Dee Anne@Energy" w:date="2018-09-12T15:13:00Z"/>
          <w:sz w:val="20"/>
          <w:szCs w:val="20"/>
        </w:rPr>
      </w:pPr>
      <w:del w:id="1636" w:author="Ross, Dee Anne@Energy" w:date="2018-09-12T15:13:00Z">
        <w:r w:rsidRPr="005A6E7A" w:rsidDel="00653E89">
          <w:rPr>
            <w:rFonts w:ascii="Calibri" w:hAnsi="Calibri" w:cs="Arial"/>
            <w:sz w:val="20"/>
            <w:szCs w:val="20"/>
          </w:rPr>
          <w:delText>All water heaters installed must</w:delText>
        </w:r>
        <w:r w:rsidDel="00653E89">
          <w:rPr>
            <w:rFonts w:ascii="Calibri" w:hAnsi="Calibri" w:cs="Arial"/>
            <w:sz w:val="20"/>
            <w:szCs w:val="20"/>
          </w:rPr>
          <w:delText xml:space="preserve"> </w:delText>
        </w:r>
        <w:r w:rsidRPr="005A6E7A" w:rsidDel="00653E89">
          <w:rPr>
            <w:rFonts w:ascii="Calibri" w:hAnsi="Calibri" w:cs="Arial"/>
            <w:sz w:val="20"/>
            <w:szCs w:val="20"/>
          </w:rPr>
          <w:delText>comply with Sections 110.1 and 110.3. The distribution system shall be equipped with a demand recirculation control allowing pump operation to be based on measurement of hot water demand and hot water return temperature. The system shall have at least two loops. Buildings with 8 or less units do not have to comply with the demand recirculation requirement.</w:delText>
        </w:r>
      </w:del>
    </w:p>
    <w:p w14:paraId="308DB4E9" w14:textId="77777777" w:rsidR="003E435B" w:rsidRDefault="003E435B" w:rsidP="003E435B">
      <w:pPr>
        <w:ind w:left="1440"/>
        <w:rPr>
          <w:rFonts w:ascii="Calibri" w:hAnsi="Calibri" w:cs="Arial"/>
        </w:rPr>
      </w:pPr>
    </w:p>
    <w:p w14:paraId="308DB4EA" w14:textId="77777777" w:rsidR="00C23F22" w:rsidRDefault="00C23F22" w:rsidP="003E435B">
      <w:pPr>
        <w:ind w:left="1440"/>
        <w:rPr>
          <w:rFonts w:ascii="Calibri" w:hAnsi="Calibri" w:cs="Arial"/>
        </w:rPr>
        <w:sectPr w:rsidR="00C23F22" w:rsidSect="00155DD0">
          <w:headerReference w:type="even" r:id="rId16"/>
          <w:headerReference w:type="default" r:id="rId17"/>
          <w:footerReference w:type="default" r:id="rId18"/>
          <w:headerReference w:type="first" r:id="rId19"/>
          <w:pgSz w:w="15840" w:h="12240" w:orient="landscape" w:code="1"/>
          <w:pgMar w:top="720" w:right="720" w:bottom="720" w:left="720" w:header="576" w:footer="432" w:gutter="0"/>
          <w:pgNumType w:start="1"/>
          <w:cols w:space="720"/>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0"/>
        <w:gridCol w:w="1930"/>
        <w:gridCol w:w="4771"/>
        <w:gridCol w:w="449"/>
        <w:gridCol w:w="3617"/>
        <w:gridCol w:w="3223"/>
      </w:tblGrid>
      <w:tr w:rsidR="0031551A" w14:paraId="308DB4EC" w14:textId="77777777" w:rsidTr="003108F9">
        <w:tc>
          <w:tcPr>
            <w:tcW w:w="14390" w:type="dxa"/>
            <w:gridSpan w:val="6"/>
            <w:shd w:val="clear" w:color="auto" w:fill="auto"/>
          </w:tcPr>
          <w:p w14:paraId="308DB4EB" w14:textId="0633F5B2" w:rsidR="0031551A" w:rsidRPr="006E5B5B" w:rsidRDefault="0031551A" w:rsidP="00CA63EE">
            <w:pPr>
              <w:keepNext/>
              <w:rPr>
                <w:sz w:val="22"/>
                <w:szCs w:val="22"/>
              </w:rPr>
            </w:pPr>
            <w:r w:rsidRPr="004358FA">
              <w:rPr>
                <w:rFonts w:ascii="Calibri" w:eastAsia="Calibri" w:hAnsi="Calibri"/>
                <w:b/>
                <w:sz w:val="20"/>
                <w:szCs w:val="22"/>
              </w:rPr>
              <w:lastRenderedPageBreak/>
              <w:t xml:space="preserve">A. </w:t>
            </w:r>
            <w:r w:rsidR="00CA63EE" w:rsidRPr="004358FA">
              <w:rPr>
                <w:rFonts w:ascii="Calibri" w:eastAsia="Calibri" w:hAnsi="Calibri"/>
                <w:b/>
                <w:sz w:val="20"/>
                <w:szCs w:val="22"/>
              </w:rPr>
              <w:t>General Information</w:t>
            </w:r>
          </w:p>
        </w:tc>
      </w:tr>
      <w:tr w:rsidR="0031551A" w14:paraId="308DB4F3" w14:textId="77777777" w:rsidTr="003108F9">
        <w:trPr>
          <w:trHeight w:val="245"/>
        </w:trPr>
        <w:tc>
          <w:tcPr>
            <w:tcW w:w="400" w:type="dxa"/>
            <w:vAlign w:val="center"/>
          </w:tcPr>
          <w:p w14:paraId="308DB4ED"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01</w:t>
            </w:r>
          </w:p>
        </w:tc>
        <w:tc>
          <w:tcPr>
            <w:tcW w:w="1930" w:type="dxa"/>
            <w:shd w:val="clear" w:color="auto" w:fill="auto"/>
            <w:vAlign w:val="center"/>
          </w:tcPr>
          <w:p w14:paraId="308DB4EE"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Name:</w:t>
            </w:r>
          </w:p>
        </w:tc>
        <w:tc>
          <w:tcPr>
            <w:tcW w:w="4771" w:type="dxa"/>
            <w:shd w:val="clear" w:color="auto" w:fill="auto"/>
          </w:tcPr>
          <w:p w14:paraId="308DB4EF" w14:textId="77777777" w:rsidR="0031551A" w:rsidRPr="00CF4C56" w:rsidRDefault="0097716D" w:rsidP="00355068">
            <w:pPr>
              <w:rPr>
                <w:rFonts w:ascii="Calibri" w:hAnsi="Calibri"/>
                <w:sz w:val="18"/>
                <w:szCs w:val="18"/>
              </w:rPr>
            </w:pPr>
            <w:r>
              <w:rPr>
                <w:rFonts w:ascii="Calibri" w:hAnsi="Calibri"/>
                <w:sz w:val="18"/>
                <w:szCs w:val="18"/>
              </w:rPr>
              <w:t>&lt;&lt;User Input: T</w:t>
            </w:r>
            <w:r w:rsidR="00355068">
              <w:rPr>
                <w:rFonts w:ascii="Calibri" w:hAnsi="Calibri"/>
                <w:sz w:val="18"/>
                <w:szCs w:val="18"/>
              </w:rPr>
              <w:t>ext</w:t>
            </w:r>
            <w:r>
              <w:rPr>
                <w:rFonts w:ascii="Calibri" w:hAnsi="Calibri"/>
                <w:sz w:val="18"/>
                <w:szCs w:val="18"/>
              </w:rPr>
              <w:t>&gt;&gt;</w:t>
            </w:r>
          </w:p>
        </w:tc>
        <w:tc>
          <w:tcPr>
            <w:tcW w:w="449" w:type="dxa"/>
            <w:vAlign w:val="center"/>
          </w:tcPr>
          <w:p w14:paraId="308DB4F0" w14:textId="77777777" w:rsidR="0031551A" w:rsidRPr="004358FA" w:rsidRDefault="0031551A" w:rsidP="0027753D">
            <w:pPr>
              <w:jc w:val="center"/>
              <w:rPr>
                <w:rFonts w:ascii="Calibri" w:hAnsi="Calibri"/>
                <w:sz w:val="18"/>
                <w:szCs w:val="18"/>
              </w:rPr>
            </w:pPr>
            <w:r w:rsidRPr="004358FA">
              <w:rPr>
                <w:rFonts w:ascii="Calibri" w:hAnsi="Calibri"/>
                <w:sz w:val="18"/>
                <w:szCs w:val="18"/>
              </w:rPr>
              <w:t>02</w:t>
            </w:r>
          </w:p>
        </w:tc>
        <w:tc>
          <w:tcPr>
            <w:tcW w:w="3617" w:type="dxa"/>
            <w:shd w:val="clear" w:color="auto" w:fill="auto"/>
            <w:vAlign w:val="center"/>
          </w:tcPr>
          <w:p w14:paraId="308DB4F1" w14:textId="77777777" w:rsidR="0031551A" w:rsidRPr="004358FA" w:rsidRDefault="0031551A" w:rsidP="0027753D">
            <w:pPr>
              <w:rPr>
                <w:rFonts w:ascii="Calibri" w:hAnsi="Calibri"/>
                <w:sz w:val="18"/>
                <w:szCs w:val="18"/>
              </w:rPr>
            </w:pPr>
            <w:r w:rsidRPr="004358FA">
              <w:rPr>
                <w:rFonts w:ascii="Calibri" w:hAnsi="Calibri"/>
                <w:sz w:val="18"/>
                <w:szCs w:val="18"/>
              </w:rPr>
              <w:t>Date Prepared:</w:t>
            </w:r>
          </w:p>
        </w:tc>
        <w:tc>
          <w:tcPr>
            <w:tcW w:w="3223" w:type="dxa"/>
            <w:shd w:val="clear" w:color="auto" w:fill="auto"/>
          </w:tcPr>
          <w:p w14:paraId="308DB4F2" w14:textId="77777777" w:rsidR="0031551A" w:rsidRPr="00CF4C56" w:rsidRDefault="00355068" w:rsidP="0027753D">
            <w:pPr>
              <w:rPr>
                <w:rFonts w:ascii="Calibri" w:hAnsi="Calibri"/>
                <w:sz w:val="18"/>
                <w:szCs w:val="18"/>
              </w:rPr>
            </w:pPr>
            <w:r>
              <w:rPr>
                <w:rFonts w:ascii="Calibri" w:hAnsi="Calibri"/>
                <w:sz w:val="18"/>
                <w:szCs w:val="18"/>
              </w:rPr>
              <w:t>&lt;&lt;User Input: Date</w:t>
            </w:r>
            <w:r w:rsidR="0097716D">
              <w:rPr>
                <w:rFonts w:ascii="Calibri" w:hAnsi="Calibri"/>
                <w:sz w:val="18"/>
                <w:szCs w:val="18"/>
              </w:rPr>
              <w:t>&gt;&gt;</w:t>
            </w:r>
          </w:p>
        </w:tc>
      </w:tr>
      <w:tr w:rsidR="0031551A" w14:paraId="308DB4FA" w14:textId="77777777" w:rsidTr="003108F9">
        <w:trPr>
          <w:trHeight w:val="245"/>
        </w:trPr>
        <w:tc>
          <w:tcPr>
            <w:tcW w:w="400" w:type="dxa"/>
            <w:vAlign w:val="center"/>
          </w:tcPr>
          <w:p w14:paraId="308DB4F4" w14:textId="77777777" w:rsidR="0031551A" w:rsidRPr="004358FA" w:rsidRDefault="0031551A" w:rsidP="0027753D">
            <w:pPr>
              <w:jc w:val="center"/>
              <w:rPr>
                <w:rFonts w:ascii="Calibri" w:eastAsia="Calibri" w:hAnsi="Calibri"/>
                <w:sz w:val="18"/>
                <w:szCs w:val="18"/>
              </w:rPr>
            </w:pPr>
            <w:r w:rsidRPr="004358FA">
              <w:rPr>
                <w:rFonts w:ascii="Calibri" w:eastAsia="Calibri" w:hAnsi="Calibri"/>
                <w:sz w:val="18"/>
                <w:szCs w:val="18"/>
              </w:rPr>
              <w:t>03</w:t>
            </w:r>
          </w:p>
        </w:tc>
        <w:tc>
          <w:tcPr>
            <w:tcW w:w="1930" w:type="dxa"/>
            <w:shd w:val="clear" w:color="auto" w:fill="auto"/>
            <w:vAlign w:val="center"/>
          </w:tcPr>
          <w:p w14:paraId="308DB4F5" w14:textId="77777777" w:rsidR="0031551A" w:rsidRPr="004358FA" w:rsidRDefault="0031551A" w:rsidP="0027753D">
            <w:pPr>
              <w:rPr>
                <w:rFonts w:ascii="Calibri" w:hAnsi="Calibri"/>
                <w:sz w:val="18"/>
                <w:szCs w:val="18"/>
              </w:rPr>
            </w:pPr>
            <w:r w:rsidRPr="004358FA">
              <w:rPr>
                <w:rFonts w:ascii="Calibri" w:eastAsia="Calibri" w:hAnsi="Calibri"/>
                <w:sz w:val="18"/>
                <w:szCs w:val="18"/>
              </w:rPr>
              <w:t>Project Location:</w:t>
            </w:r>
          </w:p>
        </w:tc>
        <w:tc>
          <w:tcPr>
            <w:tcW w:w="4771" w:type="dxa"/>
            <w:shd w:val="clear" w:color="auto" w:fill="auto"/>
          </w:tcPr>
          <w:p w14:paraId="308DB4F6" w14:textId="77777777" w:rsidR="0031551A" w:rsidRPr="00CF4C56" w:rsidRDefault="0097716D" w:rsidP="0097716D">
            <w:pPr>
              <w:rPr>
                <w:rFonts w:ascii="Calibri" w:hAnsi="Calibri"/>
                <w:sz w:val="18"/>
                <w:szCs w:val="18"/>
              </w:rPr>
            </w:pPr>
            <w:r>
              <w:rPr>
                <w:rFonts w:ascii="Calibri" w:hAnsi="Calibri"/>
                <w:sz w:val="18"/>
                <w:szCs w:val="18"/>
              </w:rPr>
              <w:t>&lt;&lt;User Input: String&gt;&gt;</w:t>
            </w:r>
          </w:p>
        </w:tc>
        <w:tc>
          <w:tcPr>
            <w:tcW w:w="449" w:type="dxa"/>
            <w:vAlign w:val="center"/>
          </w:tcPr>
          <w:p w14:paraId="308DB4F7" w14:textId="77777777" w:rsidR="0031551A" w:rsidRPr="004358FA" w:rsidRDefault="0031551A" w:rsidP="0027753D">
            <w:pPr>
              <w:jc w:val="center"/>
              <w:rPr>
                <w:rFonts w:ascii="Calibri" w:hAnsi="Calibri"/>
                <w:sz w:val="18"/>
                <w:szCs w:val="18"/>
              </w:rPr>
            </w:pPr>
            <w:r w:rsidRPr="004358FA">
              <w:rPr>
                <w:rFonts w:ascii="Calibri" w:hAnsi="Calibri"/>
                <w:sz w:val="18"/>
                <w:szCs w:val="18"/>
              </w:rPr>
              <w:t>04</w:t>
            </w:r>
          </w:p>
        </w:tc>
        <w:tc>
          <w:tcPr>
            <w:tcW w:w="3617" w:type="dxa"/>
            <w:shd w:val="clear" w:color="auto" w:fill="auto"/>
            <w:vAlign w:val="center"/>
          </w:tcPr>
          <w:p w14:paraId="308DB4F8" w14:textId="77777777" w:rsidR="0031551A" w:rsidRPr="004358FA" w:rsidRDefault="0031551A" w:rsidP="0027753D">
            <w:pPr>
              <w:rPr>
                <w:rFonts w:ascii="Calibri" w:hAnsi="Calibri"/>
                <w:sz w:val="18"/>
                <w:szCs w:val="18"/>
              </w:rPr>
            </w:pPr>
            <w:r w:rsidRPr="004358FA">
              <w:rPr>
                <w:rFonts w:ascii="Calibri" w:hAnsi="Calibri"/>
                <w:sz w:val="18"/>
                <w:szCs w:val="18"/>
              </w:rPr>
              <w:t>Building Front Orientation (deg or cardinal):</w:t>
            </w:r>
          </w:p>
        </w:tc>
        <w:tc>
          <w:tcPr>
            <w:tcW w:w="3223" w:type="dxa"/>
            <w:shd w:val="clear" w:color="auto" w:fill="auto"/>
          </w:tcPr>
          <w:p w14:paraId="308DB4F9" w14:textId="77777777" w:rsidR="0031551A" w:rsidRPr="00CF4C56" w:rsidRDefault="0097716D" w:rsidP="00CE0BB5">
            <w:pPr>
              <w:rPr>
                <w:rFonts w:ascii="Calibri" w:hAnsi="Calibri"/>
                <w:sz w:val="18"/>
                <w:szCs w:val="18"/>
              </w:rPr>
            </w:pPr>
            <w:r>
              <w:rPr>
                <w:rFonts w:ascii="Calibri" w:hAnsi="Calibri"/>
                <w:sz w:val="18"/>
                <w:szCs w:val="18"/>
              </w:rPr>
              <w:t xml:space="preserve">&lt;&lt;User Input: </w:t>
            </w:r>
            <w:r w:rsidR="00CE0BB5">
              <w:rPr>
                <w:rFonts w:ascii="Calibri" w:hAnsi="Calibri"/>
                <w:sz w:val="18"/>
                <w:szCs w:val="18"/>
              </w:rPr>
              <w:t>Integer</w:t>
            </w:r>
            <w:r>
              <w:rPr>
                <w:rFonts w:ascii="Calibri" w:hAnsi="Calibri"/>
                <w:sz w:val="18"/>
                <w:szCs w:val="18"/>
              </w:rPr>
              <w:t>Nonnegative&gt;&gt;</w:t>
            </w:r>
          </w:p>
        </w:tc>
      </w:tr>
      <w:tr w:rsidR="0031551A" w14:paraId="308DB501" w14:textId="77777777" w:rsidTr="003108F9">
        <w:trPr>
          <w:trHeight w:val="245"/>
        </w:trPr>
        <w:tc>
          <w:tcPr>
            <w:tcW w:w="400" w:type="dxa"/>
            <w:vAlign w:val="center"/>
          </w:tcPr>
          <w:p w14:paraId="308DB4FB" w14:textId="77777777" w:rsidR="0031551A" w:rsidRPr="004358FA" w:rsidRDefault="0031551A" w:rsidP="0027753D">
            <w:pPr>
              <w:jc w:val="center"/>
              <w:rPr>
                <w:rFonts w:ascii="Calibri" w:hAnsi="Calibri"/>
                <w:sz w:val="18"/>
                <w:szCs w:val="18"/>
              </w:rPr>
            </w:pPr>
            <w:r w:rsidRPr="004358FA">
              <w:rPr>
                <w:rFonts w:ascii="Calibri" w:hAnsi="Calibri"/>
                <w:sz w:val="18"/>
                <w:szCs w:val="18"/>
              </w:rPr>
              <w:t>05</w:t>
            </w:r>
          </w:p>
        </w:tc>
        <w:tc>
          <w:tcPr>
            <w:tcW w:w="1930" w:type="dxa"/>
            <w:shd w:val="clear" w:color="auto" w:fill="auto"/>
            <w:vAlign w:val="center"/>
          </w:tcPr>
          <w:p w14:paraId="308DB4FC" w14:textId="77777777" w:rsidR="0031551A" w:rsidRPr="004358FA" w:rsidRDefault="0031551A" w:rsidP="0027753D">
            <w:pPr>
              <w:rPr>
                <w:rFonts w:ascii="Calibri" w:hAnsi="Calibri"/>
                <w:sz w:val="18"/>
                <w:szCs w:val="18"/>
              </w:rPr>
            </w:pPr>
            <w:r w:rsidRPr="004358FA">
              <w:rPr>
                <w:rFonts w:ascii="Calibri" w:hAnsi="Calibri"/>
                <w:sz w:val="18"/>
                <w:szCs w:val="18"/>
              </w:rPr>
              <w:t>CA City:</w:t>
            </w:r>
          </w:p>
        </w:tc>
        <w:tc>
          <w:tcPr>
            <w:tcW w:w="4771" w:type="dxa"/>
            <w:shd w:val="clear" w:color="auto" w:fill="auto"/>
          </w:tcPr>
          <w:p w14:paraId="308DB4FD" w14:textId="77777777" w:rsidR="0031551A" w:rsidRPr="00CF4C56" w:rsidRDefault="0097716D" w:rsidP="0027753D">
            <w:pPr>
              <w:tabs>
                <w:tab w:val="left" w:pos="1194"/>
              </w:tabs>
              <w:rPr>
                <w:rFonts w:ascii="Calibri" w:hAnsi="Calibri"/>
                <w:sz w:val="18"/>
                <w:szCs w:val="18"/>
              </w:rPr>
            </w:pPr>
            <w:r>
              <w:rPr>
                <w:rFonts w:ascii="Calibri" w:hAnsi="Calibri"/>
                <w:sz w:val="18"/>
                <w:szCs w:val="18"/>
              </w:rPr>
              <w:t>&lt;&lt;User Input: String&gt;&gt;</w:t>
            </w:r>
          </w:p>
        </w:tc>
        <w:tc>
          <w:tcPr>
            <w:tcW w:w="449" w:type="dxa"/>
            <w:vAlign w:val="center"/>
          </w:tcPr>
          <w:p w14:paraId="308DB4FE" w14:textId="77777777" w:rsidR="0031551A" w:rsidRPr="004358FA" w:rsidRDefault="0031551A" w:rsidP="0027753D">
            <w:pPr>
              <w:jc w:val="center"/>
              <w:rPr>
                <w:rFonts w:ascii="Calibri" w:hAnsi="Calibri"/>
                <w:sz w:val="18"/>
                <w:szCs w:val="18"/>
              </w:rPr>
            </w:pPr>
            <w:r w:rsidRPr="004358FA">
              <w:rPr>
                <w:rFonts w:ascii="Calibri" w:hAnsi="Calibri"/>
                <w:sz w:val="18"/>
                <w:szCs w:val="18"/>
              </w:rPr>
              <w:t>06</w:t>
            </w:r>
          </w:p>
        </w:tc>
        <w:tc>
          <w:tcPr>
            <w:tcW w:w="3617" w:type="dxa"/>
            <w:shd w:val="clear" w:color="auto" w:fill="auto"/>
            <w:vAlign w:val="center"/>
          </w:tcPr>
          <w:p w14:paraId="308DB4FF" w14:textId="77777777" w:rsidR="0031551A" w:rsidRPr="004358FA" w:rsidRDefault="0031551A" w:rsidP="0027753D">
            <w:pPr>
              <w:rPr>
                <w:rFonts w:ascii="Calibri" w:hAnsi="Calibri"/>
                <w:sz w:val="18"/>
                <w:szCs w:val="18"/>
              </w:rPr>
            </w:pPr>
            <w:r w:rsidRPr="004358FA">
              <w:rPr>
                <w:rFonts w:ascii="Calibri" w:hAnsi="Calibri"/>
                <w:sz w:val="18"/>
                <w:szCs w:val="18"/>
              </w:rPr>
              <w:t>Number of Dwelling Units:</w:t>
            </w:r>
          </w:p>
        </w:tc>
        <w:tc>
          <w:tcPr>
            <w:tcW w:w="3223" w:type="dxa"/>
            <w:shd w:val="clear" w:color="auto" w:fill="auto"/>
          </w:tcPr>
          <w:p w14:paraId="308DB500" w14:textId="77777777" w:rsidR="0031551A" w:rsidRPr="00CF4C56" w:rsidRDefault="00B968D2" w:rsidP="0097716D">
            <w:pPr>
              <w:rPr>
                <w:rFonts w:ascii="Calibri" w:hAnsi="Calibri"/>
                <w:sz w:val="18"/>
                <w:szCs w:val="18"/>
              </w:rPr>
            </w:pPr>
            <w:r>
              <w:rPr>
                <w:rFonts w:ascii="Calibri" w:hAnsi="Calibri"/>
                <w:sz w:val="18"/>
                <w:szCs w:val="18"/>
              </w:rPr>
              <w:t>&lt;&lt;</w:t>
            </w:r>
            <w:r w:rsidR="0097716D">
              <w:rPr>
                <w:rFonts w:ascii="Calibri" w:hAnsi="Calibri"/>
                <w:sz w:val="18"/>
                <w:szCs w:val="18"/>
              </w:rPr>
              <w:t>User Input: Integer</w:t>
            </w:r>
            <w:r w:rsidR="00355068">
              <w:rPr>
                <w:rFonts w:ascii="Calibri" w:hAnsi="Calibri"/>
                <w:sz w:val="18"/>
                <w:szCs w:val="18"/>
              </w:rPr>
              <w:t>Nonnegative</w:t>
            </w:r>
            <w:r>
              <w:rPr>
                <w:rFonts w:ascii="Calibri" w:hAnsi="Calibri"/>
                <w:sz w:val="18"/>
                <w:szCs w:val="18"/>
              </w:rPr>
              <w:t>; note if A11=Single Family, then the value=1; else if A11=Multifamily, then the value ≥2&gt;&gt;</w:t>
            </w:r>
          </w:p>
        </w:tc>
      </w:tr>
      <w:tr w:rsidR="0031551A" w14:paraId="308DB508" w14:textId="77777777" w:rsidTr="003108F9">
        <w:trPr>
          <w:trHeight w:val="245"/>
        </w:trPr>
        <w:tc>
          <w:tcPr>
            <w:tcW w:w="400" w:type="dxa"/>
            <w:vAlign w:val="center"/>
          </w:tcPr>
          <w:p w14:paraId="308DB502" w14:textId="77777777" w:rsidR="0031551A" w:rsidRPr="004358FA" w:rsidRDefault="0031551A" w:rsidP="0027753D">
            <w:pPr>
              <w:jc w:val="center"/>
              <w:rPr>
                <w:rFonts w:ascii="Calibri" w:hAnsi="Calibri"/>
                <w:sz w:val="18"/>
                <w:szCs w:val="18"/>
              </w:rPr>
            </w:pPr>
            <w:r w:rsidRPr="004358FA">
              <w:rPr>
                <w:rFonts w:ascii="Calibri" w:hAnsi="Calibri"/>
                <w:sz w:val="18"/>
                <w:szCs w:val="18"/>
              </w:rPr>
              <w:t>07</w:t>
            </w:r>
          </w:p>
        </w:tc>
        <w:tc>
          <w:tcPr>
            <w:tcW w:w="1930" w:type="dxa"/>
            <w:shd w:val="clear" w:color="auto" w:fill="auto"/>
            <w:vAlign w:val="center"/>
          </w:tcPr>
          <w:p w14:paraId="308DB503" w14:textId="77777777" w:rsidR="0031551A" w:rsidRPr="004358FA" w:rsidRDefault="0031551A" w:rsidP="0027753D">
            <w:pPr>
              <w:rPr>
                <w:rFonts w:ascii="Calibri" w:hAnsi="Calibri"/>
                <w:sz w:val="18"/>
                <w:szCs w:val="18"/>
              </w:rPr>
            </w:pPr>
            <w:r w:rsidRPr="004358FA">
              <w:rPr>
                <w:rFonts w:ascii="Calibri" w:hAnsi="Calibri"/>
                <w:sz w:val="18"/>
                <w:szCs w:val="18"/>
              </w:rPr>
              <w:t>Zip Code:</w:t>
            </w:r>
          </w:p>
        </w:tc>
        <w:tc>
          <w:tcPr>
            <w:tcW w:w="4771" w:type="dxa"/>
            <w:shd w:val="clear" w:color="auto" w:fill="auto"/>
          </w:tcPr>
          <w:p w14:paraId="308DB504" w14:textId="77777777" w:rsidR="0031551A" w:rsidRPr="00CF4C56" w:rsidRDefault="0097716D" w:rsidP="0027753D">
            <w:pPr>
              <w:rPr>
                <w:rFonts w:ascii="Calibri" w:hAnsi="Calibri"/>
                <w:sz w:val="18"/>
                <w:szCs w:val="18"/>
              </w:rPr>
            </w:pPr>
            <w:r>
              <w:rPr>
                <w:rFonts w:ascii="Calibri" w:hAnsi="Calibri"/>
                <w:sz w:val="18"/>
                <w:szCs w:val="18"/>
              </w:rPr>
              <w:t>&lt;</w:t>
            </w:r>
            <w:r w:rsidR="00595EF6">
              <w:rPr>
                <w:rFonts w:ascii="Calibri" w:hAnsi="Calibri"/>
                <w:sz w:val="18"/>
                <w:szCs w:val="18"/>
              </w:rPr>
              <w:t>&lt;</w:t>
            </w:r>
            <w:r>
              <w:rPr>
                <w:rFonts w:ascii="Calibri" w:hAnsi="Calibri"/>
                <w:sz w:val="18"/>
                <w:szCs w:val="18"/>
              </w:rPr>
              <w:t>User Input: Zipcode&gt;&gt;</w:t>
            </w:r>
          </w:p>
        </w:tc>
        <w:tc>
          <w:tcPr>
            <w:tcW w:w="449" w:type="dxa"/>
            <w:vAlign w:val="center"/>
          </w:tcPr>
          <w:p w14:paraId="308DB505" w14:textId="77777777" w:rsidR="0031551A" w:rsidRPr="004358FA" w:rsidRDefault="0031551A" w:rsidP="0027753D">
            <w:pPr>
              <w:jc w:val="center"/>
              <w:rPr>
                <w:rFonts w:ascii="Calibri" w:hAnsi="Calibri"/>
                <w:sz w:val="18"/>
                <w:szCs w:val="18"/>
              </w:rPr>
            </w:pPr>
            <w:r w:rsidRPr="004358FA">
              <w:rPr>
                <w:rFonts w:ascii="Calibri" w:hAnsi="Calibri"/>
                <w:sz w:val="18"/>
                <w:szCs w:val="18"/>
              </w:rPr>
              <w:t>08</w:t>
            </w:r>
          </w:p>
        </w:tc>
        <w:tc>
          <w:tcPr>
            <w:tcW w:w="3617" w:type="dxa"/>
            <w:shd w:val="clear" w:color="auto" w:fill="auto"/>
            <w:vAlign w:val="center"/>
          </w:tcPr>
          <w:p w14:paraId="308DB506" w14:textId="77777777" w:rsidR="0031551A" w:rsidRPr="004358FA" w:rsidRDefault="0031551A" w:rsidP="0027753D">
            <w:pPr>
              <w:rPr>
                <w:rFonts w:ascii="Calibri" w:hAnsi="Calibri"/>
                <w:sz w:val="18"/>
                <w:szCs w:val="18"/>
              </w:rPr>
            </w:pPr>
            <w:r w:rsidRPr="004358FA">
              <w:rPr>
                <w:rFonts w:ascii="Calibri" w:hAnsi="Calibri"/>
                <w:sz w:val="18"/>
                <w:szCs w:val="18"/>
              </w:rPr>
              <w:t>Fuel Type:</w:t>
            </w:r>
          </w:p>
        </w:tc>
        <w:tc>
          <w:tcPr>
            <w:tcW w:w="3223" w:type="dxa"/>
            <w:shd w:val="clear" w:color="auto" w:fill="auto"/>
          </w:tcPr>
          <w:p w14:paraId="308DB507" w14:textId="7F90461B" w:rsidR="0031551A" w:rsidRPr="00CF4C56" w:rsidRDefault="0097716D" w:rsidP="003304E6">
            <w:pPr>
              <w:rPr>
                <w:rFonts w:ascii="Calibri" w:hAnsi="Calibri"/>
                <w:sz w:val="18"/>
                <w:szCs w:val="18"/>
              </w:rPr>
            </w:pPr>
            <w:r>
              <w:rPr>
                <w:rFonts w:ascii="Calibri" w:hAnsi="Calibri"/>
                <w:sz w:val="18"/>
                <w:szCs w:val="18"/>
              </w:rPr>
              <w:t xml:space="preserve">&lt;&lt;User selects from list: </w:t>
            </w:r>
            <w:r w:rsidR="00355068">
              <w:rPr>
                <w:rFonts w:ascii="Calibri" w:hAnsi="Calibri"/>
                <w:sz w:val="18"/>
                <w:szCs w:val="18"/>
              </w:rPr>
              <w:t>Natural Gas, Propane&gt;&gt;</w:t>
            </w:r>
          </w:p>
        </w:tc>
      </w:tr>
      <w:tr w:rsidR="0031551A" w14:paraId="308DB50F" w14:textId="77777777" w:rsidTr="003108F9">
        <w:trPr>
          <w:trHeight w:val="245"/>
        </w:trPr>
        <w:tc>
          <w:tcPr>
            <w:tcW w:w="400" w:type="dxa"/>
            <w:vAlign w:val="center"/>
          </w:tcPr>
          <w:p w14:paraId="308DB509" w14:textId="77777777" w:rsidR="0031551A" w:rsidRPr="004358FA" w:rsidRDefault="0031551A" w:rsidP="0027753D">
            <w:pPr>
              <w:jc w:val="center"/>
              <w:rPr>
                <w:rFonts w:ascii="Calibri" w:hAnsi="Calibri"/>
                <w:sz w:val="18"/>
                <w:szCs w:val="18"/>
              </w:rPr>
            </w:pPr>
            <w:r w:rsidRPr="004358FA">
              <w:rPr>
                <w:rFonts w:ascii="Calibri" w:hAnsi="Calibri"/>
                <w:sz w:val="18"/>
                <w:szCs w:val="18"/>
              </w:rPr>
              <w:t>09</w:t>
            </w:r>
          </w:p>
        </w:tc>
        <w:tc>
          <w:tcPr>
            <w:tcW w:w="1930" w:type="dxa"/>
            <w:shd w:val="clear" w:color="auto" w:fill="auto"/>
            <w:vAlign w:val="center"/>
          </w:tcPr>
          <w:p w14:paraId="308DB50A" w14:textId="77777777" w:rsidR="0031551A" w:rsidRPr="004358FA" w:rsidRDefault="0031551A" w:rsidP="0027753D">
            <w:pPr>
              <w:rPr>
                <w:rFonts w:ascii="Calibri" w:hAnsi="Calibri"/>
                <w:sz w:val="18"/>
                <w:szCs w:val="18"/>
              </w:rPr>
            </w:pPr>
            <w:r w:rsidRPr="004358FA">
              <w:rPr>
                <w:rFonts w:ascii="Calibri" w:hAnsi="Calibri"/>
                <w:sz w:val="18"/>
                <w:szCs w:val="18"/>
              </w:rPr>
              <w:t>Climate Zone:</w:t>
            </w:r>
          </w:p>
        </w:tc>
        <w:tc>
          <w:tcPr>
            <w:tcW w:w="4771" w:type="dxa"/>
            <w:shd w:val="clear" w:color="auto" w:fill="auto"/>
          </w:tcPr>
          <w:p w14:paraId="308DB50B" w14:textId="77777777" w:rsidR="0031551A" w:rsidRPr="00CF4C56" w:rsidRDefault="00355068" w:rsidP="0027753D">
            <w:pPr>
              <w:rPr>
                <w:rFonts w:ascii="Calibri" w:hAnsi="Calibri"/>
                <w:sz w:val="18"/>
                <w:szCs w:val="18"/>
              </w:rPr>
            </w:pPr>
            <w:r>
              <w:rPr>
                <w:rFonts w:ascii="Calibri" w:hAnsi="Calibri"/>
                <w:sz w:val="18"/>
                <w:szCs w:val="18"/>
              </w:rPr>
              <w:t>&lt;&lt;User selects from list: 1, 2, 3, 4, 5, 6, 7, 8, 9, 10, 11, 12, 13, 14, 15, 16&gt;&gt;</w:t>
            </w:r>
          </w:p>
        </w:tc>
        <w:tc>
          <w:tcPr>
            <w:tcW w:w="449" w:type="dxa"/>
            <w:vAlign w:val="center"/>
          </w:tcPr>
          <w:p w14:paraId="308DB50C" w14:textId="77777777" w:rsidR="0031551A" w:rsidRPr="004358FA" w:rsidRDefault="0031551A" w:rsidP="0027753D">
            <w:pPr>
              <w:jc w:val="center"/>
              <w:rPr>
                <w:rFonts w:ascii="Calibri" w:hAnsi="Calibri"/>
                <w:sz w:val="18"/>
                <w:szCs w:val="18"/>
              </w:rPr>
            </w:pPr>
            <w:r w:rsidRPr="004358FA">
              <w:rPr>
                <w:rFonts w:ascii="Calibri" w:hAnsi="Calibri"/>
                <w:sz w:val="18"/>
                <w:szCs w:val="18"/>
              </w:rPr>
              <w:t>10</w:t>
            </w:r>
          </w:p>
        </w:tc>
        <w:tc>
          <w:tcPr>
            <w:tcW w:w="3617" w:type="dxa"/>
            <w:shd w:val="clear" w:color="auto" w:fill="auto"/>
            <w:vAlign w:val="center"/>
          </w:tcPr>
          <w:p w14:paraId="308DB50D" w14:textId="77777777" w:rsidR="0031551A" w:rsidRPr="004358FA" w:rsidRDefault="0031551A" w:rsidP="002554A7">
            <w:pPr>
              <w:rPr>
                <w:rFonts w:ascii="Calibri" w:hAnsi="Calibri"/>
                <w:sz w:val="18"/>
                <w:szCs w:val="18"/>
              </w:rPr>
            </w:pPr>
            <w:r w:rsidRPr="004358FA">
              <w:rPr>
                <w:rFonts w:ascii="Calibri" w:hAnsi="Calibri"/>
                <w:sz w:val="18"/>
                <w:szCs w:val="18"/>
              </w:rPr>
              <w:t>Total Conditioned Floor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0E" w14:textId="77777777" w:rsidR="0031551A" w:rsidRPr="00CF4C56" w:rsidRDefault="00B902CB" w:rsidP="00355068">
            <w:pPr>
              <w:rPr>
                <w:rFonts w:ascii="Calibri" w:hAnsi="Calibri"/>
                <w:sz w:val="18"/>
                <w:szCs w:val="18"/>
              </w:rPr>
            </w:pPr>
            <w:r>
              <w:rPr>
                <w:rFonts w:ascii="Calibri" w:hAnsi="Calibri"/>
                <w:sz w:val="18"/>
                <w:szCs w:val="18"/>
              </w:rPr>
              <w:t>&lt;&lt;</w:t>
            </w:r>
            <w:r w:rsidR="00355068">
              <w:rPr>
                <w:rFonts w:ascii="Calibri" w:hAnsi="Calibri"/>
                <w:sz w:val="18"/>
                <w:szCs w:val="18"/>
              </w:rPr>
              <w:t>User Input: IntergerNonnegative</w:t>
            </w:r>
            <w:r>
              <w:rPr>
                <w:rFonts w:ascii="Calibri" w:hAnsi="Calibri"/>
                <w:sz w:val="18"/>
                <w:szCs w:val="18"/>
              </w:rPr>
              <w:t xml:space="preserve">&gt;&gt; </w:t>
            </w:r>
          </w:p>
        </w:tc>
      </w:tr>
      <w:tr w:rsidR="0031551A" w14:paraId="308DB518" w14:textId="77777777" w:rsidTr="003108F9">
        <w:trPr>
          <w:trHeight w:val="245"/>
        </w:trPr>
        <w:tc>
          <w:tcPr>
            <w:tcW w:w="400" w:type="dxa"/>
            <w:vAlign w:val="center"/>
          </w:tcPr>
          <w:p w14:paraId="308DB510" w14:textId="77777777" w:rsidR="0031551A" w:rsidRPr="004358FA" w:rsidRDefault="0031551A" w:rsidP="0027753D">
            <w:pPr>
              <w:jc w:val="center"/>
              <w:rPr>
                <w:rFonts w:ascii="Calibri" w:hAnsi="Calibri"/>
                <w:sz w:val="18"/>
                <w:szCs w:val="18"/>
              </w:rPr>
            </w:pPr>
            <w:r w:rsidRPr="004358FA">
              <w:rPr>
                <w:rFonts w:ascii="Calibri" w:hAnsi="Calibri"/>
                <w:sz w:val="18"/>
                <w:szCs w:val="18"/>
              </w:rPr>
              <w:t>11</w:t>
            </w:r>
          </w:p>
        </w:tc>
        <w:tc>
          <w:tcPr>
            <w:tcW w:w="1930" w:type="dxa"/>
            <w:shd w:val="clear" w:color="auto" w:fill="auto"/>
            <w:vAlign w:val="center"/>
          </w:tcPr>
          <w:p w14:paraId="308DB511" w14:textId="77777777" w:rsidR="0031551A" w:rsidRPr="004358FA" w:rsidRDefault="0031551A" w:rsidP="0027753D">
            <w:pPr>
              <w:rPr>
                <w:rFonts w:ascii="Calibri" w:hAnsi="Calibri"/>
                <w:sz w:val="18"/>
                <w:szCs w:val="18"/>
              </w:rPr>
            </w:pPr>
            <w:r w:rsidRPr="004358FA">
              <w:rPr>
                <w:rFonts w:ascii="Calibri" w:hAnsi="Calibri"/>
                <w:sz w:val="18"/>
                <w:szCs w:val="18"/>
              </w:rPr>
              <w:t>Building Type:</w:t>
            </w:r>
          </w:p>
        </w:tc>
        <w:tc>
          <w:tcPr>
            <w:tcW w:w="4771" w:type="dxa"/>
            <w:shd w:val="clear" w:color="auto" w:fill="auto"/>
          </w:tcPr>
          <w:p w14:paraId="308DB512" w14:textId="77777777" w:rsidR="0031551A" w:rsidRDefault="0031551A" w:rsidP="0027753D">
            <w:pPr>
              <w:rPr>
                <w:rFonts w:ascii="Calibri" w:hAnsi="Calibri"/>
                <w:sz w:val="18"/>
                <w:szCs w:val="18"/>
              </w:rPr>
            </w:pPr>
            <w:r>
              <w:rPr>
                <w:rFonts w:ascii="Calibri" w:hAnsi="Calibri"/>
                <w:sz w:val="18"/>
                <w:szCs w:val="18"/>
              </w:rPr>
              <w:t xml:space="preserve">&lt;&lt;user select one from list:  </w:t>
            </w:r>
          </w:p>
          <w:p w14:paraId="308DB513" w14:textId="77777777" w:rsidR="0031551A" w:rsidRDefault="0031551A" w:rsidP="0027753D">
            <w:pPr>
              <w:rPr>
                <w:rFonts w:ascii="Calibri" w:hAnsi="Calibri"/>
                <w:sz w:val="18"/>
                <w:szCs w:val="18"/>
              </w:rPr>
            </w:pPr>
            <w:r>
              <w:rPr>
                <w:rFonts w:ascii="Calibri" w:hAnsi="Calibri"/>
                <w:sz w:val="18"/>
                <w:szCs w:val="18"/>
              </w:rPr>
              <w:t>*</w:t>
            </w:r>
            <w:r w:rsidRPr="00C24189">
              <w:rPr>
                <w:rFonts w:ascii="Calibri" w:hAnsi="Calibri"/>
                <w:sz w:val="18"/>
                <w:szCs w:val="18"/>
              </w:rPr>
              <w:t xml:space="preserve">Single Family   </w:t>
            </w:r>
          </w:p>
          <w:p w14:paraId="29ADA17D" w14:textId="77777777" w:rsidR="00B9305D" w:rsidRDefault="0031551A" w:rsidP="004E6B12">
            <w:pPr>
              <w:rPr>
                <w:ins w:id="1644" w:author="Ross, Dee Anne@Energy" w:date="2018-09-12T10:25:00Z"/>
                <w:rFonts w:ascii="Calibri" w:hAnsi="Calibri"/>
                <w:sz w:val="18"/>
                <w:szCs w:val="18"/>
              </w:rPr>
            </w:pPr>
            <w:r>
              <w:rPr>
                <w:rFonts w:ascii="Calibri" w:hAnsi="Calibri"/>
                <w:sz w:val="18"/>
                <w:szCs w:val="18"/>
              </w:rPr>
              <w:t>*</w:t>
            </w:r>
            <w:r w:rsidRPr="00C24189">
              <w:rPr>
                <w:rFonts w:ascii="Calibri" w:hAnsi="Calibri"/>
                <w:sz w:val="18"/>
                <w:szCs w:val="18"/>
              </w:rPr>
              <w:t>Multi</w:t>
            </w:r>
            <w:del w:id="1645" w:author="Ross, Dee Anne@Energy" w:date="2018-09-12T09:26:00Z">
              <w:r w:rsidRPr="00C24189" w:rsidDel="004E6B12">
                <w:rPr>
                  <w:rFonts w:ascii="Calibri" w:hAnsi="Calibri"/>
                  <w:sz w:val="18"/>
                  <w:szCs w:val="18"/>
                </w:rPr>
                <w:delText xml:space="preserve"> F</w:delText>
              </w:r>
            </w:del>
            <w:ins w:id="1646" w:author="Ross, Dee Anne@Energy" w:date="2018-09-12T09:26:00Z">
              <w:r w:rsidR="004E6B12">
                <w:rPr>
                  <w:rFonts w:ascii="Calibri" w:hAnsi="Calibri"/>
                  <w:sz w:val="18"/>
                  <w:szCs w:val="18"/>
                </w:rPr>
                <w:t>f</w:t>
              </w:r>
            </w:ins>
            <w:r w:rsidRPr="00C24189">
              <w:rPr>
                <w:rFonts w:ascii="Calibri" w:hAnsi="Calibri"/>
                <w:sz w:val="18"/>
                <w:szCs w:val="18"/>
              </w:rPr>
              <w:t>amily</w:t>
            </w:r>
          </w:p>
          <w:p w14:paraId="308DB514" w14:textId="7365D2AB" w:rsidR="0031551A" w:rsidRPr="00CF4C56" w:rsidRDefault="00B9305D" w:rsidP="00B9305D">
            <w:pPr>
              <w:rPr>
                <w:rFonts w:ascii="Calibri" w:hAnsi="Calibri"/>
                <w:b/>
                <w:sz w:val="18"/>
                <w:szCs w:val="18"/>
              </w:rPr>
            </w:pPr>
            <w:ins w:id="1647" w:author="Ross, Dee Anne@Energy" w:date="2018-09-12T10:25:00Z">
              <w:r>
                <w:rPr>
                  <w:rFonts w:ascii="Calibri" w:hAnsi="Calibri"/>
                  <w:sz w:val="18"/>
                  <w:szCs w:val="18"/>
                </w:rPr>
                <w:t>*</w:t>
              </w:r>
              <w:r w:rsidRPr="00C24189">
                <w:rPr>
                  <w:rFonts w:ascii="Calibri" w:hAnsi="Calibri"/>
                  <w:sz w:val="18"/>
                  <w:szCs w:val="18"/>
                </w:rPr>
                <w:t>Multi</w:t>
              </w:r>
              <w:r>
                <w:rPr>
                  <w:rFonts w:ascii="Calibri" w:hAnsi="Calibri"/>
                  <w:sz w:val="18"/>
                  <w:szCs w:val="18"/>
                </w:rPr>
                <w:t>f</w:t>
              </w:r>
              <w:r w:rsidRPr="00C24189">
                <w:rPr>
                  <w:rFonts w:ascii="Calibri" w:hAnsi="Calibri"/>
                  <w:sz w:val="18"/>
                  <w:szCs w:val="18"/>
                </w:rPr>
                <w:t>amily</w:t>
              </w:r>
              <w:r>
                <w:rPr>
                  <w:rFonts w:ascii="Calibri" w:hAnsi="Calibri"/>
                  <w:sz w:val="18"/>
                  <w:szCs w:val="18"/>
                </w:rPr>
                <w:t xml:space="preserve"> with central water heating</w:t>
              </w:r>
            </w:ins>
            <w:r w:rsidR="0031551A">
              <w:rPr>
                <w:rFonts w:ascii="Calibri" w:hAnsi="Calibri"/>
                <w:sz w:val="18"/>
                <w:szCs w:val="18"/>
              </w:rPr>
              <w:t>&gt;&gt;</w:t>
            </w:r>
          </w:p>
        </w:tc>
        <w:tc>
          <w:tcPr>
            <w:tcW w:w="449" w:type="dxa"/>
            <w:vAlign w:val="center"/>
          </w:tcPr>
          <w:p w14:paraId="308DB515" w14:textId="77777777" w:rsidR="0031551A" w:rsidRPr="004358FA" w:rsidRDefault="0031551A" w:rsidP="0027753D">
            <w:pPr>
              <w:jc w:val="center"/>
              <w:rPr>
                <w:rFonts w:ascii="Calibri" w:hAnsi="Calibri"/>
                <w:sz w:val="18"/>
                <w:szCs w:val="18"/>
              </w:rPr>
            </w:pPr>
            <w:r w:rsidRPr="004358FA">
              <w:rPr>
                <w:rFonts w:ascii="Calibri" w:hAnsi="Calibri"/>
                <w:sz w:val="18"/>
                <w:szCs w:val="18"/>
              </w:rPr>
              <w:t>12</w:t>
            </w:r>
          </w:p>
        </w:tc>
        <w:tc>
          <w:tcPr>
            <w:tcW w:w="3617" w:type="dxa"/>
            <w:shd w:val="clear" w:color="auto" w:fill="auto"/>
            <w:vAlign w:val="center"/>
          </w:tcPr>
          <w:p w14:paraId="308DB516" w14:textId="3DE69874" w:rsidR="0031551A" w:rsidRPr="004358FA" w:rsidRDefault="0031551A" w:rsidP="006B7C09">
            <w:pPr>
              <w:rPr>
                <w:rFonts w:ascii="Calibri" w:hAnsi="Calibri"/>
                <w:sz w:val="18"/>
                <w:szCs w:val="18"/>
              </w:rPr>
            </w:pPr>
            <w:r w:rsidRPr="004358FA">
              <w:rPr>
                <w:rFonts w:ascii="Calibri" w:hAnsi="Calibri"/>
                <w:sz w:val="18"/>
                <w:szCs w:val="18"/>
              </w:rPr>
              <w:t>Slab Area</w:t>
            </w:r>
            <w:r w:rsidR="005D6B69" w:rsidRPr="004358FA">
              <w:rPr>
                <w:rFonts w:ascii="Calibri" w:hAnsi="Calibri"/>
                <w:sz w:val="18"/>
                <w:szCs w:val="18"/>
              </w:rPr>
              <w:t xml:space="preserve"> (</w:t>
            </w:r>
            <w:r w:rsidR="002554A7" w:rsidRPr="004358FA">
              <w:rPr>
                <w:rFonts w:ascii="Calibri" w:hAnsi="Calibri"/>
                <w:sz w:val="18"/>
                <w:szCs w:val="18"/>
              </w:rPr>
              <w:t>ft</w:t>
            </w:r>
            <w:r w:rsidR="005D6B69" w:rsidRPr="004358FA">
              <w:rPr>
                <w:rFonts w:ascii="Calibri" w:hAnsi="Calibri"/>
                <w:sz w:val="18"/>
                <w:szCs w:val="18"/>
                <w:vertAlign w:val="superscript"/>
              </w:rPr>
              <w:t>2</w:t>
            </w:r>
            <w:r w:rsidR="005D6B69" w:rsidRPr="004358FA">
              <w:rPr>
                <w:rFonts w:ascii="Calibri" w:hAnsi="Calibri"/>
                <w:sz w:val="18"/>
                <w:szCs w:val="18"/>
              </w:rPr>
              <w:t>)</w:t>
            </w:r>
            <w:r w:rsidRPr="004358FA">
              <w:rPr>
                <w:rFonts w:ascii="Calibri" w:hAnsi="Calibri"/>
                <w:sz w:val="18"/>
                <w:szCs w:val="18"/>
              </w:rPr>
              <w:t>:</w:t>
            </w:r>
          </w:p>
        </w:tc>
        <w:tc>
          <w:tcPr>
            <w:tcW w:w="3223" w:type="dxa"/>
            <w:shd w:val="clear" w:color="auto" w:fill="auto"/>
          </w:tcPr>
          <w:p w14:paraId="308DB517" w14:textId="3D0C35F6" w:rsidR="0031551A" w:rsidRPr="00CF4C56" w:rsidRDefault="00355068" w:rsidP="009D2407">
            <w:pPr>
              <w:rPr>
                <w:rFonts w:ascii="Calibri" w:hAnsi="Calibri"/>
                <w:sz w:val="18"/>
                <w:szCs w:val="18"/>
              </w:rPr>
            </w:pPr>
            <w:r>
              <w:rPr>
                <w:rFonts w:ascii="Calibri" w:hAnsi="Calibri"/>
                <w:sz w:val="18"/>
                <w:szCs w:val="18"/>
              </w:rPr>
              <w:t>&lt;&lt;User Input: IntegerNonnegative&gt;&gt;</w:t>
            </w:r>
          </w:p>
        </w:tc>
      </w:tr>
      <w:tr w:rsidR="0031551A" w14:paraId="308DB521" w14:textId="77777777" w:rsidTr="003108F9">
        <w:trPr>
          <w:trHeight w:val="245"/>
        </w:trPr>
        <w:tc>
          <w:tcPr>
            <w:tcW w:w="400" w:type="dxa"/>
            <w:vAlign w:val="center"/>
          </w:tcPr>
          <w:p w14:paraId="308DB519" w14:textId="77777777" w:rsidR="0031551A" w:rsidRPr="004358FA" w:rsidRDefault="0031551A" w:rsidP="0027753D">
            <w:pPr>
              <w:jc w:val="center"/>
              <w:rPr>
                <w:rFonts w:ascii="Calibri" w:hAnsi="Calibri" w:cs="Tahoma"/>
                <w:sz w:val="18"/>
                <w:szCs w:val="18"/>
              </w:rPr>
            </w:pPr>
            <w:r w:rsidRPr="004358FA">
              <w:rPr>
                <w:rFonts w:ascii="Calibri" w:hAnsi="Calibri"/>
                <w:sz w:val="18"/>
                <w:szCs w:val="18"/>
              </w:rPr>
              <w:t>13</w:t>
            </w:r>
          </w:p>
        </w:tc>
        <w:tc>
          <w:tcPr>
            <w:tcW w:w="1930" w:type="dxa"/>
            <w:shd w:val="clear" w:color="auto" w:fill="auto"/>
            <w:vAlign w:val="center"/>
          </w:tcPr>
          <w:p w14:paraId="308DB51A" w14:textId="77777777" w:rsidR="0031551A" w:rsidRPr="004358FA" w:rsidRDefault="0031551A" w:rsidP="0027753D">
            <w:pPr>
              <w:rPr>
                <w:rFonts w:ascii="Calibri" w:hAnsi="Calibri"/>
                <w:sz w:val="18"/>
                <w:szCs w:val="18"/>
              </w:rPr>
            </w:pPr>
            <w:r w:rsidRPr="004358FA">
              <w:rPr>
                <w:rFonts w:ascii="Calibri" w:hAnsi="Calibri"/>
                <w:sz w:val="18"/>
                <w:szCs w:val="18"/>
              </w:rPr>
              <w:t xml:space="preserve">Project Scope:  </w:t>
            </w:r>
          </w:p>
        </w:tc>
        <w:tc>
          <w:tcPr>
            <w:tcW w:w="4771" w:type="dxa"/>
            <w:shd w:val="clear" w:color="auto" w:fill="auto"/>
            <w:vAlign w:val="center"/>
          </w:tcPr>
          <w:p w14:paraId="308DB51B" w14:textId="77777777" w:rsidR="0031551A" w:rsidRPr="00F26608" w:rsidRDefault="0031551A" w:rsidP="0027753D">
            <w:pPr>
              <w:rPr>
                <w:rFonts w:ascii="Calibri" w:hAnsi="Calibri"/>
                <w:sz w:val="18"/>
                <w:szCs w:val="18"/>
              </w:rPr>
            </w:pPr>
            <w:r w:rsidRPr="00F26608">
              <w:rPr>
                <w:rFonts w:ascii="Calibri" w:hAnsi="Calibri"/>
                <w:sz w:val="18"/>
                <w:szCs w:val="18"/>
              </w:rPr>
              <w:t>&lt;&lt;</w:t>
            </w:r>
            <w:r w:rsidRPr="00F26608">
              <w:rPr>
                <w:rFonts w:asciiTheme="minorHAnsi" w:hAnsiTheme="minorHAnsi"/>
                <w:sz w:val="18"/>
                <w:szCs w:val="18"/>
              </w:rPr>
              <w:t xml:space="preserve"> user select as many as are applicable from list</w:t>
            </w:r>
            <w:r w:rsidRPr="00F26608">
              <w:rPr>
                <w:rFonts w:ascii="Calibri" w:hAnsi="Calibri"/>
                <w:sz w:val="18"/>
                <w:szCs w:val="18"/>
              </w:rPr>
              <w:t>:</w:t>
            </w:r>
          </w:p>
          <w:p w14:paraId="308DB51C" w14:textId="088BA069" w:rsidR="0031551A" w:rsidRDefault="0031551A" w:rsidP="0027753D">
            <w:pPr>
              <w:rPr>
                <w:ins w:id="1648" w:author="Smith, Alexis@Energy" w:date="2018-11-27T09:57:00Z"/>
                <w:rFonts w:ascii="Calibri" w:hAnsi="Calibri"/>
                <w:sz w:val="18"/>
                <w:szCs w:val="18"/>
              </w:rPr>
            </w:pPr>
            <w:r w:rsidRPr="00F26608">
              <w:rPr>
                <w:rFonts w:ascii="Calibri" w:hAnsi="Calibri"/>
                <w:sz w:val="18"/>
                <w:szCs w:val="18"/>
              </w:rPr>
              <w:t>*Newly Constructed</w:t>
            </w:r>
            <w:del w:id="1649" w:author="Ferris, Todd@Energy" w:date="2018-10-22T14:52:00Z">
              <w:r w:rsidRPr="00F26608" w:rsidDel="007A4F99">
                <w:rPr>
                  <w:rFonts w:ascii="Calibri" w:hAnsi="Calibri"/>
                  <w:sz w:val="18"/>
                  <w:szCs w:val="18"/>
                </w:rPr>
                <w:delText xml:space="preserve"> Building</w:delText>
              </w:r>
            </w:del>
          </w:p>
          <w:p w14:paraId="6F959FBA" w14:textId="2B415EE2" w:rsidR="00D10753" w:rsidRPr="00F26608" w:rsidRDefault="00D10753" w:rsidP="0027753D">
            <w:pPr>
              <w:rPr>
                <w:rFonts w:ascii="Calibri" w:hAnsi="Calibri"/>
                <w:sz w:val="18"/>
                <w:szCs w:val="18"/>
              </w:rPr>
            </w:pPr>
            <w:ins w:id="1650" w:author="Smith, Alexis@Energy" w:date="2018-11-27T09:57:00Z">
              <w:r>
                <w:rPr>
                  <w:rFonts w:ascii="Calibri" w:hAnsi="Calibri"/>
                  <w:sz w:val="18"/>
                  <w:szCs w:val="18"/>
                </w:rPr>
                <w:t>*Newly Constructed without Kitchen</w:t>
              </w:r>
            </w:ins>
          </w:p>
          <w:p w14:paraId="160842F5" w14:textId="77777777" w:rsidR="00D10753" w:rsidRDefault="0031551A" w:rsidP="007A4F99">
            <w:pPr>
              <w:rPr>
                <w:ins w:id="1651" w:author="Smith, Alexis@Energy" w:date="2018-11-27T09:57:00Z"/>
                <w:rFonts w:ascii="Calibri" w:hAnsi="Calibri"/>
                <w:sz w:val="18"/>
                <w:szCs w:val="18"/>
                <w:vertAlign w:val="superscript"/>
              </w:rPr>
            </w:pPr>
            <w:r w:rsidRPr="00F26608">
              <w:rPr>
                <w:rFonts w:ascii="Calibri" w:hAnsi="Calibri"/>
                <w:sz w:val="18"/>
                <w:szCs w:val="18"/>
              </w:rPr>
              <w:t>*</w:t>
            </w:r>
            <w:ins w:id="1652" w:author="Ferris, Todd@Energy" w:date="2018-10-22T14:53:00Z">
              <w:r w:rsidR="007A4F99" w:rsidRPr="00F26608">
                <w:rPr>
                  <w:rFonts w:ascii="Calibri" w:hAnsi="Calibri"/>
                  <w:sz w:val="18"/>
                  <w:szCs w:val="18"/>
                </w:rPr>
                <w:t xml:space="preserve"> Newly Constructed</w:t>
              </w:r>
              <w:r w:rsidR="007A4F99">
                <w:rPr>
                  <w:rFonts w:ascii="Calibri" w:hAnsi="Calibri"/>
                  <w:sz w:val="18"/>
                  <w:szCs w:val="18"/>
                </w:rPr>
                <w:t xml:space="preserve"> (addition alone)</w:t>
              </w:r>
            </w:ins>
            <w:ins w:id="1653" w:author="Ferris, Todd@Energy" w:date="2018-10-22T14:54:00Z">
              <w:r w:rsidR="007A4F99" w:rsidRPr="00F26608" w:rsidDel="007A4F99">
                <w:rPr>
                  <w:rFonts w:ascii="Calibri" w:hAnsi="Calibri"/>
                  <w:sz w:val="18"/>
                  <w:szCs w:val="18"/>
                </w:rPr>
                <w:t xml:space="preserve"> </w:t>
              </w:r>
            </w:ins>
            <w:del w:id="1654" w:author="Ferris, Todd@Energy" w:date="2018-10-22T14:54:00Z">
              <w:r w:rsidRPr="00F26608" w:rsidDel="007A4F99">
                <w:rPr>
                  <w:rFonts w:ascii="Calibri" w:hAnsi="Calibri"/>
                  <w:sz w:val="18"/>
                  <w:szCs w:val="18"/>
                </w:rPr>
                <w:delText>New Addition greater than 1,000 ft</w:delText>
              </w:r>
              <w:r w:rsidRPr="00ED268D" w:rsidDel="007A4F99">
                <w:rPr>
                  <w:rFonts w:ascii="Calibri" w:hAnsi="Calibri"/>
                  <w:sz w:val="18"/>
                  <w:szCs w:val="18"/>
                  <w:vertAlign w:val="superscript"/>
                </w:rPr>
                <w:delText>2</w:delText>
              </w:r>
            </w:del>
          </w:p>
          <w:p w14:paraId="308DB51D" w14:textId="1FFC114A" w:rsidR="0031551A" w:rsidRPr="00CF4C56" w:rsidRDefault="00D10753" w:rsidP="007A4F99">
            <w:pPr>
              <w:rPr>
                <w:rFonts w:ascii="Calibri" w:hAnsi="Calibri"/>
                <w:sz w:val="18"/>
                <w:szCs w:val="18"/>
              </w:rPr>
            </w:pPr>
            <w:ins w:id="1655" w:author="Smith, Alexis@Energy" w:date="2018-11-27T09:57:00Z">
              <w:r w:rsidRPr="007C6199">
                <w:rPr>
                  <w:rFonts w:ascii="Calibri" w:hAnsi="Calibri"/>
                  <w:sz w:val="18"/>
                  <w:szCs w:val="18"/>
                </w:rPr>
                <w:t>*Newly Constructed</w:t>
              </w:r>
              <w:r>
                <w:rPr>
                  <w:rFonts w:ascii="Calibri" w:hAnsi="Calibri"/>
                  <w:sz w:val="18"/>
                  <w:szCs w:val="18"/>
                </w:rPr>
                <w:t xml:space="preserve"> without Kitchen (addition alone)</w:t>
              </w:r>
              <w:r>
                <w:rPr>
                  <w:rFonts w:ascii="Calibri" w:hAnsi="Calibri"/>
                  <w:sz w:val="18"/>
                  <w:szCs w:val="18"/>
                  <w:vertAlign w:val="superscript"/>
                </w:rPr>
                <w:t xml:space="preserve"> </w:t>
              </w:r>
            </w:ins>
            <w:r w:rsidR="00B968D2" w:rsidRPr="00F26608">
              <w:rPr>
                <w:rFonts w:ascii="Calibri" w:hAnsi="Calibri"/>
                <w:sz w:val="18"/>
                <w:szCs w:val="18"/>
              </w:rPr>
              <w:t>&gt;&gt;</w:t>
            </w:r>
            <w:r w:rsidR="0031551A" w:rsidRPr="00F26608">
              <w:rPr>
                <w:rFonts w:ascii="Calibri" w:hAnsi="Calibri"/>
                <w:sz w:val="18"/>
                <w:szCs w:val="18"/>
                <w:vertAlign w:val="superscript"/>
              </w:rPr>
              <w:t xml:space="preserve"> </w:t>
            </w:r>
          </w:p>
        </w:tc>
        <w:tc>
          <w:tcPr>
            <w:tcW w:w="449" w:type="dxa"/>
            <w:vAlign w:val="center"/>
          </w:tcPr>
          <w:p w14:paraId="308DB51E" w14:textId="1F10A24A" w:rsidR="0031551A" w:rsidRPr="004358FA" w:rsidRDefault="00CA63EE" w:rsidP="0027753D">
            <w:pPr>
              <w:jc w:val="center"/>
              <w:rPr>
                <w:rFonts w:ascii="Calibri" w:hAnsi="Calibri" w:cs="Tahoma"/>
                <w:sz w:val="18"/>
                <w:szCs w:val="18"/>
              </w:rPr>
            </w:pPr>
            <w:r w:rsidRPr="004358FA">
              <w:rPr>
                <w:rFonts w:ascii="Calibri" w:hAnsi="Calibri" w:cs="Tahoma"/>
                <w:sz w:val="18"/>
                <w:szCs w:val="18"/>
              </w:rPr>
              <w:t>14</w:t>
            </w:r>
          </w:p>
        </w:tc>
        <w:tc>
          <w:tcPr>
            <w:tcW w:w="3617" w:type="dxa"/>
            <w:shd w:val="clear" w:color="auto" w:fill="auto"/>
            <w:vAlign w:val="center"/>
          </w:tcPr>
          <w:p w14:paraId="5C2EA867" w14:textId="77777777" w:rsidR="0031551A" w:rsidRPr="004358FA" w:rsidRDefault="00CA63EE" w:rsidP="0027753D">
            <w:pPr>
              <w:rPr>
                <w:rFonts w:ascii="Calibri" w:hAnsi="Calibri"/>
                <w:sz w:val="18"/>
                <w:szCs w:val="18"/>
              </w:rPr>
            </w:pPr>
            <w:r w:rsidRPr="004358FA">
              <w:rPr>
                <w:rFonts w:ascii="Calibri" w:hAnsi="Calibri"/>
                <w:sz w:val="18"/>
                <w:szCs w:val="18"/>
              </w:rPr>
              <w:t>Exceptions to Fenestration U-factor and SHGC</w:t>
            </w:r>
          </w:p>
          <w:p w14:paraId="308DB51F" w14:textId="5549DB34" w:rsidR="00CA63EE" w:rsidRPr="004358FA" w:rsidRDefault="00CA63EE" w:rsidP="0027753D">
            <w:pPr>
              <w:rPr>
                <w:rFonts w:ascii="Calibri" w:hAnsi="Calibri"/>
                <w:sz w:val="18"/>
                <w:szCs w:val="18"/>
              </w:rPr>
            </w:pPr>
            <w:r w:rsidRPr="004358FA">
              <w:rPr>
                <w:rFonts w:ascii="Calibri" w:hAnsi="Calibri"/>
                <w:sz w:val="18"/>
                <w:szCs w:val="18"/>
              </w:rPr>
              <w:t>150.1(c)3A</w:t>
            </w:r>
          </w:p>
        </w:tc>
        <w:tc>
          <w:tcPr>
            <w:tcW w:w="3223" w:type="dxa"/>
            <w:shd w:val="clear" w:color="auto" w:fill="auto"/>
            <w:vAlign w:val="bottom"/>
          </w:tcPr>
          <w:p w14:paraId="0D6B3C5A" w14:textId="77777777" w:rsidR="0031551A" w:rsidRDefault="00CA63EE" w:rsidP="0027753D">
            <w:pPr>
              <w:rPr>
                <w:rFonts w:ascii="Calibri" w:hAnsi="Calibri"/>
                <w:sz w:val="18"/>
                <w:szCs w:val="18"/>
              </w:rPr>
            </w:pPr>
            <w:r>
              <w:rPr>
                <w:rFonts w:ascii="Calibri" w:hAnsi="Calibri"/>
                <w:sz w:val="18"/>
                <w:szCs w:val="18"/>
              </w:rPr>
              <w:t>&lt;&lt;User selects from list:</w:t>
            </w:r>
          </w:p>
          <w:p w14:paraId="008152C1" w14:textId="68B625A8" w:rsidR="00ED268D" w:rsidRDefault="00ED268D" w:rsidP="0027753D">
            <w:pPr>
              <w:rPr>
                <w:rFonts w:ascii="Calibri" w:hAnsi="Calibri"/>
                <w:sz w:val="18"/>
                <w:szCs w:val="18"/>
              </w:rPr>
            </w:pPr>
            <w:r>
              <w:rPr>
                <w:rFonts w:ascii="Calibri" w:hAnsi="Calibri"/>
                <w:sz w:val="18"/>
                <w:szCs w:val="18"/>
              </w:rPr>
              <w:t>*NA (do not allow other entries)</w:t>
            </w:r>
          </w:p>
          <w:p w14:paraId="2DA23B5E" w14:textId="77777777" w:rsidR="00CA63EE" w:rsidRDefault="00CA63EE" w:rsidP="0027753D">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Glass in Door</w:t>
            </w:r>
          </w:p>
          <w:p w14:paraId="113CCEE8" w14:textId="1FCEFF3F" w:rsidR="00CA63EE" w:rsidRDefault="00CA63EE" w:rsidP="00CA63EE">
            <w:pPr>
              <w:rPr>
                <w:rFonts w:ascii="Calibri" w:hAnsi="Calibri"/>
                <w:sz w:val="18"/>
                <w:szCs w:val="18"/>
              </w:rPr>
            </w:pPr>
            <w:r>
              <w:rPr>
                <w:rFonts w:ascii="Calibri" w:hAnsi="Calibri"/>
                <w:sz w:val="18"/>
                <w:szCs w:val="18"/>
              </w:rPr>
              <w:t>*Installing ≤ 3ft</w:t>
            </w:r>
            <w:r w:rsidRPr="00CA63EE">
              <w:rPr>
                <w:rFonts w:ascii="Calibri" w:hAnsi="Calibri"/>
                <w:sz w:val="18"/>
                <w:szCs w:val="18"/>
                <w:vertAlign w:val="superscript"/>
              </w:rPr>
              <w:t>2</w:t>
            </w:r>
            <w:r>
              <w:rPr>
                <w:rFonts w:ascii="Calibri" w:hAnsi="Calibri"/>
                <w:sz w:val="18"/>
                <w:szCs w:val="18"/>
              </w:rPr>
              <w:t xml:space="preserve"> Tubular Skylight</w:t>
            </w:r>
          </w:p>
          <w:p w14:paraId="308DB520" w14:textId="3D61CED7" w:rsidR="009F2749" w:rsidRPr="00CA63EE" w:rsidRDefault="00CA63EE" w:rsidP="0027753D">
            <w:pPr>
              <w:rPr>
                <w:rFonts w:ascii="Calibri" w:hAnsi="Calibri"/>
                <w:sz w:val="18"/>
                <w:szCs w:val="18"/>
              </w:rPr>
            </w:pPr>
            <w:r>
              <w:rPr>
                <w:rFonts w:ascii="Calibri" w:hAnsi="Calibri"/>
                <w:sz w:val="18"/>
                <w:szCs w:val="18"/>
              </w:rPr>
              <w:t>*Installing ≤ 16ft</w:t>
            </w:r>
            <w:r>
              <w:rPr>
                <w:rFonts w:ascii="Calibri" w:hAnsi="Calibri"/>
                <w:sz w:val="18"/>
                <w:szCs w:val="18"/>
                <w:vertAlign w:val="superscript"/>
              </w:rPr>
              <w:t>2</w:t>
            </w:r>
            <w:r>
              <w:rPr>
                <w:rFonts w:ascii="Calibri" w:hAnsi="Calibri"/>
                <w:sz w:val="18"/>
                <w:szCs w:val="18"/>
              </w:rPr>
              <w:t xml:space="preserve"> Skylight</w:t>
            </w:r>
          </w:p>
        </w:tc>
      </w:tr>
    </w:tbl>
    <w:p w14:paraId="308DB522" w14:textId="65F6EFBB" w:rsidR="0031551A" w:rsidRPr="004358FA" w:rsidRDefault="0031551A" w:rsidP="0031551A">
      <w:pPr>
        <w:rPr>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05"/>
        <w:gridCol w:w="1520"/>
        <w:gridCol w:w="1104"/>
        <w:gridCol w:w="1008"/>
        <w:gridCol w:w="976"/>
        <w:gridCol w:w="1064"/>
        <w:gridCol w:w="14"/>
        <w:gridCol w:w="1079"/>
        <w:gridCol w:w="1034"/>
        <w:gridCol w:w="799"/>
        <w:gridCol w:w="770"/>
        <w:gridCol w:w="2412"/>
        <w:gridCol w:w="1705"/>
      </w:tblGrid>
      <w:tr w:rsidR="0031551A" w:rsidRPr="004358FA" w14:paraId="308DB524" w14:textId="77777777" w:rsidTr="000C4330">
        <w:trPr>
          <w:cantSplit/>
          <w:trHeight w:val="312"/>
        </w:trPr>
        <w:tc>
          <w:tcPr>
            <w:tcW w:w="14390" w:type="dxa"/>
            <w:gridSpan w:val="13"/>
            <w:tcBorders>
              <w:top w:val="single" w:sz="4" w:space="0" w:color="auto"/>
              <w:left w:val="single" w:sz="4" w:space="0" w:color="auto"/>
              <w:bottom w:val="single" w:sz="6" w:space="0" w:color="auto"/>
              <w:right w:val="single" w:sz="4" w:space="0" w:color="auto"/>
            </w:tcBorders>
            <w:shd w:val="clear" w:color="auto" w:fill="auto"/>
            <w:vAlign w:val="center"/>
          </w:tcPr>
          <w:p w14:paraId="308DB523" w14:textId="558DFC0C" w:rsidR="0031551A" w:rsidRPr="004358FA" w:rsidRDefault="0031551A" w:rsidP="00CA63EE">
            <w:pPr>
              <w:keepNext/>
              <w:rPr>
                <w:rFonts w:ascii="Calibri" w:eastAsia="Calibri" w:hAnsi="Calibri"/>
                <w:b/>
                <w:sz w:val="20"/>
                <w:szCs w:val="22"/>
              </w:rPr>
            </w:pPr>
            <w:r w:rsidRPr="004358FA">
              <w:rPr>
                <w:rFonts w:ascii="Calibri" w:eastAsia="Calibri" w:hAnsi="Calibri"/>
                <w:b/>
                <w:sz w:val="20"/>
                <w:szCs w:val="22"/>
              </w:rPr>
              <w:lastRenderedPageBreak/>
              <w:t xml:space="preserve">B. </w:t>
            </w:r>
            <w:r w:rsidR="00CA63EE" w:rsidRPr="004358FA">
              <w:rPr>
                <w:rFonts w:ascii="Calibri" w:eastAsia="Calibri" w:hAnsi="Calibri"/>
                <w:b/>
                <w:sz w:val="20"/>
                <w:szCs w:val="22"/>
              </w:rPr>
              <w:t>Opaque Surface Details</w:t>
            </w:r>
            <w:r w:rsidRPr="004358FA">
              <w:rPr>
                <w:rFonts w:ascii="Calibri" w:eastAsia="Calibri" w:hAnsi="Calibri"/>
                <w:b/>
                <w:sz w:val="20"/>
                <w:szCs w:val="22"/>
              </w:rPr>
              <w:t xml:space="preserve"> – Framed</w:t>
            </w:r>
            <w:ins w:id="1656" w:author="Dee Anne Ross" w:date="2018-08-13T09:05:00Z">
              <w:r w:rsidR="006319FF">
                <w:rPr>
                  <w:rFonts w:ascii="Calibri" w:eastAsia="Calibri" w:hAnsi="Calibri"/>
                  <w:b/>
                  <w:sz w:val="20"/>
                  <w:szCs w:val="22"/>
                </w:rPr>
                <w:t xml:space="preserve"> Walls/</w:t>
              </w:r>
            </w:ins>
            <w:ins w:id="1657" w:author="Ross, Dee Anne@Energy" w:date="2018-09-12T11:54:00Z">
              <w:r w:rsidR="006B7C09">
                <w:rPr>
                  <w:rFonts w:ascii="Calibri" w:eastAsia="Calibri" w:hAnsi="Calibri"/>
                  <w:b/>
                  <w:sz w:val="20"/>
                  <w:szCs w:val="22"/>
                </w:rPr>
                <w:t xml:space="preserve"> Framed </w:t>
              </w:r>
            </w:ins>
            <w:ins w:id="1658" w:author="Dee Anne Ross" w:date="2018-08-13T09:05:00Z">
              <w:r w:rsidR="006319FF">
                <w:rPr>
                  <w:rFonts w:ascii="Calibri" w:eastAsia="Calibri" w:hAnsi="Calibri"/>
                  <w:b/>
                  <w:sz w:val="20"/>
                  <w:szCs w:val="22"/>
                </w:rPr>
                <w:t>Floors</w:t>
              </w:r>
            </w:ins>
            <w:ins w:id="1659" w:author="Ross, Dee Anne@Energy" w:date="2018-09-12T11:54:00Z">
              <w:r w:rsidR="006B7C09">
                <w:rPr>
                  <w:rFonts w:ascii="Calibri" w:eastAsia="Calibri" w:hAnsi="Calibri"/>
                  <w:b/>
                  <w:sz w:val="20"/>
                  <w:szCs w:val="22"/>
                </w:rPr>
                <w:t>/Concrete Raised Floors</w:t>
              </w:r>
            </w:ins>
            <w:r w:rsidRPr="004358FA">
              <w:rPr>
                <w:rFonts w:ascii="Calibri" w:eastAsia="Calibri" w:hAnsi="Calibri"/>
                <w:b/>
                <w:sz w:val="20"/>
                <w:szCs w:val="22"/>
              </w:rPr>
              <w:t xml:space="preserve"> </w:t>
            </w:r>
            <w:r w:rsidRPr="004358FA">
              <w:rPr>
                <w:rFonts w:ascii="Calibri" w:eastAsia="Calibri" w:hAnsi="Calibri"/>
                <w:sz w:val="20"/>
                <w:szCs w:val="22"/>
              </w:rPr>
              <w:t>(Section 150.1(c)1)</w:t>
            </w:r>
          </w:p>
        </w:tc>
      </w:tr>
      <w:tr w:rsidR="0083511B" w:rsidRPr="00CF4C56" w14:paraId="308DB530" w14:textId="77777777" w:rsidTr="00EE7739">
        <w:trPr>
          <w:cantSplit/>
          <w:trHeight w:val="45"/>
        </w:trPr>
        <w:tc>
          <w:tcPr>
            <w:tcW w:w="905" w:type="dxa"/>
            <w:tcBorders>
              <w:top w:val="single" w:sz="6" w:space="0" w:color="auto"/>
              <w:left w:val="single" w:sz="4" w:space="0" w:color="auto"/>
              <w:bottom w:val="single" w:sz="4" w:space="0" w:color="auto"/>
              <w:right w:val="single" w:sz="4" w:space="0" w:color="auto"/>
            </w:tcBorders>
            <w:vAlign w:val="center"/>
          </w:tcPr>
          <w:p w14:paraId="308DB525"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520" w:type="dxa"/>
            <w:tcBorders>
              <w:top w:val="single" w:sz="6" w:space="0" w:color="auto"/>
              <w:left w:val="single" w:sz="4" w:space="0" w:color="auto"/>
              <w:bottom w:val="single" w:sz="4" w:space="0" w:color="auto"/>
              <w:right w:val="single" w:sz="4" w:space="0" w:color="auto"/>
            </w:tcBorders>
            <w:vAlign w:val="center"/>
          </w:tcPr>
          <w:p w14:paraId="308DB526"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2</w:t>
            </w:r>
          </w:p>
        </w:tc>
        <w:tc>
          <w:tcPr>
            <w:tcW w:w="1104" w:type="dxa"/>
            <w:tcBorders>
              <w:top w:val="single" w:sz="6" w:space="0" w:color="auto"/>
              <w:left w:val="single" w:sz="4" w:space="0" w:color="auto"/>
              <w:bottom w:val="single" w:sz="4" w:space="0" w:color="auto"/>
              <w:right w:val="single" w:sz="6" w:space="0" w:color="auto"/>
            </w:tcBorders>
            <w:vAlign w:val="center"/>
          </w:tcPr>
          <w:p w14:paraId="308DB527"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3</w:t>
            </w:r>
          </w:p>
        </w:tc>
        <w:tc>
          <w:tcPr>
            <w:tcW w:w="1008" w:type="dxa"/>
            <w:tcBorders>
              <w:top w:val="single" w:sz="6" w:space="0" w:color="auto"/>
              <w:left w:val="single" w:sz="6" w:space="0" w:color="auto"/>
              <w:bottom w:val="single" w:sz="4" w:space="0" w:color="auto"/>
              <w:right w:val="single" w:sz="6" w:space="0" w:color="auto"/>
            </w:tcBorders>
            <w:vAlign w:val="center"/>
          </w:tcPr>
          <w:p w14:paraId="308DB528"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4</w:t>
            </w:r>
          </w:p>
        </w:tc>
        <w:tc>
          <w:tcPr>
            <w:tcW w:w="976" w:type="dxa"/>
            <w:tcBorders>
              <w:top w:val="single" w:sz="6" w:space="0" w:color="auto"/>
              <w:left w:val="single" w:sz="6" w:space="0" w:color="auto"/>
              <w:bottom w:val="single" w:sz="4" w:space="0" w:color="auto"/>
              <w:right w:val="single" w:sz="6" w:space="0" w:color="auto"/>
            </w:tcBorders>
            <w:vAlign w:val="center"/>
          </w:tcPr>
          <w:p w14:paraId="308DB529" w14:textId="77777777" w:rsidR="0083511B" w:rsidRPr="009B3A0C"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5</w:t>
            </w:r>
          </w:p>
        </w:tc>
        <w:tc>
          <w:tcPr>
            <w:tcW w:w="1078" w:type="dxa"/>
            <w:gridSpan w:val="2"/>
            <w:tcBorders>
              <w:top w:val="single" w:sz="6" w:space="0" w:color="auto"/>
              <w:left w:val="single" w:sz="6" w:space="0" w:color="auto"/>
              <w:bottom w:val="single" w:sz="4" w:space="0" w:color="auto"/>
              <w:right w:val="single" w:sz="6" w:space="0" w:color="auto"/>
            </w:tcBorders>
            <w:vAlign w:val="center"/>
          </w:tcPr>
          <w:p w14:paraId="76BBDA7E" w14:textId="77777777"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06</w:t>
            </w:r>
          </w:p>
        </w:tc>
        <w:tc>
          <w:tcPr>
            <w:tcW w:w="1079" w:type="dxa"/>
            <w:tcBorders>
              <w:top w:val="single" w:sz="6" w:space="0" w:color="auto"/>
              <w:left w:val="single" w:sz="6" w:space="0" w:color="auto"/>
              <w:bottom w:val="single" w:sz="4" w:space="0" w:color="auto"/>
              <w:right w:val="single" w:sz="6" w:space="0" w:color="auto"/>
            </w:tcBorders>
            <w:vAlign w:val="center"/>
          </w:tcPr>
          <w:p w14:paraId="308DB52A" w14:textId="71639D64" w:rsidR="0083511B" w:rsidRPr="009B3A0C" w:rsidDel="00773279" w:rsidRDefault="0083511B" w:rsidP="001E7D8E">
            <w:pPr>
              <w:keepNext/>
              <w:tabs>
                <w:tab w:val="left" w:pos="540"/>
                <w:tab w:val="left" w:pos="900"/>
                <w:tab w:val="left" w:pos="3420"/>
              </w:tabs>
              <w:jc w:val="center"/>
              <w:rPr>
                <w:rFonts w:ascii="Calibri" w:hAnsi="Calibri"/>
                <w:sz w:val="18"/>
                <w:szCs w:val="18"/>
              </w:rPr>
            </w:pPr>
            <w:r>
              <w:rPr>
                <w:rFonts w:ascii="Calibri" w:hAnsi="Calibri"/>
                <w:sz w:val="18"/>
                <w:szCs w:val="18"/>
              </w:rPr>
              <w:t>07</w:t>
            </w:r>
          </w:p>
        </w:tc>
        <w:tc>
          <w:tcPr>
            <w:tcW w:w="1034" w:type="dxa"/>
            <w:tcBorders>
              <w:top w:val="single" w:sz="6" w:space="0" w:color="auto"/>
              <w:left w:val="single" w:sz="6" w:space="0" w:color="auto"/>
              <w:bottom w:val="single" w:sz="4" w:space="0" w:color="auto"/>
              <w:right w:val="single" w:sz="6" w:space="0" w:color="auto"/>
            </w:tcBorders>
            <w:vAlign w:val="center"/>
          </w:tcPr>
          <w:p w14:paraId="308DB52B" w14:textId="05626D68"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08</w:t>
            </w:r>
          </w:p>
        </w:tc>
        <w:tc>
          <w:tcPr>
            <w:tcW w:w="799" w:type="dxa"/>
            <w:tcBorders>
              <w:top w:val="single" w:sz="6" w:space="0" w:color="auto"/>
              <w:left w:val="single" w:sz="6" w:space="0" w:color="auto"/>
              <w:bottom w:val="single" w:sz="4" w:space="0" w:color="auto"/>
              <w:right w:val="single" w:sz="4" w:space="0" w:color="auto"/>
            </w:tcBorders>
            <w:vAlign w:val="center"/>
          </w:tcPr>
          <w:p w14:paraId="308DB52C" w14:textId="12CD701A"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770" w:type="dxa"/>
            <w:tcBorders>
              <w:top w:val="single" w:sz="6" w:space="0" w:color="auto"/>
              <w:left w:val="single" w:sz="6" w:space="0" w:color="auto"/>
              <w:bottom w:val="single" w:sz="4" w:space="0" w:color="auto"/>
              <w:right w:val="single" w:sz="4" w:space="0" w:color="auto"/>
            </w:tcBorders>
            <w:vAlign w:val="center"/>
          </w:tcPr>
          <w:p w14:paraId="308DB52D" w14:textId="4A3CE1DC" w:rsidR="0083511B" w:rsidRPr="009B3A0C"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10</w:t>
            </w:r>
          </w:p>
        </w:tc>
        <w:tc>
          <w:tcPr>
            <w:tcW w:w="2412" w:type="dxa"/>
            <w:tcBorders>
              <w:top w:val="single" w:sz="6" w:space="0" w:color="auto"/>
              <w:bottom w:val="single" w:sz="4" w:space="0" w:color="auto"/>
              <w:right w:val="single" w:sz="6" w:space="0" w:color="auto"/>
            </w:tcBorders>
            <w:vAlign w:val="center"/>
          </w:tcPr>
          <w:p w14:paraId="308DB52E" w14:textId="6C0D79BA"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11</w:t>
            </w:r>
          </w:p>
        </w:tc>
        <w:tc>
          <w:tcPr>
            <w:tcW w:w="1705" w:type="dxa"/>
            <w:tcBorders>
              <w:top w:val="single" w:sz="6" w:space="0" w:color="auto"/>
              <w:left w:val="single" w:sz="6" w:space="0" w:color="auto"/>
              <w:bottom w:val="single" w:sz="4" w:space="0" w:color="auto"/>
              <w:right w:val="single" w:sz="4" w:space="0" w:color="auto"/>
            </w:tcBorders>
            <w:vAlign w:val="center"/>
          </w:tcPr>
          <w:p w14:paraId="308DB52F" w14:textId="211937EF" w:rsidR="0083511B" w:rsidRDefault="0083511B" w:rsidP="0083511B">
            <w:pPr>
              <w:keepNext/>
              <w:tabs>
                <w:tab w:val="left" w:pos="540"/>
                <w:tab w:val="left" w:pos="900"/>
                <w:tab w:val="left" w:pos="3420"/>
              </w:tabs>
              <w:jc w:val="center"/>
              <w:rPr>
                <w:rFonts w:ascii="Calibri" w:hAnsi="Calibri"/>
                <w:sz w:val="18"/>
                <w:szCs w:val="18"/>
              </w:rPr>
            </w:pPr>
            <w:r>
              <w:rPr>
                <w:rFonts w:ascii="Calibri" w:hAnsi="Calibri"/>
                <w:sz w:val="18"/>
                <w:szCs w:val="18"/>
              </w:rPr>
              <w:t>12</w:t>
            </w:r>
          </w:p>
        </w:tc>
      </w:tr>
      <w:tr w:rsidR="0031551A" w:rsidRPr="009B3A0C" w14:paraId="308DB53B" w14:textId="77777777" w:rsidTr="007C6199">
        <w:trPr>
          <w:cantSplit/>
          <w:trHeight w:val="266"/>
        </w:trPr>
        <w:tc>
          <w:tcPr>
            <w:tcW w:w="905" w:type="dxa"/>
            <w:vMerge w:val="restart"/>
            <w:tcBorders>
              <w:top w:val="single" w:sz="4" w:space="0" w:color="auto"/>
              <w:left w:val="single" w:sz="4" w:space="0" w:color="auto"/>
              <w:right w:val="single" w:sz="4" w:space="0" w:color="auto"/>
            </w:tcBorders>
            <w:vAlign w:val="bottom"/>
          </w:tcPr>
          <w:p w14:paraId="308DB531"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Tag/ID</w:t>
            </w:r>
          </w:p>
        </w:tc>
        <w:tc>
          <w:tcPr>
            <w:tcW w:w="1520" w:type="dxa"/>
            <w:vMerge w:val="restart"/>
            <w:tcBorders>
              <w:top w:val="single" w:sz="4" w:space="0" w:color="auto"/>
              <w:left w:val="single" w:sz="4" w:space="0" w:color="auto"/>
              <w:right w:val="single" w:sz="4" w:space="0" w:color="auto"/>
            </w:tcBorders>
            <w:vAlign w:val="bottom"/>
          </w:tcPr>
          <w:p w14:paraId="308DB532"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Assembly Type</w:t>
            </w:r>
          </w:p>
        </w:tc>
        <w:tc>
          <w:tcPr>
            <w:tcW w:w="1104" w:type="dxa"/>
            <w:vMerge w:val="restart"/>
            <w:tcBorders>
              <w:top w:val="single" w:sz="4" w:space="0" w:color="auto"/>
              <w:left w:val="single" w:sz="4" w:space="0" w:color="auto"/>
              <w:right w:val="single" w:sz="6" w:space="0" w:color="auto"/>
            </w:tcBorders>
            <w:vAlign w:val="bottom"/>
          </w:tcPr>
          <w:p w14:paraId="308DB533"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Type</w:t>
            </w:r>
          </w:p>
        </w:tc>
        <w:tc>
          <w:tcPr>
            <w:tcW w:w="1008" w:type="dxa"/>
            <w:vMerge w:val="restart"/>
            <w:tcBorders>
              <w:top w:val="single" w:sz="4" w:space="0" w:color="auto"/>
              <w:left w:val="single" w:sz="6" w:space="0" w:color="auto"/>
              <w:right w:val="single" w:sz="6" w:space="0" w:color="auto"/>
            </w:tcBorders>
            <w:vAlign w:val="bottom"/>
          </w:tcPr>
          <w:p w14:paraId="308DB534"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Depth</w:t>
            </w:r>
          </w:p>
          <w:p w14:paraId="308DB535"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976" w:type="dxa"/>
            <w:vMerge w:val="restart"/>
            <w:tcBorders>
              <w:top w:val="single" w:sz="4" w:space="0" w:color="auto"/>
              <w:left w:val="single" w:sz="6" w:space="0" w:color="auto"/>
              <w:right w:val="single" w:sz="6" w:space="0" w:color="auto"/>
            </w:tcBorders>
            <w:vAlign w:val="bottom"/>
          </w:tcPr>
          <w:p w14:paraId="308DB536"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Frame Spacing</w:t>
            </w:r>
          </w:p>
          <w:p w14:paraId="308DB537"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(inches)</w:t>
            </w:r>
          </w:p>
        </w:tc>
        <w:tc>
          <w:tcPr>
            <w:tcW w:w="4760" w:type="dxa"/>
            <w:gridSpan w:val="6"/>
            <w:tcBorders>
              <w:top w:val="single" w:sz="4" w:space="0" w:color="auto"/>
              <w:left w:val="single" w:sz="6" w:space="0" w:color="auto"/>
              <w:bottom w:val="single" w:sz="4" w:space="0" w:color="auto"/>
              <w:right w:val="single" w:sz="4" w:space="0" w:color="auto"/>
            </w:tcBorders>
            <w:vAlign w:val="bottom"/>
          </w:tcPr>
          <w:p w14:paraId="308DB538"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Proposed</w:t>
            </w:r>
          </w:p>
        </w:tc>
        <w:tc>
          <w:tcPr>
            <w:tcW w:w="2412" w:type="dxa"/>
            <w:tcBorders>
              <w:top w:val="single" w:sz="4" w:space="0" w:color="auto"/>
              <w:right w:val="single" w:sz="6" w:space="0" w:color="auto"/>
            </w:tcBorders>
            <w:vAlign w:val="bottom"/>
          </w:tcPr>
          <w:p w14:paraId="308DB539" w14:textId="77777777" w:rsidR="0031551A" w:rsidRPr="00B52E13" w:rsidRDefault="0031551A" w:rsidP="001E7D8E">
            <w:pPr>
              <w:keepNext/>
              <w:tabs>
                <w:tab w:val="left" w:pos="540"/>
                <w:tab w:val="left" w:pos="900"/>
                <w:tab w:val="left" w:pos="3420"/>
              </w:tabs>
              <w:jc w:val="center"/>
              <w:rPr>
                <w:rFonts w:ascii="Calibri" w:hAnsi="Calibri"/>
                <w:b/>
                <w:sz w:val="18"/>
                <w:szCs w:val="18"/>
              </w:rPr>
            </w:pPr>
            <w:r w:rsidRPr="00B52E13">
              <w:rPr>
                <w:rFonts w:ascii="Calibri" w:hAnsi="Calibri"/>
                <w:b/>
                <w:sz w:val="18"/>
                <w:szCs w:val="18"/>
              </w:rPr>
              <w:t xml:space="preserve">Required </w:t>
            </w:r>
          </w:p>
        </w:tc>
        <w:tc>
          <w:tcPr>
            <w:tcW w:w="1705" w:type="dxa"/>
            <w:vMerge w:val="restart"/>
            <w:tcBorders>
              <w:top w:val="single" w:sz="4" w:space="0" w:color="auto"/>
              <w:left w:val="single" w:sz="6" w:space="0" w:color="auto"/>
              <w:right w:val="single" w:sz="4" w:space="0" w:color="auto"/>
            </w:tcBorders>
            <w:vAlign w:val="bottom"/>
          </w:tcPr>
          <w:p w14:paraId="308DB53A" w14:textId="77777777" w:rsidR="0031551A" w:rsidRPr="00B52E13" w:rsidRDefault="0031551A"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Comments</w:t>
            </w:r>
          </w:p>
        </w:tc>
      </w:tr>
      <w:tr w:rsidR="0031551A" w:rsidRPr="009B3A0C" w14:paraId="308DB548" w14:textId="77777777" w:rsidTr="007C6199">
        <w:trPr>
          <w:cantSplit/>
          <w:trHeight w:val="288"/>
        </w:trPr>
        <w:tc>
          <w:tcPr>
            <w:tcW w:w="905" w:type="dxa"/>
            <w:vMerge/>
            <w:tcBorders>
              <w:left w:val="single" w:sz="4" w:space="0" w:color="auto"/>
              <w:right w:val="single" w:sz="4" w:space="0" w:color="auto"/>
            </w:tcBorders>
            <w:vAlign w:val="bottom"/>
          </w:tcPr>
          <w:p w14:paraId="308DB53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right w:val="single" w:sz="4" w:space="0" w:color="auto"/>
            </w:tcBorders>
            <w:vAlign w:val="bottom"/>
          </w:tcPr>
          <w:p w14:paraId="308DB53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right w:val="single" w:sz="6" w:space="0" w:color="auto"/>
            </w:tcBorders>
            <w:vAlign w:val="bottom"/>
          </w:tcPr>
          <w:p w14:paraId="308DB53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right w:val="single" w:sz="6" w:space="0" w:color="auto"/>
            </w:tcBorders>
            <w:vAlign w:val="bottom"/>
          </w:tcPr>
          <w:p w14:paraId="308DB53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right w:val="single" w:sz="6" w:space="0" w:color="auto"/>
            </w:tcBorders>
            <w:vAlign w:val="bottom"/>
          </w:tcPr>
          <w:p w14:paraId="308DB54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4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Cavity </w:t>
            </w:r>
            <w:r w:rsidRPr="00B52E13">
              <w:rPr>
                <w:rFonts w:ascii="Calibri" w:hAnsi="Calibri"/>
                <w:sz w:val="18"/>
                <w:szCs w:val="18"/>
              </w:rPr>
              <w:br/>
              <w:t>R-value</w:t>
            </w:r>
          </w:p>
        </w:tc>
        <w:tc>
          <w:tcPr>
            <w:tcW w:w="1093" w:type="dxa"/>
            <w:gridSpan w:val="2"/>
            <w:vMerge w:val="restart"/>
            <w:tcBorders>
              <w:left w:val="single" w:sz="6" w:space="0" w:color="auto"/>
              <w:right w:val="single" w:sz="6" w:space="0" w:color="auto"/>
            </w:tcBorders>
            <w:vAlign w:val="bottom"/>
          </w:tcPr>
          <w:p w14:paraId="308DB542"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Continuous Insulation </w:t>
            </w:r>
          </w:p>
          <w:p w14:paraId="308DB543"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R-value</w:t>
            </w:r>
          </w:p>
        </w:tc>
        <w:tc>
          <w:tcPr>
            <w:tcW w:w="1034" w:type="dxa"/>
            <w:vMerge w:val="restart"/>
            <w:tcBorders>
              <w:left w:val="single" w:sz="6" w:space="0" w:color="auto"/>
              <w:right w:val="single" w:sz="6" w:space="0" w:color="auto"/>
            </w:tcBorders>
            <w:vAlign w:val="bottom"/>
          </w:tcPr>
          <w:p w14:paraId="308DB544"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U-Factor</w:t>
            </w:r>
          </w:p>
        </w:tc>
        <w:tc>
          <w:tcPr>
            <w:tcW w:w="1569" w:type="dxa"/>
            <w:gridSpan w:val="2"/>
            <w:tcBorders>
              <w:left w:val="single" w:sz="6" w:space="0" w:color="auto"/>
              <w:bottom w:val="single" w:sz="4" w:space="0" w:color="auto"/>
              <w:right w:val="single" w:sz="4" w:space="0" w:color="auto"/>
            </w:tcBorders>
            <w:vAlign w:val="bottom"/>
          </w:tcPr>
          <w:p w14:paraId="308DB545" w14:textId="77777777" w:rsidR="00A10D7E" w:rsidRPr="00B52E13" w:rsidRDefault="0031551A" w:rsidP="00A10D7E">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Appendix JA4 Reference</w:t>
            </w:r>
          </w:p>
        </w:tc>
        <w:tc>
          <w:tcPr>
            <w:tcW w:w="2412" w:type="dxa"/>
            <w:vMerge w:val="restart"/>
            <w:tcBorders>
              <w:right w:val="single" w:sz="6" w:space="0" w:color="auto"/>
            </w:tcBorders>
            <w:vAlign w:val="bottom"/>
          </w:tcPr>
          <w:p w14:paraId="308DB546" w14:textId="2939E14B" w:rsidR="00A10D7E" w:rsidRPr="00B52E13" w:rsidRDefault="0031551A" w:rsidP="006319FF">
            <w:pPr>
              <w:keepNext/>
              <w:tabs>
                <w:tab w:val="left" w:pos="540"/>
                <w:tab w:val="left" w:pos="900"/>
                <w:tab w:val="left" w:pos="3420"/>
              </w:tabs>
              <w:jc w:val="center"/>
              <w:rPr>
                <w:rFonts w:ascii="Calibri" w:hAnsi="Calibri" w:cs="Tahoma"/>
                <w:sz w:val="18"/>
                <w:szCs w:val="18"/>
              </w:rPr>
            </w:pPr>
            <w:r w:rsidRPr="00B52E13">
              <w:rPr>
                <w:rFonts w:ascii="Calibri" w:hAnsi="Calibri"/>
                <w:sz w:val="18"/>
                <w:szCs w:val="18"/>
              </w:rPr>
              <w:t xml:space="preserve">U-Factor from </w:t>
            </w:r>
            <w:del w:id="1660" w:author="Dee Anne Ross" w:date="2018-08-13T09:06:00Z">
              <w:r w:rsidRPr="00B52E13" w:rsidDel="006319FF">
                <w:rPr>
                  <w:rFonts w:ascii="Calibri" w:hAnsi="Calibri"/>
                  <w:sz w:val="18"/>
                  <w:szCs w:val="18"/>
                </w:rPr>
                <w:delText>Package A</w:delText>
              </w:r>
            </w:del>
            <w:ins w:id="1661" w:author="Dee Anne Ross" w:date="2018-08-13T09:06:00Z">
              <w:r w:rsidR="006319FF" w:rsidRPr="00B52E13">
                <w:rPr>
                  <w:rFonts w:ascii="Calibri" w:hAnsi="Calibri"/>
                  <w:sz w:val="18"/>
                  <w:szCs w:val="18"/>
                </w:rPr>
                <w:t>Table 150.1-A or B</w:t>
              </w:r>
            </w:ins>
          </w:p>
        </w:tc>
        <w:tc>
          <w:tcPr>
            <w:tcW w:w="1705" w:type="dxa"/>
            <w:vMerge/>
            <w:tcBorders>
              <w:left w:val="single" w:sz="6" w:space="0" w:color="auto"/>
              <w:right w:val="single" w:sz="4" w:space="0" w:color="auto"/>
            </w:tcBorders>
            <w:vAlign w:val="bottom"/>
          </w:tcPr>
          <w:p w14:paraId="308DB547"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31551A" w:rsidRPr="009B3A0C" w14:paraId="308DB555" w14:textId="77777777" w:rsidTr="007C6199">
        <w:trPr>
          <w:cantSplit/>
          <w:trHeight w:val="288"/>
        </w:trPr>
        <w:tc>
          <w:tcPr>
            <w:tcW w:w="905" w:type="dxa"/>
            <w:vMerge/>
            <w:tcBorders>
              <w:left w:val="single" w:sz="4" w:space="0" w:color="auto"/>
              <w:bottom w:val="single" w:sz="4" w:space="0" w:color="auto"/>
              <w:right w:val="single" w:sz="4" w:space="0" w:color="auto"/>
            </w:tcBorders>
            <w:vAlign w:val="bottom"/>
          </w:tcPr>
          <w:p w14:paraId="308DB549"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520" w:type="dxa"/>
            <w:vMerge/>
            <w:tcBorders>
              <w:left w:val="single" w:sz="4" w:space="0" w:color="auto"/>
              <w:bottom w:val="single" w:sz="4" w:space="0" w:color="auto"/>
              <w:right w:val="single" w:sz="4" w:space="0" w:color="auto"/>
            </w:tcBorders>
            <w:vAlign w:val="bottom"/>
          </w:tcPr>
          <w:p w14:paraId="308DB54A"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104" w:type="dxa"/>
            <w:vMerge/>
            <w:tcBorders>
              <w:left w:val="single" w:sz="4" w:space="0" w:color="auto"/>
              <w:bottom w:val="single" w:sz="4" w:space="0" w:color="auto"/>
              <w:right w:val="single" w:sz="6" w:space="0" w:color="auto"/>
            </w:tcBorders>
            <w:vAlign w:val="bottom"/>
          </w:tcPr>
          <w:p w14:paraId="308DB54B"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08" w:type="dxa"/>
            <w:vMerge/>
            <w:tcBorders>
              <w:left w:val="single" w:sz="6" w:space="0" w:color="auto"/>
              <w:bottom w:val="single" w:sz="4" w:space="0" w:color="auto"/>
              <w:right w:val="single" w:sz="6" w:space="0" w:color="auto"/>
            </w:tcBorders>
            <w:vAlign w:val="bottom"/>
          </w:tcPr>
          <w:p w14:paraId="308DB54C"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976" w:type="dxa"/>
            <w:vMerge/>
            <w:tcBorders>
              <w:left w:val="single" w:sz="6" w:space="0" w:color="auto"/>
              <w:bottom w:val="single" w:sz="4" w:space="0" w:color="auto"/>
              <w:right w:val="single" w:sz="6" w:space="0" w:color="auto"/>
            </w:tcBorders>
            <w:vAlign w:val="bottom"/>
          </w:tcPr>
          <w:p w14:paraId="308DB54D"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4E"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93" w:type="dxa"/>
            <w:gridSpan w:val="2"/>
            <w:vMerge/>
            <w:tcBorders>
              <w:left w:val="single" w:sz="6" w:space="0" w:color="auto"/>
              <w:bottom w:val="single" w:sz="4" w:space="0" w:color="auto"/>
              <w:right w:val="single" w:sz="6" w:space="0" w:color="auto"/>
            </w:tcBorders>
            <w:vAlign w:val="bottom"/>
          </w:tcPr>
          <w:p w14:paraId="308DB54F"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034" w:type="dxa"/>
            <w:vMerge/>
            <w:tcBorders>
              <w:left w:val="single" w:sz="6" w:space="0" w:color="auto"/>
              <w:bottom w:val="single" w:sz="4" w:space="0" w:color="auto"/>
              <w:right w:val="single" w:sz="6" w:space="0" w:color="auto"/>
            </w:tcBorders>
            <w:vAlign w:val="bottom"/>
          </w:tcPr>
          <w:p w14:paraId="308DB550"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799" w:type="dxa"/>
            <w:tcBorders>
              <w:left w:val="single" w:sz="6" w:space="0" w:color="auto"/>
              <w:bottom w:val="single" w:sz="4" w:space="0" w:color="auto"/>
              <w:right w:val="single" w:sz="4" w:space="0" w:color="auto"/>
            </w:tcBorders>
            <w:vAlign w:val="bottom"/>
          </w:tcPr>
          <w:p w14:paraId="308DB551"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Table</w:t>
            </w:r>
          </w:p>
        </w:tc>
        <w:tc>
          <w:tcPr>
            <w:tcW w:w="770" w:type="dxa"/>
            <w:tcBorders>
              <w:left w:val="single" w:sz="6" w:space="0" w:color="auto"/>
              <w:bottom w:val="single" w:sz="4" w:space="0" w:color="auto"/>
              <w:right w:val="single" w:sz="4" w:space="0" w:color="auto"/>
            </w:tcBorders>
            <w:vAlign w:val="bottom"/>
          </w:tcPr>
          <w:p w14:paraId="308DB552" w14:textId="77777777" w:rsidR="00A10D7E" w:rsidRPr="00B52E13" w:rsidRDefault="0031551A" w:rsidP="00A10D7E">
            <w:pPr>
              <w:keepNext/>
              <w:tabs>
                <w:tab w:val="left" w:pos="540"/>
                <w:tab w:val="left" w:pos="900"/>
                <w:tab w:val="left" w:pos="3420"/>
              </w:tabs>
              <w:jc w:val="center"/>
              <w:rPr>
                <w:rFonts w:ascii="Calibri" w:hAnsi="Calibri"/>
                <w:sz w:val="18"/>
                <w:szCs w:val="18"/>
              </w:rPr>
            </w:pPr>
            <w:r w:rsidRPr="00B52E13">
              <w:rPr>
                <w:rFonts w:ascii="Calibri" w:hAnsi="Calibri"/>
                <w:sz w:val="18"/>
                <w:szCs w:val="18"/>
              </w:rPr>
              <w:t>Cell</w:t>
            </w:r>
          </w:p>
        </w:tc>
        <w:tc>
          <w:tcPr>
            <w:tcW w:w="2412" w:type="dxa"/>
            <w:vMerge/>
            <w:tcBorders>
              <w:bottom w:val="single" w:sz="4" w:space="0" w:color="auto"/>
              <w:right w:val="single" w:sz="6" w:space="0" w:color="auto"/>
            </w:tcBorders>
            <w:vAlign w:val="bottom"/>
          </w:tcPr>
          <w:p w14:paraId="308DB553"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c>
          <w:tcPr>
            <w:tcW w:w="1705" w:type="dxa"/>
            <w:vMerge/>
            <w:tcBorders>
              <w:left w:val="single" w:sz="6" w:space="0" w:color="auto"/>
              <w:bottom w:val="single" w:sz="4" w:space="0" w:color="auto"/>
              <w:right w:val="single" w:sz="4" w:space="0" w:color="auto"/>
            </w:tcBorders>
            <w:vAlign w:val="bottom"/>
          </w:tcPr>
          <w:p w14:paraId="308DB554" w14:textId="77777777" w:rsidR="00A10D7E" w:rsidRPr="00B52E13" w:rsidRDefault="00A10D7E" w:rsidP="00A10D7E">
            <w:pPr>
              <w:keepNext/>
              <w:tabs>
                <w:tab w:val="left" w:pos="540"/>
                <w:tab w:val="left" w:pos="900"/>
                <w:tab w:val="left" w:pos="3420"/>
              </w:tabs>
              <w:jc w:val="center"/>
              <w:rPr>
                <w:rFonts w:ascii="Calibri" w:hAnsi="Calibri"/>
                <w:sz w:val="18"/>
                <w:szCs w:val="18"/>
              </w:rPr>
            </w:pPr>
          </w:p>
        </w:tc>
      </w:tr>
      <w:tr w:rsidR="001E7D8E" w:rsidRPr="009B3A0C" w14:paraId="308DB562"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56" w14:textId="77777777" w:rsidR="001E7D8E" w:rsidRPr="00B52E13" w:rsidRDefault="00355068"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ObjectNamePermissive&gt;&gt;</w:t>
            </w:r>
          </w:p>
        </w:tc>
        <w:tc>
          <w:tcPr>
            <w:tcW w:w="1520" w:type="dxa"/>
            <w:tcBorders>
              <w:top w:val="single" w:sz="4" w:space="0" w:color="auto"/>
              <w:left w:val="single" w:sz="4" w:space="0" w:color="auto"/>
              <w:bottom w:val="single" w:sz="4" w:space="0" w:color="auto"/>
              <w:right w:val="single" w:sz="4" w:space="0" w:color="auto"/>
            </w:tcBorders>
            <w:vAlign w:val="bottom"/>
          </w:tcPr>
          <w:p w14:paraId="308DB557" w14:textId="7B0D1854" w:rsidR="001E7D8E" w:rsidRPr="00B52E13" w:rsidRDefault="00355068" w:rsidP="002642EE">
            <w:pPr>
              <w:keepNext/>
              <w:tabs>
                <w:tab w:val="left" w:pos="540"/>
                <w:tab w:val="left" w:pos="900"/>
                <w:tab w:val="left" w:pos="3420"/>
              </w:tabs>
              <w:jc w:val="center"/>
              <w:rPr>
                <w:rFonts w:ascii="Calibri" w:hAnsi="Calibri"/>
                <w:sz w:val="18"/>
                <w:szCs w:val="18"/>
              </w:rPr>
            </w:pPr>
            <w:r w:rsidRPr="00B52E13">
              <w:rPr>
                <w:rFonts w:ascii="Calibri" w:hAnsi="Calibri"/>
                <w:sz w:val="18"/>
                <w:szCs w:val="18"/>
              </w:rPr>
              <w:t xml:space="preserve">&lt;&lt;User selects from list: </w:t>
            </w:r>
            <w:del w:id="1662" w:author="Dee Anne Ross" w:date="2018-08-13T08:55:00Z">
              <w:r w:rsidR="002642EE" w:rsidRPr="009629A9" w:rsidDel="002642EE">
                <w:rPr>
                  <w:rFonts w:ascii="Calibri" w:hAnsi="Calibri"/>
                  <w:sz w:val="18"/>
                  <w:szCs w:val="18"/>
                </w:rPr>
                <w:delText>Ce</w:delText>
              </w:r>
              <w:r w:rsidRPr="009629A9" w:rsidDel="002642EE">
                <w:rPr>
                  <w:rFonts w:ascii="Calibri" w:hAnsi="Calibri"/>
                  <w:sz w:val="18"/>
                  <w:szCs w:val="18"/>
                </w:rPr>
                <w:delText xml:space="preserve">iling, </w:delText>
              </w:r>
            </w:del>
            <w:r w:rsidRPr="00B52E13">
              <w:rPr>
                <w:rFonts w:ascii="Calibri" w:hAnsi="Calibri"/>
                <w:sz w:val="18"/>
                <w:szCs w:val="18"/>
              </w:rPr>
              <w:t>Floor</w:t>
            </w:r>
            <w:r w:rsidR="00595EF6" w:rsidRPr="00B52E13">
              <w:rPr>
                <w:rFonts w:ascii="Calibri" w:hAnsi="Calibri"/>
                <w:sz w:val="18"/>
                <w:szCs w:val="18"/>
              </w:rPr>
              <w:t>,</w:t>
            </w:r>
            <w:r w:rsidRPr="00B52E13">
              <w:rPr>
                <w:rFonts w:ascii="Calibri" w:hAnsi="Calibri"/>
                <w:sz w:val="18"/>
                <w:szCs w:val="18"/>
              </w:rPr>
              <w:t xml:space="preserve"> </w:t>
            </w:r>
            <w:del w:id="1663" w:author="Dee Anne Ross" w:date="2018-08-13T08:55:00Z">
              <w:r w:rsidRPr="00B52E13" w:rsidDel="002642EE">
                <w:rPr>
                  <w:rFonts w:ascii="Calibri" w:hAnsi="Calibri"/>
                  <w:sz w:val="18"/>
                  <w:szCs w:val="18"/>
                </w:rPr>
                <w:delText xml:space="preserve">Roof, </w:delText>
              </w:r>
            </w:del>
            <w:r w:rsidRPr="00B52E13">
              <w:rPr>
                <w:rFonts w:ascii="Calibri" w:hAnsi="Calibri"/>
                <w:sz w:val="18"/>
                <w:szCs w:val="18"/>
              </w:rPr>
              <w:t>Wall</w:t>
            </w:r>
            <w:ins w:id="1664" w:author="Ross, Dee Anne@Energy" w:date="2018-09-12T11:56:00Z">
              <w:r w:rsidR="006B7C09" w:rsidRPr="00B52E13">
                <w:rPr>
                  <w:rFonts w:ascii="Calibri" w:hAnsi="Calibri"/>
                  <w:sz w:val="18"/>
                  <w:szCs w:val="18"/>
                </w:rPr>
                <w:t>, or Raised Concrete</w:t>
              </w:r>
            </w:ins>
            <w:r w:rsidRPr="00B52E13">
              <w:rPr>
                <w:rFonts w:ascii="Calibri" w:hAnsi="Calibri"/>
                <w:sz w:val="18"/>
                <w:szCs w:val="18"/>
              </w:rPr>
              <w:t>&gt;&gt;</w:t>
            </w:r>
          </w:p>
        </w:tc>
        <w:tc>
          <w:tcPr>
            <w:tcW w:w="1104" w:type="dxa"/>
            <w:tcBorders>
              <w:top w:val="single" w:sz="4" w:space="0" w:color="auto"/>
              <w:left w:val="single" w:sz="4" w:space="0" w:color="auto"/>
              <w:bottom w:val="single" w:sz="4" w:space="0" w:color="auto"/>
              <w:right w:val="single" w:sz="6" w:space="0" w:color="auto"/>
            </w:tcBorders>
            <w:vAlign w:val="bottom"/>
          </w:tcPr>
          <w:p w14:paraId="308DB558" w14:textId="1BEFF5F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Wood</w:t>
            </w:r>
            <w:ins w:id="1665" w:author="Ross, Dee Anne@Energy" w:date="2018-09-12T11:55:00Z">
              <w:r w:rsidR="006B7C09" w:rsidRPr="00B52E13">
                <w:rPr>
                  <w:rFonts w:ascii="Calibri" w:hAnsi="Calibri"/>
                  <w:sz w:val="18"/>
                  <w:szCs w:val="18"/>
                </w:rPr>
                <w:t>,</w:t>
              </w:r>
            </w:ins>
            <w:r w:rsidR="001E7D8E" w:rsidRPr="00B52E13">
              <w:rPr>
                <w:rFonts w:ascii="Calibri" w:hAnsi="Calibri"/>
                <w:sz w:val="18"/>
                <w:szCs w:val="18"/>
              </w:rPr>
              <w:t xml:space="preserve"> </w:t>
            </w:r>
            <w:del w:id="1666" w:author="Ross, Dee Anne@Energy" w:date="2018-09-12T11:55:00Z">
              <w:r w:rsidR="001E7D8E" w:rsidRPr="00B52E13" w:rsidDel="006B7C09">
                <w:rPr>
                  <w:rFonts w:ascii="Calibri" w:hAnsi="Calibri"/>
                  <w:sz w:val="18"/>
                  <w:szCs w:val="18"/>
                </w:rPr>
                <w:delText xml:space="preserve">or </w:delText>
              </w:r>
            </w:del>
            <w:r w:rsidR="001E7D8E" w:rsidRPr="00B52E13">
              <w:rPr>
                <w:rFonts w:ascii="Calibri" w:hAnsi="Calibri"/>
                <w:sz w:val="18"/>
                <w:szCs w:val="18"/>
              </w:rPr>
              <w:t>Metal</w:t>
            </w:r>
            <w:ins w:id="1667" w:author="Ross, Dee Anne@Energy" w:date="2018-09-12T11:55:00Z">
              <w:r w:rsidR="006B7C09" w:rsidRPr="00B52E13">
                <w:rPr>
                  <w:rFonts w:ascii="Calibri" w:hAnsi="Calibri"/>
                  <w:sz w:val="18"/>
                  <w:szCs w:val="18"/>
                </w:rPr>
                <w:t xml:space="preserve"> or NA</w:t>
              </w:r>
            </w:ins>
            <w:ins w:id="1668" w:author="Ross, Dee Anne@Energy" w:date="2018-09-12T11:56:00Z">
              <w:r w:rsidR="006B7C09" w:rsidRPr="00B52E13">
                <w:rPr>
                  <w:rFonts w:ascii="Calibri" w:hAnsi="Calibri"/>
                  <w:sz w:val="18"/>
                  <w:szCs w:val="18"/>
                </w:rPr>
                <w:t xml:space="preserve"> (NA valid only if B02=Raised Concrete</w:t>
              </w:r>
            </w:ins>
            <w:ins w:id="1669" w:author="Ross, Dee Anne@Energy" w:date="2018-09-12T11:57:00Z">
              <w:r w:rsidR="006B7C09" w:rsidRPr="00B52E13">
                <w:rPr>
                  <w:rFonts w:ascii="Calibri" w:hAnsi="Calibri"/>
                  <w:sz w:val="18"/>
                  <w:szCs w:val="18"/>
                </w:rPr>
                <w:t>)</w:t>
              </w:r>
            </w:ins>
            <w:r w:rsidRPr="00B52E13">
              <w:rPr>
                <w:rFonts w:ascii="Calibri" w:hAnsi="Calibri"/>
                <w:sz w:val="18"/>
                <w:szCs w:val="18"/>
              </w:rPr>
              <w:t>&gt;&gt;</w:t>
            </w:r>
          </w:p>
        </w:tc>
        <w:tc>
          <w:tcPr>
            <w:tcW w:w="1008" w:type="dxa"/>
            <w:tcBorders>
              <w:top w:val="single" w:sz="4" w:space="0" w:color="auto"/>
              <w:left w:val="single" w:sz="6" w:space="0" w:color="auto"/>
              <w:bottom w:val="single" w:sz="4" w:space="0" w:color="auto"/>
              <w:right w:val="single" w:sz="6" w:space="0" w:color="auto"/>
            </w:tcBorders>
            <w:vAlign w:val="bottom"/>
          </w:tcPr>
          <w:p w14:paraId="308DB559" w14:textId="30964E4E"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w:t>
            </w:r>
            <w:r w:rsidR="00355068" w:rsidRPr="00B52E13">
              <w:rPr>
                <w:rFonts w:ascii="Calibri" w:hAnsi="Calibri"/>
                <w:sz w:val="18"/>
                <w:szCs w:val="18"/>
              </w:rPr>
              <w:t xml:space="preserve"> list:</w:t>
            </w:r>
            <w:r w:rsidR="001E7D8E" w:rsidRPr="00B52E13">
              <w:rPr>
                <w:rFonts w:ascii="Calibri" w:hAnsi="Calibri"/>
                <w:sz w:val="18"/>
                <w:szCs w:val="18"/>
              </w:rPr>
              <w:t xml:space="preserve"> 2x4, 2x6, 2x8, 2x10, 2x12</w:t>
            </w:r>
            <w:ins w:id="1670" w:author="Ross, Dee Anne@Energy" w:date="2018-09-12T11:55:00Z">
              <w:r w:rsidR="006B7C09" w:rsidRPr="00B52E13">
                <w:rPr>
                  <w:rFonts w:ascii="Calibri" w:hAnsi="Calibri"/>
                  <w:sz w:val="18"/>
                  <w:szCs w:val="18"/>
                </w:rPr>
                <w:t>,</w:t>
              </w:r>
            </w:ins>
            <w:r w:rsidR="001E7D8E" w:rsidRPr="00B52E13">
              <w:rPr>
                <w:rFonts w:ascii="Calibri" w:hAnsi="Calibri"/>
                <w:sz w:val="18"/>
                <w:szCs w:val="18"/>
              </w:rPr>
              <w:t xml:space="preserve"> </w:t>
            </w:r>
            <w:del w:id="1671" w:author="Ross, Dee Anne@Energy" w:date="2018-09-12T11:55:00Z">
              <w:r w:rsidR="001E7D8E" w:rsidRPr="00B52E13" w:rsidDel="006B7C09">
                <w:rPr>
                  <w:rFonts w:ascii="Calibri" w:hAnsi="Calibri"/>
                  <w:sz w:val="18"/>
                  <w:szCs w:val="18"/>
                </w:rPr>
                <w:delText xml:space="preserve">or </w:delText>
              </w:r>
            </w:del>
            <w:r w:rsidR="001E7D8E" w:rsidRPr="00B52E13">
              <w:rPr>
                <w:rFonts w:ascii="Calibri" w:hAnsi="Calibri"/>
                <w:sz w:val="18"/>
                <w:szCs w:val="18"/>
              </w:rPr>
              <w:t>2x14</w:t>
            </w:r>
            <w:ins w:id="1672" w:author="Ross, Dee Anne@Energy" w:date="2018-09-12T11:55:00Z">
              <w:r w:rsidR="006B7C09" w:rsidRPr="00B52E13">
                <w:rPr>
                  <w:rFonts w:ascii="Calibri" w:hAnsi="Calibri"/>
                  <w:sz w:val="18"/>
                  <w:szCs w:val="18"/>
                </w:rPr>
                <w:t xml:space="preserve"> or NA</w:t>
              </w:r>
            </w:ins>
            <w:ins w:id="1673" w:author="Ross, Dee Anne@Energy" w:date="2018-09-12T11:57:00Z">
              <w:r w:rsidR="006B7C09" w:rsidRPr="00B52E13">
                <w:rPr>
                  <w:rFonts w:ascii="Calibri" w:hAnsi="Calibri"/>
                  <w:sz w:val="18"/>
                  <w:szCs w:val="18"/>
                </w:rPr>
                <w:t xml:space="preserve"> (NA valid only if B02=Raised Concrete)</w:t>
              </w:r>
            </w:ins>
            <w:r w:rsidRPr="00B52E13">
              <w:rPr>
                <w:rFonts w:ascii="Calibri" w:hAnsi="Calibri"/>
                <w:sz w:val="18"/>
                <w:szCs w:val="18"/>
              </w:rPr>
              <w:t>&gt;&gt;</w:t>
            </w:r>
          </w:p>
        </w:tc>
        <w:tc>
          <w:tcPr>
            <w:tcW w:w="976" w:type="dxa"/>
            <w:tcBorders>
              <w:top w:val="single" w:sz="4" w:space="0" w:color="auto"/>
              <w:left w:val="single" w:sz="6" w:space="0" w:color="auto"/>
              <w:bottom w:val="single" w:sz="4" w:space="0" w:color="auto"/>
              <w:right w:val="single" w:sz="6" w:space="0" w:color="auto"/>
            </w:tcBorders>
            <w:vAlign w:val="bottom"/>
          </w:tcPr>
          <w:p w14:paraId="308DB55A" w14:textId="47A0A141" w:rsidR="001E7D8E" w:rsidRPr="00B52E13" w:rsidRDefault="00F26608" w:rsidP="006B7C09">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w:t>
            </w:r>
            <w:r w:rsidR="001E7D8E" w:rsidRPr="00B52E13">
              <w:rPr>
                <w:rFonts w:ascii="Calibri" w:hAnsi="Calibri"/>
                <w:sz w:val="18"/>
                <w:szCs w:val="18"/>
              </w:rPr>
              <w:t xml:space="preserve"> user selects from list: 16 inches on center</w:t>
            </w:r>
            <w:r w:rsidR="009774B4" w:rsidRPr="00B52E13">
              <w:rPr>
                <w:rFonts w:ascii="Calibri" w:hAnsi="Calibri"/>
                <w:sz w:val="18"/>
                <w:szCs w:val="18"/>
              </w:rPr>
              <w:t>,</w:t>
            </w:r>
            <w:r w:rsidR="001E7D8E" w:rsidRPr="00B52E13">
              <w:rPr>
                <w:rFonts w:ascii="Calibri" w:hAnsi="Calibri"/>
                <w:sz w:val="18"/>
                <w:szCs w:val="18"/>
              </w:rPr>
              <w:t>24 inches o</w:t>
            </w:r>
            <w:r w:rsidR="00C72C51" w:rsidRPr="00B52E13">
              <w:rPr>
                <w:rFonts w:ascii="Calibri" w:hAnsi="Calibri"/>
                <w:sz w:val="18"/>
                <w:szCs w:val="18"/>
              </w:rPr>
              <w:t>n</w:t>
            </w:r>
            <w:r w:rsidR="001E7D8E" w:rsidRPr="00B52E13">
              <w:rPr>
                <w:rFonts w:ascii="Calibri" w:hAnsi="Calibri"/>
                <w:sz w:val="18"/>
                <w:szCs w:val="18"/>
              </w:rPr>
              <w:t xml:space="preserve"> center</w:t>
            </w:r>
            <w:r w:rsidR="009774B4" w:rsidRPr="00B52E13">
              <w:rPr>
                <w:rFonts w:ascii="Calibri" w:hAnsi="Calibri"/>
                <w:sz w:val="18"/>
                <w:szCs w:val="18"/>
              </w:rPr>
              <w:t>, 48 inches on center</w:t>
            </w:r>
            <w:ins w:id="1674" w:author="Ross, Dee Anne@Energy" w:date="2018-09-12T11:57:00Z">
              <w:r w:rsidR="006B7C09" w:rsidRPr="00B52E13">
                <w:rPr>
                  <w:rFonts w:ascii="Calibri" w:hAnsi="Calibri"/>
                  <w:sz w:val="18"/>
                  <w:szCs w:val="18"/>
                </w:rPr>
                <w:t xml:space="preserve"> or NA (NA valid only if B02=Raised Concrete </w:t>
              </w:r>
            </w:ins>
            <w:r w:rsidRPr="00B52E13">
              <w:rPr>
                <w:rFonts w:ascii="Calibri" w:hAnsi="Calibri"/>
                <w:sz w:val="18"/>
                <w:szCs w:val="18"/>
              </w:rPr>
              <w:t>&gt;&gt;</w:t>
            </w:r>
          </w:p>
        </w:tc>
        <w:tc>
          <w:tcPr>
            <w:tcW w:w="1064" w:type="dxa"/>
            <w:tcBorders>
              <w:top w:val="single" w:sz="4" w:space="0" w:color="auto"/>
              <w:left w:val="single" w:sz="6" w:space="0" w:color="auto"/>
              <w:bottom w:val="single" w:sz="4" w:space="0" w:color="auto"/>
              <w:right w:val="single" w:sz="6" w:space="0" w:color="auto"/>
            </w:tcBorders>
            <w:vAlign w:val="bottom"/>
          </w:tcPr>
          <w:p w14:paraId="308DB55B"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5C"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1034" w:type="dxa"/>
            <w:tcBorders>
              <w:top w:val="single" w:sz="4" w:space="0" w:color="auto"/>
              <w:left w:val="single" w:sz="6" w:space="0" w:color="auto"/>
              <w:bottom w:val="single" w:sz="4" w:space="0" w:color="auto"/>
              <w:right w:val="single" w:sz="6" w:space="0" w:color="auto"/>
            </w:tcBorders>
            <w:vAlign w:val="bottom"/>
          </w:tcPr>
          <w:p w14:paraId="308DB55D"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DecimalNonnegative&gt;&gt;</w:t>
            </w:r>
          </w:p>
        </w:tc>
        <w:tc>
          <w:tcPr>
            <w:tcW w:w="799" w:type="dxa"/>
            <w:tcBorders>
              <w:top w:val="single" w:sz="4" w:space="0" w:color="auto"/>
              <w:left w:val="single" w:sz="6" w:space="0" w:color="auto"/>
              <w:bottom w:val="single" w:sz="4" w:space="0" w:color="auto"/>
              <w:right w:val="single" w:sz="4" w:space="0" w:color="auto"/>
            </w:tcBorders>
            <w:vAlign w:val="bottom"/>
          </w:tcPr>
          <w:p w14:paraId="308DB55E"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JA_TableID&gt;&gt;</w:t>
            </w:r>
          </w:p>
        </w:tc>
        <w:tc>
          <w:tcPr>
            <w:tcW w:w="770" w:type="dxa"/>
            <w:tcBorders>
              <w:top w:val="single" w:sz="4" w:space="0" w:color="auto"/>
              <w:left w:val="single" w:sz="6" w:space="0" w:color="auto"/>
              <w:bottom w:val="single" w:sz="4" w:space="0" w:color="auto"/>
              <w:right w:val="single" w:sz="4" w:space="0" w:color="auto"/>
            </w:tcBorders>
            <w:vAlign w:val="bottom"/>
          </w:tcPr>
          <w:p w14:paraId="308DB55F" w14:textId="77777777" w:rsidR="001E7D8E" w:rsidRPr="00B52E13"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JA_TableCell&gt;&gt;</w:t>
            </w:r>
          </w:p>
        </w:tc>
        <w:tc>
          <w:tcPr>
            <w:tcW w:w="2412" w:type="dxa"/>
            <w:tcBorders>
              <w:top w:val="single" w:sz="4" w:space="0" w:color="auto"/>
              <w:bottom w:val="single" w:sz="4" w:space="0" w:color="auto"/>
              <w:right w:val="single" w:sz="6" w:space="0" w:color="auto"/>
            </w:tcBorders>
            <w:vAlign w:val="bottom"/>
          </w:tcPr>
          <w:p w14:paraId="2A03BF34" w14:textId="4337FC7C" w:rsidR="00EE4B45" w:rsidRDefault="00C72C51" w:rsidP="000B5D58">
            <w:pPr>
              <w:rPr>
                <w:ins w:id="1675" w:author="Smith, Alexis@Energy" w:date="2018-10-23T10:34:00Z"/>
                <w:rFonts w:asciiTheme="minorHAnsi" w:hAnsiTheme="minorHAnsi"/>
                <w:sz w:val="18"/>
                <w:szCs w:val="18"/>
              </w:rPr>
            </w:pPr>
            <w:del w:id="1676" w:author="Dee Anne Ross" w:date="2018-08-16T15:19:00Z">
              <w:r w:rsidRPr="00B52E13" w:rsidDel="00647CDB">
                <w:rPr>
                  <w:rFonts w:ascii="Calibri" w:hAnsi="Calibri"/>
                  <w:sz w:val="18"/>
                  <w:szCs w:val="18"/>
                </w:rPr>
                <w:delText>&lt;&lt;User Input: DecimalNonnegative&gt;&gt;</w:delText>
              </w:r>
            </w:del>
            <w:ins w:id="1677" w:author="Dee Anne Ross" w:date="2018-08-16T15:19:00Z">
              <w:r w:rsidR="00647CDB" w:rsidRPr="009629A9">
                <w:rPr>
                  <w:rFonts w:asciiTheme="minorHAnsi" w:hAnsiTheme="minorHAnsi"/>
                  <w:sz w:val="18"/>
                  <w:szCs w:val="18"/>
                </w:rPr>
                <w:t>&lt;&lt; if A11 = S</w:t>
              </w:r>
            </w:ins>
            <w:ins w:id="1678" w:author="Ross, Dee Anne@Energy" w:date="2018-09-12T09:26:00Z">
              <w:r w:rsidR="004E6B12" w:rsidRPr="009629A9">
                <w:rPr>
                  <w:rFonts w:asciiTheme="minorHAnsi" w:hAnsiTheme="minorHAnsi"/>
                  <w:sz w:val="18"/>
                  <w:szCs w:val="18"/>
                </w:rPr>
                <w:t xml:space="preserve">ingle </w:t>
              </w:r>
            </w:ins>
            <w:ins w:id="1679" w:author="Dee Anne Ross" w:date="2018-08-16T15:19:00Z">
              <w:r w:rsidR="00647CDB" w:rsidRPr="009629A9">
                <w:rPr>
                  <w:rFonts w:asciiTheme="minorHAnsi" w:hAnsiTheme="minorHAnsi"/>
                  <w:sz w:val="18"/>
                  <w:szCs w:val="18"/>
                </w:rPr>
                <w:t>F</w:t>
              </w:r>
            </w:ins>
            <w:ins w:id="1680" w:author="Ross, Dee Anne@Energy" w:date="2018-09-12T09:26:00Z">
              <w:r w:rsidR="004E6B12" w:rsidRPr="009629A9">
                <w:rPr>
                  <w:rFonts w:asciiTheme="minorHAnsi" w:hAnsiTheme="minorHAnsi"/>
                  <w:sz w:val="18"/>
                  <w:szCs w:val="18"/>
                </w:rPr>
                <w:t>amily</w:t>
              </w:r>
            </w:ins>
            <w:ins w:id="1681" w:author="Dee Anne Ross" w:date="2018-08-22T09:08:00Z">
              <w:r w:rsidR="009D41ED" w:rsidRPr="009629A9">
                <w:rPr>
                  <w:rFonts w:asciiTheme="minorHAnsi" w:hAnsiTheme="minorHAnsi"/>
                  <w:sz w:val="18"/>
                  <w:szCs w:val="18"/>
                </w:rPr>
                <w:t xml:space="preserve"> and</w:t>
              </w:r>
            </w:ins>
            <w:ins w:id="1682" w:author="Dee Anne Ross" w:date="2018-08-16T15:19:00Z">
              <w:r w:rsidR="00647CDB" w:rsidRPr="009629A9">
                <w:rPr>
                  <w:rFonts w:asciiTheme="minorHAnsi" w:hAnsiTheme="minorHAnsi"/>
                  <w:sz w:val="18"/>
                  <w:szCs w:val="18"/>
                </w:rPr>
                <w:t xml:space="preserve"> </w:t>
              </w:r>
            </w:ins>
            <w:ins w:id="1683" w:author="Dee Anne Ross" w:date="2018-08-16T15:21:00Z">
              <w:r w:rsidR="00647CDB" w:rsidRPr="009629A9">
                <w:rPr>
                  <w:rFonts w:asciiTheme="minorHAnsi" w:hAnsiTheme="minorHAnsi"/>
                  <w:sz w:val="18"/>
                  <w:szCs w:val="18"/>
                </w:rPr>
                <w:t>A09 = 1-5 or 8-16</w:t>
              </w:r>
            </w:ins>
            <w:ins w:id="1684" w:author="Dee Anne Ross" w:date="2018-09-07T14:43:00Z">
              <w:r w:rsidR="003F3EE7" w:rsidRPr="009629A9">
                <w:rPr>
                  <w:rFonts w:asciiTheme="minorHAnsi" w:hAnsiTheme="minorHAnsi"/>
                  <w:sz w:val="18"/>
                  <w:szCs w:val="18"/>
                </w:rPr>
                <w:t xml:space="preserve"> </w:t>
              </w:r>
            </w:ins>
            <w:ins w:id="1685" w:author="Dee Anne Ross" w:date="2018-09-07T14:48:00Z">
              <w:r w:rsidR="003F3EE7" w:rsidRPr="009629A9">
                <w:rPr>
                  <w:rFonts w:asciiTheme="minorHAnsi" w:hAnsiTheme="minorHAnsi"/>
                  <w:sz w:val="18"/>
                  <w:szCs w:val="18"/>
                </w:rPr>
                <w:t>and</w:t>
              </w:r>
            </w:ins>
            <w:ins w:id="1686" w:author="Dee Anne Ross" w:date="2018-09-07T14:43:00Z">
              <w:r w:rsidR="003F3EE7" w:rsidRPr="009629A9">
                <w:rPr>
                  <w:rFonts w:asciiTheme="minorHAnsi" w:hAnsiTheme="minorHAnsi"/>
                  <w:sz w:val="18"/>
                  <w:szCs w:val="18"/>
                </w:rPr>
                <w:t xml:space="preserve"> </w:t>
              </w:r>
            </w:ins>
            <w:ins w:id="1687" w:author="Dee Anne Ross" w:date="2018-08-16T15:19:00Z">
              <w:r w:rsidR="00647CDB" w:rsidRPr="009629A9">
                <w:rPr>
                  <w:rFonts w:asciiTheme="minorHAnsi" w:hAnsiTheme="minorHAnsi"/>
                  <w:sz w:val="18"/>
                  <w:szCs w:val="18"/>
                </w:rPr>
                <w:t>B02 = Wall, then value = 0.0</w:t>
              </w:r>
            </w:ins>
            <w:ins w:id="1688" w:author="Dee Anne Ross" w:date="2018-08-16T15:21:00Z">
              <w:r w:rsidR="00647CDB" w:rsidRPr="009629A9">
                <w:rPr>
                  <w:rFonts w:asciiTheme="minorHAnsi" w:hAnsiTheme="minorHAnsi"/>
                  <w:sz w:val="18"/>
                  <w:szCs w:val="18"/>
                </w:rPr>
                <w:t>48</w:t>
              </w:r>
            </w:ins>
            <w:ins w:id="1689" w:author="Smith, Alexis@Energy" w:date="2018-10-23T10:34:00Z">
              <w:r w:rsidR="00EE4B45">
                <w:rPr>
                  <w:rFonts w:asciiTheme="minorHAnsi" w:hAnsiTheme="minorHAnsi"/>
                  <w:sz w:val="18"/>
                  <w:szCs w:val="18"/>
                </w:rPr>
                <w:t>,</w:t>
              </w:r>
            </w:ins>
            <w:ins w:id="1690" w:author="Dee Anne Ross" w:date="2018-09-07T14:43:00Z">
              <w:r w:rsidR="003F3EE7" w:rsidRPr="009629A9">
                <w:rPr>
                  <w:rFonts w:asciiTheme="minorHAnsi" w:hAnsiTheme="minorHAnsi"/>
                  <w:sz w:val="18"/>
                  <w:szCs w:val="18"/>
                </w:rPr>
                <w:t xml:space="preserve"> else 0.0</w:t>
              </w:r>
            </w:ins>
            <w:ins w:id="1691" w:author="Dee Anne Ross" w:date="2018-09-07T14:47:00Z">
              <w:r w:rsidR="003F3EE7" w:rsidRPr="009629A9">
                <w:rPr>
                  <w:rFonts w:asciiTheme="minorHAnsi" w:hAnsiTheme="minorHAnsi"/>
                  <w:sz w:val="18"/>
                  <w:szCs w:val="18"/>
                </w:rPr>
                <w:t>65</w:t>
              </w:r>
            </w:ins>
            <w:ins w:id="1692" w:author="Dee Anne Ross" w:date="2018-08-16T15:22:00Z">
              <w:r w:rsidR="00647CDB" w:rsidRPr="009629A9">
                <w:rPr>
                  <w:rFonts w:asciiTheme="minorHAnsi" w:hAnsiTheme="minorHAnsi"/>
                  <w:sz w:val="18"/>
                  <w:szCs w:val="18"/>
                </w:rPr>
                <w:t xml:space="preserve">; </w:t>
              </w:r>
            </w:ins>
          </w:p>
          <w:p w14:paraId="0C8E3959" w14:textId="4CEB5A52" w:rsidR="00EE4B45" w:rsidRDefault="00EE4B45" w:rsidP="000B5D58">
            <w:pPr>
              <w:rPr>
                <w:ins w:id="1693" w:author="Smith, Alexis@Energy" w:date="2018-10-23T10:34:00Z"/>
                <w:rFonts w:asciiTheme="minorHAnsi" w:hAnsiTheme="minorHAnsi"/>
                <w:sz w:val="18"/>
                <w:szCs w:val="18"/>
              </w:rPr>
            </w:pPr>
            <w:ins w:id="1694" w:author="Smith, Alexis@Energy" w:date="2018-10-23T10:34:00Z">
              <w:r>
                <w:rPr>
                  <w:rFonts w:asciiTheme="minorHAnsi" w:hAnsiTheme="minorHAnsi"/>
                  <w:sz w:val="18"/>
                  <w:szCs w:val="18"/>
                </w:rPr>
                <w:t>else</w:t>
              </w:r>
            </w:ins>
            <w:ins w:id="1695" w:author="Dee Anne Ross" w:date="2018-08-16T15:24:00Z">
              <w:r w:rsidR="00647CDB" w:rsidRPr="009629A9">
                <w:rPr>
                  <w:rFonts w:asciiTheme="minorHAnsi" w:hAnsiTheme="minorHAnsi"/>
                  <w:sz w:val="18"/>
                  <w:szCs w:val="18"/>
                </w:rPr>
                <w:t xml:space="preserve">if A11 = </w:t>
              </w:r>
            </w:ins>
            <w:ins w:id="1696" w:author="Ross, Dee Anne@Energy" w:date="2018-09-12T09:31:00Z">
              <w:r w:rsidR="004E6B12" w:rsidRPr="009629A9">
                <w:rPr>
                  <w:rFonts w:asciiTheme="minorHAnsi" w:hAnsiTheme="minorHAnsi"/>
                  <w:sz w:val="18"/>
                  <w:szCs w:val="18"/>
                </w:rPr>
                <w:t>Multifamily</w:t>
              </w:r>
            </w:ins>
            <w:ins w:id="1697" w:author="Dee Anne Ross" w:date="2018-08-16T15:24:00Z">
              <w:r w:rsidR="00647CDB" w:rsidRPr="009629A9">
                <w:rPr>
                  <w:rFonts w:asciiTheme="minorHAnsi" w:hAnsiTheme="minorHAnsi"/>
                  <w:sz w:val="18"/>
                  <w:szCs w:val="18"/>
                </w:rPr>
                <w:t>, A09 = 1-5 or 8-16</w:t>
              </w:r>
            </w:ins>
            <w:ins w:id="1698" w:author="Smith, Alexis@Energy" w:date="2018-10-23T12:38:00Z">
              <w:r w:rsidR="003C680B">
                <w:rPr>
                  <w:rFonts w:asciiTheme="minorHAnsi" w:hAnsiTheme="minorHAnsi"/>
                  <w:sz w:val="18"/>
                  <w:szCs w:val="18"/>
                </w:rPr>
                <w:t xml:space="preserve"> and</w:t>
              </w:r>
            </w:ins>
            <w:ins w:id="1699" w:author="Dee Anne Ross" w:date="2018-08-16T15:24:00Z">
              <w:r w:rsidR="00647CDB" w:rsidRPr="009629A9">
                <w:rPr>
                  <w:rFonts w:asciiTheme="minorHAnsi" w:hAnsiTheme="minorHAnsi"/>
                  <w:sz w:val="18"/>
                  <w:szCs w:val="18"/>
                </w:rPr>
                <w:t xml:space="preserve"> B02 = </w:t>
              </w:r>
            </w:ins>
            <w:ins w:id="1700" w:author="Dee Anne Ross" w:date="2018-08-22T09:11:00Z">
              <w:r w:rsidR="009D41ED" w:rsidRPr="009629A9">
                <w:rPr>
                  <w:rFonts w:asciiTheme="minorHAnsi" w:hAnsiTheme="minorHAnsi"/>
                  <w:sz w:val="18"/>
                  <w:szCs w:val="18"/>
                </w:rPr>
                <w:t xml:space="preserve">Wall then value = </w:t>
              </w:r>
            </w:ins>
            <w:ins w:id="1701" w:author="Dee Anne Ross" w:date="2018-08-16T15:24:00Z">
              <w:r w:rsidR="00647CDB" w:rsidRPr="009629A9">
                <w:rPr>
                  <w:rFonts w:asciiTheme="minorHAnsi" w:hAnsiTheme="minorHAnsi"/>
                  <w:sz w:val="18"/>
                  <w:szCs w:val="18"/>
                </w:rPr>
                <w:t>0.051</w:t>
              </w:r>
            </w:ins>
            <w:ins w:id="1702" w:author="Smith, Alexis@Energy" w:date="2018-10-23T10:34:00Z">
              <w:r>
                <w:rPr>
                  <w:rFonts w:asciiTheme="minorHAnsi" w:hAnsiTheme="minorHAnsi"/>
                  <w:sz w:val="18"/>
                  <w:szCs w:val="18"/>
                </w:rPr>
                <w:t>,</w:t>
              </w:r>
            </w:ins>
            <w:ins w:id="1703" w:author="Dee Anne Ross" w:date="2018-09-07T14:48:00Z">
              <w:r w:rsidR="003F3EE7" w:rsidRPr="009629A9">
                <w:rPr>
                  <w:rFonts w:asciiTheme="minorHAnsi" w:hAnsiTheme="minorHAnsi"/>
                  <w:sz w:val="18"/>
                  <w:szCs w:val="18"/>
                </w:rPr>
                <w:t xml:space="preserve"> else 0.065</w:t>
              </w:r>
            </w:ins>
            <w:ins w:id="1704" w:author="Dee Anne Ross" w:date="2018-08-16T15:22:00Z">
              <w:r w:rsidR="00647CDB" w:rsidRPr="009629A9">
                <w:rPr>
                  <w:rFonts w:asciiTheme="minorHAnsi" w:hAnsiTheme="minorHAnsi"/>
                  <w:sz w:val="18"/>
                  <w:szCs w:val="18"/>
                </w:rPr>
                <w:t>;</w:t>
              </w:r>
            </w:ins>
          </w:p>
          <w:p w14:paraId="7F6EDA13" w14:textId="18A34505" w:rsidR="00EE4B45" w:rsidRDefault="00EE4B45" w:rsidP="00EE4B45">
            <w:pPr>
              <w:rPr>
                <w:ins w:id="1705" w:author="Smith, Alexis@Energy" w:date="2018-10-23T10:35:00Z"/>
                <w:rFonts w:asciiTheme="minorHAnsi" w:hAnsiTheme="minorHAnsi"/>
                <w:sz w:val="18"/>
                <w:szCs w:val="18"/>
              </w:rPr>
            </w:pPr>
            <w:ins w:id="1706" w:author="Smith, Alexis@Energy" w:date="2018-10-23T10:34:00Z">
              <w:r>
                <w:rPr>
                  <w:rFonts w:asciiTheme="minorHAnsi" w:hAnsiTheme="minorHAnsi"/>
                  <w:sz w:val="18"/>
                  <w:szCs w:val="18"/>
                </w:rPr>
                <w:t>else</w:t>
              </w:r>
            </w:ins>
            <w:ins w:id="1707" w:author="Dee Anne Ross" w:date="2018-08-16T15:22:00Z">
              <w:del w:id="1708" w:author="Smith, Alexis@Energy" w:date="2018-10-23T10:34:00Z">
                <w:r w:rsidR="00647CDB" w:rsidRPr="009629A9" w:rsidDel="00EE4B45">
                  <w:rPr>
                    <w:rFonts w:asciiTheme="minorHAnsi" w:hAnsiTheme="minorHAnsi"/>
                    <w:sz w:val="18"/>
                    <w:szCs w:val="18"/>
                  </w:rPr>
                  <w:delText xml:space="preserve"> </w:delText>
                </w:r>
              </w:del>
            </w:ins>
            <w:ins w:id="1709" w:author="Dee Anne Ross" w:date="2018-08-16T15:27:00Z">
              <w:r w:rsidR="00647CDB" w:rsidRPr="009629A9">
                <w:rPr>
                  <w:rFonts w:asciiTheme="minorHAnsi" w:hAnsiTheme="minorHAnsi"/>
                  <w:sz w:val="18"/>
                  <w:szCs w:val="18"/>
                </w:rPr>
                <w:t>if B02</w:t>
              </w:r>
              <w:r w:rsidR="00B1388E" w:rsidRPr="009629A9">
                <w:rPr>
                  <w:rFonts w:asciiTheme="minorHAnsi" w:hAnsiTheme="minorHAnsi"/>
                  <w:sz w:val="18"/>
                  <w:szCs w:val="18"/>
                </w:rPr>
                <w:t xml:space="preserve"> = </w:t>
              </w:r>
            </w:ins>
            <w:ins w:id="1710" w:author="Smith, Alexis@Energy" w:date="2018-10-23T12:38:00Z">
              <w:r w:rsidR="003C680B">
                <w:rPr>
                  <w:rFonts w:asciiTheme="minorHAnsi" w:hAnsiTheme="minorHAnsi"/>
                  <w:sz w:val="18"/>
                  <w:szCs w:val="18"/>
                </w:rPr>
                <w:t>F</w:t>
              </w:r>
            </w:ins>
            <w:ins w:id="1711" w:author="Dee Anne Ross" w:date="2018-08-16T15:27:00Z">
              <w:del w:id="1712" w:author="Smith, Alexis@Energy" w:date="2018-10-23T12:38:00Z">
                <w:r w:rsidR="00B1388E" w:rsidRPr="009629A9" w:rsidDel="003C680B">
                  <w:rPr>
                    <w:rFonts w:asciiTheme="minorHAnsi" w:hAnsiTheme="minorHAnsi"/>
                    <w:sz w:val="18"/>
                    <w:szCs w:val="18"/>
                  </w:rPr>
                  <w:delText>f</w:delText>
                </w:r>
              </w:del>
              <w:r w:rsidR="00B1388E" w:rsidRPr="009629A9">
                <w:rPr>
                  <w:rFonts w:asciiTheme="minorHAnsi" w:hAnsiTheme="minorHAnsi"/>
                  <w:sz w:val="18"/>
                  <w:szCs w:val="18"/>
                </w:rPr>
                <w:t xml:space="preserve">loor, then value = </w:t>
              </w:r>
            </w:ins>
            <w:ins w:id="1713" w:author="Dee Anne Ross" w:date="2018-08-16T15:28:00Z">
              <w:r w:rsidR="00B1388E" w:rsidRPr="009629A9">
                <w:rPr>
                  <w:rFonts w:asciiTheme="minorHAnsi" w:hAnsiTheme="minorHAnsi"/>
                  <w:sz w:val="18"/>
                  <w:szCs w:val="18"/>
                </w:rPr>
                <w:t>0.037</w:t>
              </w:r>
            </w:ins>
            <w:ins w:id="1714" w:author="Smith, Alexis@Energy" w:date="2018-10-23T10:35:00Z">
              <w:r>
                <w:rPr>
                  <w:rFonts w:asciiTheme="minorHAnsi" w:hAnsiTheme="minorHAnsi"/>
                  <w:sz w:val="18"/>
                  <w:szCs w:val="18"/>
                </w:rPr>
                <w:t>;</w:t>
              </w:r>
            </w:ins>
          </w:p>
          <w:p w14:paraId="0AC2159F" w14:textId="73230372" w:rsidR="00EE4B45" w:rsidRPr="00A646D9" w:rsidRDefault="00EE4B45" w:rsidP="00EE4B45">
            <w:pPr>
              <w:rPr>
                <w:ins w:id="1715" w:author="Smith, Alexis@Energy" w:date="2018-10-23T10:35:00Z"/>
                <w:rFonts w:asciiTheme="minorHAnsi" w:hAnsiTheme="minorHAnsi"/>
                <w:sz w:val="18"/>
                <w:szCs w:val="18"/>
              </w:rPr>
            </w:pPr>
            <w:ins w:id="1716" w:author="Smith, Alexis@Energy" w:date="2018-10-23T10:35:00Z">
              <w:r w:rsidRPr="00A646D9">
                <w:rPr>
                  <w:rFonts w:asciiTheme="minorHAnsi" w:hAnsiTheme="minorHAnsi"/>
                  <w:sz w:val="18"/>
                  <w:szCs w:val="18"/>
                </w:rPr>
                <w:t>elseif A09 = 1-2,</w:t>
              </w:r>
            </w:ins>
            <w:ins w:id="1717" w:author="Smith, Alexis@Energy" w:date="2018-10-23T12:38:00Z">
              <w:r w:rsidR="003C680B">
                <w:rPr>
                  <w:rFonts w:asciiTheme="minorHAnsi" w:hAnsiTheme="minorHAnsi"/>
                  <w:sz w:val="18"/>
                  <w:szCs w:val="18"/>
                </w:rPr>
                <w:t xml:space="preserve"> </w:t>
              </w:r>
            </w:ins>
            <w:ins w:id="1718" w:author="Smith, Alexis@Energy" w:date="2018-10-23T10:35:00Z">
              <w:r w:rsidRPr="00A646D9">
                <w:rPr>
                  <w:rFonts w:asciiTheme="minorHAnsi" w:hAnsiTheme="minorHAnsi"/>
                  <w:sz w:val="18"/>
                  <w:szCs w:val="18"/>
                </w:rPr>
                <w:t>11, 13-14, or 16 and B02 = Raised Concrete, then value = 0.092;</w:t>
              </w:r>
            </w:ins>
          </w:p>
          <w:p w14:paraId="52C4349A" w14:textId="77777777" w:rsidR="00EE4B45" w:rsidRPr="00A646D9" w:rsidRDefault="00EE4B45" w:rsidP="00EE4B45">
            <w:pPr>
              <w:rPr>
                <w:ins w:id="1719" w:author="Smith, Alexis@Energy" w:date="2018-10-23T10:35:00Z"/>
                <w:rFonts w:asciiTheme="minorHAnsi" w:hAnsiTheme="minorHAnsi"/>
                <w:sz w:val="18"/>
                <w:szCs w:val="18"/>
              </w:rPr>
            </w:pPr>
            <w:ins w:id="1720" w:author="Smith, Alexis@Energy" w:date="2018-10-23T10:35:00Z">
              <w:r w:rsidRPr="00A646D9">
                <w:rPr>
                  <w:rFonts w:asciiTheme="minorHAnsi" w:hAnsiTheme="minorHAnsi"/>
                  <w:sz w:val="18"/>
                  <w:szCs w:val="18"/>
                </w:rPr>
                <w:t>elseif A09 = 3-10 and B02 = Raised Concrete, then value = 0.269;</w:t>
              </w:r>
            </w:ins>
          </w:p>
          <w:p w14:paraId="308DB560" w14:textId="4C22C87E" w:rsidR="001E7D8E" w:rsidRPr="00B52E13" w:rsidRDefault="00EE4B45" w:rsidP="00EE4B45">
            <w:pPr>
              <w:rPr>
                <w:rFonts w:ascii="Calibri" w:hAnsi="Calibri"/>
                <w:sz w:val="18"/>
                <w:szCs w:val="18"/>
              </w:rPr>
            </w:pPr>
            <w:ins w:id="1721" w:author="Smith, Alexis@Energy" w:date="2018-10-23T10:35:00Z">
              <w:r w:rsidRPr="00A646D9">
                <w:rPr>
                  <w:rFonts w:asciiTheme="minorHAnsi" w:hAnsiTheme="minorHAnsi"/>
                  <w:sz w:val="18"/>
                  <w:szCs w:val="18"/>
                </w:rPr>
                <w:t>elseif A09 = 12 or 15 and B02 = Raised Concrete, then value = 0.138</w:t>
              </w:r>
            </w:ins>
            <w:ins w:id="1722" w:author="Dee Anne Ross" w:date="2018-08-16T15:19:00Z">
              <w:r w:rsidR="00647CDB" w:rsidRPr="009629A9">
                <w:rPr>
                  <w:rFonts w:asciiTheme="minorHAnsi" w:hAnsiTheme="minorHAnsi"/>
                  <w:sz w:val="18"/>
                  <w:szCs w:val="18"/>
                </w:rPr>
                <w:t>&gt;&gt;</w:t>
              </w:r>
            </w:ins>
          </w:p>
        </w:tc>
        <w:tc>
          <w:tcPr>
            <w:tcW w:w="1705" w:type="dxa"/>
            <w:tcBorders>
              <w:top w:val="single" w:sz="4" w:space="0" w:color="auto"/>
              <w:left w:val="single" w:sz="6" w:space="0" w:color="auto"/>
              <w:bottom w:val="single" w:sz="4" w:space="0" w:color="auto"/>
              <w:right w:val="single" w:sz="4" w:space="0" w:color="auto"/>
            </w:tcBorders>
            <w:vAlign w:val="bottom"/>
          </w:tcPr>
          <w:p w14:paraId="308DB561" w14:textId="77777777" w:rsidR="001E7D8E" w:rsidRPr="009629A9" w:rsidRDefault="00C72C51" w:rsidP="001E7D8E">
            <w:pPr>
              <w:keepNext/>
              <w:tabs>
                <w:tab w:val="left" w:pos="540"/>
                <w:tab w:val="left" w:pos="900"/>
                <w:tab w:val="left" w:pos="3420"/>
              </w:tabs>
              <w:jc w:val="center"/>
              <w:rPr>
                <w:rFonts w:ascii="Calibri" w:hAnsi="Calibri"/>
                <w:sz w:val="18"/>
                <w:szCs w:val="18"/>
              </w:rPr>
            </w:pPr>
            <w:r w:rsidRPr="00B52E13">
              <w:rPr>
                <w:rFonts w:ascii="Calibri" w:hAnsi="Calibri"/>
                <w:sz w:val="18"/>
                <w:szCs w:val="18"/>
              </w:rPr>
              <w:t>&lt;&lt;User Input: Text&gt;&gt;</w:t>
            </w:r>
          </w:p>
        </w:tc>
      </w:tr>
      <w:tr w:rsidR="001E7D8E" w:rsidRPr="009B3A0C" w14:paraId="308DB56F" w14:textId="77777777" w:rsidTr="007C6199">
        <w:trPr>
          <w:cantSplit/>
          <w:trHeight w:val="45"/>
        </w:trPr>
        <w:tc>
          <w:tcPr>
            <w:tcW w:w="905" w:type="dxa"/>
            <w:tcBorders>
              <w:top w:val="single" w:sz="4" w:space="0" w:color="auto"/>
              <w:left w:val="single" w:sz="4" w:space="0" w:color="auto"/>
              <w:bottom w:val="single" w:sz="4" w:space="0" w:color="auto"/>
              <w:right w:val="single" w:sz="4" w:space="0" w:color="auto"/>
            </w:tcBorders>
            <w:vAlign w:val="bottom"/>
          </w:tcPr>
          <w:p w14:paraId="308DB563"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520" w:type="dxa"/>
            <w:tcBorders>
              <w:top w:val="single" w:sz="4" w:space="0" w:color="auto"/>
              <w:left w:val="single" w:sz="4" w:space="0" w:color="auto"/>
              <w:bottom w:val="single" w:sz="4" w:space="0" w:color="auto"/>
              <w:right w:val="single" w:sz="4" w:space="0" w:color="auto"/>
            </w:tcBorders>
            <w:vAlign w:val="bottom"/>
          </w:tcPr>
          <w:p w14:paraId="308DB564"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104" w:type="dxa"/>
            <w:tcBorders>
              <w:top w:val="single" w:sz="4" w:space="0" w:color="auto"/>
              <w:left w:val="single" w:sz="4" w:space="0" w:color="auto"/>
              <w:bottom w:val="single" w:sz="4" w:space="0" w:color="auto"/>
              <w:right w:val="single" w:sz="6" w:space="0" w:color="auto"/>
            </w:tcBorders>
            <w:vAlign w:val="bottom"/>
          </w:tcPr>
          <w:p w14:paraId="308DB565"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08" w:type="dxa"/>
            <w:tcBorders>
              <w:top w:val="single" w:sz="4" w:space="0" w:color="auto"/>
              <w:left w:val="single" w:sz="6" w:space="0" w:color="auto"/>
              <w:bottom w:val="single" w:sz="4" w:space="0" w:color="auto"/>
              <w:right w:val="single" w:sz="6" w:space="0" w:color="auto"/>
            </w:tcBorders>
            <w:vAlign w:val="bottom"/>
          </w:tcPr>
          <w:p w14:paraId="308DB566"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6" w:space="0" w:color="auto"/>
              <w:bottom w:val="single" w:sz="4" w:space="0" w:color="auto"/>
              <w:right w:val="single" w:sz="6" w:space="0" w:color="auto"/>
            </w:tcBorders>
            <w:vAlign w:val="bottom"/>
          </w:tcPr>
          <w:p w14:paraId="308DB567"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68"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93" w:type="dxa"/>
            <w:gridSpan w:val="2"/>
            <w:tcBorders>
              <w:top w:val="single" w:sz="4" w:space="0" w:color="auto"/>
              <w:left w:val="single" w:sz="6" w:space="0" w:color="auto"/>
              <w:bottom w:val="single" w:sz="4" w:space="0" w:color="auto"/>
              <w:right w:val="single" w:sz="6" w:space="0" w:color="auto"/>
            </w:tcBorders>
            <w:vAlign w:val="bottom"/>
          </w:tcPr>
          <w:p w14:paraId="308DB569"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034" w:type="dxa"/>
            <w:tcBorders>
              <w:top w:val="single" w:sz="4" w:space="0" w:color="auto"/>
              <w:left w:val="single" w:sz="6" w:space="0" w:color="auto"/>
              <w:bottom w:val="single" w:sz="4" w:space="0" w:color="auto"/>
              <w:right w:val="single" w:sz="6" w:space="0" w:color="auto"/>
            </w:tcBorders>
            <w:vAlign w:val="bottom"/>
          </w:tcPr>
          <w:p w14:paraId="308DB56A"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99" w:type="dxa"/>
            <w:tcBorders>
              <w:top w:val="single" w:sz="4" w:space="0" w:color="auto"/>
              <w:left w:val="single" w:sz="6" w:space="0" w:color="auto"/>
              <w:bottom w:val="single" w:sz="4" w:space="0" w:color="auto"/>
              <w:right w:val="single" w:sz="4" w:space="0" w:color="auto"/>
            </w:tcBorders>
            <w:vAlign w:val="bottom"/>
          </w:tcPr>
          <w:p w14:paraId="308DB56B"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770" w:type="dxa"/>
            <w:tcBorders>
              <w:top w:val="single" w:sz="4" w:space="0" w:color="auto"/>
              <w:left w:val="single" w:sz="6" w:space="0" w:color="auto"/>
              <w:bottom w:val="single" w:sz="4" w:space="0" w:color="auto"/>
              <w:right w:val="single" w:sz="4" w:space="0" w:color="auto"/>
            </w:tcBorders>
            <w:vAlign w:val="bottom"/>
          </w:tcPr>
          <w:p w14:paraId="308DB56C"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2412" w:type="dxa"/>
            <w:tcBorders>
              <w:top w:val="single" w:sz="4" w:space="0" w:color="auto"/>
              <w:bottom w:val="single" w:sz="4" w:space="0" w:color="auto"/>
              <w:right w:val="single" w:sz="6" w:space="0" w:color="auto"/>
            </w:tcBorders>
            <w:vAlign w:val="bottom"/>
          </w:tcPr>
          <w:p w14:paraId="308DB56D"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c>
          <w:tcPr>
            <w:tcW w:w="1705" w:type="dxa"/>
            <w:tcBorders>
              <w:top w:val="single" w:sz="4" w:space="0" w:color="auto"/>
              <w:left w:val="single" w:sz="6" w:space="0" w:color="auto"/>
              <w:bottom w:val="single" w:sz="4" w:space="0" w:color="auto"/>
              <w:right w:val="single" w:sz="4" w:space="0" w:color="auto"/>
            </w:tcBorders>
            <w:vAlign w:val="bottom"/>
          </w:tcPr>
          <w:p w14:paraId="308DB56E" w14:textId="77777777" w:rsidR="001E7D8E" w:rsidRPr="009B3A0C" w:rsidRDefault="001E7D8E" w:rsidP="001E7D8E">
            <w:pPr>
              <w:keepNext/>
              <w:tabs>
                <w:tab w:val="left" w:pos="540"/>
                <w:tab w:val="left" w:pos="900"/>
                <w:tab w:val="left" w:pos="3420"/>
              </w:tabs>
              <w:jc w:val="center"/>
              <w:rPr>
                <w:rFonts w:ascii="Calibri" w:hAnsi="Calibri"/>
                <w:sz w:val="18"/>
                <w:szCs w:val="18"/>
              </w:rPr>
            </w:pPr>
          </w:p>
        </w:tc>
      </w:tr>
    </w:tbl>
    <w:p w14:paraId="308DB570" w14:textId="77777777" w:rsidR="0031551A" w:rsidRPr="009B3A0C" w:rsidRDefault="0031551A" w:rsidP="0031551A">
      <w:pPr>
        <w:tabs>
          <w:tab w:val="left" w:pos="1368"/>
          <w:tab w:val="left" w:pos="2988"/>
          <w:tab w:val="left" w:pos="3978"/>
          <w:tab w:val="left" w:pos="5508"/>
          <w:tab w:val="left" w:pos="6948"/>
          <w:tab w:val="left" w:pos="7938"/>
          <w:tab w:val="left" w:pos="9108"/>
          <w:tab w:val="left" w:pos="10098"/>
          <w:tab w:val="left" w:pos="11178"/>
        </w:tabs>
        <w:rPr>
          <w:rFonts w:ascii="Calibri" w:hAnsi="Calibri"/>
          <w:sz w:val="18"/>
          <w:szCs w:val="18"/>
        </w:rPr>
      </w:pPr>
    </w:p>
    <w:tbl>
      <w:tblPr>
        <w:tblW w:w="4783"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847"/>
        <w:gridCol w:w="2036"/>
        <w:gridCol w:w="976"/>
        <w:gridCol w:w="1064"/>
        <w:gridCol w:w="1064"/>
        <w:gridCol w:w="975"/>
        <w:gridCol w:w="829"/>
        <w:gridCol w:w="829"/>
        <w:gridCol w:w="2805"/>
        <w:gridCol w:w="2340"/>
      </w:tblGrid>
      <w:tr w:rsidR="00204AF5" w:rsidRPr="009B3A0C" w14:paraId="35616889" w14:textId="77777777" w:rsidTr="00204AF5">
        <w:trPr>
          <w:cantSplit/>
          <w:trHeight w:val="45"/>
        </w:trPr>
        <w:tc>
          <w:tcPr>
            <w:tcW w:w="13765" w:type="dxa"/>
            <w:gridSpan w:val="10"/>
            <w:tcBorders>
              <w:top w:val="single" w:sz="4" w:space="0" w:color="auto"/>
              <w:left w:val="single" w:sz="4" w:space="0" w:color="auto"/>
              <w:bottom w:val="single" w:sz="4" w:space="0" w:color="auto"/>
              <w:right w:val="single" w:sz="4" w:space="0" w:color="auto"/>
            </w:tcBorders>
            <w:vAlign w:val="center"/>
          </w:tcPr>
          <w:p w14:paraId="528E3A5A" w14:textId="075C1E43" w:rsidR="00204AF5" w:rsidRDefault="00204AF5" w:rsidP="004A2993">
            <w:pPr>
              <w:keepNext/>
              <w:tabs>
                <w:tab w:val="left" w:pos="540"/>
                <w:tab w:val="left" w:pos="900"/>
                <w:tab w:val="left" w:pos="3420"/>
              </w:tabs>
              <w:rPr>
                <w:rFonts w:ascii="Calibri" w:hAnsi="Calibri"/>
                <w:sz w:val="18"/>
                <w:szCs w:val="18"/>
              </w:rPr>
            </w:pPr>
            <w:r w:rsidRPr="004358FA">
              <w:rPr>
                <w:rFonts w:ascii="Calibri" w:eastAsia="Calibri" w:hAnsi="Calibri"/>
                <w:b/>
                <w:sz w:val="20"/>
                <w:szCs w:val="22"/>
              </w:rPr>
              <w:lastRenderedPageBreak/>
              <w:t xml:space="preserve">C. Opaque Surface Details – </w:t>
            </w:r>
            <w:r w:rsidR="003A1424">
              <w:rPr>
                <w:rFonts w:ascii="Calibri" w:eastAsia="Calibri" w:hAnsi="Calibri"/>
                <w:b/>
                <w:sz w:val="20"/>
                <w:szCs w:val="22"/>
              </w:rPr>
              <w:t xml:space="preserve">Nonframed </w:t>
            </w:r>
            <w:r w:rsidRPr="004358FA">
              <w:rPr>
                <w:rFonts w:ascii="Calibri" w:eastAsia="Calibri" w:hAnsi="Calibri"/>
                <w:sz w:val="20"/>
                <w:szCs w:val="22"/>
              </w:rPr>
              <w:t>(Section 150.1(c)1)</w:t>
            </w:r>
          </w:p>
        </w:tc>
      </w:tr>
      <w:tr w:rsidR="00204AF5" w:rsidRPr="009B3A0C" w14:paraId="308DB57E"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center"/>
          </w:tcPr>
          <w:p w14:paraId="308DB57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2036" w:type="dxa"/>
            <w:tcBorders>
              <w:top w:val="single" w:sz="4" w:space="0" w:color="auto"/>
              <w:left w:val="single" w:sz="4" w:space="0" w:color="auto"/>
              <w:right w:val="single" w:sz="4" w:space="0" w:color="auto"/>
            </w:tcBorders>
            <w:vAlign w:val="center"/>
          </w:tcPr>
          <w:p w14:paraId="308DB575" w14:textId="1059C0D1"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2</w:t>
            </w:r>
          </w:p>
        </w:tc>
        <w:tc>
          <w:tcPr>
            <w:tcW w:w="976" w:type="dxa"/>
            <w:tcBorders>
              <w:top w:val="single" w:sz="4" w:space="0" w:color="auto"/>
              <w:left w:val="single" w:sz="4" w:space="0" w:color="auto"/>
              <w:bottom w:val="single" w:sz="4" w:space="0" w:color="auto"/>
              <w:right w:val="single" w:sz="6" w:space="0" w:color="auto"/>
            </w:tcBorders>
            <w:vAlign w:val="center"/>
          </w:tcPr>
          <w:p w14:paraId="308DB576" w14:textId="28C68336"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3</w:t>
            </w:r>
          </w:p>
        </w:tc>
        <w:tc>
          <w:tcPr>
            <w:tcW w:w="1064" w:type="dxa"/>
            <w:tcBorders>
              <w:top w:val="single" w:sz="4" w:space="0" w:color="auto"/>
              <w:left w:val="single" w:sz="6" w:space="0" w:color="auto"/>
              <w:bottom w:val="single" w:sz="4" w:space="0" w:color="auto"/>
              <w:right w:val="single" w:sz="6" w:space="0" w:color="auto"/>
            </w:tcBorders>
            <w:vAlign w:val="center"/>
          </w:tcPr>
          <w:p w14:paraId="308DB577" w14:textId="24F8AB29" w:rsidR="00204AF5" w:rsidRPr="009B3A0C" w:rsidDel="00773279"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4</w:t>
            </w:r>
          </w:p>
        </w:tc>
        <w:tc>
          <w:tcPr>
            <w:tcW w:w="1064" w:type="dxa"/>
            <w:tcBorders>
              <w:top w:val="single" w:sz="4" w:space="0" w:color="auto"/>
              <w:left w:val="single" w:sz="6" w:space="0" w:color="auto"/>
              <w:bottom w:val="single" w:sz="4" w:space="0" w:color="auto"/>
              <w:right w:val="single" w:sz="6" w:space="0" w:color="auto"/>
            </w:tcBorders>
            <w:vAlign w:val="center"/>
          </w:tcPr>
          <w:p w14:paraId="308DB578" w14:textId="5043A2C1"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5</w:t>
            </w:r>
          </w:p>
        </w:tc>
        <w:tc>
          <w:tcPr>
            <w:tcW w:w="975" w:type="dxa"/>
            <w:tcBorders>
              <w:top w:val="single" w:sz="4" w:space="0" w:color="auto"/>
              <w:left w:val="single" w:sz="6" w:space="0" w:color="auto"/>
              <w:bottom w:val="single" w:sz="4" w:space="0" w:color="auto"/>
              <w:right w:val="single" w:sz="4" w:space="0" w:color="auto"/>
            </w:tcBorders>
            <w:vAlign w:val="center"/>
          </w:tcPr>
          <w:p w14:paraId="308DB579" w14:textId="0CDDD0D8"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0</w:t>
            </w:r>
            <w:r w:rsidR="006C225C">
              <w:rPr>
                <w:rFonts w:ascii="Calibri" w:hAnsi="Calibri"/>
                <w:sz w:val="18"/>
                <w:szCs w:val="18"/>
              </w:rPr>
              <w:t>6</w:t>
            </w:r>
          </w:p>
        </w:tc>
        <w:tc>
          <w:tcPr>
            <w:tcW w:w="829" w:type="dxa"/>
            <w:tcBorders>
              <w:top w:val="single" w:sz="4" w:space="0" w:color="auto"/>
              <w:bottom w:val="single" w:sz="4" w:space="0" w:color="auto"/>
              <w:right w:val="single" w:sz="6" w:space="0" w:color="auto"/>
            </w:tcBorders>
            <w:vAlign w:val="center"/>
          </w:tcPr>
          <w:p w14:paraId="308DB57A" w14:textId="1CF9FF70"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7</w:t>
            </w:r>
          </w:p>
        </w:tc>
        <w:tc>
          <w:tcPr>
            <w:tcW w:w="829" w:type="dxa"/>
            <w:tcBorders>
              <w:top w:val="single" w:sz="4" w:space="0" w:color="auto"/>
              <w:bottom w:val="single" w:sz="4" w:space="0" w:color="auto"/>
              <w:right w:val="single" w:sz="6" w:space="0" w:color="auto"/>
            </w:tcBorders>
            <w:vAlign w:val="center"/>
          </w:tcPr>
          <w:p w14:paraId="308DB57B" w14:textId="6B36726F" w:rsidR="00204AF5" w:rsidRPr="009B3A0C" w:rsidRDefault="00204AF5" w:rsidP="006C225C">
            <w:pPr>
              <w:keepNext/>
              <w:tabs>
                <w:tab w:val="left" w:pos="540"/>
                <w:tab w:val="left" w:pos="900"/>
                <w:tab w:val="left" w:pos="3420"/>
              </w:tabs>
              <w:ind w:left="540" w:hanging="540"/>
              <w:jc w:val="center"/>
              <w:rPr>
                <w:rFonts w:ascii="Calibri" w:hAnsi="Calibri"/>
                <w:sz w:val="18"/>
                <w:szCs w:val="18"/>
              </w:rPr>
            </w:pPr>
            <w:r>
              <w:rPr>
                <w:rFonts w:ascii="Calibri" w:hAnsi="Calibri"/>
                <w:sz w:val="18"/>
                <w:szCs w:val="18"/>
              </w:rPr>
              <w:t>0</w:t>
            </w:r>
            <w:r w:rsidR="006C225C">
              <w:rPr>
                <w:rFonts w:ascii="Calibri" w:hAnsi="Calibri"/>
                <w:sz w:val="18"/>
                <w:szCs w:val="18"/>
              </w:rPr>
              <w:t>8</w:t>
            </w:r>
          </w:p>
        </w:tc>
        <w:tc>
          <w:tcPr>
            <w:tcW w:w="2805" w:type="dxa"/>
            <w:tcBorders>
              <w:top w:val="single" w:sz="4" w:space="0" w:color="auto"/>
              <w:left w:val="single" w:sz="6" w:space="0" w:color="auto"/>
              <w:bottom w:val="single" w:sz="4" w:space="0" w:color="auto"/>
            </w:tcBorders>
            <w:vAlign w:val="center"/>
          </w:tcPr>
          <w:p w14:paraId="308DB57C" w14:textId="2C04E8E1" w:rsidR="00204AF5" w:rsidRPr="009B3A0C" w:rsidRDefault="006C225C" w:rsidP="006C225C">
            <w:pPr>
              <w:keepNext/>
              <w:tabs>
                <w:tab w:val="left" w:pos="540"/>
                <w:tab w:val="left" w:pos="900"/>
                <w:tab w:val="left" w:pos="3420"/>
              </w:tabs>
              <w:jc w:val="center"/>
              <w:rPr>
                <w:rFonts w:ascii="Calibri" w:hAnsi="Calibri"/>
                <w:sz w:val="18"/>
                <w:szCs w:val="18"/>
              </w:rPr>
            </w:pPr>
            <w:r>
              <w:rPr>
                <w:rFonts w:ascii="Calibri" w:hAnsi="Calibri"/>
                <w:sz w:val="18"/>
                <w:szCs w:val="18"/>
              </w:rPr>
              <w:t>09</w:t>
            </w:r>
          </w:p>
        </w:tc>
        <w:tc>
          <w:tcPr>
            <w:tcW w:w="2340" w:type="dxa"/>
            <w:tcBorders>
              <w:top w:val="single" w:sz="4" w:space="0" w:color="auto"/>
              <w:left w:val="single" w:sz="6" w:space="0" w:color="auto"/>
              <w:bottom w:val="single" w:sz="4" w:space="0" w:color="auto"/>
              <w:right w:val="single" w:sz="4" w:space="0" w:color="auto"/>
            </w:tcBorders>
            <w:vAlign w:val="center"/>
          </w:tcPr>
          <w:p w14:paraId="308DB57D" w14:textId="6DBB0DBA" w:rsidR="00204AF5" w:rsidRPr="009B3A0C" w:rsidRDefault="00204AF5" w:rsidP="006C225C">
            <w:pPr>
              <w:keepNext/>
              <w:tabs>
                <w:tab w:val="left" w:pos="540"/>
                <w:tab w:val="left" w:pos="900"/>
                <w:tab w:val="left" w:pos="3420"/>
              </w:tabs>
              <w:jc w:val="center"/>
              <w:rPr>
                <w:rFonts w:ascii="Calibri" w:hAnsi="Calibri"/>
                <w:sz w:val="18"/>
                <w:szCs w:val="18"/>
              </w:rPr>
            </w:pPr>
            <w:r>
              <w:rPr>
                <w:rFonts w:ascii="Calibri" w:hAnsi="Calibri"/>
                <w:sz w:val="18"/>
                <w:szCs w:val="18"/>
              </w:rPr>
              <w:t>1</w:t>
            </w:r>
            <w:r w:rsidR="006C225C">
              <w:rPr>
                <w:rFonts w:ascii="Calibri" w:hAnsi="Calibri"/>
                <w:sz w:val="18"/>
                <w:szCs w:val="18"/>
              </w:rPr>
              <w:t>0</w:t>
            </w:r>
          </w:p>
        </w:tc>
      </w:tr>
      <w:tr w:rsidR="00204AF5" w:rsidRPr="009B3A0C" w14:paraId="308DB587" w14:textId="77777777" w:rsidTr="000C4330">
        <w:trPr>
          <w:cantSplit/>
          <w:trHeight w:val="249"/>
        </w:trPr>
        <w:tc>
          <w:tcPr>
            <w:tcW w:w="847" w:type="dxa"/>
            <w:vMerge w:val="restart"/>
            <w:tcBorders>
              <w:top w:val="single" w:sz="4" w:space="0" w:color="auto"/>
              <w:left w:val="single" w:sz="4" w:space="0" w:color="auto"/>
              <w:right w:val="single" w:sz="4" w:space="0" w:color="auto"/>
            </w:tcBorders>
            <w:vAlign w:val="bottom"/>
          </w:tcPr>
          <w:p w14:paraId="308DB57F"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Tag/ID</w:t>
            </w:r>
          </w:p>
        </w:tc>
        <w:tc>
          <w:tcPr>
            <w:tcW w:w="2036" w:type="dxa"/>
            <w:vMerge w:val="restart"/>
            <w:tcBorders>
              <w:left w:val="single" w:sz="4" w:space="0" w:color="auto"/>
              <w:right w:val="single" w:sz="4" w:space="0" w:color="auto"/>
            </w:tcBorders>
            <w:vAlign w:val="bottom"/>
          </w:tcPr>
          <w:p w14:paraId="308DB581"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Assembly Materials</w:t>
            </w:r>
          </w:p>
        </w:tc>
        <w:tc>
          <w:tcPr>
            <w:tcW w:w="976" w:type="dxa"/>
            <w:vMerge w:val="restart"/>
            <w:tcBorders>
              <w:top w:val="single" w:sz="4" w:space="0" w:color="auto"/>
              <w:left w:val="single" w:sz="4" w:space="0" w:color="auto"/>
              <w:right w:val="single" w:sz="6" w:space="0" w:color="auto"/>
            </w:tcBorders>
            <w:vAlign w:val="bottom"/>
          </w:tcPr>
          <w:p w14:paraId="308DB582"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Thickness</w:t>
            </w:r>
          </w:p>
          <w:p w14:paraId="308DB583"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(inches)</w:t>
            </w:r>
          </w:p>
        </w:tc>
        <w:tc>
          <w:tcPr>
            <w:tcW w:w="4761" w:type="dxa"/>
            <w:gridSpan w:val="5"/>
            <w:tcBorders>
              <w:top w:val="single" w:sz="4" w:space="0" w:color="auto"/>
              <w:left w:val="single" w:sz="6" w:space="0" w:color="auto"/>
              <w:bottom w:val="single" w:sz="4" w:space="0" w:color="auto"/>
              <w:right w:val="single" w:sz="6" w:space="0" w:color="auto"/>
            </w:tcBorders>
            <w:vAlign w:val="bottom"/>
          </w:tcPr>
          <w:p w14:paraId="308DB584" w14:textId="77777777" w:rsidR="00204AF5" w:rsidRPr="00E77A45" w:rsidRDefault="00204AF5" w:rsidP="00D75220">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Proposed</w:t>
            </w:r>
          </w:p>
        </w:tc>
        <w:tc>
          <w:tcPr>
            <w:tcW w:w="2805" w:type="dxa"/>
            <w:tcBorders>
              <w:top w:val="single" w:sz="4" w:space="0" w:color="auto"/>
              <w:left w:val="single" w:sz="6" w:space="0" w:color="auto"/>
            </w:tcBorders>
            <w:vAlign w:val="bottom"/>
          </w:tcPr>
          <w:p w14:paraId="308DB585" w14:textId="1E90E84E" w:rsidR="00204AF5" w:rsidRPr="00E77A45" w:rsidRDefault="00204AF5" w:rsidP="00204AF5">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Required</w:t>
            </w:r>
          </w:p>
        </w:tc>
        <w:tc>
          <w:tcPr>
            <w:tcW w:w="2340" w:type="dxa"/>
            <w:vMerge w:val="restart"/>
            <w:tcBorders>
              <w:top w:val="single" w:sz="4" w:space="0" w:color="auto"/>
              <w:left w:val="single" w:sz="6" w:space="0" w:color="auto"/>
              <w:right w:val="single" w:sz="4" w:space="0" w:color="auto"/>
            </w:tcBorders>
            <w:vAlign w:val="bottom"/>
          </w:tcPr>
          <w:p w14:paraId="308DB586"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r w:rsidRPr="009B3A0C">
              <w:rPr>
                <w:rFonts w:ascii="Calibri" w:hAnsi="Calibri"/>
                <w:sz w:val="18"/>
                <w:szCs w:val="18"/>
              </w:rPr>
              <w:t>Comments</w:t>
            </w:r>
          </w:p>
        </w:tc>
      </w:tr>
      <w:tr w:rsidR="00204AF5" w:rsidRPr="009B3A0C" w14:paraId="308DB592" w14:textId="77777777" w:rsidTr="000C4330">
        <w:trPr>
          <w:cantSplit/>
          <w:trHeight w:val="386"/>
        </w:trPr>
        <w:tc>
          <w:tcPr>
            <w:tcW w:w="847" w:type="dxa"/>
            <w:vMerge/>
            <w:tcBorders>
              <w:left w:val="single" w:sz="4" w:space="0" w:color="auto"/>
              <w:right w:val="single" w:sz="4" w:space="0" w:color="auto"/>
            </w:tcBorders>
            <w:vAlign w:val="bottom"/>
          </w:tcPr>
          <w:p w14:paraId="308DB58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8A"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right w:val="single" w:sz="6" w:space="0" w:color="auto"/>
            </w:tcBorders>
            <w:vAlign w:val="bottom"/>
          </w:tcPr>
          <w:p w14:paraId="308DB58B"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val="restart"/>
            <w:tcBorders>
              <w:top w:val="single" w:sz="4" w:space="0" w:color="auto"/>
              <w:left w:val="single" w:sz="6" w:space="0" w:color="auto"/>
              <w:right w:val="single" w:sz="6" w:space="0" w:color="auto"/>
            </w:tcBorders>
            <w:vAlign w:val="bottom"/>
          </w:tcPr>
          <w:p w14:paraId="308DB58C"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Core Insulation R-value</w:t>
            </w:r>
          </w:p>
        </w:tc>
        <w:tc>
          <w:tcPr>
            <w:tcW w:w="1064" w:type="dxa"/>
            <w:vMerge w:val="restart"/>
            <w:tcBorders>
              <w:left w:val="single" w:sz="6" w:space="0" w:color="auto"/>
              <w:right w:val="single" w:sz="6" w:space="0" w:color="auto"/>
            </w:tcBorders>
            <w:vAlign w:val="bottom"/>
          </w:tcPr>
          <w:p w14:paraId="308DB58D" w14:textId="77777777" w:rsidR="00204AF5" w:rsidRPr="009B3A0C"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Continuous Insulation R-value</w:t>
            </w:r>
          </w:p>
        </w:tc>
        <w:tc>
          <w:tcPr>
            <w:tcW w:w="975" w:type="dxa"/>
            <w:vMerge w:val="restart"/>
            <w:tcBorders>
              <w:left w:val="single" w:sz="6" w:space="0" w:color="auto"/>
              <w:right w:val="single" w:sz="4" w:space="0" w:color="auto"/>
            </w:tcBorders>
            <w:vAlign w:val="bottom"/>
          </w:tcPr>
          <w:p w14:paraId="308DB58E" w14:textId="77777777" w:rsidR="00204AF5" w:rsidRDefault="00204AF5" w:rsidP="00D75220">
            <w:pPr>
              <w:keepNext/>
              <w:tabs>
                <w:tab w:val="left" w:pos="540"/>
                <w:tab w:val="left" w:pos="900"/>
                <w:tab w:val="left" w:pos="3420"/>
              </w:tabs>
              <w:jc w:val="center"/>
              <w:rPr>
                <w:rFonts w:ascii="Calibri" w:hAnsi="Calibri"/>
                <w:sz w:val="18"/>
                <w:szCs w:val="18"/>
              </w:rPr>
            </w:pPr>
            <w:r w:rsidRPr="009B3A0C">
              <w:rPr>
                <w:rFonts w:ascii="Calibri" w:hAnsi="Calibri"/>
                <w:sz w:val="18"/>
                <w:szCs w:val="18"/>
              </w:rPr>
              <w:t>U-Factor</w:t>
            </w:r>
          </w:p>
        </w:tc>
        <w:tc>
          <w:tcPr>
            <w:tcW w:w="1658" w:type="dxa"/>
            <w:gridSpan w:val="2"/>
            <w:tcBorders>
              <w:bottom w:val="single" w:sz="4" w:space="0" w:color="auto"/>
              <w:right w:val="single" w:sz="6" w:space="0" w:color="auto"/>
            </w:tcBorders>
            <w:vAlign w:val="bottom"/>
          </w:tcPr>
          <w:p w14:paraId="308DB58F" w14:textId="77777777" w:rsidR="00204AF5" w:rsidRPr="009B3A0C"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Appendix JA4 Reference</w:t>
            </w:r>
            <w:r w:rsidRPr="009B3A0C" w:rsidDel="00155B44">
              <w:rPr>
                <w:rFonts w:ascii="Calibri" w:hAnsi="Calibri"/>
                <w:sz w:val="18"/>
                <w:szCs w:val="18"/>
              </w:rPr>
              <w:t xml:space="preserve"> </w:t>
            </w:r>
          </w:p>
        </w:tc>
        <w:tc>
          <w:tcPr>
            <w:tcW w:w="2805" w:type="dxa"/>
            <w:vMerge w:val="restart"/>
            <w:tcBorders>
              <w:left w:val="single" w:sz="6" w:space="0" w:color="auto"/>
            </w:tcBorders>
            <w:vAlign w:val="bottom"/>
          </w:tcPr>
          <w:p w14:paraId="308DB590" w14:textId="0FCEADB9" w:rsidR="00204AF5" w:rsidRPr="009B3A0C" w:rsidRDefault="00204AF5" w:rsidP="00F34B7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U-Factor from </w:t>
            </w:r>
            <w:del w:id="1723" w:author="Dee Anne Ross" w:date="2018-08-13T10:10:00Z">
              <w:r w:rsidRPr="009B3A0C" w:rsidDel="00F34B79">
                <w:rPr>
                  <w:rFonts w:ascii="Calibri" w:hAnsi="Calibri"/>
                  <w:sz w:val="18"/>
                  <w:szCs w:val="18"/>
                </w:rPr>
                <w:delText>Pac</w:delText>
              </w:r>
            </w:del>
            <w:del w:id="1724" w:author="Dee Anne Ross" w:date="2018-08-13T10:11:00Z">
              <w:r w:rsidRPr="009B3A0C" w:rsidDel="00F34B79">
                <w:rPr>
                  <w:rFonts w:ascii="Calibri" w:hAnsi="Calibri"/>
                  <w:sz w:val="18"/>
                  <w:szCs w:val="18"/>
                </w:rPr>
                <w:delText>kage</w:delText>
              </w:r>
            </w:del>
            <w:r w:rsidRPr="009B3A0C">
              <w:rPr>
                <w:rFonts w:ascii="Calibri" w:hAnsi="Calibri"/>
                <w:sz w:val="18"/>
                <w:szCs w:val="18"/>
              </w:rPr>
              <w:t xml:space="preserve"> </w:t>
            </w:r>
            <w:ins w:id="1725" w:author="Dee Anne Ross" w:date="2018-08-13T10:11:00Z">
              <w:r>
                <w:rPr>
                  <w:rFonts w:ascii="Calibri" w:hAnsi="Calibri"/>
                  <w:sz w:val="18"/>
                  <w:szCs w:val="18"/>
                </w:rPr>
                <w:t>Table 150.1-</w:t>
              </w:r>
            </w:ins>
            <w:r w:rsidRPr="009B3A0C">
              <w:rPr>
                <w:rFonts w:ascii="Calibri" w:hAnsi="Calibri"/>
                <w:sz w:val="18"/>
                <w:szCs w:val="18"/>
              </w:rPr>
              <w:t>A</w:t>
            </w:r>
            <w:ins w:id="1726" w:author="Dee Anne Ross" w:date="2018-08-13T10:11:00Z">
              <w:r>
                <w:rPr>
                  <w:rFonts w:ascii="Calibri" w:hAnsi="Calibri"/>
                  <w:sz w:val="18"/>
                  <w:szCs w:val="18"/>
                </w:rPr>
                <w:t xml:space="preserve"> or B</w:t>
              </w:r>
            </w:ins>
          </w:p>
        </w:tc>
        <w:tc>
          <w:tcPr>
            <w:tcW w:w="2340" w:type="dxa"/>
            <w:vMerge/>
            <w:tcBorders>
              <w:left w:val="single" w:sz="6" w:space="0" w:color="auto"/>
              <w:right w:val="single" w:sz="4" w:space="0" w:color="auto"/>
            </w:tcBorders>
            <w:vAlign w:val="bottom"/>
          </w:tcPr>
          <w:p w14:paraId="308DB591"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9E" w14:textId="77777777" w:rsidTr="000C4330">
        <w:trPr>
          <w:cantSplit/>
          <w:trHeight w:val="386"/>
        </w:trPr>
        <w:tc>
          <w:tcPr>
            <w:tcW w:w="847" w:type="dxa"/>
            <w:vMerge/>
            <w:tcBorders>
              <w:left w:val="single" w:sz="4" w:space="0" w:color="auto"/>
              <w:bottom w:val="single" w:sz="4" w:space="0" w:color="auto"/>
              <w:right w:val="single" w:sz="4" w:space="0" w:color="auto"/>
            </w:tcBorders>
            <w:vAlign w:val="bottom"/>
          </w:tcPr>
          <w:p w14:paraId="308DB593"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036" w:type="dxa"/>
            <w:vMerge/>
            <w:tcBorders>
              <w:left w:val="single" w:sz="4" w:space="0" w:color="auto"/>
              <w:right w:val="single" w:sz="4" w:space="0" w:color="auto"/>
            </w:tcBorders>
            <w:vAlign w:val="bottom"/>
          </w:tcPr>
          <w:p w14:paraId="308DB595"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6" w:type="dxa"/>
            <w:vMerge/>
            <w:tcBorders>
              <w:left w:val="single" w:sz="4" w:space="0" w:color="auto"/>
              <w:bottom w:val="single" w:sz="4" w:space="0" w:color="auto"/>
              <w:right w:val="single" w:sz="6" w:space="0" w:color="auto"/>
            </w:tcBorders>
            <w:vAlign w:val="bottom"/>
          </w:tcPr>
          <w:p w14:paraId="308DB596"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7"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1064" w:type="dxa"/>
            <w:vMerge/>
            <w:tcBorders>
              <w:left w:val="single" w:sz="6" w:space="0" w:color="auto"/>
              <w:bottom w:val="single" w:sz="4" w:space="0" w:color="auto"/>
              <w:right w:val="single" w:sz="6" w:space="0" w:color="auto"/>
            </w:tcBorders>
            <w:vAlign w:val="bottom"/>
          </w:tcPr>
          <w:p w14:paraId="308DB598"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975" w:type="dxa"/>
            <w:vMerge/>
            <w:tcBorders>
              <w:left w:val="single" w:sz="6" w:space="0" w:color="auto"/>
              <w:bottom w:val="single" w:sz="4" w:space="0" w:color="auto"/>
              <w:right w:val="single" w:sz="4" w:space="0" w:color="auto"/>
            </w:tcBorders>
            <w:vAlign w:val="bottom"/>
          </w:tcPr>
          <w:p w14:paraId="308DB599"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829" w:type="dxa"/>
            <w:tcBorders>
              <w:bottom w:val="single" w:sz="4" w:space="0" w:color="auto"/>
              <w:right w:val="single" w:sz="6" w:space="0" w:color="auto"/>
            </w:tcBorders>
            <w:vAlign w:val="bottom"/>
          </w:tcPr>
          <w:p w14:paraId="308DB59A"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Table</w:t>
            </w:r>
          </w:p>
        </w:tc>
        <w:tc>
          <w:tcPr>
            <w:tcW w:w="829" w:type="dxa"/>
            <w:tcBorders>
              <w:bottom w:val="single" w:sz="4" w:space="0" w:color="auto"/>
              <w:right w:val="single" w:sz="6" w:space="0" w:color="auto"/>
            </w:tcBorders>
            <w:vAlign w:val="bottom"/>
          </w:tcPr>
          <w:p w14:paraId="308DB59B" w14:textId="77777777" w:rsidR="00204AF5" w:rsidRDefault="00204AF5" w:rsidP="00D75220">
            <w:pPr>
              <w:keepNext/>
              <w:tabs>
                <w:tab w:val="left" w:pos="540"/>
                <w:tab w:val="left" w:pos="900"/>
                <w:tab w:val="left" w:pos="3420"/>
              </w:tabs>
              <w:jc w:val="center"/>
              <w:rPr>
                <w:rFonts w:ascii="Calibri" w:hAnsi="Calibri"/>
                <w:sz w:val="18"/>
                <w:szCs w:val="18"/>
              </w:rPr>
            </w:pPr>
            <w:r>
              <w:rPr>
                <w:rFonts w:ascii="Calibri" w:hAnsi="Calibri"/>
                <w:sz w:val="18"/>
                <w:szCs w:val="18"/>
              </w:rPr>
              <w:t>Cell</w:t>
            </w:r>
          </w:p>
        </w:tc>
        <w:tc>
          <w:tcPr>
            <w:tcW w:w="2805" w:type="dxa"/>
            <w:vMerge/>
            <w:tcBorders>
              <w:left w:val="single" w:sz="6" w:space="0" w:color="auto"/>
              <w:bottom w:val="single" w:sz="4" w:space="0" w:color="auto"/>
            </w:tcBorders>
            <w:vAlign w:val="bottom"/>
          </w:tcPr>
          <w:p w14:paraId="308DB59C" w14:textId="77777777" w:rsidR="00204AF5" w:rsidRPr="009B3A0C" w:rsidRDefault="00204AF5" w:rsidP="00D75220">
            <w:pPr>
              <w:keepNext/>
              <w:tabs>
                <w:tab w:val="left" w:pos="540"/>
                <w:tab w:val="left" w:pos="900"/>
                <w:tab w:val="left" w:pos="3420"/>
              </w:tabs>
              <w:jc w:val="center"/>
              <w:rPr>
                <w:rFonts w:ascii="Calibri" w:hAnsi="Calibri"/>
                <w:sz w:val="18"/>
                <w:szCs w:val="18"/>
              </w:rPr>
            </w:pPr>
          </w:p>
        </w:tc>
        <w:tc>
          <w:tcPr>
            <w:tcW w:w="2340" w:type="dxa"/>
            <w:vMerge/>
            <w:tcBorders>
              <w:left w:val="single" w:sz="6" w:space="0" w:color="auto"/>
              <w:bottom w:val="single" w:sz="4" w:space="0" w:color="auto"/>
              <w:right w:val="single" w:sz="4" w:space="0" w:color="auto"/>
            </w:tcBorders>
            <w:vAlign w:val="bottom"/>
          </w:tcPr>
          <w:p w14:paraId="308DB59D" w14:textId="77777777" w:rsidR="00204AF5" w:rsidRPr="009B3A0C" w:rsidRDefault="00204AF5" w:rsidP="00D75220">
            <w:pPr>
              <w:keepNext/>
              <w:tabs>
                <w:tab w:val="left" w:pos="540"/>
                <w:tab w:val="left" w:pos="900"/>
                <w:tab w:val="left" w:pos="3420"/>
              </w:tabs>
              <w:ind w:left="540" w:hanging="540"/>
              <w:jc w:val="center"/>
              <w:rPr>
                <w:rFonts w:ascii="Calibri" w:hAnsi="Calibri"/>
                <w:sz w:val="18"/>
                <w:szCs w:val="18"/>
              </w:rPr>
            </w:pPr>
          </w:p>
        </w:tc>
      </w:tr>
      <w:tr w:rsidR="00204AF5" w:rsidRPr="009B3A0C" w14:paraId="308DB5AA"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9F"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ObjectNamePermissive&gt;&gt;</w:t>
            </w:r>
          </w:p>
        </w:tc>
        <w:tc>
          <w:tcPr>
            <w:tcW w:w="2036" w:type="dxa"/>
            <w:tcBorders>
              <w:left w:val="single" w:sz="4" w:space="0" w:color="auto"/>
              <w:right w:val="single" w:sz="4" w:space="0" w:color="auto"/>
            </w:tcBorders>
            <w:vAlign w:val="bottom"/>
          </w:tcPr>
          <w:p w14:paraId="308DB5A1" w14:textId="06351A66"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 xml:space="preserve">&lt;&lt;User selects from list: </w:t>
            </w:r>
            <w:ins w:id="1727" w:author="Shewmaker, Michael@Energy" w:date="2018-11-05T08:53:00Z">
              <w:r w:rsidR="0083331D">
                <w:rPr>
                  <w:rFonts w:ascii="Calibri" w:hAnsi="Calibri"/>
                  <w:sz w:val="18"/>
                  <w:szCs w:val="18"/>
                </w:rPr>
                <w:t>*</w:t>
              </w:r>
            </w:ins>
            <w:r>
              <w:rPr>
                <w:rFonts w:ascii="Calibri" w:hAnsi="Calibri"/>
                <w:sz w:val="18"/>
                <w:szCs w:val="18"/>
              </w:rPr>
              <w:t xml:space="preserve">SIP OSB, </w:t>
            </w:r>
            <w:ins w:id="1728" w:author="Shewmaker, Michael@Energy" w:date="2018-11-05T08:53:00Z">
              <w:r w:rsidR="0083331D">
                <w:rPr>
                  <w:rFonts w:ascii="Calibri" w:hAnsi="Calibri"/>
                  <w:sz w:val="18"/>
                  <w:szCs w:val="18"/>
                </w:rPr>
                <w:t>*</w:t>
              </w:r>
            </w:ins>
            <w:r>
              <w:rPr>
                <w:rFonts w:ascii="Calibri" w:hAnsi="Calibri"/>
                <w:sz w:val="18"/>
                <w:szCs w:val="18"/>
              </w:rPr>
              <w:t xml:space="preserve">SIP 2x, </w:t>
            </w:r>
            <w:ins w:id="1729" w:author="Shewmaker, Michael@Energy" w:date="2018-11-05T08:53:00Z">
              <w:r w:rsidR="0083331D">
                <w:rPr>
                  <w:rFonts w:ascii="Calibri" w:hAnsi="Calibri"/>
                  <w:sz w:val="18"/>
                  <w:szCs w:val="18"/>
                </w:rPr>
                <w:t>*</w:t>
              </w:r>
            </w:ins>
            <w:r>
              <w:rPr>
                <w:rFonts w:ascii="Calibri" w:hAnsi="Calibri"/>
                <w:sz w:val="18"/>
                <w:szCs w:val="18"/>
              </w:rPr>
              <w:t xml:space="preserve">SIP 4x, </w:t>
            </w:r>
            <w:ins w:id="1730" w:author="Shewmaker, Michael@Energy" w:date="2018-11-05T08:54:00Z">
              <w:r w:rsidR="0083331D">
                <w:rPr>
                  <w:rFonts w:ascii="Calibri" w:hAnsi="Calibri"/>
                  <w:sz w:val="18"/>
                  <w:szCs w:val="18"/>
                </w:rPr>
                <w:t>*</w:t>
              </w:r>
            </w:ins>
            <w:r>
              <w:rPr>
                <w:rFonts w:ascii="Calibri" w:hAnsi="Calibri"/>
                <w:sz w:val="18"/>
                <w:szCs w:val="18"/>
              </w:rPr>
              <w:t>SIP I-Joist</w:t>
            </w:r>
            <w:ins w:id="1731" w:author="Shewmaker, Michael@Energy" w:date="2018-11-05T08:54:00Z">
              <w:r w:rsidR="0083331D">
                <w:rPr>
                  <w:rFonts w:ascii="Calibri" w:hAnsi="Calibri"/>
                  <w:sz w:val="18"/>
                  <w:szCs w:val="18"/>
                </w:rPr>
                <w:t>, *Metal Panel Walls, *Log Home Walls, *Straw Bale Walls, *Insulating Concrete Form</w:t>
              </w:r>
            </w:ins>
            <w:r>
              <w:rPr>
                <w:rFonts w:ascii="Calibri" w:hAnsi="Calibri"/>
                <w:sz w:val="18"/>
                <w:szCs w:val="18"/>
              </w:rPr>
              <w:t>&gt;&gt;</w:t>
            </w:r>
          </w:p>
        </w:tc>
        <w:tc>
          <w:tcPr>
            <w:tcW w:w="976" w:type="dxa"/>
            <w:tcBorders>
              <w:top w:val="single" w:sz="4" w:space="0" w:color="auto"/>
              <w:left w:val="single" w:sz="4" w:space="0" w:color="auto"/>
              <w:bottom w:val="single" w:sz="4" w:space="0" w:color="auto"/>
              <w:right w:val="single" w:sz="6" w:space="0" w:color="auto"/>
            </w:tcBorders>
            <w:vAlign w:val="bottom"/>
          </w:tcPr>
          <w:p w14:paraId="308DB5A2"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3"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1064" w:type="dxa"/>
            <w:tcBorders>
              <w:top w:val="single" w:sz="4" w:space="0" w:color="auto"/>
              <w:left w:val="single" w:sz="6" w:space="0" w:color="auto"/>
              <w:bottom w:val="single" w:sz="4" w:space="0" w:color="auto"/>
              <w:right w:val="single" w:sz="6" w:space="0" w:color="auto"/>
            </w:tcBorders>
            <w:vAlign w:val="bottom"/>
          </w:tcPr>
          <w:p w14:paraId="308DB5A4"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975" w:type="dxa"/>
            <w:tcBorders>
              <w:top w:val="single" w:sz="4" w:space="0" w:color="auto"/>
              <w:left w:val="single" w:sz="6" w:space="0" w:color="auto"/>
              <w:bottom w:val="single" w:sz="4" w:space="0" w:color="auto"/>
              <w:right w:val="single" w:sz="4" w:space="0" w:color="auto"/>
            </w:tcBorders>
            <w:vAlign w:val="bottom"/>
          </w:tcPr>
          <w:p w14:paraId="308DB5A5"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DecimalNonnegative&gt;&gt;</w:t>
            </w:r>
          </w:p>
        </w:tc>
        <w:tc>
          <w:tcPr>
            <w:tcW w:w="829" w:type="dxa"/>
            <w:tcBorders>
              <w:top w:val="single" w:sz="4" w:space="0" w:color="auto"/>
              <w:bottom w:val="single" w:sz="4" w:space="0" w:color="auto"/>
              <w:right w:val="single" w:sz="6" w:space="0" w:color="auto"/>
            </w:tcBorders>
            <w:vAlign w:val="bottom"/>
          </w:tcPr>
          <w:p w14:paraId="308DB5A6"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JA_TableID&gt;&gt;</w:t>
            </w:r>
          </w:p>
        </w:tc>
        <w:tc>
          <w:tcPr>
            <w:tcW w:w="829" w:type="dxa"/>
            <w:tcBorders>
              <w:top w:val="single" w:sz="4" w:space="0" w:color="auto"/>
              <w:bottom w:val="single" w:sz="4" w:space="0" w:color="auto"/>
              <w:right w:val="single" w:sz="6" w:space="0" w:color="auto"/>
            </w:tcBorders>
            <w:vAlign w:val="bottom"/>
          </w:tcPr>
          <w:p w14:paraId="308DB5A7"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JA_TableCell&gt;&gt;</w:t>
            </w:r>
          </w:p>
        </w:tc>
        <w:tc>
          <w:tcPr>
            <w:tcW w:w="2805" w:type="dxa"/>
            <w:tcBorders>
              <w:top w:val="single" w:sz="4" w:space="0" w:color="auto"/>
              <w:left w:val="single" w:sz="6" w:space="0" w:color="auto"/>
              <w:bottom w:val="single" w:sz="4" w:space="0" w:color="auto"/>
            </w:tcBorders>
            <w:vAlign w:val="bottom"/>
          </w:tcPr>
          <w:p w14:paraId="308DB5A8" w14:textId="5DB4F8EB" w:rsidR="00204AF5" w:rsidRPr="00B52E13" w:rsidRDefault="00204AF5" w:rsidP="004E6B12">
            <w:pPr>
              <w:keepNext/>
              <w:tabs>
                <w:tab w:val="left" w:pos="540"/>
                <w:tab w:val="left" w:pos="900"/>
                <w:tab w:val="left" w:pos="3420"/>
              </w:tabs>
              <w:jc w:val="center"/>
              <w:rPr>
                <w:rFonts w:ascii="Calibri" w:hAnsi="Calibri"/>
                <w:sz w:val="18"/>
                <w:szCs w:val="18"/>
              </w:rPr>
            </w:pPr>
            <w:del w:id="1732" w:author="Dee Anne Ross" w:date="2018-08-16T15:19:00Z">
              <w:r w:rsidRPr="00B52E13" w:rsidDel="00647CDB">
                <w:rPr>
                  <w:rFonts w:ascii="Calibri" w:hAnsi="Calibri"/>
                  <w:sz w:val="18"/>
                  <w:szCs w:val="18"/>
                </w:rPr>
                <w:delText>&lt;&lt;User Input: DecimalNonnegative&gt;&gt;</w:delText>
              </w:r>
            </w:del>
            <w:ins w:id="1733" w:author="Dee Anne Ross" w:date="2018-08-16T15:19:00Z">
              <w:r w:rsidRPr="009629A9">
                <w:rPr>
                  <w:rFonts w:asciiTheme="minorHAnsi" w:hAnsiTheme="minorHAnsi"/>
                  <w:sz w:val="18"/>
                  <w:szCs w:val="18"/>
                </w:rPr>
                <w:t xml:space="preserve">&lt;&lt; if A11 = </w:t>
              </w:r>
            </w:ins>
            <w:ins w:id="1734" w:author="Ross, Dee Anne@Energy" w:date="2018-09-12T09:30:00Z">
              <w:r w:rsidR="004E6B12" w:rsidRPr="009629A9">
                <w:rPr>
                  <w:rFonts w:asciiTheme="minorHAnsi" w:hAnsiTheme="minorHAnsi"/>
                  <w:sz w:val="18"/>
                  <w:szCs w:val="18"/>
                </w:rPr>
                <w:t>Single Family</w:t>
              </w:r>
            </w:ins>
            <w:ins w:id="1735" w:author="Dee Anne Ross" w:date="2018-08-22T09:08:00Z">
              <w:r w:rsidRPr="009629A9">
                <w:rPr>
                  <w:rFonts w:asciiTheme="minorHAnsi" w:hAnsiTheme="minorHAnsi"/>
                  <w:sz w:val="18"/>
                  <w:szCs w:val="18"/>
                </w:rPr>
                <w:t xml:space="preserve"> and</w:t>
              </w:r>
            </w:ins>
            <w:ins w:id="1736" w:author="Dee Anne Ross" w:date="2018-08-16T15:19:00Z">
              <w:r w:rsidRPr="009629A9">
                <w:rPr>
                  <w:rFonts w:asciiTheme="minorHAnsi" w:hAnsiTheme="minorHAnsi"/>
                  <w:sz w:val="18"/>
                  <w:szCs w:val="18"/>
                </w:rPr>
                <w:t xml:space="preserve"> </w:t>
              </w:r>
            </w:ins>
            <w:ins w:id="1737" w:author="Dee Anne Ross" w:date="2018-08-16T15:21:00Z">
              <w:r w:rsidRPr="009629A9">
                <w:rPr>
                  <w:rFonts w:asciiTheme="minorHAnsi" w:hAnsiTheme="minorHAnsi"/>
                  <w:sz w:val="18"/>
                  <w:szCs w:val="18"/>
                </w:rPr>
                <w:t>A09 = 1-5 or 8-16</w:t>
              </w:r>
            </w:ins>
            <w:r w:rsidRPr="009629A9">
              <w:rPr>
                <w:rFonts w:asciiTheme="minorHAnsi" w:hAnsiTheme="minorHAnsi"/>
                <w:sz w:val="18"/>
                <w:szCs w:val="18"/>
              </w:rPr>
              <w:t xml:space="preserve">, </w:t>
            </w:r>
            <w:ins w:id="1738" w:author="Dee Anne Ross" w:date="2018-08-16T15:19:00Z">
              <w:r w:rsidRPr="009629A9">
                <w:rPr>
                  <w:rFonts w:asciiTheme="minorHAnsi" w:hAnsiTheme="minorHAnsi"/>
                  <w:sz w:val="18"/>
                  <w:szCs w:val="18"/>
                </w:rPr>
                <w:t>then value = 0.0</w:t>
              </w:r>
            </w:ins>
            <w:ins w:id="1739" w:author="Dee Anne Ross" w:date="2018-08-16T15:21:00Z">
              <w:r w:rsidRPr="009629A9">
                <w:rPr>
                  <w:rFonts w:asciiTheme="minorHAnsi" w:hAnsiTheme="minorHAnsi"/>
                  <w:sz w:val="18"/>
                  <w:szCs w:val="18"/>
                </w:rPr>
                <w:t>48</w:t>
              </w:r>
            </w:ins>
            <w:ins w:id="1740" w:author="Smith, Alexis@Energy" w:date="2018-10-23T12:41:00Z">
              <w:r w:rsidR="003C680B">
                <w:rPr>
                  <w:rFonts w:asciiTheme="minorHAnsi" w:hAnsiTheme="minorHAnsi"/>
                  <w:sz w:val="18"/>
                  <w:szCs w:val="18"/>
                </w:rPr>
                <w:t>,</w:t>
              </w:r>
            </w:ins>
            <w:ins w:id="1741" w:author="Dee Anne Ross" w:date="2018-09-07T14:55:00Z">
              <w:r w:rsidR="001105EE" w:rsidRPr="009629A9">
                <w:rPr>
                  <w:rFonts w:asciiTheme="minorHAnsi" w:hAnsiTheme="minorHAnsi"/>
                  <w:sz w:val="18"/>
                  <w:szCs w:val="18"/>
                </w:rPr>
                <w:t xml:space="preserve"> else 0.051</w:t>
              </w:r>
            </w:ins>
            <w:ins w:id="1742" w:author="Dee Anne Ross" w:date="2018-08-16T15:22:00Z">
              <w:r w:rsidRPr="009629A9">
                <w:rPr>
                  <w:rFonts w:asciiTheme="minorHAnsi" w:hAnsiTheme="minorHAnsi"/>
                  <w:sz w:val="18"/>
                  <w:szCs w:val="18"/>
                </w:rPr>
                <w:t xml:space="preserve">; </w:t>
              </w:r>
            </w:ins>
            <w:ins w:id="1743" w:author="Smith, Alexis@Energy" w:date="2018-10-23T12:41:00Z">
              <w:r w:rsidR="003C680B">
                <w:rPr>
                  <w:rFonts w:asciiTheme="minorHAnsi" w:hAnsiTheme="minorHAnsi"/>
                  <w:sz w:val="18"/>
                  <w:szCs w:val="18"/>
                </w:rPr>
                <w:t>else</w:t>
              </w:r>
            </w:ins>
            <w:ins w:id="1744" w:author="Dee Anne Ross" w:date="2018-08-16T15:24:00Z">
              <w:r w:rsidRPr="009629A9">
                <w:rPr>
                  <w:rFonts w:asciiTheme="minorHAnsi" w:hAnsiTheme="minorHAnsi"/>
                  <w:sz w:val="18"/>
                  <w:szCs w:val="18"/>
                </w:rPr>
                <w:t xml:space="preserve">if A11 = </w:t>
              </w:r>
            </w:ins>
            <w:ins w:id="1745" w:author="Ross, Dee Anne@Energy" w:date="2018-09-12T09:31:00Z">
              <w:r w:rsidR="004E6B12" w:rsidRPr="009629A9">
                <w:rPr>
                  <w:rFonts w:asciiTheme="minorHAnsi" w:hAnsiTheme="minorHAnsi"/>
                  <w:sz w:val="18"/>
                  <w:szCs w:val="18"/>
                </w:rPr>
                <w:t>Multifamily</w:t>
              </w:r>
            </w:ins>
            <w:ins w:id="1746" w:author="Dee Anne Ross" w:date="2018-08-16T15:24:00Z">
              <w:r w:rsidRPr="009629A9">
                <w:rPr>
                  <w:rFonts w:asciiTheme="minorHAnsi" w:hAnsiTheme="minorHAnsi"/>
                  <w:sz w:val="18"/>
                  <w:szCs w:val="18"/>
                </w:rPr>
                <w:t xml:space="preserve">, A09 = 1-5 or 8-16, </w:t>
              </w:r>
            </w:ins>
            <w:ins w:id="1747" w:author="Dee Anne Ross" w:date="2018-08-22T09:11:00Z">
              <w:r w:rsidRPr="009629A9">
                <w:rPr>
                  <w:rFonts w:asciiTheme="minorHAnsi" w:hAnsiTheme="minorHAnsi"/>
                  <w:sz w:val="18"/>
                  <w:szCs w:val="18"/>
                </w:rPr>
                <w:t xml:space="preserve">then value = </w:t>
              </w:r>
            </w:ins>
            <w:ins w:id="1748" w:author="Dee Anne Ross" w:date="2018-08-16T15:24:00Z">
              <w:r w:rsidRPr="009629A9">
                <w:rPr>
                  <w:rFonts w:asciiTheme="minorHAnsi" w:hAnsiTheme="minorHAnsi"/>
                  <w:sz w:val="18"/>
                  <w:szCs w:val="18"/>
                </w:rPr>
                <w:t>0.051</w:t>
              </w:r>
            </w:ins>
            <w:ins w:id="1749" w:author="Smith, Alexis@Energy" w:date="2018-10-23T12:42:00Z">
              <w:r w:rsidR="003C680B">
                <w:rPr>
                  <w:rFonts w:asciiTheme="minorHAnsi" w:hAnsiTheme="minorHAnsi"/>
                  <w:sz w:val="18"/>
                  <w:szCs w:val="18"/>
                </w:rPr>
                <w:t>,</w:t>
              </w:r>
            </w:ins>
            <w:ins w:id="1750" w:author="Dee Anne Ross" w:date="2018-09-07T14:55:00Z">
              <w:r w:rsidR="001105EE" w:rsidRPr="009629A9">
                <w:rPr>
                  <w:rFonts w:asciiTheme="minorHAnsi" w:hAnsiTheme="minorHAnsi"/>
                  <w:sz w:val="18"/>
                  <w:szCs w:val="18"/>
                </w:rPr>
                <w:t xml:space="preserve"> else 0</w:t>
              </w:r>
            </w:ins>
            <w:ins w:id="1751" w:author="Smith, Alexis@Energy" w:date="2018-10-23T12:42:00Z">
              <w:r w:rsidR="003C680B">
                <w:rPr>
                  <w:rFonts w:asciiTheme="minorHAnsi" w:hAnsiTheme="minorHAnsi"/>
                  <w:sz w:val="18"/>
                  <w:szCs w:val="18"/>
                </w:rPr>
                <w:t>.</w:t>
              </w:r>
            </w:ins>
            <w:ins w:id="1752" w:author="Dee Anne Ross" w:date="2018-09-07T14:55:00Z">
              <w:r w:rsidR="001105EE" w:rsidRPr="009629A9">
                <w:rPr>
                  <w:rFonts w:asciiTheme="minorHAnsi" w:hAnsiTheme="minorHAnsi"/>
                  <w:sz w:val="18"/>
                  <w:szCs w:val="18"/>
                </w:rPr>
                <w:t>065</w:t>
              </w:r>
            </w:ins>
            <w:ins w:id="1753" w:author="Dee Anne Ross" w:date="2018-08-16T15:19:00Z">
              <w:r w:rsidRPr="009629A9">
                <w:rPr>
                  <w:rFonts w:asciiTheme="minorHAnsi" w:hAnsiTheme="minorHAnsi"/>
                  <w:sz w:val="18"/>
                  <w:szCs w:val="18"/>
                </w:rPr>
                <w:t>&gt;&gt;</w:t>
              </w:r>
            </w:ins>
          </w:p>
        </w:tc>
        <w:tc>
          <w:tcPr>
            <w:tcW w:w="2340" w:type="dxa"/>
            <w:tcBorders>
              <w:top w:val="single" w:sz="4" w:space="0" w:color="auto"/>
              <w:left w:val="single" w:sz="6" w:space="0" w:color="auto"/>
              <w:bottom w:val="single" w:sz="4" w:space="0" w:color="auto"/>
              <w:right w:val="single" w:sz="4" w:space="0" w:color="auto"/>
            </w:tcBorders>
            <w:vAlign w:val="bottom"/>
          </w:tcPr>
          <w:p w14:paraId="308DB5A9" w14:textId="77777777" w:rsidR="00204AF5" w:rsidRPr="009B3A0C" w:rsidRDefault="00204AF5" w:rsidP="00204AF5">
            <w:pPr>
              <w:keepNext/>
              <w:tabs>
                <w:tab w:val="left" w:pos="540"/>
                <w:tab w:val="left" w:pos="900"/>
                <w:tab w:val="left" w:pos="3420"/>
              </w:tabs>
              <w:jc w:val="center"/>
              <w:rPr>
                <w:rFonts w:ascii="Calibri" w:hAnsi="Calibri"/>
                <w:sz w:val="18"/>
                <w:szCs w:val="18"/>
              </w:rPr>
            </w:pPr>
            <w:r>
              <w:rPr>
                <w:rFonts w:ascii="Calibri" w:hAnsi="Calibri"/>
                <w:sz w:val="18"/>
                <w:szCs w:val="18"/>
              </w:rPr>
              <w:t>&lt;&lt;User Input: Text&gt;&gt;</w:t>
            </w:r>
          </w:p>
        </w:tc>
      </w:tr>
      <w:tr w:rsidR="00204AF5" w:rsidRPr="009B3A0C" w14:paraId="308DB5B6" w14:textId="77777777" w:rsidTr="000C4330">
        <w:trPr>
          <w:cantSplit/>
          <w:trHeight w:val="45"/>
        </w:trPr>
        <w:tc>
          <w:tcPr>
            <w:tcW w:w="847" w:type="dxa"/>
            <w:tcBorders>
              <w:top w:val="single" w:sz="4" w:space="0" w:color="auto"/>
              <w:left w:val="single" w:sz="4" w:space="0" w:color="auto"/>
              <w:bottom w:val="single" w:sz="4" w:space="0" w:color="auto"/>
              <w:right w:val="single" w:sz="4" w:space="0" w:color="auto"/>
            </w:tcBorders>
            <w:vAlign w:val="bottom"/>
          </w:tcPr>
          <w:p w14:paraId="308DB5AB"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036" w:type="dxa"/>
            <w:tcBorders>
              <w:left w:val="single" w:sz="4" w:space="0" w:color="auto"/>
              <w:bottom w:val="single" w:sz="4" w:space="0" w:color="auto"/>
              <w:right w:val="single" w:sz="4" w:space="0" w:color="auto"/>
            </w:tcBorders>
            <w:vAlign w:val="bottom"/>
          </w:tcPr>
          <w:p w14:paraId="308DB5AD"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6" w:type="dxa"/>
            <w:tcBorders>
              <w:top w:val="single" w:sz="4" w:space="0" w:color="auto"/>
              <w:left w:val="single" w:sz="4" w:space="0" w:color="auto"/>
              <w:bottom w:val="single" w:sz="4" w:space="0" w:color="auto"/>
              <w:right w:val="single" w:sz="6" w:space="0" w:color="auto"/>
            </w:tcBorders>
            <w:vAlign w:val="bottom"/>
          </w:tcPr>
          <w:p w14:paraId="308DB5AE"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tcPr>
          <w:p w14:paraId="308DB5AF"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1064" w:type="dxa"/>
            <w:tcBorders>
              <w:top w:val="single" w:sz="4" w:space="0" w:color="auto"/>
              <w:left w:val="single" w:sz="6" w:space="0" w:color="auto"/>
              <w:bottom w:val="single" w:sz="4" w:space="0" w:color="auto"/>
              <w:right w:val="single" w:sz="6" w:space="0" w:color="auto"/>
            </w:tcBorders>
            <w:vAlign w:val="bottom"/>
          </w:tcPr>
          <w:p w14:paraId="308DB5B0"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975" w:type="dxa"/>
            <w:tcBorders>
              <w:top w:val="single" w:sz="4" w:space="0" w:color="auto"/>
              <w:left w:val="single" w:sz="6" w:space="0" w:color="auto"/>
              <w:bottom w:val="single" w:sz="4" w:space="0" w:color="auto"/>
              <w:right w:val="single" w:sz="4" w:space="0" w:color="auto"/>
            </w:tcBorders>
            <w:vAlign w:val="bottom"/>
          </w:tcPr>
          <w:p w14:paraId="308DB5B1"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2"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829" w:type="dxa"/>
            <w:tcBorders>
              <w:top w:val="single" w:sz="4" w:space="0" w:color="auto"/>
              <w:bottom w:val="single" w:sz="4" w:space="0" w:color="auto"/>
              <w:right w:val="single" w:sz="6" w:space="0" w:color="auto"/>
            </w:tcBorders>
            <w:vAlign w:val="bottom"/>
          </w:tcPr>
          <w:p w14:paraId="308DB5B3"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805" w:type="dxa"/>
            <w:tcBorders>
              <w:top w:val="single" w:sz="4" w:space="0" w:color="auto"/>
              <w:left w:val="single" w:sz="6" w:space="0" w:color="auto"/>
              <w:bottom w:val="single" w:sz="4" w:space="0" w:color="auto"/>
            </w:tcBorders>
            <w:vAlign w:val="bottom"/>
          </w:tcPr>
          <w:p w14:paraId="308DB5B4"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c>
          <w:tcPr>
            <w:tcW w:w="2340" w:type="dxa"/>
            <w:tcBorders>
              <w:top w:val="single" w:sz="4" w:space="0" w:color="auto"/>
              <w:left w:val="single" w:sz="6" w:space="0" w:color="auto"/>
              <w:bottom w:val="single" w:sz="4" w:space="0" w:color="auto"/>
              <w:right w:val="single" w:sz="4" w:space="0" w:color="auto"/>
            </w:tcBorders>
          </w:tcPr>
          <w:p w14:paraId="308DB5B5" w14:textId="77777777" w:rsidR="00204AF5" w:rsidRPr="009B3A0C" w:rsidRDefault="00204AF5" w:rsidP="00204AF5">
            <w:pPr>
              <w:keepNext/>
              <w:tabs>
                <w:tab w:val="left" w:pos="540"/>
                <w:tab w:val="left" w:pos="900"/>
                <w:tab w:val="left" w:pos="3420"/>
              </w:tabs>
              <w:jc w:val="center"/>
              <w:rPr>
                <w:rFonts w:ascii="Calibri" w:hAnsi="Calibri"/>
                <w:sz w:val="18"/>
                <w:szCs w:val="18"/>
              </w:rPr>
            </w:pPr>
          </w:p>
        </w:tc>
      </w:tr>
    </w:tbl>
    <w:p w14:paraId="308DB5B7" w14:textId="77777777" w:rsidR="0031551A" w:rsidRPr="004358FA" w:rsidRDefault="0031551A" w:rsidP="0031551A">
      <w:pPr>
        <w:rPr>
          <w:rFonts w:ascii="Calibri" w:hAnsi="Calibri"/>
          <w:sz w:val="20"/>
        </w:rPr>
      </w:pPr>
    </w:p>
    <w:tbl>
      <w:tblPr>
        <w:tblW w:w="145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1"/>
        <w:gridCol w:w="790"/>
        <w:gridCol w:w="946"/>
        <w:gridCol w:w="900"/>
        <w:gridCol w:w="990"/>
        <w:gridCol w:w="810"/>
        <w:gridCol w:w="990"/>
        <w:gridCol w:w="990"/>
        <w:gridCol w:w="288"/>
        <w:gridCol w:w="612"/>
        <w:gridCol w:w="288"/>
        <w:gridCol w:w="612"/>
        <w:gridCol w:w="198"/>
        <w:gridCol w:w="432"/>
        <w:gridCol w:w="468"/>
        <w:gridCol w:w="236"/>
        <w:gridCol w:w="16"/>
        <w:gridCol w:w="220"/>
        <w:gridCol w:w="590"/>
        <w:gridCol w:w="990"/>
        <w:gridCol w:w="1260"/>
        <w:gridCol w:w="1183"/>
      </w:tblGrid>
      <w:tr w:rsidR="006B55E8" w:rsidRPr="003E3A17" w:rsidDel="003A1424" w14:paraId="308DB5B9" w14:textId="4A014D2C" w:rsidTr="00DC2B30">
        <w:trPr>
          <w:trHeight w:val="319"/>
          <w:del w:id="1754" w:author="Shewmaker, Michael@Energy" w:date="2018-11-05T11:25:00Z"/>
        </w:trPr>
        <w:tc>
          <w:tcPr>
            <w:tcW w:w="14570" w:type="dxa"/>
            <w:gridSpan w:val="22"/>
            <w:tcBorders>
              <w:top w:val="single" w:sz="4" w:space="0" w:color="auto"/>
              <w:left w:val="single" w:sz="4" w:space="0" w:color="auto"/>
              <w:right w:val="single" w:sz="4" w:space="0" w:color="auto"/>
            </w:tcBorders>
          </w:tcPr>
          <w:p w14:paraId="308DB5B8" w14:textId="790182BC" w:rsidR="006B55E8" w:rsidRPr="003E3A17" w:rsidDel="003A1424" w:rsidRDefault="006B55E8" w:rsidP="00CA63EE">
            <w:pPr>
              <w:keepNext/>
              <w:rPr>
                <w:del w:id="1755" w:author="Shewmaker, Michael@Energy" w:date="2018-11-05T11:25:00Z"/>
                <w:rFonts w:ascii="Calibri" w:eastAsia="Calibri" w:hAnsi="Calibri"/>
                <w:b/>
                <w:sz w:val="22"/>
                <w:szCs w:val="22"/>
              </w:rPr>
            </w:pPr>
            <w:del w:id="1756" w:author="Shewmaker, Michael@Energy" w:date="2018-11-05T11:25:00Z">
              <w:r w:rsidRPr="004358FA" w:rsidDel="003A1424">
                <w:rPr>
                  <w:rFonts w:ascii="Calibri" w:eastAsia="Calibri" w:hAnsi="Calibri"/>
                  <w:b/>
                  <w:sz w:val="20"/>
                  <w:szCs w:val="22"/>
                </w:rPr>
                <w:lastRenderedPageBreak/>
                <w:delText xml:space="preserve">D. Opaque Surface Details – Mass Walls </w:delText>
              </w:r>
              <w:r w:rsidRPr="004358FA" w:rsidDel="003A1424">
                <w:rPr>
                  <w:rFonts w:ascii="Calibri" w:eastAsia="Calibri" w:hAnsi="Calibri"/>
                  <w:sz w:val="20"/>
                  <w:szCs w:val="22"/>
                </w:rPr>
                <w:delText>(Section 150.1(c)1)</w:delText>
              </w:r>
            </w:del>
          </w:p>
        </w:tc>
      </w:tr>
      <w:tr w:rsidR="004631D6" w:rsidRPr="003E3A17" w:rsidDel="003A1424" w14:paraId="308DB5C5" w14:textId="052F7995" w:rsidTr="00EE7739">
        <w:trPr>
          <w:trHeight w:val="218"/>
          <w:del w:id="1757" w:author="Shewmaker, Michael@Energy" w:date="2018-11-05T11:25:00Z"/>
        </w:trPr>
        <w:tc>
          <w:tcPr>
            <w:tcW w:w="761" w:type="dxa"/>
            <w:tcBorders>
              <w:left w:val="single" w:sz="4" w:space="0" w:color="auto"/>
            </w:tcBorders>
            <w:shd w:val="clear" w:color="auto" w:fill="auto"/>
            <w:vAlign w:val="center"/>
          </w:tcPr>
          <w:p w14:paraId="308DB5BA" w14:textId="6F4CC174" w:rsidR="004631D6" w:rsidRPr="003E3A17" w:rsidDel="003A1424" w:rsidRDefault="004631D6" w:rsidP="00D75220">
            <w:pPr>
              <w:keepNext/>
              <w:jc w:val="center"/>
              <w:rPr>
                <w:del w:id="1758" w:author="Shewmaker, Michael@Energy" w:date="2018-11-05T11:25:00Z"/>
                <w:rFonts w:ascii="Calibri" w:hAnsi="Calibri"/>
                <w:sz w:val="18"/>
                <w:szCs w:val="18"/>
              </w:rPr>
            </w:pPr>
            <w:del w:id="1759"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1</w:delText>
              </w:r>
            </w:del>
          </w:p>
        </w:tc>
        <w:tc>
          <w:tcPr>
            <w:tcW w:w="790" w:type="dxa"/>
            <w:tcBorders>
              <w:bottom w:val="single" w:sz="4" w:space="0" w:color="auto"/>
            </w:tcBorders>
            <w:shd w:val="clear" w:color="auto" w:fill="auto"/>
            <w:vAlign w:val="center"/>
          </w:tcPr>
          <w:p w14:paraId="308DB5BB" w14:textId="10C45944" w:rsidR="004631D6" w:rsidRPr="003E3A17" w:rsidDel="003A1424" w:rsidRDefault="004631D6" w:rsidP="00D75220">
            <w:pPr>
              <w:keepNext/>
              <w:jc w:val="center"/>
              <w:rPr>
                <w:del w:id="1760" w:author="Shewmaker, Michael@Energy" w:date="2018-11-05T11:25:00Z"/>
                <w:rFonts w:ascii="Calibri" w:hAnsi="Calibri"/>
                <w:sz w:val="18"/>
                <w:szCs w:val="18"/>
              </w:rPr>
            </w:pPr>
            <w:del w:id="1761"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2</w:delText>
              </w:r>
            </w:del>
          </w:p>
        </w:tc>
        <w:tc>
          <w:tcPr>
            <w:tcW w:w="946" w:type="dxa"/>
            <w:shd w:val="clear" w:color="auto" w:fill="auto"/>
            <w:vAlign w:val="center"/>
          </w:tcPr>
          <w:p w14:paraId="308DB5BC" w14:textId="4152C586" w:rsidR="004631D6" w:rsidRPr="003E3A17" w:rsidDel="003A1424" w:rsidRDefault="004631D6" w:rsidP="00D75220">
            <w:pPr>
              <w:keepNext/>
              <w:jc w:val="center"/>
              <w:rPr>
                <w:del w:id="1762" w:author="Shewmaker, Michael@Energy" w:date="2018-11-05T11:25:00Z"/>
                <w:rFonts w:ascii="Calibri" w:hAnsi="Calibri"/>
                <w:sz w:val="18"/>
                <w:szCs w:val="18"/>
              </w:rPr>
            </w:pPr>
            <w:del w:id="1763"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3</w:delText>
              </w:r>
            </w:del>
          </w:p>
        </w:tc>
        <w:tc>
          <w:tcPr>
            <w:tcW w:w="900" w:type="dxa"/>
            <w:shd w:val="clear" w:color="auto" w:fill="auto"/>
            <w:vAlign w:val="center"/>
          </w:tcPr>
          <w:p w14:paraId="308DB5BD" w14:textId="5C8DC737" w:rsidR="004631D6" w:rsidRPr="003E3A17" w:rsidDel="003A1424" w:rsidRDefault="004631D6" w:rsidP="00D75220">
            <w:pPr>
              <w:keepNext/>
              <w:jc w:val="center"/>
              <w:rPr>
                <w:del w:id="1764" w:author="Shewmaker, Michael@Energy" w:date="2018-11-05T11:25:00Z"/>
                <w:rFonts w:ascii="Calibri" w:hAnsi="Calibri"/>
                <w:sz w:val="18"/>
                <w:szCs w:val="18"/>
              </w:rPr>
            </w:pPr>
            <w:del w:id="1765"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4</w:delText>
              </w:r>
            </w:del>
          </w:p>
        </w:tc>
        <w:tc>
          <w:tcPr>
            <w:tcW w:w="990" w:type="dxa"/>
            <w:shd w:val="clear" w:color="auto" w:fill="auto"/>
            <w:vAlign w:val="center"/>
          </w:tcPr>
          <w:p w14:paraId="308DB5BE" w14:textId="34033255" w:rsidR="004631D6" w:rsidRPr="003E3A17" w:rsidDel="003A1424" w:rsidRDefault="004631D6" w:rsidP="00D75220">
            <w:pPr>
              <w:keepNext/>
              <w:jc w:val="center"/>
              <w:rPr>
                <w:del w:id="1766" w:author="Shewmaker, Michael@Energy" w:date="2018-11-05T11:25:00Z"/>
                <w:rFonts w:ascii="Calibri" w:hAnsi="Calibri"/>
                <w:sz w:val="18"/>
                <w:szCs w:val="18"/>
              </w:rPr>
            </w:pPr>
            <w:del w:id="1767" w:author="Shewmaker, Michael@Energy" w:date="2018-11-05T11:25:00Z">
              <w:r w:rsidDel="003A1424">
                <w:rPr>
                  <w:rFonts w:ascii="Calibri" w:hAnsi="Calibri"/>
                  <w:sz w:val="18"/>
                  <w:szCs w:val="18"/>
                </w:rPr>
                <w:delText>0</w:delText>
              </w:r>
              <w:r w:rsidRPr="003E3A17" w:rsidDel="003A1424">
                <w:rPr>
                  <w:rFonts w:ascii="Calibri" w:hAnsi="Calibri"/>
                  <w:sz w:val="18"/>
                  <w:szCs w:val="18"/>
                </w:rPr>
                <w:delText>5</w:delText>
              </w:r>
            </w:del>
          </w:p>
        </w:tc>
        <w:tc>
          <w:tcPr>
            <w:tcW w:w="810" w:type="dxa"/>
          </w:tcPr>
          <w:p w14:paraId="01A1E98D" w14:textId="3F580DB3" w:rsidR="004631D6" w:rsidDel="003A1424" w:rsidRDefault="004631D6" w:rsidP="00D75220">
            <w:pPr>
              <w:keepNext/>
              <w:jc w:val="center"/>
              <w:rPr>
                <w:del w:id="1768" w:author="Shewmaker, Michael@Energy" w:date="2018-11-05T11:25:00Z"/>
                <w:rFonts w:ascii="Calibri" w:hAnsi="Calibri"/>
                <w:sz w:val="18"/>
                <w:szCs w:val="18"/>
              </w:rPr>
            </w:pPr>
            <w:del w:id="1769" w:author="Shewmaker, Michael@Energy" w:date="2018-11-05T11:25:00Z">
              <w:r w:rsidDel="003A1424">
                <w:rPr>
                  <w:rFonts w:ascii="Calibri" w:hAnsi="Calibri"/>
                  <w:sz w:val="18"/>
                  <w:szCs w:val="18"/>
                </w:rPr>
                <w:delText>06</w:delText>
              </w:r>
            </w:del>
          </w:p>
        </w:tc>
        <w:tc>
          <w:tcPr>
            <w:tcW w:w="990" w:type="dxa"/>
            <w:shd w:val="clear" w:color="auto" w:fill="auto"/>
            <w:vAlign w:val="center"/>
          </w:tcPr>
          <w:p w14:paraId="048CE171" w14:textId="4AA760AB" w:rsidR="004631D6" w:rsidDel="003A1424" w:rsidRDefault="004631D6" w:rsidP="00D75220">
            <w:pPr>
              <w:keepNext/>
              <w:jc w:val="center"/>
              <w:rPr>
                <w:del w:id="1770" w:author="Shewmaker, Michael@Energy" w:date="2018-11-05T11:25:00Z"/>
                <w:rFonts w:ascii="Calibri" w:hAnsi="Calibri"/>
                <w:sz w:val="18"/>
                <w:szCs w:val="18"/>
              </w:rPr>
            </w:pPr>
            <w:del w:id="1771" w:author="Shewmaker, Michael@Energy" w:date="2018-11-05T11:25:00Z">
              <w:r w:rsidDel="003A1424">
                <w:rPr>
                  <w:rFonts w:ascii="Calibri" w:hAnsi="Calibri"/>
                  <w:sz w:val="18"/>
                  <w:szCs w:val="18"/>
                </w:rPr>
                <w:delText>07</w:delText>
              </w:r>
            </w:del>
          </w:p>
        </w:tc>
        <w:tc>
          <w:tcPr>
            <w:tcW w:w="990" w:type="dxa"/>
            <w:shd w:val="clear" w:color="auto" w:fill="auto"/>
            <w:vAlign w:val="center"/>
          </w:tcPr>
          <w:p w14:paraId="308DB5BF" w14:textId="7DAB4131" w:rsidR="004631D6" w:rsidDel="003A1424" w:rsidRDefault="004631D6" w:rsidP="00D75220">
            <w:pPr>
              <w:keepNext/>
              <w:jc w:val="center"/>
              <w:rPr>
                <w:del w:id="1772" w:author="Shewmaker, Michael@Energy" w:date="2018-11-05T11:25:00Z"/>
                <w:rFonts w:ascii="Calibri" w:hAnsi="Calibri"/>
                <w:sz w:val="18"/>
                <w:szCs w:val="18"/>
              </w:rPr>
            </w:pPr>
            <w:del w:id="1773" w:author="Shewmaker, Michael@Energy" w:date="2018-11-05T11:25:00Z">
              <w:r w:rsidDel="003A1424">
                <w:rPr>
                  <w:rFonts w:ascii="Calibri" w:hAnsi="Calibri"/>
                  <w:sz w:val="18"/>
                  <w:szCs w:val="18"/>
                </w:rPr>
                <w:delText>08</w:delText>
              </w:r>
            </w:del>
          </w:p>
        </w:tc>
        <w:tc>
          <w:tcPr>
            <w:tcW w:w="900" w:type="dxa"/>
            <w:gridSpan w:val="2"/>
            <w:shd w:val="clear" w:color="auto" w:fill="auto"/>
            <w:vAlign w:val="center"/>
          </w:tcPr>
          <w:p w14:paraId="5C37B3D1" w14:textId="0DCC11F2" w:rsidR="004631D6" w:rsidRPr="003E3A17" w:rsidDel="003A1424" w:rsidRDefault="004631D6" w:rsidP="0083511B">
            <w:pPr>
              <w:keepNext/>
              <w:jc w:val="center"/>
              <w:rPr>
                <w:del w:id="1774" w:author="Shewmaker, Michael@Energy" w:date="2018-11-05T11:25:00Z"/>
                <w:rFonts w:ascii="Calibri" w:hAnsi="Calibri"/>
                <w:sz w:val="18"/>
                <w:szCs w:val="18"/>
              </w:rPr>
            </w:pPr>
            <w:del w:id="1775" w:author="Shewmaker, Michael@Energy" w:date="2018-11-05T11:25:00Z">
              <w:r w:rsidDel="003A1424">
                <w:rPr>
                  <w:rFonts w:ascii="Calibri" w:hAnsi="Calibri"/>
                  <w:sz w:val="18"/>
                  <w:szCs w:val="18"/>
                </w:rPr>
                <w:delText>09</w:delText>
              </w:r>
            </w:del>
          </w:p>
        </w:tc>
        <w:tc>
          <w:tcPr>
            <w:tcW w:w="900" w:type="dxa"/>
            <w:gridSpan w:val="2"/>
            <w:shd w:val="clear" w:color="auto" w:fill="auto"/>
            <w:vAlign w:val="center"/>
          </w:tcPr>
          <w:p w14:paraId="308DB5C0" w14:textId="6C280F94" w:rsidR="004631D6" w:rsidRPr="003E3A17" w:rsidDel="003A1424" w:rsidRDefault="004631D6" w:rsidP="00D75220">
            <w:pPr>
              <w:keepNext/>
              <w:jc w:val="center"/>
              <w:rPr>
                <w:del w:id="1776" w:author="Shewmaker, Michael@Energy" w:date="2018-11-05T11:25:00Z"/>
                <w:rFonts w:ascii="Calibri" w:hAnsi="Calibri"/>
                <w:sz w:val="18"/>
                <w:szCs w:val="18"/>
              </w:rPr>
            </w:pPr>
            <w:del w:id="1777" w:author="Shewmaker, Michael@Energy" w:date="2018-11-05T11:25:00Z">
              <w:r w:rsidDel="003A1424">
                <w:rPr>
                  <w:rFonts w:ascii="Calibri" w:hAnsi="Calibri"/>
                  <w:sz w:val="18"/>
                  <w:szCs w:val="18"/>
                </w:rPr>
                <w:delText>10</w:delText>
              </w:r>
            </w:del>
          </w:p>
        </w:tc>
        <w:tc>
          <w:tcPr>
            <w:tcW w:w="630" w:type="dxa"/>
            <w:gridSpan w:val="2"/>
            <w:shd w:val="clear" w:color="auto" w:fill="auto"/>
            <w:vAlign w:val="center"/>
          </w:tcPr>
          <w:p w14:paraId="308DB5C1" w14:textId="5AF82C43" w:rsidR="004631D6" w:rsidRPr="003E3A17" w:rsidDel="003A1424" w:rsidRDefault="004631D6" w:rsidP="0083511B">
            <w:pPr>
              <w:keepNext/>
              <w:jc w:val="center"/>
              <w:rPr>
                <w:del w:id="1778" w:author="Shewmaker, Michael@Energy" w:date="2018-11-05T11:25:00Z"/>
                <w:rFonts w:ascii="Calibri" w:hAnsi="Calibri"/>
                <w:sz w:val="18"/>
                <w:szCs w:val="18"/>
              </w:rPr>
            </w:pPr>
            <w:del w:id="1779" w:author="Shewmaker, Michael@Energy" w:date="2018-11-05T11:25:00Z">
              <w:r w:rsidDel="003A1424">
                <w:rPr>
                  <w:rFonts w:ascii="Calibri" w:hAnsi="Calibri"/>
                  <w:sz w:val="18"/>
                  <w:szCs w:val="18"/>
                </w:rPr>
                <w:delText>11</w:delText>
              </w:r>
            </w:del>
          </w:p>
        </w:tc>
        <w:tc>
          <w:tcPr>
            <w:tcW w:w="720" w:type="dxa"/>
            <w:gridSpan w:val="3"/>
            <w:shd w:val="clear" w:color="auto" w:fill="auto"/>
            <w:vAlign w:val="center"/>
          </w:tcPr>
          <w:p w14:paraId="308DB5C2" w14:textId="5322A468" w:rsidR="004631D6" w:rsidRPr="003E3A17" w:rsidDel="003A1424" w:rsidRDefault="004631D6" w:rsidP="0083511B">
            <w:pPr>
              <w:keepNext/>
              <w:jc w:val="center"/>
              <w:rPr>
                <w:del w:id="1780" w:author="Shewmaker, Michael@Energy" w:date="2018-11-05T11:25:00Z"/>
                <w:rFonts w:ascii="Calibri" w:hAnsi="Calibri"/>
                <w:sz w:val="18"/>
                <w:szCs w:val="18"/>
              </w:rPr>
            </w:pPr>
            <w:del w:id="1781" w:author="Shewmaker, Michael@Energy" w:date="2018-11-05T11:25:00Z">
              <w:r w:rsidDel="003A1424">
                <w:rPr>
                  <w:rFonts w:ascii="Calibri" w:hAnsi="Calibri"/>
                  <w:sz w:val="18"/>
                  <w:szCs w:val="18"/>
                </w:rPr>
                <w:delText>12</w:delText>
              </w:r>
            </w:del>
          </w:p>
        </w:tc>
        <w:tc>
          <w:tcPr>
            <w:tcW w:w="1800" w:type="dxa"/>
            <w:gridSpan w:val="3"/>
            <w:shd w:val="clear" w:color="auto" w:fill="auto"/>
            <w:vAlign w:val="center"/>
          </w:tcPr>
          <w:p w14:paraId="308DB5C3" w14:textId="628FF88D" w:rsidR="004631D6" w:rsidRPr="003E3A17" w:rsidDel="003A1424" w:rsidRDefault="004631D6" w:rsidP="006C225C">
            <w:pPr>
              <w:keepNext/>
              <w:jc w:val="center"/>
              <w:rPr>
                <w:del w:id="1782" w:author="Shewmaker, Michael@Energy" w:date="2018-11-05T11:25:00Z"/>
                <w:rFonts w:ascii="Calibri" w:hAnsi="Calibri"/>
                <w:sz w:val="18"/>
                <w:szCs w:val="18"/>
              </w:rPr>
            </w:pPr>
            <w:del w:id="1783" w:author="Shewmaker, Michael@Energy" w:date="2018-11-05T11:25:00Z">
              <w:r w:rsidDel="003A1424">
                <w:rPr>
                  <w:rFonts w:ascii="Calibri" w:hAnsi="Calibri"/>
                  <w:sz w:val="18"/>
                  <w:szCs w:val="18"/>
                </w:rPr>
                <w:delText>13</w:delText>
              </w:r>
            </w:del>
          </w:p>
        </w:tc>
        <w:tc>
          <w:tcPr>
            <w:tcW w:w="2443" w:type="dxa"/>
            <w:gridSpan w:val="2"/>
            <w:tcBorders>
              <w:right w:val="single" w:sz="4" w:space="0" w:color="auto"/>
            </w:tcBorders>
            <w:shd w:val="clear" w:color="auto" w:fill="auto"/>
            <w:vAlign w:val="center"/>
          </w:tcPr>
          <w:p w14:paraId="308DB5C4" w14:textId="3B31EBCA" w:rsidR="004631D6" w:rsidRPr="003E3A17" w:rsidDel="003A1424" w:rsidRDefault="004631D6" w:rsidP="00D75220">
            <w:pPr>
              <w:keepNext/>
              <w:jc w:val="center"/>
              <w:rPr>
                <w:del w:id="1784" w:author="Shewmaker, Michael@Energy" w:date="2018-11-05T11:25:00Z"/>
                <w:rFonts w:ascii="Calibri" w:hAnsi="Calibri"/>
                <w:sz w:val="18"/>
                <w:szCs w:val="18"/>
              </w:rPr>
            </w:pPr>
            <w:del w:id="1785" w:author="Shewmaker, Michael@Energy" w:date="2018-11-05T11:25:00Z">
              <w:r w:rsidDel="003A1424">
                <w:rPr>
                  <w:rFonts w:ascii="Calibri" w:hAnsi="Calibri"/>
                  <w:sz w:val="18"/>
                  <w:szCs w:val="18"/>
                </w:rPr>
                <w:delText>14</w:delText>
              </w:r>
            </w:del>
          </w:p>
        </w:tc>
      </w:tr>
      <w:tr w:rsidR="00A40415" w:rsidRPr="003E3A17" w:rsidDel="003A1424" w14:paraId="308DB5CD" w14:textId="3789C523" w:rsidTr="004203E0">
        <w:trPr>
          <w:trHeight w:val="243"/>
          <w:del w:id="1786" w:author="Shewmaker, Michael@Energy" w:date="2018-11-05T11:25:00Z"/>
        </w:trPr>
        <w:tc>
          <w:tcPr>
            <w:tcW w:w="761" w:type="dxa"/>
            <w:vMerge w:val="restart"/>
            <w:tcBorders>
              <w:left w:val="single" w:sz="4" w:space="0" w:color="auto"/>
              <w:right w:val="single" w:sz="4" w:space="0" w:color="auto"/>
            </w:tcBorders>
            <w:shd w:val="clear" w:color="auto" w:fill="auto"/>
            <w:vAlign w:val="bottom"/>
          </w:tcPr>
          <w:p w14:paraId="308DB5C6" w14:textId="0CC81769" w:rsidR="00A40415" w:rsidRPr="003E3A17" w:rsidDel="003A1424" w:rsidRDefault="00A40415" w:rsidP="00D75220">
            <w:pPr>
              <w:keepNext/>
              <w:jc w:val="center"/>
              <w:rPr>
                <w:del w:id="1787" w:author="Shewmaker, Michael@Energy" w:date="2018-11-05T11:25:00Z"/>
                <w:rFonts w:ascii="Calibri" w:hAnsi="Calibri"/>
                <w:sz w:val="18"/>
                <w:szCs w:val="18"/>
              </w:rPr>
            </w:pPr>
            <w:del w:id="1788" w:author="Shewmaker, Michael@Energy" w:date="2018-11-05T11:25:00Z">
              <w:r w:rsidRPr="003E3A17" w:rsidDel="003A1424">
                <w:rPr>
                  <w:rFonts w:ascii="Calibri" w:hAnsi="Calibri"/>
                  <w:sz w:val="18"/>
                  <w:szCs w:val="18"/>
                </w:rPr>
                <w:delText>Tag/ID</w:delText>
              </w:r>
            </w:del>
          </w:p>
        </w:tc>
        <w:tc>
          <w:tcPr>
            <w:tcW w:w="790" w:type="dxa"/>
            <w:vMerge w:val="restart"/>
            <w:tcBorders>
              <w:left w:val="single" w:sz="4" w:space="0" w:color="auto"/>
              <w:right w:val="single" w:sz="4" w:space="0" w:color="auto"/>
            </w:tcBorders>
            <w:shd w:val="clear" w:color="auto" w:fill="auto"/>
            <w:vAlign w:val="bottom"/>
          </w:tcPr>
          <w:p w14:paraId="308DB5C7" w14:textId="188F215C" w:rsidR="00A40415" w:rsidDel="003A1424" w:rsidRDefault="00A40415" w:rsidP="00D75220">
            <w:pPr>
              <w:keepNext/>
              <w:jc w:val="center"/>
              <w:rPr>
                <w:del w:id="1789" w:author="Shewmaker, Michael@Energy" w:date="2018-11-05T11:25:00Z"/>
                <w:rFonts w:ascii="Calibri" w:hAnsi="Calibri"/>
                <w:sz w:val="18"/>
                <w:szCs w:val="18"/>
              </w:rPr>
            </w:pPr>
            <w:del w:id="1790" w:author="Shewmaker, Michael@Energy" w:date="2018-11-05T11:25:00Z">
              <w:r w:rsidRPr="003E3A17" w:rsidDel="003A1424">
                <w:rPr>
                  <w:rFonts w:ascii="Calibri" w:hAnsi="Calibri"/>
                  <w:sz w:val="18"/>
                  <w:szCs w:val="18"/>
                </w:rPr>
                <w:delText>Walls Above Grade</w:delText>
              </w:r>
            </w:del>
          </w:p>
        </w:tc>
        <w:tc>
          <w:tcPr>
            <w:tcW w:w="946" w:type="dxa"/>
            <w:vMerge w:val="restart"/>
            <w:tcBorders>
              <w:left w:val="single" w:sz="4" w:space="0" w:color="auto"/>
              <w:right w:val="single" w:sz="4" w:space="0" w:color="auto"/>
            </w:tcBorders>
            <w:shd w:val="clear" w:color="auto" w:fill="auto"/>
            <w:vAlign w:val="bottom"/>
          </w:tcPr>
          <w:p w14:paraId="308DB5C8" w14:textId="749E021A" w:rsidR="00A40415" w:rsidDel="003A1424" w:rsidRDefault="00A40415" w:rsidP="00D75220">
            <w:pPr>
              <w:keepNext/>
              <w:jc w:val="center"/>
              <w:rPr>
                <w:del w:id="1791" w:author="Shewmaker, Michael@Energy" w:date="2018-11-05T11:25:00Z"/>
                <w:rFonts w:ascii="Calibri" w:hAnsi="Calibri"/>
                <w:sz w:val="18"/>
                <w:szCs w:val="18"/>
              </w:rPr>
            </w:pPr>
            <w:del w:id="1792" w:author="Shewmaker, Michael@Energy" w:date="2018-11-05T11:25:00Z">
              <w:r w:rsidRPr="003E3A17" w:rsidDel="003A1424">
                <w:rPr>
                  <w:rFonts w:ascii="Calibri" w:hAnsi="Calibri"/>
                  <w:sz w:val="18"/>
                  <w:szCs w:val="18"/>
                </w:rPr>
                <w:delText>Mass Type</w:delText>
              </w:r>
            </w:del>
          </w:p>
        </w:tc>
        <w:tc>
          <w:tcPr>
            <w:tcW w:w="900" w:type="dxa"/>
            <w:vMerge w:val="restart"/>
            <w:tcBorders>
              <w:left w:val="single" w:sz="4" w:space="0" w:color="auto"/>
              <w:right w:val="single" w:sz="4" w:space="0" w:color="auto"/>
            </w:tcBorders>
            <w:shd w:val="clear" w:color="auto" w:fill="auto"/>
            <w:vAlign w:val="bottom"/>
          </w:tcPr>
          <w:p w14:paraId="308DB5C9" w14:textId="2906E716" w:rsidR="00A40415" w:rsidDel="003A1424" w:rsidRDefault="00A40415" w:rsidP="00D75220">
            <w:pPr>
              <w:keepNext/>
              <w:jc w:val="center"/>
              <w:rPr>
                <w:del w:id="1793" w:author="Shewmaker, Michael@Energy" w:date="2018-11-05T11:25:00Z"/>
                <w:rFonts w:ascii="Calibri" w:hAnsi="Calibri"/>
                <w:sz w:val="18"/>
                <w:szCs w:val="18"/>
              </w:rPr>
            </w:pPr>
            <w:del w:id="1794" w:author="Shewmaker, Michael@Energy" w:date="2018-11-05T11:25:00Z">
              <w:r w:rsidRPr="003E3A17" w:rsidDel="003A1424">
                <w:rPr>
                  <w:rFonts w:ascii="Calibri" w:hAnsi="Calibri"/>
                  <w:sz w:val="18"/>
                  <w:szCs w:val="18"/>
                </w:rPr>
                <w:delText>Mass Thickness (inches)</w:delText>
              </w:r>
            </w:del>
          </w:p>
        </w:tc>
        <w:tc>
          <w:tcPr>
            <w:tcW w:w="990" w:type="dxa"/>
            <w:vMerge w:val="restart"/>
            <w:tcBorders>
              <w:left w:val="single" w:sz="4" w:space="0" w:color="auto"/>
            </w:tcBorders>
            <w:shd w:val="clear" w:color="auto" w:fill="auto"/>
            <w:vAlign w:val="bottom"/>
          </w:tcPr>
          <w:p w14:paraId="308DB5CA" w14:textId="759A0B39" w:rsidR="00A40415" w:rsidDel="003A1424" w:rsidRDefault="008B75A0" w:rsidP="00D75220">
            <w:pPr>
              <w:keepNext/>
              <w:jc w:val="center"/>
              <w:rPr>
                <w:del w:id="1795" w:author="Shewmaker, Michael@Energy" w:date="2018-11-05T11:25:00Z"/>
                <w:rFonts w:ascii="Calibri" w:hAnsi="Calibri"/>
                <w:sz w:val="18"/>
                <w:szCs w:val="18"/>
              </w:rPr>
            </w:pPr>
            <w:del w:id="1796" w:author="Shewmaker, Michael@Energy" w:date="2018-11-05T11:25:00Z">
              <w:r w:rsidDel="003A1424">
                <w:rPr>
                  <w:rFonts w:ascii="Calibri" w:hAnsi="Calibri"/>
                  <w:sz w:val="18"/>
                  <w:szCs w:val="18"/>
                </w:rPr>
                <w:delText>Interior</w:delText>
              </w:r>
              <w:r w:rsidR="00A40415" w:rsidDel="003A1424">
                <w:rPr>
                  <w:rFonts w:ascii="Calibri" w:hAnsi="Calibri"/>
                  <w:sz w:val="18"/>
                  <w:szCs w:val="18"/>
                </w:rPr>
                <w:delText xml:space="preserve"> </w:delText>
              </w:r>
              <w:r w:rsidR="00A40415" w:rsidRPr="003E3A17" w:rsidDel="003A1424">
                <w:rPr>
                  <w:rFonts w:ascii="Calibri" w:hAnsi="Calibri"/>
                  <w:sz w:val="18"/>
                  <w:szCs w:val="18"/>
                </w:rPr>
                <w:delText>Furring Strip Thickness (inches)</w:delText>
              </w:r>
            </w:del>
          </w:p>
        </w:tc>
        <w:tc>
          <w:tcPr>
            <w:tcW w:w="810" w:type="dxa"/>
            <w:vMerge w:val="restart"/>
            <w:vAlign w:val="bottom"/>
          </w:tcPr>
          <w:p w14:paraId="23EC1B41" w14:textId="0F1DEB46" w:rsidR="00A40415" w:rsidRPr="006B55E8" w:rsidDel="003A1424" w:rsidRDefault="008B75A0" w:rsidP="00A40415">
            <w:pPr>
              <w:keepNext/>
              <w:jc w:val="center"/>
              <w:rPr>
                <w:del w:id="1797" w:author="Shewmaker, Michael@Energy" w:date="2018-11-05T11:25:00Z"/>
                <w:rFonts w:ascii="Calibri" w:hAnsi="Calibri"/>
                <w:sz w:val="18"/>
                <w:szCs w:val="18"/>
              </w:rPr>
            </w:pPr>
            <w:del w:id="1798" w:author="Shewmaker, Michael@Energy" w:date="2018-11-05T11:25:00Z">
              <w:r w:rsidDel="003A1424">
                <w:rPr>
                  <w:rFonts w:ascii="Calibri" w:hAnsi="Calibri"/>
                  <w:sz w:val="18"/>
                  <w:szCs w:val="18"/>
                </w:rPr>
                <w:delText>Exterior</w:delText>
              </w:r>
              <w:r w:rsidR="00A40415" w:rsidDel="003A1424">
                <w:rPr>
                  <w:rFonts w:ascii="Calibri" w:hAnsi="Calibri"/>
                  <w:sz w:val="18"/>
                  <w:szCs w:val="18"/>
                </w:rPr>
                <w:delText xml:space="preserve"> Furring Strip Thickness (inches)</w:delText>
              </w:r>
            </w:del>
          </w:p>
        </w:tc>
        <w:tc>
          <w:tcPr>
            <w:tcW w:w="5130" w:type="dxa"/>
            <w:gridSpan w:val="11"/>
            <w:shd w:val="clear" w:color="auto" w:fill="auto"/>
            <w:vAlign w:val="bottom"/>
          </w:tcPr>
          <w:p w14:paraId="308DB5CB" w14:textId="2C42D9C4" w:rsidR="00A40415" w:rsidDel="003A1424" w:rsidRDefault="00A40415" w:rsidP="00D75220">
            <w:pPr>
              <w:keepNext/>
              <w:jc w:val="center"/>
              <w:rPr>
                <w:del w:id="1799" w:author="Shewmaker, Michael@Energy" w:date="2018-11-05T11:25:00Z"/>
                <w:rFonts w:ascii="Calibri" w:hAnsi="Calibri"/>
                <w:b/>
                <w:sz w:val="18"/>
                <w:szCs w:val="18"/>
              </w:rPr>
            </w:pPr>
            <w:del w:id="1800" w:author="Shewmaker, Michael@Energy" w:date="2018-11-05T11:25:00Z">
              <w:r w:rsidRPr="00B1563A" w:rsidDel="003A1424">
                <w:rPr>
                  <w:rFonts w:ascii="Calibri" w:hAnsi="Calibri"/>
                  <w:b/>
                  <w:sz w:val="18"/>
                  <w:szCs w:val="18"/>
                </w:rPr>
                <w:delText>Proposed</w:delText>
              </w:r>
            </w:del>
          </w:p>
        </w:tc>
        <w:tc>
          <w:tcPr>
            <w:tcW w:w="4243" w:type="dxa"/>
            <w:gridSpan w:val="5"/>
            <w:tcBorders>
              <w:right w:val="single" w:sz="4" w:space="0" w:color="auto"/>
            </w:tcBorders>
            <w:shd w:val="clear" w:color="auto" w:fill="auto"/>
            <w:vAlign w:val="bottom"/>
          </w:tcPr>
          <w:p w14:paraId="308DB5CC" w14:textId="3F4790C6" w:rsidR="00A40415" w:rsidDel="003A1424" w:rsidRDefault="00A40415" w:rsidP="00D75220">
            <w:pPr>
              <w:keepNext/>
              <w:jc w:val="center"/>
              <w:rPr>
                <w:del w:id="1801" w:author="Shewmaker, Michael@Energy" w:date="2018-11-05T11:25:00Z"/>
                <w:rFonts w:ascii="Calibri" w:hAnsi="Calibri"/>
                <w:b/>
                <w:sz w:val="18"/>
                <w:szCs w:val="18"/>
              </w:rPr>
            </w:pPr>
            <w:del w:id="1802" w:author="Shewmaker, Michael@Energy" w:date="2018-11-05T11:25:00Z">
              <w:r w:rsidRPr="00B1563A" w:rsidDel="003A1424">
                <w:rPr>
                  <w:rFonts w:ascii="Calibri" w:hAnsi="Calibri"/>
                  <w:b/>
                  <w:sz w:val="18"/>
                  <w:szCs w:val="18"/>
                </w:rPr>
                <w:delText xml:space="preserve">Required </w:delText>
              </w:r>
            </w:del>
          </w:p>
        </w:tc>
      </w:tr>
      <w:tr w:rsidR="004203E0" w:rsidRPr="003E3A17" w:rsidDel="003A1424" w14:paraId="308DB5D8" w14:textId="123A3CD6" w:rsidTr="004203E0">
        <w:trPr>
          <w:trHeight w:val="364"/>
          <w:del w:id="1803" w:author="Shewmaker, Michael@Energy" w:date="2018-11-05T11:25:00Z"/>
        </w:trPr>
        <w:tc>
          <w:tcPr>
            <w:tcW w:w="761" w:type="dxa"/>
            <w:vMerge/>
            <w:tcBorders>
              <w:left w:val="single" w:sz="4" w:space="0" w:color="auto"/>
              <w:right w:val="single" w:sz="4" w:space="0" w:color="auto"/>
            </w:tcBorders>
            <w:shd w:val="clear" w:color="auto" w:fill="auto"/>
            <w:vAlign w:val="bottom"/>
          </w:tcPr>
          <w:p w14:paraId="308DB5CE" w14:textId="3B5C94F3" w:rsidR="00A40415" w:rsidDel="003A1424" w:rsidRDefault="00A40415" w:rsidP="00D75220">
            <w:pPr>
              <w:keepNext/>
              <w:jc w:val="center"/>
              <w:rPr>
                <w:del w:id="1804" w:author="Shewmaker, Michael@Energy" w:date="2018-11-05T11:25:00Z"/>
                <w:rFonts w:ascii="Calibri" w:hAnsi="Calibri"/>
                <w:sz w:val="18"/>
                <w:szCs w:val="18"/>
              </w:rPr>
            </w:pPr>
          </w:p>
        </w:tc>
        <w:tc>
          <w:tcPr>
            <w:tcW w:w="790" w:type="dxa"/>
            <w:vMerge/>
            <w:tcBorders>
              <w:left w:val="single" w:sz="4" w:space="0" w:color="auto"/>
              <w:right w:val="single" w:sz="4" w:space="0" w:color="auto"/>
            </w:tcBorders>
            <w:shd w:val="clear" w:color="auto" w:fill="auto"/>
            <w:vAlign w:val="bottom"/>
          </w:tcPr>
          <w:p w14:paraId="308DB5CF" w14:textId="69CB01D2" w:rsidR="00A40415" w:rsidDel="003A1424" w:rsidRDefault="00A40415" w:rsidP="00D75220">
            <w:pPr>
              <w:keepNext/>
              <w:jc w:val="center"/>
              <w:rPr>
                <w:del w:id="1805" w:author="Shewmaker, Michael@Energy" w:date="2018-11-05T11:25:00Z"/>
                <w:rFonts w:ascii="Calibri" w:hAnsi="Calibri"/>
                <w:sz w:val="18"/>
                <w:szCs w:val="18"/>
              </w:rPr>
            </w:pPr>
          </w:p>
        </w:tc>
        <w:tc>
          <w:tcPr>
            <w:tcW w:w="946" w:type="dxa"/>
            <w:vMerge/>
            <w:tcBorders>
              <w:left w:val="single" w:sz="4" w:space="0" w:color="auto"/>
              <w:right w:val="single" w:sz="4" w:space="0" w:color="auto"/>
            </w:tcBorders>
            <w:shd w:val="clear" w:color="auto" w:fill="auto"/>
            <w:vAlign w:val="bottom"/>
          </w:tcPr>
          <w:p w14:paraId="308DB5D0" w14:textId="2C11C36F" w:rsidR="00A40415" w:rsidDel="003A1424" w:rsidRDefault="00A40415" w:rsidP="00D75220">
            <w:pPr>
              <w:keepNext/>
              <w:jc w:val="center"/>
              <w:rPr>
                <w:del w:id="1806" w:author="Shewmaker, Michael@Energy" w:date="2018-11-05T11:25:00Z"/>
                <w:rFonts w:ascii="Calibri" w:hAnsi="Calibri"/>
                <w:sz w:val="18"/>
                <w:szCs w:val="18"/>
              </w:rPr>
            </w:pPr>
          </w:p>
        </w:tc>
        <w:tc>
          <w:tcPr>
            <w:tcW w:w="900" w:type="dxa"/>
            <w:vMerge/>
            <w:tcBorders>
              <w:left w:val="single" w:sz="4" w:space="0" w:color="auto"/>
              <w:right w:val="single" w:sz="4" w:space="0" w:color="auto"/>
            </w:tcBorders>
            <w:shd w:val="clear" w:color="auto" w:fill="auto"/>
            <w:vAlign w:val="bottom"/>
          </w:tcPr>
          <w:p w14:paraId="308DB5D1" w14:textId="4083539D" w:rsidR="00A40415" w:rsidDel="003A1424" w:rsidRDefault="00A40415" w:rsidP="00D75220">
            <w:pPr>
              <w:keepNext/>
              <w:jc w:val="center"/>
              <w:rPr>
                <w:del w:id="1807" w:author="Shewmaker, Michael@Energy" w:date="2018-11-05T11:25:00Z"/>
                <w:rFonts w:ascii="Calibri" w:hAnsi="Calibri"/>
                <w:sz w:val="18"/>
                <w:szCs w:val="18"/>
              </w:rPr>
            </w:pPr>
          </w:p>
        </w:tc>
        <w:tc>
          <w:tcPr>
            <w:tcW w:w="990" w:type="dxa"/>
            <w:vMerge/>
            <w:tcBorders>
              <w:left w:val="single" w:sz="4" w:space="0" w:color="auto"/>
            </w:tcBorders>
            <w:shd w:val="clear" w:color="auto" w:fill="auto"/>
            <w:vAlign w:val="bottom"/>
          </w:tcPr>
          <w:p w14:paraId="308DB5D2" w14:textId="092B8328" w:rsidR="00A40415" w:rsidDel="003A1424" w:rsidRDefault="00A40415" w:rsidP="00D75220">
            <w:pPr>
              <w:keepNext/>
              <w:jc w:val="center"/>
              <w:rPr>
                <w:del w:id="1808" w:author="Shewmaker, Michael@Energy" w:date="2018-11-05T11:25:00Z"/>
                <w:rFonts w:ascii="Calibri" w:hAnsi="Calibri"/>
                <w:sz w:val="18"/>
                <w:szCs w:val="18"/>
              </w:rPr>
            </w:pPr>
          </w:p>
        </w:tc>
        <w:tc>
          <w:tcPr>
            <w:tcW w:w="810" w:type="dxa"/>
            <w:vMerge/>
          </w:tcPr>
          <w:p w14:paraId="739D7DE0" w14:textId="65535631" w:rsidR="00A40415" w:rsidRPr="003E3A17" w:rsidDel="003A1424" w:rsidRDefault="00A40415" w:rsidP="00D75220">
            <w:pPr>
              <w:keepNext/>
              <w:jc w:val="center"/>
              <w:rPr>
                <w:del w:id="1809" w:author="Shewmaker, Michael@Energy" w:date="2018-11-05T11:25:00Z"/>
                <w:rFonts w:ascii="Calibri" w:hAnsi="Calibri"/>
                <w:sz w:val="18"/>
                <w:szCs w:val="18"/>
              </w:rPr>
            </w:pPr>
          </w:p>
        </w:tc>
        <w:tc>
          <w:tcPr>
            <w:tcW w:w="1980" w:type="dxa"/>
            <w:gridSpan w:val="2"/>
            <w:shd w:val="clear" w:color="auto" w:fill="auto"/>
            <w:vAlign w:val="center"/>
          </w:tcPr>
          <w:p w14:paraId="308DB5D3" w14:textId="34062634" w:rsidR="00A40415" w:rsidDel="003A1424" w:rsidRDefault="00A40415" w:rsidP="00D75220">
            <w:pPr>
              <w:keepNext/>
              <w:jc w:val="center"/>
              <w:rPr>
                <w:del w:id="1810" w:author="Shewmaker, Michael@Energy" w:date="2018-11-05T11:25:00Z"/>
                <w:rFonts w:ascii="Calibri" w:hAnsi="Calibri"/>
                <w:sz w:val="18"/>
                <w:szCs w:val="18"/>
              </w:rPr>
            </w:pPr>
            <w:del w:id="1811" w:author="Shewmaker, Michael@Energy" w:date="2018-11-05T11:25:00Z">
              <w:r w:rsidRPr="003E3A17" w:rsidDel="003A1424">
                <w:rPr>
                  <w:rFonts w:ascii="Calibri" w:hAnsi="Calibri"/>
                  <w:sz w:val="18"/>
                  <w:szCs w:val="18"/>
                </w:rPr>
                <w:delText>Interior Insulation</w:delText>
              </w:r>
            </w:del>
          </w:p>
        </w:tc>
        <w:tc>
          <w:tcPr>
            <w:tcW w:w="1800" w:type="dxa"/>
            <w:gridSpan w:val="4"/>
            <w:shd w:val="clear" w:color="auto" w:fill="auto"/>
            <w:vAlign w:val="center"/>
          </w:tcPr>
          <w:p w14:paraId="308DB5D4" w14:textId="3B86C846" w:rsidR="00A40415" w:rsidDel="003A1424" w:rsidRDefault="00A40415" w:rsidP="00D75220">
            <w:pPr>
              <w:keepNext/>
              <w:jc w:val="center"/>
              <w:rPr>
                <w:del w:id="1812" w:author="Shewmaker, Michael@Energy" w:date="2018-11-05T11:25:00Z"/>
                <w:rFonts w:ascii="Calibri" w:hAnsi="Calibri"/>
                <w:sz w:val="18"/>
                <w:szCs w:val="18"/>
              </w:rPr>
            </w:pPr>
            <w:del w:id="1813" w:author="Shewmaker, Michael@Energy" w:date="2018-11-05T11:25:00Z">
              <w:r w:rsidRPr="003E3A17" w:rsidDel="003A1424">
                <w:rPr>
                  <w:rFonts w:ascii="Calibri" w:hAnsi="Calibri"/>
                  <w:sz w:val="18"/>
                  <w:szCs w:val="18"/>
                </w:rPr>
                <w:delText>Exterior Insulation</w:delText>
              </w:r>
            </w:del>
          </w:p>
        </w:tc>
        <w:tc>
          <w:tcPr>
            <w:tcW w:w="1350" w:type="dxa"/>
            <w:gridSpan w:val="5"/>
            <w:shd w:val="clear" w:color="auto" w:fill="auto"/>
            <w:vAlign w:val="center"/>
          </w:tcPr>
          <w:p w14:paraId="308DB5D5" w14:textId="395A14ED" w:rsidR="00A40415" w:rsidDel="003A1424" w:rsidRDefault="00A40415" w:rsidP="00D75220">
            <w:pPr>
              <w:keepNext/>
              <w:jc w:val="center"/>
              <w:rPr>
                <w:del w:id="1814" w:author="Shewmaker, Michael@Energy" w:date="2018-11-05T11:25:00Z"/>
                <w:rFonts w:ascii="Calibri" w:hAnsi="Calibri"/>
                <w:sz w:val="18"/>
                <w:szCs w:val="18"/>
              </w:rPr>
            </w:pPr>
            <w:del w:id="1815" w:author="Shewmaker, Michael@Energy" w:date="2018-11-05T11:25:00Z">
              <w:r w:rsidRPr="003E3A17" w:rsidDel="003A1424">
                <w:rPr>
                  <w:rFonts w:ascii="Calibri" w:hAnsi="Calibri"/>
                  <w:sz w:val="18"/>
                  <w:szCs w:val="18"/>
                </w:rPr>
                <w:delText xml:space="preserve">Appendix </w:delText>
              </w:r>
              <w:r w:rsidDel="003A1424">
                <w:rPr>
                  <w:rFonts w:ascii="Calibri" w:hAnsi="Calibri"/>
                  <w:sz w:val="18"/>
                  <w:szCs w:val="18"/>
                </w:rPr>
                <w:delText>JA4 Reference</w:delText>
              </w:r>
            </w:del>
          </w:p>
        </w:tc>
        <w:tc>
          <w:tcPr>
            <w:tcW w:w="1800" w:type="dxa"/>
            <w:gridSpan w:val="3"/>
            <w:shd w:val="clear" w:color="auto" w:fill="auto"/>
            <w:vAlign w:val="center"/>
          </w:tcPr>
          <w:p w14:paraId="308DB5D6" w14:textId="1F7595B2" w:rsidR="00A40415" w:rsidDel="003A1424" w:rsidRDefault="00A40415" w:rsidP="00D75220">
            <w:pPr>
              <w:keepNext/>
              <w:jc w:val="center"/>
              <w:rPr>
                <w:del w:id="1816" w:author="Shewmaker, Michael@Energy" w:date="2018-11-05T11:25:00Z"/>
                <w:rFonts w:ascii="Calibri" w:hAnsi="Calibri"/>
                <w:sz w:val="18"/>
                <w:szCs w:val="18"/>
              </w:rPr>
            </w:pPr>
            <w:del w:id="1817" w:author="Shewmaker, Michael@Energy" w:date="2018-11-05T11:25:00Z">
              <w:r w:rsidRPr="003E3A17" w:rsidDel="003A1424">
                <w:rPr>
                  <w:rFonts w:ascii="Calibri" w:hAnsi="Calibri"/>
                  <w:sz w:val="18"/>
                  <w:szCs w:val="18"/>
                </w:rPr>
                <w:delText>Interior Insulation</w:delText>
              </w:r>
            </w:del>
          </w:p>
        </w:tc>
        <w:tc>
          <w:tcPr>
            <w:tcW w:w="2443" w:type="dxa"/>
            <w:gridSpan w:val="2"/>
            <w:tcBorders>
              <w:right w:val="single" w:sz="4" w:space="0" w:color="auto"/>
            </w:tcBorders>
            <w:shd w:val="clear" w:color="auto" w:fill="auto"/>
            <w:vAlign w:val="center"/>
          </w:tcPr>
          <w:p w14:paraId="308DB5D7" w14:textId="012C0EA3" w:rsidR="00A40415" w:rsidDel="003A1424" w:rsidRDefault="00A40415" w:rsidP="00D75220">
            <w:pPr>
              <w:keepNext/>
              <w:jc w:val="center"/>
              <w:rPr>
                <w:del w:id="1818" w:author="Shewmaker, Michael@Energy" w:date="2018-11-05T11:25:00Z"/>
                <w:rFonts w:ascii="Calibri" w:hAnsi="Calibri"/>
                <w:sz w:val="18"/>
                <w:szCs w:val="18"/>
              </w:rPr>
            </w:pPr>
            <w:del w:id="1819" w:author="Shewmaker, Michael@Energy" w:date="2018-11-05T11:25:00Z">
              <w:r w:rsidRPr="003E3A17" w:rsidDel="003A1424">
                <w:rPr>
                  <w:rFonts w:ascii="Calibri" w:hAnsi="Calibri"/>
                  <w:sz w:val="18"/>
                  <w:szCs w:val="18"/>
                </w:rPr>
                <w:delText>Exterior Insulation</w:delText>
              </w:r>
            </w:del>
          </w:p>
        </w:tc>
      </w:tr>
      <w:tr w:rsidR="004203E0" w:rsidRPr="003E3A17" w:rsidDel="003A1424" w14:paraId="308DB5E8" w14:textId="4D23EABA" w:rsidTr="004203E0">
        <w:trPr>
          <w:trHeight w:val="388"/>
          <w:del w:id="1820" w:author="Shewmaker, Michael@Energy" w:date="2018-11-05T11:25:00Z"/>
        </w:trPr>
        <w:tc>
          <w:tcPr>
            <w:tcW w:w="761" w:type="dxa"/>
            <w:vMerge/>
            <w:tcBorders>
              <w:left w:val="single" w:sz="4" w:space="0" w:color="auto"/>
              <w:right w:val="single" w:sz="4" w:space="0" w:color="auto"/>
            </w:tcBorders>
            <w:shd w:val="clear" w:color="auto" w:fill="auto"/>
            <w:vAlign w:val="bottom"/>
          </w:tcPr>
          <w:p w14:paraId="308DB5D9" w14:textId="5F3CAB5E" w:rsidR="00A40415" w:rsidDel="003A1424" w:rsidRDefault="00A40415" w:rsidP="00D75220">
            <w:pPr>
              <w:keepNext/>
              <w:jc w:val="center"/>
              <w:rPr>
                <w:del w:id="1821" w:author="Shewmaker, Michael@Energy" w:date="2018-11-05T11:25:00Z"/>
                <w:rFonts w:ascii="Calibri" w:hAnsi="Calibri"/>
                <w:sz w:val="18"/>
                <w:szCs w:val="18"/>
              </w:rPr>
            </w:pPr>
          </w:p>
        </w:tc>
        <w:tc>
          <w:tcPr>
            <w:tcW w:w="790" w:type="dxa"/>
            <w:vMerge/>
            <w:tcBorders>
              <w:left w:val="single" w:sz="4" w:space="0" w:color="auto"/>
              <w:right w:val="single" w:sz="4" w:space="0" w:color="auto"/>
            </w:tcBorders>
            <w:shd w:val="clear" w:color="auto" w:fill="auto"/>
            <w:vAlign w:val="bottom"/>
          </w:tcPr>
          <w:p w14:paraId="308DB5DA" w14:textId="35872162" w:rsidR="00A40415" w:rsidDel="003A1424" w:rsidRDefault="00A40415" w:rsidP="00D75220">
            <w:pPr>
              <w:keepNext/>
              <w:jc w:val="center"/>
              <w:rPr>
                <w:del w:id="1822" w:author="Shewmaker, Michael@Energy" w:date="2018-11-05T11:25:00Z"/>
                <w:rFonts w:ascii="Calibri" w:hAnsi="Calibri"/>
                <w:sz w:val="18"/>
                <w:szCs w:val="18"/>
              </w:rPr>
            </w:pPr>
          </w:p>
        </w:tc>
        <w:tc>
          <w:tcPr>
            <w:tcW w:w="946" w:type="dxa"/>
            <w:vMerge/>
            <w:tcBorders>
              <w:left w:val="single" w:sz="4" w:space="0" w:color="auto"/>
              <w:right w:val="single" w:sz="4" w:space="0" w:color="auto"/>
            </w:tcBorders>
            <w:shd w:val="clear" w:color="auto" w:fill="auto"/>
            <w:vAlign w:val="bottom"/>
          </w:tcPr>
          <w:p w14:paraId="308DB5DB" w14:textId="1C1881DF" w:rsidR="00A40415" w:rsidDel="003A1424" w:rsidRDefault="00A40415" w:rsidP="00D75220">
            <w:pPr>
              <w:keepNext/>
              <w:jc w:val="center"/>
              <w:rPr>
                <w:del w:id="1823" w:author="Shewmaker, Michael@Energy" w:date="2018-11-05T11:25:00Z"/>
                <w:rFonts w:ascii="Calibri" w:hAnsi="Calibri"/>
                <w:sz w:val="18"/>
                <w:szCs w:val="18"/>
              </w:rPr>
            </w:pPr>
          </w:p>
        </w:tc>
        <w:tc>
          <w:tcPr>
            <w:tcW w:w="900" w:type="dxa"/>
            <w:vMerge/>
            <w:tcBorders>
              <w:left w:val="single" w:sz="4" w:space="0" w:color="auto"/>
              <w:right w:val="single" w:sz="4" w:space="0" w:color="auto"/>
            </w:tcBorders>
            <w:shd w:val="clear" w:color="auto" w:fill="auto"/>
            <w:vAlign w:val="bottom"/>
          </w:tcPr>
          <w:p w14:paraId="308DB5DC" w14:textId="733B169C" w:rsidR="00A40415" w:rsidDel="003A1424" w:rsidRDefault="00A40415" w:rsidP="00D75220">
            <w:pPr>
              <w:keepNext/>
              <w:jc w:val="center"/>
              <w:rPr>
                <w:del w:id="1824" w:author="Shewmaker, Michael@Energy" w:date="2018-11-05T11:25:00Z"/>
                <w:rFonts w:ascii="Calibri" w:hAnsi="Calibri"/>
                <w:sz w:val="18"/>
                <w:szCs w:val="18"/>
              </w:rPr>
            </w:pPr>
          </w:p>
        </w:tc>
        <w:tc>
          <w:tcPr>
            <w:tcW w:w="990" w:type="dxa"/>
            <w:vMerge/>
            <w:tcBorders>
              <w:left w:val="single" w:sz="4" w:space="0" w:color="auto"/>
            </w:tcBorders>
            <w:shd w:val="clear" w:color="auto" w:fill="auto"/>
            <w:vAlign w:val="bottom"/>
          </w:tcPr>
          <w:p w14:paraId="308DB5DD" w14:textId="3CDF4D44" w:rsidR="00A40415" w:rsidDel="003A1424" w:rsidRDefault="00A40415" w:rsidP="00D75220">
            <w:pPr>
              <w:keepNext/>
              <w:jc w:val="center"/>
              <w:rPr>
                <w:del w:id="1825" w:author="Shewmaker, Michael@Energy" w:date="2018-11-05T11:25:00Z"/>
                <w:rFonts w:ascii="Calibri" w:hAnsi="Calibri"/>
                <w:sz w:val="18"/>
                <w:szCs w:val="18"/>
              </w:rPr>
            </w:pPr>
          </w:p>
        </w:tc>
        <w:tc>
          <w:tcPr>
            <w:tcW w:w="810" w:type="dxa"/>
            <w:vMerge/>
          </w:tcPr>
          <w:p w14:paraId="2F7BDFDE" w14:textId="5DA40770" w:rsidR="00A40415" w:rsidRPr="003E3A17" w:rsidDel="003A1424" w:rsidRDefault="00A40415" w:rsidP="00D75220">
            <w:pPr>
              <w:keepNext/>
              <w:jc w:val="center"/>
              <w:rPr>
                <w:del w:id="1826" w:author="Shewmaker, Michael@Energy" w:date="2018-11-05T11:25:00Z"/>
                <w:rFonts w:ascii="Calibri" w:hAnsi="Calibri"/>
                <w:sz w:val="18"/>
                <w:szCs w:val="18"/>
              </w:rPr>
            </w:pPr>
          </w:p>
        </w:tc>
        <w:tc>
          <w:tcPr>
            <w:tcW w:w="990" w:type="dxa"/>
            <w:shd w:val="clear" w:color="auto" w:fill="auto"/>
            <w:vAlign w:val="bottom"/>
          </w:tcPr>
          <w:p w14:paraId="308DB5DE" w14:textId="343B7653" w:rsidR="00A40415" w:rsidDel="003A1424" w:rsidRDefault="00A40415" w:rsidP="00D75220">
            <w:pPr>
              <w:keepNext/>
              <w:jc w:val="center"/>
              <w:rPr>
                <w:del w:id="1827" w:author="Shewmaker, Michael@Energy" w:date="2018-11-05T11:25:00Z"/>
                <w:rFonts w:ascii="Calibri" w:hAnsi="Calibri"/>
                <w:sz w:val="18"/>
                <w:szCs w:val="18"/>
              </w:rPr>
            </w:pPr>
            <w:del w:id="1828" w:author="Shewmaker, Michael@Energy" w:date="2018-11-05T11:25:00Z">
              <w:r w:rsidRPr="003E3A17" w:rsidDel="003A1424">
                <w:rPr>
                  <w:rFonts w:ascii="Calibri" w:hAnsi="Calibri"/>
                  <w:sz w:val="18"/>
                  <w:szCs w:val="18"/>
                </w:rPr>
                <w:delText>R-value</w:delText>
              </w:r>
            </w:del>
          </w:p>
        </w:tc>
        <w:tc>
          <w:tcPr>
            <w:tcW w:w="990" w:type="dxa"/>
            <w:shd w:val="clear" w:color="auto" w:fill="auto"/>
            <w:vAlign w:val="bottom"/>
          </w:tcPr>
          <w:p w14:paraId="308DB5DF" w14:textId="2836BF3D" w:rsidR="00A40415" w:rsidDel="003A1424" w:rsidRDefault="00A40415" w:rsidP="00D75220">
            <w:pPr>
              <w:keepNext/>
              <w:jc w:val="center"/>
              <w:rPr>
                <w:del w:id="1829" w:author="Shewmaker, Michael@Energy" w:date="2018-11-05T11:25:00Z"/>
                <w:rFonts w:ascii="Calibri" w:hAnsi="Calibri"/>
                <w:sz w:val="18"/>
                <w:szCs w:val="18"/>
              </w:rPr>
            </w:pPr>
            <w:del w:id="1830" w:author="Shewmaker, Michael@Energy" w:date="2018-11-05T11:25:00Z">
              <w:r w:rsidRPr="003E3A17" w:rsidDel="003A1424">
                <w:rPr>
                  <w:rFonts w:ascii="Calibri" w:hAnsi="Calibri"/>
                  <w:sz w:val="18"/>
                  <w:szCs w:val="18"/>
                </w:rPr>
                <w:delText>U-factor</w:delText>
              </w:r>
            </w:del>
          </w:p>
        </w:tc>
        <w:tc>
          <w:tcPr>
            <w:tcW w:w="900" w:type="dxa"/>
            <w:gridSpan w:val="2"/>
            <w:shd w:val="clear" w:color="auto" w:fill="auto"/>
            <w:vAlign w:val="bottom"/>
          </w:tcPr>
          <w:p w14:paraId="308DB5E0" w14:textId="3272A90E" w:rsidR="00A40415" w:rsidDel="003A1424" w:rsidRDefault="00A40415" w:rsidP="00D75220">
            <w:pPr>
              <w:keepNext/>
              <w:jc w:val="center"/>
              <w:rPr>
                <w:del w:id="1831" w:author="Shewmaker, Michael@Energy" w:date="2018-11-05T11:25:00Z"/>
                <w:rFonts w:ascii="Calibri" w:hAnsi="Calibri"/>
                <w:sz w:val="18"/>
                <w:szCs w:val="18"/>
              </w:rPr>
            </w:pPr>
            <w:del w:id="1832" w:author="Shewmaker, Michael@Energy" w:date="2018-11-05T11:25:00Z">
              <w:r w:rsidRPr="003E3A17" w:rsidDel="003A1424">
                <w:rPr>
                  <w:rFonts w:ascii="Calibri" w:hAnsi="Calibri"/>
                  <w:sz w:val="18"/>
                  <w:szCs w:val="18"/>
                </w:rPr>
                <w:delText>R-value</w:delText>
              </w:r>
            </w:del>
          </w:p>
        </w:tc>
        <w:tc>
          <w:tcPr>
            <w:tcW w:w="900" w:type="dxa"/>
            <w:gridSpan w:val="2"/>
            <w:shd w:val="clear" w:color="auto" w:fill="auto"/>
            <w:vAlign w:val="bottom"/>
          </w:tcPr>
          <w:p w14:paraId="308DB5E1" w14:textId="00C6373D" w:rsidR="00A40415" w:rsidDel="003A1424" w:rsidRDefault="00A40415" w:rsidP="00D75220">
            <w:pPr>
              <w:keepNext/>
              <w:jc w:val="center"/>
              <w:rPr>
                <w:del w:id="1833" w:author="Shewmaker, Michael@Energy" w:date="2018-11-05T11:25:00Z"/>
                <w:rFonts w:ascii="Calibri" w:hAnsi="Calibri"/>
                <w:sz w:val="18"/>
                <w:szCs w:val="18"/>
              </w:rPr>
            </w:pPr>
            <w:del w:id="1834" w:author="Shewmaker, Michael@Energy" w:date="2018-11-05T11:25:00Z">
              <w:r w:rsidRPr="003E3A17" w:rsidDel="003A1424">
                <w:rPr>
                  <w:rFonts w:ascii="Calibri" w:hAnsi="Calibri"/>
                  <w:sz w:val="18"/>
                  <w:szCs w:val="18"/>
                </w:rPr>
                <w:delText>U-factor</w:delText>
              </w:r>
            </w:del>
          </w:p>
        </w:tc>
        <w:tc>
          <w:tcPr>
            <w:tcW w:w="630" w:type="dxa"/>
            <w:gridSpan w:val="2"/>
            <w:shd w:val="clear" w:color="auto" w:fill="auto"/>
            <w:vAlign w:val="bottom"/>
          </w:tcPr>
          <w:p w14:paraId="308DB5E2" w14:textId="2D4B7118" w:rsidR="00A40415" w:rsidDel="003A1424" w:rsidRDefault="00A40415" w:rsidP="00D75220">
            <w:pPr>
              <w:keepNext/>
              <w:jc w:val="center"/>
              <w:rPr>
                <w:del w:id="1835" w:author="Shewmaker, Michael@Energy" w:date="2018-11-05T11:25:00Z"/>
                <w:rFonts w:ascii="Calibri" w:hAnsi="Calibri"/>
                <w:sz w:val="18"/>
                <w:szCs w:val="18"/>
              </w:rPr>
            </w:pPr>
            <w:del w:id="1836" w:author="Shewmaker, Michael@Energy" w:date="2018-11-05T11:25:00Z">
              <w:r w:rsidDel="003A1424">
                <w:rPr>
                  <w:rFonts w:ascii="Calibri" w:hAnsi="Calibri"/>
                  <w:sz w:val="18"/>
                  <w:szCs w:val="18"/>
                </w:rPr>
                <w:delText>Table</w:delText>
              </w:r>
            </w:del>
          </w:p>
        </w:tc>
        <w:tc>
          <w:tcPr>
            <w:tcW w:w="720" w:type="dxa"/>
            <w:gridSpan w:val="3"/>
            <w:shd w:val="clear" w:color="auto" w:fill="auto"/>
            <w:vAlign w:val="bottom"/>
          </w:tcPr>
          <w:p w14:paraId="308DB5E3" w14:textId="6FF0224E" w:rsidR="00A40415" w:rsidDel="003A1424" w:rsidRDefault="00A40415" w:rsidP="00D75220">
            <w:pPr>
              <w:keepNext/>
              <w:jc w:val="center"/>
              <w:rPr>
                <w:del w:id="1837" w:author="Shewmaker, Michael@Energy" w:date="2018-11-05T11:25:00Z"/>
                <w:rFonts w:ascii="Calibri" w:hAnsi="Calibri"/>
                <w:sz w:val="18"/>
                <w:szCs w:val="18"/>
              </w:rPr>
            </w:pPr>
            <w:del w:id="1838" w:author="Shewmaker, Michael@Energy" w:date="2018-11-05T11:25:00Z">
              <w:r w:rsidDel="003A1424">
                <w:rPr>
                  <w:rFonts w:ascii="Calibri" w:hAnsi="Calibri"/>
                  <w:sz w:val="18"/>
                  <w:szCs w:val="18"/>
                </w:rPr>
                <w:delText>Cell</w:delText>
              </w:r>
            </w:del>
          </w:p>
        </w:tc>
        <w:tc>
          <w:tcPr>
            <w:tcW w:w="810" w:type="dxa"/>
            <w:gridSpan w:val="2"/>
            <w:shd w:val="clear" w:color="auto" w:fill="auto"/>
            <w:vAlign w:val="bottom"/>
          </w:tcPr>
          <w:p w14:paraId="308DB5E4" w14:textId="23E1AFB8" w:rsidR="00A40415" w:rsidDel="003A1424" w:rsidRDefault="00A40415" w:rsidP="00D75220">
            <w:pPr>
              <w:keepNext/>
              <w:jc w:val="center"/>
              <w:rPr>
                <w:del w:id="1839" w:author="Shewmaker, Michael@Energy" w:date="2018-11-05T11:25:00Z"/>
                <w:rFonts w:ascii="Calibri" w:hAnsi="Calibri"/>
                <w:sz w:val="18"/>
                <w:szCs w:val="18"/>
              </w:rPr>
            </w:pPr>
            <w:del w:id="1840" w:author="Shewmaker, Michael@Energy" w:date="2018-11-05T11:25:00Z">
              <w:r w:rsidRPr="003E3A17" w:rsidDel="003A1424">
                <w:rPr>
                  <w:rFonts w:ascii="Calibri" w:hAnsi="Calibri"/>
                  <w:sz w:val="18"/>
                  <w:szCs w:val="18"/>
                </w:rPr>
                <w:delText>R-value</w:delText>
              </w:r>
            </w:del>
          </w:p>
        </w:tc>
        <w:tc>
          <w:tcPr>
            <w:tcW w:w="990" w:type="dxa"/>
            <w:shd w:val="clear" w:color="auto" w:fill="auto"/>
            <w:vAlign w:val="bottom"/>
          </w:tcPr>
          <w:p w14:paraId="308DB5E5" w14:textId="4F390850" w:rsidR="00A40415" w:rsidDel="003A1424" w:rsidRDefault="00A40415" w:rsidP="00D75220">
            <w:pPr>
              <w:keepNext/>
              <w:jc w:val="center"/>
              <w:rPr>
                <w:del w:id="1841" w:author="Shewmaker, Michael@Energy" w:date="2018-11-05T11:25:00Z"/>
                <w:rFonts w:ascii="Calibri" w:hAnsi="Calibri"/>
                <w:sz w:val="18"/>
                <w:szCs w:val="18"/>
              </w:rPr>
            </w:pPr>
            <w:del w:id="1842" w:author="Shewmaker, Michael@Energy" w:date="2018-11-05T11:25:00Z">
              <w:r w:rsidRPr="003E3A17" w:rsidDel="003A1424">
                <w:rPr>
                  <w:rFonts w:ascii="Calibri" w:hAnsi="Calibri"/>
                  <w:sz w:val="18"/>
                  <w:szCs w:val="18"/>
                </w:rPr>
                <w:delText>U-factor</w:delText>
              </w:r>
            </w:del>
          </w:p>
        </w:tc>
        <w:tc>
          <w:tcPr>
            <w:tcW w:w="1260" w:type="dxa"/>
            <w:shd w:val="clear" w:color="auto" w:fill="auto"/>
            <w:vAlign w:val="bottom"/>
          </w:tcPr>
          <w:p w14:paraId="308DB5E6" w14:textId="6AED46F9" w:rsidR="00A40415" w:rsidDel="003A1424" w:rsidRDefault="00A40415" w:rsidP="00D75220">
            <w:pPr>
              <w:keepNext/>
              <w:jc w:val="center"/>
              <w:rPr>
                <w:del w:id="1843" w:author="Shewmaker, Michael@Energy" w:date="2018-11-05T11:25:00Z"/>
                <w:rFonts w:ascii="Calibri" w:hAnsi="Calibri"/>
                <w:sz w:val="18"/>
                <w:szCs w:val="18"/>
              </w:rPr>
            </w:pPr>
            <w:del w:id="1844" w:author="Shewmaker, Michael@Energy" w:date="2018-11-05T11:25:00Z">
              <w:r w:rsidRPr="003E3A17" w:rsidDel="003A1424">
                <w:rPr>
                  <w:rFonts w:ascii="Calibri" w:hAnsi="Calibri"/>
                  <w:sz w:val="18"/>
                  <w:szCs w:val="18"/>
                </w:rPr>
                <w:delText>R-value</w:delText>
              </w:r>
            </w:del>
          </w:p>
        </w:tc>
        <w:tc>
          <w:tcPr>
            <w:tcW w:w="1183" w:type="dxa"/>
            <w:tcBorders>
              <w:right w:val="single" w:sz="4" w:space="0" w:color="auto"/>
            </w:tcBorders>
            <w:shd w:val="clear" w:color="auto" w:fill="auto"/>
            <w:vAlign w:val="bottom"/>
          </w:tcPr>
          <w:p w14:paraId="308DB5E7" w14:textId="4E69D52C" w:rsidR="00A40415" w:rsidDel="003A1424" w:rsidRDefault="00A40415" w:rsidP="00D75220">
            <w:pPr>
              <w:keepNext/>
              <w:jc w:val="center"/>
              <w:rPr>
                <w:del w:id="1845" w:author="Shewmaker, Michael@Energy" w:date="2018-11-05T11:25:00Z"/>
                <w:rFonts w:ascii="Calibri" w:hAnsi="Calibri"/>
                <w:sz w:val="18"/>
                <w:szCs w:val="18"/>
              </w:rPr>
            </w:pPr>
            <w:del w:id="1846" w:author="Shewmaker, Michael@Energy" w:date="2018-11-05T11:25:00Z">
              <w:r w:rsidRPr="003E3A17" w:rsidDel="003A1424">
                <w:rPr>
                  <w:rFonts w:ascii="Calibri" w:hAnsi="Calibri"/>
                  <w:sz w:val="18"/>
                  <w:szCs w:val="18"/>
                </w:rPr>
                <w:delText>U-factor</w:delText>
              </w:r>
            </w:del>
          </w:p>
        </w:tc>
      </w:tr>
      <w:tr w:rsidR="004203E0" w:rsidRPr="003E3A17" w:rsidDel="003A1424" w14:paraId="308DB5F8" w14:textId="75273004" w:rsidTr="004203E0">
        <w:trPr>
          <w:trHeight w:val="2432"/>
          <w:del w:id="1847" w:author="Shewmaker, Michael@Energy" w:date="2018-11-05T11:25:00Z"/>
        </w:trPr>
        <w:tc>
          <w:tcPr>
            <w:tcW w:w="761" w:type="dxa"/>
            <w:tcBorders>
              <w:left w:val="single" w:sz="4" w:space="0" w:color="auto"/>
            </w:tcBorders>
            <w:shd w:val="clear" w:color="auto" w:fill="auto"/>
            <w:vAlign w:val="bottom"/>
          </w:tcPr>
          <w:p w14:paraId="308DB5E9" w14:textId="2DC5CEAA" w:rsidR="00A40415" w:rsidRPr="003E3A17" w:rsidDel="003A1424" w:rsidRDefault="00A40415" w:rsidP="00D75220">
            <w:pPr>
              <w:keepNext/>
              <w:jc w:val="center"/>
              <w:rPr>
                <w:del w:id="1848" w:author="Shewmaker, Michael@Energy" w:date="2018-11-05T11:25:00Z"/>
                <w:rFonts w:ascii="Calibri" w:hAnsi="Calibri"/>
                <w:sz w:val="18"/>
                <w:szCs w:val="18"/>
              </w:rPr>
            </w:pPr>
            <w:del w:id="1849" w:author="Shewmaker, Michael@Energy" w:date="2018-11-05T11:25:00Z">
              <w:r w:rsidDel="003A1424">
                <w:rPr>
                  <w:rFonts w:ascii="Calibri" w:hAnsi="Calibri"/>
                  <w:sz w:val="18"/>
                  <w:szCs w:val="18"/>
                </w:rPr>
                <w:delText>&lt;&lt;User Input: ObjectNamePermissive&gt;&gt;</w:delText>
              </w:r>
            </w:del>
          </w:p>
        </w:tc>
        <w:tc>
          <w:tcPr>
            <w:tcW w:w="790" w:type="dxa"/>
            <w:shd w:val="clear" w:color="auto" w:fill="auto"/>
            <w:vAlign w:val="bottom"/>
          </w:tcPr>
          <w:p w14:paraId="308DB5EA" w14:textId="52B2B0AB" w:rsidR="00A40415" w:rsidRPr="003E3A17" w:rsidDel="003A1424" w:rsidRDefault="00A40415" w:rsidP="00D75220">
            <w:pPr>
              <w:keepNext/>
              <w:jc w:val="center"/>
              <w:rPr>
                <w:del w:id="1850" w:author="Shewmaker, Michael@Energy" w:date="2018-11-05T11:25:00Z"/>
                <w:rFonts w:ascii="Calibri" w:hAnsi="Calibri"/>
                <w:sz w:val="18"/>
                <w:szCs w:val="18"/>
              </w:rPr>
            </w:pPr>
            <w:del w:id="1851" w:author="Shewmaker, Michael@Energy" w:date="2018-11-05T11:25:00Z">
              <w:r w:rsidDel="003A1424">
                <w:rPr>
                  <w:rFonts w:ascii="Calibri" w:hAnsi="Calibri"/>
                  <w:sz w:val="18"/>
                  <w:szCs w:val="18"/>
                </w:rPr>
                <w:delText>&lt;&lt;User selects from list: Yes or No&gt;&gt;</w:delText>
              </w:r>
            </w:del>
          </w:p>
        </w:tc>
        <w:tc>
          <w:tcPr>
            <w:tcW w:w="946" w:type="dxa"/>
            <w:shd w:val="clear" w:color="auto" w:fill="auto"/>
            <w:vAlign w:val="bottom"/>
          </w:tcPr>
          <w:p w14:paraId="308DB5EB" w14:textId="5CBCB514" w:rsidR="00A40415" w:rsidRPr="003E3A17" w:rsidDel="003A1424" w:rsidRDefault="00A40415" w:rsidP="00F26608">
            <w:pPr>
              <w:keepNext/>
              <w:jc w:val="center"/>
              <w:rPr>
                <w:del w:id="1852" w:author="Shewmaker, Michael@Energy" w:date="2018-11-05T11:25:00Z"/>
                <w:rFonts w:ascii="Calibri" w:hAnsi="Calibri"/>
                <w:sz w:val="18"/>
                <w:szCs w:val="18"/>
              </w:rPr>
            </w:pPr>
            <w:del w:id="1853" w:author="Shewmaker, Michael@Energy" w:date="2018-11-05T11:25:00Z">
              <w:r w:rsidDel="003A1424">
                <w:rPr>
                  <w:rFonts w:ascii="Calibri" w:hAnsi="Calibri"/>
                  <w:sz w:val="18"/>
                  <w:szCs w:val="18"/>
                </w:rPr>
                <w:delText xml:space="preserve">&lt;&lt;User selects from list: </w:delText>
              </w:r>
              <w:r w:rsidRPr="00C068EC" w:rsidDel="003A1424">
                <w:rPr>
                  <w:rFonts w:ascii="Calibri" w:hAnsi="Calibri"/>
                  <w:sz w:val="18"/>
                  <w:szCs w:val="18"/>
                </w:rPr>
                <w:delText xml:space="preserve">Clay Brick, Clay Hollow Unit, CMU Light Weight, CMU Medium Weight, CMU Normal Weight, Concrete or  </w:delText>
              </w:r>
              <w:r w:rsidRPr="000A436A" w:rsidDel="003A1424">
                <w:rPr>
                  <w:rFonts w:ascii="Calibri" w:hAnsi="Calibri"/>
                  <w:sz w:val="18"/>
                  <w:szCs w:val="18"/>
                </w:rPr>
                <w:delText>Insulating Concrete Forms</w:delText>
              </w:r>
              <w:r w:rsidDel="003A1424">
                <w:rPr>
                  <w:rFonts w:ascii="Calibri" w:hAnsi="Calibri"/>
                  <w:sz w:val="18"/>
                  <w:szCs w:val="18"/>
                </w:rPr>
                <w:delText>&gt;&gt;</w:delText>
              </w:r>
            </w:del>
          </w:p>
        </w:tc>
        <w:tc>
          <w:tcPr>
            <w:tcW w:w="900" w:type="dxa"/>
            <w:shd w:val="clear" w:color="auto" w:fill="auto"/>
            <w:vAlign w:val="bottom"/>
          </w:tcPr>
          <w:p w14:paraId="308DB5EC" w14:textId="441BB785" w:rsidR="00A40415" w:rsidRPr="003E3A17" w:rsidDel="003A1424" w:rsidRDefault="00A40415" w:rsidP="00D75220">
            <w:pPr>
              <w:keepNext/>
              <w:jc w:val="center"/>
              <w:rPr>
                <w:del w:id="1854" w:author="Shewmaker, Michael@Energy" w:date="2018-11-05T11:25:00Z"/>
                <w:rFonts w:ascii="Calibri" w:hAnsi="Calibri"/>
                <w:sz w:val="18"/>
                <w:szCs w:val="18"/>
              </w:rPr>
            </w:pPr>
            <w:del w:id="1855" w:author="Shewmaker, Michael@Energy" w:date="2018-11-05T11:25:00Z">
              <w:r w:rsidDel="003A1424">
                <w:rPr>
                  <w:rFonts w:ascii="Calibri" w:hAnsi="Calibri"/>
                  <w:sz w:val="18"/>
                  <w:szCs w:val="18"/>
                </w:rPr>
                <w:delText>&lt;&lt;User Input: DecimalNonnegative&gt;&gt;</w:delText>
              </w:r>
            </w:del>
          </w:p>
        </w:tc>
        <w:tc>
          <w:tcPr>
            <w:tcW w:w="990" w:type="dxa"/>
            <w:shd w:val="clear" w:color="auto" w:fill="auto"/>
            <w:vAlign w:val="bottom"/>
          </w:tcPr>
          <w:p w14:paraId="308DB5ED" w14:textId="4D74DC99" w:rsidR="00A40415" w:rsidRPr="003E3A17" w:rsidDel="003A1424" w:rsidRDefault="00A40415" w:rsidP="00D75220">
            <w:pPr>
              <w:keepNext/>
              <w:jc w:val="center"/>
              <w:rPr>
                <w:del w:id="1856" w:author="Shewmaker, Michael@Energy" w:date="2018-11-05T11:25:00Z"/>
                <w:rFonts w:ascii="Calibri" w:hAnsi="Calibri"/>
                <w:sz w:val="18"/>
                <w:szCs w:val="18"/>
              </w:rPr>
            </w:pPr>
            <w:del w:id="1857" w:author="Shewmaker, Michael@Energy" w:date="2018-11-05T11:25:00Z">
              <w:r w:rsidDel="003A1424">
                <w:rPr>
                  <w:rFonts w:ascii="Calibri" w:hAnsi="Calibri"/>
                  <w:sz w:val="18"/>
                  <w:szCs w:val="18"/>
                </w:rPr>
                <w:delText>&lt;&lt;User Input: DecimalNonnegative&gt;&gt;</w:delText>
              </w:r>
            </w:del>
          </w:p>
        </w:tc>
        <w:tc>
          <w:tcPr>
            <w:tcW w:w="810" w:type="dxa"/>
            <w:vAlign w:val="bottom"/>
          </w:tcPr>
          <w:p w14:paraId="6DAA2791" w14:textId="02DB7C03" w:rsidR="00A40415" w:rsidDel="003A1424" w:rsidRDefault="006B55E8" w:rsidP="006B55E8">
            <w:pPr>
              <w:keepNext/>
              <w:jc w:val="center"/>
              <w:rPr>
                <w:del w:id="1858" w:author="Shewmaker, Michael@Energy" w:date="2018-11-05T11:25:00Z"/>
                <w:rFonts w:ascii="Calibri" w:hAnsi="Calibri"/>
                <w:sz w:val="18"/>
                <w:szCs w:val="18"/>
              </w:rPr>
            </w:pPr>
            <w:del w:id="1859" w:author="Shewmaker, Michael@Energy" w:date="2018-11-05T11:25:00Z">
              <w:r w:rsidDel="003A1424">
                <w:rPr>
                  <w:rFonts w:ascii="Calibri" w:hAnsi="Calibri"/>
                  <w:sz w:val="18"/>
                  <w:szCs w:val="18"/>
                </w:rPr>
                <w:delText>&lt;&lt;User input: DecimalNonnegative&gt;&gt;</w:delText>
              </w:r>
            </w:del>
          </w:p>
        </w:tc>
        <w:tc>
          <w:tcPr>
            <w:tcW w:w="990" w:type="dxa"/>
            <w:shd w:val="clear" w:color="auto" w:fill="auto"/>
            <w:vAlign w:val="bottom"/>
          </w:tcPr>
          <w:p w14:paraId="308DB5EE" w14:textId="5AAE8C70" w:rsidR="00A40415" w:rsidRPr="003E3A17" w:rsidDel="003A1424" w:rsidRDefault="00A40415" w:rsidP="00A76EEF">
            <w:pPr>
              <w:keepNext/>
              <w:jc w:val="center"/>
              <w:rPr>
                <w:del w:id="1860" w:author="Shewmaker, Michael@Energy" w:date="2018-11-05T11:25:00Z"/>
                <w:rFonts w:ascii="Calibri" w:hAnsi="Calibri"/>
                <w:sz w:val="18"/>
                <w:szCs w:val="18"/>
              </w:rPr>
            </w:pPr>
            <w:del w:id="1861" w:author="Shewmaker, Michael@Energy" w:date="2018-11-05T11:25:00Z">
              <w:r w:rsidDel="003A1424">
                <w:rPr>
                  <w:rFonts w:ascii="Calibri" w:hAnsi="Calibri"/>
                  <w:sz w:val="18"/>
                  <w:szCs w:val="18"/>
                </w:rPr>
                <w:delText>&lt;&lt;User Input: DecimalNonnegative</w:delText>
              </w:r>
              <w:r w:rsidR="00C26CB8" w:rsidDel="003A1424">
                <w:rPr>
                  <w:rFonts w:ascii="Calibri" w:hAnsi="Calibri"/>
                  <w:sz w:val="18"/>
                  <w:szCs w:val="18"/>
                </w:rPr>
                <w:delText>; Note: Either R-value or U-factor is required, not both. The same descript</w:delText>
              </w:r>
              <w:r w:rsidR="00A76EEF" w:rsidDel="003A1424">
                <w:rPr>
                  <w:rFonts w:ascii="Calibri" w:hAnsi="Calibri"/>
                  <w:sz w:val="18"/>
                  <w:szCs w:val="18"/>
                </w:rPr>
                <w:delText>or</w:delText>
              </w:r>
              <w:r w:rsidR="00C26CB8" w:rsidDel="003A1424">
                <w:rPr>
                  <w:rFonts w:ascii="Calibri" w:hAnsi="Calibri"/>
                  <w:sz w:val="18"/>
                  <w:szCs w:val="18"/>
                </w:rPr>
                <w:delText xml:space="preserve"> should be used throughout this table </w:delText>
              </w:r>
              <w:r w:rsidDel="003A1424">
                <w:rPr>
                  <w:rFonts w:ascii="Calibri" w:hAnsi="Calibri"/>
                  <w:sz w:val="18"/>
                  <w:szCs w:val="18"/>
                </w:rPr>
                <w:delText>&gt;&gt;</w:delText>
              </w:r>
            </w:del>
          </w:p>
        </w:tc>
        <w:tc>
          <w:tcPr>
            <w:tcW w:w="990" w:type="dxa"/>
            <w:shd w:val="clear" w:color="auto" w:fill="auto"/>
            <w:vAlign w:val="bottom"/>
          </w:tcPr>
          <w:p w14:paraId="308DB5EF" w14:textId="2C5295B4" w:rsidR="00A40415" w:rsidRPr="003E3A17" w:rsidDel="003A1424" w:rsidRDefault="00A40415" w:rsidP="00A76EEF">
            <w:pPr>
              <w:keepNext/>
              <w:jc w:val="center"/>
              <w:rPr>
                <w:del w:id="1862" w:author="Shewmaker, Michael@Energy" w:date="2018-11-05T11:25:00Z"/>
                <w:rFonts w:ascii="Calibri" w:hAnsi="Calibri"/>
                <w:sz w:val="18"/>
                <w:szCs w:val="18"/>
              </w:rPr>
            </w:pPr>
            <w:del w:id="1863" w:author="Shewmaker, Michael@Energy" w:date="2018-11-05T11:25:00Z">
              <w:r w:rsidDel="003A1424">
                <w:rPr>
                  <w:rFonts w:ascii="Calibri" w:hAnsi="Calibri"/>
                  <w:sz w:val="18"/>
                  <w:szCs w:val="18"/>
                </w:rPr>
                <w:delText>&lt;&lt;User Input: DecimalNonnegative</w:delText>
              </w:r>
              <w:r w:rsidR="00C26CB8" w:rsidDel="003A1424">
                <w:rPr>
                  <w:rFonts w:ascii="Calibri" w:hAnsi="Calibri"/>
                  <w:sz w:val="18"/>
                  <w:szCs w:val="18"/>
                </w:rPr>
                <w:delText>; Note: Either R-value or U-factor is required, not both. The same descript</w:delText>
              </w:r>
              <w:r w:rsidR="00A76EEF" w:rsidDel="003A1424">
                <w:rPr>
                  <w:rFonts w:ascii="Calibri" w:hAnsi="Calibri"/>
                  <w:sz w:val="18"/>
                  <w:szCs w:val="18"/>
                </w:rPr>
                <w:delText>or</w:delText>
              </w:r>
              <w:r w:rsidR="00C26CB8" w:rsidDel="003A1424">
                <w:rPr>
                  <w:rFonts w:ascii="Calibri" w:hAnsi="Calibri"/>
                  <w:sz w:val="18"/>
                  <w:szCs w:val="18"/>
                </w:rPr>
                <w:delText xml:space="preserve"> should be used throughout this table </w:delText>
              </w:r>
              <w:r w:rsidDel="003A1424">
                <w:rPr>
                  <w:rFonts w:ascii="Calibri" w:hAnsi="Calibri"/>
                  <w:sz w:val="18"/>
                  <w:szCs w:val="18"/>
                </w:rPr>
                <w:delText>&gt;&gt;</w:delText>
              </w:r>
            </w:del>
          </w:p>
        </w:tc>
        <w:tc>
          <w:tcPr>
            <w:tcW w:w="900" w:type="dxa"/>
            <w:gridSpan w:val="2"/>
            <w:shd w:val="clear" w:color="auto" w:fill="auto"/>
            <w:vAlign w:val="bottom"/>
          </w:tcPr>
          <w:p w14:paraId="308DB5F0" w14:textId="6D64DB19" w:rsidR="00A40415" w:rsidRPr="003E3A17" w:rsidDel="003A1424" w:rsidRDefault="00A40415" w:rsidP="00D75220">
            <w:pPr>
              <w:keepNext/>
              <w:jc w:val="center"/>
              <w:rPr>
                <w:del w:id="1864" w:author="Shewmaker, Michael@Energy" w:date="2018-11-05T11:25:00Z"/>
                <w:rFonts w:ascii="Calibri" w:hAnsi="Calibri"/>
                <w:sz w:val="18"/>
                <w:szCs w:val="18"/>
              </w:rPr>
            </w:pPr>
            <w:del w:id="1865" w:author="Shewmaker, Michael@Energy" w:date="2018-11-05T11:25:00Z">
              <w:r w:rsidDel="003A1424">
                <w:rPr>
                  <w:rFonts w:ascii="Calibri" w:hAnsi="Calibri"/>
                  <w:sz w:val="18"/>
                  <w:szCs w:val="18"/>
                </w:rPr>
                <w:delText>&lt;&lt;User Input: DecimalNonnegative</w:delText>
              </w:r>
              <w:r w:rsidR="00C26CB8" w:rsidDel="003A1424">
                <w:rPr>
                  <w:rFonts w:ascii="Calibri" w:hAnsi="Calibri"/>
                  <w:sz w:val="18"/>
                  <w:szCs w:val="18"/>
                </w:rPr>
                <w:delText xml:space="preserve">; Note: Either R-value or U-factor is required, not both. The same </w:delText>
              </w:r>
              <w:r w:rsidR="00A76EEF" w:rsidDel="003A1424">
                <w:rPr>
                  <w:rFonts w:ascii="Calibri" w:hAnsi="Calibri"/>
                  <w:sz w:val="18"/>
                  <w:szCs w:val="18"/>
                </w:rPr>
                <w:delText>descriptor</w:delText>
              </w:r>
              <w:r w:rsidR="00C26CB8" w:rsidDel="003A1424">
                <w:rPr>
                  <w:rFonts w:ascii="Calibri" w:hAnsi="Calibri"/>
                  <w:sz w:val="18"/>
                  <w:szCs w:val="18"/>
                </w:rPr>
                <w:delText xml:space="preserve"> should be used throughout this table </w:delText>
              </w:r>
              <w:r w:rsidDel="003A1424">
                <w:rPr>
                  <w:rFonts w:ascii="Calibri" w:hAnsi="Calibri"/>
                  <w:sz w:val="18"/>
                  <w:szCs w:val="18"/>
                </w:rPr>
                <w:delText>&gt;&gt;</w:delText>
              </w:r>
            </w:del>
          </w:p>
        </w:tc>
        <w:tc>
          <w:tcPr>
            <w:tcW w:w="900" w:type="dxa"/>
            <w:gridSpan w:val="2"/>
            <w:shd w:val="clear" w:color="auto" w:fill="auto"/>
            <w:vAlign w:val="bottom"/>
          </w:tcPr>
          <w:p w14:paraId="308DB5F1" w14:textId="2E93BD1B" w:rsidR="00A40415" w:rsidRPr="003E3A17" w:rsidDel="003A1424" w:rsidRDefault="00A40415" w:rsidP="00D75220">
            <w:pPr>
              <w:keepNext/>
              <w:jc w:val="center"/>
              <w:rPr>
                <w:del w:id="1866" w:author="Shewmaker, Michael@Energy" w:date="2018-11-05T11:25:00Z"/>
                <w:rFonts w:ascii="Calibri" w:hAnsi="Calibri"/>
                <w:sz w:val="18"/>
                <w:szCs w:val="18"/>
              </w:rPr>
            </w:pPr>
            <w:del w:id="1867" w:author="Shewmaker, Michael@Energy" w:date="2018-11-05T11:25:00Z">
              <w:r w:rsidDel="003A1424">
                <w:rPr>
                  <w:rFonts w:ascii="Calibri" w:hAnsi="Calibri"/>
                  <w:sz w:val="18"/>
                  <w:szCs w:val="18"/>
                </w:rPr>
                <w:delText>&lt;&lt;User Input: DecimalNonnegative</w:delText>
              </w:r>
              <w:r w:rsidR="00C26CB8" w:rsidDel="003A1424">
                <w:rPr>
                  <w:rFonts w:ascii="Calibri" w:hAnsi="Calibri"/>
                  <w:sz w:val="18"/>
                  <w:szCs w:val="18"/>
                </w:rPr>
                <w:delText xml:space="preserve">; Note: Either R-value or U-factor is required, not both. The same </w:delText>
              </w:r>
              <w:r w:rsidR="00A76EEF" w:rsidDel="003A1424">
                <w:rPr>
                  <w:rFonts w:ascii="Calibri" w:hAnsi="Calibri"/>
                  <w:sz w:val="18"/>
                  <w:szCs w:val="18"/>
                </w:rPr>
                <w:delText>descriptor</w:delText>
              </w:r>
              <w:r w:rsidR="00C26CB8" w:rsidDel="003A1424">
                <w:rPr>
                  <w:rFonts w:ascii="Calibri" w:hAnsi="Calibri"/>
                  <w:sz w:val="18"/>
                  <w:szCs w:val="18"/>
                </w:rPr>
                <w:delText xml:space="preserve"> should be used throughout this table </w:delText>
              </w:r>
              <w:r w:rsidDel="003A1424">
                <w:rPr>
                  <w:rFonts w:ascii="Calibri" w:hAnsi="Calibri"/>
                  <w:sz w:val="18"/>
                  <w:szCs w:val="18"/>
                </w:rPr>
                <w:delText>&gt;&gt;</w:delText>
              </w:r>
            </w:del>
          </w:p>
        </w:tc>
        <w:tc>
          <w:tcPr>
            <w:tcW w:w="630" w:type="dxa"/>
            <w:gridSpan w:val="2"/>
            <w:shd w:val="clear" w:color="auto" w:fill="auto"/>
            <w:vAlign w:val="bottom"/>
          </w:tcPr>
          <w:p w14:paraId="308DB5F2" w14:textId="1A116501" w:rsidR="00A40415" w:rsidRPr="003E3A17" w:rsidDel="003A1424" w:rsidRDefault="00A40415" w:rsidP="00D75220">
            <w:pPr>
              <w:keepNext/>
              <w:jc w:val="center"/>
              <w:rPr>
                <w:del w:id="1868" w:author="Shewmaker, Michael@Energy" w:date="2018-11-05T11:25:00Z"/>
                <w:rFonts w:ascii="Calibri" w:hAnsi="Calibri"/>
                <w:sz w:val="18"/>
                <w:szCs w:val="18"/>
              </w:rPr>
            </w:pPr>
            <w:del w:id="1869" w:author="Shewmaker, Michael@Energy" w:date="2018-11-05T11:25:00Z">
              <w:r w:rsidDel="003A1424">
                <w:rPr>
                  <w:rFonts w:ascii="Calibri" w:hAnsi="Calibri"/>
                  <w:sz w:val="18"/>
                  <w:szCs w:val="18"/>
                </w:rPr>
                <w:delText>&lt;&lt;User Input: JA_TableID&gt;&gt;</w:delText>
              </w:r>
            </w:del>
          </w:p>
        </w:tc>
        <w:tc>
          <w:tcPr>
            <w:tcW w:w="720" w:type="dxa"/>
            <w:gridSpan w:val="3"/>
            <w:shd w:val="clear" w:color="auto" w:fill="auto"/>
            <w:vAlign w:val="bottom"/>
          </w:tcPr>
          <w:p w14:paraId="308DB5F3" w14:textId="0443C961" w:rsidR="00A40415" w:rsidRPr="003E3A17" w:rsidDel="003A1424" w:rsidRDefault="00A40415" w:rsidP="00D75220">
            <w:pPr>
              <w:keepNext/>
              <w:jc w:val="center"/>
              <w:rPr>
                <w:del w:id="1870" w:author="Shewmaker, Michael@Energy" w:date="2018-11-05T11:25:00Z"/>
                <w:rFonts w:ascii="Calibri" w:hAnsi="Calibri"/>
                <w:sz w:val="18"/>
                <w:szCs w:val="18"/>
              </w:rPr>
            </w:pPr>
            <w:del w:id="1871" w:author="Shewmaker, Michael@Energy" w:date="2018-11-05T11:25:00Z">
              <w:r w:rsidDel="003A1424">
                <w:rPr>
                  <w:rFonts w:ascii="Calibri" w:hAnsi="Calibri"/>
                  <w:sz w:val="18"/>
                  <w:szCs w:val="18"/>
                </w:rPr>
                <w:delText>&lt;&lt;User Input: JA_TableCell&gt;&gt;</w:delText>
              </w:r>
            </w:del>
          </w:p>
        </w:tc>
        <w:tc>
          <w:tcPr>
            <w:tcW w:w="810" w:type="dxa"/>
            <w:gridSpan w:val="2"/>
            <w:shd w:val="clear" w:color="auto" w:fill="auto"/>
            <w:vAlign w:val="bottom"/>
          </w:tcPr>
          <w:p w14:paraId="2CFF6515" w14:textId="11299797" w:rsidR="001913B1" w:rsidDel="003A1424" w:rsidRDefault="00A40415" w:rsidP="00D16080">
            <w:pPr>
              <w:keepNext/>
              <w:jc w:val="center"/>
              <w:rPr>
                <w:ins w:id="1872" w:author="Smith, Alexis@Energy" w:date="2018-10-23T12:09:00Z"/>
                <w:del w:id="1873" w:author="Shewmaker, Michael@Energy" w:date="2018-11-05T11:25:00Z"/>
                <w:rFonts w:ascii="Calibri" w:hAnsi="Calibri"/>
                <w:sz w:val="18"/>
                <w:szCs w:val="18"/>
              </w:rPr>
            </w:pPr>
            <w:del w:id="1874" w:author="Shewmaker, Michael@Energy" w:date="2018-11-05T11:25:00Z">
              <w:r w:rsidDel="003A1424">
                <w:rPr>
                  <w:rFonts w:ascii="Calibri" w:hAnsi="Calibri"/>
                  <w:sz w:val="18"/>
                  <w:szCs w:val="18"/>
                </w:rPr>
                <w:delText>&lt;&lt;</w:delText>
              </w:r>
              <w:r w:rsidR="00A76EEF" w:rsidDel="003A1424">
                <w:rPr>
                  <w:rFonts w:ascii="Calibri" w:hAnsi="Calibri"/>
                  <w:sz w:val="18"/>
                  <w:szCs w:val="18"/>
                </w:rPr>
                <w:delText>If A09</w:delText>
              </w:r>
              <w:r w:rsidR="00D16080" w:rsidDel="003A1424">
                <w:rPr>
                  <w:rFonts w:ascii="Calibri" w:hAnsi="Calibri"/>
                  <w:sz w:val="18"/>
                  <w:szCs w:val="18"/>
                </w:rPr>
                <w:delText xml:space="preserve"> </w:delText>
              </w:r>
              <w:r w:rsidR="00A76EEF" w:rsidDel="003A1424">
                <w:rPr>
                  <w:rFonts w:ascii="Calibri" w:hAnsi="Calibri"/>
                  <w:sz w:val="18"/>
                  <w:szCs w:val="18"/>
                </w:rPr>
                <w:delText>=</w:delText>
              </w:r>
              <w:r w:rsidR="00D16080" w:rsidDel="003A1424">
                <w:rPr>
                  <w:rFonts w:ascii="Calibri" w:hAnsi="Calibri"/>
                  <w:sz w:val="18"/>
                  <w:szCs w:val="18"/>
                </w:rPr>
                <w:delText xml:space="preserve"> 1-15, then value = 13; </w:delText>
              </w:r>
            </w:del>
          </w:p>
          <w:p w14:paraId="308DB5F4" w14:textId="3DF8CF10" w:rsidR="00A40415" w:rsidRPr="003E3A17" w:rsidDel="003A1424" w:rsidRDefault="001913B1" w:rsidP="001913B1">
            <w:pPr>
              <w:keepNext/>
              <w:jc w:val="center"/>
              <w:rPr>
                <w:del w:id="1875" w:author="Shewmaker, Michael@Energy" w:date="2018-11-05T11:25:00Z"/>
                <w:rFonts w:ascii="Calibri" w:hAnsi="Calibri"/>
                <w:sz w:val="18"/>
                <w:szCs w:val="18"/>
              </w:rPr>
            </w:pPr>
            <w:ins w:id="1876" w:author="Smith, Alexis@Energy" w:date="2018-10-23T12:09:00Z">
              <w:del w:id="1877" w:author="Shewmaker, Michael@Energy" w:date="2018-11-05T11:25:00Z">
                <w:r w:rsidDel="003A1424">
                  <w:rPr>
                    <w:rFonts w:ascii="Calibri" w:hAnsi="Calibri"/>
                    <w:sz w:val="18"/>
                    <w:szCs w:val="18"/>
                  </w:rPr>
                  <w:delText>else</w:delText>
                </w:r>
              </w:del>
            </w:ins>
            <w:del w:id="1878" w:author="Shewmaker, Michael@Energy" w:date="2018-11-05T11:25:00Z">
              <w:r w:rsidR="00D16080" w:rsidDel="003A1424">
                <w:rPr>
                  <w:rFonts w:ascii="Calibri" w:hAnsi="Calibri"/>
                  <w:sz w:val="18"/>
                  <w:szCs w:val="18"/>
                </w:rPr>
                <w:delText>if A09 = 16 and D02 = Yes, then value = 17</w:delText>
              </w:r>
            </w:del>
            <w:ins w:id="1879" w:author="Smith, Alexis@Energy" w:date="2018-10-23T12:23:00Z">
              <w:del w:id="1880" w:author="Shewmaker, Michael@Energy" w:date="2018-11-05T11:25:00Z">
                <w:r w:rsidR="003E7534" w:rsidDel="003A1424">
                  <w:rPr>
                    <w:rFonts w:ascii="Calibri" w:hAnsi="Calibri"/>
                    <w:sz w:val="18"/>
                    <w:szCs w:val="18"/>
                  </w:rPr>
                  <w:delText>,</w:delText>
                </w:r>
              </w:del>
            </w:ins>
            <w:del w:id="1881" w:author="Shewmaker, Michael@Energy" w:date="2018-11-05T11:25:00Z">
              <w:r w:rsidR="00D16080" w:rsidDel="003A1424">
                <w:rPr>
                  <w:rFonts w:ascii="Calibri" w:hAnsi="Calibri"/>
                  <w:sz w:val="18"/>
                  <w:szCs w:val="18"/>
                </w:rPr>
                <w:delText xml:space="preserve"> or if D02 = No, then value = 15</w:delText>
              </w:r>
              <w:r w:rsidR="00A40415" w:rsidDel="003A1424">
                <w:rPr>
                  <w:rFonts w:ascii="Calibri" w:hAnsi="Calibri"/>
                  <w:sz w:val="18"/>
                  <w:szCs w:val="18"/>
                </w:rPr>
                <w:delText>&gt;&gt;</w:delText>
              </w:r>
            </w:del>
          </w:p>
        </w:tc>
        <w:tc>
          <w:tcPr>
            <w:tcW w:w="990" w:type="dxa"/>
            <w:shd w:val="clear" w:color="auto" w:fill="auto"/>
            <w:vAlign w:val="bottom"/>
          </w:tcPr>
          <w:p w14:paraId="675F96EE" w14:textId="7AB35F4E" w:rsidR="003E7534" w:rsidDel="003A1424" w:rsidRDefault="00D16080" w:rsidP="00D16080">
            <w:pPr>
              <w:keepNext/>
              <w:jc w:val="center"/>
              <w:rPr>
                <w:ins w:id="1882" w:author="Smith, Alexis@Energy" w:date="2018-10-23T12:19:00Z"/>
                <w:del w:id="1883" w:author="Shewmaker, Michael@Energy" w:date="2018-11-05T11:25:00Z"/>
                <w:rFonts w:ascii="Calibri" w:hAnsi="Calibri"/>
                <w:sz w:val="18"/>
                <w:szCs w:val="18"/>
              </w:rPr>
            </w:pPr>
            <w:del w:id="1884" w:author="Shewmaker, Michael@Energy" w:date="2018-11-05T11:25:00Z">
              <w:r w:rsidDel="003A1424">
                <w:rPr>
                  <w:rFonts w:ascii="Calibri" w:hAnsi="Calibri"/>
                  <w:sz w:val="18"/>
                  <w:szCs w:val="18"/>
                </w:rPr>
                <w:delText xml:space="preserve">&lt;&lt;If A09 = 1-15, then value = 0.077; </w:delText>
              </w:r>
            </w:del>
          </w:p>
          <w:p w14:paraId="308DB5F5" w14:textId="47658741" w:rsidR="00A40415" w:rsidRPr="003E3A17" w:rsidDel="003A1424" w:rsidRDefault="003E7534" w:rsidP="003E7534">
            <w:pPr>
              <w:keepNext/>
              <w:jc w:val="center"/>
              <w:rPr>
                <w:del w:id="1885" w:author="Shewmaker, Michael@Energy" w:date="2018-11-05T11:25:00Z"/>
                <w:rFonts w:ascii="Calibri" w:hAnsi="Calibri"/>
                <w:sz w:val="18"/>
                <w:szCs w:val="18"/>
              </w:rPr>
            </w:pPr>
            <w:ins w:id="1886" w:author="Smith, Alexis@Energy" w:date="2018-10-23T12:19:00Z">
              <w:del w:id="1887" w:author="Shewmaker, Michael@Energy" w:date="2018-11-05T11:25:00Z">
                <w:r w:rsidDel="003A1424">
                  <w:rPr>
                    <w:rFonts w:ascii="Calibri" w:hAnsi="Calibri"/>
                    <w:sz w:val="18"/>
                    <w:szCs w:val="18"/>
                  </w:rPr>
                  <w:delText>else</w:delText>
                </w:r>
              </w:del>
            </w:ins>
            <w:del w:id="1888" w:author="Shewmaker, Michael@Energy" w:date="2018-11-05T11:25:00Z">
              <w:r w:rsidR="00D16080" w:rsidDel="003A1424">
                <w:rPr>
                  <w:rFonts w:ascii="Calibri" w:hAnsi="Calibri"/>
                  <w:sz w:val="18"/>
                  <w:szCs w:val="18"/>
                </w:rPr>
                <w:delText>if A09 = 16 and D02 = Yes, then value = 0.059 or if D02 = No, then value = 0.067&gt;&gt;</w:delText>
              </w:r>
            </w:del>
          </w:p>
        </w:tc>
        <w:tc>
          <w:tcPr>
            <w:tcW w:w="1260" w:type="dxa"/>
            <w:shd w:val="clear" w:color="auto" w:fill="auto"/>
            <w:vAlign w:val="bottom"/>
          </w:tcPr>
          <w:p w14:paraId="74BDDBFB" w14:textId="4F10FF8D" w:rsidR="005F036F" w:rsidDel="003A1424" w:rsidRDefault="00D16080" w:rsidP="00A03A31">
            <w:pPr>
              <w:keepNext/>
              <w:jc w:val="center"/>
              <w:rPr>
                <w:ins w:id="1889" w:author="Smith, Alexis@Energy" w:date="2018-10-23T15:02:00Z"/>
                <w:del w:id="1890" w:author="Shewmaker, Michael@Energy" w:date="2018-11-05T11:25:00Z"/>
                <w:rFonts w:ascii="Calibri" w:hAnsi="Calibri"/>
                <w:sz w:val="18"/>
                <w:szCs w:val="18"/>
              </w:rPr>
            </w:pPr>
            <w:del w:id="1891" w:author="Shewmaker, Michael@Energy" w:date="2018-11-05T11:25:00Z">
              <w:r w:rsidDel="003A1424">
                <w:rPr>
                  <w:rFonts w:ascii="Calibri" w:hAnsi="Calibri"/>
                  <w:sz w:val="18"/>
                  <w:szCs w:val="18"/>
                </w:rPr>
                <w:delText>&lt;&lt;If A09 = 1-1</w:delText>
              </w:r>
              <w:r w:rsidR="00A03A31" w:rsidDel="003A1424">
                <w:rPr>
                  <w:rFonts w:ascii="Calibri" w:hAnsi="Calibri"/>
                  <w:sz w:val="18"/>
                  <w:szCs w:val="18"/>
                </w:rPr>
                <w:delText>3</w:delText>
              </w:r>
              <w:r w:rsidDel="003A1424">
                <w:rPr>
                  <w:rFonts w:ascii="Calibri" w:hAnsi="Calibri"/>
                  <w:sz w:val="18"/>
                  <w:szCs w:val="18"/>
                </w:rPr>
                <w:delText xml:space="preserve">, </w:delText>
              </w:r>
              <w:r w:rsidR="00A03A31" w:rsidDel="003A1424">
                <w:rPr>
                  <w:rFonts w:ascii="Calibri" w:hAnsi="Calibri"/>
                  <w:sz w:val="18"/>
                  <w:szCs w:val="18"/>
                </w:rPr>
                <w:delText xml:space="preserve">and D02 = Yes, </w:delText>
              </w:r>
              <w:r w:rsidDel="003A1424">
                <w:rPr>
                  <w:rFonts w:ascii="Calibri" w:hAnsi="Calibri"/>
                  <w:sz w:val="18"/>
                  <w:szCs w:val="18"/>
                </w:rPr>
                <w:delText>then value = 8</w:delText>
              </w:r>
              <w:r w:rsidR="00A03A31" w:rsidDel="003A1424">
                <w:rPr>
                  <w:rFonts w:ascii="Calibri" w:hAnsi="Calibri"/>
                  <w:sz w:val="18"/>
                  <w:szCs w:val="18"/>
                </w:rPr>
                <w:delText xml:space="preserve"> or if D02 = No, then value = 5</w:delText>
              </w:r>
              <w:r w:rsidDel="003A1424">
                <w:rPr>
                  <w:rFonts w:ascii="Calibri" w:hAnsi="Calibri"/>
                  <w:sz w:val="18"/>
                  <w:szCs w:val="18"/>
                </w:rPr>
                <w:delText xml:space="preserve">; </w:delText>
              </w:r>
            </w:del>
          </w:p>
          <w:p w14:paraId="2059DABB" w14:textId="69764AA1" w:rsidR="005F036F" w:rsidDel="003A1424" w:rsidRDefault="005F036F" w:rsidP="00A03A31">
            <w:pPr>
              <w:keepNext/>
              <w:jc w:val="center"/>
              <w:rPr>
                <w:ins w:id="1892" w:author="Smith, Alexis@Energy" w:date="2018-10-23T15:02:00Z"/>
                <w:del w:id="1893" w:author="Shewmaker, Michael@Energy" w:date="2018-11-05T11:25:00Z"/>
                <w:rFonts w:ascii="Calibri" w:hAnsi="Calibri"/>
                <w:sz w:val="18"/>
                <w:szCs w:val="18"/>
              </w:rPr>
            </w:pPr>
            <w:ins w:id="1894" w:author="Smith, Alexis@Energy" w:date="2018-10-23T15:02:00Z">
              <w:del w:id="1895" w:author="Shewmaker, Michael@Energy" w:date="2018-11-05T11:25:00Z">
                <w:r w:rsidDel="003A1424">
                  <w:rPr>
                    <w:rFonts w:ascii="Calibri" w:hAnsi="Calibri"/>
                    <w:sz w:val="18"/>
                    <w:szCs w:val="18"/>
                  </w:rPr>
                  <w:delText>else</w:delText>
                </w:r>
              </w:del>
            </w:ins>
            <w:del w:id="1896" w:author="Shewmaker, Michael@Energy" w:date="2018-11-05T11:25:00Z">
              <w:r w:rsidR="00D16080" w:rsidDel="003A1424">
                <w:rPr>
                  <w:rFonts w:ascii="Calibri" w:hAnsi="Calibri"/>
                  <w:sz w:val="18"/>
                  <w:szCs w:val="18"/>
                </w:rPr>
                <w:delText xml:space="preserve">if A09 = </w:delText>
              </w:r>
              <w:r w:rsidR="00A03A31" w:rsidDel="003A1424">
                <w:rPr>
                  <w:rFonts w:ascii="Calibri" w:hAnsi="Calibri"/>
                  <w:sz w:val="18"/>
                  <w:szCs w:val="18"/>
                </w:rPr>
                <w:delText xml:space="preserve">14-15 and D02 = Yes, then value = 8 or if D02 = No then value = 10; </w:delText>
              </w:r>
            </w:del>
          </w:p>
          <w:p w14:paraId="308DB5F6" w14:textId="7BB10047" w:rsidR="00A40415" w:rsidRPr="003E3A17" w:rsidDel="003A1424" w:rsidRDefault="005F036F" w:rsidP="00A03A31">
            <w:pPr>
              <w:keepNext/>
              <w:jc w:val="center"/>
              <w:rPr>
                <w:del w:id="1897" w:author="Shewmaker, Michael@Energy" w:date="2018-11-05T11:25:00Z"/>
                <w:rFonts w:ascii="Calibri" w:hAnsi="Calibri"/>
                <w:sz w:val="18"/>
                <w:szCs w:val="18"/>
              </w:rPr>
            </w:pPr>
            <w:ins w:id="1898" w:author="Smith, Alexis@Energy" w:date="2018-10-23T15:02:00Z">
              <w:del w:id="1899" w:author="Shewmaker, Michael@Energy" w:date="2018-11-05T11:25:00Z">
                <w:r w:rsidDel="003A1424">
                  <w:rPr>
                    <w:rFonts w:ascii="Calibri" w:hAnsi="Calibri"/>
                    <w:sz w:val="18"/>
                    <w:szCs w:val="18"/>
                  </w:rPr>
                  <w:delText>else</w:delText>
                </w:r>
              </w:del>
            </w:ins>
            <w:del w:id="1900" w:author="Shewmaker, Michael@Energy" w:date="2018-11-05T11:25:00Z">
              <w:r w:rsidR="00A03A31" w:rsidDel="003A1424">
                <w:rPr>
                  <w:rFonts w:ascii="Calibri" w:hAnsi="Calibri"/>
                  <w:sz w:val="18"/>
                  <w:szCs w:val="18"/>
                </w:rPr>
                <w:delText>if A09 = 16, and D02 = Yes, then value = 13, or if D02 = No then value = 19</w:delText>
              </w:r>
              <w:r w:rsidR="00D16080" w:rsidDel="003A1424">
                <w:rPr>
                  <w:rFonts w:ascii="Calibri" w:hAnsi="Calibri"/>
                  <w:sz w:val="18"/>
                  <w:szCs w:val="18"/>
                </w:rPr>
                <w:delText>&gt;&gt;</w:delText>
              </w:r>
            </w:del>
          </w:p>
        </w:tc>
        <w:tc>
          <w:tcPr>
            <w:tcW w:w="1183" w:type="dxa"/>
            <w:tcBorders>
              <w:right w:val="single" w:sz="4" w:space="0" w:color="auto"/>
            </w:tcBorders>
            <w:shd w:val="clear" w:color="auto" w:fill="auto"/>
            <w:vAlign w:val="bottom"/>
          </w:tcPr>
          <w:p w14:paraId="0CECC2C0" w14:textId="41B4AB35" w:rsidR="005F036F" w:rsidDel="003A1424" w:rsidRDefault="004203E0" w:rsidP="004203E0">
            <w:pPr>
              <w:keepNext/>
              <w:jc w:val="center"/>
              <w:rPr>
                <w:ins w:id="1901" w:author="Smith, Alexis@Energy" w:date="2018-10-23T15:03:00Z"/>
                <w:del w:id="1902" w:author="Shewmaker, Michael@Energy" w:date="2018-11-05T11:25:00Z"/>
                <w:rFonts w:ascii="Calibri" w:hAnsi="Calibri"/>
                <w:sz w:val="18"/>
                <w:szCs w:val="18"/>
              </w:rPr>
            </w:pPr>
            <w:del w:id="1903" w:author="Shewmaker, Michael@Energy" w:date="2018-11-05T11:25:00Z">
              <w:r w:rsidDel="003A1424">
                <w:rPr>
                  <w:rFonts w:ascii="Calibri" w:hAnsi="Calibri"/>
                  <w:sz w:val="18"/>
                  <w:szCs w:val="18"/>
                </w:rPr>
                <w:delText xml:space="preserve">&lt;&lt;If A09 = 1-13, and D02 = Yes, then value = 0.0=125 or if D02 = No, then value = 0.20; </w:delText>
              </w:r>
            </w:del>
          </w:p>
          <w:p w14:paraId="5E4BD5B6" w14:textId="352958A6" w:rsidR="005F036F" w:rsidDel="003A1424" w:rsidRDefault="005F036F" w:rsidP="004203E0">
            <w:pPr>
              <w:keepNext/>
              <w:jc w:val="center"/>
              <w:rPr>
                <w:ins w:id="1904" w:author="Smith, Alexis@Energy" w:date="2018-10-23T15:03:00Z"/>
                <w:del w:id="1905" w:author="Shewmaker, Michael@Energy" w:date="2018-11-05T11:25:00Z"/>
                <w:rFonts w:ascii="Calibri" w:hAnsi="Calibri"/>
                <w:sz w:val="18"/>
                <w:szCs w:val="18"/>
              </w:rPr>
            </w:pPr>
            <w:ins w:id="1906" w:author="Smith, Alexis@Energy" w:date="2018-10-23T15:03:00Z">
              <w:del w:id="1907" w:author="Shewmaker, Michael@Energy" w:date="2018-11-05T11:25:00Z">
                <w:r w:rsidDel="003A1424">
                  <w:rPr>
                    <w:rFonts w:ascii="Calibri" w:hAnsi="Calibri"/>
                    <w:sz w:val="18"/>
                    <w:szCs w:val="18"/>
                  </w:rPr>
                  <w:delText>else</w:delText>
                </w:r>
              </w:del>
            </w:ins>
            <w:del w:id="1908" w:author="Shewmaker, Michael@Energy" w:date="2018-11-05T11:25:00Z">
              <w:r w:rsidR="004203E0" w:rsidDel="003A1424">
                <w:rPr>
                  <w:rFonts w:ascii="Calibri" w:hAnsi="Calibri"/>
                  <w:sz w:val="18"/>
                  <w:szCs w:val="18"/>
                </w:rPr>
                <w:delText xml:space="preserve">if A09 = 14-15 and D02 = Yes, then value = 0.125 or if D02 = No then value = 0.10; </w:delText>
              </w:r>
            </w:del>
          </w:p>
          <w:p w14:paraId="308DB5F7" w14:textId="7007C541" w:rsidR="00A40415" w:rsidRPr="003E3A17" w:rsidDel="003A1424" w:rsidRDefault="005F036F" w:rsidP="004203E0">
            <w:pPr>
              <w:keepNext/>
              <w:jc w:val="center"/>
              <w:rPr>
                <w:del w:id="1909" w:author="Shewmaker, Michael@Energy" w:date="2018-11-05T11:25:00Z"/>
                <w:rFonts w:ascii="Calibri" w:hAnsi="Calibri"/>
                <w:sz w:val="18"/>
                <w:szCs w:val="18"/>
              </w:rPr>
            </w:pPr>
            <w:ins w:id="1910" w:author="Smith, Alexis@Energy" w:date="2018-10-23T15:03:00Z">
              <w:del w:id="1911" w:author="Shewmaker, Michael@Energy" w:date="2018-11-05T11:25:00Z">
                <w:r w:rsidDel="003A1424">
                  <w:rPr>
                    <w:rFonts w:ascii="Calibri" w:hAnsi="Calibri"/>
                    <w:sz w:val="18"/>
                    <w:szCs w:val="18"/>
                  </w:rPr>
                  <w:delText>else</w:delText>
                </w:r>
              </w:del>
            </w:ins>
            <w:del w:id="1912" w:author="Shewmaker, Michael@Energy" w:date="2018-11-05T11:25:00Z">
              <w:r w:rsidR="004203E0" w:rsidDel="003A1424">
                <w:rPr>
                  <w:rFonts w:ascii="Calibri" w:hAnsi="Calibri"/>
                  <w:sz w:val="18"/>
                  <w:szCs w:val="18"/>
                </w:rPr>
                <w:delText>if A09 = 16, and D02 = Yes, then value = 0.077, or if D02 = No then value = 0.053&gt;&gt;</w:delText>
              </w:r>
            </w:del>
          </w:p>
        </w:tc>
      </w:tr>
      <w:tr w:rsidR="004203E0" w:rsidRPr="003E3A17" w:rsidDel="003A1424" w14:paraId="308DB607" w14:textId="34856BA5" w:rsidTr="004203E0">
        <w:trPr>
          <w:trHeight w:val="218"/>
          <w:del w:id="1913" w:author="Shewmaker, Michael@Energy" w:date="2018-11-05T11:25:00Z"/>
        </w:trPr>
        <w:tc>
          <w:tcPr>
            <w:tcW w:w="761" w:type="dxa"/>
            <w:tcBorders>
              <w:left w:val="single" w:sz="4" w:space="0" w:color="auto"/>
              <w:bottom w:val="single" w:sz="4" w:space="0" w:color="auto"/>
            </w:tcBorders>
            <w:shd w:val="clear" w:color="auto" w:fill="auto"/>
            <w:vAlign w:val="bottom"/>
          </w:tcPr>
          <w:p w14:paraId="308DB5F9" w14:textId="7B6A0EBF" w:rsidR="006B55E8" w:rsidRPr="003E3A17" w:rsidDel="003A1424" w:rsidRDefault="006B55E8" w:rsidP="00D75220">
            <w:pPr>
              <w:keepNext/>
              <w:jc w:val="center"/>
              <w:rPr>
                <w:del w:id="1914" w:author="Shewmaker, Michael@Energy" w:date="2018-11-05T11:25:00Z"/>
                <w:rFonts w:ascii="Calibri" w:hAnsi="Calibri"/>
                <w:sz w:val="18"/>
                <w:szCs w:val="18"/>
              </w:rPr>
            </w:pPr>
          </w:p>
        </w:tc>
        <w:tc>
          <w:tcPr>
            <w:tcW w:w="790" w:type="dxa"/>
            <w:tcBorders>
              <w:bottom w:val="single" w:sz="4" w:space="0" w:color="auto"/>
            </w:tcBorders>
            <w:shd w:val="clear" w:color="auto" w:fill="auto"/>
            <w:vAlign w:val="bottom"/>
          </w:tcPr>
          <w:p w14:paraId="308DB5FA" w14:textId="2EC4BAFC" w:rsidR="006B55E8" w:rsidRPr="003E3A17" w:rsidDel="003A1424" w:rsidRDefault="006B55E8" w:rsidP="00D75220">
            <w:pPr>
              <w:keepNext/>
              <w:jc w:val="center"/>
              <w:rPr>
                <w:del w:id="1915" w:author="Shewmaker, Michael@Energy" w:date="2018-11-05T11:25:00Z"/>
                <w:rFonts w:ascii="Calibri" w:hAnsi="Calibri"/>
                <w:sz w:val="18"/>
                <w:szCs w:val="18"/>
              </w:rPr>
            </w:pPr>
          </w:p>
        </w:tc>
        <w:tc>
          <w:tcPr>
            <w:tcW w:w="946" w:type="dxa"/>
            <w:tcBorders>
              <w:bottom w:val="single" w:sz="4" w:space="0" w:color="auto"/>
            </w:tcBorders>
            <w:shd w:val="clear" w:color="auto" w:fill="auto"/>
            <w:vAlign w:val="bottom"/>
          </w:tcPr>
          <w:p w14:paraId="308DB5FB" w14:textId="4C462A4A" w:rsidR="006B55E8" w:rsidRPr="003E3A17" w:rsidDel="003A1424" w:rsidRDefault="006B55E8" w:rsidP="00D75220">
            <w:pPr>
              <w:keepNext/>
              <w:jc w:val="center"/>
              <w:rPr>
                <w:del w:id="1916" w:author="Shewmaker, Michael@Energy" w:date="2018-11-05T11:25:00Z"/>
                <w:rFonts w:ascii="Calibri" w:hAnsi="Calibri"/>
                <w:sz w:val="18"/>
                <w:szCs w:val="18"/>
              </w:rPr>
            </w:pPr>
          </w:p>
        </w:tc>
        <w:tc>
          <w:tcPr>
            <w:tcW w:w="900" w:type="dxa"/>
            <w:tcBorders>
              <w:bottom w:val="single" w:sz="4" w:space="0" w:color="auto"/>
            </w:tcBorders>
            <w:shd w:val="clear" w:color="auto" w:fill="auto"/>
            <w:vAlign w:val="bottom"/>
          </w:tcPr>
          <w:p w14:paraId="308DB5FC" w14:textId="3AD1436E" w:rsidR="006B55E8" w:rsidRPr="003E3A17" w:rsidDel="003A1424" w:rsidRDefault="006B55E8" w:rsidP="00D75220">
            <w:pPr>
              <w:keepNext/>
              <w:jc w:val="center"/>
              <w:rPr>
                <w:del w:id="1917" w:author="Shewmaker, Michael@Energy" w:date="2018-11-05T11:25:00Z"/>
                <w:rFonts w:ascii="Calibri" w:hAnsi="Calibri"/>
                <w:sz w:val="18"/>
                <w:szCs w:val="18"/>
              </w:rPr>
            </w:pPr>
          </w:p>
        </w:tc>
        <w:tc>
          <w:tcPr>
            <w:tcW w:w="990" w:type="dxa"/>
            <w:tcBorders>
              <w:bottom w:val="single" w:sz="4" w:space="0" w:color="auto"/>
            </w:tcBorders>
            <w:shd w:val="clear" w:color="auto" w:fill="auto"/>
            <w:vAlign w:val="bottom"/>
          </w:tcPr>
          <w:p w14:paraId="308DB5FD" w14:textId="0914B80B" w:rsidR="006B55E8" w:rsidRPr="003E3A17" w:rsidDel="003A1424" w:rsidRDefault="006B55E8" w:rsidP="00D75220">
            <w:pPr>
              <w:keepNext/>
              <w:jc w:val="center"/>
              <w:rPr>
                <w:del w:id="1918" w:author="Shewmaker, Michael@Energy" w:date="2018-11-05T11:25:00Z"/>
                <w:rFonts w:ascii="Calibri" w:hAnsi="Calibri"/>
                <w:sz w:val="18"/>
                <w:szCs w:val="18"/>
              </w:rPr>
            </w:pPr>
          </w:p>
        </w:tc>
        <w:tc>
          <w:tcPr>
            <w:tcW w:w="810" w:type="dxa"/>
            <w:tcBorders>
              <w:bottom w:val="single" w:sz="4" w:space="0" w:color="auto"/>
            </w:tcBorders>
          </w:tcPr>
          <w:p w14:paraId="6DCF1CE2" w14:textId="7AE532BE" w:rsidR="006B55E8" w:rsidRPr="003E3A17" w:rsidDel="003A1424" w:rsidRDefault="006B55E8" w:rsidP="00D75220">
            <w:pPr>
              <w:keepNext/>
              <w:jc w:val="center"/>
              <w:rPr>
                <w:del w:id="1919" w:author="Shewmaker, Michael@Energy" w:date="2018-11-05T11:25:00Z"/>
                <w:rFonts w:ascii="Calibri" w:hAnsi="Calibri"/>
                <w:sz w:val="18"/>
                <w:szCs w:val="18"/>
              </w:rPr>
            </w:pPr>
          </w:p>
        </w:tc>
        <w:tc>
          <w:tcPr>
            <w:tcW w:w="2268" w:type="dxa"/>
            <w:gridSpan w:val="3"/>
            <w:tcBorders>
              <w:bottom w:val="single" w:sz="4" w:space="0" w:color="auto"/>
            </w:tcBorders>
            <w:shd w:val="clear" w:color="auto" w:fill="auto"/>
            <w:vAlign w:val="bottom"/>
          </w:tcPr>
          <w:p w14:paraId="308DB5FE" w14:textId="45D89E6E" w:rsidR="006B55E8" w:rsidRPr="003E3A17" w:rsidDel="003A1424" w:rsidRDefault="006B55E8" w:rsidP="00D75220">
            <w:pPr>
              <w:keepNext/>
              <w:jc w:val="center"/>
              <w:rPr>
                <w:del w:id="1920" w:author="Shewmaker, Michael@Energy" w:date="2018-11-05T11:25:00Z"/>
                <w:rFonts w:ascii="Calibri" w:hAnsi="Calibri"/>
                <w:sz w:val="18"/>
                <w:szCs w:val="18"/>
              </w:rPr>
            </w:pPr>
          </w:p>
        </w:tc>
        <w:tc>
          <w:tcPr>
            <w:tcW w:w="900" w:type="dxa"/>
            <w:gridSpan w:val="2"/>
            <w:tcBorders>
              <w:bottom w:val="single" w:sz="4" w:space="0" w:color="auto"/>
            </w:tcBorders>
            <w:shd w:val="clear" w:color="auto" w:fill="auto"/>
            <w:vAlign w:val="bottom"/>
          </w:tcPr>
          <w:p w14:paraId="308DB5FF" w14:textId="2242C219" w:rsidR="006B55E8" w:rsidRPr="003E3A17" w:rsidDel="003A1424" w:rsidRDefault="006B55E8" w:rsidP="00D75220">
            <w:pPr>
              <w:keepNext/>
              <w:jc w:val="center"/>
              <w:rPr>
                <w:del w:id="1921" w:author="Shewmaker, Michael@Energy" w:date="2018-11-05T11:25:00Z"/>
                <w:rFonts w:ascii="Calibri" w:hAnsi="Calibri"/>
                <w:sz w:val="18"/>
                <w:szCs w:val="18"/>
              </w:rPr>
            </w:pPr>
          </w:p>
        </w:tc>
        <w:tc>
          <w:tcPr>
            <w:tcW w:w="810" w:type="dxa"/>
            <w:gridSpan w:val="2"/>
            <w:tcBorders>
              <w:bottom w:val="single" w:sz="4" w:space="0" w:color="auto"/>
            </w:tcBorders>
            <w:shd w:val="clear" w:color="auto" w:fill="auto"/>
            <w:vAlign w:val="bottom"/>
          </w:tcPr>
          <w:p w14:paraId="308DB600" w14:textId="761CEE47" w:rsidR="006B55E8" w:rsidRPr="003E3A17" w:rsidDel="003A1424" w:rsidRDefault="006B55E8" w:rsidP="00D75220">
            <w:pPr>
              <w:keepNext/>
              <w:jc w:val="center"/>
              <w:rPr>
                <w:del w:id="1922" w:author="Shewmaker, Michael@Energy" w:date="2018-11-05T11:25:00Z"/>
                <w:rFonts w:ascii="Calibri" w:hAnsi="Calibri"/>
                <w:sz w:val="18"/>
                <w:szCs w:val="18"/>
              </w:rPr>
            </w:pPr>
          </w:p>
        </w:tc>
        <w:tc>
          <w:tcPr>
            <w:tcW w:w="900" w:type="dxa"/>
            <w:gridSpan w:val="2"/>
            <w:tcBorders>
              <w:bottom w:val="single" w:sz="4" w:space="0" w:color="auto"/>
            </w:tcBorders>
            <w:shd w:val="clear" w:color="auto" w:fill="auto"/>
            <w:vAlign w:val="bottom"/>
          </w:tcPr>
          <w:p w14:paraId="308DB601" w14:textId="4EEE18A5" w:rsidR="006B55E8" w:rsidRPr="003E3A17" w:rsidDel="003A1424" w:rsidRDefault="006B55E8" w:rsidP="00D75220">
            <w:pPr>
              <w:keepNext/>
              <w:jc w:val="center"/>
              <w:rPr>
                <w:del w:id="1923" w:author="Shewmaker, Michael@Energy" w:date="2018-11-05T11:25:00Z"/>
                <w:rFonts w:ascii="Calibri" w:hAnsi="Calibri"/>
                <w:sz w:val="18"/>
                <w:szCs w:val="18"/>
              </w:rPr>
            </w:pPr>
          </w:p>
        </w:tc>
        <w:tc>
          <w:tcPr>
            <w:tcW w:w="236" w:type="dxa"/>
            <w:tcBorders>
              <w:bottom w:val="single" w:sz="4" w:space="0" w:color="auto"/>
            </w:tcBorders>
            <w:shd w:val="clear" w:color="auto" w:fill="auto"/>
            <w:vAlign w:val="bottom"/>
          </w:tcPr>
          <w:p w14:paraId="308DB602" w14:textId="1F345FB7" w:rsidR="006B55E8" w:rsidRPr="003E3A17" w:rsidDel="003A1424" w:rsidRDefault="006B55E8" w:rsidP="00D75220">
            <w:pPr>
              <w:keepNext/>
              <w:jc w:val="center"/>
              <w:rPr>
                <w:del w:id="1924" w:author="Shewmaker, Michael@Energy" w:date="2018-11-05T11:25:00Z"/>
                <w:rFonts w:ascii="Calibri" w:hAnsi="Calibri"/>
                <w:sz w:val="18"/>
                <w:szCs w:val="18"/>
              </w:rPr>
            </w:pPr>
          </w:p>
        </w:tc>
        <w:tc>
          <w:tcPr>
            <w:tcW w:w="236" w:type="dxa"/>
            <w:gridSpan w:val="2"/>
            <w:tcBorders>
              <w:bottom w:val="single" w:sz="4" w:space="0" w:color="auto"/>
            </w:tcBorders>
            <w:shd w:val="clear" w:color="auto" w:fill="auto"/>
            <w:vAlign w:val="bottom"/>
          </w:tcPr>
          <w:p w14:paraId="308DB603" w14:textId="3748A6EE" w:rsidR="006B55E8" w:rsidRPr="003E3A17" w:rsidDel="003A1424" w:rsidRDefault="006B55E8" w:rsidP="00D75220">
            <w:pPr>
              <w:keepNext/>
              <w:jc w:val="center"/>
              <w:rPr>
                <w:del w:id="1925" w:author="Shewmaker, Michael@Energy" w:date="2018-11-05T11:25:00Z"/>
                <w:rFonts w:ascii="Calibri" w:hAnsi="Calibri"/>
                <w:sz w:val="18"/>
                <w:szCs w:val="18"/>
              </w:rPr>
            </w:pPr>
          </w:p>
        </w:tc>
        <w:tc>
          <w:tcPr>
            <w:tcW w:w="590" w:type="dxa"/>
            <w:tcBorders>
              <w:bottom w:val="single" w:sz="4" w:space="0" w:color="auto"/>
            </w:tcBorders>
            <w:shd w:val="clear" w:color="auto" w:fill="auto"/>
            <w:vAlign w:val="bottom"/>
          </w:tcPr>
          <w:p w14:paraId="308DB604" w14:textId="7938BBD1" w:rsidR="006B55E8" w:rsidRPr="003E3A17" w:rsidDel="003A1424" w:rsidRDefault="006B55E8" w:rsidP="00D75220">
            <w:pPr>
              <w:keepNext/>
              <w:jc w:val="center"/>
              <w:rPr>
                <w:del w:id="1926" w:author="Shewmaker, Michael@Energy" w:date="2018-11-05T11:25:00Z"/>
                <w:rFonts w:ascii="Calibri" w:hAnsi="Calibri"/>
                <w:sz w:val="18"/>
                <w:szCs w:val="18"/>
              </w:rPr>
            </w:pPr>
          </w:p>
        </w:tc>
        <w:tc>
          <w:tcPr>
            <w:tcW w:w="990" w:type="dxa"/>
            <w:tcBorders>
              <w:bottom w:val="single" w:sz="4" w:space="0" w:color="auto"/>
            </w:tcBorders>
            <w:shd w:val="clear" w:color="auto" w:fill="auto"/>
            <w:vAlign w:val="bottom"/>
          </w:tcPr>
          <w:p w14:paraId="308DB605" w14:textId="108A4C72" w:rsidR="006B55E8" w:rsidRPr="003E3A17" w:rsidDel="003A1424" w:rsidRDefault="006B55E8" w:rsidP="00D75220">
            <w:pPr>
              <w:keepNext/>
              <w:jc w:val="center"/>
              <w:rPr>
                <w:del w:id="1927" w:author="Shewmaker, Michael@Energy" w:date="2018-11-05T11:25:00Z"/>
                <w:rFonts w:ascii="Calibri" w:hAnsi="Calibri"/>
                <w:sz w:val="18"/>
                <w:szCs w:val="18"/>
              </w:rPr>
            </w:pPr>
          </w:p>
        </w:tc>
        <w:tc>
          <w:tcPr>
            <w:tcW w:w="1260" w:type="dxa"/>
            <w:tcBorders>
              <w:bottom w:val="single" w:sz="4" w:space="0" w:color="auto"/>
              <w:right w:val="single" w:sz="4" w:space="0" w:color="auto"/>
            </w:tcBorders>
            <w:shd w:val="clear" w:color="auto" w:fill="auto"/>
            <w:vAlign w:val="bottom"/>
          </w:tcPr>
          <w:p w14:paraId="67997A27" w14:textId="24A36D49" w:rsidR="006B55E8" w:rsidRPr="003E3A17" w:rsidDel="003A1424" w:rsidRDefault="006B55E8" w:rsidP="00D75220">
            <w:pPr>
              <w:keepNext/>
              <w:jc w:val="center"/>
              <w:rPr>
                <w:del w:id="1928" w:author="Shewmaker, Michael@Energy" w:date="2018-11-05T11:25:00Z"/>
                <w:rFonts w:ascii="Calibri" w:hAnsi="Calibri"/>
                <w:sz w:val="18"/>
                <w:szCs w:val="18"/>
              </w:rPr>
            </w:pPr>
          </w:p>
        </w:tc>
        <w:tc>
          <w:tcPr>
            <w:tcW w:w="1183" w:type="dxa"/>
            <w:tcBorders>
              <w:bottom w:val="single" w:sz="4" w:space="0" w:color="auto"/>
              <w:right w:val="single" w:sz="4" w:space="0" w:color="auto"/>
            </w:tcBorders>
            <w:shd w:val="clear" w:color="auto" w:fill="auto"/>
            <w:vAlign w:val="bottom"/>
          </w:tcPr>
          <w:p w14:paraId="308DB606" w14:textId="2CA44204" w:rsidR="006B55E8" w:rsidRPr="003E3A17" w:rsidDel="003A1424" w:rsidRDefault="006B55E8" w:rsidP="00D75220">
            <w:pPr>
              <w:keepNext/>
              <w:jc w:val="center"/>
              <w:rPr>
                <w:del w:id="1929" w:author="Shewmaker, Michael@Energy" w:date="2018-11-05T11:25:00Z"/>
                <w:rFonts w:ascii="Calibri" w:hAnsi="Calibri"/>
                <w:sz w:val="18"/>
                <w:szCs w:val="18"/>
              </w:rPr>
            </w:pPr>
          </w:p>
        </w:tc>
      </w:tr>
    </w:tbl>
    <w:tbl>
      <w:tblPr>
        <w:tblStyle w:val="TableGrid"/>
        <w:tblW w:w="0" w:type="auto"/>
        <w:tblLayout w:type="fixed"/>
        <w:tblLook w:val="04A0" w:firstRow="1" w:lastRow="0" w:firstColumn="1" w:lastColumn="0" w:noHBand="0" w:noVBand="1"/>
      </w:tblPr>
      <w:tblGrid>
        <w:gridCol w:w="1057"/>
        <w:gridCol w:w="789"/>
        <w:gridCol w:w="899"/>
        <w:gridCol w:w="990"/>
        <w:gridCol w:w="701"/>
        <w:gridCol w:w="677"/>
        <w:gridCol w:w="869"/>
        <w:gridCol w:w="967"/>
        <w:gridCol w:w="869"/>
        <w:gridCol w:w="958"/>
        <w:gridCol w:w="684"/>
        <w:gridCol w:w="774"/>
        <w:gridCol w:w="6"/>
        <w:gridCol w:w="864"/>
        <w:gridCol w:w="967"/>
        <w:gridCol w:w="869"/>
        <w:gridCol w:w="1365"/>
      </w:tblGrid>
      <w:tr w:rsidR="003A1424" w:rsidRPr="00332AB6" w14:paraId="6ECCB957" w14:textId="77777777" w:rsidTr="007C6199">
        <w:trPr>
          <w:trHeight w:val="248"/>
          <w:ins w:id="1930" w:author="Shewmaker, Michael@Energy" w:date="2018-11-05T11:27:00Z"/>
        </w:trPr>
        <w:tc>
          <w:tcPr>
            <w:tcW w:w="14305" w:type="dxa"/>
            <w:gridSpan w:val="17"/>
          </w:tcPr>
          <w:p w14:paraId="05D245CF" w14:textId="77777777" w:rsidR="003A1424" w:rsidRPr="003A1424" w:rsidRDefault="003A1424" w:rsidP="007F7049">
            <w:pPr>
              <w:rPr>
                <w:ins w:id="1931" w:author="Shewmaker, Michael@Energy" w:date="2018-11-05T11:27:00Z"/>
                <w:rFonts w:asciiTheme="minorHAnsi" w:hAnsiTheme="minorHAnsi"/>
                <w:sz w:val="18"/>
                <w:szCs w:val="18"/>
              </w:rPr>
            </w:pPr>
            <w:ins w:id="1932" w:author="Shewmaker, Michael@Energy" w:date="2018-11-05T11:27:00Z">
              <w:r w:rsidRPr="007C6199">
                <w:rPr>
                  <w:rFonts w:asciiTheme="minorHAnsi" w:hAnsiTheme="minorHAnsi"/>
                  <w:b/>
                  <w:sz w:val="20"/>
                  <w:szCs w:val="18"/>
                </w:rPr>
                <w:t xml:space="preserve">D. Opaque Surface Details – Mass Walls </w:t>
              </w:r>
              <w:r w:rsidRPr="007C6199">
                <w:rPr>
                  <w:rFonts w:asciiTheme="minorHAnsi" w:hAnsiTheme="minorHAnsi"/>
                  <w:sz w:val="20"/>
                  <w:szCs w:val="18"/>
                </w:rPr>
                <w:t>(150.1(c)1Bii)</w:t>
              </w:r>
            </w:ins>
          </w:p>
        </w:tc>
      </w:tr>
      <w:tr w:rsidR="003A1424" w:rsidRPr="00332AB6" w14:paraId="2F7BA715" w14:textId="77777777" w:rsidTr="007C6199">
        <w:trPr>
          <w:trHeight w:val="218"/>
          <w:ins w:id="1933" w:author="Shewmaker, Michael@Energy" w:date="2018-11-05T11:27:00Z"/>
        </w:trPr>
        <w:tc>
          <w:tcPr>
            <w:tcW w:w="1057" w:type="dxa"/>
            <w:vAlign w:val="bottom"/>
          </w:tcPr>
          <w:p w14:paraId="3EEF1FB7" w14:textId="77777777" w:rsidR="003A1424" w:rsidRPr="003A1424" w:rsidRDefault="003A1424" w:rsidP="007F7049">
            <w:pPr>
              <w:jc w:val="center"/>
              <w:rPr>
                <w:ins w:id="1934" w:author="Shewmaker, Michael@Energy" w:date="2018-11-05T11:27:00Z"/>
                <w:rFonts w:asciiTheme="minorHAnsi" w:hAnsiTheme="minorHAnsi"/>
                <w:sz w:val="18"/>
                <w:szCs w:val="18"/>
              </w:rPr>
            </w:pPr>
            <w:ins w:id="1935" w:author="Shewmaker, Michael@Energy" w:date="2018-11-05T11:27:00Z">
              <w:r w:rsidRPr="007C6199">
                <w:rPr>
                  <w:rFonts w:asciiTheme="minorHAnsi" w:hAnsiTheme="minorHAnsi"/>
                  <w:sz w:val="18"/>
                  <w:szCs w:val="18"/>
                </w:rPr>
                <w:t>01</w:t>
              </w:r>
            </w:ins>
          </w:p>
        </w:tc>
        <w:tc>
          <w:tcPr>
            <w:tcW w:w="789" w:type="dxa"/>
            <w:vAlign w:val="bottom"/>
          </w:tcPr>
          <w:p w14:paraId="76A0728A" w14:textId="77777777" w:rsidR="003A1424" w:rsidRPr="003A1424" w:rsidRDefault="003A1424" w:rsidP="007F7049">
            <w:pPr>
              <w:jc w:val="center"/>
              <w:rPr>
                <w:ins w:id="1936" w:author="Shewmaker, Michael@Energy" w:date="2018-11-05T11:27:00Z"/>
                <w:rFonts w:asciiTheme="minorHAnsi" w:hAnsiTheme="minorHAnsi"/>
                <w:sz w:val="18"/>
                <w:szCs w:val="18"/>
              </w:rPr>
            </w:pPr>
            <w:ins w:id="1937" w:author="Shewmaker, Michael@Energy" w:date="2018-11-05T11:27:00Z">
              <w:r w:rsidRPr="007C6199">
                <w:rPr>
                  <w:rFonts w:asciiTheme="minorHAnsi" w:hAnsiTheme="minorHAnsi"/>
                  <w:sz w:val="18"/>
                  <w:szCs w:val="18"/>
                </w:rPr>
                <w:t>02</w:t>
              </w:r>
            </w:ins>
          </w:p>
        </w:tc>
        <w:tc>
          <w:tcPr>
            <w:tcW w:w="899" w:type="dxa"/>
            <w:vAlign w:val="bottom"/>
          </w:tcPr>
          <w:p w14:paraId="045707C8" w14:textId="77777777" w:rsidR="003A1424" w:rsidRPr="003A1424" w:rsidRDefault="003A1424" w:rsidP="007F7049">
            <w:pPr>
              <w:jc w:val="center"/>
              <w:rPr>
                <w:ins w:id="1938" w:author="Shewmaker, Michael@Energy" w:date="2018-11-05T11:27:00Z"/>
                <w:rFonts w:asciiTheme="minorHAnsi" w:hAnsiTheme="minorHAnsi"/>
                <w:sz w:val="18"/>
                <w:szCs w:val="18"/>
              </w:rPr>
            </w:pPr>
            <w:ins w:id="1939" w:author="Shewmaker, Michael@Energy" w:date="2018-11-05T11:27:00Z">
              <w:r w:rsidRPr="007C6199">
                <w:rPr>
                  <w:rFonts w:asciiTheme="minorHAnsi" w:hAnsiTheme="minorHAnsi"/>
                  <w:sz w:val="18"/>
                  <w:szCs w:val="18"/>
                </w:rPr>
                <w:t>03</w:t>
              </w:r>
            </w:ins>
          </w:p>
        </w:tc>
        <w:tc>
          <w:tcPr>
            <w:tcW w:w="990" w:type="dxa"/>
            <w:vAlign w:val="bottom"/>
          </w:tcPr>
          <w:p w14:paraId="19D229A6" w14:textId="77777777" w:rsidR="003A1424" w:rsidRPr="003A1424" w:rsidRDefault="003A1424" w:rsidP="007F7049">
            <w:pPr>
              <w:jc w:val="center"/>
              <w:rPr>
                <w:ins w:id="1940" w:author="Shewmaker, Michael@Energy" w:date="2018-11-05T11:27:00Z"/>
                <w:rFonts w:asciiTheme="minorHAnsi" w:hAnsiTheme="minorHAnsi"/>
                <w:sz w:val="18"/>
                <w:szCs w:val="18"/>
              </w:rPr>
            </w:pPr>
            <w:ins w:id="1941" w:author="Shewmaker, Michael@Energy" w:date="2018-11-05T11:27:00Z">
              <w:r w:rsidRPr="007C6199">
                <w:rPr>
                  <w:rFonts w:asciiTheme="minorHAnsi" w:hAnsiTheme="minorHAnsi"/>
                  <w:sz w:val="18"/>
                  <w:szCs w:val="18"/>
                </w:rPr>
                <w:t>04</w:t>
              </w:r>
            </w:ins>
          </w:p>
        </w:tc>
        <w:tc>
          <w:tcPr>
            <w:tcW w:w="701" w:type="dxa"/>
            <w:vAlign w:val="bottom"/>
          </w:tcPr>
          <w:p w14:paraId="2E947C4E" w14:textId="77777777" w:rsidR="003A1424" w:rsidRPr="003A1424" w:rsidRDefault="003A1424" w:rsidP="007F7049">
            <w:pPr>
              <w:jc w:val="center"/>
              <w:rPr>
                <w:ins w:id="1942" w:author="Shewmaker, Michael@Energy" w:date="2018-11-05T11:27:00Z"/>
                <w:rFonts w:asciiTheme="minorHAnsi" w:hAnsiTheme="minorHAnsi"/>
                <w:sz w:val="18"/>
                <w:szCs w:val="18"/>
              </w:rPr>
            </w:pPr>
            <w:ins w:id="1943" w:author="Shewmaker, Michael@Energy" w:date="2018-11-05T11:27:00Z">
              <w:r w:rsidRPr="007C6199">
                <w:rPr>
                  <w:rFonts w:asciiTheme="minorHAnsi" w:hAnsiTheme="minorHAnsi"/>
                  <w:sz w:val="18"/>
                  <w:szCs w:val="18"/>
                </w:rPr>
                <w:t>05</w:t>
              </w:r>
            </w:ins>
          </w:p>
        </w:tc>
        <w:tc>
          <w:tcPr>
            <w:tcW w:w="677" w:type="dxa"/>
            <w:vAlign w:val="bottom"/>
          </w:tcPr>
          <w:p w14:paraId="11717C41" w14:textId="77777777" w:rsidR="003A1424" w:rsidRPr="003A1424" w:rsidRDefault="003A1424" w:rsidP="007F7049">
            <w:pPr>
              <w:jc w:val="center"/>
              <w:rPr>
                <w:ins w:id="1944" w:author="Shewmaker, Michael@Energy" w:date="2018-11-05T11:27:00Z"/>
                <w:rFonts w:asciiTheme="minorHAnsi" w:hAnsiTheme="minorHAnsi"/>
                <w:sz w:val="18"/>
                <w:szCs w:val="18"/>
              </w:rPr>
            </w:pPr>
            <w:ins w:id="1945" w:author="Shewmaker, Michael@Energy" w:date="2018-11-05T11:27:00Z">
              <w:r w:rsidRPr="007C6199">
                <w:rPr>
                  <w:rFonts w:asciiTheme="minorHAnsi" w:hAnsiTheme="minorHAnsi"/>
                  <w:sz w:val="18"/>
                  <w:szCs w:val="18"/>
                </w:rPr>
                <w:t>06</w:t>
              </w:r>
            </w:ins>
          </w:p>
        </w:tc>
        <w:tc>
          <w:tcPr>
            <w:tcW w:w="869" w:type="dxa"/>
            <w:vAlign w:val="bottom"/>
          </w:tcPr>
          <w:p w14:paraId="49B87AC4" w14:textId="77777777" w:rsidR="003A1424" w:rsidRPr="003A1424" w:rsidRDefault="003A1424" w:rsidP="007F7049">
            <w:pPr>
              <w:jc w:val="center"/>
              <w:rPr>
                <w:ins w:id="1946" w:author="Shewmaker, Michael@Energy" w:date="2018-11-05T11:27:00Z"/>
                <w:rFonts w:asciiTheme="minorHAnsi" w:hAnsiTheme="minorHAnsi"/>
                <w:sz w:val="18"/>
                <w:szCs w:val="18"/>
              </w:rPr>
            </w:pPr>
            <w:ins w:id="1947" w:author="Shewmaker, Michael@Energy" w:date="2018-11-05T11:27:00Z">
              <w:r w:rsidRPr="007C6199">
                <w:rPr>
                  <w:rFonts w:asciiTheme="minorHAnsi" w:hAnsiTheme="minorHAnsi"/>
                  <w:sz w:val="18"/>
                  <w:szCs w:val="18"/>
                </w:rPr>
                <w:t>07</w:t>
              </w:r>
            </w:ins>
          </w:p>
        </w:tc>
        <w:tc>
          <w:tcPr>
            <w:tcW w:w="967" w:type="dxa"/>
            <w:vAlign w:val="bottom"/>
          </w:tcPr>
          <w:p w14:paraId="454A9109" w14:textId="77777777" w:rsidR="003A1424" w:rsidRPr="003A1424" w:rsidRDefault="003A1424" w:rsidP="007F7049">
            <w:pPr>
              <w:jc w:val="center"/>
              <w:rPr>
                <w:ins w:id="1948" w:author="Shewmaker, Michael@Energy" w:date="2018-11-05T11:27:00Z"/>
                <w:rFonts w:asciiTheme="minorHAnsi" w:hAnsiTheme="minorHAnsi"/>
                <w:sz w:val="18"/>
                <w:szCs w:val="18"/>
              </w:rPr>
            </w:pPr>
            <w:ins w:id="1949" w:author="Shewmaker, Michael@Energy" w:date="2018-11-05T11:27:00Z">
              <w:r w:rsidRPr="007C6199">
                <w:rPr>
                  <w:rFonts w:asciiTheme="minorHAnsi" w:hAnsiTheme="minorHAnsi"/>
                  <w:sz w:val="18"/>
                  <w:szCs w:val="18"/>
                </w:rPr>
                <w:t>08</w:t>
              </w:r>
            </w:ins>
          </w:p>
        </w:tc>
        <w:tc>
          <w:tcPr>
            <w:tcW w:w="869" w:type="dxa"/>
            <w:vAlign w:val="bottom"/>
          </w:tcPr>
          <w:p w14:paraId="58AAEC52" w14:textId="77777777" w:rsidR="003A1424" w:rsidRPr="003A1424" w:rsidRDefault="003A1424" w:rsidP="007F7049">
            <w:pPr>
              <w:jc w:val="center"/>
              <w:rPr>
                <w:ins w:id="1950" w:author="Shewmaker, Michael@Energy" w:date="2018-11-05T11:27:00Z"/>
                <w:rFonts w:asciiTheme="minorHAnsi" w:hAnsiTheme="minorHAnsi"/>
                <w:sz w:val="18"/>
                <w:szCs w:val="18"/>
              </w:rPr>
            </w:pPr>
            <w:ins w:id="1951" w:author="Shewmaker, Michael@Energy" w:date="2018-11-05T11:27:00Z">
              <w:r w:rsidRPr="007C6199">
                <w:rPr>
                  <w:rFonts w:asciiTheme="minorHAnsi" w:hAnsiTheme="minorHAnsi"/>
                  <w:sz w:val="18"/>
                  <w:szCs w:val="18"/>
                </w:rPr>
                <w:t>09</w:t>
              </w:r>
            </w:ins>
          </w:p>
        </w:tc>
        <w:tc>
          <w:tcPr>
            <w:tcW w:w="958" w:type="dxa"/>
            <w:vAlign w:val="bottom"/>
          </w:tcPr>
          <w:p w14:paraId="3038EEC4" w14:textId="77777777" w:rsidR="003A1424" w:rsidRPr="003A1424" w:rsidRDefault="003A1424" w:rsidP="007F7049">
            <w:pPr>
              <w:jc w:val="center"/>
              <w:rPr>
                <w:ins w:id="1952" w:author="Shewmaker, Michael@Energy" w:date="2018-11-05T11:27:00Z"/>
                <w:rFonts w:asciiTheme="minorHAnsi" w:hAnsiTheme="minorHAnsi"/>
                <w:sz w:val="18"/>
                <w:szCs w:val="18"/>
              </w:rPr>
            </w:pPr>
            <w:ins w:id="1953" w:author="Shewmaker, Michael@Energy" w:date="2018-11-05T11:27:00Z">
              <w:r w:rsidRPr="007C6199">
                <w:rPr>
                  <w:rFonts w:asciiTheme="minorHAnsi" w:hAnsiTheme="minorHAnsi"/>
                  <w:sz w:val="18"/>
                  <w:szCs w:val="18"/>
                </w:rPr>
                <w:t>10</w:t>
              </w:r>
            </w:ins>
          </w:p>
        </w:tc>
        <w:tc>
          <w:tcPr>
            <w:tcW w:w="684" w:type="dxa"/>
          </w:tcPr>
          <w:p w14:paraId="132C9B0A" w14:textId="77777777" w:rsidR="003A1424" w:rsidRPr="007C6199" w:rsidRDefault="003A1424" w:rsidP="007F7049">
            <w:pPr>
              <w:jc w:val="center"/>
              <w:rPr>
                <w:ins w:id="1954" w:author="Shewmaker, Michael@Energy" w:date="2018-11-05T11:27:00Z"/>
                <w:rFonts w:asciiTheme="minorHAnsi" w:hAnsiTheme="minorHAnsi"/>
                <w:sz w:val="18"/>
                <w:szCs w:val="18"/>
              </w:rPr>
            </w:pPr>
            <w:ins w:id="1955" w:author="Shewmaker, Michael@Energy" w:date="2018-11-05T11:27:00Z">
              <w:r w:rsidRPr="007C6199">
                <w:rPr>
                  <w:rFonts w:asciiTheme="minorHAnsi" w:hAnsiTheme="minorHAnsi"/>
                  <w:sz w:val="18"/>
                  <w:szCs w:val="18"/>
                </w:rPr>
                <w:t>11</w:t>
              </w:r>
            </w:ins>
          </w:p>
        </w:tc>
        <w:tc>
          <w:tcPr>
            <w:tcW w:w="774" w:type="dxa"/>
          </w:tcPr>
          <w:p w14:paraId="31448D33" w14:textId="77777777" w:rsidR="003A1424" w:rsidRPr="007C6199" w:rsidRDefault="003A1424" w:rsidP="007F7049">
            <w:pPr>
              <w:jc w:val="center"/>
              <w:rPr>
                <w:ins w:id="1956" w:author="Shewmaker, Michael@Energy" w:date="2018-11-05T11:27:00Z"/>
                <w:rFonts w:asciiTheme="minorHAnsi" w:hAnsiTheme="minorHAnsi"/>
                <w:sz w:val="18"/>
                <w:szCs w:val="18"/>
              </w:rPr>
            </w:pPr>
            <w:ins w:id="1957" w:author="Shewmaker, Michael@Energy" w:date="2018-11-05T11:27:00Z">
              <w:r w:rsidRPr="007C6199">
                <w:rPr>
                  <w:rFonts w:asciiTheme="minorHAnsi" w:hAnsiTheme="minorHAnsi"/>
                  <w:sz w:val="18"/>
                  <w:szCs w:val="18"/>
                </w:rPr>
                <w:t>12</w:t>
              </w:r>
            </w:ins>
          </w:p>
        </w:tc>
        <w:tc>
          <w:tcPr>
            <w:tcW w:w="870" w:type="dxa"/>
            <w:gridSpan w:val="2"/>
            <w:vAlign w:val="bottom"/>
          </w:tcPr>
          <w:p w14:paraId="2DE9AAB4" w14:textId="77777777" w:rsidR="003A1424" w:rsidRPr="003A1424" w:rsidRDefault="003A1424" w:rsidP="007F7049">
            <w:pPr>
              <w:jc w:val="center"/>
              <w:rPr>
                <w:ins w:id="1958" w:author="Shewmaker, Michael@Energy" w:date="2018-11-05T11:27:00Z"/>
                <w:rFonts w:asciiTheme="minorHAnsi" w:hAnsiTheme="minorHAnsi"/>
                <w:sz w:val="18"/>
                <w:szCs w:val="18"/>
              </w:rPr>
            </w:pPr>
            <w:ins w:id="1959" w:author="Shewmaker, Michael@Energy" w:date="2018-11-05T11:27:00Z">
              <w:r w:rsidRPr="007C6199">
                <w:rPr>
                  <w:rFonts w:asciiTheme="minorHAnsi" w:hAnsiTheme="minorHAnsi"/>
                  <w:sz w:val="18"/>
                  <w:szCs w:val="18"/>
                </w:rPr>
                <w:t>13</w:t>
              </w:r>
            </w:ins>
          </w:p>
        </w:tc>
        <w:tc>
          <w:tcPr>
            <w:tcW w:w="967" w:type="dxa"/>
            <w:vAlign w:val="bottom"/>
          </w:tcPr>
          <w:p w14:paraId="784698AC" w14:textId="77777777" w:rsidR="003A1424" w:rsidRPr="003A1424" w:rsidRDefault="003A1424" w:rsidP="007F7049">
            <w:pPr>
              <w:jc w:val="center"/>
              <w:rPr>
                <w:ins w:id="1960" w:author="Shewmaker, Michael@Energy" w:date="2018-11-05T11:27:00Z"/>
                <w:rFonts w:asciiTheme="minorHAnsi" w:hAnsiTheme="minorHAnsi"/>
                <w:sz w:val="18"/>
                <w:szCs w:val="18"/>
              </w:rPr>
            </w:pPr>
            <w:ins w:id="1961" w:author="Shewmaker, Michael@Energy" w:date="2018-11-05T11:27:00Z">
              <w:r w:rsidRPr="007C6199">
                <w:rPr>
                  <w:rFonts w:asciiTheme="minorHAnsi" w:hAnsiTheme="minorHAnsi"/>
                  <w:sz w:val="18"/>
                  <w:szCs w:val="18"/>
                </w:rPr>
                <w:t>14</w:t>
              </w:r>
            </w:ins>
          </w:p>
        </w:tc>
        <w:tc>
          <w:tcPr>
            <w:tcW w:w="869" w:type="dxa"/>
            <w:vAlign w:val="bottom"/>
          </w:tcPr>
          <w:p w14:paraId="475C0428" w14:textId="77777777" w:rsidR="003A1424" w:rsidRPr="003A1424" w:rsidRDefault="003A1424" w:rsidP="007F7049">
            <w:pPr>
              <w:jc w:val="center"/>
              <w:rPr>
                <w:ins w:id="1962" w:author="Shewmaker, Michael@Energy" w:date="2018-11-05T11:27:00Z"/>
                <w:rFonts w:asciiTheme="minorHAnsi" w:hAnsiTheme="minorHAnsi"/>
                <w:sz w:val="18"/>
                <w:szCs w:val="18"/>
              </w:rPr>
            </w:pPr>
            <w:ins w:id="1963" w:author="Shewmaker, Michael@Energy" w:date="2018-11-05T11:27:00Z">
              <w:r w:rsidRPr="007C6199">
                <w:rPr>
                  <w:rFonts w:asciiTheme="minorHAnsi" w:hAnsiTheme="minorHAnsi"/>
                  <w:sz w:val="18"/>
                  <w:szCs w:val="18"/>
                </w:rPr>
                <w:t>15</w:t>
              </w:r>
            </w:ins>
          </w:p>
        </w:tc>
        <w:tc>
          <w:tcPr>
            <w:tcW w:w="1365" w:type="dxa"/>
            <w:vAlign w:val="bottom"/>
          </w:tcPr>
          <w:p w14:paraId="30184E2B" w14:textId="77777777" w:rsidR="003A1424" w:rsidRPr="003A1424" w:rsidRDefault="003A1424" w:rsidP="007F7049">
            <w:pPr>
              <w:jc w:val="center"/>
              <w:rPr>
                <w:ins w:id="1964" w:author="Shewmaker, Michael@Energy" w:date="2018-11-05T11:27:00Z"/>
                <w:rFonts w:asciiTheme="minorHAnsi" w:hAnsiTheme="minorHAnsi"/>
                <w:sz w:val="18"/>
                <w:szCs w:val="18"/>
              </w:rPr>
            </w:pPr>
            <w:ins w:id="1965" w:author="Shewmaker, Michael@Energy" w:date="2018-11-05T11:27:00Z">
              <w:r w:rsidRPr="007C6199">
                <w:rPr>
                  <w:rFonts w:asciiTheme="minorHAnsi" w:hAnsiTheme="minorHAnsi"/>
                  <w:sz w:val="18"/>
                  <w:szCs w:val="18"/>
                </w:rPr>
                <w:t>16</w:t>
              </w:r>
            </w:ins>
          </w:p>
        </w:tc>
      </w:tr>
      <w:tr w:rsidR="003A1424" w:rsidRPr="00AD2F3D" w14:paraId="078F912E" w14:textId="77777777" w:rsidTr="007C6199">
        <w:trPr>
          <w:trHeight w:val="234"/>
          <w:ins w:id="1966" w:author="Shewmaker, Michael@Energy" w:date="2018-11-05T11:27:00Z"/>
        </w:trPr>
        <w:tc>
          <w:tcPr>
            <w:tcW w:w="1057" w:type="dxa"/>
            <w:vMerge w:val="restart"/>
            <w:vAlign w:val="bottom"/>
          </w:tcPr>
          <w:p w14:paraId="35C593D7" w14:textId="77777777" w:rsidR="003A1424" w:rsidRPr="007C6199" w:rsidRDefault="003A1424" w:rsidP="007F7049">
            <w:pPr>
              <w:jc w:val="center"/>
              <w:rPr>
                <w:ins w:id="1967" w:author="Shewmaker, Michael@Energy" w:date="2018-11-05T11:27:00Z"/>
                <w:rFonts w:asciiTheme="minorHAnsi" w:hAnsiTheme="minorHAnsi"/>
                <w:sz w:val="18"/>
                <w:szCs w:val="18"/>
              </w:rPr>
            </w:pPr>
            <w:ins w:id="1968" w:author="Shewmaker, Michael@Energy" w:date="2018-11-05T11:27:00Z">
              <w:r w:rsidRPr="007C6199">
                <w:rPr>
                  <w:rFonts w:asciiTheme="minorHAnsi" w:hAnsiTheme="minorHAnsi"/>
                  <w:sz w:val="18"/>
                  <w:szCs w:val="18"/>
                </w:rPr>
                <w:t>Tag/ID</w:t>
              </w:r>
            </w:ins>
          </w:p>
        </w:tc>
        <w:tc>
          <w:tcPr>
            <w:tcW w:w="789" w:type="dxa"/>
            <w:vMerge w:val="restart"/>
            <w:vAlign w:val="bottom"/>
          </w:tcPr>
          <w:p w14:paraId="77C57652" w14:textId="11137C29" w:rsidR="003A1424" w:rsidRPr="007C6199" w:rsidRDefault="00CD300E" w:rsidP="007F7049">
            <w:pPr>
              <w:jc w:val="center"/>
              <w:rPr>
                <w:ins w:id="1969" w:author="Shewmaker, Michael@Energy" w:date="2018-11-05T11:27:00Z"/>
                <w:rFonts w:asciiTheme="minorHAnsi" w:hAnsiTheme="minorHAnsi"/>
                <w:sz w:val="18"/>
                <w:szCs w:val="18"/>
              </w:rPr>
            </w:pPr>
            <w:ins w:id="1970" w:author="Shewmaker, Michael@Energy" w:date="2018-11-05T13:06:00Z">
              <w:r>
                <w:rPr>
                  <w:rFonts w:asciiTheme="minorHAnsi" w:hAnsiTheme="minorHAnsi"/>
                  <w:sz w:val="18"/>
                  <w:szCs w:val="18"/>
                </w:rPr>
                <w:t>Above or Below Grade?</w:t>
              </w:r>
            </w:ins>
          </w:p>
        </w:tc>
        <w:tc>
          <w:tcPr>
            <w:tcW w:w="8394" w:type="dxa"/>
            <w:gridSpan w:val="11"/>
            <w:vAlign w:val="bottom"/>
          </w:tcPr>
          <w:p w14:paraId="6D59121C" w14:textId="77777777" w:rsidR="003A1424" w:rsidRPr="007C6199" w:rsidRDefault="003A1424" w:rsidP="007F7049">
            <w:pPr>
              <w:jc w:val="center"/>
              <w:rPr>
                <w:ins w:id="1971" w:author="Shewmaker, Michael@Energy" w:date="2018-11-05T11:27:00Z"/>
                <w:rFonts w:asciiTheme="minorHAnsi" w:hAnsiTheme="minorHAnsi"/>
                <w:b/>
                <w:sz w:val="18"/>
                <w:szCs w:val="18"/>
              </w:rPr>
            </w:pPr>
            <w:ins w:id="1972" w:author="Shewmaker, Michael@Energy" w:date="2018-11-05T11:27:00Z">
              <w:r w:rsidRPr="007C6199">
                <w:rPr>
                  <w:rFonts w:asciiTheme="minorHAnsi" w:hAnsiTheme="minorHAnsi"/>
                  <w:b/>
                  <w:sz w:val="18"/>
                  <w:szCs w:val="18"/>
                </w:rPr>
                <w:t>Proposed</w:t>
              </w:r>
            </w:ins>
          </w:p>
        </w:tc>
        <w:tc>
          <w:tcPr>
            <w:tcW w:w="4065" w:type="dxa"/>
            <w:gridSpan w:val="4"/>
            <w:vAlign w:val="bottom"/>
          </w:tcPr>
          <w:p w14:paraId="0D18B2C9" w14:textId="77777777" w:rsidR="003A1424" w:rsidRPr="007C6199" w:rsidRDefault="003A1424" w:rsidP="007F7049">
            <w:pPr>
              <w:jc w:val="center"/>
              <w:rPr>
                <w:ins w:id="1973" w:author="Shewmaker, Michael@Energy" w:date="2018-11-05T11:27:00Z"/>
                <w:rFonts w:asciiTheme="minorHAnsi" w:hAnsiTheme="minorHAnsi"/>
                <w:b/>
                <w:sz w:val="18"/>
                <w:szCs w:val="18"/>
              </w:rPr>
            </w:pPr>
            <w:ins w:id="1974" w:author="Shewmaker, Michael@Energy" w:date="2018-11-05T11:27:00Z">
              <w:r w:rsidRPr="007C6199">
                <w:rPr>
                  <w:rFonts w:asciiTheme="minorHAnsi" w:hAnsiTheme="minorHAnsi"/>
                  <w:b/>
                  <w:sz w:val="18"/>
                  <w:szCs w:val="18"/>
                </w:rPr>
                <w:t>Required</w:t>
              </w:r>
            </w:ins>
          </w:p>
        </w:tc>
      </w:tr>
      <w:tr w:rsidR="003A1424" w:rsidRPr="00332AB6" w14:paraId="0EDBFA47" w14:textId="77777777" w:rsidTr="007C6199">
        <w:trPr>
          <w:trHeight w:val="343"/>
          <w:ins w:id="1975" w:author="Shewmaker, Michael@Energy" w:date="2018-11-05T11:27:00Z"/>
        </w:trPr>
        <w:tc>
          <w:tcPr>
            <w:tcW w:w="1057" w:type="dxa"/>
            <w:vMerge/>
            <w:vAlign w:val="bottom"/>
          </w:tcPr>
          <w:p w14:paraId="29C1421E" w14:textId="77777777" w:rsidR="003A1424" w:rsidRPr="003A1424" w:rsidRDefault="003A1424" w:rsidP="007F7049">
            <w:pPr>
              <w:jc w:val="center"/>
              <w:rPr>
                <w:ins w:id="1976" w:author="Shewmaker, Michael@Energy" w:date="2018-11-05T11:27:00Z"/>
                <w:rFonts w:asciiTheme="minorHAnsi" w:hAnsiTheme="minorHAnsi"/>
                <w:sz w:val="18"/>
                <w:szCs w:val="18"/>
              </w:rPr>
            </w:pPr>
          </w:p>
        </w:tc>
        <w:tc>
          <w:tcPr>
            <w:tcW w:w="789" w:type="dxa"/>
            <w:vMerge/>
            <w:vAlign w:val="bottom"/>
          </w:tcPr>
          <w:p w14:paraId="76123969" w14:textId="77777777" w:rsidR="003A1424" w:rsidRPr="003A1424" w:rsidRDefault="003A1424" w:rsidP="007F7049">
            <w:pPr>
              <w:jc w:val="center"/>
              <w:rPr>
                <w:ins w:id="1977" w:author="Shewmaker, Michael@Energy" w:date="2018-11-05T11:27:00Z"/>
                <w:rFonts w:asciiTheme="minorHAnsi" w:hAnsiTheme="minorHAnsi"/>
                <w:sz w:val="18"/>
                <w:szCs w:val="18"/>
              </w:rPr>
            </w:pPr>
          </w:p>
        </w:tc>
        <w:tc>
          <w:tcPr>
            <w:tcW w:w="899" w:type="dxa"/>
            <w:vMerge w:val="restart"/>
            <w:vAlign w:val="bottom"/>
          </w:tcPr>
          <w:p w14:paraId="34315A0C" w14:textId="77777777" w:rsidR="003A1424" w:rsidRPr="003A1424" w:rsidRDefault="003A1424" w:rsidP="007F7049">
            <w:pPr>
              <w:jc w:val="center"/>
              <w:rPr>
                <w:ins w:id="1978" w:author="Shewmaker, Michael@Energy" w:date="2018-11-05T11:27:00Z"/>
                <w:rFonts w:asciiTheme="minorHAnsi" w:hAnsiTheme="minorHAnsi"/>
                <w:sz w:val="18"/>
                <w:szCs w:val="18"/>
              </w:rPr>
            </w:pPr>
            <w:ins w:id="1979" w:author="Shewmaker, Michael@Energy" w:date="2018-11-05T11:27:00Z">
              <w:r w:rsidRPr="007C6199">
                <w:rPr>
                  <w:rFonts w:asciiTheme="minorHAnsi" w:hAnsiTheme="minorHAnsi"/>
                  <w:sz w:val="18"/>
                  <w:szCs w:val="18"/>
                </w:rPr>
                <w:t>Mass Type</w:t>
              </w:r>
            </w:ins>
          </w:p>
        </w:tc>
        <w:tc>
          <w:tcPr>
            <w:tcW w:w="990" w:type="dxa"/>
            <w:vMerge w:val="restart"/>
            <w:vAlign w:val="bottom"/>
          </w:tcPr>
          <w:p w14:paraId="64583D39" w14:textId="77777777" w:rsidR="003A1424" w:rsidRPr="003A1424" w:rsidRDefault="003A1424" w:rsidP="007F7049">
            <w:pPr>
              <w:jc w:val="center"/>
              <w:rPr>
                <w:ins w:id="1980" w:author="Shewmaker, Michael@Energy" w:date="2018-11-05T11:27:00Z"/>
                <w:rFonts w:asciiTheme="minorHAnsi" w:hAnsiTheme="minorHAnsi"/>
                <w:sz w:val="18"/>
                <w:szCs w:val="18"/>
              </w:rPr>
            </w:pPr>
            <w:ins w:id="1981" w:author="Shewmaker, Michael@Energy" w:date="2018-11-05T11:27:00Z">
              <w:r w:rsidRPr="007C6199">
                <w:rPr>
                  <w:rFonts w:asciiTheme="minorHAnsi" w:hAnsiTheme="minorHAnsi"/>
                  <w:sz w:val="18"/>
                  <w:szCs w:val="18"/>
                </w:rPr>
                <w:t>Mass Thickness (inches)</w:t>
              </w:r>
            </w:ins>
          </w:p>
        </w:tc>
        <w:tc>
          <w:tcPr>
            <w:tcW w:w="1378" w:type="dxa"/>
            <w:gridSpan w:val="2"/>
            <w:vAlign w:val="bottom"/>
          </w:tcPr>
          <w:p w14:paraId="28319CC2" w14:textId="77777777" w:rsidR="003A1424" w:rsidRPr="003A1424" w:rsidRDefault="003A1424" w:rsidP="007F7049">
            <w:pPr>
              <w:jc w:val="center"/>
              <w:rPr>
                <w:ins w:id="1982" w:author="Shewmaker, Michael@Energy" w:date="2018-11-05T11:27:00Z"/>
                <w:rFonts w:asciiTheme="minorHAnsi" w:hAnsiTheme="minorHAnsi"/>
                <w:sz w:val="18"/>
                <w:szCs w:val="18"/>
              </w:rPr>
            </w:pPr>
            <w:ins w:id="1983" w:author="Shewmaker, Michael@Energy" w:date="2018-11-05T11:27:00Z">
              <w:r w:rsidRPr="007C6199">
                <w:rPr>
                  <w:rFonts w:asciiTheme="minorHAnsi" w:hAnsiTheme="minorHAnsi"/>
                  <w:sz w:val="18"/>
                  <w:szCs w:val="18"/>
                </w:rPr>
                <w:t>Appendix JA4 Reference</w:t>
              </w:r>
            </w:ins>
          </w:p>
        </w:tc>
        <w:tc>
          <w:tcPr>
            <w:tcW w:w="1836" w:type="dxa"/>
            <w:gridSpan w:val="2"/>
            <w:vAlign w:val="bottom"/>
          </w:tcPr>
          <w:p w14:paraId="12578B48" w14:textId="77777777" w:rsidR="003A1424" w:rsidRPr="003A1424" w:rsidRDefault="003A1424" w:rsidP="007F7049">
            <w:pPr>
              <w:jc w:val="center"/>
              <w:rPr>
                <w:ins w:id="1984" w:author="Shewmaker, Michael@Energy" w:date="2018-11-05T11:27:00Z"/>
                <w:rFonts w:asciiTheme="minorHAnsi" w:hAnsiTheme="minorHAnsi"/>
                <w:sz w:val="18"/>
                <w:szCs w:val="18"/>
              </w:rPr>
            </w:pPr>
            <w:ins w:id="1985" w:author="Shewmaker, Michael@Energy" w:date="2018-11-05T11:27:00Z">
              <w:r w:rsidRPr="007C6199">
                <w:rPr>
                  <w:rFonts w:asciiTheme="minorHAnsi" w:hAnsiTheme="minorHAnsi"/>
                  <w:sz w:val="18"/>
                  <w:szCs w:val="18"/>
                </w:rPr>
                <w:t>Exterior Insulation</w:t>
              </w:r>
            </w:ins>
          </w:p>
        </w:tc>
        <w:tc>
          <w:tcPr>
            <w:tcW w:w="1827" w:type="dxa"/>
            <w:gridSpan w:val="2"/>
            <w:vAlign w:val="bottom"/>
          </w:tcPr>
          <w:p w14:paraId="4387039A" w14:textId="77777777" w:rsidR="003A1424" w:rsidRPr="003A1424" w:rsidRDefault="003A1424" w:rsidP="007F7049">
            <w:pPr>
              <w:jc w:val="center"/>
              <w:rPr>
                <w:ins w:id="1986" w:author="Shewmaker, Michael@Energy" w:date="2018-11-05T11:27:00Z"/>
                <w:rFonts w:asciiTheme="minorHAnsi" w:hAnsiTheme="minorHAnsi"/>
                <w:sz w:val="18"/>
                <w:szCs w:val="18"/>
              </w:rPr>
            </w:pPr>
            <w:ins w:id="1987" w:author="Shewmaker, Michael@Energy" w:date="2018-11-05T11:27:00Z">
              <w:r w:rsidRPr="007C6199">
                <w:rPr>
                  <w:rFonts w:asciiTheme="minorHAnsi" w:hAnsiTheme="minorHAnsi"/>
                  <w:sz w:val="18"/>
                  <w:szCs w:val="18"/>
                </w:rPr>
                <w:t>Interior Insulation</w:t>
              </w:r>
            </w:ins>
          </w:p>
        </w:tc>
        <w:tc>
          <w:tcPr>
            <w:tcW w:w="1458" w:type="dxa"/>
            <w:gridSpan w:val="2"/>
          </w:tcPr>
          <w:p w14:paraId="2DA1F87F" w14:textId="77777777" w:rsidR="003A1424" w:rsidRPr="007C6199" w:rsidRDefault="003A1424" w:rsidP="007F7049">
            <w:pPr>
              <w:jc w:val="center"/>
              <w:rPr>
                <w:ins w:id="1988" w:author="Shewmaker, Michael@Energy" w:date="2018-11-05T11:27:00Z"/>
                <w:rFonts w:asciiTheme="minorHAnsi" w:hAnsiTheme="minorHAnsi"/>
                <w:sz w:val="18"/>
                <w:szCs w:val="18"/>
              </w:rPr>
            </w:pPr>
            <w:ins w:id="1989" w:author="Shewmaker, Michael@Energy" w:date="2018-11-05T11:27:00Z">
              <w:r w:rsidRPr="007C6199">
                <w:rPr>
                  <w:rFonts w:asciiTheme="minorHAnsi" w:hAnsiTheme="minorHAnsi"/>
                  <w:sz w:val="18"/>
                  <w:szCs w:val="18"/>
                </w:rPr>
                <w:t>Appendix JA4 Reference</w:t>
              </w:r>
            </w:ins>
          </w:p>
        </w:tc>
        <w:tc>
          <w:tcPr>
            <w:tcW w:w="1837" w:type="dxa"/>
            <w:gridSpan w:val="3"/>
            <w:vAlign w:val="bottom"/>
          </w:tcPr>
          <w:p w14:paraId="39C6F9E7" w14:textId="77777777" w:rsidR="003A1424" w:rsidRPr="003A1424" w:rsidRDefault="003A1424" w:rsidP="007F7049">
            <w:pPr>
              <w:jc w:val="center"/>
              <w:rPr>
                <w:ins w:id="1990" w:author="Shewmaker, Michael@Energy" w:date="2018-11-05T11:27:00Z"/>
                <w:rFonts w:asciiTheme="minorHAnsi" w:hAnsiTheme="minorHAnsi"/>
                <w:sz w:val="18"/>
                <w:szCs w:val="18"/>
              </w:rPr>
            </w:pPr>
            <w:ins w:id="1991" w:author="Shewmaker, Michael@Energy" w:date="2018-11-05T11:27:00Z">
              <w:r w:rsidRPr="007C6199">
                <w:rPr>
                  <w:rFonts w:asciiTheme="minorHAnsi" w:hAnsiTheme="minorHAnsi"/>
                  <w:sz w:val="18"/>
                  <w:szCs w:val="18"/>
                </w:rPr>
                <w:t>Exterior Insulation</w:t>
              </w:r>
            </w:ins>
          </w:p>
        </w:tc>
        <w:tc>
          <w:tcPr>
            <w:tcW w:w="2234" w:type="dxa"/>
            <w:gridSpan w:val="2"/>
            <w:vAlign w:val="bottom"/>
          </w:tcPr>
          <w:p w14:paraId="216DDDA0" w14:textId="77777777" w:rsidR="003A1424" w:rsidRPr="003A1424" w:rsidRDefault="003A1424" w:rsidP="007F7049">
            <w:pPr>
              <w:jc w:val="center"/>
              <w:rPr>
                <w:ins w:id="1992" w:author="Shewmaker, Michael@Energy" w:date="2018-11-05T11:27:00Z"/>
                <w:rFonts w:asciiTheme="minorHAnsi" w:hAnsiTheme="minorHAnsi"/>
                <w:sz w:val="18"/>
                <w:szCs w:val="18"/>
              </w:rPr>
            </w:pPr>
            <w:ins w:id="1993" w:author="Shewmaker, Michael@Energy" w:date="2018-11-05T11:27:00Z">
              <w:r w:rsidRPr="007C6199">
                <w:rPr>
                  <w:rFonts w:asciiTheme="minorHAnsi" w:hAnsiTheme="minorHAnsi"/>
                  <w:sz w:val="18"/>
                  <w:szCs w:val="18"/>
                </w:rPr>
                <w:t>Interior Insulation</w:t>
              </w:r>
            </w:ins>
          </w:p>
        </w:tc>
      </w:tr>
      <w:tr w:rsidR="003A1424" w14:paraId="3A08C0AE" w14:textId="77777777" w:rsidTr="007C6199">
        <w:trPr>
          <w:trHeight w:val="343"/>
          <w:ins w:id="1994" w:author="Shewmaker, Michael@Energy" w:date="2018-11-05T11:27:00Z"/>
        </w:trPr>
        <w:tc>
          <w:tcPr>
            <w:tcW w:w="1057" w:type="dxa"/>
            <w:vMerge/>
            <w:vAlign w:val="bottom"/>
          </w:tcPr>
          <w:p w14:paraId="281D1D48" w14:textId="77777777" w:rsidR="003A1424" w:rsidRPr="007C6199" w:rsidRDefault="003A1424" w:rsidP="007F7049">
            <w:pPr>
              <w:jc w:val="center"/>
              <w:rPr>
                <w:ins w:id="1995" w:author="Shewmaker, Michael@Energy" w:date="2018-11-05T11:27:00Z"/>
                <w:rFonts w:asciiTheme="minorHAnsi" w:hAnsiTheme="minorHAnsi"/>
                <w:sz w:val="18"/>
                <w:szCs w:val="18"/>
              </w:rPr>
            </w:pPr>
          </w:p>
        </w:tc>
        <w:tc>
          <w:tcPr>
            <w:tcW w:w="789" w:type="dxa"/>
            <w:vMerge/>
            <w:vAlign w:val="bottom"/>
          </w:tcPr>
          <w:p w14:paraId="7FF9226D" w14:textId="77777777" w:rsidR="003A1424" w:rsidRPr="007C6199" w:rsidRDefault="003A1424" w:rsidP="007F7049">
            <w:pPr>
              <w:jc w:val="center"/>
              <w:rPr>
                <w:ins w:id="1996" w:author="Shewmaker, Michael@Energy" w:date="2018-11-05T11:27:00Z"/>
                <w:rFonts w:asciiTheme="minorHAnsi" w:hAnsiTheme="minorHAnsi"/>
                <w:sz w:val="18"/>
                <w:szCs w:val="18"/>
              </w:rPr>
            </w:pPr>
          </w:p>
        </w:tc>
        <w:tc>
          <w:tcPr>
            <w:tcW w:w="899" w:type="dxa"/>
            <w:vMerge/>
            <w:vAlign w:val="bottom"/>
          </w:tcPr>
          <w:p w14:paraId="13AAB68C" w14:textId="77777777" w:rsidR="003A1424" w:rsidRPr="007C6199" w:rsidRDefault="003A1424" w:rsidP="007F7049">
            <w:pPr>
              <w:jc w:val="center"/>
              <w:rPr>
                <w:ins w:id="1997" w:author="Shewmaker, Michael@Energy" w:date="2018-11-05T11:27:00Z"/>
                <w:rFonts w:asciiTheme="minorHAnsi" w:hAnsiTheme="minorHAnsi"/>
                <w:sz w:val="18"/>
                <w:szCs w:val="18"/>
              </w:rPr>
            </w:pPr>
          </w:p>
        </w:tc>
        <w:tc>
          <w:tcPr>
            <w:tcW w:w="990" w:type="dxa"/>
            <w:vMerge/>
            <w:vAlign w:val="bottom"/>
          </w:tcPr>
          <w:p w14:paraId="1729D195" w14:textId="77777777" w:rsidR="003A1424" w:rsidRPr="007C6199" w:rsidRDefault="003A1424" w:rsidP="007F7049">
            <w:pPr>
              <w:jc w:val="center"/>
              <w:rPr>
                <w:ins w:id="1998" w:author="Shewmaker, Michael@Energy" w:date="2018-11-05T11:27:00Z"/>
                <w:rFonts w:asciiTheme="minorHAnsi" w:hAnsiTheme="minorHAnsi"/>
                <w:sz w:val="18"/>
                <w:szCs w:val="18"/>
              </w:rPr>
            </w:pPr>
          </w:p>
        </w:tc>
        <w:tc>
          <w:tcPr>
            <w:tcW w:w="701" w:type="dxa"/>
            <w:vAlign w:val="bottom"/>
          </w:tcPr>
          <w:p w14:paraId="3A5A07DD" w14:textId="77777777" w:rsidR="003A1424" w:rsidRPr="007C6199" w:rsidRDefault="003A1424" w:rsidP="007F7049">
            <w:pPr>
              <w:jc w:val="center"/>
              <w:rPr>
                <w:ins w:id="1999" w:author="Shewmaker, Michael@Energy" w:date="2018-11-05T11:27:00Z"/>
                <w:rFonts w:asciiTheme="minorHAnsi" w:hAnsiTheme="minorHAnsi"/>
                <w:sz w:val="18"/>
                <w:szCs w:val="18"/>
              </w:rPr>
            </w:pPr>
            <w:ins w:id="2000" w:author="Shewmaker, Michael@Energy" w:date="2018-11-05T11:27:00Z">
              <w:r w:rsidRPr="007C6199">
                <w:rPr>
                  <w:rFonts w:asciiTheme="minorHAnsi" w:hAnsiTheme="minorHAnsi"/>
                  <w:sz w:val="18"/>
                  <w:szCs w:val="18"/>
                </w:rPr>
                <w:t>Table</w:t>
              </w:r>
            </w:ins>
          </w:p>
        </w:tc>
        <w:tc>
          <w:tcPr>
            <w:tcW w:w="677" w:type="dxa"/>
            <w:vAlign w:val="bottom"/>
          </w:tcPr>
          <w:p w14:paraId="2AEC6EBF" w14:textId="77777777" w:rsidR="003A1424" w:rsidRPr="007C6199" w:rsidRDefault="003A1424" w:rsidP="007F7049">
            <w:pPr>
              <w:jc w:val="center"/>
              <w:rPr>
                <w:ins w:id="2001" w:author="Shewmaker, Michael@Energy" w:date="2018-11-05T11:27:00Z"/>
                <w:rFonts w:asciiTheme="minorHAnsi" w:hAnsiTheme="minorHAnsi"/>
                <w:sz w:val="18"/>
                <w:szCs w:val="18"/>
              </w:rPr>
            </w:pPr>
            <w:ins w:id="2002" w:author="Shewmaker, Michael@Energy" w:date="2018-11-05T11:27:00Z">
              <w:r w:rsidRPr="007C6199">
                <w:rPr>
                  <w:rFonts w:asciiTheme="minorHAnsi" w:hAnsiTheme="minorHAnsi"/>
                  <w:sz w:val="18"/>
                  <w:szCs w:val="18"/>
                </w:rPr>
                <w:t>Cell</w:t>
              </w:r>
            </w:ins>
          </w:p>
        </w:tc>
        <w:tc>
          <w:tcPr>
            <w:tcW w:w="869" w:type="dxa"/>
            <w:vAlign w:val="bottom"/>
          </w:tcPr>
          <w:p w14:paraId="4B615779" w14:textId="77777777" w:rsidR="003A1424" w:rsidRPr="007C6199" w:rsidRDefault="003A1424" w:rsidP="007F7049">
            <w:pPr>
              <w:jc w:val="center"/>
              <w:rPr>
                <w:ins w:id="2003" w:author="Shewmaker, Michael@Energy" w:date="2018-11-05T11:27:00Z"/>
                <w:rFonts w:asciiTheme="minorHAnsi" w:hAnsiTheme="minorHAnsi"/>
                <w:sz w:val="18"/>
                <w:szCs w:val="18"/>
              </w:rPr>
            </w:pPr>
            <w:ins w:id="2004" w:author="Shewmaker, Michael@Energy" w:date="2018-11-05T11:27:00Z">
              <w:r w:rsidRPr="007C6199">
                <w:rPr>
                  <w:rFonts w:asciiTheme="minorHAnsi" w:hAnsiTheme="minorHAnsi"/>
                  <w:sz w:val="18"/>
                  <w:szCs w:val="18"/>
                </w:rPr>
                <w:t>R-value</w:t>
              </w:r>
            </w:ins>
          </w:p>
        </w:tc>
        <w:tc>
          <w:tcPr>
            <w:tcW w:w="967" w:type="dxa"/>
            <w:vAlign w:val="bottom"/>
          </w:tcPr>
          <w:p w14:paraId="70659EBC" w14:textId="77777777" w:rsidR="003A1424" w:rsidRPr="007C6199" w:rsidRDefault="003A1424" w:rsidP="007F7049">
            <w:pPr>
              <w:jc w:val="center"/>
              <w:rPr>
                <w:ins w:id="2005" w:author="Shewmaker, Michael@Energy" w:date="2018-11-05T11:27:00Z"/>
                <w:rFonts w:asciiTheme="minorHAnsi" w:hAnsiTheme="minorHAnsi"/>
                <w:sz w:val="18"/>
                <w:szCs w:val="18"/>
              </w:rPr>
            </w:pPr>
            <w:ins w:id="2006" w:author="Shewmaker, Michael@Energy" w:date="2018-11-05T11:27:00Z">
              <w:r w:rsidRPr="007C6199">
                <w:rPr>
                  <w:rFonts w:asciiTheme="minorHAnsi" w:hAnsiTheme="minorHAnsi"/>
                  <w:sz w:val="18"/>
                  <w:szCs w:val="18"/>
                </w:rPr>
                <w:t>U-factor</w:t>
              </w:r>
            </w:ins>
          </w:p>
        </w:tc>
        <w:tc>
          <w:tcPr>
            <w:tcW w:w="869" w:type="dxa"/>
            <w:vAlign w:val="bottom"/>
          </w:tcPr>
          <w:p w14:paraId="05879414" w14:textId="77777777" w:rsidR="003A1424" w:rsidRPr="007C6199" w:rsidRDefault="003A1424" w:rsidP="007F7049">
            <w:pPr>
              <w:jc w:val="center"/>
              <w:rPr>
                <w:ins w:id="2007" w:author="Shewmaker, Michael@Energy" w:date="2018-11-05T11:27:00Z"/>
                <w:rFonts w:asciiTheme="minorHAnsi" w:hAnsiTheme="minorHAnsi"/>
                <w:sz w:val="18"/>
                <w:szCs w:val="18"/>
              </w:rPr>
            </w:pPr>
            <w:ins w:id="2008" w:author="Shewmaker, Michael@Energy" w:date="2018-11-05T11:27:00Z">
              <w:r w:rsidRPr="007C6199">
                <w:rPr>
                  <w:rFonts w:asciiTheme="minorHAnsi" w:hAnsiTheme="minorHAnsi"/>
                  <w:sz w:val="18"/>
                  <w:szCs w:val="18"/>
                </w:rPr>
                <w:t>R-value</w:t>
              </w:r>
            </w:ins>
          </w:p>
        </w:tc>
        <w:tc>
          <w:tcPr>
            <w:tcW w:w="958" w:type="dxa"/>
            <w:vAlign w:val="bottom"/>
          </w:tcPr>
          <w:p w14:paraId="3D486775" w14:textId="77777777" w:rsidR="003A1424" w:rsidRPr="007C6199" w:rsidRDefault="003A1424" w:rsidP="007F7049">
            <w:pPr>
              <w:jc w:val="center"/>
              <w:rPr>
                <w:ins w:id="2009" w:author="Shewmaker, Michael@Energy" w:date="2018-11-05T11:27:00Z"/>
                <w:rFonts w:asciiTheme="minorHAnsi" w:hAnsiTheme="minorHAnsi"/>
                <w:sz w:val="18"/>
                <w:szCs w:val="18"/>
              </w:rPr>
            </w:pPr>
            <w:ins w:id="2010" w:author="Shewmaker, Michael@Energy" w:date="2018-11-05T11:27:00Z">
              <w:r w:rsidRPr="007C6199">
                <w:rPr>
                  <w:rFonts w:asciiTheme="minorHAnsi" w:hAnsiTheme="minorHAnsi"/>
                  <w:sz w:val="18"/>
                  <w:szCs w:val="18"/>
                </w:rPr>
                <w:t>U-factor</w:t>
              </w:r>
            </w:ins>
          </w:p>
        </w:tc>
        <w:tc>
          <w:tcPr>
            <w:tcW w:w="684" w:type="dxa"/>
            <w:vAlign w:val="bottom"/>
          </w:tcPr>
          <w:p w14:paraId="1DB5C315" w14:textId="77777777" w:rsidR="003A1424" w:rsidRPr="007C6199" w:rsidRDefault="003A1424" w:rsidP="007F7049">
            <w:pPr>
              <w:jc w:val="center"/>
              <w:rPr>
                <w:ins w:id="2011" w:author="Shewmaker, Michael@Energy" w:date="2018-11-05T11:27:00Z"/>
                <w:rFonts w:asciiTheme="minorHAnsi" w:hAnsiTheme="minorHAnsi"/>
                <w:sz w:val="18"/>
                <w:szCs w:val="18"/>
              </w:rPr>
            </w:pPr>
            <w:ins w:id="2012" w:author="Shewmaker, Michael@Energy" w:date="2018-11-05T11:27:00Z">
              <w:r w:rsidRPr="007C6199">
                <w:rPr>
                  <w:rFonts w:asciiTheme="minorHAnsi" w:hAnsiTheme="minorHAnsi"/>
                  <w:sz w:val="18"/>
                  <w:szCs w:val="18"/>
                </w:rPr>
                <w:t>Table</w:t>
              </w:r>
            </w:ins>
          </w:p>
        </w:tc>
        <w:tc>
          <w:tcPr>
            <w:tcW w:w="774" w:type="dxa"/>
            <w:vAlign w:val="bottom"/>
          </w:tcPr>
          <w:p w14:paraId="6109AC5B" w14:textId="77777777" w:rsidR="003A1424" w:rsidRPr="007C6199" w:rsidRDefault="003A1424" w:rsidP="007F7049">
            <w:pPr>
              <w:jc w:val="center"/>
              <w:rPr>
                <w:ins w:id="2013" w:author="Shewmaker, Michael@Energy" w:date="2018-11-05T11:27:00Z"/>
                <w:rFonts w:asciiTheme="minorHAnsi" w:hAnsiTheme="minorHAnsi"/>
                <w:sz w:val="18"/>
                <w:szCs w:val="18"/>
              </w:rPr>
            </w:pPr>
            <w:ins w:id="2014" w:author="Shewmaker, Michael@Energy" w:date="2018-11-05T11:27:00Z">
              <w:r w:rsidRPr="007C6199">
                <w:rPr>
                  <w:rFonts w:asciiTheme="minorHAnsi" w:hAnsiTheme="minorHAnsi"/>
                  <w:sz w:val="18"/>
                  <w:szCs w:val="18"/>
                </w:rPr>
                <w:t>Cell</w:t>
              </w:r>
            </w:ins>
          </w:p>
        </w:tc>
        <w:tc>
          <w:tcPr>
            <w:tcW w:w="870" w:type="dxa"/>
            <w:gridSpan w:val="2"/>
            <w:vAlign w:val="bottom"/>
          </w:tcPr>
          <w:p w14:paraId="4B2613F2" w14:textId="77777777" w:rsidR="003A1424" w:rsidRPr="007C6199" w:rsidRDefault="003A1424" w:rsidP="007F7049">
            <w:pPr>
              <w:jc w:val="center"/>
              <w:rPr>
                <w:ins w:id="2015" w:author="Shewmaker, Michael@Energy" w:date="2018-11-05T11:27:00Z"/>
                <w:rFonts w:asciiTheme="minorHAnsi" w:hAnsiTheme="minorHAnsi"/>
                <w:sz w:val="18"/>
                <w:szCs w:val="18"/>
              </w:rPr>
            </w:pPr>
            <w:ins w:id="2016" w:author="Shewmaker, Michael@Energy" w:date="2018-11-05T11:27:00Z">
              <w:r w:rsidRPr="007C6199">
                <w:rPr>
                  <w:rFonts w:asciiTheme="minorHAnsi" w:hAnsiTheme="minorHAnsi"/>
                  <w:sz w:val="18"/>
                  <w:szCs w:val="18"/>
                </w:rPr>
                <w:t>R-value</w:t>
              </w:r>
            </w:ins>
          </w:p>
        </w:tc>
        <w:tc>
          <w:tcPr>
            <w:tcW w:w="967" w:type="dxa"/>
            <w:vAlign w:val="bottom"/>
          </w:tcPr>
          <w:p w14:paraId="0ED8128B" w14:textId="77777777" w:rsidR="003A1424" w:rsidRPr="007C6199" w:rsidRDefault="003A1424" w:rsidP="007F7049">
            <w:pPr>
              <w:jc w:val="center"/>
              <w:rPr>
                <w:ins w:id="2017" w:author="Shewmaker, Michael@Energy" w:date="2018-11-05T11:27:00Z"/>
                <w:rFonts w:asciiTheme="minorHAnsi" w:hAnsiTheme="minorHAnsi"/>
                <w:sz w:val="18"/>
                <w:szCs w:val="18"/>
              </w:rPr>
            </w:pPr>
            <w:ins w:id="2018" w:author="Shewmaker, Michael@Energy" w:date="2018-11-05T11:27:00Z">
              <w:r w:rsidRPr="007C6199">
                <w:rPr>
                  <w:rFonts w:asciiTheme="minorHAnsi" w:hAnsiTheme="minorHAnsi"/>
                  <w:sz w:val="18"/>
                  <w:szCs w:val="18"/>
                </w:rPr>
                <w:t>U-factor</w:t>
              </w:r>
            </w:ins>
          </w:p>
        </w:tc>
        <w:tc>
          <w:tcPr>
            <w:tcW w:w="869" w:type="dxa"/>
            <w:vAlign w:val="bottom"/>
          </w:tcPr>
          <w:p w14:paraId="124C19FE" w14:textId="77777777" w:rsidR="003A1424" w:rsidRPr="007C6199" w:rsidRDefault="003A1424" w:rsidP="007F7049">
            <w:pPr>
              <w:jc w:val="center"/>
              <w:rPr>
                <w:ins w:id="2019" w:author="Shewmaker, Michael@Energy" w:date="2018-11-05T11:27:00Z"/>
                <w:rFonts w:asciiTheme="minorHAnsi" w:hAnsiTheme="minorHAnsi"/>
                <w:sz w:val="18"/>
                <w:szCs w:val="18"/>
              </w:rPr>
            </w:pPr>
            <w:ins w:id="2020" w:author="Shewmaker, Michael@Energy" w:date="2018-11-05T11:27:00Z">
              <w:r w:rsidRPr="007C6199">
                <w:rPr>
                  <w:rFonts w:asciiTheme="minorHAnsi" w:hAnsiTheme="minorHAnsi"/>
                  <w:sz w:val="18"/>
                  <w:szCs w:val="18"/>
                </w:rPr>
                <w:t>R-value</w:t>
              </w:r>
            </w:ins>
          </w:p>
        </w:tc>
        <w:tc>
          <w:tcPr>
            <w:tcW w:w="1365" w:type="dxa"/>
            <w:vAlign w:val="bottom"/>
          </w:tcPr>
          <w:p w14:paraId="0C8DE14B" w14:textId="77777777" w:rsidR="003A1424" w:rsidRPr="007C6199" w:rsidRDefault="003A1424" w:rsidP="007F7049">
            <w:pPr>
              <w:jc w:val="center"/>
              <w:rPr>
                <w:ins w:id="2021" w:author="Shewmaker, Michael@Energy" w:date="2018-11-05T11:27:00Z"/>
                <w:rFonts w:asciiTheme="minorHAnsi" w:hAnsiTheme="minorHAnsi"/>
                <w:sz w:val="18"/>
                <w:szCs w:val="18"/>
              </w:rPr>
            </w:pPr>
            <w:ins w:id="2022" w:author="Shewmaker, Michael@Energy" w:date="2018-11-05T11:27:00Z">
              <w:r w:rsidRPr="007C6199">
                <w:rPr>
                  <w:rFonts w:asciiTheme="minorHAnsi" w:hAnsiTheme="minorHAnsi"/>
                  <w:sz w:val="18"/>
                  <w:szCs w:val="18"/>
                </w:rPr>
                <w:t>U-factor</w:t>
              </w:r>
            </w:ins>
          </w:p>
        </w:tc>
      </w:tr>
      <w:tr w:rsidR="003A1424" w:rsidRPr="00F93E5B" w14:paraId="62761444" w14:textId="77777777" w:rsidTr="007C6199">
        <w:trPr>
          <w:trHeight w:val="5478"/>
          <w:ins w:id="2023" w:author="Shewmaker, Michael@Energy" w:date="2018-11-05T11:27:00Z"/>
        </w:trPr>
        <w:tc>
          <w:tcPr>
            <w:tcW w:w="1057" w:type="dxa"/>
          </w:tcPr>
          <w:p w14:paraId="7CD4A328" w14:textId="77777777" w:rsidR="003A1424" w:rsidRPr="007C6199" w:rsidRDefault="003A1424" w:rsidP="007F7049">
            <w:pPr>
              <w:rPr>
                <w:ins w:id="2024" w:author="Shewmaker, Michael@Energy" w:date="2018-11-05T11:27:00Z"/>
                <w:rFonts w:asciiTheme="minorHAnsi" w:hAnsiTheme="minorHAnsi"/>
                <w:sz w:val="18"/>
                <w:szCs w:val="18"/>
              </w:rPr>
            </w:pPr>
            <w:ins w:id="2025" w:author="Shewmaker, Michael@Energy" w:date="2018-11-05T11:27:00Z">
              <w:r w:rsidRPr="007C6199">
                <w:rPr>
                  <w:rFonts w:asciiTheme="minorHAnsi" w:hAnsiTheme="minorHAnsi"/>
                  <w:sz w:val="18"/>
                  <w:szCs w:val="18"/>
                </w:rPr>
                <w:lastRenderedPageBreak/>
                <w:t>&lt;&lt;User input: ObjectNamePermissive&gt;&gt;</w:t>
              </w:r>
            </w:ins>
          </w:p>
        </w:tc>
        <w:tc>
          <w:tcPr>
            <w:tcW w:w="789" w:type="dxa"/>
          </w:tcPr>
          <w:p w14:paraId="7D380E71" w14:textId="77777777" w:rsidR="00FC4BE1" w:rsidRDefault="003A1424">
            <w:pPr>
              <w:rPr>
                <w:ins w:id="2026" w:author="Shewmaker, Michael@Energy" w:date="2018-11-06T16:08:00Z"/>
                <w:rFonts w:asciiTheme="minorHAnsi" w:hAnsiTheme="minorHAnsi"/>
                <w:sz w:val="18"/>
                <w:szCs w:val="18"/>
              </w:rPr>
            </w:pPr>
            <w:ins w:id="2027" w:author="Shewmaker, Michael@Energy" w:date="2018-11-05T11:27:00Z">
              <w:r w:rsidRPr="007C6199">
                <w:rPr>
                  <w:rFonts w:asciiTheme="minorHAnsi" w:hAnsiTheme="minorHAnsi"/>
                  <w:sz w:val="18"/>
                  <w:szCs w:val="18"/>
                </w:rPr>
                <w:t xml:space="preserve">&lt;&lt;User select from list: </w:t>
              </w:r>
            </w:ins>
          </w:p>
          <w:p w14:paraId="2F745985" w14:textId="77777777" w:rsidR="00FC4BE1" w:rsidRDefault="00FC4BE1">
            <w:pPr>
              <w:rPr>
                <w:ins w:id="2028" w:author="Shewmaker, Michael@Energy" w:date="2018-11-06T16:08:00Z"/>
                <w:rFonts w:asciiTheme="minorHAnsi" w:hAnsiTheme="minorHAnsi"/>
                <w:sz w:val="18"/>
                <w:szCs w:val="18"/>
              </w:rPr>
            </w:pPr>
            <w:ins w:id="2029" w:author="Shewmaker, Michael@Energy" w:date="2018-11-06T16:08:00Z">
              <w:r>
                <w:rPr>
                  <w:rFonts w:asciiTheme="minorHAnsi" w:hAnsiTheme="minorHAnsi"/>
                  <w:sz w:val="18"/>
                  <w:szCs w:val="18"/>
                </w:rPr>
                <w:t xml:space="preserve">*Above Grade, or </w:t>
              </w:r>
            </w:ins>
          </w:p>
          <w:p w14:paraId="04842E78" w14:textId="0FB97BE7" w:rsidR="003A1424" w:rsidRPr="007C6199" w:rsidRDefault="00FC4BE1">
            <w:pPr>
              <w:rPr>
                <w:ins w:id="2030" w:author="Shewmaker, Michael@Energy" w:date="2018-11-05T11:27:00Z"/>
                <w:rFonts w:asciiTheme="minorHAnsi" w:hAnsiTheme="minorHAnsi"/>
                <w:sz w:val="18"/>
                <w:szCs w:val="18"/>
              </w:rPr>
            </w:pPr>
            <w:ins w:id="2031" w:author="Shewmaker, Michael@Energy" w:date="2018-11-06T16:08:00Z">
              <w:r>
                <w:rPr>
                  <w:rFonts w:asciiTheme="minorHAnsi" w:hAnsiTheme="minorHAnsi"/>
                  <w:sz w:val="18"/>
                  <w:szCs w:val="18"/>
                </w:rPr>
                <w:t>*Below Grade</w:t>
              </w:r>
            </w:ins>
            <w:ins w:id="2032" w:author="Shewmaker, Michael@Energy" w:date="2018-11-05T11:27:00Z">
              <w:r w:rsidR="003A1424" w:rsidRPr="007C6199">
                <w:rPr>
                  <w:rFonts w:asciiTheme="minorHAnsi" w:hAnsiTheme="minorHAnsi"/>
                  <w:sz w:val="18"/>
                  <w:szCs w:val="18"/>
                </w:rPr>
                <w:t>&gt;&gt;</w:t>
              </w:r>
            </w:ins>
          </w:p>
        </w:tc>
        <w:tc>
          <w:tcPr>
            <w:tcW w:w="899" w:type="dxa"/>
          </w:tcPr>
          <w:p w14:paraId="5DF76BA9" w14:textId="77777777" w:rsidR="003A1424" w:rsidRPr="007C6199" w:rsidRDefault="003A1424" w:rsidP="007F7049">
            <w:pPr>
              <w:rPr>
                <w:ins w:id="2033" w:author="Shewmaker, Michael@Energy" w:date="2018-11-05T11:27:00Z"/>
                <w:rFonts w:asciiTheme="minorHAnsi" w:hAnsiTheme="minorHAnsi"/>
                <w:sz w:val="18"/>
                <w:szCs w:val="18"/>
              </w:rPr>
            </w:pPr>
            <w:ins w:id="2034" w:author="Shewmaker, Michael@Energy" w:date="2018-11-05T11:27:00Z">
              <w:r w:rsidRPr="007C6199">
                <w:rPr>
                  <w:rFonts w:asciiTheme="minorHAnsi" w:hAnsiTheme="minorHAnsi"/>
                  <w:sz w:val="18"/>
                  <w:szCs w:val="18"/>
                </w:rPr>
                <w:t>&lt;&lt;User selects from list:</w:t>
              </w:r>
            </w:ins>
          </w:p>
          <w:p w14:paraId="77EA29D4" w14:textId="1A703A29" w:rsidR="003A1424" w:rsidRPr="007C6199" w:rsidRDefault="003A1424" w:rsidP="00E243CF">
            <w:pPr>
              <w:rPr>
                <w:ins w:id="2035" w:author="Shewmaker, Michael@Energy" w:date="2018-11-05T11:27:00Z"/>
                <w:rFonts w:asciiTheme="minorHAnsi" w:hAnsiTheme="minorHAnsi"/>
                <w:sz w:val="18"/>
                <w:szCs w:val="18"/>
              </w:rPr>
            </w:pPr>
            <w:ins w:id="2036" w:author="Shewmaker, Michael@Energy" w:date="2018-11-05T11:27:00Z">
              <w:r w:rsidRPr="007C6199">
                <w:rPr>
                  <w:rFonts w:asciiTheme="minorHAnsi" w:hAnsiTheme="minorHAnsi"/>
                  <w:sz w:val="18"/>
                  <w:szCs w:val="18"/>
                </w:rPr>
                <w:t>*Clay Brick, *Clay Hollow Unit, *CMU Light Weight, *CMU Medium Weight</w:t>
              </w:r>
              <w:r w:rsidR="00E243CF" w:rsidRPr="00E243CF">
                <w:rPr>
                  <w:rFonts w:asciiTheme="minorHAnsi" w:hAnsiTheme="minorHAnsi"/>
                  <w:sz w:val="18"/>
                  <w:szCs w:val="18"/>
                </w:rPr>
                <w:t>, *CMU Normal Weight, *Concrete</w:t>
              </w:r>
            </w:ins>
          </w:p>
        </w:tc>
        <w:tc>
          <w:tcPr>
            <w:tcW w:w="990" w:type="dxa"/>
          </w:tcPr>
          <w:p w14:paraId="6D539862" w14:textId="77777777" w:rsidR="003A1424" w:rsidRPr="007C6199" w:rsidRDefault="003A1424" w:rsidP="007F7049">
            <w:pPr>
              <w:rPr>
                <w:ins w:id="2037" w:author="Shewmaker, Michael@Energy" w:date="2018-11-05T11:27:00Z"/>
                <w:rFonts w:asciiTheme="minorHAnsi" w:hAnsiTheme="minorHAnsi"/>
                <w:sz w:val="18"/>
                <w:szCs w:val="18"/>
              </w:rPr>
            </w:pPr>
            <w:ins w:id="2038" w:author="Shewmaker, Michael@Energy" w:date="2018-11-05T11:27:00Z">
              <w:r w:rsidRPr="007C6199">
                <w:rPr>
                  <w:rFonts w:asciiTheme="minorHAnsi" w:hAnsiTheme="minorHAnsi"/>
                  <w:sz w:val="18"/>
                  <w:szCs w:val="18"/>
                </w:rPr>
                <w:t>&lt;&lt;User input: DecimalNonnegative&gt;&gt;</w:t>
              </w:r>
            </w:ins>
          </w:p>
        </w:tc>
        <w:tc>
          <w:tcPr>
            <w:tcW w:w="701" w:type="dxa"/>
          </w:tcPr>
          <w:p w14:paraId="3B09D6DF" w14:textId="77777777" w:rsidR="003A1424" w:rsidRPr="007C6199" w:rsidRDefault="003A1424" w:rsidP="007F7049">
            <w:pPr>
              <w:rPr>
                <w:ins w:id="2039" w:author="Shewmaker, Michael@Energy" w:date="2018-11-05T11:27:00Z"/>
                <w:rFonts w:asciiTheme="minorHAnsi" w:hAnsiTheme="minorHAnsi"/>
                <w:sz w:val="18"/>
                <w:szCs w:val="18"/>
              </w:rPr>
            </w:pPr>
            <w:ins w:id="2040" w:author="Shewmaker, Michael@Energy" w:date="2018-11-05T11:27:00Z">
              <w:r w:rsidRPr="007C6199">
                <w:rPr>
                  <w:rFonts w:asciiTheme="minorHAnsi" w:hAnsiTheme="minorHAnsi"/>
                  <w:sz w:val="18"/>
                  <w:szCs w:val="18"/>
                </w:rPr>
                <w:t>&lt;&lt;User input: JA_TableID&gt;&gt;</w:t>
              </w:r>
            </w:ins>
          </w:p>
        </w:tc>
        <w:tc>
          <w:tcPr>
            <w:tcW w:w="677" w:type="dxa"/>
          </w:tcPr>
          <w:p w14:paraId="0384F8D0" w14:textId="77777777" w:rsidR="003A1424" w:rsidRPr="007C6199" w:rsidRDefault="003A1424" w:rsidP="007F7049">
            <w:pPr>
              <w:rPr>
                <w:ins w:id="2041" w:author="Shewmaker, Michael@Energy" w:date="2018-11-05T11:27:00Z"/>
                <w:rFonts w:asciiTheme="minorHAnsi" w:hAnsiTheme="minorHAnsi"/>
                <w:sz w:val="18"/>
                <w:szCs w:val="18"/>
              </w:rPr>
            </w:pPr>
            <w:ins w:id="2042" w:author="Shewmaker, Michael@Energy" w:date="2018-11-05T11:27:00Z">
              <w:r w:rsidRPr="007C6199">
                <w:rPr>
                  <w:rFonts w:asciiTheme="minorHAnsi" w:hAnsiTheme="minorHAnsi"/>
                  <w:sz w:val="18"/>
                  <w:szCs w:val="18"/>
                </w:rPr>
                <w:t>&lt;&lt;User input: JA_TableCell&gt;&gt;</w:t>
              </w:r>
            </w:ins>
          </w:p>
        </w:tc>
        <w:tc>
          <w:tcPr>
            <w:tcW w:w="869" w:type="dxa"/>
          </w:tcPr>
          <w:p w14:paraId="1F4A0833" w14:textId="77777777" w:rsidR="003A1424" w:rsidRPr="007C6199" w:rsidRDefault="003A1424" w:rsidP="007F7049">
            <w:pPr>
              <w:rPr>
                <w:ins w:id="2043" w:author="Shewmaker, Michael@Energy" w:date="2018-11-05T11:27:00Z"/>
                <w:rFonts w:asciiTheme="minorHAnsi" w:hAnsiTheme="minorHAnsi"/>
                <w:sz w:val="18"/>
                <w:szCs w:val="18"/>
              </w:rPr>
            </w:pPr>
            <w:ins w:id="2044" w:author="Shewmaker, Michael@Energy" w:date="2018-11-05T11:27:00Z">
              <w:r w:rsidRPr="007C6199">
                <w:rPr>
                  <w:rFonts w:asciiTheme="minorHAnsi" w:hAnsiTheme="minorHAnsi"/>
                  <w:sz w:val="18"/>
                  <w:szCs w:val="18"/>
                </w:rPr>
                <w:t>&lt;&lt;User input: DecimalNonnegative; Note: Either R-value or U-factor is required, not both. The same descriptor should be used throughout this table&gt;&gt;</w:t>
              </w:r>
            </w:ins>
          </w:p>
        </w:tc>
        <w:tc>
          <w:tcPr>
            <w:tcW w:w="967" w:type="dxa"/>
          </w:tcPr>
          <w:p w14:paraId="76294EB0" w14:textId="77777777" w:rsidR="003A1424" w:rsidRPr="007C6199" w:rsidRDefault="003A1424" w:rsidP="007F7049">
            <w:pPr>
              <w:rPr>
                <w:ins w:id="2045" w:author="Shewmaker, Michael@Energy" w:date="2018-11-05T11:27:00Z"/>
                <w:rFonts w:asciiTheme="minorHAnsi" w:hAnsiTheme="minorHAnsi"/>
                <w:sz w:val="18"/>
                <w:szCs w:val="18"/>
              </w:rPr>
            </w:pPr>
            <w:ins w:id="2046" w:author="Shewmaker, Michael@Energy" w:date="2018-11-05T11:27:00Z">
              <w:r w:rsidRPr="007C6199">
                <w:rPr>
                  <w:rFonts w:asciiTheme="minorHAnsi" w:hAnsiTheme="minorHAnsi"/>
                  <w:sz w:val="18"/>
                  <w:szCs w:val="18"/>
                </w:rPr>
                <w:t>&lt;&lt;User input: DecimalNonnegative; Note: Either R-value or U-factor is required, not both. The same descriptor should be used throughout this table&gt;&gt;</w:t>
              </w:r>
            </w:ins>
          </w:p>
        </w:tc>
        <w:tc>
          <w:tcPr>
            <w:tcW w:w="869" w:type="dxa"/>
          </w:tcPr>
          <w:p w14:paraId="29BC9EB0" w14:textId="77777777" w:rsidR="003A1424" w:rsidRPr="007C6199" w:rsidRDefault="003A1424" w:rsidP="007F7049">
            <w:pPr>
              <w:rPr>
                <w:ins w:id="2047" w:author="Shewmaker, Michael@Energy" w:date="2018-11-05T11:27:00Z"/>
                <w:rFonts w:asciiTheme="minorHAnsi" w:hAnsiTheme="minorHAnsi"/>
                <w:sz w:val="18"/>
                <w:szCs w:val="18"/>
              </w:rPr>
            </w:pPr>
            <w:ins w:id="2048" w:author="Shewmaker, Michael@Energy" w:date="2018-11-05T11:27:00Z">
              <w:r w:rsidRPr="007C6199">
                <w:rPr>
                  <w:rFonts w:asciiTheme="minorHAnsi" w:hAnsiTheme="minorHAnsi"/>
                  <w:sz w:val="18"/>
                  <w:szCs w:val="18"/>
                </w:rPr>
                <w:t>&lt;&lt;User input: DecimalNonnegative; Note: Either R-value or U-factor is required, not both. The same descriptor should be used throughout this table&gt;&gt;</w:t>
              </w:r>
            </w:ins>
          </w:p>
        </w:tc>
        <w:tc>
          <w:tcPr>
            <w:tcW w:w="958" w:type="dxa"/>
          </w:tcPr>
          <w:p w14:paraId="44209D61" w14:textId="77777777" w:rsidR="003A1424" w:rsidRPr="007C6199" w:rsidRDefault="003A1424" w:rsidP="007F7049">
            <w:pPr>
              <w:rPr>
                <w:ins w:id="2049" w:author="Shewmaker, Michael@Energy" w:date="2018-11-05T11:27:00Z"/>
                <w:rFonts w:asciiTheme="minorHAnsi" w:hAnsiTheme="minorHAnsi"/>
                <w:sz w:val="18"/>
                <w:szCs w:val="18"/>
              </w:rPr>
            </w:pPr>
            <w:ins w:id="2050" w:author="Shewmaker, Michael@Energy" w:date="2018-11-05T11:27:00Z">
              <w:r w:rsidRPr="007C6199">
                <w:rPr>
                  <w:rFonts w:asciiTheme="minorHAnsi" w:hAnsiTheme="minorHAnsi"/>
                  <w:sz w:val="18"/>
                  <w:szCs w:val="18"/>
                </w:rPr>
                <w:t>&lt;&lt;User input: DecimalNonnegative; Note: Either R-value or U-factor is required, not both. The same descriptor should be used throughout this table&gt;&gt;</w:t>
              </w:r>
            </w:ins>
          </w:p>
        </w:tc>
        <w:tc>
          <w:tcPr>
            <w:tcW w:w="684" w:type="dxa"/>
          </w:tcPr>
          <w:p w14:paraId="32426B1B" w14:textId="77777777" w:rsidR="003A1424" w:rsidRPr="007C6199" w:rsidRDefault="003A1424" w:rsidP="007F7049">
            <w:pPr>
              <w:rPr>
                <w:ins w:id="2051" w:author="Shewmaker, Michael@Energy" w:date="2018-11-05T11:27:00Z"/>
                <w:rFonts w:asciiTheme="minorHAnsi" w:hAnsiTheme="minorHAnsi"/>
                <w:sz w:val="18"/>
                <w:szCs w:val="18"/>
              </w:rPr>
            </w:pPr>
            <w:ins w:id="2052" w:author="Shewmaker, Michael@Energy" w:date="2018-11-05T11:27:00Z">
              <w:r w:rsidRPr="007C6199">
                <w:rPr>
                  <w:rFonts w:asciiTheme="minorHAnsi" w:hAnsiTheme="minorHAnsi"/>
                  <w:sz w:val="18"/>
                  <w:szCs w:val="18"/>
                </w:rPr>
                <w:t>&lt;&lt;User input: JA_TableID&gt;&gt;</w:t>
              </w:r>
            </w:ins>
          </w:p>
        </w:tc>
        <w:tc>
          <w:tcPr>
            <w:tcW w:w="774" w:type="dxa"/>
          </w:tcPr>
          <w:p w14:paraId="3913AE9F" w14:textId="77777777" w:rsidR="003A1424" w:rsidRPr="007C6199" w:rsidRDefault="003A1424" w:rsidP="007F7049">
            <w:pPr>
              <w:rPr>
                <w:ins w:id="2053" w:author="Shewmaker, Michael@Energy" w:date="2018-11-05T11:27:00Z"/>
                <w:rFonts w:asciiTheme="minorHAnsi" w:hAnsiTheme="minorHAnsi"/>
                <w:sz w:val="18"/>
                <w:szCs w:val="18"/>
              </w:rPr>
            </w:pPr>
            <w:ins w:id="2054" w:author="Shewmaker, Michael@Energy" w:date="2018-11-05T11:27:00Z">
              <w:r w:rsidRPr="007C6199">
                <w:rPr>
                  <w:rFonts w:asciiTheme="minorHAnsi" w:hAnsiTheme="minorHAnsi"/>
                  <w:sz w:val="18"/>
                  <w:szCs w:val="18"/>
                </w:rPr>
                <w:t>&lt;&lt;User input: JA_TableCell&gt;&gt;</w:t>
              </w:r>
            </w:ins>
          </w:p>
        </w:tc>
        <w:tc>
          <w:tcPr>
            <w:tcW w:w="870" w:type="dxa"/>
            <w:gridSpan w:val="2"/>
          </w:tcPr>
          <w:p w14:paraId="431ECC00" w14:textId="77777777" w:rsidR="003A1424" w:rsidRPr="007C6199" w:rsidRDefault="003A1424" w:rsidP="007F7049">
            <w:pPr>
              <w:rPr>
                <w:ins w:id="2055" w:author="Shewmaker, Michael@Energy" w:date="2018-11-05T11:27:00Z"/>
                <w:rFonts w:asciiTheme="minorHAnsi" w:hAnsiTheme="minorHAnsi"/>
                <w:sz w:val="18"/>
                <w:szCs w:val="18"/>
              </w:rPr>
            </w:pPr>
            <w:ins w:id="2056" w:author="Shewmaker, Michael@Energy" w:date="2018-11-05T11:27:00Z">
              <w:r w:rsidRPr="007C6199">
                <w:rPr>
                  <w:rFonts w:asciiTheme="minorHAnsi" w:hAnsiTheme="minorHAnsi"/>
                  <w:sz w:val="18"/>
                  <w:szCs w:val="18"/>
                </w:rPr>
                <w:t>&lt;&lt;User input: DecimalNonnegative; Note: Either R-value or U-factor is required, not both. The same descriptor should be used throughout this table&gt;&gt;</w:t>
              </w:r>
            </w:ins>
          </w:p>
        </w:tc>
        <w:tc>
          <w:tcPr>
            <w:tcW w:w="967" w:type="dxa"/>
          </w:tcPr>
          <w:p w14:paraId="0F84E55C" w14:textId="77777777" w:rsidR="003A1424" w:rsidRPr="007C6199" w:rsidRDefault="003A1424" w:rsidP="007F7049">
            <w:pPr>
              <w:rPr>
                <w:ins w:id="2057" w:author="Shewmaker, Michael@Energy" w:date="2018-11-05T11:27:00Z"/>
                <w:rFonts w:asciiTheme="minorHAnsi" w:hAnsiTheme="minorHAnsi"/>
                <w:sz w:val="18"/>
                <w:szCs w:val="18"/>
              </w:rPr>
            </w:pPr>
            <w:ins w:id="2058" w:author="Shewmaker, Michael@Energy" w:date="2018-11-05T11:27:00Z">
              <w:r w:rsidRPr="007C6199">
                <w:rPr>
                  <w:rFonts w:asciiTheme="minorHAnsi" w:hAnsiTheme="minorHAnsi"/>
                  <w:sz w:val="18"/>
                  <w:szCs w:val="18"/>
                </w:rPr>
                <w:t>&lt;&lt;User input: DecimalNonnegative; Note: Either R-value or U-factor is required, not both. The same descriptor should be used throughout this table&gt;&gt;</w:t>
              </w:r>
            </w:ins>
          </w:p>
        </w:tc>
        <w:tc>
          <w:tcPr>
            <w:tcW w:w="869" w:type="dxa"/>
          </w:tcPr>
          <w:p w14:paraId="785FA73A" w14:textId="77777777" w:rsidR="003A1424" w:rsidRPr="007C6199" w:rsidRDefault="003A1424" w:rsidP="007F7049">
            <w:pPr>
              <w:rPr>
                <w:ins w:id="2059" w:author="Shewmaker, Michael@Energy" w:date="2018-11-05T11:27:00Z"/>
                <w:rFonts w:asciiTheme="minorHAnsi" w:hAnsiTheme="minorHAnsi"/>
                <w:sz w:val="18"/>
                <w:szCs w:val="18"/>
              </w:rPr>
            </w:pPr>
            <w:ins w:id="2060" w:author="Shewmaker, Michael@Energy" w:date="2018-11-05T11:27:00Z">
              <w:r w:rsidRPr="007C6199">
                <w:rPr>
                  <w:rFonts w:asciiTheme="minorHAnsi" w:hAnsiTheme="minorHAnsi"/>
                  <w:sz w:val="18"/>
                  <w:szCs w:val="18"/>
                </w:rPr>
                <w:t>&lt;&lt;User input: DecimalNonnegative; Note: Either R-value or U-factor is required, not both. The same descriptor should be used throughout this table&gt;&gt;</w:t>
              </w:r>
            </w:ins>
          </w:p>
        </w:tc>
        <w:tc>
          <w:tcPr>
            <w:tcW w:w="1365" w:type="dxa"/>
          </w:tcPr>
          <w:p w14:paraId="089F4DBE" w14:textId="77777777" w:rsidR="003A1424" w:rsidRPr="007C6199" w:rsidRDefault="003A1424" w:rsidP="007F7049">
            <w:pPr>
              <w:rPr>
                <w:ins w:id="2061" w:author="Shewmaker, Michael@Energy" w:date="2018-11-05T11:27:00Z"/>
                <w:rFonts w:asciiTheme="minorHAnsi" w:hAnsiTheme="minorHAnsi"/>
                <w:sz w:val="18"/>
                <w:szCs w:val="18"/>
              </w:rPr>
            </w:pPr>
            <w:ins w:id="2062" w:author="Shewmaker, Michael@Energy" w:date="2018-11-05T11:27:00Z">
              <w:r w:rsidRPr="007C6199">
                <w:rPr>
                  <w:rFonts w:asciiTheme="minorHAnsi" w:hAnsiTheme="minorHAnsi"/>
                  <w:sz w:val="18"/>
                  <w:szCs w:val="18"/>
                </w:rPr>
                <w:t>&lt;&lt;User input: DecimalNonnegative; Note: Either R-value or U-factor is required, not both. The same descriptor should be used throughout this table&gt;&gt;</w:t>
              </w:r>
            </w:ins>
          </w:p>
        </w:tc>
      </w:tr>
      <w:tr w:rsidR="003A1424" w:rsidRPr="00F93E5B" w14:paraId="0F37E452" w14:textId="77777777" w:rsidTr="007C6199">
        <w:trPr>
          <w:trHeight w:val="218"/>
          <w:ins w:id="2063" w:author="Shewmaker, Michael@Energy" w:date="2018-11-05T11:27:00Z"/>
        </w:trPr>
        <w:tc>
          <w:tcPr>
            <w:tcW w:w="1057" w:type="dxa"/>
          </w:tcPr>
          <w:p w14:paraId="66F44EEA" w14:textId="77777777" w:rsidR="003A1424" w:rsidRPr="007C6199" w:rsidRDefault="003A1424" w:rsidP="007F7049">
            <w:pPr>
              <w:rPr>
                <w:ins w:id="2064" w:author="Shewmaker, Michael@Energy" w:date="2018-11-05T11:27:00Z"/>
                <w:rFonts w:asciiTheme="minorHAnsi" w:hAnsiTheme="minorHAnsi"/>
                <w:sz w:val="18"/>
                <w:szCs w:val="18"/>
              </w:rPr>
            </w:pPr>
          </w:p>
        </w:tc>
        <w:tc>
          <w:tcPr>
            <w:tcW w:w="789" w:type="dxa"/>
          </w:tcPr>
          <w:p w14:paraId="45845B85" w14:textId="77777777" w:rsidR="003A1424" w:rsidRPr="007C6199" w:rsidRDefault="003A1424" w:rsidP="007F7049">
            <w:pPr>
              <w:rPr>
                <w:ins w:id="2065" w:author="Shewmaker, Michael@Energy" w:date="2018-11-05T11:27:00Z"/>
                <w:rFonts w:asciiTheme="minorHAnsi" w:hAnsiTheme="minorHAnsi"/>
                <w:sz w:val="18"/>
                <w:szCs w:val="18"/>
              </w:rPr>
            </w:pPr>
          </w:p>
        </w:tc>
        <w:tc>
          <w:tcPr>
            <w:tcW w:w="899" w:type="dxa"/>
          </w:tcPr>
          <w:p w14:paraId="01B7E878" w14:textId="77777777" w:rsidR="003A1424" w:rsidRPr="007C6199" w:rsidRDefault="003A1424" w:rsidP="007F7049">
            <w:pPr>
              <w:rPr>
                <w:ins w:id="2066" w:author="Shewmaker, Michael@Energy" w:date="2018-11-05T11:27:00Z"/>
                <w:rFonts w:asciiTheme="minorHAnsi" w:hAnsiTheme="minorHAnsi"/>
                <w:sz w:val="18"/>
                <w:szCs w:val="18"/>
              </w:rPr>
            </w:pPr>
          </w:p>
        </w:tc>
        <w:tc>
          <w:tcPr>
            <w:tcW w:w="990" w:type="dxa"/>
          </w:tcPr>
          <w:p w14:paraId="075DED55" w14:textId="77777777" w:rsidR="003A1424" w:rsidRPr="007C6199" w:rsidRDefault="003A1424" w:rsidP="007F7049">
            <w:pPr>
              <w:rPr>
                <w:ins w:id="2067" w:author="Shewmaker, Michael@Energy" w:date="2018-11-05T11:27:00Z"/>
                <w:rFonts w:asciiTheme="minorHAnsi" w:hAnsiTheme="minorHAnsi"/>
                <w:sz w:val="18"/>
                <w:szCs w:val="18"/>
              </w:rPr>
            </w:pPr>
          </w:p>
        </w:tc>
        <w:tc>
          <w:tcPr>
            <w:tcW w:w="701" w:type="dxa"/>
          </w:tcPr>
          <w:p w14:paraId="39669007" w14:textId="77777777" w:rsidR="003A1424" w:rsidRPr="007C6199" w:rsidRDefault="003A1424" w:rsidP="007F7049">
            <w:pPr>
              <w:rPr>
                <w:ins w:id="2068" w:author="Shewmaker, Michael@Energy" w:date="2018-11-05T11:27:00Z"/>
                <w:rFonts w:asciiTheme="minorHAnsi" w:hAnsiTheme="minorHAnsi"/>
                <w:sz w:val="18"/>
                <w:szCs w:val="18"/>
              </w:rPr>
            </w:pPr>
          </w:p>
        </w:tc>
        <w:tc>
          <w:tcPr>
            <w:tcW w:w="677" w:type="dxa"/>
          </w:tcPr>
          <w:p w14:paraId="2EB02537" w14:textId="77777777" w:rsidR="003A1424" w:rsidRPr="007C6199" w:rsidRDefault="003A1424" w:rsidP="007F7049">
            <w:pPr>
              <w:rPr>
                <w:ins w:id="2069" w:author="Shewmaker, Michael@Energy" w:date="2018-11-05T11:27:00Z"/>
                <w:rFonts w:asciiTheme="minorHAnsi" w:hAnsiTheme="minorHAnsi"/>
                <w:sz w:val="18"/>
                <w:szCs w:val="18"/>
              </w:rPr>
            </w:pPr>
          </w:p>
        </w:tc>
        <w:tc>
          <w:tcPr>
            <w:tcW w:w="869" w:type="dxa"/>
          </w:tcPr>
          <w:p w14:paraId="369080E1" w14:textId="77777777" w:rsidR="003A1424" w:rsidRPr="007C6199" w:rsidRDefault="003A1424" w:rsidP="007F7049">
            <w:pPr>
              <w:rPr>
                <w:ins w:id="2070" w:author="Shewmaker, Michael@Energy" w:date="2018-11-05T11:27:00Z"/>
                <w:rFonts w:asciiTheme="minorHAnsi" w:hAnsiTheme="minorHAnsi"/>
                <w:sz w:val="18"/>
                <w:szCs w:val="18"/>
              </w:rPr>
            </w:pPr>
          </w:p>
        </w:tc>
        <w:tc>
          <w:tcPr>
            <w:tcW w:w="967" w:type="dxa"/>
          </w:tcPr>
          <w:p w14:paraId="60ACFFAB" w14:textId="77777777" w:rsidR="003A1424" w:rsidRPr="007C6199" w:rsidRDefault="003A1424" w:rsidP="007F7049">
            <w:pPr>
              <w:rPr>
                <w:ins w:id="2071" w:author="Shewmaker, Michael@Energy" w:date="2018-11-05T11:27:00Z"/>
                <w:rFonts w:asciiTheme="minorHAnsi" w:hAnsiTheme="minorHAnsi"/>
                <w:sz w:val="18"/>
                <w:szCs w:val="18"/>
              </w:rPr>
            </w:pPr>
          </w:p>
        </w:tc>
        <w:tc>
          <w:tcPr>
            <w:tcW w:w="869" w:type="dxa"/>
          </w:tcPr>
          <w:p w14:paraId="67D92B58" w14:textId="77777777" w:rsidR="003A1424" w:rsidRPr="007C6199" w:rsidRDefault="003A1424" w:rsidP="007F7049">
            <w:pPr>
              <w:rPr>
                <w:ins w:id="2072" w:author="Shewmaker, Michael@Energy" w:date="2018-11-05T11:27:00Z"/>
                <w:rFonts w:asciiTheme="minorHAnsi" w:hAnsiTheme="minorHAnsi"/>
                <w:sz w:val="18"/>
                <w:szCs w:val="18"/>
              </w:rPr>
            </w:pPr>
          </w:p>
        </w:tc>
        <w:tc>
          <w:tcPr>
            <w:tcW w:w="958" w:type="dxa"/>
          </w:tcPr>
          <w:p w14:paraId="1160C236" w14:textId="77777777" w:rsidR="003A1424" w:rsidRPr="007C6199" w:rsidRDefault="003A1424" w:rsidP="007F7049">
            <w:pPr>
              <w:rPr>
                <w:ins w:id="2073" w:author="Shewmaker, Michael@Energy" w:date="2018-11-05T11:27:00Z"/>
                <w:rFonts w:asciiTheme="minorHAnsi" w:hAnsiTheme="minorHAnsi"/>
                <w:sz w:val="18"/>
                <w:szCs w:val="18"/>
              </w:rPr>
            </w:pPr>
          </w:p>
        </w:tc>
        <w:tc>
          <w:tcPr>
            <w:tcW w:w="684" w:type="dxa"/>
          </w:tcPr>
          <w:p w14:paraId="48075308" w14:textId="77777777" w:rsidR="003A1424" w:rsidRPr="007C6199" w:rsidRDefault="003A1424" w:rsidP="007F7049">
            <w:pPr>
              <w:rPr>
                <w:ins w:id="2074" w:author="Shewmaker, Michael@Energy" w:date="2018-11-05T11:27:00Z"/>
                <w:rFonts w:asciiTheme="minorHAnsi" w:hAnsiTheme="minorHAnsi"/>
                <w:sz w:val="18"/>
                <w:szCs w:val="18"/>
              </w:rPr>
            </w:pPr>
          </w:p>
        </w:tc>
        <w:tc>
          <w:tcPr>
            <w:tcW w:w="774" w:type="dxa"/>
          </w:tcPr>
          <w:p w14:paraId="5C092356" w14:textId="77777777" w:rsidR="003A1424" w:rsidRPr="007C6199" w:rsidRDefault="003A1424" w:rsidP="007F7049">
            <w:pPr>
              <w:rPr>
                <w:ins w:id="2075" w:author="Shewmaker, Michael@Energy" w:date="2018-11-05T11:27:00Z"/>
                <w:rFonts w:asciiTheme="minorHAnsi" w:hAnsiTheme="minorHAnsi"/>
                <w:sz w:val="18"/>
                <w:szCs w:val="18"/>
              </w:rPr>
            </w:pPr>
          </w:p>
        </w:tc>
        <w:tc>
          <w:tcPr>
            <w:tcW w:w="870" w:type="dxa"/>
            <w:gridSpan w:val="2"/>
          </w:tcPr>
          <w:p w14:paraId="659D7461" w14:textId="77777777" w:rsidR="003A1424" w:rsidRPr="007C6199" w:rsidRDefault="003A1424" w:rsidP="007F7049">
            <w:pPr>
              <w:rPr>
                <w:ins w:id="2076" w:author="Shewmaker, Michael@Energy" w:date="2018-11-05T11:27:00Z"/>
                <w:rFonts w:asciiTheme="minorHAnsi" w:hAnsiTheme="minorHAnsi"/>
                <w:sz w:val="18"/>
                <w:szCs w:val="18"/>
              </w:rPr>
            </w:pPr>
          </w:p>
        </w:tc>
        <w:tc>
          <w:tcPr>
            <w:tcW w:w="967" w:type="dxa"/>
          </w:tcPr>
          <w:p w14:paraId="64869AC8" w14:textId="77777777" w:rsidR="003A1424" w:rsidRPr="007C6199" w:rsidRDefault="003A1424" w:rsidP="007F7049">
            <w:pPr>
              <w:rPr>
                <w:ins w:id="2077" w:author="Shewmaker, Michael@Energy" w:date="2018-11-05T11:27:00Z"/>
                <w:rFonts w:asciiTheme="minorHAnsi" w:hAnsiTheme="minorHAnsi"/>
                <w:sz w:val="18"/>
                <w:szCs w:val="18"/>
              </w:rPr>
            </w:pPr>
          </w:p>
        </w:tc>
        <w:tc>
          <w:tcPr>
            <w:tcW w:w="869" w:type="dxa"/>
          </w:tcPr>
          <w:p w14:paraId="1AECD9ED" w14:textId="77777777" w:rsidR="003A1424" w:rsidRPr="007C6199" w:rsidRDefault="003A1424" w:rsidP="007F7049">
            <w:pPr>
              <w:rPr>
                <w:ins w:id="2078" w:author="Shewmaker, Michael@Energy" w:date="2018-11-05T11:27:00Z"/>
                <w:rFonts w:asciiTheme="minorHAnsi" w:hAnsiTheme="minorHAnsi"/>
                <w:sz w:val="18"/>
                <w:szCs w:val="18"/>
              </w:rPr>
            </w:pPr>
          </w:p>
        </w:tc>
        <w:tc>
          <w:tcPr>
            <w:tcW w:w="1365" w:type="dxa"/>
          </w:tcPr>
          <w:p w14:paraId="0B7128D3" w14:textId="77777777" w:rsidR="003A1424" w:rsidRPr="007C6199" w:rsidRDefault="003A1424" w:rsidP="007F7049">
            <w:pPr>
              <w:rPr>
                <w:ins w:id="2079" w:author="Shewmaker, Michael@Energy" w:date="2018-11-05T11:27:00Z"/>
                <w:rFonts w:asciiTheme="minorHAnsi" w:hAnsiTheme="minorHAnsi"/>
                <w:sz w:val="18"/>
                <w:szCs w:val="18"/>
              </w:rPr>
            </w:pPr>
          </w:p>
        </w:tc>
      </w:tr>
      <w:tr w:rsidR="004A2993" w:rsidRPr="00F93E5B" w14:paraId="6ECE54B1" w14:textId="77777777" w:rsidTr="007C6199">
        <w:trPr>
          <w:trHeight w:val="218"/>
          <w:ins w:id="2080" w:author="Shewmaker, Michael@Energy" w:date="2018-11-05T14:31:00Z"/>
        </w:trPr>
        <w:tc>
          <w:tcPr>
            <w:tcW w:w="14305" w:type="dxa"/>
            <w:gridSpan w:val="17"/>
          </w:tcPr>
          <w:p w14:paraId="38CEC0FC" w14:textId="690F2337" w:rsidR="004A2993" w:rsidRPr="003A1424" w:rsidRDefault="004A2993" w:rsidP="007F7049">
            <w:pPr>
              <w:rPr>
                <w:ins w:id="2081" w:author="Shewmaker, Michael@Energy" w:date="2018-11-05T14:31:00Z"/>
                <w:rFonts w:asciiTheme="minorHAnsi" w:hAnsiTheme="minorHAnsi"/>
                <w:sz w:val="18"/>
                <w:szCs w:val="18"/>
              </w:rPr>
            </w:pPr>
            <w:ins w:id="2082" w:author="Shewmaker, Michael@Energy" w:date="2018-11-05T14:32:00Z">
              <w:r w:rsidRPr="002A570F">
                <w:rPr>
                  <w:rFonts w:ascii="Calibri" w:hAnsi="Calibri"/>
                  <w:b/>
                  <w:sz w:val="18"/>
                  <w:szCs w:val="18"/>
                </w:rPr>
                <w:t>Note</w:t>
              </w:r>
              <w:r w:rsidRPr="00AF2775">
                <w:rPr>
                  <w:rFonts w:ascii="Calibri" w:hAnsi="Calibri"/>
                  <w:sz w:val="18"/>
                  <w:szCs w:val="18"/>
                </w:rPr>
                <w:t xml:space="preserve">: </w:t>
              </w:r>
              <w:r w:rsidRPr="005B358B">
                <w:rPr>
                  <w:rFonts w:ascii="Calibri" w:hAnsi="Calibri"/>
                  <w:sz w:val="18"/>
                  <w:szCs w:val="18"/>
                </w:rPr>
                <w:t>When insulation is added to the outside of a mass wall and/or when the inside is furred and insulated, the performance data may be adjusted using Equation 4-4 in the Joint Appendices.</w:t>
              </w:r>
            </w:ins>
          </w:p>
        </w:tc>
      </w:tr>
    </w:tbl>
    <w:p w14:paraId="308DB608" w14:textId="77777777" w:rsidR="00B25B99" w:rsidRDefault="00B25B99"/>
    <w:tbl>
      <w:tblPr>
        <w:tblW w:w="143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440"/>
        <w:gridCol w:w="1440"/>
        <w:gridCol w:w="1440"/>
        <w:gridCol w:w="1440"/>
        <w:gridCol w:w="6098"/>
      </w:tblGrid>
      <w:tr w:rsidR="0031551A" w:rsidRPr="009B3A0C" w14:paraId="308DB60A" w14:textId="77777777" w:rsidTr="00770388">
        <w:trPr>
          <w:cantSplit/>
          <w:trHeight w:val="317"/>
        </w:trPr>
        <w:tc>
          <w:tcPr>
            <w:tcW w:w="14395" w:type="dxa"/>
            <w:gridSpan w:val="6"/>
            <w:tcBorders>
              <w:top w:val="single" w:sz="4" w:space="0" w:color="auto"/>
              <w:left w:val="single" w:sz="4" w:space="0" w:color="auto"/>
              <w:bottom w:val="single" w:sz="6" w:space="0" w:color="auto"/>
              <w:right w:val="single" w:sz="4" w:space="0" w:color="auto"/>
            </w:tcBorders>
            <w:shd w:val="clear" w:color="auto" w:fill="auto"/>
            <w:vAlign w:val="center"/>
          </w:tcPr>
          <w:p w14:paraId="308DB609" w14:textId="11102001" w:rsidR="0031551A" w:rsidRPr="00FB44DF" w:rsidRDefault="0031551A" w:rsidP="00CA63EE">
            <w:pPr>
              <w:keepNext/>
              <w:rPr>
                <w:rFonts w:ascii="Calibri" w:hAnsi="Calibri"/>
                <w:b/>
                <w:sz w:val="22"/>
                <w:szCs w:val="22"/>
              </w:rPr>
            </w:pPr>
            <w:r w:rsidRPr="004358FA">
              <w:rPr>
                <w:rFonts w:ascii="Calibri" w:eastAsia="Calibri" w:hAnsi="Calibri"/>
                <w:b/>
                <w:sz w:val="20"/>
                <w:szCs w:val="22"/>
              </w:rPr>
              <w:lastRenderedPageBreak/>
              <w:t xml:space="preserve">E. </w:t>
            </w:r>
            <w:r w:rsidR="00CA63EE" w:rsidRPr="004358FA">
              <w:rPr>
                <w:rFonts w:ascii="Calibri" w:eastAsia="Calibri" w:hAnsi="Calibri"/>
                <w:b/>
                <w:sz w:val="20"/>
                <w:szCs w:val="22"/>
              </w:rPr>
              <w:t>Slab Insulation</w:t>
            </w:r>
            <w:r w:rsidRPr="004358FA">
              <w:rPr>
                <w:rFonts w:ascii="Calibri" w:eastAsia="Calibri" w:hAnsi="Calibri"/>
                <w:b/>
                <w:sz w:val="20"/>
                <w:szCs w:val="22"/>
              </w:rPr>
              <w:t xml:space="preserve"> </w:t>
            </w:r>
            <w:r w:rsidRPr="004358FA">
              <w:rPr>
                <w:rFonts w:ascii="Calibri" w:eastAsia="Calibri" w:hAnsi="Calibri"/>
                <w:sz w:val="20"/>
                <w:szCs w:val="22"/>
              </w:rPr>
              <w:t>(Table 150.1-A)</w:t>
            </w:r>
          </w:p>
        </w:tc>
      </w:tr>
      <w:tr w:rsidR="006C225C" w:rsidRPr="009B3A0C" w14:paraId="308DB60F" w14:textId="77777777" w:rsidTr="00EE7739">
        <w:trPr>
          <w:cantSplit/>
          <w:trHeight w:val="320"/>
        </w:trPr>
        <w:tc>
          <w:tcPr>
            <w:tcW w:w="2537" w:type="dxa"/>
            <w:tcBorders>
              <w:top w:val="single" w:sz="6" w:space="0" w:color="auto"/>
              <w:left w:val="single" w:sz="4" w:space="0" w:color="auto"/>
              <w:bottom w:val="single" w:sz="6" w:space="0" w:color="auto"/>
            </w:tcBorders>
            <w:vAlign w:val="center"/>
          </w:tcPr>
          <w:p w14:paraId="308DB60B" w14:textId="77777777" w:rsidR="006C225C" w:rsidRPr="00224B1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1</w:t>
            </w:r>
          </w:p>
        </w:tc>
        <w:tc>
          <w:tcPr>
            <w:tcW w:w="1440" w:type="dxa"/>
            <w:tcBorders>
              <w:top w:val="single" w:sz="6" w:space="0" w:color="auto"/>
              <w:bottom w:val="single" w:sz="6" w:space="0" w:color="auto"/>
            </w:tcBorders>
            <w:vAlign w:val="center"/>
          </w:tcPr>
          <w:p w14:paraId="5771A139" w14:textId="77777777"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w:t>
            </w:r>
            <w:r w:rsidRPr="00224B1C">
              <w:rPr>
                <w:rFonts w:ascii="Calibri" w:hAnsi="Calibri"/>
                <w:sz w:val="20"/>
                <w:szCs w:val="20"/>
              </w:rPr>
              <w:t>2</w:t>
            </w:r>
          </w:p>
        </w:tc>
        <w:tc>
          <w:tcPr>
            <w:tcW w:w="1440" w:type="dxa"/>
            <w:tcBorders>
              <w:top w:val="single" w:sz="6" w:space="0" w:color="auto"/>
              <w:bottom w:val="single" w:sz="6" w:space="0" w:color="auto"/>
            </w:tcBorders>
            <w:vAlign w:val="center"/>
          </w:tcPr>
          <w:p w14:paraId="308DB60C" w14:textId="68185282"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03</w:t>
            </w:r>
          </w:p>
        </w:tc>
        <w:tc>
          <w:tcPr>
            <w:tcW w:w="1440" w:type="dxa"/>
            <w:tcBorders>
              <w:top w:val="single" w:sz="6" w:space="0" w:color="auto"/>
              <w:bottom w:val="single" w:sz="6" w:space="0" w:color="auto"/>
            </w:tcBorders>
            <w:vAlign w:val="center"/>
          </w:tcPr>
          <w:p w14:paraId="3C240FC4" w14:textId="1A1F98A9" w:rsidR="006C225C" w:rsidRDefault="006C225C" w:rsidP="006C225C">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04</w:t>
            </w:r>
          </w:p>
        </w:tc>
        <w:tc>
          <w:tcPr>
            <w:tcW w:w="1440" w:type="dxa"/>
            <w:tcBorders>
              <w:top w:val="single" w:sz="6" w:space="0" w:color="auto"/>
              <w:bottom w:val="single" w:sz="6" w:space="0" w:color="auto"/>
            </w:tcBorders>
            <w:vAlign w:val="center"/>
          </w:tcPr>
          <w:p w14:paraId="308DB60D" w14:textId="4C75815F" w:rsidR="006C225C" w:rsidRDefault="006C225C"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05</w:t>
            </w:r>
          </w:p>
        </w:tc>
        <w:tc>
          <w:tcPr>
            <w:tcW w:w="6098" w:type="dxa"/>
            <w:tcBorders>
              <w:top w:val="single" w:sz="6" w:space="0" w:color="auto"/>
              <w:bottom w:val="single" w:sz="6" w:space="0" w:color="auto"/>
              <w:right w:val="single" w:sz="4" w:space="0" w:color="auto"/>
            </w:tcBorders>
            <w:vAlign w:val="center"/>
          </w:tcPr>
          <w:p w14:paraId="308DB60E" w14:textId="085C5334" w:rsidR="006C225C" w:rsidRDefault="004631D6" w:rsidP="00B25B99">
            <w:pPr>
              <w:keepNext/>
              <w:tabs>
                <w:tab w:val="left" w:pos="2160"/>
                <w:tab w:val="left" w:pos="2700"/>
                <w:tab w:val="left" w:pos="3420"/>
                <w:tab w:val="left" w:pos="3780"/>
                <w:tab w:val="left" w:pos="5760"/>
                <w:tab w:val="left" w:pos="7212"/>
              </w:tabs>
              <w:spacing w:line="276" w:lineRule="auto"/>
              <w:jc w:val="center"/>
              <w:rPr>
                <w:rFonts w:ascii="Calibri" w:hAnsi="Calibri"/>
                <w:sz w:val="20"/>
                <w:szCs w:val="20"/>
              </w:rPr>
            </w:pPr>
            <w:r>
              <w:rPr>
                <w:rFonts w:ascii="Calibri" w:hAnsi="Calibri"/>
                <w:sz w:val="20"/>
                <w:szCs w:val="20"/>
              </w:rPr>
              <w:t>06</w:t>
            </w:r>
          </w:p>
        </w:tc>
      </w:tr>
      <w:tr w:rsidR="0031551A" w:rsidRPr="009B3A0C" w14:paraId="308DB614" w14:textId="77777777" w:rsidTr="00770388">
        <w:trPr>
          <w:cantSplit/>
          <w:trHeight w:val="288"/>
        </w:trPr>
        <w:tc>
          <w:tcPr>
            <w:tcW w:w="2537" w:type="dxa"/>
            <w:vMerge w:val="restart"/>
            <w:tcBorders>
              <w:top w:val="single" w:sz="6" w:space="0" w:color="auto"/>
              <w:left w:val="single" w:sz="4" w:space="0" w:color="auto"/>
              <w:bottom w:val="single" w:sz="6" w:space="0" w:color="auto"/>
            </w:tcBorders>
            <w:vAlign w:val="bottom"/>
          </w:tcPr>
          <w:p w14:paraId="308DB610"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Floor Type</w:t>
            </w:r>
          </w:p>
        </w:tc>
        <w:tc>
          <w:tcPr>
            <w:tcW w:w="2880" w:type="dxa"/>
            <w:gridSpan w:val="2"/>
            <w:tcBorders>
              <w:top w:val="single" w:sz="6" w:space="0" w:color="auto"/>
              <w:bottom w:val="single" w:sz="6" w:space="0" w:color="auto"/>
            </w:tcBorders>
            <w:vAlign w:val="bottom"/>
          </w:tcPr>
          <w:p w14:paraId="308DB611" w14:textId="77777777" w:rsidR="0031551A" w:rsidRPr="00E77A45" w:rsidRDefault="0031551A" w:rsidP="00B25B99">
            <w:pPr>
              <w:keepNext/>
              <w:tabs>
                <w:tab w:val="left" w:pos="540"/>
                <w:tab w:val="left" w:pos="900"/>
                <w:tab w:val="left" w:pos="3420"/>
              </w:tabs>
              <w:jc w:val="center"/>
              <w:rPr>
                <w:rFonts w:ascii="Calibri" w:hAnsi="Calibri"/>
                <w:b/>
                <w:sz w:val="18"/>
                <w:szCs w:val="18"/>
              </w:rPr>
            </w:pPr>
            <w:r w:rsidRPr="00B1563A">
              <w:rPr>
                <w:rFonts w:ascii="Calibri" w:hAnsi="Calibri"/>
                <w:b/>
                <w:sz w:val="18"/>
                <w:szCs w:val="18"/>
              </w:rPr>
              <w:t xml:space="preserve">Proposed </w:t>
            </w:r>
          </w:p>
        </w:tc>
        <w:tc>
          <w:tcPr>
            <w:tcW w:w="2880" w:type="dxa"/>
            <w:gridSpan w:val="2"/>
            <w:tcBorders>
              <w:top w:val="single" w:sz="6" w:space="0" w:color="auto"/>
              <w:bottom w:val="single" w:sz="6" w:space="0" w:color="auto"/>
            </w:tcBorders>
            <w:vAlign w:val="bottom"/>
          </w:tcPr>
          <w:p w14:paraId="308DB612" w14:textId="77777777" w:rsidR="0031551A" w:rsidRPr="00B1563A" w:rsidRDefault="0031551A" w:rsidP="00B25B99">
            <w:pPr>
              <w:keepNext/>
              <w:tabs>
                <w:tab w:val="left" w:pos="540"/>
                <w:tab w:val="left" w:pos="900"/>
                <w:tab w:val="left" w:pos="2844"/>
              </w:tabs>
              <w:jc w:val="center"/>
              <w:rPr>
                <w:rFonts w:ascii="Calibri" w:hAnsi="Calibri"/>
                <w:b/>
                <w:sz w:val="18"/>
                <w:szCs w:val="18"/>
              </w:rPr>
            </w:pPr>
            <w:r w:rsidRPr="00B1563A">
              <w:rPr>
                <w:rFonts w:ascii="Calibri" w:hAnsi="Calibri"/>
                <w:b/>
                <w:sz w:val="18"/>
                <w:szCs w:val="18"/>
              </w:rPr>
              <w:t>Required</w:t>
            </w:r>
          </w:p>
        </w:tc>
        <w:tc>
          <w:tcPr>
            <w:tcW w:w="6098" w:type="dxa"/>
            <w:vMerge w:val="restart"/>
            <w:tcBorders>
              <w:top w:val="single" w:sz="6" w:space="0" w:color="auto"/>
              <w:bottom w:val="single" w:sz="6" w:space="0" w:color="auto"/>
              <w:right w:val="single" w:sz="4" w:space="0" w:color="auto"/>
            </w:tcBorders>
            <w:vAlign w:val="bottom"/>
          </w:tcPr>
          <w:p w14:paraId="308DB613" w14:textId="77777777" w:rsidR="0031551A" w:rsidRPr="0093463E" w:rsidRDefault="0031551A" w:rsidP="00B25B99">
            <w:pPr>
              <w:keepNext/>
              <w:tabs>
                <w:tab w:val="left" w:pos="540"/>
                <w:tab w:val="left" w:pos="900"/>
                <w:tab w:val="left" w:pos="3420"/>
              </w:tabs>
              <w:jc w:val="center"/>
              <w:rPr>
                <w:rFonts w:ascii="Calibri" w:hAnsi="Calibri"/>
                <w:sz w:val="18"/>
                <w:szCs w:val="18"/>
              </w:rPr>
            </w:pPr>
            <w:r w:rsidRPr="0093463E">
              <w:rPr>
                <w:rFonts w:ascii="Calibri" w:hAnsi="Calibri"/>
                <w:sz w:val="18"/>
                <w:szCs w:val="18"/>
              </w:rPr>
              <w:t>Comments</w:t>
            </w:r>
          </w:p>
        </w:tc>
      </w:tr>
      <w:tr w:rsidR="0031551A" w:rsidRPr="009B3A0C" w14:paraId="308DB61B" w14:textId="77777777" w:rsidTr="00770388">
        <w:trPr>
          <w:cantSplit/>
          <w:trHeight w:val="288"/>
        </w:trPr>
        <w:tc>
          <w:tcPr>
            <w:tcW w:w="2537" w:type="dxa"/>
            <w:vMerge/>
            <w:tcBorders>
              <w:top w:val="single" w:sz="6" w:space="0" w:color="auto"/>
              <w:left w:val="single" w:sz="4" w:space="0" w:color="auto"/>
              <w:bottom w:val="single" w:sz="6" w:space="0" w:color="auto"/>
            </w:tcBorders>
            <w:vAlign w:val="bottom"/>
          </w:tcPr>
          <w:p w14:paraId="308DB615" w14:textId="77777777" w:rsidR="0031551A" w:rsidRPr="009B3A0C" w:rsidRDefault="0031551A" w:rsidP="00B25B99">
            <w:pPr>
              <w:keepNext/>
              <w:tabs>
                <w:tab w:val="left" w:pos="540"/>
                <w:tab w:val="left" w:pos="900"/>
                <w:tab w:val="left" w:pos="3420"/>
              </w:tabs>
              <w:jc w:val="center"/>
              <w:rPr>
                <w:rFonts w:ascii="Calibri" w:hAnsi="Calibri"/>
                <w:sz w:val="18"/>
                <w:szCs w:val="18"/>
              </w:rPr>
            </w:pPr>
          </w:p>
        </w:tc>
        <w:tc>
          <w:tcPr>
            <w:tcW w:w="1440" w:type="dxa"/>
            <w:tcBorders>
              <w:top w:val="single" w:sz="6" w:space="0" w:color="auto"/>
              <w:bottom w:val="single" w:sz="6" w:space="0" w:color="auto"/>
            </w:tcBorders>
            <w:vAlign w:val="bottom"/>
          </w:tcPr>
          <w:p w14:paraId="27F73E6D"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6" w14:textId="77777777" w:rsidR="0031551A" w:rsidRPr="009B3A0C"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R-value</w:t>
            </w:r>
          </w:p>
        </w:tc>
        <w:tc>
          <w:tcPr>
            <w:tcW w:w="1440" w:type="dxa"/>
            <w:tcBorders>
              <w:top w:val="single" w:sz="6" w:space="0" w:color="auto"/>
              <w:bottom w:val="single" w:sz="6" w:space="0" w:color="auto"/>
            </w:tcBorders>
            <w:vAlign w:val="bottom"/>
          </w:tcPr>
          <w:p w14:paraId="72921E25" w14:textId="77777777" w:rsidR="00C05C27" w:rsidRDefault="00C05C27" w:rsidP="00B25B99">
            <w:pPr>
              <w:keepNext/>
              <w:tabs>
                <w:tab w:val="left" w:pos="540"/>
                <w:tab w:val="left" w:pos="900"/>
                <w:tab w:val="left" w:pos="3420"/>
              </w:tabs>
              <w:jc w:val="center"/>
              <w:rPr>
                <w:rFonts w:ascii="Calibri" w:hAnsi="Calibri"/>
                <w:sz w:val="18"/>
                <w:szCs w:val="18"/>
              </w:rPr>
            </w:pPr>
            <w:r>
              <w:rPr>
                <w:rFonts w:ascii="Calibri" w:hAnsi="Calibri"/>
                <w:sz w:val="18"/>
                <w:szCs w:val="18"/>
              </w:rPr>
              <w:t>Insulation</w:t>
            </w:r>
          </w:p>
          <w:p w14:paraId="308DB617" w14:textId="77777777" w:rsidR="0031551A" w:rsidRDefault="0031551A" w:rsidP="00B25B99">
            <w:pPr>
              <w:keepNext/>
              <w:tabs>
                <w:tab w:val="left" w:pos="540"/>
                <w:tab w:val="left" w:pos="900"/>
                <w:tab w:val="left" w:pos="3420"/>
              </w:tabs>
              <w:jc w:val="center"/>
              <w:rPr>
                <w:rFonts w:ascii="Calibri" w:hAnsi="Calibri"/>
                <w:sz w:val="18"/>
                <w:szCs w:val="18"/>
              </w:rPr>
            </w:pPr>
            <w:r>
              <w:rPr>
                <w:rFonts w:ascii="Calibri" w:hAnsi="Calibri"/>
                <w:sz w:val="18"/>
                <w:szCs w:val="18"/>
              </w:rPr>
              <w:t>U-factor</w:t>
            </w:r>
          </w:p>
        </w:tc>
        <w:tc>
          <w:tcPr>
            <w:tcW w:w="1440" w:type="dxa"/>
            <w:tcBorders>
              <w:top w:val="single" w:sz="6" w:space="0" w:color="auto"/>
              <w:bottom w:val="single" w:sz="6" w:space="0" w:color="auto"/>
            </w:tcBorders>
            <w:vAlign w:val="bottom"/>
          </w:tcPr>
          <w:p w14:paraId="308DB618" w14:textId="77777777" w:rsidR="0031551A" w:rsidRDefault="0031551A" w:rsidP="00B25B99">
            <w:pPr>
              <w:keepNext/>
              <w:tabs>
                <w:tab w:val="left" w:pos="540"/>
                <w:tab w:val="left" w:pos="900"/>
                <w:tab w:val="left" w:pos="2844"/>
              </w:tabs>
              <w:jc w:val="center"/>
              <w:rPr>
                <w:rFonts w:ascii="Calibri" w:hAnsi="Calibri"/>
                <w:sz w:val="18"/>
                <w:szCs w:val="18"/>
              </w:rPr>
            </w:pPr>
            <w:r>
              <w:rPr>
                <w:rFonts w:ascii="Calibri" w:hAnsi="Calibri"/>
                <w:sz w:val="18"/>
                <w:szCs w:val="18"/>
              </w:rPr>
              <w:t xml:space="preserve">Insulation </w:t>
            </w:r>
            <w:r>
              <w:rPr>
                <w:rFonts w:ascii="Calibri" w:hAnsi="Calibri"/>
                <w:sz w:val="18"/>
                <w:szCs w:val="18"/>
              </w:rPr>
              <w:br/>
              <w:t>R-value</w:t>
            </w:r>
          </w:p>
        </w:tc>
        <w:tc>
          <w:tcPr>
            <w:tcW w:w="1440" w:type="dxa"/>
            <w:tcBorders>
              <w:top w:val="single" w:sz="6" w:space="0" w:color="auto"/>
              <w:bottom w:val="single" w:sz="6" w:space="0" w:color="auto"/>
            </w:tcBorders>
            <w:vAlign w:val="bottom"/>
          </w:tcPr>
          <w:p w14:paraId="308DB619" w14:textId="77777777" w:rsidR="0031551A" w:rsidRDefault="0031551A" w:rsidP="00B25B99">
            <w:pPr>
              <w:keepNext/>
              <w:tabs>
                <w:tab w:val="left" w:pos="540"/>
                <w:tab w:val="left" w:pos="900"/>
                <w:tab w:val="left" w:pos="3420"/>
              </w:tabs>
              <w:jc w:val="center"/>
              <w:rPr>
                <w:rFonts w:ascii="Calibri" w:hAnsi="Calibri"/>
                <w:sz w:val="18"/>
                <w:szCs w:val="18"/>
              </w:rPr>
            </w:pPr>
            <w:r w:rsidRPr="009B3A0C">
              <w:rPr>
                <w:rFonts w:ascii="Calibri" w:hAnsi="Calibri"/>
                <w:sz w:val="18"/>
                <w:szCs w:val="18"/>
              </w:rPr>
              <w:t xml:space="preserve">Insulation </w:t>
            </w:r>
            <w:r>
              <w:rPr>
                <w:rFonts w:ascii="Calibri" w:hAnsi="Calibri"/>
                <w:sz w:val="18"/>
                <w:szCs w:val="18"/>
              </w:rPr>
              <w:br/>
            </w:r>
            <w:r w:rsidRPr="009B3A0C">
              <w:rPr>
                <w:rFonts w:ascii="Calibri" w:hAnsi="Calibri"/>
                <w:sz w:val="18"/>
                <w:szCs w:val="18"/>
              </w:rPr>
              <w:t>U-factor</w:t>
            </w:r>
          </w:p>
        </w:tc>
        <w:tc>
          <w:tcPr>
            <w:tcW w:w="6098" w:type="dxa"/>
            <w:vMerge/>
            <w:tcBorders>
              <w:top w:val="single" w:sz="6" w:space="0" w:color="auto"/>
              <w:bottom w:val="single" w:sz="6" w:space="0" w:color="auto"/>
              <w:right w:val="single" w:sz="4" w:space="0" w:color="auto"/>
            </w:tcBorders>
            <w:vAlign w:val="bottom"/>
          </w:tcPr>
          <w:p w14:paraId="308DB61A" w14:textId="77777777" w:rsidR="0031551A" w:rsidRPr="0093463E" w:rsidRDefault="0031551A" w:rsidP="00B25B99">
            <w:pPr>
              <w:keepNext/>
              <w:tabs>
                <w:tab w:val="left" w:pos="540"/>
                <w:tab w:val="left" w:pos="900"/>
                <w:tab w:val="left" w:pos="3420"/>
              </w:tabs>
              <w:jc w:val="center"/>
              <w:rPr>
                <w:rFonts w:ascii="Calibri" w:hAnsi="Calibri"/>
                <w:sz w:val="18"/>
                <w:szCs w:val="18"/>
              </w:rPr>
            </w:pPr>
          </w:p>
        </w:tc>
      </w:tr>
      <w:tr w:rsidR="0031551A" w:rsidRPr="00EE4B45" w14:paraId="308DB622" w14:textId="77777777" w:rsidTr="00770388">
        <w:trPr>
          <w:cantSplit/>
          <w:trHeight w:val="320"/>
        </w:trPr>
        <w:tc>
          <w:tcPr>
            <w:tcW w:w="2537" w:type="dxa"/>
            <w:tcBorders>
              <w:top w:val="single" w:sz="6" w:space="0" w:color="auto"/>
              <w:left w:val="single" w:sz="4" w:space="0" w:color="auto"/>
              <w:bottom w:val="single" w:sz="6" w:space="0" w:color="auto"/>
            </w:tcBorders>
            <w:vAlign w:val="bottom"/>
          </w:tcPr>
          <w:p w14:paraId="308DB61C" w14:textId="22FD9940" w:rsidR="0031551A" w:rsidRPr="006A69BB" w:rsidRDefault="00D45D6A" w:rsidP="000B5D58">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w:t>
            </w:r>
            <w:r w:rsidR="001E7D8E">
              <w:rPr>
                <w:rFonts w:ascii="Calibri" w:hAnsi="Calibri"/>
                <w:sz w:val="18"/>
                <w:szCs w:val="18"/>
              </w:rPr>
              <w:t xml:space="preserve">User selects from list: </w:t>
            </w:r>
            <w:r w:rsidR="001E7D8E" w:rsidRPr="00C068EC">
              <w:rPr>
                <w:rFonts w:ascii="Calibri" w:hAnsi="Calibri"/>
                <w:sz w:val="18"/>
                <w:szCs w:val="18"/>
              </w:rPr>
              <w:t>Slab</w:t>
            </w:r>
            <w:r w:rsidR="001E7D8E">
              <w:rPr>
                <w:rFonts w:ascii="Calibri" w:hAnsi="Calibri"/>
                <w:sz w:val="18"/>
                <w:szCs w:val="18"/>
              </w:rPr>
              <w:t xml:space="preserve"> o</w:t>
            </w:r>
            <w:r w:rsidR="001E7D8E" w:rsidRPr="00C068EC">
              <w:rPr>
                <w:rFonts w:ascii="Calibri" w:hAnsi="Calibri"/>
                <w:sz w:val="18"/>
                <w:szCs w:val="18"/>
              </w:rPr>
              <w:t>n</w:t>
            </w:r>
            <w:r w:rsidR="001E7D8E">
              <w:rPr>
                <w:rFonts w:ascii="Calibri" w:hAnsi="Calibri"/>
                <w:sz w:val="18"/>
                <w:szCs w:val="18"/>
              </w:rPr>
              <w:t xml:space="preserve"> g</w:t>
            </w:r>
            <w:r w:rsidR="001E7D8E" w:rsidRPr="00C068EC">
              <w:rPr>
                <w:rFonts w:ascii="Calibri" w:hAnsi="Calibri"/>
                <w:sz w:val="18"/>
                <w:szCs w:val="18"/>
              </w:rPr>
              <w:t>rade</w:t>
            </w:r>
            <w:r w:rsidR="001E7D8E">
              <w:rPr>
                <w:rFonts w:ascii="Calibri" w:hAnsi="Calibri"/>
                <w:sz w:val="18"/>
                <w:szCs w:val="18"/>
              </w:rPr>
              <w:t xml:space="preserve">, </w:t>
            </w:r>
            <w:del w:id="2083" w:author="Ross, Dee Anne@Energy" w:date="2018-09-12T13:53:00Z">
              <w:r w:rsidR="001E7D8E" w:rsidRPr="00C068EC" w:rsidDel="000B5D58">
                <w:rPr>
                  <w:rFonts w:ascii="Calibri" w:hAnsi="Calibri"/>
                  <w:sz w:val="18"/>
                  <w:szCs w:val="18"/>
                </w:rPr>
                <w:delText>Slab</w:delText>
              </w:r>
            </w:del>
            <w:ins w:id="2084" w:author="Ross, Dee Anne@Energy" w:date="2018-09-12T13:53:00Z">
              <w:r w:rsidR="000B5D58">
                <w:rPr>
                  <w:rFonts w:ascii="Calibri" w:hAnsi="Calibri"/>
                  <w:sz w:val="18"/>
                  <w:szCs w:val="18"/>
                </w:rPr>
                <w:t>Concrete</w:t>
              </w:r>
            </w:ins>
            <w:r w:rsidR="001E7D8E">
              <w:rPr>
                <w:rFonts w:ascii="Calibri" w:hAnsi="Calibri"/>
                <w:sz w:val="18"/>
                <w:szCs w:val="18"/>
              </w:rPr>
              <w:t xml:space="preserve"> r</w:t>
            </w:r>
            <w:r w:rsidR="001E7D8E" w:rsidRPr="00C068EC">
              <w:rPr>
                <w:rFonts w:ascii="Calibri" w:hAnsi="Calibri"/>
                <w:sz w:val="18"/>
                <w:szCs w:val="18"/>
              </w:rPr>
              <w:t>aised</w:t>
            </w:r>
            <w:ins w:id="2085" w:author="Shewmaker, Michael@Energy" w:date="2018-07-18T10:53:00Z">
              <w:r w:rsidR="000A43E8">
                <w:rPr>
                  <w:rFonts w:ascii="Calibri" w:hAnsi="Calibri"/>
                  <w:sz w:val="18"/>
                  <w:szCs w:val="18"/>
                </w:rPr>
                <w:t>, Heated slab</w:t>
              </w:r>
            </w:ins>
            <w:r>
              <w:rPr>
                <w:rFonts w:ascii="Calibri" w:hAnsi="Calibri"/>
                <w:sz w:val="18"/>
                <w:szCs w:val="18"/>
              </w:rPr>
              <w:t>&gt;&gt;</w:t>
            </w:r>
          </w:p>
        </w:tc>
        <w:tc>
          <w:tcPr>
            <w:tcW w:w="1440" w:type="dxa"/>
            <w:tcBorders>
              <w:top w:val="single" w:sz="6" w:space="0" w:color="auto"/>
              <w:bottom w:val="single" w:sz="6" w:space="0" w:color="auto"/>
            </w:tcBorders>
            <w:vAlign w:val="bottom"/>
          </w:tcPr>
          <w:p w14:paraId="308DB61D" w14:textId="77777777" w:rsidR="0031551A" w:rsidRPr="006A69BB"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&lt;&lt;User Input: DecimalNonnegative&gt;&gt;</w:t>
            </w:r>
          </w:p>
        </w:tc>
        <w:tc>
          <w:tcPr>
            <w:tcW w:w="1440" w:type="dxa"/>
            <w:tcBorders>
              <w:top w:val="single" w:sz="6" w:space="0" w:color="auto"/>
              <w:bottom w:val="single" w:sz="6" w:space="0" w:color="auto"/>
            </w:tcBorders>
            <w:vAlign w:val="bottom"/>
          </w:tcPr>
          <w:p w14:paraId="308DB61E" w14:textId="77777777" w:rsidR="0031551A" w:rsidRPr="006A69BB"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Pr>
                <w:rFonts w:ascii="Calibri" w:hAnsi="Calibri"/>
                <w:sz w:val="18"/>
                <w:szCs w:val="18"/>
              </w:rPr>
              <w:t>&lt;&lt;User Input: DecimalNonnegative&gt;&gt;</w:t>
            </w:r>
          </w:p>
        </w:tc>
        <w:tc>
          <w:tcPr>
            <w:tcW w:w="1440" w:type="dxa"/>
            <w:tcBorders>
              <w:top w:val="single" w:sz="6" w:space="0" w:color="auto"/>
              <w:bottom w:val="single" w:sz="6" w:space="0" w:color="auto"/>
            </w:tcBorders>
            <w:vAlign w:val="bottom"/>
          </w:tcPr>
          <w:p w14:paraId="246C6EEB" w14:textId="03500EAF" w:rsidR="005F036F" w:rsidRDefault="00FA2997" w:rsidP="005F036F">
            <w:pPr>
              <w:keepNext/>
              <w:tabs>
                <w:tab w:val="left" w:pos="2160"/>
                <w:tab w:val="left" w:pos="2700"/>
                <w:tab w:val="left" w:pos="3420"/>
                <w:tab w:val="left" w:pos="3780"/>
                <w:tab w:val="left" w:pos="5760"/>
                <w:tab w:val="left" w:pos="7212"/>
              </w:tabs>
              <w:spacing w:line="276" w:lineRule="auto"/>
              <w:jc w:val="center"/>
              <w:rPr>
                <w:ins w:id="2086" w:author="Smith, Alexis@Energy" w:date="2018-10-23T15:06:00Z"/>
                <w:rFonts w:ascii="Calibri" w:hAnsi="Calibri"/>
                <w:sz w:val="18"/>
                <w:szCs w:val="18"/>
              </w:rPr>
            </w:pPr>
            <w:r w:rsidRPr="00EE4B45">
              <w:rPr>
                <w:rFonts w:ascii="Calibri" w:hAnsi="Calibri"/>
                <w:sz w:val="18"/>
                <w:szCs w:val="18"/>
              </w:rPr>
              <w:t>&lt;&lt;</w:t>
            </w:r>
            <w:ins w:id="2087" w:author="Ross, Dee Anne@Energy" w:date="2018-09-12T13:55:00Z">
              <w:r w:rsidR="000B5D58" w:rsidRPr="00EE4B45">
                <w:rPr>
                  <w:rFonts w:ascii="Calibri" w:hAnsi="Calibri"/>
                  <w:sz w:val="18"/>
                  <w:szCs w:val="18"/>
                </w:rPr>
                <w:t xml:space="preserve">If A09 = 16 and E01 = </w:t>
              </w:r>
            </w:ins>
            <w:ins w:id="2088" w:author="Smith, Alexis@Energy" w:date="2018-10-23T15:05:00Z">
              <w:r w:rsidR="005F036F">
                <w:rPr>
                  <w:rFonts w:ascii="Calibri" w:hAnsi="Calibri"/>
                  <w:sz w:val="18"/>
                  <w:szCs w:val="18"/>
                </w:rPr>
                <w:t>“</w:t>
              </w:r>
            </w:ins>
            <w:ins w:id="2089" w:author="Ross, Dee Anne@Energy" w:date="2018-09-12T13:55:00Z">
              <w:del w:id="2090" w:author="Smith, Alexis@Energy" w:date="2018-10-23T15:05:00Z">
                <w:r w:rsidR="000B5D58" w:rsidRPr="00EE4B45" w:rsidDel="005F036F">
                  <w:rPr>
                    <w:rFonts w:ascii="Calibri" w:hAnsi="Calibri"/>
                    <w:sz w:val="18"/>
                    <w:szCs w:val="18"/>
                  </w:rPr>
                  <w:delText>s</w:delText>
                </w:r>
              </w:del>
            </w:ins>
            <w:ins w:id="2091" w:author="Smith, Alexis@Energy" w:date="2018-10-23T15:05:00Z">
              <w:r w:rsidR="005F036F">
                <w:rPr>
                  <w:rFonts w:ascii="Calibri" w:hAnsi="Calibri"/>
                  <w:sz w:val="18"/>
                  <w:szCs w:val="18"/>
                </w:rPr>
                <w:t>S</w:t>
              </w:r>
            </w:ins>
            <w:ins w:id="2092" w:author="Ross, Dee Anne@Energy" w:date="2018-09-12T13:55:00Z">
              <w:r w:rsidR="000B5D58" w:rsidRPr="00EE4B45">
                <w:rPr>
                  <w:rFonts w:ascii="Calibri" w:hAnsi="Calibri"/>
                  <w:sz w:val="18"/>
                  <w:szCs w:val="18"/>
                </w:rPr>
                <w:t>lab on grade</w:t>
              </w:r>
            </w:ins>
            <w:ins w:id="2093" w:author="Smith, Alexis@Energy" w:date="2018-10-23T15:05:00Z">
              <w:r w:rsidR="005F036F">
                <w:rPr>
                  <w:rFonts w:ascii="Calibri" w:hAnsi="Calibri"/>
                  <w:sz w:val="18"/>
                  <w:szCs w:val="18"/>
                </w:rPr>
                <w:t>”</w:t>
              </w:r>
            </w:ins>
            <w:ins w:id="2094" w:author="Smith, Alexis@Energy" w:date="2018-10-23T15:32:00Z">
              <w:r w:rsidR="00A20183">
                <w:rPr>
                  <w:rFonts w:ascii="Calibri" w:hAnsi="Calibri"/>
                  <w:sz w:val="18"/>
                  <w:szCs w:val="18"/>
                </w:rPr>
                <w:t>,</w:t>
              </w:r>
            </w:ins>
            <w:ins w:id="2095" w:author="Ross, Dee Anne@Energy" w:date="2018-09-12T13:55:00Z">
              <w:r w:rsidR="000B5D58" w:rsidRPr="00EE4B45">
                <w:rPr>
                  <w:rFonts w:ascii="Calibri" w:hAnsi="Calibri"/>
                  <w:sz w:val="18"/>
                  <w:szCs w:val="18"/>
                </w:rPr>
                <w:t xml:space="preserve"> then value = R-7</w:t>
              </w:r>
            </w:ins>
            <w:ins w:id="2096" w:author="Ross, Dee Anne@Energy" w:date="2018-09-12T13:56:00Z">
              <w:r w:rsidR="000B5D58" w:rsidRPr="006579AD">
                <w:rPr>
                  <w:rFonts w:ascii="Calibri" w:hAnsi="Calibri"/>
                  <w:sz w:val="18"/>
                  <w:szCs w:val="18"/>
                </w:rPr>
                <w:t xml:space="preserve">; </w:t>
              </w:r>
            </w:ins>
          </w:p>
          <w:p w14:paraId="0D5E987D" w14:textId="35371E40" w:rsidR="005F036F" w:rsidRDefault="005F036F" w:rsidP="005F036F">
            <w:pPr>
              <w:keepNext/>
              <w:tabs>
                <w:tab w:val="left" w:pos="2160"/>
                <w:tab w:val="left" w:pos="2700"/>
                <w:tab w:val="left" w:pos="3420"/>
                <w:tab w:val="left" w:pos="3780"/>
                <w:tab w:val="left" w:pos="5760"/>
                <w:tab w:val="left" w:pos="7212"/>
              </w:tabs>
              <w:spacing w:line="276" w:lineRule="auto"/>
              <w:jc w:val="center"/>
              <w:rPr>
                <w:ins w:id="2097" w:author="Smith, Alexis@Energy" w:date="2018-10-23T15:06:00Z"/>
                <w:rFonts w:asciiTheme="minorHAnsi" w:hAnsiTheme="minorHAnsi"/>
                <w:sz w:val="18"/>
                <w:szCs w:val="18"/>
              </w:rPr>
            </w:pPr>
            <w:ins w:id="2098" w:author="Smith, Alexis@Energy" w:date="2018-10-23T15:06:00Z">
              <w:r>
                <w:rPr>
                  <w:rFonts w:ascii="Calibri" w:hAnsi="Calibri"/>
                  <w:sz w:val="18"/>
                  <w:szCs w:val="18"/>
                </w:rPr>
                <w:t>else</w:t>
              </w:r>
            </w:ins>
            <w:ins w:id="2099" w:author="Ross, Dee Anne@Energy" w:date="2018-09-12T12:02:00Z">
              <w:r w:rsidR="000B5D58" w:rsidRPr="005F036F">
                <w:rPr>
                  <w:rFonts w:asciiTheme="minorHAnsi" w:hAnsiTheme="minorHAnsi"/>
                  <w:sz w:val="18"/>
                  <w:szCs w:val="18"/>
                </w:rPr>
                <w:t xml:space="preserve">if A09 = </w:t>
              </w:r>
            </w:ins>
            <w:ins w:id="2100" w:author="Ross, Dee Anne@Energy" w:date="2018-09-12T12:05:00Z">
              <w:r w:rsidR="000B5D58" w:rsidRPr="005F036F">
                <w:rPr>
                  <w:rFonts w:asciiTheme="minorHAnsi" w:hAnsiTheme="minorHAnsi"/>
                  <w:sz w:val="18"/>
                  <w:szCs w:val="18"/>
                </w:rPr>
                <w:t>1-2, 11, 13-14, or 16</w:t>
              </w:r>
            </w:ins>
            <w:ins w:id="2101" w:author="Ross, Dee Anne@Energy" w:date="2018-09-12T12:03:00Z">
              <w:r w:rsidR="000B5D58" w:rsidRPr="005F036F">
                <w:rPr>
                  <w:rFonts w:asciiTheme="minorHAnsi" w:hAnsiTheme="minorHAnsi"/>
                  <w:sz w:val="18"/>
                  <w:szCs w:val="18"/>
                </w:rPr>
                <w:t xml:space="preserve"> and </w:t>
              </w:r>
            </w:ins>
            <w:ins w:id="2102" w:author="Ross, Dee Anne@Energy" w:date="2018-09-12T13:53:00Z">
              <w:r w:rsidR="000B5D58" w:rsidRPr="005F036F">
                <w:rPr>
                  <w:rFonts w:asciiTheme="minorHAnsi" w:hAnsiTheme="minorHAnsi"/>
                  <w:sz w:val="18"/>
                  <w:szCs w:val="18"/>
                </w:rPr>
                <w:t>E01</w:t>
              </w:r>
            </w:ins>
            <w:ins w:id="2103" w:author="Ross, Dee Anne@Energy" w:date="2018-09-12T12:03:00Z">
              <w:r w:rsidR="000B5D58" w:rsidRPr="005F036F">
                <w:rPr>
                  <w:rFonts w:asciiTheme="minorHAnsi" w:hAnsiTheme="minorHAnsi"/>
                  <w:sz w:val="18"/>
                  <w:szCs w:val="18"/>
                </w:rPr>
                <w:t xml:space="preserve"> = </w:t>
              </w:r>
            </w:ins>
            <w:ins w:id="2104" w:author="Smith, Alexis@Energy" w:date="2018-10-23T15:06:00Z">
              <w:r>
                <w:rPr>
                  <w:rFonts w:asciiTheme="minorHAnsi" w:hAnsiTheme="minorHAnsi"/>
                  <w:sz w:val="18"/>
                  <w:szCs w:val="18"/>
                </w:rPr>
                <w:t>“</w:t>
              </w:r>
            </w:ins>
            <w:ins w:id="2105" w:author="Ross, Dee Anne@Energy" w:date="2018-09-12T12:03:00Z">
              <w:r w:rsidR="000B5D58" w:rsidRPr="005F036F">
                <w:rPr>
                  <w:rFonts w:asciiTheme="minorHAnsi" w:hAnsiTheme="minorHAnsi"/>
                  <w:sz w:val="18"/>
                  <w:szCs w:val="18"/>
                </w:rPr>
                <w:t>Concrete</w:t>
              </w:r>
            </w:ins>
            <w:ins w:id="2106" w:author="Smith, Alexis@Energy" w:date="2018-10-23T15:22:00Z">
              <w:r w:rsidR="0076284F">
                <w:rPr>
                  <w:rFonts w:asciiTheme="minorHAnsi" w:hAnsiTheme="minorHAnsi"/>
                  <w:sz w:val="18"/>
                  <w:szCs w:val="18"/>
                </w:rPr>
                <w:t xml:space="preserve"> raised</w:t>
              </w:r>
            </w:ins>
            <w:ins w:id="2107" w:author="Smith, Alexis@Energy" w:date="2018-10-23T15:06:00Z">
              <w:r>
                <w:rPr>
                  <w:rFonts w:asciiTheme="minorHAnsi" w:hAnsiTheme="minorHAnsi"/>
                  <w:sz w:val="18"/>
                  <w:szCs w:val="18"/>
                </w:rPr>
                <w:t>”</w:t>
              </w:r>
            </w:ins>
            <w:ins w:id="2108" w:author="Ross, Dee Anne@Energy" w:date="2018-09-12T12:03:00Z">
              <w:r w:rsidR="000B5D58" w:rsidRPr="005F036F">
                <w:rPr>
                  <w:rFonts w:asciiTheme="minorHAnsi" w:hAnsiTheme="minorHAnsi"/>
                  <w:sz w:val="18"/>
                  <w:szCs w:val="18"/>
                </w:rPr>
                <w:t xml:space="preserve">, then value = </w:t>
              </w:r>
            </w:ins>
            <w:ins w:id="2109" w:author="Ross, Dee Anne@Energy" w:date="2018-09-12T13:52:00Z">
              <w:r w:rsidR="000B5D58" w:rsidRPr="005F036F">
                <w:rPr>
                  <w:rFonts w:asciiTheme="minorHAnsi" w:hAnsiTheme="minorHAnsi"/>
                  <w:sz w:val="18"/>
                  <w:szCs w:val="18"/>
                </w:rPr>
                <w:t>R-8</w:t>
              </w:r>
            </w:ins>
            <w:ins w:id="2110" w:author="Ross, Dee Anne@Energy" w:date="2018-09-12T12:04:00Z">
              <w:r w:rsidR="000B5D58" w:rsidRPr="005F036F">
                <w:rPr>
                  <w:rFonts w:asciiTheme="minorHAnsi" w:hAnsiTheme="minorHAnsi"/>
                  <w:sz w:val="18"/>
                  <w:szCs w:val="18"/>
                </w:rPr>
                <w:t xml:space="preserve">; </w:t>
              </w:r>
            </w:ins>
          </w:p>
          <w:p w14:paraId="749B0857" w14:textId="77777777" w:rsidR="0076284F" w:rsidRDefault="005F036F" w:rsidP="009C0A61">
            <w:pPr>
              <w:keepNext/>
              <w:tabs>
                <w:tab w:val="left" w:pos="2160"/>
                <w:tab w:val="left" w:pos="2700"/>
                <w:tab w:val="left" w:pos="3420"/>
                <w:tab w:val="left" w:pos="3780"/>
                <w:tab w:val="left" w:pos="5760"/>
                <w:tab w:val="left" w:pos="7212"/>
              </w:tabs>
              <w:spacing w:line="276" w:lineRule="auto"/>
              <w:jc w:val="center"/>
              <w:rPr>
                <w:ins w:id="2111" w:author="Smith, Alexis@Energy" w:date="2018-10-23T15:23:00Z"/>
                <w:rFonts w:asciiTheme="minorHAnsi" w:hAnsiTheme="minorHAnsi"/>
                <w:sz w:val="18"/>
                <w:szCs w:val="18"/>
              </w:rPr>
            </w:pPr>
            <w:ins w:id="2112" w:author="Smith, Alexis@Energy" w:date="2018-10-23T15:06:00Z">
              <w:r>
                <w:rPr>
                  <w:rFonts w:asciiTheme="minorHAnsi" w:hAnsiTheme="minorHAnsi"/>
                  <w:sz w:val="18"/>
                  <w:szCs w:val="18"/>
                </w:rPr>
                <w:t>else</w:t>
              </w:r>
            </w:ins>
            <w:ins w:id="2113" w:author="Ross, Dee Anne@Energy" w:date="2018-09-12T12:05:00Z">
              <w:r w:rsidR="000B5D58" w:rsidRPr="005F036F">
                <w:rPr>
                  <w:rFonts w:asciiTheme="minorHAnsi" w:hAnsiTheme="minorHAnsi"/>
                  <w:sz w:val="18"/>
                  <w:szCs w:val="18"/>
                </w:rPr>
                <w:t xml:space="preserve">if A09 = 3-10 and </w:t>
              </w:r>
            </w:ins>
            <w:ins w:id="2114" w:author="Ross, Dee Anne@Energy" w:date="2018-09-12T13:53:00Z">
              <w:r w:rsidR="000B5D58" w:rsidRPr="005F036F">
                <w:rPr>
                  <w:rFonts w:asciiTheme="minorHAnsi" w:hAnsiTheme="minorHAnsi"/>
                  <w:sz w:val="18"/>
                  <w:szCs w:val="18"/>
                </w:rPr>
                <w:t>E</w:t>
              </w:r>
            </w:ins>
            <w:ins w:id="2115" w:author="Ross, Dee Anne@Energy" w:date="2018-09-12T12:05:00Z">
              <w:r w:rsidR="000B5D58" w:rsidRPr="005F036F">
                <w:rPr>
                  <w:rFonts w:asciiTheme="minorHAnsi" w:hAnsiTheme="minorHAnsi"/>
                  <w:sz w:val="18"/>
                  <w:szCs w:val="18"/>
                </w:rPr>
                <w:t>0</w:t>
              </w:r>
            </w:ins>
            <w:ins w:id="2116" w:author="Ross, Dee Anne@Energy" w:date="2018-09-12T13:53:00Z">
              <w:r w:rsidR="000B5D58" w:rsidRPr="005F036F">
                <w:rPr>
                  <w:rFonts w:asciiTheme="minorHAnsi" w:hAnsiTheme="minorHAnsi"/>
                  <w:sz w:val="18"/>
                  <w:szCs w:val="18"/>
                </w:rPr>
                <w:t>1</w:t>
              </w:r>
            </w:ins>
            <w:ins w:id="2117" w:author="Ross, Dee Anne@Energy" w:date="2018-09-12T12:05:00Z">
              <w:r w:rsidR="000B5D58" w:rsidRPr="005F036F">
                <w:rPr>
                  <w:rFonts w:asciiTheme="minorHAnsi" w:hAnsiTheme="minorHAnsi"/>
                  <w:sz w:val="18"/>
                  <w:szCs w:val="18"/>
                </w:rPr>
                <w:t xml:space="preserve"> = </w:t>
              </w:r>
            </w:ins>
            <w:ins w:id="2118" w:author="Smith, Alexis@Energy" w:date="2018-10-23T15:06:00Z">
              <w:r w:rsidR="009C0A61">
                <w:rPr>
                  <w:rFonts w:asciiTheme="minorHAnsi" w:hAnsiTheme="minorHAnsi"/>
                  <w:sz w:val="18"/>
                  <w:szCs w:val="18"/>
                </w:rPr>
                <w:t>“</w:t>
              </w:r>
            </w:ins>
            <w:ins w:id="2119" w:author="Ross, Dee Anne@Energy" w:date="2018-09-12T12:05:00Z">
              <w:r w:rsidR="000B5D58" w:rsidRPr="005F036F">
                <w:rPr>
                  <w:rFonts w:asciiTheme="minorHAnsi" w:hAnsiTheme="minorHAnsi"/>
                  <w:sz w:val="18"/>
                  <w:szCs w:val="18"/>
                </w:rPr>
                <w:t>Concrete</w:t>
              </w:r>
            </w:ins>
            <w:ins w:id="2120" w:author="Smith, Alexis@Energy" w:date="2018-10-23T15:22:00Z">
              <w:r w:rsidR="0076284F">
                <w:rPr>
                  <w:rFonts w:asciiTheme="minorHAnsi" w:hAnsiTheme="minorHAnsi"/>
                  <w:sz w:val="18"/>
                  <w:szCs w:val="18"/>
                </w:rPr>
                <w:t xml:space="preserve"> raised</w:t>
              </w:r>
            </w:ins>
            <w:ins w:id="2121" w:author="Smith, Alexis@Energy" w:date="2018-10-23T15:06:00Z">
              <w:r w:rsidR="009C0A61">
                <w:rPr>
                  <w:rFonts w:asciiTheme="minorHAnsi" w:hAnsiTheme="minorHAnsi"/>
                  <w:sz w:val="18"/>
                  <w:szCs w:val="18"/>
                </w:rPr>
                <w:t>”</w:t>
              </w:r>
            </w:ins>
            <w:ins w:id="2122" w:author="Ross, Dee Anne@Energy" w:date="2018-09-12T12:05:00Z">
              <w:r w:rsidR="000B5D58" w:rsidRPr="005F036F">
                <w:rPr>
                  <w:rFonts w:asciiTheme="minorHAnsi" w:hAnsiTheme="minorHAnsi"/>
                  <w:sz w:val="18"/>
                  <w:szCs w:val="18"/>
                </w:rPr>
                <w:t xml:space="preserve">, then value = </w:t>
              </w:r>
            </w:ins>
            <w:ins w:id="2123" w:author="Ross, Dee Anne@Energy" w:date="2018-09-12T13:52:00Z">
              <w:r w:rsidR="000B5D58" w:rsidRPr="005F036F">
                <w:rPr>
                  <w:rFonts w:asciiTheme="minorHAnsi" w:hAnsiTheme="minorHAnsi"/>
                  <w:sz w:val="18"/>
                  <w:szCs w:val="18"/>
                </w:rPr>
                <w:t>R-0</w:t>
              </w:r>
            </w:ins>
            <w:ins w:id="2124" w:author="Smith, Alexis@Energy" w:date="2018-10-23T15:23:00Z">
              <w:r w:rsidR="0076284F">
                <w:rPr>
                  <w:rFonts w:asciiTheme="minorHAnsi" w:hAnsiTheme="minorHAnsi"/>
                  <w:sz w:val="18"/>
                  <w:szCs w:val="18"/>
                </w:rPr>
                <w:t>;</w:t>
              </w:r>
            </w:ins>
            <w:ins w:id="2125" w:author="Ross, Dee Anne@Energy" w:date="2018-09-12T13:52:00Z">
              <w:del w:id="2126" w:author="Smith, Alexis@Energy" w:date="2018-10-23T15:23:00Z">
                <w:r w:rsidR="000B5D58" w:rsidRPr="005F036F" w:rsidDel="0076284F">
                  <w:rPr>
                    <w:rFonts w:asciiTheme="minorHAnsi" w:hAnsiTheme="minorHAnsi"/>
                    <w:sz w:val="18"/>
                    <w:szCs w:val="18"/>
                  </w:rPr>
                  <w:delText xml:space="preserve">, </w:delText>
                </w:r>
              </w:del>
            </w:ins>
          </w:p>
          <w:p w14:paraId="709E026C" w14:textId="0E3E6571" w:rsidR="009C0A61" w:rsidRDefault="0076284F" w:rsidP="009C0A61">
            <w:pPr>
              <w:keepNext/>
              <w:tabs>
                <w:tab w:val="left" w:pos="2160"/>
                <w:tab w:val="left" w:pos="2700"/>
                <w:tab w:val="left" w:pos="3420"/>
                <w:tab w:val="left" w:pos="3780"/>
                <w:tab w:val="left" w:pos="5760"/>
                <w:tab w:val="left" w:pos="7212"/>
              </w:tabs>
              <w:spacing w:line="276" w:lineRule="auto"/>
              <w:jc w:val="center"/>
              <w:rPr>
                <w:ins w:id="2127" w:author="Smith, Alexis@Energy" w:date="2018-10-23T15:16:00Z"/>
                <w:rFonts w:asciiTheme="minorHAnsi" w:hAnsiTheme="minorHAnsi"/>
                <w:sz w:val="18"/>
                <w:szCs w:val="18"/>
              </w:rPr>
            </w:pPr>
            <w:ins w:id="2128" w:author="Smith, Alexis@Energy" w:date="2018-10-23T15:23:00Z">
              <w:r>
                <w:rPr>
                  <w:rFonts w:asciiTheme="minorHAnsi" w:hAnsiTheme="minorHAnsi"/>
                  <w:sz w:val="18"/>
                  <w:szCs w:val="18"/>
                </w:rPr>
                <w:t>else</w:t>
              </w:r>
            </w:ins>
            <w:ins w:id="2129" w:author="Ross, Dee Anne@Energy" w:date="2018-09-12T13:54:00Z">
              <w:r w:rsidR="000B5D58" w:rsidRPr="005F036F">
                <w:rPr>
                  <w:rFonts w:asciiTheme="minorHAnsi" w:hAnsiTheme="minorHAnsi"/>
                  <w:sz w:val="18"/>
                  <w:szCs w:val="18"/>
                </w:rPr>
                <w:t>if A09 = 12 o</w:t>
              </w:r>
            </w:ins>
            <w:r w:rsidR="009C0A61">
              <w:rPr>
                <w:rFonts w:asciiTheme="minorHAnsi" w:hAnsiTheme="minorHAnsi"/>
                <w:sz w:val="18"/>
                <w:szCs w:val="18"/>
              </w:rPr>
              <w:t>r</w:t>
            </w:r>
            <w:ins w:id="2130" w:author="Ross, Dee Anne@Energy" w:date="2018-09-12T13:54:00Z">
              <w:r w:rsidR="000B5D58" w:rsidRPr="005F036F">
                <w:rPr>
                  <w:rFonts w:asciiTheme="minorHAnsi" w:hAnsiTheme="minorHAnsi"/>
                  <w:sz w:val="18"/>
                  <w:szCs w:val="18"/>
                </w:rPr>
                <w:t xml:space="preserve"> 15 </w:t>
              </w:r>
            </w:ins>
            <w:ins w:id="2131" w:author="Ross, Dee Anne@Energy" w:date="2018-09-12T12:05:00Z">
              <w:r w:rsidR="000B5D58" w:rsidRPr="005F036F">
                <w:rPr>
                  <w:rFonts w:asciiTheme="minorHAnsi" w:hAnsiTheme="minorHAnsi"/>
                  <w:sz w:val="18"/>
                  <w:szCs w:val="18"/>
                </w:rPr>
                <w:t xml:space="preserve">and </w:t>
              </w:r>
            </w:ins>
            <w:ins w:id="2132" w:author="Ross, Dee Anne@Energy" w:date="2018-09-12T13:54:00Z">
              <w:r w:rsidR="000B5D58" w:rsidRPr="005F036F">
                <w:rPr>
                  <w:rFonts w:asciiTheme="minorHAnsi" w:hAnsiTheme="minorHAnsi"/>
                  <w:sz w:val="18"/>
                  <w:szCs w:val="18"/>
                </w:rPr>
                <w:t>E</w:t>
              </w:r>
            </w:ins>
            <w:ins w:id="2133" w:author="Ross, Dee Anne@Energy" w:date="2018-09-12T12:05:00Z">
              <w:r w:rsidR="000B5D58" w:rsidRPr="005F036F">
                <w:rPr>
                  <w:rFonts w:asciiTheme="minorHAnsi" w:hAnsiTheme="minorHAnsi"/>
                  <w:sz w:val="18"/>
                  <w:szCs w:val="18"/>
                </w:rPr>
                <w:t>0</w:t>
              </w:r>
            </w:ins>
            <w:ins w:id="2134" w:author="Ross, Dee Anne@Energy" w:date="2018-09-12T13:54:00Z">
              <w:r w:rsidR="000B5D58" w:rsidRPr="005F036F">
                <w:rPr>
                  <w:rFonts w:asciiTheme="minorHAnsi" w:hAnsiTheme="minorHAnsi"/>
                  <w:sz w:val="18"/>
                  <w:szCs w:val="18"/>
                </w:rPr>
                <w:t>1</w:t>
              </w:r>
            </w:ins>
            <w:ins w:id="2135" w:author="Ross, Dee Anne@Energy" w:date="2018-09-12T12:05:00Z">
              <w:r w:rsidR="000B5D58" w:rsidRPr="005F036F">
                <w:rPr>
                  <w:rFonts w:asciiTheme="minorHAnsi" w:hAnsiTheme="minorHAnsi"/>
                  <w:sz w:val="18"/>
                  <w:szCs w:val="18"/>
                </w:rPr>
                <w:t xml:space="preserve"> = </w:t>
              </w:r>
            </w:ins>
            <w:r w:rsidR="009C0A61">
              <w:rPr>
                <w:rFonts w:asciiTheme="minorHAnsi" w:hAnsiTheme="minorHAnsi"/>
                <w:sz w:val="18"/>
                <w:szCs w:val="18"/>
              </w:rPr>
              <w:t>“</w:t>
            </w:r>
            <w:ins w:id="2136" w:author="Ross, Dee Anne@Energy" w:date="2018-09-12T12:05:00Z">
              <w:r w:rsidR="000B5D58" w:rsidRPr="005F036F">
                <w:rPr>
                  <w:rFonts w:asciiTheme="minorHAnsi" w:hAnsiTheme="minorHAnsi"/>
                  <w:sz w:val="18"/>
                  <w:szCs w:val="18"/>
                </w:rPr>
                <w:t>Concrete</w:t>
              </w:r>
            </w:ins>
            <w:ins w:id="2137" w:author="Smith, Alexis@Energy" w:date="2018-10-23T15:23:00Z">
              <w:r>
                <w:rPr>
                  <w:rFonts w:asciiTheme="minorHAnsi" w:hAnsiTheme="minorHAnsi"/>
                  <w:sz w:val="18"/>
                  <w:szCs w:val="18"/>
                </w:rPr>
                <w:t xml:space="preserve"> raised</w:t>
              </w:r>
            </w:ins>
            <w:r w:rsidR="009C0A61">
              <w:rPr>
                <w:rFonts w:asciiTheme="minorHAnsi" w:hAnsiTheme="minorHAnsi"/>
                <w:sz w:val="18"/>
                <w:szCs w:val="18"/>
              </w:rPr>
              <w:t>”</w:t>
            </w:r>
            <w:ins w:id="2138" w:author="Ross, Dee Anne@Energy" w:date="2018-09-12T12:05:00Z">
              <w:r w:rsidR="000B5D58" w:rsidRPr="005F036F">
                <w:rPr>
                  <w:rFonts w:asciiTheme="minorHAnsi" w:hAnsiTheme="minorHAnsi"/>
                  <w:sz w:val="18"/>
                  <w:szCs w:val="18"/>
                </w:rPr>
                <w:t xml:space="preserve">, then value = </w:t>
              </w:r>
            </w:ins>
            <w:ins w:id="2139" w:author="Ross, Dee Anne@Energy" w:date="2018-09-12T13:54:00Z">
              <w:r w:rsidR="000B5D58" w:rsidRPr="005F036F">
                <w:rPr>
                  <w:rFonts w:asciiTheme="minorHAnsi" w:hAnsiTheme="minorHAnsi"/>
                  <w:sz w:val="18"/>
                  <w:szCs w:val="18"/>
                </w:rPr>
                <w:t>R-4</w:t>
              </w:r>
            </w:ins>
            <w:ins w:id="2140" w:author="Ross, Dee Anne@Energy" w:date="2018-09-12T14:00:00Z">
              <w:r w:rsidR="006C25F1" w:rsidRPr="005F036F">
                <w:rPr>
                  <w:rFonts w:asciiTheme="minorHAnsi" w:hAnsiTheme="minorHAnsi"/>
                  <w:sz w:val="18"/>
                  <w:szCs w:val="18"/>
                </w:rPr>
                <w:t xml:space="preserve">; </w:t>
              </w:r>
            </w:ins>
          </w:p>
          <w:p w14:paraId="308DB61F" w14:textId="24BA4D9B" w:rsidR="0031551A" w:rsidRPr="005F036F" w:rsidRDefault="009C0A61" w:rsidP="009C0A61">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ins w:id="2141" w:author="Smith, Alexis@Energy" w:date="2018-10-23T15:16:00Z">
              <w:r>
                <w:rPr>
                  <w:rFonts w:asciiTheme="minorHAnsi" w:hAnsiTheme="minorHAnsi"/>
                  <w:sz w:val="18"/>
                  <w:szCs w:val="18"/>
                </w:rPr>
                <w:t>else</w:t>
              </w:r>
            </w:ins>
            <w:ins w:id="2142" w:author="Ross, Dee Anne@Energy" w:date="2018-09-12T14:00:00Z">
              <w:r w:rsidR="006C25F1" w:rsidRPr="005F036F">
                <w:rPr>
                  <w:rFonts w:asciiTheme="minorHAnsi" w:hAnsiTheme="minorHAnsi"/>
                  <w:sz w:val="18"/>
                  <w:szCs w:val="18"/>
                </w:rPr>
                <w:t xml:space="preserve">if </w:t>
              </w:r>
            </w:ins>
            <w:ins w:id="2143" w:author="Ross, Dee Anne@Energy" w:date="2018-09-12T14:01:00Z">
              <w:r w:rsidR="006C25F1" w:rsidRPr="005F036F">
                <w:rPr>
                  <w:rFonts w:asciiTheme="minorHAnsi" w:hAnsiTheme="minorHAnsi"/>
                  <w:sz w:val="18"/>
                  <w:szCs w:val="18"/>
                </w:rPr>
                <w:t xml:space="preserve">A09 = 1-15 and </w:t>
              </w:r>
            </w:ins>
            <w:ins w:id="2144" w:author="Ross, Dee Anne@Energy" w:date="2018-09-12T14:00:00Z">
              <w:r w:rsidR="006C25F1" w:rsidRPr="005F036F">
                <w:rPr>
                  <w:rFonts w:asciiTheme="minorHAnsi" w:hAnsiTheme="minorHAnsi"/>
                  <w:sz w:val="18"/>
                  <w:szCs w:val="18"/>
                </w:rPr>
                <w:t>E01</w:t>
              </w:r>
            </w:ins>
            <w:ins w:id="2145" w:author="Ross, Dee Anne@Energy" w:date="2018-09-12T14:01:00Z">
              <w:r w:rsidR="006C25F1" w:rsidRPr="005F036F">
                <w:rPr>
                  <w:rFonts w:asciiTheme="minorHAnsi" w:hAnsiTheme="minorHAnsi"/>
                  <w:sz w:val="18"/>
                  <w:szCs w:val="18"/>
                </w:rPr>
                <w:t xml:space="preserve"> </w:t>
              </w:r>
            </w:ins>
            <w:ins w:id="2146" w:author="Ross, Dee Anne@Energy" w:date="2018-09-12T14:00:00Z">
              <w:r w:rsidR="006C25F1" w:rsidRPr="005F036F">
                <w:rPr>
                  <w:rFonts w:asciiTheme="minorHAnsi" w:hAnsiTheme="minorHAnsi"/>
                  <w:sz w:val="18"/>
                  <w:szCs w:val="18"/>
                </w:rPr>
                <w:t>=</w:t>
              </w:r>
            </w:ins>
            <w:ins w:id="2147" w:author="Ross, Dee Anne@Energy" w:date="2018-09-12T14:01:00Z">
              <w:r w:rsidR="006C25F1" w:rsidRPr="005F036F">
                <w:rPr>
                  <w:rFonts w:asciiTheme="minorHAnsi" w:hAnsiTheme="minorHAnsi"/>
                  <w:sz w:val="18"/>
                  <w:szCs w:val="18"/>
                </w:rPr>
                <w:t xml:space="preserve"> </w:t>
              </w:r>
            </w:ins>
            <w:ins w:id="2148" w:author="Smith, Alexis@Energy" w:date="2018-10-23T15:31:00Z">
              <w:r w:rsidR="00A20183">
                <w:rPr>
                  <w:rFonts w:asciiTheme="minorHAnsi" w:hAnsiTheme="minorHAnsi"/>
                  <w:sz w:val="18"/>
                  <w:szCs w:val="18"/>
                </w:rPr>
                <w:t>“</w:t>
              </w:r>
            </w:ins>
            <w:ins w:id="2149" w:author="Ross, Dee Anne@Energy" w:date="2018-09-12T14:00:00Z">
              <w:r w:rsidR="006C25F1" w:rsidRPr="005F036F">
                <w:rPr>
                  <w:rFonts w:asciiTheme="minorHAnsi" w:hAnsiTheme="minorHAnsi"/>
                  <w:sz w:val="18"/>
                  <w:szCs w:val="18"/>
                </w:rPr>
                <w:t>Heated slab</w:t>
              </w:r>
            </w:ins>
            <w:ins w:id="2150" w:author="Smith, Alexis@Energy" w:date="2018-10-23T15:32:00Z">
              <w:r w:rsidR="00A20183">
                <w:rPr>
                  <w:rFonts w:asciiTheme="minorHAnsi" w:hAnsiTheme="minorHAnsi"/>
                  <w:sz w:val="18"/>
                  <w:szCs w:val="18"/>
                </w:rPr>
                <w:t>”,</w:t>
              </w:r>
            </w:ins>
            <w:ins w:id="2151" w:author="Ross, Dee Anne@Energy" w:date="2018-09-12T14:00:00Z">
              <w:r w:rsidR="006C25F1" w:rsidRPr="005F036F">
                <w:rPr>
                  <w:rFonts w:asciiTheme="minorHAnsi" w:hAnsiTheme="minorHAnsi"/>
                  <w:sz w:val="18"/>
                  <w:szCs w:val="18"/>
                </w:rPr>
                <w:t xml:space="preserve"> then value</w:t>
              </w:r>
            </w:ins>
            <w:ins w:id="2152" w:author="Ross, Dee Anne@Energy" w:date="2018-09-12T14:04:00Z">
              <w:r w:rsidR="006C25F1" w:rsidRPr="005F036F">
                <w:rPr>
                  <w:rFonts w:asciiTheme="minorHAnsi" w:hAnsiTheme="minorHAnsi"/>
                  <w:sz w:val="18"/>
                  <w:szCs w:val="18"/>
                </w:rPr>
                <w:t xml:space="preserve"> </w:t>
              </w:r>
            </w:ins>
            <w:ins w:id="2153" w:author="Ross, Dee Anne@Energy" w:date="2018-09-12T14:01:00Z">
              <w:r w:rsidR="006C25F1" w:rsidRPr="00EE4B45">
                <w:rPr>
                  <w:rFonts w:ascii="Calibri" w:hAnsi="Calibri"/>
                  <w:sz w:val="18"/>
                  <w:szCs w:val="18"/>
                </w:rPr>
                <w:t>R-5</w:t>
              </w:r>
            </w:ins>
            <w:ins w:id="2154" w:author="Ross, Dee Anne@Energy" w:date="2018-09-12T14:03:00Z">
              <w:r w:rsidR="006C25F1" w:rsidRPr="00EE4B45">
                <w:rPr>
                  <w:rFonts w:ascii="Calibri" w:hAnsi="Calibri"/>
                  <w:sz w:val="18"/>
                  <w:szCs w:val="18"/>
                </w:rPr>
                <w:t xml:space="preserve">; </w:t>
              </w:r>
            </w:ins>
            <w:ins w:id="2155" w:author="Smith, Alexis@Energy" w:date="2018-10-23T15:25:00Z">
              <w:r w:rsidR="0076284F">
                <w:rPr>
                  <w:rFonts w:ascii="Calibri" w:hAnsi="Calibri"/>
                  <w:sz w:val="18"/>
                  <w:szCs w:val="18"/>
                </w:rPr>
                <w:t>else</w:t>
              </w:r>
            </w:ins>
            <w:ins w:id="2156" w:author="Ross, Dee Anne@Energy" w:date="2018-09-12T14:03:00Z">
              <w:r w:rsidR="006C25F1" w:rsidRPr="00EE4B45">
                <w:rPr>
                  <w:rFonts w:ascii="Calibri" w:hAnsi="Calibri"/>
                  <w:sz w:val="18"/>
                  <w:szCs w:val="18"/>
                </w:rPr>
                <w:t xml:space="preserve">if </w:t>
              </w:r>
            </w:ins>
            <w:ins w:id="2157" w:author="Ross, Dee Anne@Energy" w:date="2018-09-12T14:04:00Z">
              <w:r w:rsidR="006C25F1" w:rsidRPr="005F036F">
                <w:rPr>
                  <w:rFonts w:asciiTheme="minorHAnsi" w:hAnsiTheme="minorHAnsi"/>
                  <w:sz w:val="18"/>
                  <w:szCs w:val="18"/>
                </w:rPr>
                <w:t xml:space="preserve">A09 = 16 and E01 = </w:t>
              </w:r>
            </w:ins>
            <w:ins w:id="2158" w:author="Smith, Alexis@Energy" w:date="2018-10-23T15:33:00Z">
              <w:r w:rsidR="00A20183">
                <w:rPr>
                  <w:rFonts w:asciiTheme="minorHAnsi" w:hAnsiTheme="minorHAnsi"/>
                  <w:sz w:val="18"/>
                  <w:szCs w:val="18"/>
                </w:rPr>
                <w:t>“</w:t>
              </w:r>
            </w:ins>
            <w:ins w:id="2159" w:author="Ross, Dee Anne@Energy" w:date="2018-09-12T14:04:00Z">
              <w:r w:rsidR="006C25F1" w:rsidRPr="005F036F">
                <w:rPr>
                  <w:rFonts w:asciiTheme="minorHAnsi" w:hAnsiTheme="minorHAnsi"/>
                  <w:sz w:val="18"/>
                  <w:szCs w:val="18"/>
                </w:rPr>
                <w:t>Heated slab</w:t>
              </w:r>
            </w:ins>
            <w:ins w:id="2160" w:author="Smith, Alexis@Energy" w:date="2018-10-23T15:33:00Z">
              <w:r w:rsidR="00A20183">
                <w:rPr>
                  <w:rFonts w:asciiTheme="minorHAnsi" w:hAnsiTheme="minorHAnsi"/>
                  <w:sz w:val="18"/>
                  <w:szCs w:val="18"/>
                </w:rPr>
                <w:t>”</w:t>
              </w:r>
            </w:ins>
            <w:ins w:id="2161" w:author="Smith, Alexis@Energy" w:date="2018-10-23T15:32:00Z">
              <w:r w:rsidR="00A20183">
                <w:rPr>
                  <w:rFonts w:asciiTheme="minorHAnsi" w:hAnsiTheme="minorHAnsi"/>
                  <w:sz w:val="18"/>
                  <w:szCs w:val="18"/>
                </w:rPr>
                <w:t>,</w:t>
              </w:r>
            </w:ins>
            <w:ins w:id="2162" w:author="Ross, Dee Anne@Energy" w:date="2018-09-12T14:04:00Z">
              <w:r w:rsidR="006C25F1" w:rsidRPr="005F036F">
                <w:rPr>
                  <w:rFonts w:asciiTheme="minorHAnsi" w:hAnsiTheme="minorHAnsi"/>
                  <w:sz w:val="18"/>
                  <w:szCs w:val="18"/>
                </w:rPr>
                <w:t xml:space="preserve"> then value</w:t>
              </w:r>
              <w:r w:rsidR="006C25F1" w:rsidRPr="00EE4B45">
                <w:rPr>
                  <w:rFonts w:ascii="Calibri" w:hAnsi="Calibri"/>
                  <w:sz w:val="18"/>
                  <w:szCs w:val="18"/>
                </w:rPr>
                <w:t xml:space="preserve"> </w:t>
              </w:r>
            </w:ins>
            <w:ins w:id="2163" w:author="Ross, Dee Anne@Energy" w:date="2018-09-12T14:05:00Z">
              <w:r w:rsidR="006C25F1" w:rsidRPr="00EE4B45">
                <w:rPr>
                  <w:rFonts w:ascii="Calibri" w:hAnsi="Calibri"/>
                  <w:sz w:val="18"/>
                  <w:szCs w:val="18"/>
                </w:rPr>
                <w:t>= “</w:t>
              </w:r>
            </w:ins>
            <w:ins w:id="2164" w:author="Ross, Dee Anne@Energy" w:date="2018-09-12T14:04:00Z">
              <w:r w:rsidR="006C25F1" w:rsidRPr="006579AD">
                <w:rPr>
                  <w:rFonts w:ascii="Calibri" w:hAnsi="Calibri"/>
                  <w:sz w:val="18"/>
                  <w:szCs w:val="18"/>
                </w:rPr>
                <w:t xml:space="preserve">R-10 </w:t>
              </w:r>
            </w:ins>
            <w:ins w:id="2165" w:author="Ross, Dee Anne@Energy" w:date="2018-09-12T14:05:00Z">
              <w:r w:rsidR="006C25F1" w:rsidRPr="005F036F">
                <w:rPr>
                  <w:rFonts w:ascii="Calibri" w:hAnsi="Calibri"/>
                  <w:sz w:val="18"/>
                  <w:szCs w:val="18"/>
                </w:rPr>
                <w:t xml:space="preserve">vertical </w:t>
              </w:r>
            </w:ins>
            <w:ins w:id="2166" w:author="Ross, Dee Anne@Energy" w:date="2018-09-12T14:04:00Z">
              <w:r w:rsidR="006C25F1" w:rsidRPr="005F036F">
                <w:rPr>
                  <w:rFonts w:ascii="Calibri" w:hAnsi="Calibri"/>
                  <w:sz w:val="18"/>
                  <w:szCs w:val="18"/>
                </w:rPr>
                <w:t>or see Table 110.8-A</w:t>
              </w:r>
            </w:ins>
            <w:ins w:id="2167" w:author="Ross, Dee Anne@Energy" w:date="2018-09-12T14:05:00Z">
              <w:r w:rsidR="006C25F1" w:rsidRPr="005F036F">
                <w:rPr>
                  <w:rFonts w:ascii="Calibri" w:hAnsi="Calibri"/>
                  <w:sz w:val="18"/>
                  <w:szCs w:val="18"/>
                </w:rPr>
                <w:t>”</w:t>
              </w:r>
            </w:ins>
            <w:ins w:id="2168" w:author="Ross, Dee Anne@Energy" w:date="2018-09-12T14:01:00Z">
              <w:r w:rsidR="006C25F1" w:rsidRPr="005F036F">
                <w:rPr>
                  <w:rFonts w:ascii="Calibri" w:hAnsi="Calibri"/>
                  <w:sz w:val="18"/>
                  <w:szCs w:val="18"/>
                </w:rPr>
                <w:t xml:space="preserve"> </w:t>
              </w:r>
            </w:ins>
            <w:r w:rsidR="00FA2997" w:rsidRPr="005F036F">
              <w:rPr>
                <w:rFonts w:ascii="Calibri" w:hAnsi="Calibri"/>
                <w:sz w:val="18"/>
                <w:szCs w:val="18"/>
              </w:rPr>
              <w:t>&gt;&gt;</w:t>
            </w:r>
          </w:p>
        </w:tc>
        <w:tc>
          <w:tcPr>
            <w:tcW w:w="1440" w:type="dxa"/>
            <w:tcBorders>
              <w:top w:val="single" w:sz="6" w:space="0" w:color="auto"/>
              <w:bottom w:val="single" w:sz="6" w:space="0" w:color="auto"/>
            </w:tcBorders>
            <w:vAlign w:val="bottom"/>
          </w:tcPr>
          <w:p w14:paraId="19A56704" w14:textId="77777777" w:rsidR="00A20183" w:rsidRDefault="00FA2997" w:rsidP="006C25F1">
            <w:pPr>
              <w:keepNext/>
              <w:tabs>
                <w:tab w:val="left" w:pos="2160"/>
                <w:tab w:val="left" w:pos="2700"/>
                <w:tab w:val="left" w:pos="3420"/>
                <w:tab w:val="left" w:pos="3780"/>
                <w:tab w:val="left" w:pos="5760"/>
                <w:tab w:val="left" w:pos="7212"/>
              </w:tabs>
              <w:spacing w:line="276" w:lineRule="auto"/>
              <w:jc w:val="center"/>
              <w:rPr>
                <w:ins w:id="2169" w:author="Smith, Alexis@Energy" w:date="2018-10-23T15:34:00Z"/>
                <w:rFonts w:asciiTheme="minorHAnsi" w:hAnsiTheme="minorHAnsi"/>
                <w:sz w:val="18"/>
                <w:szCs w:val="18"/>
              </w:rPr>
            </w:pPr>
            <w:r w:rsidRPr="005F036F">
              <w:rPr>
                <w:rFonts w:ascii="Calibri" w:hAnsi="Calibri"/>
                <w:sz w:val="18"/>
                <w:szCs w:val="18"/>
              </w:rPr>
              <w:t>&lt;&lt;</w:t>
            </w:r>
            <w:ins w:id="2170" w:author="Ross, Dee Anne@Energy" w:date="2018-09-12T13:56:00Z">
              <w:r w:rsidR="000B5D58" w:rsidRPr="005F036F">
                <w:rPr>
                  <w:rFonts w:ascii="Calibri" w:hAnsi="Calibri"/>
                  <w:sz w:val="18"/>
                  <w:szCs w:val="18"/>
                </w:rPr>
                <w:t xml:space="preserve"> If A09 = 16 and E01 </w:t>
              </w:r>
              <w:r w:rsidR="000B5D58" w:rsidRPr="009C0A61">
                <w:rPr>
                  <w:rFonts w:ascii="Calibri" w:hAnsi="Calibri"/>
                  <w:sz w:val="18"/>
                  <w:szCs w:val="18"/>
                </w:rPr>
                <w:t xml:space="preserve">= </w:t>
              </w:r>
              <w:del w:id="2171" w:author="Smith, Alexis@Energy" w:date="2018-10-23T15:30:00Z">
                <w:r w:rsidR="000B5D58" w:rsidRPr="009C0A61" w:rsidDel="00A20183">
                  <w:rPr>
                    <w:rFonts w:ascii="Calibri" w:hAnsi="Calibri"/>
                    <w:sz w:val="18"/>
                    <w:szCs w:val="18"/>
                  </w:rPr>
                  <w:delText>s</w:delText>
                </w:r>
              </w:del>
            </w:ins>
            <w:ins w:id="2172" w:author="Smith, Alexis@Energy" w:date="2018-10-23T15:30:00Z">
              <w:r w:rsidR="00A20183">
                <w:rPr>
                  <w:rFonts w:ascii="Calibri" w:hAnsi="Calibri"/>
                  <w:sz w:val="18"/>
                  <w:szCs w:val="18"/>
                </w:rPr>
                <w:t>”S</w:t>
              </w:r>
            </w:ins>
            <w:ins w:id="2173" w:author="Ross, Dee Anne@Energy" w:date="2018-09-12T13:56:00Z">
              <w:r w:rsidR="000B5D58" w:rsidRPr="009C0A61">
                <w:rPr>
                  <w:rFonts w:ascii="Calibri" w:hAnsi="Calibri"/>
                  <w:sz w:val="18"/>
                  <w:szCs w:val="18"/>
                </w:rPr>
                <w:t>lab on grade</w:t>
              </w:r>
            </w:ins>
            <w:ins w:id="2174" w:author="Smith, Alexis@Energy" w:date="2018-10-23T15:31:00Z">
              <w:r w:rsidR="00A20183">
                <w:rPr>
                  <w:rFonts w:ascii="Calibri" w:hAnsi="Calibri"/>
                  <w:sz w:val="18"/>
                  <w:szCs w:val="18"/>
                </w:rPr>
                <w:t>”</w:t>
              </w:r>
            </w:ins>
            <w:ins w:id="2175" w:author="Smith, Alexis@Energy" w:date="2018-10-23T15:33:00Z">
              <w:r w:rsidR="00A20183">
                <w:rPr>
                  <w:rFonts w:ascii="Calibri" w:hAnsi="Calibri"/>
                  <w:sz w:val="18"/>
                  <w:szCs w:val="18"/>
                </w:rPr>
                <w:t>,</w:t>
              </w:r>
            </w:ins>
            <w:ins w:id="2176" w:author="Ross, Dee Anne@Energy" w:date="2018-09-12T13:56:00Z">
              <w:r w:rsidR="000B5D58" w:rsidRPr="009C0A61">
                <w:rPr>
                  <w:rFonts w:ascii="Calibri" w:hAnsi="Calibri"/>
                  <w:sz w:val="18"/>
                  <w:szCs w:val="18"/>
                </w:rPr>
                <w:t xml:space="preserve"> then value = 0.058</w:t>
              </w:r>
            </w:ins>
            <w:ins w:id="2177" w:author="Ross, Dee Anne@Energy" w:date="2018-09-12T11:59:00Z">
              <w:r w:rsidR="000B5D58" w:rsidRPr="005F036F">
                <w:rPr>
                  <w:rFonts w:asciiTheme="minorHAnsi" w:hAnsiTheme="minorHAnsi"/>
                  <w:sz w:val="18"/>
                  <w:szCs w:val="18"/>
                </w:rPr>
                <w:t xml:space="preserve">; </w:t>
              </w:r>
            </w:ins>
          </w:p>
          <w:p w14:paraId="63086B87" w14:textId="06704C67" w:rsidR="00A20183" w:rsidRDefault="00A20183" w:rsidP="006C25F1">
            <w:pPr>
              <w:keepNext/>
              <w:tabs>
                <w:tab w:val="left" w:pos="2160"/>
                <w:tab w:val="left" w:pos="2700"/>
                <w:tab w:val="left" w:pos="3420"/>
                <w:tab w:val="left" w:pos="3780"/>
                <w:tab w:val="left" w:pos="5760"/>
                <w:tab w:val="left" w:pos="7212"/>
              </w:tabs>
              <w:spacing w:line="276" w:lineRule="auto"/>
              <w:jc w:val="center"/>
              <w:rPr>
                <w:ins w:id="2178" w:author="Smith, Alexis@Energy" w:date="2018-10-23T15:34:00Z"/>
                <w:rFonts w:asciiTheme="minorHAnsi" w:hAnsiTheme="minorHAnsi"/>
                <w:sz w:val="18"/>
                <w:szCs w:val="18"/>
              </w:rPr>
            </w:pPr>
            <w:ins w:id="2179" w:author="Smith, Alexis@Energy" w:date="2018-10-23T15:34:00Z">
              <w:r>
                <w:rPr>
                  <w:rFonts w:asciiTheme="minorHAnsi" w:hAnsiTheme="minorHAnsi"/>
                  <w:sz w:val="18"/>
                  <w:szCs w:val="18"/>
                </w:rPr>
                <w:t>else</w:t>
              </w:r>
            </w:ins>
            <w:ins w:id="2180" w:author="Ross, Dee Anne@Energy" w:date="2018-09-12T12:02:00Z">
              <w:r w:rsidR="000B5D58" w:rsidRPr="005F036F">
                <w:rPr>
                  <w:rFonts w:asciiTheme="minorHAnsi" w:hAnsiTheme="minorHAnsi"/>
                  <w:sz w:val="18"/>
                  <w:szCs w:val="18"/>
                </w:rPr>
                <w:t xml:space="preserve">if A09 = </w:t>
              </w:r>
            </w:ins>
            <w:ins w:id="2181" w:author="Ross, Dee Anne@Energy" w:date="2018-09-12T12:05:00Z">
              <w:r w:rsidR="000B5D58" w:rsidRPr="005F036F">
                <w:rPr>
                  <w:rFonts w:asciiTheme="minorHAnsi" w:hAnsiTheme="minorHAnsi"/>
                  <w:sz w:val="18"/>
                  <w:szCs w:val="18"/>
                </w:rPr>
                <w:t>1-2, 11, 13-14, or 16</w:t>
              </w:r>
            </w:ins>
            <w:ins w:id="2182" w:author="Ross, Dee Anne@Energy" w:date="2018-09-12T12:03:00Z">
              <w:r w:rsidR="000B5D58" w:rsidRPr="005F036F">
                <w:rPr>
                  <w:rFonts w:asciiTheme="minorHAnsi" w:hAnsiTheme="minorHAnsi"/>
                  <w:sz w:val="18"/>
                  <w:szCs w:val="18"/>
                </w:rPr>
                <w:t xml:space="preserve"> and B02 = </w:t>
              </w:r>
            </w:ins>
            <w:ins w:id="2183" w:author="Smith, Alexis@Energy" w:date="2018-10-23T15:34:00Z">
              <w:r>
                <w:rPr>
                  <w:rFonts w:asciiTheme="minorHAnsi" w:hAnsiTheme="minorHAnsi"/>
                  <w:sz w:val="18"/>
                  <w:szCs w:val="18"/>
                </w:rPr>
                <w:t>“</w:t>
              </w:r>
            </w:ins>
            <w:ins w:id="2184" w:author="Ross, Dee Anne@Energy" w:date="2018-09-12T12:03:00Z">
              <w:del w:id="2185" w:author="Smith, Alexis@Energy" w:date="2018-10-23T15:35:00Z">
                <w:r w:rsidR="000B5D58" w:rsidRPr="005F036F" w:rsidDel="00A20183">
                  <w:rPr>
                    <w:rFonts w:asciiTheme="minorHAnsi" w:hAnsiTheme="minorHAnsi"/>
                    <w:sz w:val="18"/>
                    <w:szCs w:val="18"/>
                  </w:rPr>
                  <w:delText xml:space="preserve">Raised </w:delText>
                </w:r>
              </w:del>
              <w:r w:rsidR="000B5D58" w:rsidRPr="005F036F">
                <w:rPr>
                  <w:rFonts w:asciiTheme="minorHAnsi" w:hAnsiTheme="minorHAnsi"/>
                  <w:sz w:val="18"/>
                  <w:szCs w:val="18"/>
                </w:rPr>
                <w:t>Concrete</w:t>
              </w:r>
            </w:ins>
            <w:ins w:id="2186" w:author="Smith, Alexis@Energy" w:date="2018-10-23T15:35:00Z">
              <w:r w:rsidRPr="005F036F">
                <w:rPr>
                  <w:rFonts w:asciiTheme="minorHAnsi" w:hAnsiTheme="minorHAnsi"/>
                  <w:sz w:val="18"/>
                  <w:szCs w:val="18"/>
                </w:rPr>
                <w:t xml:space="preserve"> Raised</w:t>
              </w:r>
            </w:ins>
            <w:ins w:id="2187" w:author="Smith, Alexis@Energy" w:date="2018-10-23T15:34:00Z">
              <w:r>
                <w:rPr>
                  <w:rFonts w:asciiTheme="minorHAnsi" w:hAnsiTheme="minorHAnsi"/>
                  <w:sz w:val="18"/>
                  <w:szCs w:val="18"/>
                </w:rPr>
                <w:t>”</w:t>
              </w:r>
            </w:ins>
            <w:ins w:id="2188" w:author="Ross, Dee Anne@Energy" w:date="2018-09-12T12:03:00Z">
              <w:r w:rsidR="000B5D58" w:rsidRPr="005F036F">
                <w:rPr>
                  <w:rFonts w:asciiTheme="minorHAnsi" w:hAnsiTheme="minorHAnsi"/>
                  <w:sz w:val="18"/>
                  <w:szCs w:val="18"/>
                </w:rPr>
                <w:t>, then value = 0.</w:t>
              </w:r>
            </w:ins>
            <w:ins w:id="2189" w:author="Ross, Dee Anne@Energy" w:date="2018-09-12T12:05:00Z">
              <w:r w:rsidR="000B5D58" w:rsidRPr="005F036F">
                <w:rPr>
                  <w:rFonts w:asciiTheme="minorHAnsi" w:hAnsiTheme="minorHAnsi"/>
                  <w:sz w:val="18"/>
                  <w:szCs w:val="18"/>
                </w:rPr>
                <w:t>092</w:t>
              </w:r>
            </w:ins>
            <w:ins w:id="2190" w:author="Ross, Dee Anne@Energy" w:date="2018-09-12T12:04:00Z">
              <w:r w:rsidR="000B5D58" w:rsidRPr="005F036F">
                <w:rPr>
                  <w:rFonts w:asciiTheme="minorHAnsi" w:hAnsiTheme="minorHAnsi"/>
                  <w:sz w:val="18"/>
                  <w:szCs w:val="18"/>
                </w:rPr>
                <w:t xml:space="preserve">; </w:t>
              </w:r>
            </w:ins>
          </w:p>
          <w:p w14:paraId="3A1BA428" w14:textId="77777777" w:rsidR="00A20183" w:rsidRDefault="00A20183" w:rsidP="00A20183">
            <w:pPr>
              <w:keepNext/>
              <w:tabs>
                <w:tab w:val="left" w:pos="2160"/>
                <w:tab w:val="left" w:pos="2700"/>
                <w:tab w:val="left" w:pos="3420"/>
                <w:tab w:val="left" w:pos="3780"/>
                <w:tab w:val="left" w:pos="5760"/>
                <w:tab w:val="left" w:pos="7212"/>
              </w:tabs>
              <w:spacing w:line="276" w:lineRule="auto"/>
              <w:jc w:val="center"/>
              <w:rPr>
                <w:ins w:id="2191" w:author="Smith, Alexis@Energy" w:date="2018-10-23T15:36:00Z"/>
                <w:rFonts w:asciiTheme="minorHAnsi" w:hAnsiTheme="minorHAnsi"/>
                <w:sz w:val="18"/>
                <w:szCs w:val="18"/>
              </w:rPr>
            </w:pPr>
            <w:ins w:id="2192" w:author="Smith, Alexis@Energy" w:date="2018-10-23T15:34:00Z">
              <w:r>
                <w:rPr>
                  <w:rFonts w:asciiTheme="minorHAnsi" w:hAnsiTheme="minorHAnsi"/>
                  <w:sz w:val="18"/>
                  <w:szCs w:val="18"/>
                </w:rPr>
                <w:t>else</w:t>
              </w:r>
            </w:ins>
            <w:ins w:id="2193" w:author="Ross, Dee Anne@Energy" w:date="2018-09-12T12:05:00Z">
              <w:r w:rsidR="000B5D58" w:rsidRPr="005F036F">
                <w:rPr>
                  <w:rFonts w:asciiTheme="minorHAnsi" w:hAnsiTheme="minorHAnsi"/>
                  <w:sz w:val="18"/>
                  <w:szCs w:val="18"/>
                </w:rPr>
                <w:t xml:space="preserve">if A09 = 3-10 and B02 = </w:t>
              </w:r>
            </w:ins>
            <w:ins w:id="2194" w:author="Smith, Alexis@Energy" w:date="2018-10-23T15:35:00Z">
              <w:r>
                <w:rPr>
                  <w:rFonts w:asciiTheme="minorHAnsi" w:hAnsiTheme="minorHAnsi"/>
                  <w:sz w:val="18"/>
                  <w:szCs w:val="18"/>
                </w:rPr>
                <w:t>“</w:t>
              </w:r>
            </w:ins>
            <w:ins w:id="2195" w:author="Ross, Dee Anne@Energy" w:date="2018-09-12T12:05:00Z">
              <w:del w:id="2196" w:author="Smith, Alexis@Energy" w:date="2018-10-23T15:35:00Z">
                <w:r w:rsidR="000B5D58" w:rsidRPr="005F036F" w:rsidDel="00A20183">
                  <w:rPr>
                    <w:rFonts w:asciiTheme="minorHAnsi" w:hAnsiTheme="minorHAnsi"/>
                    <w:sz w:val="18"/>
                    <w:szCs w:val="18"/>
                  </w:rPr>
                  <w:delText xml:space="preserve">Raised </w:delText>
                </w:r>
              </w:del>
              <w:r w:rsidR="000B5D58" w:rsidRPr="005F036F">
                <w:rPr>
                  <w:rFonts w:asciiTheme="minorHAnsi" w:hAnsiTheme="minorHAnsi"/>
                  <w:sz w:val="18"/>
                  <w:szCs w:val="18"/>
                </w:rPr>
                <w:t>Concrete</w:t>
              </w:r>
            </w:ins>
            <w:ins w:id="2197" w:author="Smith, Alexis@Energy" w:date="2018-10-23T15:35:00Z">
              <w:r w:rsidRPr="005F036F">
                <w:rPr>
                  <w:rFonts w:asciiTheme="minorHAnsi" w:hAnsiTheme="minorHAnsi"/>
                  <w:sz w:val="18"/>
                  <w:szCs w:val="18"/>
                </w:rPr>
                <w:t xml:space="preserve"> Raised</w:t>
              </w:r>
              <w:r>
                <w:rPr>
                  <w:rFonts w:asciiTheme="minorHAnsi" w:hAnsiTheme="minorHAnsi"/>
                  <w:sz w:val="18"/>
                  <w:szCs w:val="18"/>
                </w:rPr>
                <w:t>”</w:t>
              </w:r>
            </w:ins>
            <w:ins w:id="2198" w:author="Ross, Dee Anne@Energy" w:date="2018-09-12T12:05:00Z">
              <w:r w:rsidR="000B5D58" w:rsidRPr="005F036F">
                <w:rPr>
                  <w:rFonts w:asciiTheme="minorHAnsi" w:hAnsiTheme="minorHAnsi"/>
                  <w:sz w:val="18"/>
                  <w:szCs w:val="18"/>
                </w:rPr>
                <w:t xml:space="preserve">, then value = 0.269 if A09 = </w:t>
              </w:r>
            </w:ins>
            <w:ins w:id="2199" w:author="Ross, Dee Anne@Energy" w:date="2018-09-12T12:06:00Z">
              <w:r w:rsidR="000B5D58" w:rsidRPr="005F036F">
                <w:rPr>
                  <w:rFonts w:asciiTheme="minorHAnsi" w:hAnsiTheme="minorHAnsi"/>
                  <w:sz w:val="18"/>
                  <w:szCs w:val="18"/>
                </w:rPr>
                <w:t>12 or</w:t>
              </w:r>
            </w:ins>
            <w:r>
              <w:rPr>
                <w:rFonts w:asciiTheme="minorHAnsi" w:hAnsiTheme="minorHAnsi"/>
                <w:sz w:val="18"/>
                <w:szCs w:val="18"/>
              </w:rPr>
              <w:t xml:space="preserve"> </w:t>
            </w:r>
            <w:ins w:id="2200" w:author="Ross, Dee Anne@Energy" w:date="2018-09-12T12:05:00Z">
              <w:r w:rsidR="000B5D58" w:rsidRPr="005F036F">
                <w:rPr>
                  <w:rFonts w:asciiTheme="minorHAnsi" w:hAnsiTheme="minorHAnsi"/>
                  <w:sz w:val="18"/>
                  <w:szCs w:val="18"/>
                </w:rPr>
                <w:t>1</w:t>
              </w:r>
            </w:ins>
            <w:ins w:id="2201" w:author="Ross, Dee Anne@Energy" w:date="2018-09-12T12:06:00Z">
              <w:r w:rsidR="000B5D58" w:rsidRPr="005F036F">
                <w:rPr>
                  <w:rFonts w:asciiTheme="minorHAnsi" w:hAnsiTheme="minorHAnsi"/>
                  <w:sz w:val="18"/>
                  <w:szCs w:val="18"/>
                </w:rPr>
                <w:t>5</w:t>
              </w:r>
            </w:ins>
            <w:ins w:id="2202" w:author="Ross, Dee Anne@Energy" w:date="2018-09-12T12:05:00Z">
              <w:r w:rsidR="000B5D58" w:rsidRPr="005F036F">
                <w:rPr>
                  <w:rFonts w:asciiTheme="minorHAnsi" w:hAnsiTheme="minorHAnsi"/>
                  <w:sz w:val="18"/>
                  <w:szCs w:val="18"/>
                </w:rPr>
                <w:t xml:space="preserve"> and B02 = </w:t>
              </w:r>
            </w:ins>
            <w:ins w:id="2203" w:author="Smith, Alexis@Energy" w:date="2018-10-23T15:35:00Z">
              <w:r>
                <w:rPr>
                  <w:rFonts w:asciiTheme="minorHAnsi" w:hAnsiTheme="minorHAnsi"/>
                  <w:sz w:val="18"/>
                  <w:szCs w:val="18"/>
                </w:rPr>
                <w:t>“</w:t>
              </w:r>
            </w:ins>
            <w:ins w:id="2204" w:author="Ross, Dee Anne@Energy" w:date="2018-09-12T12:05:00Z">
              <w:del w:id="2205" w:author="Smith, Alexis@Energy" w:date="2018-10-23T15:35:00Z">
                <w:r w:rsidR="000B5D58" w:rsidRPr="005F036F" w:rsidDel="00A20183">
                  <w:rPr>
                    <w:rFonts w:asciiTheme="minorHAnsi" w:hAnsiTheme="minorHAnsi"/>
                    <w:sz w:val="18"/>
                    <w:szCs w:val="18"/>
                  </w:rPr>
                  <w:delText xml:space="preserve">Raised </w:delText>
                </w:r>
              </w:del>
              <w:r w:rsidR="000B5D58" w:rsidRPr="005F036F">
                <w:rPr>
                  <w:rFonts w:asciiTheme="minorHAnsi" w:hAnsiTheme="minorHAnsi"/>
                  <w:sz w:val="18"/>
                  <w:szCs w:val="18"/>
                </w:rPr>
                <w:t>Concrete</w:t>
              </w:r>
            </w:ins>
            <w:ins w:id="2206" w:author="Smith, Alexis@Energy" w:date="2018-10-23T15:35:00Z">
              <w:r w:rsidRPr="005F036F">
                <w:rPr>
                  <w:rFonts w:asciiTheme="minorHAnsi" w:hAnsiTheme="minorHAnsi"/>
                  <w:sz w:val="18"/>
                  <w:szCs w:val="18"/>
                </w:rPr>
                <w:t xml:space="preserve"> Raised</w:t>
              </w:r>
              <w:r>
                <w:rPr>
                  <w:rFonts w:asciiTheme="minorHAnsi" w:hAnsiTheme="minorHAnsi"/>
                  <w:sz w:val="18"/>
                  <w:szCs w:val="18"/>
                </w:rPr>
                <w:t>”</w:t>
              </w:r>
            </w:ins>
            <w:ins w:id="2207" w:author="Ross, Dee Anne@Energy" w:date="2018-09-12T12:05:00Z">
              <w:r w:rsidR="000B5D58" w:rsidRPr="005F036F">
                <w:rPr>
                  <w:rFonts w:asciiTheme="minorHAnsi" w:hAnsiTheme="minorHAnsi"/>
                  <w:sz w:val="18"/>
                  <w:szCs w:val="18"/>
                </w:rPr>
                <w:t>, then value = 0.138</w:t>
              </w:r>
            </w:ins>
            <w:ins w:id="2208" w:author="Ross, Dee Anne@Energy" w:date="2018-09-12T14:02:00Z">
              <w:r w:rsidR="006C25F1" w:rsidRPr="005F036F">
                <w:rPr>
                  <w:rFonts w:asciiTheme="minorHAnsi" w:hAnsiTheme="minorHAnsi"/>
                  <w:sz w:val="18"/>
                  <w:szCs w:val="18"/>
                </w:rPr>
                <w:t xml:space="preserve">; </w:t>
              </w:r>
            </w:ins>
          </w:p>
          <w:p w14:paraId="308DB620" w14:textId="2606B063" w:rsidR="0031551A" w:rsidRPr="00A20183" w:rsidRDefault="00A20183" w:rsidP="00A20183">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ins w:id="2209" w:author="Smith, Alexis@Energy" w:date="2018-10-23T15:36:00Z">
              <w:r>
                <w:rPr>
                  <w:rFonts w:asciiTheme="minorHAnsi" w:hAnsiTheme="minorHAnsi"/>
                  <w:sz w:val="18"/>
                  <w:szCs w:val="18"/>
                </w:rPr>
                <w:t>else</w:t>
              </w:r>
            </w:ins>
            <w:ins w:id="2210" w:author="Ross, Dee Anne@Energy" w:date="2018-09-12T14:02:00Z">
              <w:r w:rsidR="006C25F1" w:rsidRPr="005F036F">
                <w:rPr>
                  <w:rFonts w:asciiTheme="minorHAnsi" w:hAnsiTheme="minorHAnsi"/>
                  <w:sz w:val="18"/>
                  <w:szCs w:val="18"/>
                </w:rPr>
                <w:t xml:space="preserve">if E01 = </w:t>
              </w:r>
            </w:ins>
            <w:ins w:id="2211" w:author="Smith, Alexis@Energy" w:date="2018-10-23T15:36:00Z">
              <w:r>
                <w:rPr>
                  <w:rFonts w:asciiTheme="minorHAnsi" w:hAnsiTheme="minorHAnsi"/>
                  <w:sz w:val="18"/>
                  <w:szCs w:val="18"/>
                </w:rPr>
                <w:t>“</w:t>
              </w:r>
            </w:ins>
            <w:ins w:id="2212" w:author="Ross, Dee Anne@Energy" w:date="2018-09-12T14:02:00Z">
              <w:r w:rsidR="006C25F1" w:rsidRPr="005F036F">
                <w:rPr>
                  <w:rFonts w:asciiTheme="minorHAnsi" w:hAnsiTheme="minorHAnsi"/>
                  <w:sz w:val="18"/>
                  <w:szCs w:val="18"/>
                </w:rPr>
                <w:t>Heated slab</w:t>
              </w:r>
            </w:ins>
            <w:ins w:id="2213" w:author="Smith, Alexis@Energy" w:date="2018-10-23T15:36:00Z">
              <w:r>
                <w:rPr>
                  <w:rFonts w:asciiTheme="minorHAnsi" w:hAnsiTheme="minorHAnsi"/>
                  <w:sz w:val="18"/>
                  <w:szCs w:val="18"/>
                </w:rPr>
                <w:t>”</w:t>
              </w:r>
            </w:ins>
            <w:ins w:id="2214" w:author="Ross, Dee Anne@Energy" w:date="2018-09-12T14:02:00Z">
              <w:r w:rsidR="006C25F1" w:rsidRPr="005F036F">
                <w:rPr>
                  <w:rFonts w:asciiTheme="minorHAnsi" w:hAnsiTheme="minorHAnsi"/>
                  <w:sz w:val="18"/>
                  <w:szCs w:val="18"/>
                </w:rPr>
                <w:t>, then</w:t>
              </w:r>
            </w:ins>
            <w:ins w:id="2215" w:author="Ross, Dee Anne@Energy" w:date="2018-09-12T14:03:00Z">
              <w:r w:rsidR="006C25F1" w:rsidRPr="005F036F">
                <w:rPr>
                  <w:rFonts w:asciiTheme="minorHAnsi" w:hAnsiTheme="minorHAnsi"/>
                  <w:sz w:val="18"/>
                  <w:szCs w:val="18"/>
                </w:rPr>
                <w:t xml:space="preserve"> </w:t>
              </w:r>
            </w:ins>
            <w:ins w:id="2216" w:author="Ross, Dee Anne@Energy" w:date="2018-09-12T14:02:00Z">
              <w:r w:rsidR="006C25F1" w:rsidRPr="005F036F">
                <w:rPr>
                  <w:rFonts w:asciiTheme="minorHAnsi" w:hAnsiTheme="minorHAnsi"/>
                  <w:sz w:val="18"/>
                  <w:szCs w:val="18"/>
                </w:rPr>
                <w:t xml:space="preserve">value =  </w:t>
              </w:r>
            </w:ins>
            <w:ins w:id="2217" w:author="Smith, Alexis@Energy" w:date="2018-10-23T15:37:00Z">
              <w:r w:rsidR="005F4A8B">
                <w:rPr>
                  <w:rFonts w:asciiTheme="minorHAnsi" w:hAnsiTheme="minorHAnsi"/>
                  <w:sz w:val="18"/>
                  <w:szCs w:val="18"/>
                </w:rPr>
                <w:t>“S</w:t>
              </w:r>
            </w:ins>
            <w:ins w:id="2218" w:author="Ross, Dee Anne@Energy" w:date="2018-09-12T14:02:00Z">
              <w:del w:id="2219" w:author="Smith, Alexis@Energy" w:date="2018-10-23T15:37:00Z">
                <w:r w:rsidR="006C25F1" w:rsidRPr="005F036F" w:rsidDel="005F4A8B">
                  <w:rPr>
                    <w:rFonts w:asciiTheme="minorHAnsi" w:hAnsiTheme="minorHAnsi"/>
                    <w:sz w:val="18"/>
                    <w:szCs w:val="18"/>
                  </w:rPr>
                  <w:delText>s</w:delText>
                </w:r>
              </w:del>
              <w:r w:rsidR="006C25F1" w:rsidRPr="005F036F">
                <w:rPr>
                  <w:rFonts w:asciiTheme="minorHAnsi" w:hAnsiTheme="minorHAnsi"/>
                  <w:sz w:val="18"/>
                  <w:szCs w:val="18"/>
                </w:rPr>
                <w:t>ee Required R-value</w:t>
              </w:r>
            </w:ins>
            <w:ins w:id="2220" w:author="Ross, Dee Anne@Energy" w:date="2018-09-12T14:03:00Z">
              <w:r w:rsidR="006C25F1" w:rsidRPr="005F036F">
                <w:rPr>
                  <w:rFonts w:asciiTheme="minorHAnsi" w:hAnsiTheme="minorHAnsi"/>
                  <w:sz w:val="18"/>
                  <w:szCs w:val="18"/>
                </w:rPr>
                <w:t xml:space="preserve"> in column 04</w:t>
              </w:r>
            </w:ins>
            <w:r w:rsidR="000B5D58" w:rsidRPr="00EE4B45">
              <w:rPr>
                <w:rFonts w:ascii="Calibri" w:hAnsi="Calibri"/>
                <w:sz w:val="18"/>
                <w:szCs w:val="18"/>
              </w:rPr>
              <w:t xml:space="preserve"> </w:t>
            </w:r>
            <w:del w:id="2221" w:author="Ross, Dee Anne@Energy" w:date="2018-09-12T14:02:00Z">
              <w:r w:rsidR="00FA2997" w:rsidRPr="00A20183" w:rsidDel="006C25F1">
                <w:rPr>
                  <w:rFonts w:ascii="Calibri" w:hAnsi="Calibri"/>
                  <w:sz w:val="18"/>
                  <w:szCs w:val="18"/>
                </w:rPr>
                <w:delText>Nonnegative</w:delText>
              </w:r>
            </w:del>
            <w:r w:rsidR="00FA2997" w:rsidRPr="00A20183">
              <w:rPr>
                <w:rFonts w:ascii="Calibri" w:hAnsi="Calibri"/>
                <w:sz w:val="18"/>
                <w:szCs w:val="18"/>
              </w:rPr>
              <w:t>&gt;&gt;</w:t>
            </w:r>
          </w:p>
        </w:tc>
        <w:tc>
          <w:tcPr>
            <w:tcW w:w="6098" w:type="dxa"/>
            <w:tcBorders>
              <w:top w:val="single" w:sz="6" w:space="0" w:color="auto"/>
              <w:bottom w:val="single" w:sz="6" w:space="0" w:color="auto"/>
              <w:right w:val="single" w:sz="4" w:space="0" w:color="auto"/>
            </w:tcBorders>
            <w:vAlign w:val="bottom"/>
          </w:tcPr>
          <w:p w14:paraId="308DB621" w14:textId="77777777" w:rsidR="0031551A" w:rsidRPr="005F036F" w:rsidRDefault="00CF3A66" w:rsidP="00B25B99">
            <w:pPr>
              <w:keepNext/>
              <w:tabs>
                <w:tab w:val="left" w:pos="2160"/>
                <w:tab w:val="left" w:pos="2700"/>
                <w:tab w:val="left" w:pos="3420"/>
                <w:tab w:val="left" w:pos="3780"/>
                <w:tab w:val="left" w:pos="5760"/>
                <w:tab w:val="left" w:pos="7212"/>
              </w:tabs>
              <w:spacing w:line="276" w:lineRule="auto"/>
              <w:jc w:val="center"/>
              <w:rPr>
                <w:rFonts w:ascii="Calibri" w:hAnsi="Calibri"/>
                <w:sz w:val="18"/>
                <w:szCs w:val="18"/>
              </w:rPr>
            </w:pPr>
            <w:r w:rsidRPr="00A20183">
              <w:rPr>
                <w:rFonts w:ascii="Calibri" w:hAnsi="Calibri"/>
                <w:sz w:val="18"/>
                <w:szCs w:val="18"/>
              </w:rPr>
              <w:t>&lt;&lt;User Input: Text&gt;&gt;</w:t>
            </w:r>
          </w:p>
        </w:tc>
      </w:tr>
      <w:tr w:rsidR="0031551A" w:rsidRPr="009B3A0C" w14:paraId="308DB624" w14:textId="77777777" w:rsidTr="00770388">
        <w:trPr>
          <w:cantSplit/>
          <w:trHeight w:val="219"/>
        </w:trPr>
        <w:tc>
          <w:tcPr>
            <w:tcW w:w="14395" w:type="dxa"/>
            <w:gridSpan w:val="6"/>
            <w:tcBorders>
              <w:top w:val="single" w:sz="6" w:space="0" w:color="auto"/>
              <w:left w:val="single" w:sz="4" w:space="0" w:color="auto"/>
              <w:bottom w:val="single" w:sz="4" w:space="0" w:color="auto"/>
              <w:right w:val="single" w:sz="4" w:space="0" w:color="auto"/>
            </w:tcBorders>
            <w:vAlign w:val="center"/>
          </w:tcPr>
          <w:p w14:paraId="308DB623" w14:textId="77777777" w:rsidR="0031551A" w:rsidRPr="00FB44DF" w:rsidRDefault="0031551A" w:rsidP="001F3969">
            <w:pPr>
              <w:keepNext/>
              <w:numPr>
                <w:ilvl w:val="0"/>
                <w:numId w:val="1"/>
              </w:numPr>
              <w:tabs>
                <w:tab w:val="left" w:pos="342"/>
                <w:tab w:val="left" w:pos="2700"/>
                <w:tab w:val="left" w:pos="3420"/>
                <w:tab w:val="left" w:pos="3780"/>
                <w:tab w:val="left" w:pos="5760"/>
                <w:tab w:val="left" w:pos="7212"/>
              </w:tabs>
              <w:spacing w:line="276" w:lineRule="auto"/>
              <w:ind w:left="252" w:hanging="225"/>
              <w:rPr>
                <w:rFonts w:ascii="Calibri" w:hAnsi="Calibri"/>
                <w:b/>
                <w:noProof/>
                <w:sz w:val="18"/>
                <w:szCs w:val="18"/>
              </w:rPr>
            </w:pPr>
            <w:r w:rsidRPr="00FB44DF">
              <w:rPr>
                <w:rFonts w:ascii="Calibri" w:hAnsi="Calibri"/>
                <w:b/>
                <w:noProof/>
                <w:sz w:val="18"/>
                <w:szCs w:val="18"/>
              </w:rPr>
              <w:t xml:space="preserve">Heated slab floors require mandatory slab insulation (see Table 110.8-A). </w:t>
            </w:r>
          </w:p>
        </w:tc>
      </w:tr>
    </w:tbl>
    <w:p w14:paraId="308DB625" w14:textId="77777777" w:rsidR="00B25B99" w:rsidRDefault="00B25B99" w:rsidP="00B25B99">
      <w:pPr>
        <w:rPr>
          <w:sz w:val="20"/>
        </w:rPr>
      </w:pPr>
    </w:p>
    <w:tbl>
      <w:tblPr>
        <w:tblStyle w:val="TableGrid"/>
        <w:tblW w:w="14377" w:type="dxa"/>
        <w:tblInd w:w="18" w:type="dxa"/>
        <w:tblLayout w:type="fixed"/>
        <w:tblLook w:val="04A0" w:firstRow="1" w:lastRow="0" w:firstColumn="1" w:lastColumn="0" w:noHBand="0" w:noVBand="1"/>
      </w:tblPr>
      <w:tblGrid>
        <w:gridCol w:w="1417"/>
        <w:gridCol w:w="1620"/>
        <w:gridCol w:w="1980"/>
        <w:gridCol w:w="2070"/>
        <w:gridCol w:w="2010"/>
        <w:gridCol w:w="1820"/>
        <w:gridCol w:w="1930"/>
        <w:gridCol w:w="1530"/>
      </w:tblGrid>
      <w:tr w:rsidR="00B65204" w:rsidRPr="00A55113" w14:paraId="0B808FA0" w14:textId="77777777" w:rsidTr="00B65204">
        <w:trPr>
          <w:trHeight w:val="233"/>
        </w:trPr>
        <w:tc>
          <w:tcPr>
            <w:tcW w:w="14377" w:type="dxa"/>
            <w:gridSpan w:val="8"/>
            <w:vAlign w:val="center"/>
          </w:tcPr>
          <w:p w14:paraId="236C442F" w14:textId="17FE312F" w:rsidR="00B65204" w:rsidRDefault="00B65204" w:rsidP="00B65204">
            <w:pPr>
              <w:rPr>
                <w:rFonts w:asciiTheme="minorHAnsi" w:hAnsiTheme="minorHAnsi"/>
                <w:sz w:val="18"/>
              </w:rPr>
            </w:pPr>
            <w:r w:rsidRPr="00B65204">
              <w:rPr>
                <w:rFonts w:asciiTheme="minorHAnsi" w:hAnsiTheme="minorHAnsi"/>
                <w:b/>
                <w:sz w:val="18"/>
              </w:rPr>
              <w:lastRenderedPageBreak/>
              <w:t>F. Ceiling/Roof Insulation</w:t>
            </w:r>
            <w:r w:rsidRPr="00B65204">
              <w:rPr>
                <w:rFonts w:asciiTheme="minorHAnsi" w:hAnsiTheme="minorHAnsi"/>
                <w:sz w:val="18"/>
              </w:rPr>
              <w:t xml:space="preserve"> (Section 150.1(c)1A)</w:t>
            </w:r>
          </w:p>
        </w:tc>
      </w:tr>
      <w:tr w:rsidR="00770388" w:rsidRPr="00A55113" w14:paraId="04761C16" w14:textId="77777777" w:rsidTr="000C4330">
        <w:tc>
          <w:tcPr>
            <w:tcW w:w="1417" w:type="dxa"/>
            <w:vAlign w:val="center"/>
          </w:tcPr>
          <w:p w14:paraId="0E7CE4D1" w14:textId="77777777" w:rsidR="00770388" w:rsidRPr="00A55113" w:rsidRDefault="00770388" w:rsidP="007B5F6E">
            <w:pPr>
              <w:jc w:val="center"/>
              <w:rPr>
                <w:rFonts w:asciiTheme="minorHAnsi" w:hAnsiTheme="minorHAnsi"/>
                <w:sz w:val="18"/>
              </w:rPr>
            </w:pPr>
            <w:r w:rsidRPr="00A55113">
              <w:rPr>
                <w:rFonts w:asciiTheme="minorHAnsi" w:hAnsiTheme="minorHAnsi"/>
                <w:sz w:val="18"/>
              </w:rPr>
              <w:t>01</w:t>
            </w:r>
          </w:p>
        </w:tc>
        <w:tc>
          <w:tcPr>
            <w:tcW w:w="1620" w:type="dxa"/>
            <w:vAlign w:val="center"/>
          </w:tcPr>
          <w:p w14:paraId="6E598D8A" w14:textId="445C929E" w:rsidR="00770388" w:rsidRPr="00A55113" w:rsidRDefault="00770388" w:rsidP="007B5F6E">
            <w:pPr>
              <w:jc w:val="center"/>
              <w:rPr>
                <w:rFonts w:asciiTheme="minorHAnsi" w:hAnsiTheme="minorHAnsi"/>
                <w:sz w:val="18"/>
              </w:rPr>
            </w:pPr>
            <w:ins w:id="2222" w:author="Dee Anne Ross" w:date="2018-08-13T09:12:00Z">
              <w:r>
                <w:rPr>
                  <w:rFonts w:asciiTheme="minorHAnsi" w:hAnsiTheme="minorHAnsi"/>
                  <w:sz w:val="18"/>
                </w:rPr>
                <w:t>02</w:t>
              </w:r>
            </w:ins>
          </w:p>
        </w:tc>
        <w:tc>
          <w:tcPr>
            <w:tcW w:w="1980" w:type="dxa"/>
            <w:vAlign w:val="center"/>
          </w:tcPr>
          <w:p w14:paraId="5E1AB69A" w14:textId="7BE24319" w:rsidR="00770388" w:rsidRPr="00A55113" w:rsidRDefault="00770388" w:rsidP="00770388">
            <w:pPr>
              <w:jc w:val="center"/>
              <w:rPr>
                <w:rFonts w:asciiTheme="minorHAnsi" w:hAnsiTheme="minorHAnsi"/>
                <w:sz w:val="18"/>
              </w:rPr>
            </w:pPr>
            <w:del w:id="2223" w:author="Shewmaker, Michael@Energy" w:date="2018-07-18T10:57:00Z">
              <w:r w:rsidRPr="00A55113" w:rsidDel="003C67E5">
                <w:rPr>
                  <w:rFonts w:asciiTheme="minorHAnsi" w:hAnsiTheme="minorHAnsi"/>
                  <w:sz w:val="18"/>
                </w:rPr>
                <w:delText>04</w:delText>
              </w:r>
            </w:del>
            <w:ins w:id="2224" w:author="Shewmaker, Michael@Energy" w:date="2018-07-18T10:57:00Z">
              <w:r>
                <w:rPr>
                  <w:rFonts w:asciiTheme="minorHAnsi" w:hAnsiTheme="minorHAnsi"/>
                  <w:sz w:val="18"/>
                </w:rPr>
                <w:t>0</w:t>
              </w:r>
            </w:ins>
            <w:ins w:id="2225" w:author="Dee Anne Ross" w:date="2018-08-16T15:52:00Z">
              <w:r>
                <w:rPr>
                  <w:rFonts w:asciiTheme="minorHAnsi" w:hAnsiTheme="minorHAnsi"/>
                  <w:sz w:val="18"/>
                </w:rPr>
                <w:t>3</w:t>
              </w:r>
            </w:ins>
            <w:ins w:id="2226" w:author="Shewmaker, Michael@Energy" w:date="2018-07-18T10:57:00Z">
              <w:del w:id="2227" w:author="Dee Anne Ross" w:date="2018-08-16T15:52:00Z">
                <w:r w:rsidDel="00770388">
                  <w:rPr>
                    <w:rFonts w:asciiTheme="minorHAnsi" w:hAnsiTheme="minorHAnsi"/>
                    <w:sz w:val="18"/>
                  </w:rPr>
                  <w:delText>2</w:delText>
                </w:r>
              </w:del>
            </w:ins>
          </w:p>
        </w:tc>
        <w:tc>
          <w:tcPr>
            <w:tcW w:w="2070" w:type="dxa"/>
            <w:vAlign w:val="center"/>
          </w:tcPr>
          <w:p w14:paraId="1DEA57D1" w14:textId="3CF537B5" w:rsidR="00770388" w:rsidRPr="00A55113" w:rsidRDefault="00770388" w:rsidP="007B5F6E">
            <w:pPr>
              <w:jc w:val="center"/>
              <w:rPr>
                <w:rFonts w:asciiTheme="minorHAnsi" w:hAnsiTheme="minorHAnsi"/>
                <w:sz w:val="18"/>
              </w:rPr>
            </w:pPr>
            <w:ins w:id="2228" w:author="Dee Anne Ross" w:date="2018-08-16T15:52:00Z">
              <w:r>
                <w:rPr>
                  <w:rFonts w:asciiTheme="minorHAnsi" w:hAnsiTheme="minorHAnsi"/>
                  <w:sz w:val="18"/>
                </w:rPr>
                <w:t>04</w:t>
              </w:r>
            </w:ins>
          </w:p>
        </w:tc>
        <w:tc>
          <w:tcPr>
            <w:tcW w:w="2010" w:type="dxa"/>
            <w:vAlign w:val="center"/>
          </w:tcPr>
          <w:p w14:paraId="44738597" w14:textId="117E25A9" w:rsidR="00770388" w:rsidRPr="00A55113" w:rsidRDefault="00770388" w:rsidP="007B5F6E">
            <w:pPr>
              <w:jc w:val="center"/>
              <w:rPr>
                <w:rFonts w:asciiTheme="minorHAnsi" w:hAnsiTheme="minorHAnsi"/>
                <w:sz w:val="18"/>
              </w:rPr>
            </w:pPr>
            <w:r w:rsidRPr="00A55113">
              <w:rPr>
                <w:rFonts w:asciiTheme="minorHAnsi" w:hAnsiTheme="minorHAnsi"/>
                <w:sz w:val="18"/>
              </w:rPr>
              <w:t>05</w:t>
            </w:r>
          </w:p>
        </w:tc>
        <w:tc>
          <w:tcPr>
            <w:tcW w:w="1820" w:type="dxa"/>
            <w:vAlign w:val="center"/>
          </w:tcPr>
          <w:p w14:paraId="42379CE1" w14:textId="7B8EBCCC" w:rsidR="00770388" w:rsidRPr="00A55113" w:rsidRDefault="00770388" w:rsidP="007B5F6E">
            <w:pPr>
              <w:jc w:val="center"/>
              <w:rPr>
                <w:rFonts w:asciiTheme="minorHAnsi" w:hAnsiTheme="minorHAnsi"/>
                <w:sz w:val="18"/>
              </w:rPr>
            </w:pPr>
            <w:ins w:id="2229" w:author="Dee Anne Ross" w:date="2018-08-16T15:52:00Z">
              <w:r>
                <w:rPr>
                  <w:rFonts w:asciiTheme="minorHAnsi" w:hAnsiTheme="minorHAnsi"/>
                  <w:sz w:val="18"/>
                </w:rPr>
                <w:t>06</w:t>
              </w:r>
            </w:ins>
          </w:p>
        </w:tc>
        <w:tc>
          <w:tcPr>
            <w:tcW w:w="1930" w:type="dxa"/>
            <w:vAlign w:val="center"/>
          </w:tcPr>
          <w:p w14:paraId="49D3A7B2" w14:textId="4AFC40B0" w:rsidR="00770388" w:rsidRPr="00A55113" w:rsidRDefault="00770388" w:rsidP="007B5F6E">
            <w:pPr>
              <w:jc w:val="center"/>
              <w:rPr>
                <w:rFonts w:asciiTheme="minorHAnsi" w:hAnsiTheme="minorHAnsi"/>
                <w:sz w:val="18"/>
              </w:rPr>
            </w:pPr>
            <w:r>
              <w:rPr>
                <w:rFonts w:asciiTheme="minorHAnsi" w:hAnsiTheme="minorHAnsi"/>
                <w:sz w:val="18"/>
              </w:rPr>
              <w:t>07</w:t>
            </w:r>
          </w:p>
        </w:tc>
        <w:tc>
          <w:tcPr>
            <w:tcW w:w="1530" w:type="dxa"/>
            <w:vAlign w:val="center"/>
          </w:tcPr>
          <w:p w14:paraId="6A8A472A" w14:textId="69367EE0" w:rsidR="00770388" w:rsidRPr="00A55113" w:rsidRDefault="00770388" w:rsidP="007B5F6E">
            <w:pPr>
              <w:jc w:val="center"/>
              <w:rPr>
                <w:rFonts w:asciiTheme="minorHAnsi" w:hAnsiTheme="minorHAnsi"/>
                <w:sz w:val="18"/>
              </w:rPr>
            </w:pPr>
            <w:r>
              <w:rPr>
                <w:rFonts w:asciiTheme="minorHAnsi" w:hAnsiTheme="minorHAnsi"/>
                <w:sz w:val="18"/>
              </w:rPr>
              <w:t>08</w:t>
            </w:r>
          </w:p>
        </w:tc>
      </w:tr>
      <w:tr w:rsidR="00E00656" w:rsidRPr="00A55113" w14:paraId="30018068" w14:textId="77777777" w:rsidTr="000C4330">
        <w:tc>
          <w:tcPr>
            <w:tcW w:w="1417" w:type="dxa"/>
            <w:vAlign w:val="bottom"/>
          </w:tcPr>
          <w:p w14:paraId="19E1BA2F" w14:textId="77777777" w:rsidR="00E00656" w:rsidRPr="006579AD" w:rsidRDefault="00E00656" w:rsidP="00E00656">
            <w:pPr>
              <w:jc w:val="center"/>
              <w:rPr>
                <w:rFonts w:asciiTheme="minorHAnsi" w:hAnsiTheme="minorHAnsi"/>
                <w:sz w:val="18"/>
                <w:szCs w:val="18"/>
              </w:rPr>
            </w:pPr>
            <w:r w:rsidRPr="006579AD">
              <w:rPr>
                <w:rFonts w:asciiTheme="minorHAnsi" w:hAnsiTheme="minorHAnsi"/>
                <w:sz w:val="18"/>
                <w:szCs w:val="18"/>
              </w:rPr>
              <w:t>Option</w:t>
            </w:r>
          </w:p>
        </w:tc>
        <w:tc>
          <w:tcPr>
            <w:tcW w:w="1620" w:type="dxa"/>
            <w:vAlign w:val="bottom"/>
          </w:tcPr>
          <w:p w14:paraId="42202972" w14:textId="5A4C7903" w:rsidR="00E00656" w:rsidRPr="00610BBE" w:rsidRDefault="00E00656" w:rsidP="00E00656">
            <w:pPr>
              <w:jc w:val="center"/>
              <w:rPr>
                <w:rFonts w:asciiTheme="minorHAnsi" w:hAnsiTheme="minorHAnsi"/>
                <w:sz w:val="18"/>
                <w:szCs w:val="18"/>
              </w:rPr>
            </w:pPr>
            <w:ins w:id="2230" w:author="Dee Anne Ross" w:date="2018-08-13T09:13:00Z">
              <w:r w:rsidRPr="00A20183">
                <w:rPr>
                  <w:rFonts w:asciiTheme="minorHAnsi" w:hAnsiTheme="minorHAnsi"/>
                  <w:sz w:val="18"/>
                  <w:szCs w:val="18"/>
                </w:rPr>
                <w:t>Air Space Required</w:t>
              </w:r>
            </w:ins>
            <w:ins w:id="2231" w:author="Dee Anne Ross" w:date="2018-08-13T09:15:00Z">
              <w:r w:rsidRPr="00610BBE">
                <w:rPr>
                  <w:rFonts w:asciiTheme="minorHAnsi" w:hAnsiTheme="minorHAnsi"/>
                  <w:sz w:val="18"/>
                  <w:szCs w:val="18"/>
                </w:rPr>
                <w:t>?</w:t>
              </w:r>
            </w:ins>
            <w:ins w:id="2232" w:author="Dee Anne Ross" w:date="2018-08-13T09:13:00Z">
              <w:r w:rsidRPr="00610BBE">
                <w:rPr>
                  <w:rFonts w:asciiTheme="minorHAnsi" w:hAnsiTheme="minorHAnsi"/>
                  <w:sz w:val="18"/>
                  <w:szCs w:val="18"/>
                </w:rPr>
                <w:t xml:space="preserve"> </w:t>
              </w:r>
            </w:ins>
          </w:p>
        </w:tc>
        <w:tc>
          <w:tcPr>
            <w:tcW w:w="1980" w:type="dxa"/>
            <w:vAlign w:val="bottom"/>
          </w:tcPr>
          <w:p w14:paraId="61FC2A38" w14:textId="5B3273E3" w:rsidR="00E00656" w:rsidRPr="00E07076" w:rsidRDefault="00E00656" w:rsidP="00E00656">
            <w:pPr>
              <w:jc w:val="center"/>
              <w:rPr>
                <w:rFonts w:asciiTheme="minorHAnsi" w:hAnsiTheme="minorHAnsi"/>
                <w:sz w:val="18"/>
                <w:szCs w:val="18"/>
              </w:rPr>
            </w:pPr>
            <w:ins w:id="2233" w:author="Dee Anne Ross" w:date="2018-08-13T09:57:00Z">
              <w:r w:rsidRPr="00E07076">
                <w:rPr>
                  <w:rFonts w:asciiTheme="minorHAnsi" w:hAnsiTheme="minorHAnsi"/>
                  <w:sz w:val="18"/>
                  <w:szCs w:val="18"/>
                </w:rPr>
                <w:t xml:space="preserve">Proposed </w:t>
              </w:r>
            </w:ins>
            <w:r w:rsidRPr="00E07076">
              <w:rPr>
                <w:rFonts w:asciiTheme="minorHAnsi" w:hAnsiTheme="minorHAnsi"/>
                <w:sz w:val="18"/>
                <w:szCs w:val="18"/>
              </w:rPr>
              <w:t>Below Roof Deck R-value</w:t>
            </w:r>
          </w:p>
        </w:tc>
        <w:tc>
          <w:tcPr>
            <w:tcW w:w="2070" w:type="dxa"/>
            <w:vAlign w:val="bottom"/>
          </w:tcPr>
          <w:p w14:paraId="15D744A1" w14:textId="78BD4FDC" w:rsidR="00E00656" w:rsidRPr="00A834A6" w:rsidRDefault="00E00656" w:rsidP="00E00656">
            <w:pPr>
              <w:jc w:val="center"/>
              <w:rPr>
                <w:rFonts w:asciiTheme="minorHAnsi" w:hAnsiTheme="minorHAnsi"/>
                <w:sz w:val="18"/>
                <w:szCs w:val="18"/>
              </w:rPr>
            </w:pPr>
            <w:ins w:id="2234" w:author="Dee Anne Ross" w:date="2018-08-13T09:58:00Z">
              <w:r w:rsidRPr="00A834A6">
                <w:rPr>
                  <w:rFonts w:asciiTheme="minorHAnsi" w:hAnsiTheme="minorHAnsi"/>
                  <w:sz w:val="18"/>
                  <w:szCs w:val="18"/>
                </w:rPr>
                <w:t>Propos</w:t>
              </w:r>
            </w:ins>
            <w:ins w:id="2235" w:author="Dee Anne Ross" w:date="2018-08-13T09:57:00Z">
              <w:r w:rsidRPr="00A834A6">
                <w:rPr>
                  <w:rFonts w:asciiTheme="minorHAnsi" w:hAnsiTheme="minorHAnsi"/>
                  <w:sz w:val="18"/>
                  <w:szCs w:val="18"/>
                </w:rPr>
                <w:t xml:space="preserve">ed </w:t>
              </w:r>
            </w:ins>
            <w:r w:rsidRPr="00A834A6">
              <w:rPr>
                <w:rFonts w:asciiTheme="minorHAnsi" w:hAnsiTheme="minorHAnsi"/>
                <w:sz w:val="18"/>
                <w:szCs w:val="18"/>
              </w:rPr>
              <w:t>Ceiling Insulation. R-value</w:t>
            </w:r>
          </w:p>
        </w:tc>
        <w:tc>
          <w:tcPr>
            <w:tcW w:w="2010" w:type="dxa"/>
            <w:vAlign w:val="bottom"/>
          </w:tcPr>
          <w:p w14:paraId="66B5F57D" w14:textId="44083A24" w:rsidR="00E00656" w:rsidRPr="00A16B5E" w:rsidRDefault="00E00656" w:rsidP="00E00656">
            <w:pPr>
              <w:jc w:val="center"/>
              <w:rPr>
                <w:rFonts w:asciiTheme="minorHAnsi" w:hAnsiTheme="minorHAnsi"/>
                <w:sz w:val="18"/>
                <w:szCs w:val="18"/>
              </w:rPr>
            </w:pPr>
            <w:ins w:id="2236" w:author="Dee Anne Ross" w:date="2018-08-13T09:59:00Z">
              <w:r w:rsidRPr="00A16B5E">
                <w:rPr>
                  <w:rFonts w:asciiTheme="minorHAnsi" w:hAnsiTheme="minorHAnsi"/>
                  <w:sz w:val="18"/>
                  <w:szCs w:val="18"/>
                </w:rPr>
                <w:t>Required Below Roof Deck R-value</w:t>
              </w:r>
            </w:ins>
          </w:p>
        </w:tc>
        <w:tc>
          <w:tcPr>
            <w:tcW w:w="1820" w:type="dxa"/>
            <w:vAlign w:val="bottom"/>
          </w:tcPr>
          <w:p w14:paraId="7E7082CA" w14:textId="31909BAD" w:rsidR="00E00656" w:rsidRPr="00B348C3" w:rsidRDefault="00E00656" w:rsidP="00E00656">
            <w:pPr>
              <w:jc w:val="center"/>
              <w:rPr>
                <w:rFonts w:asciiTheme="minorHAnsi" w:hAnsiTheme="minorHAnsi"/>
                <w:sz w:val="18"/>
                <w:szCs w:val="18"/>
              </w:rPr>
            </w:pPr>
            <w:ins w:id="2237" w:author="Dee Anne Ross" w:date="2018-08-13T09:58:00Z">
              <w:r w:rsidRPr="00DF6A36">
                <w:rPr>
                  <w:rFonts w:asciiTheme="minorHAnsi" w:hAnsiTheme="minorHAnsi"/>
                  <w:sz w:val="18"/>
                  <w:szCs w:val="18"/>
                </w:rPr>
                <w:t>Required Ceiling Insulation. R-value</w:t>
              </w:r>
            </w:ins>
          </w:p>
        </w:tc>
        <w:tc>
          <w:tcPr>
            <w:tcW w:w="1930" w:type="dxa"/>
            <w:vAlign w:val="bottom"/>
          </w:tcPr>
          <w:p w14:paraId="027CE5DF" w14:textId="3B0CE804" w:rsidR="00E00656" w:rsidRPr="003905FD" w:rsidRDefault="00E00656" w:rsidP="00E00656">
            <w:pPr>
              <w:jc w:val="center"/>
              <w:rPr>
                <w:rFonts w:asciiTheme="minorHAnsi" w:hAnsiTheme="minorHAnsi"/>
                <w:sz w:val="18"/>
                <w:szCs w:val="18"/>
              </w:rPr>
            </w:pPr>
            <w:r w:rsidRPr="003905FD">
              <w:rPr>
                <w:rFonts w:asciiTheme="minorHAnsi" w:hAnsiTheme="minorHAnsi"/>
                <w:sz w:val="18"/>
                <w:szCs w:val="18"/>
              </w:rPr>
              <w:t>Radiant Barrier Required?</w:t>
            </w:r>
          </w:p>
        </w:tc>
        <w:tc>
          <w:tcPr>
            <w:tcW w:w="1530" w:type="dxa"/>
            <w:vAlign w:val="bottom"/>
          </w:tcPr>
          <w:p w14:paraId="3BDF1E6D" w14:textId="5D3F37F0" w:rsidR="00E00656" w:rsidRPr="003E58E6" w:rsidRDefault="00E00656" w:rsidP="00E00656">
            <w:pPr>
              <w:jc w:val="center"/>
              <w:rPr>
                <w:rFonts w:asciiTheme="minorHAnsi" w:hAnsiTheme="minorHAnsi"/>
                <w:sz w:val="18"/>
                <w:szCs w:val="18"/>
              </w:rPr>
            </w:pPr>
            <w:ins w:id="2238" w:author="Dee Anne Ross" w:date="2018-08-13T10:05:00Z">
              <w:r w:rsidRPr="003E58E6">
                <w:rPr>
                  <w:rFonts w:asciiTheme="minorHAnsi" w:hAnsiTheme="minorHAnsi"/>
                  <w:sz w:val="18"/>
                  <w:szCs w:val="18"/>
                </w:rPr>
                <w:t>Comments</w:t>
              </w:r>
            </w:ins>
          </w:p>
        </w:tc>
      </w:tr>
      <w:tr w:rsidR="00E00656" w:rsidRPr="00A55113" w14:paraId="56614B6F" w14:textId="77777777" w:rsidTr="005209FB">
        <w:tc>
          <w:tcPr>
            <w:tcW w:w="1417" w:type="dxa"/>
            <w:vAlign w:val="bottom"/>
          </w:tcPr>
          <w:p w14:paraId="7483970B" w14:textId="008D40F6"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&lt;&lt;user selects from list:</w:t>
            </w:r>
          </w:p>
          <w:p w14:paraId="00C5614C" w14:textId="77777777" w:rsidR="00E00656" w:rsidRPr="00805901" w:rsidRDefault="00E00656" w:rsidP="00482AFE">
            <w:pPr>
              <w:jc w:val="center"/>
              <w:rPr>
                <w:rFonts w:asciiTheme="minorHAnsi" w:hAnsiTheme="minorHAnsi"/>
                <w:sz w:val="18"/>
                <w:szCs w:val="18"/>
              </w:rPr>
            </w:pPr>
            <w:del w:id="2239" w:author="Shewmaker, Michael@Energy" w:date="2018-07-16T15:18:00Z">
              <w:r w:rsidRPr="00805901" w:rsidDel="00A4322D">
                <w:rPr>
                  <w:rFonts w:asciiTheme="minorHAnsi" w:hAnsiTheme="minorHAnsi"/>
                  <w:sz w:val="18"/>
                  <w:szCs w:val="18"/>
                </w:rPr>
                <w:delText>*Option A; or</w:delText>
              </w:r>
            </w:del>
          </w:p>
          <w:p w14:paraId="55AD4F77" w14:textId="77777777" w:rsidR="00E00656" w:rsidRPr="00805901" w:rsidRDefault="00E00656" w:rsidP="00482AFE">
            <w:pPr>
              <w:jc w:val="center"/>
              <w:rPr>
                <w:rFonts w:asciiTheme="minorHAnsi" w:hAnsiTheme="minorHAnsi"/>
                <w:sz w:val="18"/>
                <w:szCs w:val="18"/>
              </w:rPr>
            </w:pPr>
            <w:r w:rsidRPr="00805901">
              <w:rPr>
                <w:rFonts w:asciiTheme="minorHAnsi" w:hAnsiTheme="minorHAnsi"/>
                <w:sz w:val="18"/>
                <w:szCs w:val="18"/>
              </w:rPr>
              <w:t>*Option B; or</w:t>
            </w:r>
          </w:p>
          <w:p w14:paraId="665CDBB4" w14:textId="74CE5F98" w:rsidR="00E00656" w:rsidRPr="00805901" w:rsidDel="00A4322D" w:rsidRDefault="00E00656" w:rsidP="00482AFE">
            <w:pPr>
              <w:jc w:val="center"/>
              <w:rPr>
                <w:rFonts w:asciiTheme="minorHAnsi" w:hAnsiTheme="minorHAnsi"/>
                <w:sz w:val="18"/>
                <w:szCs w:val="18"/>
              </w:rPr>
            </w:pPr>
            <w:r w:rsidRPr="00805901">
              <w:rPr>
                <w:rFonts w:asciiTheme="minorHAnsi" w:hAnsiTheme="minorHAnsi"/>
                <w:sz w:val="18"/>
                <w:szCs w:val="18"/>
              </w:rPr>
              <w:t>*Option C&gt;&gt;</w:t>
            </w:r>
          </w:p>
        </w:tc>
        <w:tc>
          <w:tcPr>
            <w:tcW w:w="1620" w:type="dxa"/>
            <w:vAlign w:val="bottom"/>
          </w:tcPr>
          <w:p w14:paraId="27AB2C1D" w14:textId="77777777" w:rsidR="00E07076" w:rsidRDefault="00E00656" w:rsidP="00247AA5">
            <w:pPr>
              <w:jc w:val="center"/>
              <w:rPr>
                <w:ins w:id="2240" w:author="Smith, Alexis@Energy" w:date="2018-10-24T08:33:00Z"/>
                <w:rFonts w:asciiTheme="minorHAnsi" w:hAnsiTheme="minorHAnsi"/>
                <w:sz w:val="18"/>
                <w:szCs w:val="18"/>
              </w:rPr>
            </w:pPr>
            <w:ins w:id="2241" w:author="Dee Anne Ross" w:date="2018-08-13T09:14:00Z">
              <w:r w:rsidRPr="00805901">
                <w:rPr>
                  <w:rFonts w:asciiTheme="minorHAnsi" w:hAnsiTheme="minorHAnsi"/>
                  <w:sz w:val="18"/>
                  <w:szCs w:val="18"/>
                </w:rPr>
                <w:t xml:space="preserve">&lt;&lt; if F01 </w:t>
              </w:r>
            </w:ins>
            <w:ins w:id="2242" w:author="Dee Anne Ross" w:date="2018-08-22T09:14:00Z">
              <w:r w:rsidR="009D41ED" w:rsidRPr="00805901">
                <w:rPr>
                  <w:rFonts w:asciiTheme="minorHAnsi" w:hAnsiTheme="minorHAnsi"/>
                  <w:sz w:val="18"/>
                  <w:szCs w:val="18"/>
                </w:rPr>
                <w:t>=</w:t>
              </w:r>
            </w:ins>
            <w:ins w:id="2243" w:author="Dee Anne Ross" w:date="2018-08-13T09:14:00Z">
              <w:r w:rsidRPr="00805901">
                <w:rPr>
                  <w:rFonts w:asciiTheme="minorHAnsi" w:hAnsiTheme="minorHAnsi"/>
                  <w:sz w:val="18"/>
                  <w:szCs w:val="18"/>
                </w:rPr>
                <w:t xml:space="preserve"> Option B</w:t>
              </w:r>
            </w:ins>
            <w:ins w:id="2244" w:author="Smith, Alexis@Energy" w:date="2018-10-23T15:47:00Z">
              <w:r w:rsidR="002F7719">
                <w:rPr>
                  <w:rFonts w:asciiTheme="minorHAnsi" w:hAnsiTheme="minorHAnsi"/>
                  <w:sz w:val="18"/>
                  <w:szCs w:val="18"/>
                </w:rPr>
                <w:t xml:space="preserve"> and</w:t>
              </w:r>
            </w:ins>
            <w:ins w:id="2245" w:author="Dee Anne Ross" w:date="2018-08-13T09:14:00Z">
              <w:del w:id="2246" w:author="Smith, Alexis@Energy" w:date="2018-10-23T15:47:00Z">
                <w:r w:rsidRPr="00805901" w:rsidDel="002F7719">
                  <w:rPr>
                    <w:rFonts w:asciiTheme="minorHAnsi" w:hAnsiTheme="minorHAnsi"/>
                    <w:sz w:val="18"/>
                    <w:szCs w:val="18"/>
                  </w:rPr>
                  <w:delText>,</w:delText>
                </w:r>
              </w:del>
              <w:r w:rsidRPr="00805901">
                <w:rPr>
                  <w:rFonts w:asciiTheme="minorHAnsi" w:hAnsiTheme="minorHAnsi"/>
                  <w:sz w:val="18"/>
                  <w:szCs w:val="18"/>
                </w:rPr>
                <w:t xml:space="preserve"> A09 = 4</w:t>
              </w:r>
            </w:ins>
            <w:ins w:id="2247" w:author="Dee Anne Ross" w:date="2018-08-22T09:15:00Z">
              <w:r w:rsidR="009D41ED" w:rsidRPr="00805901">
                <w:rPr>
                  <w:rFonts w:asciiTheme="minorHAnsi" w:hAnsiTheme="minorHAnsi"/>
                  <w:sz w:val="18"/>
                  <w:szCs w:val="18"/>
                </w:rPr>
                <w:t xml:space="preserve"> or </w:t>
              </w:r>
            </w:ins>
            <w:ins w:id="2248" w:author="Dee Anne Ross" w:date="2018-08-13T09:14:00Z">
              <w:r w:rsidRPr="00805901">
                <w:rPr>
                  <w:rFonts w:asciiTheme="minorHAnsi" w:hAnsiTheme="minorHAnsi"/>
                  <w:sz w:val="18"/>
                  <w:szCs w:val="18"/>
                </w:rPr>
                <w:t xml:space="preserve">8-16,  then value equals </w:t>
              </w:r>
            </w:ins>
            <w:ins w:id="2249" w:author="Dee Anne Ross" w:date="2018-08-22T09:26:00Z">
              <w:r w:rsidR="007D3D1F" w:rsidRPr="00805901">
                <w:rPr>
                  <w:rFonts w:asciiTheme="minorHAnsi" w:hAnsiTheme="minorHAnsi"/>
                  <w:sz w:val="18"/>
                  <w:szCs w:val="18"/>
                </w:rPr>
                <w:t>‘</w:t>
              </w:r>
            </w:ins>
            <w:ins w:id="2250" w:author="Dee Anne Ross" w:date="2018-08-22T09:13:00Z">
              <w:r w:rsidR="009D41ED" w:rsidRPr="00805901">
                <w:rPr>
                  <w:rFonts w:asciiTheme="minorHAnsi" w:hAnsiTheme="minorHAnsi"/>
                  <w:sz w:val="18"/>
                  <w:szCs w:val="18"/>
                </w:rPr>
                <w:t>Yes</w:t>
              </w:r>
            </w:ins>
            <w:ins w:id="2251" w:author="Dee Anne Ross" w:date="2018-08-22T09:26:00Z">
              <w:r w:rsidR="007D3D1F" w:rsidRPr="00805901">
                <w:rPr>
                  <w:rFonts w:asciiTheme="minorHAnsi" w:hAnsiTheme="minorHAnsi"/>
                  <w:sz w:val="18"/>
                  <w:szCs w:val="18"/>
                </w:rPr>
                <w:t>’</w:t>
              </w:r>
            </w:ins>
            <w:ins w:id="2252" w:author="Dee Anne Ross" w:date="2018-08-13T09:22:00Z">
              <w:r w:rsidR="009D41ED" w:rsidRPr="00805901">
                <w:rPr>
                  <w:rFonts w:asciiTheme="minorHAnsi" w:hAnsiTheme="minorHAnsi"/>
                  <w:sz w:val="18"/>
                  <w:szCs w:val="18"/>
                </w:rPr>
                <w:t xml:space="preserve">; </w:t>
              </w:r>
            </w:ins>
          </w:p>
          <w:p w14:paraId="44A7EBF3" w14:textId="016F58B8" w:rsidR="00E00656" w:rsidRPr="00805901" w:rsidRDefault="009D41ED" w:rsidP="00247AA5">
            <w:pPr>
              <w:jc w:val="center"/>
              <w:rPr>
                <w:rFonts w:asciiTheme="minorHAnsi" w:hAnsiTheme="minorHAnsi"/>
                <w:sz w:val="18"/>
                <w:szCs w:val="18"/>
              </w:rPr>
            </w:pPr>
            <w:ins w:id="2253" w:author="Dee Anne Ross" w:date="2018-08-13T09:22:00Z">
              <w:r w:rsidRPr="00805901">
                <w:rPr>
                  <w:rFonts w:asciiTheme="minorHAnsi" w:hAnsiTheme="minorHAnsi"/>
                  <w:sz w:val="18"/>
                  <w:szCs w:val="18"/>
                </w:rPr>
                <w:t xml:space="preserve">Else value equals </w:t>
              </w:r>
            </w:ins>
            <w:ins w:id="2254" w:author="Dee Anne Ross" w:date="2018-08-22T09:27:00Z">
              <w:r w:rsidR="007D3D1F" w:rsidRPr="00805901">
                <w:rPr>
                  <w:rFonts w:asciiTheme="minorHAnsi" w:hAnsiTheme="minorHAnsi"/>
                  <w:sz w:val="18"/>
                  <w:szCs w:val="18"/>
                </w:rPr>
                <w:t>‘</w:t>
              </w:r>
            </w:ins>
            <w:ins w:id="2255" w:author="Dee Anne Ross" w:date="2018-08-22T09:14:00Z">
              <w:r w:rsidRPr="00805901">
                <w:rPr>
                  <w:rFonts w:asciiTheme="minorHAnsi" w:hAnsiTheme="minorHAnsi"/>
                  <w:sz w:val="18"/>
                  <w:szCs w:val="18"/>
                </w:rPr>
                <w:t>No</w:t>
              </w:r>
            </w:ins>
            <w:ins w:id="2256" w:author="Dee Anne Ross" w:date="2018-08-22T09:27:00Z">
              <w:r w:rsidR="007D3D1F" w:rsidRPr="00805901">
                <w:rPr>
                  <w:rFonts w:asciiTheme="minorHAnsi" w:hAnsiTheme="minorHAnsi"/>
                  <w:sz w:val="18"/>
                  <w:szCs w:val="18"/>
                </w:rPr>
                <w:t>’</w:t>
              </w:r>
            </w:ins>
            <w:ins w:id="2257" w:author="Dee Anne Ross" w:date="2018-08-13T09:14:00Z">
              <w:r w:rsidR="00E00656" w:rsidRPr="00805901">
                <w:rPr>
                  <w:rFonts w:asciiTheme="minorHAnsi" w:hAnsiTheme="minorHAnsi"/>
                  <w:sz w:val="18"/>
                  <w:szCs w:val="18"/>
                </w:rPr>
                <w:t>&gt;&gt;</w:t>
              </w:r>
            </w:ins>
          </w:p>
        </w:tc>
        <w:tc>
          <w:tcPr>
            <w:tcW w:w="1980" w:type="dxa"/>
            <w:vAlign w:val="bottom"/>
          </w:tcPr>
          <w:p w14:paraId="7514A807" w14:textId="610E43B9" w:rsidR="00E00656" w:rsidRPr="00805901" w:rsidDel="009D41ED" w:rsidRDefault="00247AA5" w:rsidP="00482AFE">
            <w:pPr>
              <w:jc w:val="center"/>
              <w:rPr>
                <w:del w:id="2258" w:author="Dee Anne Ross" w:date="2018-08-22T09:21:00Z"/>
                <w:rFonts w:asciiTheme="minorHAnsi" w:hAnsiTheme="minorHAnsi"/>
                <w:sz w:val="18"/>
                <w:szCs w:val="18"/>
              </w:rPr>
            </w:pPr>
            <w:ins w:id="2259" w:author="Dee Anne Ross" w:date="2018-08-27T09:55:00Z">
              <w:r w:rsidRPr="006579AD">
                <w:rPr>
                  <w:rFonts w:asciiTheme="minorHAnsi" w:hAnsiTheme="minorHAnsi"/>
                  <w:sz w:val="18"/>
                  <w:szCs w:val="18"/>
                </w:rPr>
                <w:t>&lt;&lt;</w:t>
              </w:r>
            </w:ins>
            <w:ins w:id="2260" w:author="Smith, Alexis@Energy" w:date="2018-10-23T15:44:00Z">
              <w:r w:rsidR="00805901">
                <w:rPr>
                  <w:rFonts w:ascii="Calibri" w:hAnsi="Calibri"/>
                  <w:sz w:val="18"/>
                  <w:szCs w:val="18"/>
                </w:rPr>
                <w:t>&lt;&lt;User Input: DecimalNonnegative&gt;&gt;</w:t>
              </w:r>
            </w:ins>
            <w:r w:rsidR="00805901" w:rsidRPr="00805901">
              <w:rPr>
                <w:rFonts w:asciiTheme="minorHAnsi" w:hAnsiTheme="minorHAnsi"/>
                <w:sz w:val="18"/>
                <w:szCs w:val="18"/>
              </w:rPr>
              <w:t xml:space="preserve"> </w:t>
            </w:r>
            <w:ins w:id="2261" w:author="Dee Anne Ross" w:date="2018-08-27T09:55:00Z">
              <w:r w:rsidRPr="00805901">
                <w:rPr>
                  <w:rFonts w:asciiTheme="minorHAnsi" w:hAnsiTheme="minorHAnsi"/>
                  <w:sz w:val="18"/>
                  <w:szCs w:val="18"/>
                </w:rPr>
                <w:t>&gt;&gt;</w:t>
              </w:r>
            </w:ins>
            <w:del w:id="2262" w:author="Dee Anne Ross" w:date="2018-08-27T09:55:00Z">
              <w:r w:rsidR="00E00656" w:rsidRPr="00805901" w:rsidDel="00247AA5">
                <w:rPr>
                  <w:rFonts w:asciiTheme="minorHAnsi" w:hAnsiTheme="minorHAnsi"/>
                  <w:sz w:val="18"/>
                  <w:szCs w:val="18"/>
                </w:rPr>
                <w:delText xml:space="preserve">&lt;&lt; </w:delText>
              </w:r>
            </w:del>
            <w:del w:id="2263" w:author="Dee Anne Ross" w:date="2018-08-22T09:21:00Z">
              <w:r w:rsidR="00E00656" w:rsidRPr="00805901" w:rsidDel="009D41ED">
                <w:rPr>
                  <w:rFonts w:asciiTheme="minorHAnsi" w:hAnsiTheme="minorHAnsi"/>
                  <w:sz w:val="18"/>
                  <w:szCs w:val="18"/>
                </w:rPr>
                <w:delText>if F01 contains Option B, A09 = 4</w:delText>
              </w:r>
            </w:del>
            <w:del w:id="2264" w:author="Dee Anne Ross" w:date="2018-08-22T09:19:00Z">
              <w:r w:rsidR="00E00656" w:rsidRPr="00805901" w:rsidDel="009D41ED">
                <w:rPr>
                  <w:rFonts w:asciiTheme="minorHAnsi" w:hAnsiTheme="minorHAnsi"/>
                  <w:sz w:val="18"/>
                  <w:szCs w:val="18"/>
                </w:rPr>
                <w:delText>,</w:delText>
              </w:r>
            </w:del>
            <w:del w:id="2265" w:author="Dee Anne Ross" w:date="2018-08-22T09:21:00Z">
              <w:r w:rsidR="00E00656" w:rsidRPr="00805901" w:rsidDel="009D41ED">
                <w:rPr>
                  <w:rFonts w:asciiTheme="minorHAnsi" w:hAnsiTheme="minorHAnsi"/>
                  <w:sz w:val="18"/>
                  <w:szCs w:val="18"/>
                </w:rPr>
                <w:delText>8-16, and F02 = No, then value equals R-18</w:delText>
              </w:r>
            </w:del>
            <w:ins w:id="2266" w:author="Shewmaker, Michael@Energy" w:date="2018-07-16T15:49:00Z">
              <w:del w:id="2267" w:author="Dee Anne Ross" w:date="2018-08-22T09:21:00Z">
                <w:r w:rsidR="00E00656" w:rsidRPr="00805901" w:rsidDel="009D41ED">
                  <w:rPr>
                    <w:rFonts w:asciiTheme="minorHAnsi" w:hAnsiTheme="minorHAnsi"/>
                    <w:sz w:val="18"/>
                    <w:szCs w:val="18"/>
                  </w:rPr>
                  <w:delText>9</w:delText>
                </w:r>
              </w:del>
            </w:ins>
            <w:del w:id="2268" w:author="Dee Anne Ross" w:date="2018-08-22T09:21:00Z">
              <w:r w:rsidR="00E00656" w:rsidRPr="00805901" w:rsidDel="009D41ED">
                <w:rPr>
                  <w:rFonts w:asciiTheme="minorHAnsi" w:hAnsiTheme="minorHAnsi"/>
                  <w:sz w:val="18"/>
                  <w:szCs w:val="18"/>
                </w:rPr>
                <w:delText>; else if F02 = Yes, then value equals R-13;</w:delText>
              </w:r>
            </w:del>
          </w:p>
          <w:p w14:paraId="37128F14" w14:textId="279E0D5C" w:rsidR="00E00656" w:rsidRPr="00805901" w:rsidRDefault="00E00656" w:rsidP="00482AFE">
            <w:pPr>
              <w:jc w:val="center"/>
              <w:rPr>
                <w:rFonts w:asciiTheme="minorHAnsi" w:hAnsiTheme="minorHAnsi"/>
                <w:sz w:val="18"/>
                <w:szCs w:val="18"/>
              </w:rPr>
            </w:pPr>
            <w:del w:id="2269" w:author="Dee Anne Ross" w:date="2018-08-22T09:21:00Z">
              <w:r w:rsidRPr="00805901" w:rsidDel="009D41ED">
                <w:rPr>
                  <w:rFonts w:asciiTheme="minorHAnsi" w:hAnsiTheme="minorHAnsi"/>
                  <w:sz w:val="18"/>
                  <w:szCs w:val="18"/>
                </w:rPr>
                <w:delText>Else NA</w:delText>
              </w:r>
            </w:del>
            <w:del w:id="2270" w:author="Dee Anne Ross" w:date="2018-08-27T09:55:00Z">
              <w:r w:rsidRPr="00805901" w:rsidDel="00247AA5">
                <w:rPr>
                  <w:rFonts w:asciiTheme="minorHAnsi" w:hAnsiTheme="minorHAnsi"/>
                  <w:sz w:val="18"/>
                  <w:szCs w:val="18"/>
                </w:rPr>
                <w:delText>&gt;&gt;</w:delText>
              </w:r>
            </w:del>
          </w:p>
        </w:tc>
        <w:tc>
          <w:tcPr>
            <w:tcW w:w="2070" w:type="dxa"/>
            <w:vAlign w:val="bottom"/>
          </w:tcPr>
          <w:p w14:paraId="2213DC66" w14:textId="54E26A65" w:rsidR="00E00656" w:rsidRPr="00805901" w:rsidDel="009D41ED" w:rsidRDefault="00E00656" w:rsidP="00482AFE">
            <w:pPr>
              <w:jc w:val="center"/>
              <w:rPr>
                <w:del w:id="2271" w:author="Dee Anne Ross" w:date="2018-08-22T09:22:00Z"/>
                <w:rFonts w:asciiTheme="minorHAnsi" w:hAnsiTheme="minorHAnsi"/>
                <w:sz w:val="18"/>
                <w:szCs w:val="18"/>
              </w:rPr>
            </w:pPr>
            <w:del w:id="2272" w:author="Dee Anne Ross" w:date="2018-08-22T09:22:00Z">
              <w:r w:rsidRPr="00805901" w:rsidDel="009D41ED">
                <w:rPr>
                  <w:rFonts w:asciiTheme="minorHAnsi" w:hAnsiTheme="minorHAnsi"/>
                  <w:sz w:val="18"/>
                  <w:szCs w:val="18"/>
                </w:rPr>
                <w:delText>if F01 contains Option A or Option B, and A09 = 3,5-7, then value equal</w:delText>
              </w:r>
            </w:del>
            <w:del w:id="2273" w:author="Dee Anne Ross" w:date="2018-08-13T10:07:00Z">
              <w:r w:rsidRPr="00805901" w:rsidDel="00F34B79">
                <w:rPr>
                  <w:rFonts w:asciiTheme="minorHAnsi" w:hAnsiTheme="minorHAnsi"/>
                  <w:sz w:val="18"/>
                  <w:szCs w:val="18"/>
                </w:rPr>
                <w:delText>s</w:delText>
              </w:r>
            </w:del>
            <w:del w:id="2274" w:author="Dee Anne Ross" w:date="2018-08-22T09:22:00Z">
              <w:r w:rsidRPr="00805901" w:rsidDel="009D41ED">
                <w:rPr>
                  <w:rFonts w:asciiTheme="minorHAnsi" w:hAnsiTheme="minorHAnsi"/>
                  <w:sz w:val="18"/>
                  <w:szCs w:val="18"/>
                </w:rPr>
                <w:delText xml:space="preserve"> R-30;</w:delText>
              </w:r>
            </w:del>
          </w:p>
          <w:p w14:paraId="2C2D2A44" w14:textId="04CC6704" w:rsidR="00E00656" w:rsidRPr="00805901" w:rsidDel="009D41ED" w:rsidRDefault="00E00656" w:rsidP="00482AFE">
            <w:pPr>
              <w:jc w:val="center"/>
              <w:rPr>
                <w:del w:id="2275" w:author="Dee Anne Ross" w:date="2018-08-22T09:22:00Z"/>
                <w:rFonts w:asciiTheme="minorHAnsi" w:hAnsiTheme="minorHAnsi"/>
                <w:sz w:val="18"/>
                <w:szCs w:val="18"/>
              </w:rPr>
            </w:pPr>
            <w:del w:id="2276" w:author="Dee Anne Ross" w:date="2018-08-22T09:22:00Z">
              <w:r w:rsidRPr="00805901" w:rsidDel="009D41ED">
                <w:rPr>
                  <w:rFonts w:asciiTheme="minorHAnsi" w:hAnsiTheme="minorHAnsi"/>
                  <w:sz w:val="18"/>
                  <w:szCs w:val="18"/>
                </w:rPr>
                <w:delText>If F01 contains Option C and A09 = 2-10, then value equal</w:delText>
              </w:r>
            </w:del>
            <w:del w:id="2277" w:author="Dee Anne Ross" w:date="2018-08-13T10:07:00Z">
              <w:r w:rsidRPr="00805901" w:rsidDel="00F34B79">
                <w:rPr>
                  <w:rFonts w:asciiTheme="minorHAnsi" w:hAnsiTheme="minorHAnsi"/>
                  <w:sz w:val="18"/>
                  <w:szCs w:val="18"/>
                </w:rPr>
                <w:delText>s</w:delText>
              </w:r>
            </w:del>
            <w:del w:id="2278" w:author="Dee Anne Ross" w:date="2018-08-22T09:22:00Z">
              <w:r w:rsidRPr="00805901" w:rsidDel="009D41ED">
                <w:rPr>
                  <w:rFonts w:asciiTheme="minorHAnsi" w:hAnsiTheme="minorHAnsi"/>
                  <w:sz w:val="18"/>
                  <w:szCs w:val="18"/>
                </w:rPr>
                <w:delText xml:space="preserve"> R-30;</w:delText>
              </w:r>
            </w:del>
          </w:p>
          <w:p w14:paraId="527CDDF2" w14:textId="7EF0E665" w:rsidR="00E00656" w:rsidRPr="00805901" w:rsidRDefault="00E00656" w:rsidP="00805901">
            <w:pPr>
              <w:jc w:val="center"/>
              <w:rPr>
                <w:rFonts w:asciiTheme="minorHAnsi" w:hAnsiTheme="minorHAnsi"/>
                <w:sz w:val="18"/>
                <w:szCs w:val="18"/>
              </w:rPr>
            </w:pPr>
            <w:del w:id="2279" w:author="Dee Anne Ross" w:date="2018-08-22T09:22:00Z">
              <w:r w:rsidRPr="00805901" w:rsidDel="009D41ED">
                <w:rPr>
                  <w:rFonts w:asciiTheme="minorHAnsi" w:hAnsiTheme="minorHAnsi"/>
                  <w:sz w:val="18"/>
                  <w:szCs w:val="18"/>
                </w:rPr>
                <w:delText>Else value equals R-38</w:delText>
              </w:r>
            </w:del>
            <w:ins w:id="2280" w:author="Dee Anne Ross" w:date="2018-08-27T09:57:00Z">
              <w:r w:rsidR="00247AA5" w:rsidRPr="006579AD">
                <w:rPr>
                  <w:rFonts w:asciiTheme="minorHAnsi" w:hAnsiTheme="minorHAnsi" w:cs="Courier New"/>
                  <w:sz w:val="18"/>
                  <w:szCs w:val="18"/>
                </w:rPr>
                <w:t xml:space="preserve"> </w:t>
              </w:r>
            </w:ins>
            <w:ins w:id="2281" w:author="Smith, Alexis@Energy" w:date="2018-10-23T15:44:00Z">
              <w:r w:rsidR="00805901">
                <w:rPr>
                  <w:rFonts w:ascii="Calibri" w:hAnsi="Calibri"/>
                  <w:sz w:val="18"/>
                  <w:szCs w:val="18"/>
                </w:rPr>
                <w:t>&lt;&lt;User Input: DecimalNonnegative&gt;&gt;</w:t>
              </w:r>
            </w:ins>
            <w:r w:rsidRPr="00805901">
              <w:rPr>
                <w:rFonts w:asciiTheme="minorHAnsi" w:hAnsiTheme="minorHAnsi"/>
                <w:sz w:val="18"/>
                <w:szCs w:val="18"/>
              </w:rPr>
              <w:t>&gt;&gt;</w:t>
            </w:r>
          </w:p>
        </w:tc>
        <w:tc>
          <w:tcPr>
            <w:tcW w:w="2010" w:type="dxa"/>
            <w:vAlign w:val="bottom"/>
          </w:tcPr>
          <w:p w14:paraId="46404B59" w14:textId="59F61762" w:rsidR="00D66634" w:rsidRDefault="00E00656" w:rsidP="002F7719">
            <w:pPr>
              <w:rPr>
                <w:ins w:id="2282" w:author="Smith, Alexis@Energy" w:date="2018-10-23T15:51:00Z"/>
                <w:rFonts w:asciiTheme="minorHAnsi" w:hAnsiTheme="minorHAnsi"/>
                <w:sz w:val="18"/>
                <w:szCs w:val="18"/>
              </w:rPr>
            </w:pPr>
            <w:ins w:id="2283" w:author="Dee Anne Ross" w:date="2018-08-13T09:59:00Z">
              <w:r w:rsidRPr="00805901">
                <w:rPr>
                  <w:rFonts w:asciiTheme="minorHAnsi" w:hAnsiTheme="minorHAnsi"/>
                  <w:sz w:val="18"/>
                  <w:szCs w:val="18"/>
                </w:rPr>
                <w:t xml:space="preserve">&lt;&lt; if </w:t>
              </w:r>
            </w:ins>
            <w:ins w:id="2284" w:author="Ross, Dee Anne@Energy" w:date="2018-09-12T10:09:00Z">
              <w:r w:rsidR="006B0178" w:rsidRPr="00805901">
                <w:rPr>
                  <w:rFonts w:asciiTheme="minorHAnsi" w:hAnsiTheme="minorHAnsi"/>
                  <w:sz w:val="18"/>
                  <w:szCs w:val="18"/>
                </w:rPr>
                <w:t xml:space="preserve">A09 </w:t>
              </w:r>
            </w:ins>
            <w:ins w:id="2285" w:author="Ross, Dee Anne@Energy" w:date="2018-09-12T10:11:00Z">
              <w:r w:rsidR="006B0178" w:rsidRPr="00805901">
                <w:rPr>
                  <w:rFonts w:asciiTheme="minorHAnsi" w:hAnsiTheme="minorHAnsi"/>
                  <w:sz w:val="18"/>
                  <w:szCs w:val="18"/>
                </w:rPr>
                <w:t>=</w:t>
              </w:r>
            </w:ins>
            <w:ins w:id="2286" w:author="Ross, Dee Anne@Energy" w:date="2018-09-12T10:09:00Z">
              <w:r w:rsidR="006B0178" w:rsidRPr="00805901">
                <w:rPr>
                  <w:rFonts w:asciiTheme="minorHAnsi" w:hAnsiTheme="minorHAnsi"/>
                  <w:sz w:val="18"/>
                  <w:szCs w:val="18"/>
                </w:rPr>
                <w:t xml:space="preserve"> 4</w:t>
              </w:r>
            </w:ins>
            <w:ins w:id="2287" w:author="Ross, Dee Anne@Energy" w:date="2018-09-12T10:10:00Z">
              <w:r w:rsidR="006B0178" w:rsidRPr="00805901">
                <w:rPr>
                  <w:rFonts w:asciiTheme="minorHAnsi" w:hAnsiTheme="minorHAnsi"/>
                  <w:sz w:val="18"/>
                  <w:szCs w:val="18"/>
                </w:rPr>
                <w:t xml:space="preserve"> or 8 </w:t>
              </w:r>
            </w:ins>
            <w:ins w:id="2288" w:author="Smith, Alexis@Energy" w:date="2018-10-23T15:51:00Z">
              <w:r w:rsidR="00D66634">
                <w:rPr>
                  <w:rFonts w:asciiTheme="minorHAnsi" w:hAnsiTheme="minorHAnsi"/>
                  <w:sz w:val="18"/>
                  <w:szCs w:val="18"/>
                </w:rPr>
                <w:t>-</w:t>
              </w:r>
            </w:ins>
            <w:ins w:id="2289" w:author="Ross, Dee Anne@Energy" w:date="2018-09-12T10:10:00Z">
              <w:r w:rsidR="006B0178" w:rsidRPr="00805901">
                <w:rPr>
                  <w:rFonts w:asciiTheme="minorHAnsi" w:hAnsiTheme="minorHAnsi"/>
                  <w:sz w:val="18"/>
                  <w:szCs w:val="18"/>
                </w:rPr>
                <w:t>16</w:t>
              </w:r>
            </w:ins>
            <w:ins w:id="2290" w:author="Ross, Dee Anne@Energy" w:date="2018-09-12T10:11:00Z">
              <w:r w:rsidR="006B0178" w:rsidRPr="00805901">
                <w:rPr>
                  <w:rFonts w:asciiTheme="minorHAnsi" w:hAnsiTheme="minorHAnsi"/>
                  <w:sz w:val="18"/>
                  <w:szCs w:val="18"/>
                </w:rPr>
                <w:t xml:space="preserve"> and </w:t>
              </w:r>
            </w:ins>
            <w:ins w:id="2291" w:author="Ross, Dee Anne@Energy" w:date="2018-09-12T10:10:00Z">
              <w:r w:rsidR="006B0178" w:rsidRPr="00805901">
                <w:rPr>
                  <w:rFonts w:asciiTheme="minorHAnsi" w:hAnsiTheme="minorHAnsi"/>
                  <w:sz w:val="18"/>
                  <w:szCs w:val="18"/>
                </w:rPr>
                <w:t xml:space="preserve">A11 = </w:t>
              </w:r>
            </w:ins>
            <w:ins w:id="2292" w:author="Ross, Dee Anne@Energy" w:date="2018-09-12T10:08:00Z">
              <w:r w:rsidR="006B0178" w:rsidRPr="00805901">
                <w:rPr>
                  <w:rFonts w:asciiTheme="minorHAnsi" w:hAnsiTheme="minorHAnsi"/>
                  <w:sz w:val="18"/>
                  <w:szCs w:val="18"/>
                </w:rPr>
                <w:t xml:space="preserve">Single Family and F01 = Option B, </w:t>
              </w:r>
            </w:ins>
            <w:ins w:id="2293" w:author="Smith, Alexis@Energy" w:date="2018-10-23T15:51:00Z">
              <w:r w:rsidR="00D66634">
                <w:rPr>
                  <w:rFonts w:asciiTheme="minorHAnsi" w:hAnsiTheme="minorHAnsi"/>
                  <w:sz w:val="18"/>
                  <w:szCs w:val="18"/>
                </w:rPr>
                <w:t xml:space="preserve">then </w:t>
              </w:r>
            </w:ins>
            <w:ins w:id="2294" w:author="Ross, Dee Anne@Energy" w:date="2018-09-12T10:08:00Z">
              <w:r w:rsidR="006B0178" w:rsidRPr="00805901">
                <w:rPr>
                  <w:rFonts w:asciiTheme="minorHAnsi" w:hAnsiTheme="minorHAnsi"/>
                  <w:sz w:val="18"/>
                  <w:szCs w:val="18"/>
                </w:rPr>
                <w:t>value =</w:t>
              </w:r>
            </w:ins>
            <w:ins w:id="2295" w:author="Ross, Dee Anne@Energy" w:date="2018-09-12T10:12:00Z">
              <w:r w:rsidR="006B0178" w:rsidRPr="00805901">
                <w:rPr>
                  <w:rFonts w:asciiTheme="minorHAnsi" w:hAnsiTheme="minorHAnsi"/>
                  <w:sz w:val="18"/>
                  <w:szCs w:val="18"/>
                </w:rPr>
                <w:t xml:space="preserve"> R-19; else NA</w:t>
              </w:r>
            </w:ins>
            <w:ins w:id="2296" w:author="Smith, Alexis@Energy" w:date="2018-10-23T15:52:00Z">
              <w:r w:rsidR="00785829">
                <w:rPr>
                  <w:rFonts w:asciiTheme="minorHAnsi" w:hAnsiTheme="minorHAnsi"/>
                  <w:sz w:val="18"/>
                  <w:szCs w:val="18"/>
                </w:rPr>
                <w:t>;</w:t>
              </w:r>
            </w:ins>
            <w:ins w:id="2297" w:author="Ross, Dee Anne@Energy" w:date="2018-09-12T10:12:00Z">
              <w:del w:id="2298" w:author="Smith, Alexis@Energy" w:date="2018-10-23T15:52:00Z">
                <w:r w:rsidR="006B0178" w:rsidRPr="00805901" w:rsidDel="00785829">
                  <w:rPr>
                    <w:rFonts w:asciiTheme="minorHAnsi" w:hAnsiTheme="minorHAnsi"/>
                    <w:sz w:val="18"/>
                    <w:szCs w:val="18"/>
                  </w:rPr>
                  <w:delText xml:space="preserve">. </w:delText>
                </w:r>
              </w:del>
            </w:ins>
          </w:p>
          <w:p w14:paraId="1E1D609C" w14:textId="77777777" w:rsidR="00785829" w:rsidRDefault="00D66634" w:rsidP="002F7719">
            <w:pPr>
              <w:rPr>
                <w:ins w:id="2299" w:author="Smith, Alexis@Energy" w:date="2018-10-23T15:52:00Z"/>
                <w:rFonts w:asciiTheme="minorHAnsi" w:hAnsiTheme="minorHAnsi"/>
                <w:sz w:val="18"/>
                <w:szCs w:val="18"/>
              </w:rPr>
            </w:pPr>
            <w:ins w:id="2300" w:author="Smith, Alexis@Energy" w:date="2018-10-23T15:51:00Z">
              <w:r>
                <w:rPr>
                  <w:rFonts w:asciiTheme="minorHAnsi" w:hAnsiTheme="minorHAnsi"/>
                  <w:sz w:val="18"/>
                  <w:szCs w:val="18"/>
                </w:rPr>
                <w:t>elsei</w:t>
              </w:r>
            </w:ins>
            <w:ins w:id="2301" w:author="Ross, Dee Anne@Energy" w:date="2018-09-12T10:12:00Z">
              <w:r w:rsidR="006B0178" w:rsidRPr="00805901">
                <w:rPr>
                  <w:rFonts w:asciiTheme="minorHAnsi" w:hAnsiTheme="minorHAnsi"/>
                  <w:sz w:val="18"/>
                  <w:szCs w:val="18"/>
                </w:rPr>
                <w:t xml:space="preserve">f A09 = </w:t>
              </w:r>
            </w:ins>
            <w:ins w:id="2302" w:author="Ross, Dee Anne@Energy" w:date="2018-09-12T10:13:00Z">
              <w:r w:rsidR="006B0178" w:rsidRPr="00805901">
                <w:rPr>
                  <w:rFonts w:asciiTheme="minorHAnsi" w:hAnsiTheme="minorHAnsi"/>
                  <w:sz w:val="18"/>
                  <w:szCs w:val="18"/>
                </w:rPr>
                <w:t xml:space="preserve">4, 8-9, 11-15 and A11 = Multifamily, </w:t>
              </w:r>
            </w:ins>
            <w:ins w:id="2303" w:author="Ross, Dee Anne@Energy" w:date="2018-09-12T10:14:00Z">
              <w:r w:rsidR="006B0178" w:rsidRPr="00805901">
                <w:rPr>
                  <w:rFonts w:asciiTheme="minorHAnsi" w:hAnsiTheme="minorHAnsi"/>
                  <w:sz w:val="18"/>
                  <w:szCs w:val="18"/>
                </w:rPr>
                <w:t xml:space="preserve">and F01 = Option B </w:t>
              </w:r>
            </w:ins>
            <w:ins w:id="2304" w:author="Ross, Dee Anne@Energy" w:date="2018-09-12T10:13:00Z">
              <w:r w:rsidR="006B0178" w:rsidRPr="00805901">
                <w:rPr>
                  <w:rFonts w:asciiTheme="minorHAnsi" w:hAnsiTheme="minorHAnsi"/>
                  <w:sz w:val="18"/>
                  <w:szCs w:val="18"/>
                </w:rPr>
                <w:t>then value = R19</w:t>
              </w:r>
            </w:ins>
            <w:ins w:id="2305" w:author="Smith, Alexis@Energy" w:date="2018-10-23T15:52:00Z">
              <w:r w:rsidR="00785829">
                <w:rPr>
                  <w:rFonts w:asciiTheme="minorHAnsi" w:hAnsiTheme="minorHAnsi"/>
                  <w:sz w:val="18"/>
                  <w:szCs w:val="18"/>
                </w:rPr>
                <w:t>;</w:t>
              </w:r>
            </w:ins>
            <w:ins w:id="2306" w:author="Ross, Dee Anne@Energy" w:date="2018-09-12T10:13:00Z">
              <w:del w:id="2307" w:author="Smith, Alexis@Energy" w:date="2018-10-23T15:52:00Z">
                <w:r w:rsidR="006B0178" w:rsidRPr="00805901" w:rsidDel="00785829">
                  <w:rPr>
                    <w:rFonts w:asciiTheme="minorHAnsi" w:hAnsiTheme="minorHAnsi"/>
                    <w:sz w:val="18"/>
                    <w:szCs w:val="18"/>
                  </w:rPr>
                  <w:delText>,</w:delText>
                </w:r>
              </w:del>
            </w:ins>
            <w:ins w:id="2308" w:author="Ross, Dee Anne@Energy" w:date="2018-09-12T10:14:00Z">
              <w:r w:rsidR="006B0178" w:rsidRPr="00805901">
                <w:rPr>
                  <w:rFonts w:asciiTheme="minorHAnsi" w:hAnsiTheme="minorHAnsi"/>
                  <w:sz w:val="18"/>
                  <w:szCs w:val="18"/>
                </w:rPr>
                <w:t xml:space="preserve"> </w:t>
              </w:r>
            </w:ins>
          </w:p>
          <w:p w14:paraId="52773D92" w14:textId="77777777" w:rsidR="00785829" w:rsidRDefault="00785829" w:rsidP="002F7719">
            <w:pPr>
              <w:rPr>
                <w:ins w:id="2309" w:author="Smith, Alexis@Energy" w:date="2018-10-23T15:52:00Z"/>
                <w:rFonts w:asciiTheme="minorHAnsi" w:hAnsiTheme="minorHAnsi"/>
                <w:sz w:val="18"/>
                <w:szCs w:val="18"/>
              </w:rPr>
            </w:pPr>
            <w:ins w:id="2310" w:author="Smith, Alexis@Energy" w:date="2018-10-23T15:52:00Z">
              <w:r>
                <w:rPr>
                  <w:rFonts w:asciiTheme="minorHAnsi" w:hAnsiTheme="minorHAnsi"/>
                  <w:sz w:val="18"/>
                  <w:szCs w:val="18"/>
                </w:rPr>
                <w:t>elsei</w:t>
              </w:r>
            </w:ins>
            <w:ins w:id="2311" w:author="Ross, Dee Anne@Energy" w:date="2018-09-12T10:14:00Z">
              <w:r w:rsidR="006B0178" w:rsidRPr="00805901">
                <w:rPr>
                  <w:rFonts w:asciiTheme="minorHAnsi" w:hAnsiTheme="minorHAnsi"/>
                  <w:sz w:val="18"/>
                  <w:szCs w:val="18"/>
                </w:rPr>
                <w:t xml:space="preserve">f A09 = </w:t>
              </w:r>
            </w:ins>
            <w:ins w:id="2312" w:author="Ross, Dee Anne@Energy" w:date="2018-09-12T10:15:00Z">
              <w:r w:rsidR="006B0178" w:rsidRPr="00805901">
                <w:rPr>
                  <w:rFonts w:asciiTheme="minorHAnsi" w:hAnsiTheme="minorHAnsi"/>
                  <w:sz w:val="18"/>
                  <w:szCs w:val="18"/>
                </w:rPr>
                <w:t>10 or 16</w:t>
              </w:r>
            </w:ins>
            <w:ins w:id="2313" w:author="Ross, Dee Anne@Energy" w:date="2018-09-12T10:14:00Z">
              <w:r w:rsidR="006B0178" w:rsidRPr="00805901">
                <w:rPr>
                  <w:rFonts w:asciiTheme="minorHAnsi" w:hAnsiTheme="minorHAnsi"/>
                  <w:sz w:val="18"/>
                  <w:szCs w:val="18"/>
                </w:rPr>
                <w:t xml:space="preserve"> and A11 = Multifamily, and F01 = Option B then value = R1</w:t>
              </w:r>
            </w:ins>
            <w:ins w:id="2314" w:author="Ross, Dee Anne@Energy" w:date="2018-09-12T10:15:00Z">
              <w:r w:rsidR="006B0178" w:rsidRPr="00805901">
                <w:rPr>
                  <w:rFonts w:asciiTheme="minorHAnsi" w:hAnsiTheme="minorHAnsi"/>
                  <w:sz w:val="18"/>
                  <w:szCs w:val="18"/>
                </w:rPr>
                <w:t>3, else value = NA</w:t>
              </w:r>
            </w:ins>
            <w:ins w:id="2315" w:author="Ross, Dee Anne@Energy" w:date="2018-09-12T10:21:00Z">
              <w:r w:rsidR="00A06E0F" w:rsidRPr="00805901">
                <w:rPr>
                  <w:rFonts w:asciiTheme="minorHAnsi" w:hAnsiTheme="minorHAnsi"/>
                  <w:sz w:val="18"/>
                  <w:szCs w:val="18"/>
                </w:rPr>
                <w:t xml:space="preserve">; </w:t>
              </w:r>
            </w:ins>
          </w:p>
          <w:p w14:paraId="04629363" w14:textId="77777777" w:rsidR="00785829" w:rsidRDefault="00785829" w:rsidP="002F7719">
            <w:pPr>
              <w:rPr>
                <w:ins w:id="2316" w:author="Smith, Alexis@Energy" w:date="2018-10-23T15:53:00Z"/>
                <w:rFonts w:asciiTheme="minorHAnsi" w:hAnsiTheme="minorHAnsi"/>
                <w:sz w:val="18"/>
                <w:szCs w:val="18"/>
              </w:rPr>
            </w:pPr>
            <w:ins w:id="2317" w:author="Smith, Alexis@Energy" w:date="2018-10-23T15:52:00Z">
              <w:r>
                <w:rPr>
                  <w:rFonts w:asciiTheme="minorHAnsi" w:hAnsiTheme="minorHAnsi"/>
                  <w:sz w:val="18"/>
                  <w:szCs w:val="18"/>
                </w:rPr>
                <w:t>else</w:t>
              </w:r>
            </w:ins>
            <w:ins w:id="2318" w:author="Ross, Dee Anne@Energy" w:date="2018-09-12T10:18:00Z">
              <w:del w:id="2319" w:author="Smith, Alexis@Energy" w:date="2018-10-23T15:52:00Z">
                <w:r w:rsidR="00A06E0F" w:rsidRPr="00805901" w:rsidDel="00785829">
                  <w:rPr>
                    <w:rFonts w:asciiTheme="minorHAnsi" w:hAnsiTheme="minorHAnsi"/>
                    <w:sz w:val="18"/>
                    <w:szCs w:val="18"/>
                  </w:rPr>
                  <w:delText>I</w:delText>
                </w:r>
              </w:del>
            </w:ins>
            <w:ins w:id="2320" w:author="Smith, Alexis@Energy" w:date="2018-10-23T15:52:00Z">
              <w:r>
                <w:rPr>
                  <w:rFonts w:asciiTheme="minorHAnsi" w:hAnsiTheme="minorHAnsi"/>
                  <w:sz w:val="18"/>
                  <w:szCs w:val="18"/>
                </w:rPr>
                <w:t>i</w:t>
              </w:r>
            </w:ins>
            <w:ins w:id="2321" w:author="Ross, Dee Anne@Energy" w:date="2018-09-12T10:18:00Z">
              <w:r w:rsidR="00A06E0F" w:rsidRPr="00805901">
                <w:rPr>
                  <w:rFonts w:asciiTheme="minorHAnsi" w:hAnsiTheme="minorHAnsi"/>
                  <w:sz w:val="18"/>
                  <w:szCs w:val="18"/>
                </w:rPr>
                <w:t xml:space="preserve">f A09 = </w:t>
              </w:r>
            </w:ins>
            <w:ins w:id="2322" w:author="Ross, Dee Anne@Energy" w:date="2018-09-12T10:19:00Z">
              <w:r w:rsidR="00A06E0F" w:rsidRPr="00805901">
                <w:rPr>
                  <w:rFonts w:asciiTheme="minorHAnsi" w:hAnsiTheme="minorHAnsi"/>
                  <w:sz w:val="18"/>
                  <w:szCs w:val="18"/>
                </w:rPr>
                <w:t>1-3, 5-7</w:t>
              </w:r>
            </w:ins>
            <w:ins w:id="2323" w:author="Ross, Dee Anne@Energy" w:date="2018-09-12T10:20:00Z">
              <w:r w:rsidR="00A06E0F" w:rsidRPr="00805901">
                <w:rPr>
                  <w:rFonts w:asciiTheme="minorHAnsi" w:hAnsiTheme="minorHAnsi"/>
                  <w:sz w:val="18"/>
                  <w:szCs w:val="18"/>
                </w:rPr>
                <w:t xml:space="preserve"> and F01 = Option B</w:t>
              </w:r>
            </w:ins>
            <w:ins w:id="2324" w:author="Smith, Alexis@Energy" w:date="2018-10-23T15:53:00Z">
              <w:r>
                <w:rPr>
                  <w:rFonts w:asciiTheme="minorHAnsi" w:hAnsiTheme="minorHAnsi"/>
                  <w:sz w:val="18"/>
                  <w:szCs w:val="18"/>
                </w:rPr>
                <w:t>,</w:t>
              </w:r>
            </w:ins>
            <w:ins w:id="2325" w:author="Ross, Dee Anne@Energy" w:date="2018-09-12T10:20:00Z">
              <w:r w:rsidR="00A06E0F" w:rsidRPr="00805901">
                <w:rPr>
                  <w:rFonts w:asciiTheme="minorHAnsi" w:hAnsiTheme="minorHAnsi"/>
                  <w:sz w:val="18"/>
                  <w:szCs w:val="18"/>
                </w:rPr>
                <w:t xml:space="preserve"> then Value is NA; </w:t>
              </w:r>
            </w:ins>
          </w:p>
          <w:p w14:paraId="6AEE0B5D" w14:textId="75F93C77" w:rsidR="006B0178" w:rsidRPr="00805901" w:rsidRDefault="00785829" w:rsidP="002F7719">
            <w:pPr>
              <w:rPr>
                <w:ins w:id="2326" w:author="Ross, Dee Anne@Energy" w:date="2018-09-12T10:15:00Z"/>
                <w:rFonts w:asciiTheme="minorHAnsi" w:hAnsiTheme="minorHAnsi"/>
                <w:sz w:val="18"/>
                <w:szCs w:val="18"/>
              </w:rPr>
            </w:pPr>
            <w:ins w:id="2327" w:author="Smith, Alexis@Energy" w:date="2018-10-23T15:53:00Z">
              <w:r>
                <w:rPr>
                  <w:rFonts w:asciiTheme="minorHAnsi" w:hAnsiTheme="minorHAnsi"/>
                  <w:sz w:val="18"/>
                  <w:szCs w:val="18"/>
                </w:rPr>
                <w:t>else</w:t>
              </w:r>
            </w:ins>
            <w:ins w:id="2328" w:author="Ross, Dee Anne@Energy" w:date="2018-09-12T10:20:00Z">
              <w:del w:id="2329" w:author="Smith, Alexis@Energy" w:date="2018-10-23T15:53:00Z">
                <w:r w:rsidR="00A06E0F" w:rsidRPr="00805901" w:rsidDel="00785829">
                  <w:rPr>
                    <w:rFonts w:asciiTheme="minorHAnsi" w:hAnsiTheme="minorHAnsi"/>
                    <w:sz w:val="18"/>
                    <w:szCs w:val="18"/>
                  </w:rPr>
                  <w:delText>I</w:delText>
                </w:r>
              </w:del>
            </w:ins>
            <w:ins w:id="2330" w:author="Smith, Alexis@Energy" w:date="2018-10-23T15:53:00Z">
              <w:r>
                <w:rPr>
                  <w:rFonts w:asciiTheme="minorHAnsi" w:hAnsiTheme="minorHAnsi"/>
                  <w:sz w:val="18"/>
                  <w:szCs w:val="18"/>
                </w:rPr>
                <w:t>i</w:t>
              </w:r>
            </w:ins>
            <w:ins w:id="2331" w:author="Ross, Dee Anne@Energy" w:date="2018-09-12T10:20:00Z">
              <w:r w:rsidR="00A06E0F" w:rsidRPr="00805901">
                <w:rPr>
                  <w:rFonts w:asciiTheme="minorHAnsi" w:hAnsiTheme="minorHAnsi"/>
                  <w:sz w:val="18"/>
                  <w:szCs w:val="18"/>
                </w:rPr>
                <w:t xml:space="preserve">f F01 = Option C then value </w:t>
              </w:r>
            </w:ins>
            <w:ins w:id="2332" w:author="Ross, Dee Anne@Energy" w:date="2018-09-12T10:21:00Z">
              <w:r w:rsidR="00A06E0F" w:rsidRPr="00805901">
                <w:rPr>
                  <w:rFonts w:asciiTheme="minorHAnsi" w:hAnsiTheme="minorHAnsi"/>
                  <w:sz w:val="18"/>
                  <w:szCs w:val="18"/>
                </w:rPr>
                <w:t>is NA&gt;&gt;</w:t>
              </w:r>
            </w:ins>
          </w:p>
          <w:p w14:paraId="6D636AA9" w14:textId="5BEEF9BD" w:rsidR="00E00656" w:rsidRPr="00805901" w:rsidRDefault="00E00656" w:rsidP="002F7719">
            <w:pPr>
              <w:rPr>
                <w:rFonts w:asciiTheme="minorHAnsi" w:hAnsiTheme="minorHAnsi"/>
                <w:sz w:val="18"/>
                <w:szCs w:val="18"/>
              </w:rPr>
            </w:pPr>
          </w:p>
        </w:tc>
        <w:tc>
          <w:tcPr>
            <w:tcW w:w="1820" w:type="dxa"/>
            <w:vAlign w:val="bottom"/>
          </w:tcPr>
          <w:p w14:paraId="637A3B02" w14:textId="6B855A28" w:rsidR="00E00656" w:rsidRPr="00805901" w:rsidRDefault="00E00656" w:rsidP="005209FB">
            <w:pPr>
              <w:rPr>
                <w:ins w:id="2333" w:author="Dee Anne Ross" w:date="2018-08-13T09:58:00Z"/>
                <w:rFonts w:asciiTheme="minorHAnsi" w:hAnsiTheme="minorHAnsi"/>
                <w:sz w:val="18"/>
                <w:szCs w:val="18"/>
              </w:rPr>
            </w:pPr>
            <w:ins w:id="2334" w:author="Dee Anne Ross" w:date="2018-08-13T09:58:00Z">
              <w:r w:rsidRPr="00805901">
                <w:rPr>
                  <w:rFonts w:asciiTheme="minorHAnsi" w:hAnsiTheme="minorHAnsi"/>
                  <w:sz w:val="18"/>
                  <w:szCs w:val="18"/>
                </w:rPr>
                <w:t xml:space="preserve">&lt;&lt;if F01 contains Option B, and A09 = 3,5-7, then value </w:t>
              </w:r>
            </w:ins>
            <w:ins w:id="2335" w:author="Smith, Alexis@Energy" w:date="2018-10-24T08:39:00Z">
              <w:r w:rsidR="005209FB">
                <w:rPr>
                  <w:rFonts w:asciiTheme="minorHAnsi" w:hAnsiTheme="minorHAnsi"/>
                  <w:sz w:val="18"/>
                  <w:szCs w:val="18"/>
                </w:rPr>
                <w:t>=</w:t>
              </w:r>
            </w:ins>
            <w:ins w:id="2336" w:author="Dee Anne Ross" w:date="2018-08-13T09:58:00Z">
              <w:r w:rsidRPr="00805901">
                <w:rPr>
                  <w:rFonts w:asciiTheme="minorHAnsi" w:hAnsiTheme="minorHAnsi"/>
                  <w:sz w:val="18"/>
                  <w:szCs w:val="18"/>
                </w:rPr>
                <w:t>R-30;</w:t>
              </w:r>
            </w:ins>
          </w:p>
          <w:p w14:paraId="43DA81E5" w14:textId="09A95699" w:rsidR="00E00656" w:rsidRPr="00805901" w:rsidRDefault="00785829" w:rsidP="005209FB">
            <w:pPr>
              <w:rPr>
                <w:ins w:id="2337" w:author="Dee Anne Ross" w:date="2018-08-13T09:58:00Z"/>
                <w:rFonts w:asciiTheme="minorHAnsi" w:hAnsiTheme="minorHAnsi"/>
                <w:sz w:val="18"/>
                <w:szCs w:val="18"/>
              </w:rPr>
            </w:pPr>
            <w:ins w:id="2338" w:author="Smith, Alexis@Energy" w:date="2018-10-23T15:54:00Z">
              <w:r>
                <w:rPr>
                  <w:rFonts w:asciiTheme="minorHAnsi" w:hAnsiTheme="minorHAnsi"/>
                  <w:sz w:val="18"/>
                  <w:szCs w:val="18"/>
                </w:rPr>
                <w:t>elsei</w:t>
              </w:r>
            </w:ins>
            <w:ins w:id="2339" w:author="Dee Anne Ross" w:date="2018-08-13T09:58:00Z">
              <w:del w:id="2340" w:author="Smith, Alexis@Energy" w:date="2018-10-23T15:54:00Z">
                <w:r w:rsidR="00E00656" w:rsidRPr="00805901" w:rsidDel="00785829">
                  <w:rPr>
                    <w:rFonts w:asciiTheme="minorHAnsi" w:hAnsiTheme="minorHAnsi"/>
                    <w:sz w:val="18"/>
                    <w:szCs w:val="18"/>
                  </w:rPr>
                  <w:delText>I</w:delText>
                </w:r>
              </w:del>
              <w:r w:rsidR="00E00656" w:rsidRPr="00805901">
                <w:rPr>
                  <w:rFonts w:asciiTheme="minorHAnsi" w:hAnsiTheme="minorHAnsi"/>
                  <w:sz w:val="18"/>
                  <w:szCs w:val="18"/>
                </w:rPr>
                <w:t xml:space="preserve">f F01 contains Option C and A09 = 2-10, then value </w:t>
              </w:r>
            </w:ins>
            <w:ins w:id="2341" w:author="Smith, Alexis@Energy" w:date="2018-10-24T08:39:00Z">
              <w:r w:rsidR="005209FB">
                <w:rPr>
                  <w:rFonts w:asciiTheme="minorHAnsi" w:hAnsiTheme="minorHAnsi"/>
                  <w:sz w:val="18"/>
                  <w:szCs w:val="18"/>
                </w:rPr>
                <w:t>=</w:t>
              </w:r>
            </w:ins>
            <w:ins w:id="2342" w:author="Dee Anne Ross" w:date="2018-08-13T09:58:00Z">
              <w:r w:rsidR="00E00656" w:rsidRPr="00805901">
                <w:rPr>
                  <w:rFonts w:asciiTheme="minorHAnsi" w:hAnsiTheme="minorHAnsi"/>
                  <w:sz w:val="18"/>
                  <w:szCs w:val="18"/>
                </w:rPr>
                <w:t>R-30;</w:t>
              </w:r>
            </w:ins>
          </w:p>
          <w:p w14:paraId="256EAF6E" w14:textId="3D8125C3" w:rsidR="00E00656" w:rsidRPr="00805901" w:rsidRDefault="00785829" w:rsidP="005209FB">
            <w:pPr>
              <w:rPr>
                <w:rFonts w:asciiTheme="minorHAnsi" w:hAnsiTheme="minorHAnsi"/>
                <w:sz w:val="18"/>
                <w:szCs w:val="18"/>
              </w:rPr>
            </w:pPr>
            <w:ins w:id="2343" w:author="Smith, Alexis@Energy" w:date="2018-10-23T15:55:00Z">
              <w:r>
                <w:rPr>
                  <w:rFonts w:asciiTheme="minorHAnsi" w:hAnsiTheme="minorHAnsi"/>
                  <w:sz w:val="18"/>
                  <w:szCs w:val="18"/>
                </w:rPr>
                <w:t>e</w:t>
              </w:r>
            </w:ins>
            <w:ins w:id="2344" w:author="Dee Anne Ross" w:date="2018-08-13T09:58:00Z">
              <w:del w:id="2345" w:author="Smith, Alexis@Energy" w:date="2018-10-23T15:55:00Z">
                <w:r w:rsidR="00E00656" w:rsidRPr="00805901" w:rsidDel="00785829">
                  <w:rPr>
                    <w:rFonts w:asciiTheme="minorHAnsi" w:hAnsiTheme="minorHAnsi"/>
                    <w:sz w:val="18"/>
                    <w:szCs w:val="18"/>
                  </w:rPr>
                  <w:delText>E</w:delText>
                </w:r>
              </w:del>
              <w:r w:rsidR="00E00656" w:rsidRPr="00805901">
                <w:rPr>
                  <w:rFonts w:asciiTheme="minorHAnsi" w:hAnsiTheme="minorHAnsi"/>
                  <w:sz w:val="18"/>
                  <w:szCs w:val="18"/>
                </w:rPr>
                <w:t xml:space="preserve">lse value </w:t>
              </w:r>
            </w:ins>
            <w:ins w:id="2346" w:author="Smith, Alexis@Energy" w:date="2018-10-24T08:39:00Z">
              <w:r w:rsidR="005209FB">
                <w:rPr>
                  <w:rFonts w:asciiTheme="minorHAnsi" w:hAnsiTheme="minorHAnsi"/>
                  <w:sz w:val="18"/>
                  <w:szCs w:val="18"/>
                </w:rPr>
                <w:t>=</w:t>
              </w:r>
            </w:ins>
            <w:ins w:id="2347" w:author="Dee Anne Ross" w:date="2018-08-13T09:58:00Z">
              <w:r w:rsidR="00E00656" w:rsidRPr="00805901">
                <w:rPr>
                  <w:rFonts w:asciiTheme="minorHAnsi" w:hAnsiTheme="minorHAnsi"/>
                  <w:sz w:val="18"/>
                  <w:szCs w:val="18"/>
                </w:rPr>
                <w:t xml:space="preserve"> R-38&gt;&gt;</w:t>
              </w:r>
            </w:ins>
          </w:p>
        </w:tc>
        <w:tc>
          <w:tcPr>
            <w:tcW w:w="1930" w:type="dxa"/>
            <w:vAlign w:val="bottom"/>
          </w:tcPr>
          <w:p w14:paraId="7F83CDE6" w14:textId="204D3051" w:rsidR="00E00656" w:rsidRPr="00805901" w:rsidRDefault="00E00656" w:rsidP="005209FB">
            <w:pPr>
              <w:rPr>
                <w:rFonts w:asciiTheme="minorHAnsi" w:hAnsiTheme="minorHAnsi"/>
                <w:sz w:val="18"/>
                <w:szCs w:val="18"/>
              </w:rPr>
            </w:pPr>
            <w:r w:rsidRPr="00805901">
              <w:rPr>
                <w:rFonts w:asciiTheme="minorHAnsi" w:hAnsiTheme="minorHAnsi"/>
                <w:sz w:val="18"/>
                <w:szCs w:val="18"/>
              </w:rPr>
              <w:t xml:space="preserve">&lt;&lt;if F01 contains </w:t>
            </w:r>
            <w:del w:id="2348" w:author="Shewmaker, Michael@Energy" w:date="2018-07-16T15:18:00Z">
              <w:r w:rsidRPr="00805901" w:rsidDel="00A4322D">
                <w:rPr>
                  <w:rFonts w:asciiTheme="minorHAnsi" w:hAnsiTheme="minorHAnsi"/>
                  <w:sz w:val="18"/>
                  <w:szCs w:val="18"/>
                </w:rPr>
                <w:delText xml:space="preserve">Option A or </w:delText>
              </w:r>
            </w:del>
            <w:r w:rsidRPr="00805901">
              <w:rPr>
                <w:rFonts w:asciiTheme="minorHAnsi" w:hAnsiTheme="minorHAnsi"/>
                <w:sz w:val="18"/>
                <w:szCs w:val="18"/>
              </w:rPr>
              <w:t xml:space="preserve">Option C, and A09 = 2-15, then value </w:t>
            </w:r>
            <w:ins w:id="2349" w:author="Smith, Alexis@Energy" w:date="2018-10-24T08:40:00Z">
              <w:r w:rsidR="005209FB">
                <w:rPr>
                  <w:rFonts w:asciiTheme="minorHAnsi" w:hAnsiTheme="minorHAnsi"/>
                  <w:sz w:val="18"/>
                  <w:szCs w:val="18"/>
                </w:rPr>
                <w:t xml:space="preserve">= </w:t>
              </w:r>
            </w:ins>
            <w:r w:rsidRPr="00805901">
              <w:rPr>
                <w:rFonts w:asciiTheme="minorHAnsi" w:hAnsiTheme="minorHAnsi"/>
                <w:sz w:val="18"/>
                <w:szCs w:val="18"/>
              </w:rPr>
              <w:t>‘</w:t>
            </w:r>
            <w:del w:id="2350" w:author="Dee Anne Ross" w:date="2018-08-22T09:26:00Z">
              <w:r w:rsidRPr="00805901" w:rsidDel="007D3D1F">
                <w:rPr>
                  <w:rFonts w:asciiTheme="minorHAnsi" w:hAnsiTheme="minorHAnsi"/>
                  <w:sz w:val="18"/>
                  <w:szCs w:val="18"/>
                </w:rPr>
                <w:delText>Required</w:delText>
              </w:r>
            </w:del>
            <w:ins w:id="2351" w:author="Dee Anne Ross" w:date="2018-08-22T09:26:00Z">
              <w:r w:rsidR="007D3D1F" w:rsidRPr="00805901">
                <w:rPr>
                  <w:rFonts w:asciiTheme="minorHAnsi" w:hAnsiTheme="minorHAnsi"/>
                  <w:sz w:val="18"/>
                  <w:szCs w:val="18"/>
                </w:rPr>
                <w:t>Yes</w:t>
              </w:r>
            </w:ins>
            <w:r w:rsidRPr="00805901">
              <w:rPr>
                <w:rFonts w:asciiTheme="minorHAnsi" w:hAnsiTheme="minorHAnsi"/>
                <w:sz w:val="18"/>
                <w:szCs w:val="18"/>
              </w:rPr>
              <w:t>’;</w:t>
            </w:r>
          </w:p>
          <w:p w14:paraId="091D312E" w14:textId="6B34CD52" w:rsidR="00E00656" w:rsidRPr="00805901" w:rsidRDefault="005209FB" w:rsidP="005209FB">
            <w:pPr>
              <w:rPr>
                <w:rFonts w:asciiTheme="minorHAnsi" w:hAnsiTheme="minorHAnsi"/>
                <w:sz w:val="18"/>
                <w:szCs w:val="18"/>
              </w:rPr>
            </w:pPr>
            <w:ins w:id="2352" w:author="Smith, Alexis@Energy" w:date="2018-10-24T08:40:00Z">
              <w:r>
                <w:rPr>
                  <w:rFonts w:asciiTheme="minorHAnsi" w:hAnsiTheme="minorHAnsi"/>
                  <w:sz w:val="18"/>
                  <w:szCs w:val="18"/>
                </w:rPr>
                <w:t>elsei</w:t>
              </w:r>
            </w:ins>
            <w:del w:id="2353" w:author="Smith, Alexis@Energy" w:date="2018-10-24T08:40:00Z">
              <w:r w:rsidR="00E00656" w:rsidRPr="00805901" w:rsidDel="005209FB">
                <w:rPr>
                  <w:rFonts w:asciiTheme="minorHAnsi" w:hAnsiTheme="minorHAnsi"/>
                  <w:sz w:val="18"/>
                  <w:szCs w:val="18"/>
                </w:rPr>
                <w:delText>I</w:delText>
              </w:r>
            </w:del>
            <w:r w:rsidR="00E00656" w:rsidRPr="00805901">
              <w:rPr>
                <w:rFonts w:asciiTheme="minorHAnsi" w:hAnsiTheme="minorHAnsi"/>
                <w:sz w:val="18"/>
                <w:szCs w:val="18"/>
              </w:rPr>
              <w:t xml:space="preserve">f F01 contains Option B and A09 = 2,3,5-7, then value </w:t>
            </w:r>
            <w:ins w:id="2354" w:author="Smith, Alexis@Energy" w:date="2018-10-24T08:40:00Z">
              <w:r>
                <w:rPr>
                  <w:rFonts w:asciiTheme="minorHAnsi" w:hAnsiTheme="minorHAnsi"/>
                  <w:sz w:val="18"/>
                  <w:szCs w:val="18"/>
                </w:rPr>
                <w:t xml:space="preserve">= </w:t>
              </w:r>
            </w:ins>
            <w:r w:rsidR="00E00656" w:rsidRPr="00805901">
              <w:rPr>
                <w:rFonts w:asciiTheme="minorHAnsi" w:hAnsiTheme="minorHAnsi"/>
                <w:sz w:val="18"/>
                <w:szCs w:val="18"/>
              </w:rPr>
              <w:t>‘</w:t>
            </w:r>
            <w:ins w:id="2355" w:author="Dee Anne Ross" w:date="2018-08-22T09:32:00Z">
              <w:r w:rsidR="007D3D1F" w:rsidRPr="00805901">
                <w:rPr>
                  <w:rFonts w:asciiTheme="minorHAnsi" w:hAnsiTheme="minorHAnsi"/>
                  <w:sz w:val="18"/>
                  <w:szCs w:val="18"/>
                </w:rPr>
                <w:t>Yes</w:t>
              </w:r>
            </w:ins>
            <w:del w:id="2356" w:author="Dee Anne Ross" w:date="2018-08-22T09:32:00Z">
              <w:r w:rsidR="00E00656" w:rsidRPr="00805901" w:rsidDel="007D3D1F">
                <w:rPr>
                  <w:rFonts w:asciiTheme="minorHAnsi" w:hAnsiTheme="minorHAnsi"/>
                  <w:sz w:val="18"/>
                  <w:szCs w:val="18"/>
                </w:rPr>
                <w:delText>Required</w:delText>
              </w:r>
            </w:del>
            <w:r w:rsidR="00E00656" w:rsidRPr="00805901">
              <w:rPr>
                <w:rFonts w:asciiTheme="minorHAnsi" w:hAnsiTheme="minorHAnsi"/>
                <w:sz w:val="18"/>
                <w:szCs w:val="18"/>
              </w:rPr>
              <w:t>’;</w:t>
            </w:r>
          </w:p>
          <w:p w14:paraId="3DD6CBF8" w14:textId="54AB040A" w:rsidR="00E00656" w:rsidRPr="00805901" w:rsidRDefault="00E00656" w:rsidP="005209FB">
            <w:pPr>
              <w:rPr>
                <w:rFonts w:asciiTheme="minorHAnsi" w:hAnsiTheme="minorHAnsi"/>
                <w:sz w:val="18"/>
                <w:szCs w:val="18"/>
              </w:rPr>
            </w:pPr>
            <w:r w:rsidRPr="00805901">
              <w:rPr>
                <w:rFonts w:asciiTheme="minorHAnsi" w:hAnsiTheme="minorHAnsi"/>
                <w:sz w:val="18"/>
                <w:szCs w:val="18"/>
              </w:rPr>
              <w:t>Else</w:t>
            </w:r>
            <w:ins w:id="2357" w:author="Smith, Alexis@Energy" w:date="2018-10-24T08:40:00Z">
              <w:r w:rsidR="005209FB">
                <w:rPr>
                  <w:rFonts w:asciiTheme="minorHAnsi" w:hAnsiTheme="minorHAnsi"/>
                  <w:sz w:val="18"/>
                  <w:szCs w:val="18"/>
                </w:rPr>
                <w:t xml:space="preserve"> value =</w:t>
              </w:r>
            </w:ins>
            <w:r w:rsidRPr="00805901">
              <w:rPr>
                <w:rFonts w:asciiTheme="minorHAnsi" w:hAnsiTheme="minorHAnsi"/>
                <w:sz w:val="18"/>
                <w:szCs w:val="18"/>
              </w:rPr>
              <w:t xml:space="preserve"> </w:t>
            </w:r>
            <w:ins w:id="2358" w:author="Dee Anne Ross" w:date="2018-08-22T09:32:00Z">
              <w:r w:rsidR="007D3D1F" w:rsidRPr="00805901">
                <w:rPr>
                  <w:rFonts w:asciiTheme="minorHAnsi" w:hAnsiTheme="minorHAnsi"/>
                  <w:sz w:val="18"/>
                  <w:szCs w:val="18"/>
                </w:rPr>
                <w:t>‘No’</w:t>
              </w:r>
            </w:ins>
            <w:del w:id="2359" w:author="Dee Anne Ross" w:date="2018-08-22T09:32:00Z">
              <w:r w:rsidRPr="00805901" w:rsidDel="007D3D1F">
                <w:rPr>
                  <w:rFonts w:asciiTheme="minorHAnsi" w:hAnsiTheme="minorHAnsi"/>
                  <w:sz w:val="18"/>
                  <w:szCs w:val="18"/>
                </w:rPr>
                <w:delText>value equals NA</w:delText>
              </w:r>
            </w:del>
            <w:r w:rsidRPr="00805901">
              <w:rPr>
                <w:rFonts w:asciiTheme="minorHAnsi" w:hAnsiTheme="minorHAnsi"/>
                <w:sz w:val="18"/>
                <w:szCs w:val="18"/>
              </w:rPr>
              <w:t>&gt;&gt;</w:t>
            </w:r>
          </w:p>
        </w:tc>
        <w:tc>
          <w:tcPr>
            <w:tcW w:w="1530" w:type="dxa"/>
            <w:vAlign w:val="bottom"/>
          </w:tcPr>
          <w:p w14:paraId="5A817134" w14:textId="6C9C28D1" w:rsidR="00E00656" w:rsidRPr="00805901" w:rsidRDefault="00E00656" w:rsidP="00482AFE">
            <w:pPr>
              <w:jc w:val="center"/>
              <w:rPr>
                <w:rFonts w:asciiTheme="minorHAnsi" w:hAnsiTheme="minorHAnsi"/>
                <w:sz w:val="18"/>
                <w:szCs w:val="18"/>
              </w:rPr>
            </w:pPr>
          </w:p>
          <w:p w14:paraId="224CCC4B" w14:textId="4090253F" w:rsidR="00E00656" w:rsidRPr="00805901" w:rsidRDefault="00E00656" w:rsidP="00482AFE">
            <w:pPr>
              <w:jc w:val="center"/>
              <w:rPr>
                <w:rFonts w:asciiTheme="minorHAnsi" w:hAnsiTheme="minorHAnsi"/>
                <w:sz w:val="18"/>
                <w:szCs w:val="18"/>
              </w:rPr>
            </w:pPr>
            <w:ins w:id="2360" w:author="Dee Anne Ross" w:date="2018-08-13T10:05:00Z">
              <w:r w:rsidRPr="006579AD">
                <w:rPr>
                  <w:rFonts w:ascii="Calibri" w:hAnsi="Calibri"/>
                  <w:sz w:val="18"/>
                  <w:szCs w:val="18"/>
                </w:rPr>
                <w:t>&lt;&lt;User Input: Text&gt;&gt;</w:t>
              </w:r>
            </w:ins>
          </w:p>
        </w:tc>
      </w:tr>
      <w:tr w:rsidR="00E00656" w:rsidRPr="00A55113" w14:paraId="112893FE" w14:textId="77777777" w:rsidTr="00770388">
        <w:tc>
          <w:tcPr>
            <w:tcW w:w="1417" w:type="dxa"/>
          </w:tcPr>
          <w:p w14:paraId="286893E9" w14:textId="77777777" w:rsidR="00E00656" w:rsidRPr="00A55113" w:rsidRDefault="00E00656" w:rsidP="00E00656">
            <w:pPr>
              <w:rPr>
                <w:rFonts w:asciiTheme="minorHAnsi" w:hAnsiTheme="minorHAnsi"/>
                <w:i/>
                <w:sz w:val="20"/>
              </w:rPr>
            </w:pPr>
          </w:p>
        </w:tc>
        <w:tc>
          <w:tcPr>
            <w:tcW w:w="1620" w:type="dxa"/>
          </w:tcPr>
          <w:p w14:paraId="6D97BA69" w14:textId="5557E7E8" w:rsidR="00E00656" w:rsidRPr="00A55113" w:rsidRDefault="00E00656" w:rsidP="00E00656">
            <w:pPr>
              <w:rPr>
                <w:rFonts w:asciiTheme="minorHAnsi" w:hAnsiTheme="minorHAnsi"/>
                <w:i/>
                <w:sz w:val="20"/>
              </w:rPr>
            </w:pPr>
          </w:p>
        </w:tc>
        <w:tc>
          <w:tcPr>
            <w:tcW w:w="1980" w:type="dxa"/>
          </w:tcPr>
          <w:p w14:paraId="6D651D52" w14:textId="77777777" w:rsidR="00E00656" w:rsidRPr="00A55113" w:rsidRDefault="00E00656" w:rsidP="00E00656">
            <w:pPr>
              <w:rPr>
                <w:rFonts w:asciiTheme="minorHAnsi" w:hAnsiTheme="minorHAnsi"/>
                <w:i/>
                <w:sz w:val="20"/>
              </w:rPr>
            </w:pPr>
          </w:p>
        </w:tc>
        <w:tc>
          <w:tcPr>
            <w:tcW w:w="2070" w:type="dxa"/>
          </w:tcPr>
          <w:p w14:paraId="1EFF9178" w14:textId="066F0D7D" w:rsidR="00E00656" w:rsidRPr="00A55113" w:rsidRDefault="00E00656" w:rsidP="00E00656">
            <w:pPr>
              <w:rPr>
                <w:rFonts w:asciiTheme="minorHAnsi" w:hAnsiTheme="minorHAnsi"/>
                <w:i/>
                <w:sz w:val="20"/>
              </w:rPr>
            </w:pPr>
          </w:p>
        </w:tc>
        <w:tc>
          <w:tcPr>
            <w:tcW w:w="2010" w:type="dxa"/>
          </w:tcPr>
          <w:p w14:paraId="63F4E6EB" w14:textId="77777777" w:rsidR="00E00656" w:rsidRPr="00A55113" w:rsidRDefault="00E00656" w:rsidP="00E00656">
            <w:pPr>
              <w:rPr>
                <w:rFonts w:asciiTheme="minorHAnsi" w:hAnsiTheme="minorHAnsi"/>
                <w:i/>
                <w:sz w:val="20"/>
              </w:rPr>
            </w:pPr>
          </w:p>
        </w:tc>
        <w:tc>
          <w:tcPr>
            <w:tcW w:w="1820" w:type="dxa"/>
          </w:tcPr>
          <w:p w14:paraId="4D7C782B" w14:textId="1EF97B1E" w:rsidR="00E00656" w:rsidRPr="00A55113" w:rsidRDefault="00E00656" w:rsidP="00E00656">
            <w:pPr>
              <w:rPr>
                <w:rFonts w:asciiTheme="minorHAnsi" w:hAnsiTheme="minorHAnsi"/>
                <w:i/>
                <w:sz w:val="20"/>
              </w:rPr>
            </w:pPr>
          </w:p>
        </w:tc>
        <w:tc>
          <w:tcPr>
            <w:tcW w:w="3460" w:type="dxa"/>
            <w:gridSpan w:val="2"/>
          </w:tcPr>
          <w:p w14:paraId="3B1ADFB7" w14:textId="77777777" w:rsidR="00E00656" w:rsidRPr="00A55113" w:rsidRDefault="00E00656" w:rsidP="00E00656">
            <w:pPr>
              <w:rPr>
                <w:rFonts w:asciiTheme="minorHAnsi" w:hAnsiTheme="minorHAnsi"/>
                <w:i/>
                <w:sz w:val="20"/>
              </w:rPr>
            </w:pPr>
          </w:p>
        </w:tc>
      </w:tr>
      <w:tr w:rsidR="00E00656" w:rsidRPr="00A55113" w14:paraId="40861FED" w14:textId="77777777" w:rsidTr="00770388">
        <w:tc>
          <w:tcPr>
            <w:tcW w:w="14377" w:type="dxa"/>
            <w:gridSpan w:val="8"/>
          </w:tcPr>
          <w:p w14:paraId="5CC232C4" w14:textId="77777777" w:rsidR="00E00656" w:rsidRDefault="00E00656" w:rsidP="00E00656">
            <w:pPr>
              <w:keepNext/>
              <w:tabs>
                <w:tab w:val="left" w:pos="540"/>
                <w:tab w:val="left" w:pos="900"/>
                <w:tab w:val="left" w:pos="3420"/>
              </w:tabs>
              <w:rPr>
                <w:rFonts w:ascii="Calibri" w:hAnsi="Calibri"/>
                <w:b/>
                <w:sz w:val="18"/>
                <w:szCs w:val="18"/>
              </w:rPr>
            </w:pPr>
            <w:r w:rsidRPr="00A55113">
              <w:rPr>
                <w:rFonts w:ascii="Calibri" w:hAnsi="Calibri"/>
                <w:b/>
                <w:sz w:val="18"/>
                <w:szCs w:val="18"/>
              </w:rPr>
              <w:t>Note:</w:t>
            </w:r>
          </w:p>
          <w:p w14:paraId="4C57E25F" w14:textId="77777777" w:rsidR="007B13B6" w:rsidRDefault="007B13B6" w:rsidP="007B13B6">
            <w:pPr>
              <w:pStyle w:val="ListParagraph"/>
              <w:keepNext/>
              <w:numPr>
                <w:ilvl w:val="0"/>
                <w:numId w:val="27"/>
              </w:numPr>
              <w:tabs>
                <w:tab w:val="left" w:pos="540"/>
                <w:tab w:val="left" w:pos="900"/>
                <w:tab w:val="left" w:pos="3420"/>
              </w:tabs>
              <w:ind w:left="585"/>
              <w:rPr>
                <w:ins w:id="2361" w:author="Dee Anne Ross" w:date="2018-08-23T09:17:00Z"/>
                <w:rFonts w:ascii="Calibri" w:hAnsi="Calibri"/>
                <w:sz w:val="18"/>
                <w:szCs w:val="18"/>
              </w:rPr>
            </w:pPr>
            <w:ins w:id="2362" w:author="Dee Anne Ross" w:date="2018-08-23T09:17:00Z">
              <w:r>
                <w:rPr>
                  <w:rFonts w:ascii="Calibri" w:hAnsi="Calibri"/>
                  <w:sz w:val="18"/>
                  <w:szCs w:val="18"/>
                </w:rPr>
                <w:t>Cathedral ceilings cannot comply with prescriptive requirements. Performance compliance is required.</w:t>
              </w:r>
            </w:ins>
          </w:p>
          <w:p w14:paraId="0C6042EB" w14:textId="77777777" w:rsidR="007B13B6" w:rsidRDefault="007B13B6" w:rsidP="007B13B6">
            <w:pPr>
              <w:pStyle w:val="ListParagraph"/>
              <w:keepNext/>
              <w:numPr>
                <w:ilvl w:val="0"/>
                <w:numId w:val="27"/>
              </w:numPr>
              <w:tabs>
                <w:tab w:val="left" w:pos="540"/>
                <w:tab w:val="left" w:pos="900"/>
                <w:tab w:val="left" w:pos="3420"/>
              </w:tabs>
              <w:ind w:left="585"/>
              <w:rPr>
                <w:ins w:id="2363" w:author="Dee Anne Ross" w:date="2018-08-23T09:18:00Z"/>
                <w:rFonts w:ascii="Calibri" w:hAnsi="Calibri"/>
                <w:sz w:val="18"/>
                <w:szCs w:val="18"/>
              </w:rPr>
            </w:pPr>
            <w:ins w:id="2364" w:author="Dee Anne Ross" w:date="2018-08-23T09:17:00Z">
              <w:r>
                <w:rPr>
                  <w:rFonts w:ascii="Calibri" w:hAnsi="Calibri"/>
                  <w:sz w:val="18"/>
                  <w:szCs w:val="18"/>
                </w:rPr>
                <w:t>Option B requires below deck insulation in climate zones 4 and 8-16. An air space is required if below deck insulation is required.</w:t>
              </w:r>
            </w:ins>
          </w:p>
          <w:p w14:paraId="21226B96" w14:textId="78E01A7B" w:rsidR="00E00656" w:rsidRPr="00482AFE" w:rsidRDefault="007B13B6" w:rsidP="00482AFE">
            <w:pPr>
              <w:pStyle w:val="ListParagraph"/>
              <w:keepNext/>
              <w:numPr>
                <w:ilvl w:val="0"/>
                <w:numId w:val="27"/>
              </w:numPr>
              <w:tabs>
                <w:tab w:val="left" w:pos="540"/>
                <w:tab w:val="left" w:pos="900"/>
                <w:tab w:val="left" w:pos="3420"/>
              </w:tabs>
              <w:spacing w:after="40"/>
              <w:ind w:left="585"/>
              <w:rPr>
                <w:rFonts w:ascii="Calibri" w:hAnsi="Calibri"/>
                <w:sz w:val="18"/>
                <w:szCs w:val="18"/>
              </w:rPr>
            </w:pPr>
            <w:ins w:id="2365" w:author="Dee Anne Ross" w:date="2018-08-23T09:17:00Z">
              <w:r>
                <w:rPr>
                  <w:rFonts w:ascii="Calibri" w:hAnsi="Calibri"/>
                  <w:sz w:val="18"/>
                  <w:szCs w:val="18"/>
                </w:rPr>
                <w:t>Option C requires heating and cooling ducts be located inside the conditioned space.</w:t>
              </w:r>
            </w:ins>
            <w:del w:id="2366" w:author="Dee Anne Ross" w:date="2018-08-23T09:18:00Z">
              <w:r w:rsidR="00E00656" w:rsidRPr="00482AFE" w:rsidDel="007B13B6">
                <w:rPr>
                  <w:rFonts w:ascii="Calibri" w:hAnsi="Calibri"/>
                  <w:sz w:val="18"/>
                  <w:szCs w:val="18"/>
                </w:rPr>
                <w:delText>Where insulation is installed above the roofing membrane or above the layer used to seal the roof from water penetration the insulation shall have a maximum water absorption of 0.3 percent by volume when tested according to ASTM Standard C272.</w:delText>
              </w:r>
            </w:del>
          </w:p>
        </w:tc>
      </w:tr>
    </w:tbl>
    <w:p w14:paraId="1892442C" w14:textId="77777777" w:rsidR="003D52E8" w:rsidRPr="004358FA" w:rsidRDefault="003D52E8" w:rsidP="00B25B99">
      <w:pPr>
        <w:rPr>
          <w:sz w:val="20"/>
        </w:rPr>
      </w:pPr>
    </w:p>
    <w:p w14:paraId="308DB636" w14:textId="77777777" w:rsidR="0031551A" w:rsidRDefault="0031551A" w:rsidP="0031551A">
      <w:pPr>
        <w:rPr>
          <w:rFonts w:ascii="Calibri" w:hAnsi="Calibri"/>
        </w:rPr>
      </w:pPr>
    </w:p>
    <w:tbl>
      <w:tblPr>
        <w:tblW w:w="497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28"/>
        <w:gridCol w:w="1066"/>
        <w:gridCol w:w="721"/>
        <w:gridCol w:w="1050"/>
        <w:gridCol w:w="973"/>
        <w:gridCol w:w="1242"/>
        <w:gridCol w:w="1328"/>
        <w:gridCol w:w="1240"/>
        <w:gridCol w:w="1240"/>
        <w:gridCol w:w="1152"/>
        <w:gridCol w:w="1416"/>
        <w:gridCol w:w="1152"/>
        <w:gridCol w:w="88"/>
        <w:gridCol w:w="887"/>
        <w:gridCol w:w="21"/>
      </w:tblGrid>
      <w:tr w:rsidR="008A34AB" w:rsidRPr="009B3A0C" w14:paraId="308DB638" w14:textId="77777777" w:rsidTr="007C6199">
        <w:trPr>
          <w:trHeight w:val="233"/>
        </w:trPr>
        <w:tc>
          <w:tcPr>
            <w:tcW w:w="14304" w:type="dxa"/>
            <w:gridSpan w:val="15"/>
            <w:tcBorders>
              <w:top w:val="single" w:sz="4" w:space="0" w:color="auto"/>
              <w:left w:val="single" w:sz="4" w:space="0" w:color="auto"/>
              <w:bottom w:val="single" w:sz="6" w:space="0" w:color="auto"/>
              <w:right w:val="single" w:sz="4" w:space="0" w:color="auto"/>
            </w:tcBorders>
            <w:shd w:val="clear" w:color="auto" w:fill="auto"/>
            <w:vAlign w:val="bottom"/>
          </w:tcPr>
          <w:p w14:paraId="308DB637" w14:textId="7920CF02" w:rsidR="008A34AB" w:rsidRPr="008A34AB" w:rsidRDefault="008A34AB" w:rsidP="00CA63EE">
            <w:pPr>
              <w:pStyle w:val="Heading7"/>
              <w:tabs>
                <w:tab w:val="left" w:pos="180"/>
                <w:tab w:val="left" w:pos="5310"/>
                <w:tab w:val="left" w:pos="8100"/>
              </w:tabs>
              <w:rPr>
                <w:rFonts w:ascii="Calibri" w:eastAsia="Calibri" w:hAnsi="Calibri"/>
                <w:sz w:val="22"/>
                <w:szCs w:val="22"/>
              </w:rPr>
            </w:pPr>
            <w:r w:rsidRPr="004358FA">
              <w:rPr>
                <w:rFonts w:ascii="Calibri" w:eastAsia="Calibri" w:hAnsi="Calibri"/>
                <w:sz w:val="20"/>
                <w:szCs w:val="22"/>
              </w:rPr>
              <w:lastRenderedPageBreak/>
              <w:t xml:space="preserve">G. </w:t>
            </w:r>
            <w:r w:rsidR="00CA63EE" w:rsidRPr="004358FA">
              <w:rPr>
                <w:rFonts w:ascii="Calibri" w:eastAsia="Calibri" w:hAnsi="Calibri"/>
                <w:sz w:val="20"/>
                <w:szCs w:val="22"/>
              </w:rPr>
              <w:t>Roofing Products</w:t>
            </w:r>
            <w:r w:rsidRPr="004358FA">
              <w:rPr>
                <w:rFonts w:ascii="Calibri" w:eastAsia="Calibri" w:hAnsi="Calibri"/>
                <w:sz w:val="20"/>
                <w:szCs w:val="22"/>
              </w:rPr>
              <w:t xml:space="preserve"> (</w:t>
            </w:r>
            <w:r w:rsidR="00CA63EE" w:rsidRPr="004358FA">
              <w:rPr>
                <w:rFonts w:ascii="Calibri" w:eastAsia="Calibri" w:hAnsi="Calibri"/>
                <w:sz w:val="20"/>
                <w:szCs w:val="22"/>
              </w:rPr>
              <w:t>Cool Roof</w:t>
            </w:r>
            <w:r w:rsidRPr="004358FA">
              <w:rPr>
                <w:rFonts w:ascii="Calibri" w:eastAsia="Calibri" w:hAnsi="Calibri"/>
                <w:sz w:val="20"/>
                <w:szCs w:val="22"/>
              </w:rPr>
              <w:t xml:space="preserve">) </w:t>
            </w:r>
            <w:r w:rsidRPr="004358FA">
              <w:rPr>
                <w:rFonts w:ascii="Calibri" w:eastAsia="Calibri" w:hAnsi="Calibri"/>
                <w:b w:val="0"/>
                <w:sz w:val="20"/>
                <w:szCs w:val="22"/>
              </w:rPr>
              <w:t>(Section 150.1(c)11)</w:t>
            </w:r>
          </w:p>
        </w:tc>
      </w:tr>
      <w:tr w:rsidR="008A34AB" w14:paraId="308DB646" w14:textId="77777777" w:rsidTr="007C6199">
        <w:trPr>
          <w:gridAfter w:val="1"/>
          <w:wAfter w:w="21" w:type="dxa"/>
          <w:trHeight w:val="240"/>
        </w:trPr>
        <w:tc>
          <w:tcPr>
            <w:tcW w:w="728" w:type="dxa"/>
            <w:tcBorders>
              <w:top w:val="single" w:sz="6" w:space="0" w:color="auto"/>
              <w:left w:val="single" w:sz="4" w:space="0" w:color="auto"/>
              <w:bottom w:val="single" w:sz="6" w:space="0" w:color="auto"/>
            </w:tcBorders>
          </w:tcPr>
          <w:p w14:paraId="308DB639" w14:textId="77777777" w:rsidR="008A34AB"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01</w:t>
            </w:r>
          </w:p>
        </w:tc>
        <w:tc>
          <w:tcPr>
            <w:tcW w:w="1066" w:type="dxa"/>
            <w:tcBorders>
              <w:top w:val="single" w:sz="6" w:space="0" w:color="auto"/>
              <w:bottom w:val="single" w:sz="6" w:space="0" w:color="auto"/>
            </w:tcBorders>
            <w:shd w:val="clear" w:color="auto" w:fill="auto"/>
            <w:vAlign w:val="bottom"/>
          </w:tcPr>
          <w:p w14:paraId="308DB63A" w14:textId="77777777" w:rsidR="008A34AB" w:rsidRPr="009B3A0C"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02</w:t>
            </w:r>
          </w:p>
        </w:tc>
        <w:tc>
          <w:tcPr>
            <w:tcW w:w="721" w:type="dxa"/>
            <w:tcBorders>
              <w:top w:val="single" w:sz="6" w:space="0" w:color="auto"/>
              <w:bottom w:val="single" w:sz="6" w:space="0" w:color="auto"/>
            </w:tcBorders>
            <w:shd w:val="clear" w:color="auto" w:fill="auto"/>
            <w:vAlign w:val="bottom"/>
          </w:tcPr>
          <w:p w14:paraId="308DB63B" w14:textId="77777777" w:rsidR="008A34AB" w:rsidRPr="009B3A0C"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03</w:t>
            </w:r>
          </w:p>
        </w:tc>
        <w:tc>
          <w:tcPr>
            <w:tcW w:w="1050" w:type="dxa"/>
            <w:tcBorders>
              <w:top w:val="single" w:sz="6" w:space="0" w:color="auto"/>
              <w:bottom w:val="single" w:sz="6" w:space="0" w:color="auto"/>
            </w:tcBorders>
            <w:shd w:val="clear" w:color="auto" w:fill="auto"/>
            <w:vAlign w:val="bottom"/>
          </w:tcPr>
          <w:p w14:paraId="308DB63C" w14:textId="77777777" w:rsidR="008A34AB" w:rsidRPr="009B3A0C"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04</w:t>
            </w:r>
          </w:p>
        </w:tc>
        <w:tc>
          <w:tcPr>
            <w:tcW w:w="973" w:type="dxa"/>
            <w:tcBorders>
              <w:top w:val="single" w:sz="6" w:space="0" w:color="auto"/>
              <w:bottom w:val="single" w:sz="6" w:space="0" w:color="auto"/>
            </w:tcBorders>
            <w:shd w:val="clear" w:color="auto" w:fill="auto"/>
            <w:vAlign w:val="bottom"/>
          </w:tcPr>
          <w:p w14:paraId="308DB63D" w14:textId="77777777" w:rsidR="008A34AB" w:rsidRPr="009B3A0C"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05</w:t>
            </w:r>
          </w:p>
        </w:tc>
        <w:tc>
          <w:tcPr>
            <w:tcW w:w="1242" w:type="dxa"/>
            <w:tcBorders>
              <w:top w:val="single" w:sz="6" w:space="0" w:color="auto"/>
              <w:bottom w:val="single" w:sz="6" w:space="0" w:color="auto"/>
            </w:tcBorders>
            <w:shd w:val="clear" w:color="auto" w:fill="auto"/>
            <w:vAlign w:val="bottom"/>
          </w:tcPr>
          <w:p w14:paraId="308DB63E" w14:textId="77777777" w:rsidR="008A34AB" w:rsidRPr="009B3A0C" w:rsidRDefault="008A34AB" w:rsidP="0097716D">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06</w:t>
            </w:r>
          </w:p>
        </w:tc>
        <w:tc>
          <w:tcPr>
            <w:tcW w:w="1328" w:type="dxa"/>
            <w:tcBorders>
              <w:top w:val="single" w:sz="6" w:space="0" w:color="auto"/>
              <w:bottom w:val="single" w:sz="6" w:space="0" w:color="auto"/>
            </w:tcBorders>
            <w:shd w:val="clear" w:color="auto" w:fill="auto"/>
            <w:vAlign w:val="bottom"/>
          </w:tcPr>
          <w:p w14:paraId="308DB63F" w14:textId="77777777" w:rsidR="008A34AB" w:rsidRDefault="008A34AB" w:rsidP="0097716D">
            <w:pPr>
              <w:pStyle w:val="Heading7"/>
              <w:tabs>
                <w:tab w:val="clear" w:pos="10980"/>
                <w:tab w:val="clear" w:pos="11430"/>
                <w:tab w:val="left" w:pos="180"/>
                <w:tab w:val="left" w:pos="5310"/>
                <w:tab w:val="left" w:pos="8100"/>
              </w:tabs>
              <w:jc w:val="center"/>
              <w:rPr>
                <w:rFonts w:ascii="Calibri" w:hAnsi="Calibri"/>
                <w:b w:val="0"/>
                <w:sz w:val="18"/>
              </w:rPr>
            </w:pPr>
            <w:r>
              <w:rPr>
                <w:rFonts w:ascii="Calibri" w:hAnsi="Calibri"/>
                <w:b w:val="0"/>
                <w:sz w:val="18"/>
              </w:rPr>
              <w:t>07</w:t>
            </w:r>
          </w:p>
        </w:tc>
        <w:tc>
          <w:tcPr>
            <w:tcW w:w="1240" w:type="dxa"/>
            <w:tcBorders>
              <w:top w:val="single" w:sz="6" w:space="0" w:color="auto"/>
              <w:bottom w:val="single" w:sz="6" w:space="0" w:color="auto"/>
            </w:tcBorders>
            <w:shd w:val="clear" w:color="auto" w:fill="auto"/>
            <w:vAlign w:val="bottom"/>
          </w:tcPr>
          <w:p w14:paraId="308DB640" w14:textId="77777777" w:rsidR="008A34AB" w:rsidRDefault="008A34AB" w:rsidP="0097716D">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08</w:t>
            </w:r>
          </w:p>
        </w:tc>
        <w:tc>
          <w:tcPr>
            <w:tcW w:w="1240" w:type="dxa"/>
            <w:tcBorders>
              <w:top w:val="single" w:sz="6" w:space="0" w:color="auto"/>
              <w:bottom w:val="single" w:sz="6" w:space="0" w:color="auto"/>
            </w:tcBorders>
            <w:shd w:val="clear" w:color="auto" w:fill="auto"/>
            <w:vAlign w:val="bottom"/>
          </w:tcPr>
          <w:p w14:paraId="308DB641" w14:textId="77777777" w:rsidR="008A34AB" w:rsidRDefault="008A34AB" w:rsidP="0097716D">
            <w:pPr>
              <w:keepNext/>
              <w:tabs>
                <w:tab w:val="left" w:pos="7200"/>
                <w:tab w:val="left" w:pos="9990"/>
                <w:tab w:val="left" w:pos="10980"/>
                <w:tab w:val="right" w:pos="11430"/>
              </w:tabs>
              <w:jc w:val="center"/>
              <w:rPr>
                <w:rFonts w:ascii="Calibri" w:hAnsi="Calibri"/>
                <w:noProof/>
                <w:sz w:val="18"/>
                <w:szCs w:val="18"/>
              </w:rPr>
            </w:pPr>
            <w:r>
              <w:rPr>
                <w:rFonts w:ascii="Calibri" w:hAnsi="Calibri"/>
                <w:noProof/>
                <w:sz w:val="18"/>
                <w:szCs w:val="18"/>
              </w:rPr>
              <w:t>09</w:t>
            </w:r>
          </w:p>
        </w:tc>
        <w:tc>
          <w:tcPr>
            <w:tcW w:w="1152" w:type="dxa"/>
            <w:tcBorders>
              <w:top w:val="single" w:sz="6" w:space="0" w:color="auto"/>
              <w:bottom w:val="single" w:sz="6" w:space="0" w:color="auto"/>
            </w:tcBorders>
            <w:shd w:val="clear" w:color="auto" w:fill="auto"/>
            <w:vAlign w:val="bottom"/>
          </w:tcPr>
          <w:p w14:paraId="308DB642" w14:textId="77777777" w:rsidR="008A34AB"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10</w:t>
            </w:r>
          </w:p>
        </w:tc>
        <w:tc>
          <w:tcPr>
            <w:tcW w:w="1416" w:type="dxa"/>
            <w:tcBorders>
              <w:top w:val="single" w:sz="6" w:space="0" w:color="auto"/>
              <w:bottom w:val="single" w:sz="6" w:space="0" w:color="auto"/>
            </w:tcBorders>
            <w:shd w:val="clear" w:color="auto" w:fill="auto"/>
            <w:vAlign w:val="bottom"/>
          </w:tcPr>
          <w:p w14:paraId="308DB643" w14:textId="77777777" w:rsidR="008A34AB"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11</w:t>
            </w:r>
          </w:p>
        </w:tc>
        <w:tc>
          <w:tcPr>
            <w:tcW w:w="1240" w:type="dxa"/>
            <w:gridSpan w:val="2"/>
            <w:tcBorders>
              <w:top w:val="single" w:sz="6" w:space="0" w:color="auto"/>
              <w:bottom w:val="single" w:sz="6" w:space="0" w:color="auto"/>
            </w:tcBorders>
            <w:shd w:val="clear" w:color="auto" w:fill="auto"/>
            <w:vAlign w:val="bottom"/>
          </w:tcPr>
          <w:p w14:paraId="308DB644" w14:textId="77777777" w:rsidR="008A34AB"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12</w:t>
            </w:r>
          </w:p>
        </w:tc>
        <w:tc>
          <w:tcPr>
            <w:tcW w:w="887" w:type="dxa"/>
            <w:tcBorders>
              <w:top w:val="single" w:sz="6" w:space="0" w:color="auto"/>
              <w:bottom w:val="single" w:sz="6" w:space="0" w:color="auto"/>
              <w:right w:val="single" w:sz="4" w:space="0" w:color="auto"/>
            </w:tcBorders>
            <w:shd w:val="clear" w:color="auto" w:fill="auto"/>
            <w:vAlign w:val="bottom"/>
          </w:tcPr>
          <w:p w14:paraId="308DB645" w14:textId="77777777" w:rsidR="008A34AB"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13</w:t>
            </w:r>
          </w:p>
        </w:tc>
      </w:tr>
      <w:tr w:rsidR="008A34AB" w:rsidRPr="009B3A0C" w14:paraId="308DB64F" w14:textId="77777777" w:rsidTr="007C6199">
        <w:trPr>
          <w:gridAfter w:val="1"/>
          <w:wAfter w:w="21" w:type="dxa"/>
          <w:trHeight w:val="149"/>
        </w:trPr>
        <w:tc>
          <w:tcPr>
            <w:tcW w:w="728" w:type="dxa"/>
            <w:vMerge w:val="restart"/>
            <w:tcBorders>
              <w:top w:val="single" w:sz="6" w:space="0" w:color="auto"/>
              <w:left w:val="single" w:sz="4" w:space="0" w:color="auto"/>
              <w:bottom w:val="single" w:sz="6" w:space="0" w:color="auto"/>
            </w:tcBorders>
            <w:vAlign w:val="bottom"/>
          </w:tcPr>
          <w:p w14:paraId="308DB647" w14:textId="77777777" w:rsidR="008A34AB" w:rsidRPr="004358FA" w:rsidRDefault="008A34AB" w:rsidP="0097716D">
            <w:pPr>
              <w:keepNext/>
              <w:tabs>
                <w:tab w:val="left" w:pos="7200"/>
                <w:tab w:val="left" w:pos="9990"/>
                <w:tab w:val="left" w:pos="10980"/>
                <w:tab w:val="right" w:pos="11430"/>
              </w:tabs>
              <w:jc w:val="center"/>
              <w:rPr>
                <w:rFonts w:asciiTheme="minorHAnsi" w:hAnsiTheme="minorHAnsi"/>
                <w:noProof/>
                <w:sz w:val="18"/>
                <w:szCs w:val="18"/>
              </w:rPr>
            </w:pPr>
            <w:r w:rsidRPr="004358FA">
              <w:rPr>
                <w:rFonts w:asciiTheme="minorHAnsi" w:hAnsiTheme="minorHAnsi"/>
                <w:noProof/>
                <w:sz w:val="18"/>
                <w:szCs w:val="18"/>
              </w:rPr>
              <w:t>Tag/ID</w:t>
            </w:r>
          </w:p>
        </w:tc>
        <w:tc>
          <w:tcPr>
            <w:tcW w:w="1066" w:type="dxa"/>
            <w:vMerge w:val="restart"/>
            <w:tcBorders>
              <w:top w:val="single" w:sz="6" w:space="0" w:color="auto"/>
              <w:bottom w:val="single" w:sz="6" w:space="0" w:color="auto"/>
            </w:tcBorders>
            <w:shd w:val="clear" w:color="auto" w:fill="auto"/>
            <w:vAlign w:val="bottom"/>
          </w:tcPr>
          <w:p w14:paraId="308DB648" w14:textId="071C375A" w:rsidR="008A34AB" w:rsidRPr="004358FA" w:rsidRDefault="008A34AB" w:rsidP="00AB4E26">
            <w:pPr>
              <w:keepNext/>
              <w:tabs>
                <w:tab w:val="left" w:pos="7200"/>
                <w:tab w:val="left" w:pos="9990"/>
                <w:tab w:val="left" w:pos="10980"/>
                <w:tab w:val="right" w:pos="11430"/>
              </w:tabs>
              <w:jc w:val="center"/>
              <w:rPr>
                <w:rFonts w:asciiTheme="minorHAnsi" w:hAnsiTheme="minorHAnsi"/>
                <w:noProof/>
                <w:sz w:val="18"/>
                <w:szCs w:val="18"/>
              </w:rPr>
            </w:pPr>
            <w:del w:id="2367" w:author="Dee Anne Ross" w:date="2018-08-13T09:16:00Z">
              <w:r w:rsidRPr="004358FA" w:rsidDel="00AB4E26">
                <w:rPr>
                  <w:rFonts w:asciiTheme="minorHAnsi" w:hAnsiTheme="minorHAnsi"/>
                  <w:noProof/>
                  <w:sz w:val="18"/>
                  <w:szCs w:val="18"/>
                </w:rPr>
                <w:delText>Mass Roof 25 lb/ft</w:delText>
              </w:r>
              <w:r w:rsidRPr="004358FA" w:rsidDel="00AB4E26">
                <w:rPr>
                  <w:rFonts w:asciiTheme="minorHAnsi" w:hAnsiTheme="minorHAnsi"/>
                  <w:noProof/>
                  <w:sz w:val="18"/>
                  <w:szCs w:val="18"/>
                  <w:vertAlign w:val="superscript"/>
                </w:rPr>
                <w:delText xml:space="preserve">2 </w:delText>
              </w:r>
              <w:r w:rsidRPr="004358FA" w:rsidDel="00AB4E26">
                <w:rPr>
                  <w:rFonts w:asciiTheme="minorHAnsi" w:hAnsiTheme="minorHAnsi"/>
                  <w:noProof/>
                  <w:sz w:val="18"/>
                  <w:szCs w:val="18"/>
                </w:rPr>
                <w:delText>or greater</w:delText>
              </w:r>
            </w:del>
            <w:ins w:id="2368" w:author="Dee Anne Ross" w:date="2018-08-13T09:16:00Z">
              <w:r w:rsidR="00AB4E26">
                <w:rPr>
                  <w:rFonts w:asciiTheme="minorHAnsi" w:hAnsiTheme="minorHAnsi"/>
                  <w:noProof/>
                  <w:sz w:val="18"/>
                  <w:szCs w:val="18"/>
                </w:rPr>
                <w:t>Exception</w:t>
              </w:r>
            </w:ins>
          </w:p>
        </w:tc>
        <w:tc>
          <w:tcPr>
            <w:tcW w:w="721" w:type="dxa"/>
            <w:vMerge w:val="restart"/>
            <w:tcBorders>
              <w:top w:val="single" w:sz="6" w:space="0" w:color="auto"/>
              <w:bottom w:val="single" w:sz="6" w:space="0" w:color="auto"/>
            </w:tcBorders>
            <w:shd w:val="clear" w:color="auto" w:fill="auto"/>
            <w:vAlign w:val="bottom"/>
          </w:tcPr>
          <w:p w14:paraId="308DB649" w14:textId="2BFE06BB" w:rsidR="008A34AB" w:rsidRPr="004358FA" w:rsidRDefault="008A34AB" w:rsidP="0097716D">
            <w:pPr>
              <w:keepNext/>
              <w:tabs>
                <w:tab w:val="left" w:pos="7200"/>
                <w:tab w:val="left" w:pos="9990"/>
                <w:tab w:val="left" w:pos="10980"/>
                <w:tab w:val="right" w:pos="11430"/>
              </w:tabs>
              <w:jc w:val="center"/>
              <w:rPr>
                <w:rFonts w:asciiTheme="minorHAnsi" w:hAnsiTheme="minorHAnsi"/>
                <w:b/>
                <w:sz w:val="18"/>
              </w:rPr>
            </w:pPr>
            <w:r w:rsidRPr="004358FA">
              <w:rPr>
                <w:rFonts w:asciiTheme="minorHAnsi" w:hAnsiTheme="minorHAnsi"/>
                <w:noProof/>
                <w:sz w:val="18"/>
                <w:szCs w:val="18"/>
              </w:rPr>
              <w:t>Roof Pitch</w:t>
            </w:r>
          </w:p>
        </w:tc>
        <w:tc>
          <w:tcPr>
            <w:tcW w:w="1050" w:type="dxa"/>
            <w:vMerge w:val="restart"/>
            <w:tcBorders>
              <w:top w:val="single" w:sz="6" w:space="0" w:color="auto"/>
              <w:bottom w:val="single" w:sz="6" w:space="0" w:color="auto"/>
            </w:tcBorders>
            <w:shd w:val="clear" w:color="auto" w:fill="auto"/>
            <w:vAlign w:val="bottom"/>
          </w:tcPr>
          <w:p w14:paraId="308DB64A"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22"/>
              </w:rPr>
            </w:pPr>
            <w:r w:rsidRPr="004358FA">
              <w:rPr>
                <w:rFonts w:asciiTheme="minorHAnsi" w:hAnsiTheme="minorHAnsi"/>
                <w:b w:val="0"/>
                <w:color w:val="auto"/>
                <w:sz w:val="18"/>
                <w:szCs w:val="18"/>
              </w:rPr>
              <w:t>Method of compliance</w:t>
            </w:r>
          </w:p>
        </w:tc>
        <w:tc>
          <w:tcPr>
            <w:tcW w:w="973" w:type="dxa"/>
            <w:vMerge w:val="restart"/>
            <w:tcBorders>
              <w:top w:val="single" w:sz="6" w:space="0" w:color="auto"/>
              <w:bottom w:val="single" w:sz="6" w:space="0" w:color="auto"/>
            </w:tcBorders>
            <w:shd w:val="clear" w:color="auto" w:fill="auto"/>
            <w:vAlign w:val="bottom"/>
          </w:tcPr>
          <w:p w14:paraId="308DB64B"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szCs w:val="18"/>
              </w:rPr>
            </w:pPr>
            <w:r w:rsidRPr="004358FA">
              <w:rPr>
                <w:rFonts w:asciiTheme="minorHAnsi" w:hAnsiTheme="minorHAnsi"/>
                <w:b w:val="0"/>
                <w:color w:val="auto"/>
                <w:sz w:val="18"/>
              </w:rPr>
              <w:t>Product Type</w:t>
            </w:r>
          </w:p>
        </w:tc>
        <w:tc>
          <w:tcPr>
            <w:tcW w:w="1242" w:type="dxa"/>
            <w:vMerge w:val="restart"/>
            <w:tcBorders>
              <w:top w:val="single" w:sz="6" w:space="0" w:color="auto"/>
              <w:bottom w:val="single" w:sz="6" w:space="0" w:color="auto"/>
            </w:tcBorders>
            <w:shd w:val="clear" w:color="auto" w:fill="auto"/>
            <w:vAlign w:val="bottom"/>
          </w:tcPr>
          <w:p w14:paraId="308DB64C"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20"/>
                <w:szCs w:val="20"/>
              </w:rPr>
            </w:pPr>
            <w:r w:rsidRPr="004358FA">
              <w:rPr>
                <w:rFonts w:asciiTheme="minorHAnsi" w:hAnsiTheme="minorHAnsi"/>
                <w:b w:val="0"/>
                <w:color w:val="auto"/>
                <w:sz w:val="18"/>
              </w:rPr>
              <w:t>CRRC Product ID Number</w:t>
            </w:r>
          </w:p>
        </w:tc>
        <w:tc>
          <w:tcPr>
            <w:tcW w:w="4960" w:type="dxa"/>
            <w:gridSpan w:val="4"/>
            <w:tcBorders>
              <w:top w:val="single" w:sz="6" w:space="0" w:color="auto"/>
              <w:bottom w:val="single" w:sz="6" w:space="0" w:color="auto"/>
            </w:tcBorders>
            <w:shd w:val="clear" w:color="auto" w:fill="auto"/>
            <w:vAlign w:val="bottom"/>
          </w:tcPr>
          <w:p w14:paraId="308DB64D"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color w:val="auto"/>
                <w:sz w:val="18"/>
              </w:rPr>
            </w:pPr>
            <w:r w:rsidRPr="004358FA">
              <w:rPr>
                <w:rFonts w:asciiTheme="minorHAnsi" w:hAnsiTheme="minorHAnsi"/>
                <w:color w:val="auto"/>
                <w:sz w:val="18"/>
              </w:rPr>
              <w:t>Proposed</w:t>
            </w:r>
          </w:p>
        </w:tc>
        <w:tc>
          <w:tcPr>
            <w:tcW w:w="3543" w:type="dxa"/>
            <w:gridSpan w:val="4"/>
            <w:tcBorders>
              <w:top w:val="single" w:sz="6" w:space="0" w:color="auto"/>
              <w:bottom w:val="single" w:sz="6" w:space="0" w:color="auto"/>
              <w:right w:val="single" w:sz="4" w:space="0" w:color="auto"/>
            </w:tcBorders>
            <w:shd w:val="clear" w:color="auto" w:fill="auto"/>
            <w:vAlign w:val="bottom"/>
          </w:tcPr>
          <w:p w14:paraId="308DB64E"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color w:val="auto"/>
                <w:sz w:val="18"/>
              </w:rPr>
              <w:t>Minimum Required</w:t>
            </w:r>
          </w:p>
        </w:tc>
      </w:tr>
      <w:tr w:rsidR="008A34AB" w14:paraId="308DB65E" w14:textId="77777777" w:rsidTr="007C6199">
        <w:trPr>
          <w:gridAfter w:val="1"/>
          <w:wAfter w:w="21" w:type="dxa"/>
          <w:trHeight w:val="482"/>
        </w:trPr>
        <w:tc>
          <w:tcPr>
            <w:tcW w:w="728" w:type="dxa"/>
            <w:vMerge/>
            <w:tcBorders>
              <w:top w:val="single" w:sz="6" w:space="0" w:color="auto"/>
              <w:left w:val="single" w:sz="4" w:space="0" w:color="auto"/>
              <w:bottom w:val="single" w:sz="6" w:space="0" w:color="auto"/>
            </w:tcBorders>
          </w:tcPr>
          <w:p w14:paraId="308DB650" w14:textId="77777777" w:rsidR="008A34AB" w:rsidRPr="004358FA" w:rsidRDefault="008A34AB" w:rsidP="0097716D">
            <w:pPr>
              <w:keepNext/>
              <w:tabs>
                <w:tab w:val="left" w:pos="7200"/>
                <w:tab w:val="left" w:pos="9990"/>
                <w:tab w:val="left" w:pos="10980"/>
                <w:tab w:val="right" w:pos="11430"/>
              </w:tabs>
              <w:jc w:val="center"/>
              <w:rPr>
                <w:rFonts w:asciiTheme="minorHAnsi" w:hAnsiTheme="minorHAnsi"/>
                <w:noProof/>
                <w:sz w:val="18"/>
                <w:szCs w:val="18"/>
              </w:rPr>
            </w:pPr>
          </w:p>
        </w:tc>
        <w:tc>
          <w:tcPr>
            <w:tcW w:w="1066" w:type="dxa"/>
            <w:vMerge/>
            <w:tcBorders>
              <w:top w:val="single" w:sz="6" w:space="0" w:color="auto"/>
              <w:bottom w:val="single" w:sz="6" w:space="0" w:color="auto"/>
            </w:tcBorders>
            <w:shd w:val="clear" w:color="auto" w:fill="auto"/>
            <w:vAlign w:val="bottom"/>
          </w:tcPr>
          <w:p w14:paraId="308DB651" w14:textId="77777777" w:rsidR="008A34AB" w:rsidRPr="004358FA" w:rsidRDefault="008A34AB" w:rsidP="0097716D">
            <w:pPr>
              <w:keepNext/>
              <w:tabs>
                <w:tab w:val="left" w:pos="7200"/>
                <w:tab w:val="left" w:pos="9990"/>
                <w:tab w:val="left" w:pos="10980"/>
                <w:tab w:val="right" w:pos="11430"/>
              </w:tabs>
              <w:jc w:val="center"/>
              <w:rPr>
                <w:rFonts w:asciiTheme="minorHAnsi" w:hAnsiTheme="minorHAnsi"/>
                <w:noProof/>
                <w:sz w:val="18"/>
                <w:szCs w:val="18"/>
              </w:rPr>
            </w:pPr>
          </w:p>
        </w:tc>
        <w:tc>
          <w:tcPr>
            <w:tcW w:w="721" w:type="dxa"/>
            <w:vMerge/>
            <w:tcBorders>
              <w:top w:val="single" w:sz="6" w:space="0" w:color="auto"/>
              <w:bottom w:val="single" w:sz="6" w:space="0" w:color="auto"/>
            </w:tcBorders>
            <w:shd w:val="clear" w:color="auto" w:fill="auto"/>
            <w:vAlign w:val="bottom"/>
          </w:tcPr>
          <w:p w14:paraId="308DB652" w14:textId="77777777" w:rsidR="008A34AB" w:rsidRPr="004358FA" w:rsidRDefault="008A34AB" w:rsidP="0097716D">
            <w:pPr>
              <w:keepNext/>
              <w:tabs>
                <w:tab w:val="left" w:pos="7200"/>
                <w:tab w:val="left" w:pos="9990"/>
                <w:tab w:val="left" w:pos="10980"/>
                <w:tab w:val="right" w:pos="11430"/>
              </w:tabs>
              <w:jc w:val="center"/>
              <w:rPr>
                <w:rFonts w:asciiTheme="minorHAnsi" w:hAnsiTheme="minorHAnsi"/>
                <w:noProof/>
                <w:sz w:val="18"/>
                <w:szCs w:val="18"/>
              </w:rPr>
            </w:pPr>
          </w:p>
        </w:tc>
        <w:tc>
          <w:tcPr>
            <w:tcW w:w="1050" w:type="dxa"/>
            <w:vMerge/>
            <w:tcBorders>
              <w:top w:val="single" w:sz="6" w:space="0" w:color="auto"/>
              <w:bottom w:val="single" w:sz="6" w:space="0" w:color="auto"/>
            </w:tcBorders>
            <w:shd w:val="clear" w:color="auto" w:fill="auto"/>
            <w:vAlign w:val="bottom"/>
          </w:tcPr>
          <w:p w14:paraId="308DB653"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973" w:type="dxa"/>
            <w:vMerge/>
            <w:tcBorders>
              <w:top w:val="single" w:sz="6" w:space="0" w:color="auto"/>
              <w:bottom w:val="single" w:sz="6" w:space="0" w:color="auto"/>
            </w:tcBorders>
            <w:shd w:val="clear" w:color="auto" w:fill="auto"/>
            <w:vAlign w:val="bottom"/>
          </w:tcPr>
          <w:p w14:paraId="308DB654"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242" w:type="dxa"/>
            <w:vMerge/>
            <w:tcBorders>
              <w:top w:val="single" w:sz="6" w:space="0" w:color="auto"/>
              <w:bottom w:val="single" w:sz="6" w:space="0" w:color="auto"/>
            </w:tcBorders>
            <w:shd w:val="clear" w:color="auto" w:fill="auto"/>
            <w:vAlign w:val="bottom"/>
          </w:tcPr>
          <w:p w14:paraId="308DB655"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rPr>
            </w:pPr>
          </w:p>
        </w:tc>
        <w:tc>
          <w:tcPr>
            <w:tcW w:w="1328" w:type="dxa"/>
            <w:tcBorders>
              <w:top w:val="single" w:sz="6" w:space="0" w:color="auto"/>
              <w:bottom w:val="single" w:sz="6" w:space="0" w:color="auto"/>
            </w:tcBorders>
            <w:shd w:val="clear" w:color="auto" w:fill="auto"/>
            <w:vAlign w:val="bottom"/>
          </w:tcPr>
          <w:p w14:paraId="308DB656"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Initial Solar Reflectance</w:t>
            </w:r>
          </w:p>
        </w:tc>
        <w:tc>
          <w:tcPr>
            <w:tcW w:w="1240" w:type="dxa"/>
            <w:tcBorders>
              <w:top w:val="single" w:sz="6" w:space="0" w:color="auto"/>
              <w:bottom w:val="single" w:sz="6" w:space="0" w:color="auto"/>
            </w:tcBorders>
            <w:shd w:val="clear" w:color="auto" w:fill="auto"/>
            <w:vAlign w:val="bottom"/>
          </w:tcPr>
          <w:p w14:paraId="308DB657"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240" w:type="dxa"/>
            <w:tcBorders>
              <w:top w:val="single" w:sz="6" w:space="0" w:color="auto"/>
              <w:bottom w:val="single" w:sz="6" w:space="0" w:color="auto"/>
            </w:tcBorders>
            <w:shd w:val="clear" w:color="auto" w:fill="auto"/>
            <w:vAlign w:val="bottom"/>
          </w:tcPr>
          <w:p w14:paraId="308DB658" w14:textId="77777777" w:rsidR="008A34AB" w:rsidRPr="004358FA" w:rsidRDefault="008A34AB" w:rsidP="0097716D">
            <w:pPr>
              <w:jc w:val="center"/>
              <w:rPr>
                <w:rFonts w:asciiTheme="minorHAnsi" w:hAnsiTheme="minorHAnsi"/>
                <w:b/>
                <w:sz w:val="18"/>
                <w:szCs w:val="18"/>
              </w:rPr>
            </w:pPr>
            <w:r w:rsidRPr="004358FA">
              <w:rPr>
                <w:rFonts w:asciiTheme="minorHAnsi" w:hAnsiTheme="minorHAnsi"/>
                <w:sz w:val="18"/>
              </w:rPr>
              <w:t>Thermal Emittance</w:t>
            </w:r>
            <w:r w:rsidRPr="004358FA" w:rsidDel="00484660">
              <w:rPr>
                <w:rFonts w:asciiTheme="minorHAnsi" w:hAnsiTheme="minorHAnsi"/>
                <w:sz w:val="18"/>
              </w:rPr>
              <w:t xml:space="preserve"> </w:t>
            </w:r>
          </w:p>
        </w:tc>
        <w:tc>
          <w:tcPr>
            <w:tcW w:w="1152" w:type="dxa"/>
            <w:tcBorders>
              <w:top w:val="single" w:sz="6" w:space="0" w:color="auto"/>
              <w:bottom w:val="single" w:sz="6" w:space="0" w:color="auto"/>
            </w:tcBorders>
            <w:shd w:val="clear" w:color="auto" w:fill="auto"/>
            <w:vAlign w:val="bottom"/>
          </w:tcPr>
          <w:p w14:paraId="308DB659"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SRI</w:t>
            </w:r>
          </w:p>
          <w:p w14:paraId="308DB65A"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sz w:val="18"/>
                <w:szCs w:val="18"/>
              </w:rPr>
              <w:t>(Optional)</w:t>
            </w:r>
          </w:p>
        </w:tc>
        <w:tc>
          <w:tcPr>
            <w:tcW w:w="1416" w:type="dxa"/>
            <w:tcBorders>
              <w:top w:val="single" w:sz="6" w:space="0" w:color="auto"/>
              <w:bottom w:val="single" w:sz="6" w:space="0" w:color="auto"/>
            </w:tcBorders>
            <w:shd w:val="clear" w:color="auto" w:fill="auto"/>
            <w:vAlign w:val="bottom"/>
          </w:tcPr>
          <w:p w14:paraId="308DB65B" w14:textId="77777777" w:rsidR="008A34AB" w:rsidRPr="004358FA" w:rsidRDefault="008A34AB" w:rsidP="0097716D">
            <w:pPr>
              <w:pStyle w:val="Heading7"/>
              <w:tabs>
                <w:tab w:val="clear" w:pos="10980"/>
                <w:tab w:val="clear" w:pos="11430"/>
                <w:tab w:val="left" w:pos="180"/>
                <w:tab w:val="left" w:pos="5310"/>
                <w:tab w:val="left" w:pos="8100"/>
              </w:tabs>
              <w:jc w:val="center"/>
              <w:rPr>
                <w:rFonts w:asciiTheme="minorHAnsi" w:hAnsiTheme="minorHAnsi"/>
                <w:b w:val="0"/>
                <w:color w:val="auto"/>
                <w:sz w:val="18"/>
              </w:rPr>
            </w:pPr>
            <w:r w:rsidRPr="004358FA">
              <w:rPr>
                <w:rFonts w:asciiTheme="minorHAnsi" w:hAnsiTheme="minorHAnsi"/>
                <w:b w:val="0"/>
                <w:color w:val="auto"/>
                <w:sz w:val="18"/>
              </w:rPr>
              <w:t>Aged Solar Reflectance</w:t>
            </w:r>
            <w:r w:rsidRPr="004358FA" w:rsidDel="00484660">
              <w:rPr>
                <w:rFonts w:asciiTheme="minorHAnsi" w:hAnsiTheme="minorHAnsi"/>
                <w:b w:val="0"/>
                <w:color w:val="auto"/>
                <w:sz w:val="18"/>
              </w:rPr>
              <w:t xml:space="preserve"> </w:t>
            </w:r>
          </w:p>
        </w:tc>
        <w:tc>
          <w:tcPr>
            <w:tcW w:w="1152" w:type="dxa"/>
            <w:tcBorders>
              <w:top w:val="single" w:sz="6" w:space="0" w:color="auto"/>
              <w:bottom w:val="single" w:sz="6" w:space="0" w:color="auto"/>
            </w:tcBorders>
            <w:shd w:val="clear" w:color="auto" w:fill="auto"/>
            <w:vAlign w:val="bottom"/>
          </w:tcPr>
          <w:p w14:paraId="308DB65C" w14:textId="77777777" w:rsidR="008A34AB"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Thermal Emittance</w:t>
            </w:r>
            <w:r w:rsidDel="00484660">
              <w:rPr>
                <w:rFonts w:ascii="Calibri" w:hAnsi="Calibri"/>
                <w:b w:val="0"/>
                <w:color w:val="auto"/>
                <w:sz w:val="18"/>
              </w:rPr>
              <w:t xml:space="preserve"> </w:t>
            </w: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5D" w14:textId="77777777" w:rsidR="008A34AB"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rPr>
            </w:pPr>
            <w:r>
              <w:rPr>
                <w:rFonts w:ascii="Calibri" w:hAnsi="Calibri"/>
                <w:b w:val="0"/>
                <w:color w:val="auto"/>
                <w:sz w:val="18"/>
              </w:rPr>
              <w:t>SRI (Optional)</w:t>
            </w:r>
          </w:p>
        </w:tc>
      </w:tr>
      <w:tr w:rsidR="008A34AB" w:rsidRPr="009B3A0C" w14:paraId="308DB67A" w14:textId="77777777" w:rsidTr="007C6199">
        <w:trPr>
          <w:gridAfter w:val="1"/>
          <w:wAfter w:w="21" w:type="dxa"/>
          <w:trHeight w:val="282"/>
        </w:trPr>
        <w:tc>
          <w:tcPr>
            <w:tcW w:w="728" w:type="dxa"/>
            <w:tcBorders>
              <w:top w:val="single" w:sz="6" w:space="0" w:color="auto"/>
              <w:left w:val="single" w:sz="4" w:space="0" w:color="auto"/>
              <w:bottom w:val="single" w:sz="6" w:space="0" w:color="auto"/>
            </w:tcBorders>
            <w:vAlign w:val="bottom"/>
          </w:tcPr>
          <w:p w14:paraId="308DB65F" w14:textId="77777777" w:rsidR="008A34AB" w:rsidRPr="009B3A0C" w:rsidRDefault="00720E19" w:rsidP="008A34AB">
            <w:pPr>
              <w:keepNext/>
              <w:tabs>
                <w:tab w:val="left" w:pos="7200"/>
                <w:tab w:val="left" w:pos="9990"/>
                <w:tab w:val="left" w:pos="10980"/>
                <w:tab w:val="right" w:pos="11430"/>
              </w:tabs>
              <w:spacing w:line="200" w:lineRule="exact"/>
              <w:rPr>
                <w:rFonts w:ascii="Calibri" w:hAnsi="Calibri"/>
                <w:sz w:val="18"/>
                <w:szCs w:val="18"/>
              </w:rPr>
            </w:pPr>
            <w:r>
              <w:rPr>
                <w:rFonts w:ascii="Calibri" w:hAnsi="Calibri"/>
                <w:sz w:val="18"/>
                <w:szCs w:val="18"/>
              </w:rPr>
              <w:lastRenderedPageBreak/>
              <w:t>&lt;&lt;User Input: ObjectNamePermissive&gt;&gt;</w:t>
            </w:r>
          </w:p>
        </w:tc>
        <w:tc>
          <w:tcPr>
            <w:tcW w:w="1066" w:type="dxa"/>
            <w:tcBorders>
              <w:top w:val="single" w:sz="6" w:space="0" w:color="auto"/>
              <w:bottom w:val="single" w:sz="6" w:space="0" w:color="auto"/>
            </w:tcBorders>
            <w:shd w:val="clear" w:color="auto" w:fill="auto"/>
            <w:vAlign w:val="bottom"/>
          </w:tcPr>
          <w:p w14:paraId="308DB660" w14:textId="1F8FA007" w:rsidR="008A34AB" w:rsidRPr="009B3A0C" w:rsidRDefault="008A34AB" w:rsidP="00A834A6">
            <w:pPr>
              <w:keepNext/>
              <w:tabs>
                <w:tab w:val="left" w:pos="7200"/>
                <w:tab w:val="left" w:pos="9990"/>
                <w:tab w:val="left" w:pos="10980"/>
                <w:tab w:val="right" w:pos="11430"/>
              </w:tabs>
              <w:spacing w:line="200" w:lineRule="exact"/>
              <w:jc w:val="center"/>
              <w:rPr>
                <w:rFonts w:ascii="Calibri" w:hAnsi="Calibri"/>
                <w:sz w:val="18"/>
                <w:szCs w:val="18"/>
              </w:rPr>
            </w:pPr>
            <w:r>
              <w:rPr>
                <w:rFonts w:ascii="Calibri" w:hAnsi="Calibri"/>
                <w:sz w:val="18"/>
                <w:szCs w:val="18"/>
              </w:rPr>
              <w:t>&lt;&lt;</w:t>
            </w:r>
            <w:r w:rsidR="009722F4">
              <w:rPr>
                <w:rFonts w:ascii="Calibri" w:hAnsi="Calibri"/>
                <w:sz w:val="18"/>
                <w:szCs w:val="18"/>
              </w:rPr>
              <w:t xml:space="preserve">User selects from list: </w:t>
            </w:r>
            <w:ins w:id="2369" w:author="Dee Anne Ross" w:date="2018-08-13T09:18:00Z">
              <w:r w:rsidR="00AB4E26">
                <w:rPr>
                  <w:rFonts w:ascii="Calibri" w:hAnsi="Calibri"/>
                  <w:sz w:val="18"/>
                  <w:szCs w:val="18"/>
                </w:rPr>
                <w:t>1, 2, or None;</w:t>
              </w:r>
            </w:ins>
            <w:del w:id="2370" w:author="Dee Anne Ross" w:date="2018-08-13T09:19:00Z">
              <w:r w:rsidR="009722F4" w:rsidDel="00AB4E26">
                <w:rPr>
                  <w:rFonts w:ascii="Calibri" w:hAnsi="Calibri"/>
                  <w:sz w:val="18"/>
                  <w:szCs w:val="18"/>
                </w:rPr>
                <w:delText>Yes or No</w:delText>
              </w:r>
            </w:del>
            <w:r w:rsidR="009722F4">
              <w:rPr>
                <w:rFonts w:ascii="Calibri" w:hAnsi="Calibri"/>
                <w:sz w:val="18"/>
                <w:szCs w:val="18"/>
              </w:rPr>
              <w:t xml:space="preserve"> I</w:t>
            </w:r>
            <w:r>
              <w:rPr>
                <w:rFonts w:ascii="Calibri" w:hAnsi="Calibri"/>
                <w:sz w:val="18"/>
                <w:szCs w:val="18"/>
              </w:rPr>
              <w:t xml:space="preserve">f </w:t>
            </w:r>
            <w:ins w:id="2371" w:author="Dee Anne Ross" w:date="2018-08-13T09:19:00Z">
              <w:r w:rsidR="00AB4E26">
                <w:rPr>
                  <w:rFonts w:ascii="Calibri" w:hAnsi="Calibri"/>
                  <w:sz w:val="18"/>
                  <w:szCs w:val="18"/>
                </w:rPr>
                <w:t>1 or 2</w:t>
              </w:r>
            </w:ins>
            <w:del w:id="2372" w:author="Dee Anne Ross" w:date="2018-08-13T09:19:00Z">
              <w:r w:rsidDel="00AB4E26">
                <w:rPr>
                  <w:rFonts w:ascii="Calibri" w:hAnsi="Calibri"/>
                  <w:sz w:val="18"/>
                  <w:szCs w:val="18"/>
                </w:rPr>
                <w:delText>Yes</w:delText>
              </w:r>
            </w:del>
            <w:r>
              <w:rPr>
                <w:rFonts w:ascii="Calibri" w:hAnsi="Calibri"/>
                <w:sz w:val="18"/>
                <w:szCs w:val="18"/>
              </w:rPr>
              <w:t>,</w:t>
            </w:r>
            <w:ins w:id="2373" w:author="Smith, Alexis@Energy" w:date="2018-10-24T08:47:00Z">
              <w:r w:rsidR="00A834A6">
                <w:rPr>
                  <w:rFonts w:ascii="Calibri" w:hAnsi="Calibri"/>
                  <w:sz w:val="18"/>
                  <w:szCs w:val="18"/>
                </w:rPr>
                <w:t xml:space="preserve"> value =</w:t>
              </w:r>
            </w:ins>
            <w:r>
              <w:rPr>
                <w:rFonts w:ascii="Calibri" w:hAnsi="Calibri"/>
                <w:sz w:val="18"/>
                <w:szCs w:val="18"/>
              </w:rPr>
              <w:t xml:space="preserve"> </w:t>
            </w:r>
            <w:ins w:id="2374" w:author="Smith, Alexis@Energy" w:date="2018-10-24T08:47:00Z">
              <w:r w:rsidR="00A834A6">
                <w:rPr>
                  <w:rFonts w:ascii="Calibri" w:hAnsi="Calibri"/>
                  <w:sz w:val="18"/>
                  <w:szCs w:val="18"/>
                </w:rPr>
                <w:t>“M</w:t>
              </w:r>
            </w:ins>
            <w:del w:id="2375" w:author="Smith, Alexis@Energy" w:date="2018-10-24T08:47:00Z">
              <w:r w:rsidDel="00A834A6">
                <w:rPr>
                  <w:rFonts w:ascii="Calibri" w:hAnsi="Calibri"/>
                  <w:sz w:val="18"/>
                  <w:szCs w:val="18"/>
                </w:rPr>
                <w:delText>m</w:delText>
              </w:r>
            </w:del>
            <w:r>
              <w:rPr>
                <w:rFonts w:ascii="Calibri" w:hAnsi="Calibri"/>
                <w:sz w:val="18"/>
                <w:szCs w:val="18"/>
              </w:rPr>
              <w:t>eets cool roof</w:t>
            </w:r>
            <w:del w:id="2376" w:author="Smith, Alexis@Energy" w:date="2018-10-24T08:47:00Z">
              <w:r w:rsidDel="00A834A6">
                <w:rPr>
                  <w:rFonts w:ascii="Calibri" w:hAnsi="Calibri"/>
                  <w:sz w:val="18"/>
                  <w:szCs w:val="18"/>
                </w:rPr>
                <w:delText>s</w:delText>
              </w:r>
            </w:del>
            <w:r>
              <w:rPr>
                <w:rFonts w:ascii="Calibri" w:hAnsi="Calibri"/>
                <w:sz w:val="18"/>
                <w:szCs w:val="18"/>
              </w:rPr>
              <w:t xml:space="preserve"> </w:t>
            </w:r>
            <w:del w:id="2377" w:author="Smith, Alexis@Energy" w:date="2018-10-24T08:47:00Z">
              <w:r w:rsidDel="00A834A6">
                <w:rPr>
                  <w:rFonts w:ascii="Calibri" w:hAnsi="Calibri"/>
                  <w:sz w:val="18"/>
                  <w:szCs w:val="18"/>
                </w:rPr>
                <w:delText>done</w:delText>
              </w:r>
            </w:del>
            <w:ins w:id="2378" w:author="Smith, Alexis@Energy" w:date="2018-10-24T08:47:00Z">
              <w:r w:rsidR="00A834A6">
                <w:rPr>
                  <w:rFonts w:ascii="Calibri" w:hAnsi="Calibri"/>
                  <w:sz w:val="18"/>
                  <w:szCs w:val="18"/>
                </w:rPr>
                <w:t>requirements”;</w:t>
              </w:r>
            </w:ins>
            <w:del w:id="2379" w:author="Smith, Alexis@Energy" w:date="2018-10-24T08:47:00Z">
              <w:r w:rsidDel="00A834A6">
                <w:rPr>
                  <w:rFonts w:ascii="Calibri" w:hAnsi="Calibri"/>
                  <w:sz w:val="18"/>
                  <w:szCs w:val="18"/>
                </w:rPr>
                <w:delText>.</w:delText>
              </w:r>
            </w:del>
            <w:r>
              <w:rPr>
                <w:rFonts w:ascii="Calibri" w:hAnsi="Calibri"/>
                <w:sz w:val="18"/>
                <w:szCs w:val="18"/>
              </w:rPr>
              <w:t xml:space="preserve"> Else</w:t>
            </w:r>
            <w:ins w:id="2380" w:author="Smith, Alexis@Energy" w:date="2018-10-24T08:47:00Z">
              <w:r w:rsidR="00A834A6">
                <w:rPr>
                  <w:rFonts w:ascii="Calibri" w:hAnsi="Calibri"/>
                  <w:sz w:val="18"/>
                  <w:szCs w:val="18"/>
                </w:rPr>
                <w:t>if</w:t>
              </w:r>
            </w:ins>
            <w:r>
              <w:rPr>
                <w:rFonts w:ascii="Calibri" w:hAnsi="Calibri"/>
                <w:sz w:val="18"/>
                <w:szCs w:val="18"/>
              </w:rPr>
              <w:t xml:space="preserve"> No</w:t>
            </w:r>
            <w:ins w:id="2381" w:author="Smith, Alexis@Energy" w:date="2018-10-24T08:56:00Z">
              <w:r w:rsidR="003428CF">
                <w:rPr>
                  <w:rFonts w:ascii="Calibri" w:hAnsi="Calibri"/>
                  <w:sz w:val="18"/>
                  <w:szCs w:val="18"/>
                </w:rPr>
                <w:t>ne</w:t>
              </w:r>
            </w:ins>
            <w:ins w:id="2382" w:author="Smith, Alexis@Energy" w:date="2018-10-24T08:47:00Z">
              <w:r w:rsidR="00A834A6">
                <w:rPr>
                  <w:rFonts w:ascii="Calibri" w:hAnsi="Calibri"/>
                  <w:sz w:val="18"/>
                  <w:szCs w:val="18"/>
                </w:rPr>
                <w:t>,</w:t>
              </w:r>
            </w:ins>
            <w:r>
              <w:rPr>
                <w:rFonts w:ascii="Calibri" w:hAnsi="Calibri"/>
                <w:sz w:val="18"/>
                <w:szCs w:val="18"/>
              </w:rPr>
              <w:t xml:space="preserve"> go to </w:t>
            </w:r>
            <w:ins w:id="2383" w:author="Smith, Alexis@Energy" w:date="2018-10-24T08:48:00Z">
              <w:r w:rsidR="003428CF">
                <w:rPr>
                  <w:rFonts w:ascii="Calibri" w:hAnsi="Calibri"/>
                  <w:sz w:val="18"/>
                  <w:szCs w:val="18"/>
                </w:rPr>
                <w:t>G</w:t>
              </w:r>
            </w:ins>
            <w:r>
              <w:rPr>
                <w:rFonts w:ascii="Calibri" w:hAnsi="Calibri"/>
                <w:sz w:val="18"/>
                <w:szCs w:val="18"/>
              </w:rPr>
              <w:t>0</w:t>
            </w:r>
            <w:r w:rsidR="009722F4">
              <w:rPr>
                <w:rFonts w:ascii="Calibri" w:hAnsi="Calibri"/>
                <w:sz w:val="18"/>
                <w:szCs w:val="18"/>
              </w:rPr>
              <w:t>3</w:t>
            </w:r>
            <w:r>
              <w:rPr>
                <w:rFonts w:ascii="Calibri" w:hAnsi="Calibri"/>
                <w:sz w:val="18"/>
                <w:szCs w:val="18"/>
              </w:rPr>
              <w:t>&gt;&gt;</w:t>
            </w:r>
          </w:p>
        </w:tc>
        <w:tc>
          <w:tcPr>
            <w:tcW w:w="721" w:type="dxa"/>
            <w:tcBorders>
              <w:top w:val="single" w:sz="6" w:space="0" w:color="auto"/>
              <w:bottom w:val="single" w:sz="6" w:space="0" w:color="auto"/>
            </w:tcBorders>
            <w:shd w:val="clear" w:color="auto" w:fill="auto"/>
            <w:vAlign w:val="bottom"/>
          </w:tcPr>
          <w:p w14:paraId="308DB661" w14:textId="241E4C0E" w:rsidR="008A34AB" w:rsidRPr="009B3A0C" w:rsidRDefault="008A34AB" w:rsidP="00647D70">
            <w:pPr>
              <w:keepNext/>
              <w:jc w:val="center"/>
              <w:rPr>
                <w:rFonts w:ascii="Calibri" w:hAnsi="Calibri"/>
                <w:noProof/>
                <w:sz w:val="18"/>
                <w:szCs w:val="18"/>
              </w:rPr>
            </w:pPr>
            <w:r>
              <w:rPr>
                <w:rFonts w:ascii="Calibri" w:hAnsi="Calibri"/>
                <w:noProof/>
                <w:sz w:val="18"/>
                <w:szCs w:val="18"/>
              </w:rPr>
              <w:t xml:space="preserve"> &lt;&lt;</w:t>
            </w:r>
            <w:r w:rsidR="009722F4">
              <w:rPr>
                <w:rFonts w:ascii="Calibri" w:hAnsi="Calibri"/>
                <w:noProof/>
                <w:sz w:val="18"/>
                <w:szCs w:val="18"/>
              </w:rPr>
              <w:t xml:space="preserve">User selects from list:Roof pitch is </w:t>
            </w:r>
            <w:del w:id="2384" w:author="Shewmaker, Michael@Energy" w:date="2018-07-16T15:39:00Z">
              <w:r w:rsidR="009722F4" w:rsidDel="00667463">
                <w:rPr>
                  <w:rFonts w:ascii="Calibri" w:hAnsi="Calibri"/>
                  <w:noProof/>
                  <w:sz w:val="18"/>
                  <w:szCs w:val="18"/>
                </w:rPr>
                <w:delText>&gt;</w:delText>
              </w:r>
            </w:del>
            <w:ins w:id="2385" w:author="Smith, Alexis@Energy" w:date="2018-11-09T15:47:00Z">
              <w:r w:rsidR="00647D70">
                <w:rPr>
                  <w:rFonts w:ascii="Calibri" w:hAnsi="Calibri" w:cs="Calibri"/>
                  <w:noProof/>
                  <w:sz w:val="18"/>
                  <w:szCs w:val="18"/>
                </w:rPr>
                <w:t>≥</w:t>
              </w:r>
              <w:r w:rsidR="00647D70">
                <w:rPr>
                  <w:rFonts w:ascii="Calibri" w:hAnsi="Calibri"/>
                  <w:noProof/>
                  <w:sz w:val="18"/>
                  <w:szCs w:val="18"/>
                </w:rPr>
                <w:t xml:space="preserve"> </w:t>
              </w:r>
            </w:ins>
            <w:ins w:id="2386" w:author="Shewmaker, Michael@Energy" w:date="2018-07-16T15:39:00Z">
              <w:del w:id="2387" w:author="Smith, Alexis@Energy" w:date="2018-11-09T15:47:00Z">
                <w:r w:rsidR="00667463" w:rsidDel="00647D70">
                  <w:rPr>
                    <w:rFonts w:ascii="Calibri" w:hAnsi="Calibri"/>
                    <w:noProof/>
                    <w:sz w:val="18"/>
                    <w:szCs w:val="18"/>
                  </w:rPr>
                  <w:delText>greater than or equal to</w:delText>
                </w:r>
              </w:del>
            </w:ins>
            <w:del w:id="2388" w:author="Smith, Alexis@Energy" w:date="2018-11-09T15:47:00Z">
              <w:r w:rsidR="009722F4" w:rsidDel="00647D70">
                <w:rPr>
                  <w:rFonts w:ascii="Calibri" w:hAnsi="Calibri"/>
                  <w:noProof/>
                  <w:sz w:val="18"/>
                  <w:szCs w:val="18"/>
                </w:rPr>
                <w:delText xml:space="preserve"> </w:delText>
              </w:r>
            </w:del>
            <w:r w:rsidR="009722F4">
              <w:rPr>
                <w:rFonts w:ascii="Calibri" w:hAnsi="Calibri"/>
                <w:noProof/>
                <w:sz w:val="18"/>
                <w:szCs w:val="18"/>
              </w:rPr>
              <w:t>2:12</w:t>
            </w:r>
            <w:r w:rsidR="00E03520">
              <w:rPr>
                <w:rFonts w:ascii="Calibri" w:hAnsi="Calibri"/>
                <w:noProof/>
                <w:sz w:val="18"/>
                <w:szCs w:val="18"/>
              </w:rPr>
              <w:t xml:space="preserve"> or Roof pitch is </w:t>
            </w:r>
            <w:del w:id="2389" w:author="Shewmaker, Michael@Energy" w:date="2018-07-16T15:39:00Z">
              <w:r w:rsidR="00E03520" w:rsidDel="00667463">
                <w:rPr>
                  <w:rFonts w:ascii="Calibri" w:hAnsi="Calibri"/>
                  <w:noProof/>
                  <w:sz w:val="18"/>
                  <w:szCs w:val="18"/>
                </w:rPr>
                <w:delText>≤</w:delText>
              </w:r>
            </w:del>
            <w:ins w:id="2390" w:author="Smith, Alexis@Energy" w:date="2018-11-09T15:47:00Z">
              <w:r w:rsidR="00647D70">
                <w:rPr>
                  <w:rFonts w:ascii="Calibri" w:hAnsi="Calibri"/>
                  <w:noProof/>
                  <w:sz w:val="18"/>
                  <w:szCs w:val="18"/>
                </w:rPr>
                <w:t>&lt;</w:t>
              </w:r>
            </w:ins>
            <w:ins w:id="2391" w:author="Shewmaker, Michael@Energy" w:date="2018-07-16T15:39:00Z">
              <w:del w:id="2392" w:author="Smith, Alexis@Energy" w:date="2018-11-09T15:47:00Z">
                <w:r w:rsidR="00667463" w:rsidDel="00647D70">
                  <w:rPr>
                    <w:rFonts w:ascii="Calibri" w:hAnsi="Calibri"/>
                    <w:noProof/>
                    <w:sz w:val="18"/>
                    <w:szCs w:val="18"/>
                  </w:rPr>
                  <w:delText>less than</w:delText>
                </w:r>
              </w:del>
            </w:ins>
            <w:r w:rsidR="00E03520">
              <w:rPr>
                <w:rFonts w:ascii="Calibri" w:hAnsi="Calibri"/>
                <w:noProof/>
                <w:sz w:val="18"/>
                <w:szCs w:val="18"/>
              </w:rPr>
              <w:t xml:space="preserve"> 2:12&gt;&gt;</w:t>
            </w:r>
          </w:p>
        </w:tc>
        <w:tc>
          <w:tcPr>
            <w:tcW w:w="1050" w:type="dxa"/>
            <w:tcBorders>
              <w:top w:val="single" w:sz="6" w:space="0" w:color="auto"/>
              <w:bottom w:val="single" w:sz="6" w:space="0" w:color="auto"/>
            </w:tcBorders>
            <w:shd w:val="clear" w:color="auto" w:fill="auto"/>
            <w:vAlign w:val="bottom"/>
          </w:tcPr>
          <w:p w14:paraId="308DB662" w14:textId="3FF808A8" w:rsidR="008A34AB" w:rsidRPr="008535C4"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 User selects</w:t>
            </w:r>
            <w:r w:rsidR="00BE5432">
              <w:rPr>
                <w:rFonts w:ascii="Calibri" w:hAnsi="Calibri"/>
                <w:b w:val="0"/>
                <w:color w:val="auto"/>
                <w:sz w:val="18"/>
                <w:szCs w:val="18"/>
              </w:rPr>
              <w:t xml:space="preserve"> from list:</w:t>
            </w:r>
            <w:r>
              <w:rPr>
                <w:rFonts w:ascii="Calibri" w:hAnsi="Calibri"/>
                <w:b w:val="0"/>
                <w:color w:val="auto"/>
                <w:sz w:val="18"/>
                <w:szCs w:val="18"/>
              </w:rPr>
              <w:t xml:space="preserve"> </w:t>
            </w:r>
            <w:r w:rsidR="007E427B">
              <w:rPr>
                <w:rFonts w:ascii="Calibri" w:hAnsi="Calibri"/>
                <w:b w:val="0"/>
                <w:color w:val="auto"/>
                <w:sz w:val="18"/>
                <w:szCs w:val="18"/>
              </w:rPr>
              <w:t xml:space="preserve">Not in an applicable climate zone, </w:t>
            </w:r>
            <w:r>
              <w:rPr>
                <w:rFonts w:ascii="Calibri" w:hAnsi="Calibri"/>
                <w:b w:val="0"/>
                <w:color w:val="auto"/>
                <w:sz w:val="18"/>
                <w:szCs w:val="18"/>
              </w:rPr>
              <w:t>Aged Solar Reflectance and Thermal Emittance, or SRI&gt;&gt;</w:t>
            </w:r>
          </w:p>
        </w:tc>
        <w:tc>
          <w:tcPr>
            <w:tcW w:w="973" w:type="dxa"/>
            <w:tcBorders>
              <w:top w:val="single" w:sz="6" w:space="0" w:color="auto"/>
              <w:bottom w:val="single" w:sz="6" w:space="0" w:color="auto"/>
            </w:tcBorders>
            <w:shd w:val="clear" w:color="auto" w:fill="auto"/>
            <w:vAlign w:val="bottom"/>
          </w:tcPr>
          <w:p w14:paraId="308DB663"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&lt;&lt; User selects from CRRC product list: Asphalt Shingles</w:t>
            </w:r>
            <w:r w:rsidR="00E03A35">
              <w:rPr>
                <w:rFonts w:ascii="Calibri" w:hAnsi="Calibri"/>
                <w:noProof/>
                <w:sz w:val="18"/>
                <w:szCs w:val="18"/>
              </w:rPr>
              <w:t>,</w:t>
            </w:r>
          </w:p>
          <w:p w14:paraId="308DB664"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Built-up Roofing</w:t>
            </w:r>
            <w:r w:rsidR="00E03A35">
              <w:rPr>
                <w:rFonts w:ascii="Calibri" w:hAnsi="Calibri"/>
                <w:noProof/>
                <w:sz w:val="18"/>
                <w:szCs w:val="18"/>
              </w:rPr>
              <w:t>,</w:t>
            </w:r>
          </w:p>
          <w:p w14:paraId="308DB665"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Clay Roof Tiles</w:t>
            </w:r>
            <w:r w:rsidR="00E03A35">
              <w:rPr>
                <w:rFonts w:ascii="Calibri" w:hAnsi="Calibri"/>
                <w:noProof/>
                <w:sz w:val="18"/>
                <w:szCs w:val="18"/>
              </w:rPr>
              <w:t>,</w:t>
            </w:r>
          </w:p>
          <w:p w14:paraId="308DB666"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Factory Applied Coating</w:t>
            </w:r>
            <w:r w:rsidR="00E03A35">
              <w:rPr>
                <w:rFonts w:ascii="Calibri" w:hAnsi="Calibri"/>
                <w:noProof/>
                <w:sz w:val="18"/>
                <w:szCs w:val="18"/>
              </w:rPr>
              <w:t>,</w:t>
            </w:r>
          </w:p>
          <w:p w14:paraId="308DB667"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Field Applied Coating</w:t>
            </w:r>
            <w:r w:rsidR="00E03A35">
              <w:rPr>
                <w:rFonts w:ascii="Calibri" w:hAnsi="Calibri"/>
                <w:noProof/>
                <w:sz w:val="18"/>
                <w:szCs w:val="18"/>
              </w:rPr>
              <w:t>,</w:t>
            </w:r>
          </w:p>
          <w:p w14:paraId="308DB668"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Roof</w:t>
            </w:r>
            <w:r w:rsidR="00E03A35">
              <w:rPr>
                <w:rFonts w:ascii="Calibri" w:hAnsi="Calibri"/>
                <w:noProof/>
                <w:sz w:val="18"/>
                <w:szCs w:val="18"/>
              </w:rPr>
              <w:t>,</w:t>
            </w:r>
          </w:p>
          <w:p w14:paraId="308DB669"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Modified Bitumin Sheet</w:t>
            </w:r>
            <w:r w:rsidR="00E03A35">
              <w:rPr>
                <w:rFonts w:ascii="Calibri" w:hAnsi="Calibri"/>
                <w:noProof/>
                <w:sz w:val="18"/>
                <w:szCs w:val="18"/>
              </w:rPr>
              <w:t>,</w:t>
            </w:r>
          </w:p>
          <w:p w14:paraId="308DB66A"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Roof Pavers</w:t>
            </w:r>
            <w:r w:rsidR="00E03A35">
              <w:rPr>
                <w:rFonts w:ascii="Calibri" w:hAnsi="Calibri"/>
                <w:noProof/>
                <w:sz w:val="18"/>
                <w:szCs w:val="18"/>
              </w:rPr>
              <w:t>,</w:t>
            </w:r>
          </w:p>
          <w:p w14:paraId="308DB66B"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Thermoplastic</w:t>
            </w:r>
            <w:r w:rsidR="00E03A35">
              <w:rPr>
                <w:rFonts w:ascii="Calibri" w:hAnsi="Calibri"/>
                <w:noProof/>
                <w:sz w:val="18"/>
                <w:szCs w:val="18"/>
              </w:rPr>
              <w:t>,</w:t>
            </w:r>
          </w:p>
          <w:p w14:paraId="308DB66C"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Single Ply Thermoset</w:t>
            </w:r>
            <w:r w:rsidR="00E03A35">
              <w:rPr>
                <w:rFonts w:ascii="Calibri" w:hAnsi="Calibri"/>
                <w:noProof/>
                <w:sz w:val="18"/>
                <w:szCs w:val="18"/>
              </w:rPr>
              <w:t>,</w:t>
            </w:r>
          </w:p>
          <w:p w14:paraId="308DB66D"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Metal Shakes Shingles</w:t>
            </w:r>
          </w:p>
          <w:p w14:paraId="308DB66E"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Fluid Applied Membrane</w:t>
            </w:r>
            <w:r w:rsidR="00E03A35">
              <w:rPr>
                <w:rFonts w:ascii="Calibri" w:hAnsi="Calibri"/>
                <w:noProof/>
                <w:sz w:val="18"/>
                <w:szCs w:val="18"/>
              </w:rPr>
              <w:t>,</w:t>
            </w:r>
          </w:p>
          <w:p w14:paraId="308DB66F"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Polymer Composite Steep Slope</w:t>
            </w:r>
            <w:r w:rsidR="00E03A35">
              <w:rPr>
                <w:rFonts w:ascii="Calibri" w:hAnsi="Calibri"/>
                <w:noProof/>
                <w:sz w:val="18"/>
                <w:szCs w:val="18"/>
              </w:rPr>
              <w:t>,</w:t>
            </w:r>
            <w:r>
              <w:rPr>
                <w:rFonts w:ascii="Calibri" w:hAnsi="Calibri"/>
                <w:noProof/>
                <w:sz w:val="18"/>
                <w:szCs w:val="18"/>
              </w:rPr>
              <w:t xml:space="preserve"> </w:t>
            </w:r>
          </w:p>
          <w:p w14:paraId="308DB670" w14:textId="77777777" w:rsidR="008A34AB" w:rsidRPr="008535C4"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Spray Polyurethane Foam</w:t>
            </w:r>
            <w:r w:rsidR="00E03A35">
              <w:rPr>
                <w:rFonts w:ascii="Calibri" w:hAnsi="Calibri"/>
                <w:noProof/>
                <w:sz w:val="18"/>
                <w:szCs w:val="18"/>
              </w:rPr>
              <w:t>,</w:t>
            </w:r>
          </w:p>
          <w:p w14:paraId="308DB671" w14:textId="77777777" w:rsidR="008A34AB" w:rsidRPr="008535C4" w:rsidDel="00B7174C"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r>
              <w:rPr>
                <w:rFonts w:ascii="Calibri" w:hAnsi="Calibri"/>
                <w:noProof/>
                <w:sz w:val="18"/>
                <w:szCs w:val="18"/>
              </w:rPr>
              <w:t>Stone Aggregate Ballast&gt;&gt;</w:t>
            </w:r>
          </w:p>
        </w:tc>
        <w:tc>
          <w:tcPr>
            <w:tcW w:w="1242" w:type="dxa"/>
            <w:tcBorders>
              <w:top w:val="single" w:sz="6" w:space="0" w:color="auto"/>
              <w:bottom w:val="single" w:sz="6" w:space="0" w:color="auto"/>
            </w:tcBorders>
            <w:shd w:val="clear" w:color="auto" w:fill="auto"/>
            <w:vAlign w:val="bottom"/>
          </w:tcPr>
          <w:p w14:paraId="308DB672" w14:textId="05751717" w:rsidR="008A34AB" w:rsidRPr="008535C4" w:rsidRDefault="008A34AB" w:rsidP="00647D70">
            <w:pPr>
              <w:keepNext/>
              <w:tabs>
                <w:tab w:val="left" w:pos="7200"/>
                <w:tab w:val="left" w:pos="9990"/>
                <w:tab w:val="left" w:pos="10980"/>
                <w:tab w:val="right" w:pos="11430"/>
              </w:tabs>
              <w:spacing w:line="200" w:lineRule="exact"/>
              <w:jc w:val="center"/>
              <w:rPr>
                <w:rFonts w:ascii="Calibri" w:hAnsi="Calibri"/>
                <w:noProof/>
                <w:sz w:val="18"/>
                <w:szCs w:val="18"/>
              </w:rPr>
            </w:pPr>
            <w:r w:rsidRPr="00A1267A">
              <w:rPr>
                <w:rFonts w:ascii="Calibri" w:hAnsi="Calibri"/>
                <w:sz w:val="18"/>
                <w:szCs w:val="18"/>
              </w:rPr>
              <w:t>&lt;&lt;User input</w:t>
            </w:r>
            <w:ins w:id="2393" w:author="Smith, Alexis@Energy" w:date="2018-10-24T08:48:00Z">
              <w:r w:rsidR="003428CF">
                <w:rPr>
                  <w:rFonts w:ascii="Calibri" w:hAnsi="Calibri"/>
                  <w:sz w:val="18"/>
                  <w:szCs w:val="18"/>
                </w:rPr>
                <w:t>:</w:t>
              </w:r>
            </w:ins>
            <w:r w:rsidRPr="00A1267A">
              <w:rPr>
                <w:rFonts w:ascii="Calibri" w:hAnsi="Calibri"/>
                <w:sz w:val="18"/>
                <w:szCs w:val="18"/>
              </w:rPr>
              <w:t xml:space="preserve"> From the CRRC Directory if user knows what they are going to install</w:t>
            </w:r>
            <w:ins w:id="2394" w:author="Smith, Alexis@Energy" w:date="2018-10-24T08:48:00Z">
              <w:r w:rsidR="003428CF">
                <w:rPr>
                  <w:rFonts w:ascii="Calibri" w:hAnsi="Calibri"/>
                  <w:noProof/>
                  <w:sz w:val="18"/>
                  <w:szCs w:val="18"/>
                </w:rPr>
                <w:t>;</w:t>
              </w:r>
            </w:ins>
            <w:del w:id="2395" w:author="Smith, Alexis@Energy" w:date="2018-10-24T08:48:00Z">
              <w:r w:rsidRPr="00A1267A" w:rsidDel="003428CF">
                <w:rPr>
                  <w:rFonts w:ascii="Calibri" w:hAnsi="Calibri"/>
                  <w:noProof/>
                  <w:sz w:val="18"/>
                  <w:szCs w:val="18"/>
                </w:rPr>
                <w:delText>.</w:delText>
              </w:r>
            </w:del>
            <w:r>
              <w:rPr>
                <w:rFonts w:ascii="Calibri" w:hAnsi="Calibri"/>
                <w:noProof/>
                <w:sz w:val="18"/>
                <w:szCs w:val="18"/>
              </w:rPr>
              <w:t xml:space="preserve"> Else</w:t>
            </w:r>
            <w:ins w:id="2396" w:author="Smith, Alexis@Energy" w:date="2018-10-24T08:49:00Z">
              <w:r w:rsidR="003428CF">
                <w:rPr>
                  <w:rFonts w:ascii="Calibri" w:hAnsi="Calibri"/>
                  <w:noProof/>
                  <w:sz w:val="18"/>
                  <w:szCs w:val="18"/>
                </w:rPr>
                <w:t xml:space="preserve"> </w:t>
              </w:r>
            </w:ins>
            <w:ins w:id="2397" w:author="Smith, Alexis@Energy" w:date="2018-10-24T08:51:00Z">
              <w:r w:rsidR="003428CF">
                <w:rPr>
                  <w:rFonts w:ascii="Calibri" w:hAnsi="Calibri"/>
                  <w:noProof/>
                  <w:sz w:val="18"/>
                  <w:szCs w:val="18"/>
                </w:rPr>
                <w:t>allow user to e</w:t>
              </w:r>
            </w:ins>
            <w:ins w:id="2398" w:author="Smith, Alexis@Energy" w:date="2018-11-09T15:40:00Z">
              <w:r w:rsidR="00647D70">
                <w:rPr>
                  <w:rFonts w:ascii="Calibri" w:hAnsi="Calibri"/>
                  <w:noProof/>
                  <w:sz w:val="18"/>
                  <w:szCs w:val="18"/>
                </w:rPr>
                <w:t>n</w:t>
              </w:r>
            </w:ins>
            <w:ins w:id="2399" w:author="Smith, Alexis@Energy" w:date="2018-10-24T08:51:00Z">
              <w:r w:rsidR="003428CF">
                <w:rPr>
                  <w:rFonts w:ascii="Calibri" w:hAnsi="Calibri"/>
                  <w:noProof/>
                  <w:sz w:val="18"/>
                  <w:szCs w:val="18"/>
                </w:rPr>
                <w:t>ter</w:t>
              </w:r>
            </w:ins>
            <w:r w:rsidR="003428CF">
              <w:rPr>
                <w:rFonts w:ascii="Calibri" w:hAnsi="Calibri"/>
                <w:noProof/>
                <w:sz w:val="18"/>
                <w:szCs w:val="18"/>
              </w:rPr>
              <w:t xml:space="preserve"> </w:t>
            </w:r>
            <w:r>
              <w:rPr>
                <w:rFonts w:ascii="Calibri" w:hAnsi="Calibri"/>
                <w:noProof/>
                <w:sz w:val="18"/>
                <w:szCs w:val="18"/>
              </w:rPr>
              <w:t>NA&gt;&gt;</w:t>
            </w:r>
          </w:p>
        </w:tc>
        <w:tc>
          <w:tcPr>
            <w:tcW w:w="1328" w:type="dxa"/>
            <w:tcBorders>
              <w:top w:val="single" w:sz="6" w:space="0" w:color="auto"/>
              <w:bottom w:val="single" w:sz="6" w:space="0" w:color="auto"/>
            </w:tcBorders>
            <w:shd w:val="clear" w:color="auto" w:fill="auto"/>
            <w:vAlign w:val="bottom"/>
          </w:tcPr>
          <w:p w14:paraId="50C4F716" w14:textId="265E9162" w:rsidR="007E427B" w:rsidRDefault="008A34AB" w:rsidP="00A1267A">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&lt;&lt;</w:t>
            </w:r>
            <w:r w:rsidR="007E427B">
              <w:rPr>
                <w:rFonts w:ascii="Calibri" w:hAnsi="Calibri"/>
                <w:b w:val="0"/>
                <w:color w:val="auto"/>
                <w:sz w:val="18"/>
                <w:szCs w:val="18"/>
              </w:rPr>
              <w:t xml:space="preserve">if </w:t>
            </w:r>
            <w:ins w:id="2400" w:author="Smith, Alexis@Energy" w:date="2018-10-24T08:50:00Z">
              <w:r w:rsidR="003428CF">
                <w:rPr>
                  <w:rFonts w:ascii="Calibri" w:hAnsi="Calibri"/>
                  <w:b w:val="0"/>
                  <w:color w:val="auto"/>
                  <w:sz w:val="18"/>
                  <w:szCs w:val="18"/>
                </w:rPr>
                <w:t>G</w:t>
              </w:r>
            </w:ins>
            <w:del w:id="2401" w:author="Smith, Alexis@Energy" w:date="2018-10-24T08:50:00Z">
              <w:r w:rsidR="007E427B" w:rsidDel="003428CF">
                <w:rPr>
                  <w:rFonts w:ascii="Calibri" w:hAnsi="Calibri"/>
                  <w:b w:val="0"/>
                  <w:color w:val="auto"/>
                  <w:sz w:val="18"/>
                  <w:szCs w:val="18"/>
                </w:rPr>
                <w:delText xml:space="preserve">cell </w:delText>
              </w:r>
            </w:del>
            <w:r w:rsidR="007E427B">
              <w:rPr>
                <w:rFonts w:ascii="Calibri" w:hAnsi="Calibri"/>
                <w:b w:val="0"/>
                <w:color w:val="auto"/>
                <w:sz w:val="18"/>
                <w:szCs w:val="18"/>
              </w:rPr>
              <w:t>04 = ‘Not in an applicable climate zone’ then result = NA;</w:t>
            </w:r>
          </w:p>
          <w:p w14:paraId="425D5EF3" w14:textId="77777777" w:rsidR="003428CF" w:rsidRDefault="007E427B" w:rsidP="00E57399">
            <w:pPr>
              <w:pStyle w:val="Heading7"/>
              <w:tabs>
                <w:tab w:val="clear" w:pos="10980"/>
                <w:tab w:val="clear" w:pos="11430"/>
                <w:tab w:val="left" w:pos="180"/>
                <w:tab w:val="left" w:pos="5310"/>
                <w:tab w:val="left" w:pos="8100"/>
              </w:tabs>
              <w:jc w:val="center"/>
              <w:rPr>
                <w:ins w:id="2402" w:author="Smith, Alexis@Energy" w:date="2018-10-24T08:49:00Z"/>
                <w:rFonts w:ascii="Calibri" w:hAnsi="Calibri"/>
                <w:b w:val="0"/>
                <w:color w:val="auto"/>
                <w:sz w:val="18"/>
                <w:szCs w:val="18"/>
              </w:rPr>
            </w:pPr>
            <w:r>
              <w:rPr>
                <w:rFonts w:ascii="Calibri" w:hAnsi="Calibri"/>
                <w:b w:val="0"/>
                <w:color w:val="auto"/>
                <w:sz w:val="18"/>
                <w:szCs w:val="18"/>
              </w:rPr>
              <w:t>Else</w:t>
            </w:r>
            <w:ins w:id="2403" w:author="Smith, Alexis@Energy" w:date="2018-10-24T08:49:00Z">
              <w:r w:rsidR="003428CF">
                <w:rPr>
                  <w:rFonts w:ascii="Calibri" w:hAnsi="Calibri"/>
                  <w:b w:val="0"/>
                  <w:color w:val="auto"/>
                  <w:sz w:val="18"/>
                  <w:szCs w:val="18"/>
                </w:rPr>
                <w:t>i</w:t>
              </w:r>
            </w:ins>
            <w:del w:id="2404" w:author="Smith, Alexis@Energy" w:date="2018-10-24T08:49:00Z">
              <w:r w:rsidR="00E57399" w:rsidDel="003428CF">
                <w:rPr>
                  <w:rFonts w:ascii="Calibri" w:hAnsi="Calibri"/>
                  <w:b w:val="0"/>
                  <w:color w:val="auto"/>
                  <w:sz w:val="18"/>
                  <w:szCs w:val="18"/>
                </w:rPr>
                <w:delText xml:space="preserve"> I</w:delText>
              </w:r>
            </w:del>
            <w:r w:rsidR="00E57399">
              <w:rPr>
                <w:rFonts w:ascii="Calibri" w:hAnsi="Calibri"/>
                <w:b w:val="0"/>
                <w:color w:val="auto"/>
                <w:sz w:val="18"/>
                <w:szCs w:val="18"/>
              </w:rPr>
              <w:t>f the user knows what they are installing, the user enters the DecimalNonnegative value from the CRRC Directory</w:t>
            </w:r>
            <w:ins w:id="2405" w:author="Smith, Alexis@Energy" w:date="2018-10-24T08:49:00Z">
              <w:r w:rsidR="003428CF">
                <w:rPr>
                  <w:rFonts w:ascii="Calibri" w:hAnsi="Calibri"/>
                  <w:b w:val="0"/>
                  <w:color w:val="auto"/>
                  <w:sz w:val="18"/>
                  <w:szCs w:val="18"/>
                </w:rPr>
                <w:t>;</w:t>
              </w:r>
            </w:ins>
            <w:del w:id="2406" w:author="Smith, Alexis@Energy" w:date="2018-10-24T08:49:00Z">
              <w:r w:rsidR="00E57399" w:rsidDel="003428CF">
                <w:rPr>
                  <w:rFonts w:ascii="Calibri" w:hAnsi="Calibri"/>
                  <w:b w:val="0"/>
                  <w:color w:val="auto"/>
                  <w:sz w:val="18"/>
                  <w:szCs w:val="18"/>
                </w:rPr>
                <w:delText>,</w:delText>
              </w:r>
            </w:del>
            <w:r w:rsidR="00E57399">
              <w:rPr>
                <w:rFonts w:ascii="Calibri" w:hAnsi="Calibri"/>
                <w:b w:val="0"/>
                <w:color w:val="auto"/>
                <w:sz w:val="18"/>
                <w:szCs w:val="18"/>
              </w:rPr>
              <w:t xml:space="preserve"> </w:t>
            </w:r>
          </w:p>
          <w:p w14:paraId="308DB673" w14:textId="32F37F0A" w:rsidR="008A34AB" w:rsidRDefault="00E57399" w:rsidP="00E57399">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color w:val="auto"/>
                <w:sz w:val="18"/>
                <w:szCs w:val="18"/>
              </w:rPr>
              <w:t>Else allow user to enter NA&gt;&gt;</w:t>
            </w:r>
          </w:p>
        </w:tc>
        <w:tc>
          <w:tcPr>
            <w:tcW w:w="1240" w:type="dxa"/>
            <w:tcBorders>
              <w:top w:val="single" w:sz="6" w:space="0" w:color="auto"/>
              <w:bottom w:val="single" w:sz="6" w:space="0" w:color="auto"/>
            </w:tcBorders>
            <w:shd w:val="clear" w:color="auto" w:fill="auto"/>
            <w:vAlign w:val="bottom"/>
          </w:tcPr>
          <w:p w14:paraId="707C3CF8" w14:textId="52080CA2" w:rsidR="007E427B" w:rsidRDefault="00A1267A" w:rsidP="00A1267A">
            <w:pPr>
              <w:pStyle w:val="Heading7"/>
              <w:tabs>
                <w:tab w:val="clear" w:pos="10980"/>
                <w:tab w:val="clear" w:pos="11430"/>
                <w:tab w:val="left" w:pos="180"/>
                <w:tab w:val="left" w:pos="5310"/>
                <w:tab w:val="left" w:pos="8100"/>
              </w:tabs>
              <w:jc w:val="center"/>
              <w:rPr>
                <w:rFonts w:ascii="Calibri" w:hAnsi="Calibri"/>
                <w:b w:val="0"/>
                <w:sz w:val="18"/>
                <w:szCs w:val="18"/>
              </w:rPr>
            </w:pPr>
            <w:r>
              <w:rPr>
                <w:rFonts w:ascii="Calibri" w:hAnsi="Calibri"/>
                <w:b w:val="0"/>
                <w:sz w:val="18"/>
                <w:szCs w:val="18"/>
              </w:rPr>
              <w:t>&lt;&lt;</w:t>
            </w:r>
            <w:r w:rsidR="007E427B">
              <w:rPr>
                <w:rFonts w:ascii="Calibri" w:hAnsi="Calibri"/>
                <w:b w:val="0"/>
                <w:sz w:val="18"/>
                <w:szCs w:val="18"/>
              </w:rPr>
              <w:t xml:space="preserve">if </w:t>
            </w:r>
            <w:del w:id="2407" w:author="Smith, Alexis@Energy" w:date="2018-10-24T08:50:00Z">
              <w:r w:rsidR="007E427B" w:rsidDel="003428CF">
                <w:rPr>
                  <w:rFonts w:ascii="Calibri" w:hAnsi="Calibri"/>
                  <w:b w:val="0"/>
                  <w:sz w:val="18"/>
                  <w:szCs w:val="18"/>
                </w:rPr>
                <w:delText xml:space="preserve">cell </w:delText>
              </w:r>
            </w:del>
            <w:ins w:id="2408" w:author="Smith, Alexis@Energy" w:date="2018-10-24T08:50:00Z">
              <w:r w:rsidR="003428CF">
                <w:rPr>
                  <w:rFonts w:ascii="Calibri" w:hAnsi="Calibri"/>
                  <w:b w:val="0"/>
                  <w:sz w:val="18"/>
                  <w:szCs w:val="18"/>
                </w:rPr>
                <w:t>G</w:t>
              </w:r>
            </w:ins>
            <w:r w:rsidR="007E427B">
              <w:rPr>
                <w:rFonts w:ascii="Calibri" w:hAnsi="Calibri"/>
                <w:b w:val="0"/>
                <w:sz w:val="18"/>
                <w:szCs w:val="18"/>
              </w:rPr>
              <w:t>04 = ‘Not in an applicable climate zone’ then result = NA;</w:t>
            </w:r>
          </w:p>
          <w:p w14:paraId="308DB674" w14:textId="396AD58E" w:rsidR="008A34AB" w:rsidRPr="00A1267A" w:rsidRDefault="007E427B" w:rsidP="00A1267A">
            <w:pPr>
              <w:pStyle w:val="Heading7"/>
              <w:tabs>
                <w:tab w:val="clear" w:pos="10980"/>
                <w:tab w:val="clear" w:pos="11430"/>
                <w:tab w:val="left" w:pos="180"/>
                <w:tab w:val="left" w:pos="5310"/>
                <w:tab w:val="left" w:pos="8100"/>
              </w:tabs>
              <w:jc w:val="center"/>
              <w:rPr>
                <w:rFonts w:ascii="Calibri" w:hAnsi="Calibri"/>
                <w:b w:val="0"/>
                <w:color w:val="auto"/>
                <w:sz w:val="18"/>
                <w:szCs w:val="18"/>
              </w:rPr>
            </w:pPr>
            <w:r>
              <w:rPr>
                <w:rFonts w:ascii="Calibri" w:hAnsi="Calibri"/>
                <w:b w:val="0"/>
                <w:sz w:val="18"/>
                <w:szCs w:val="18"/>
              </w:rPr>
              <w:t xml:space="preserve">Else </w:t>
            </w:r>
            <w:r w:rsidR="00A1267A">
              <w:rPr>
                <w:rFonts w:ascii="Calibri" w:hAnsi="Calibri"/>
                <w:b w:val="0"/>
                <w:sz w:val="18"/>
                <w:szCs w:val="18"/>
              </w:rPr>
              <w:t>User Input: DecimalNonnegative&gt;&gt;</w:t>
            </w:r>
          </w:p>
        </w:tc>
        <w:tc>
          <w:tcPr>
            <w:tcW w:w="1240" w:type="dxa"/>
            <w:tcBorders>
              <w:top w:val="single" w:sz="6" w:space="0" w:color="auto"/>
              <w:bottom w:val="single" w:sz="6" w:space="0" w:color="auto"/>
            </w:tcBorders>
            <w:shd w:val="clear" w:color="auto" w:fill="auto"/>
            <w:vAlign w:val="bottom"/>
          </w:tcPr>
          <w:p w14:paraId="50D2E9CC" w14:textId="3FB0D086" w:rsidR="007E427B" w:rsidRDefault="00A1267A" w:rsidP="00A1267A">
            <w:pPr>
              <w:keepNext/>
              <w:jc w:val="center"/>
              <w:rPr>
                <w:rFonts w:ascii="Calibri" w:hAnsi="Calibri"/>
                <w:sz w:val="18"/>
                <w:szCs w:val="18"/>
              </w:rPr>
            </w:pPr>
            <w:r w:rsidRPr="000B53C5">
              <w:rPr>
                <w:rFonts w:ascii="Calibri" w:hAnsi="Calibri"/>
                <w:sz w:val="18"/>
                <w:szCs w:val="18"/>
              </w:rPr>
              <w:t>&lt;&lt;</w:t>
            </w:r>
            <w:r w:rsidR="007E427B">
              <w:rPr>
                <w:rFonts w:ascii="Calibri" w:hAnsi="Calibri"/>
                <w:sz w:val="18"/>
                <w:szCs w:val="18"/>
              </w:rPr>
              <w:t xml:space="preserve">if </w:t>
            </w:r>
            <w:del w:id="2409" w:author="Smith, Alexis@Energy" w:date="2018-10-24T08:51:00Z">
              <w:r w:rsidR="007E427B" w:rsidDel="003428CF">
                <w:rPr>
                  <w:rFonts w:ascii="Calibri" w:hAnsi="Calibri"/>
                  <w:sz w:val="18"/>
                  <w:szCs w:val="18"/>
                </w:rPr>
                <w:delText xml:space="preserve">cell </w:delText>
              </w:r>
            </w:del>
            <w:ins w:id="2410" w:author="Smith, Alexis@Energy" w:date="2018-10-24T08:51:00Z">
              <w:r w:rsidR="003428CF">
                <w:rPr>
                  <w:rFonts w:ascii="Calibri" w:hAnsi="Calibri"/>
                  <w:sz w:val="18"/>
                  <w:szCs w:val="18"/>
                </w:rPr>
                <w:t>G</w:t>
              </w:r>
            </w:ins>
            <w:r w:rsidR="007E427B">
              <w:rPr>
                <w:rFonts w:ascii="Calibri" w:hAnsi="Calibri"/>
                <w:sz w:val="18"/>
                <w:szCs w:val="18"/>
              </w:rPr>
              <w:t>04 = ‘Not in an applicable climate zone’ then result = NA;</w:t>
            </w:r>
          </w:p>
          <w:p w14:paraId="308DB675" w14:textId="6DFE5161" w:rsidR="008A34AB" w:rsidRPr="000B53C5" w:rsidRDefault="007E427B" w:rsidP="00A1267A">
            <w:pPr>
              <w:keepNext/>
              <w:jc w:val="center"/>
              <w:rPr>
                <w:rFonts w:ascii="Calibri" w:hAnsi="Calibri"/>
                <w:noProof/>
                <w:sz w:val="18"/>
                <w:szCs w:val="18"/>
              </w:rPr>
            </w:pPr>
            <w:r>
              <w:rPr>
                <w:rFonts w:ascii="Calibri" w:hAnsi="Calibri"/>
                <w:sz w:val="18"/>
                <w:szCs w:val="18"/>
              </w:rPr>
              <w:t xml:space="preserve">Else </w:t>
            </w:r>
            <w:r w:rsidR="00A1267A" w:rsidRPr="000B53C5">
              <w:rPr>
                <w:rFonts w:ascii="Calibri" w:hAnsi="Calibri"/>
                <w:sz w:val="18"/>
                <w:szCs w:val="18"/>
              </w:rPr>
              <w:t xml:space="preserve">User Input: DecimalNonnegative&gt;&gt; </w:t>
            </w:r>
          </w:p>
        </w:tc>
        <w:tc>
          <w:tcPr>
            <w:tcW w:w="1152" w:type="dxa"/>
            <w:tcBorders>
              <w:top w:val="single" w:sz="6" w:space="0" w:color="auto"/>
              <w:bottom w:val="single" w:sz="6" w:space="0" w:color="auto"/>
            </w:tcBorders>
            <w:shd w:val="clear" w:color="auto" w:fill="auto"/>
            <w:vAlign w:val="bottom"/>
          </w:tcPr>
          <w:p w14:paraId="1C53E466" w14:textId="69AC20DF" w:rsidR="008A34AB" w:rsidRDefault="008A34AB" w:rsidP="00E57399">
            <w:pPr>
              <w:rPr>
                <w:rFonts w:asciiTheme="minorHAnsi" w:hAnsiTheme="minorHAnsi"/>
                <w:sz w:val="18"/>
                <w:szCs w:val="18"/>
              </w:rPr>
            </w:pPr>
            <w:r w:rsidRPr="00D45D6A">
              <w:rPr>
                <w:rFonts w:asciiTheme="minorHAnsi" w:hAnsiTheme="minorHAnsi"/>
                <w:sz w:val="18"/>
                <w:szCs w:val="18"/>
              </w:rPr>
              <w:t>&lt;&lt;</w:t>
            </w:r>
            <w:r w:rsidR="00E57399">
              <w:rPr>
                <w:rFonts w:asciiTheme="minorHAnsi" w:hAnsiTheme="minorHAnsi"/>
                <w:sz w:val="18"/>
                <w:szCs w:val="18"/>
              </w:rPr>
              <w:t xml:space="preserve">if </w:t>
            </w:r>
            <w:del w:id="2411" w:author="Smith, Alexis@Energy" w:date="2018-10-24T08:53:00Z">
              <w:r w:rsidR="00E57399" w:rsidDel="003428CF">
                <w:rPr>
                  <w:rFonts w:asciiTheme="minorHAnsi" w:hAnsiTheme="minorHAnsi"/>
                  <w:sz w:val="18"/>
                  <w:szCs w:val="18"/>
                </w:rPr>
                <w:delText xml:space="preserve">CoolRoofComplianceMethod </w:delText>
              </w:r>
            </w:del>
            <w:ins w:id="2412" w:author="Smith, Alexis@Energy" w:date="2018-10-24T08:53:00Z">
              <w:r w:rsidR="003428CF">
                <w:rPr>
                  <w:rFonts w:asciiTheme="minorHAnsi" w:hAnsiTheme="minorHAnsi"/>
                  <w:sz w:val="18"/>
                  <w:szCs w:val="18"/>
                </w:rPr>
                <w:t xml:space="preserve">G03 </w:t>
              </w:r>
            </w:ins>
            <w:ins w:id="2413" w:author="Smith, Alexis@Energy" w:date="2018-11-09T15:48:00Z">
              <w:r w:rsidR="00647D70">
                <w:rPr>
                  <w:rFonts w:asciiTheme="minorHAnsi" w:hAnsiTheme="minorHAnsi" w:cstheme="minorHAnsi"/>
                  <w:sz w:val="18"/>
                  <w:szCs w:val="18"/>
                </w:rPr>
                <w:t>≠</w:t>
              </w:r>
              <w:r w:rsidR="00647D70">
                <w:rPr>
                  <w:rFonts w:asciiTheme="minorHAnsi" w:hAnsiTheme="minorHAnsi"/>
                  <w:sz w:val="18"/>
                  <w:szCs w:val="18"/>
                </w:rPr>
                <w:t xml:space="preserve"> </w:t>
              </w:r>
            </w:ins>
            <w:del w:id="2414" w:author="Smith, Alexis@Energy" w:date="2018-11-09T15:48:00Z">
              <w:r w:rsidR="00E57399" w:rsidDel="00647D70">
                <w:rPr>
                  <w:rFonts w:asciiTheme="minorHAnsi" w:hAnsiTheme="minorHAnsi"/>
                  <w:sz w:val="18"/>
                  <w:szCs w:val="18"/>
                </w:rPr>
                <w:delText xml:space="preserve">does not equal </w:delText>
              </w:r>
            </w:del>
            <w:ins w:id="2415" w:author="Smith, Alexis@Energy" w:date="2018-11-09T15:47:00Z">
              <w:r w:rsidR="00647D70">
                <w:rPr>
                  <w:rFonts w:asciiTheme="minorHAnsi" w:hAnsiTheme="minorHAnsi"/>
                  <w:sz w:val="18"/>
                  <w:szCs w:val="18"/>
                </w:rPr>
                <w:t>‘</w:t>
              </w:r>
            </w:ins>
            <w:del w:id="2416" w:author="Smith, Alexis@Energy" w:date="2018-10-24T08:53:00Z">
              <w:r w:rsidR="00E57399" w:rsidDel="003428CF">
                <w:rPr>
                  <w:rFonts w:asciiTheme="minorHAnsi" w:hAnsiTheme="minorHAnsi"/>
                  <w:sz w:val="18"/>
                  <w:szCs w:val="18"/>
                </w:rPr>
                <w:delText xml:space="preserve">SolarReflectanceIndex </w:delText>
              </w:r>
            </w:del>
            <w:ins w:id="2417" w:author="Smith, Alexis@Energy" w:date="2018-10-24T08:53:00Z">
              <w:r w:rsidR="003428CF">
                <w:rPr>
                  <w:rFonts w:asciiTheme="minorHAnsi" w:hAnsiTheme="minorHAnsi"/>
                  <w:sz w:val="18"/>
                  <w:szCs w:val="18"/>
                </w:rPr>
                <w:t>SRI</w:t>
              </w:r>
            </w:ins>
            <w:ins w:id="2418" w:author="Smith, Alexis@Energy" w:date="2018-11-09T15:47:00Z">
              <w:r w:rsidR="00647D70">
                <w:rPr>
                  <w:rFonts w:asciiTheme="minorHAnsi" w:hAnsiTheme="minorHAnsi"/>
                  <w:sz w:val="18"/>
                  <w:szCs w:val="18"/>
                </w:rPr>
                <w:t>’</w:t>
              </w:r>
            </w:ins>
            <w:ins w:id="2419" w:author="Smith, Alexis@Energy" w:date="2018-10-24T08:53:00Z">
              <w:r w:rsidR="003428CF">
                <w:rPr>
                  <w:rFonts w:asciiTheme="minorHAnsi" w:hAnsiTheme="minorHAnsi"/>
                  <w:sz w:val="18"/>
                  <w:szCs w:val="18"/>
                </w:rPr>
                <w:t xml:space="preserve">, </w:t>
              </w:r>
            </w:ins>
            <w:r w:rsidR="00E57399">
              <w:rPr>
                <w:rFonts w:asciiTheme="minorHAnsi" w:hAnsiTheme="minorHAnsi"/>
                <w:sz w:val="18"/>
                <w:szCs w:val="18"/>
              </w:rPr>
              <w:t xml:space="preserve">then result is NA; </w:t>
            </w:r>
          </w:p>
          <w:p w14:paraId="308DB676" w14:textId="6901D3BE" w:rsidR="00E57399" w:rsidRPr="008535C4" w:rsidRDefault="00E57399" w:rsidP="00E57399">
            <w:pPr>
              <w:rPr>
                <w:rFonts w:ascii="Calibri" w:hAnsi="Calibri"/>
                <w:noProof/>
                <w:sz w:val="18"/>
                <w:szCs w:val="18"/>
              </w:rPr>
            </w:pPr>
            <w:r>
              <w:rPr>
                <w:rFonts w:asciiTheme="minorHAnsi" w:hAnsiTheme="minorHAnsi"/>
                <w:sz w:val="18"/>
                <w:szCs w:val="18"/>
              </w:rPr>
              <w:t>Else user enters value from CRRC Directory or from a completed SRI Worksheet&gt;&gt;</w:t>
            </w:r>
          </w:p>
        </w:tc>
        <w:tc>
          <w:tcPr>
            <w:tcW w:w="1416" w:type="dxa"/>
            <w:tcBorders>
              <w:top w:val="single" w:sz="6" w:space="0" w:color="auto"/>
              <w:bottom w:val="single" w:sz="6" w:space="0" w:color="auto"/>
            </w:tcBorders>
            <w:shd w:val="clear" w:color="auto" w:fill="auto"/>
            <w:vAlign w:val="bottom"/>
          </w:tcPr>
          <w:p w14:paraId="751A6578" w14:textId="77777777" w:rsidR="00730D17" w:rsidRDefault="008A34AB" w:rsidP="00482AFE">
            <w:pPr>
              <w:rPr>
                <w:ins w:id="2420" w:author="Smith, Alexis@Energy" w:date="2018-11-09T15:51:00Z"/>
                <w:rFonts w:asciiTheme="minorHAnsi" w:hAnsiTheme="minorHAnsi"/>
                <w:sz w:val="18"/>
                <w:szCs w:val="18"/>
              </w:rPr>
            </w:pPr>
            <w:r w:rsidRPr="00D45D6A">
              <w:rPr>
                <w:rFonts w:asciiTheme="minorHAnsi" w:hAnsiTheme="minorHAnsi"/>
                <w:sz w:val="18"/>
                <w:szCs w:val="18"/>
              </w:rPr>
              <w:t>&lt;&lt;</w:t>
            </w:r>
            <w:del w:id="2421" w:author="Dee Anne Ross" w:date="2018-08-23T10:25:00Z">
              <w:r w:rsidRPr="00D45D6A" w:rsidDel="00482AFE">
                <w:rPr>
                  <w:rFonts w:asciiTheme="minorHAnsi" w:hAnsiTheme="minorHAnsi"/>
                  <w:sz w:val="18"/>
                  <w:szCs w:val="18"/>
                </w:rPr>
                <w:delText xml:space="preserve"> for Climate Zones </w:delText>
              </w:r>
              <w:r w:rsidR="00C51362" w:rsidDel="00482AFE">
                <w:rPr>
                  <w:rFonts w:asciiTheme="minorHAnsi" w:hAnsiTheme="minorHAnsi"/>
                  <w:sz w:val="18"/>
                  <w:szCs w:val="18"/>
                </w:rPr>
                <w:delText>13 &amp; 15</w:delText>
              </w:r>
              <w:r w:rsidRPr="00D45D6A" w:rsidDel="00482AFE">
                <w:rPr>
                  <w:rFonts w:asciiTheme="minorHAnsi" w:hAnsiTheme="minorHAnsi"/>
                  <w:sz w:val="18"/>
                  <w:szCs w:val="18"/>
                </w:rPr>
                <w:delText xml:space="preserve"> shown in Section A cell 09, and if cell 0</w:delText>
              </w:r>
              <w:r w:rsidR="00C51362" w:rsidDel="00482AFE">
                <w:rPr>
                  <w:rFonts w:asciiTheme="minorHAnsi" w:hAnsiTheme="minorHAnsi"/>
                  <w:sz w:val="18"/>
                  <w:szCs w:val="18"/>
                </w:rPr>
                <w:delText>3</w:delText>
              </w:r>
              <w:r w:rsidRPr="00D45D6A" w:rsidDel="00482AFE">
                <w:rPr>
                  <w:rFonts w:asciiTheme="minorHAnsi" w:hAnsiTheme="minorHAnsi"/>
                  <w:sz w:val="18"/>
                  <w:szCs w:val="18"/>
                </w:rPr>
                <w:delText xml:space="preserve"> of Section G  indicates a ≤</w:delText>
              </w:r>
            </w:del>
            <w:ins w:id="2422" w:author="Shewmaker, Michael@Energy" w:date="2018-07-16T15:39:00Z">
              <w:del w:id="2423" w:author="Dee Anne Ross" w:date="2018-08-23T10:25:00Z">
                <w:r w:rsidR="00667463" w:rsidDel="00482AFE">
                  <w:rPr>
                    <w:rFonts w:asciiTheme="minorHAnsi" w:hAnsiTheme="minorHAnsi"/>
                    <w:sz w:val="18"/>
                    <w:szCs w:val="18"/>
                  </w:rPr>
                  <w:delText>less than</w:delText>
                </w:r>
              </w:del>
            </w:ins>
            <w:del w:id="2424" w:author="Dee Anne Ross" w:date="2018-08-23T10:25:00Z">
              <w:r w:rsidRPr="00D45D6A" w:rsidDel="00482AFE">
                <w:rPr>
                  <w:rFonts w:asciiTheme="minorHAnsi" w:hAnsiTheme="minorHAnsi"/>
                  <w:sz w:val="18"/>
                  <w:szCs w:val="18"/>
                </w:rPr>
                <w:delText xml:space="preserve"> 2:12 roof pitch place a 0.63 else </w:delText>
              </w:r>
              <w:r w:rsidR="00C51362" w:rsidDel="00482AFE">
                <w:rPr>
                  <w:rFonts w:asciiTheme="minorHAnsi" w:hAnsiTheme="minorHAnsi"/>
                  <w:sz w:val="18"/>
                  <w:szCs w:val="18"/>
                </w:rPr>
                <w:delText>for</w:delText>
              </w:r>
              <w:r w:rsidR="00C51362" w:rsidRPr="00D45D6A" w:rsidDel="00482AFE">
                <w:rPr>
                  <w:rFonts w:asciiTheme="minorHAnsi" w:hAnsiTheme="minorHAnsi"/>
                  <w:sz w:val="18"/>
                  <w:szCs w:val="18"/>
                </w:rPr>
                <w:delText xml:space="preserve"> </w:delText>
              </w:r>
              <w:r w:rsidR="00C51362" w:rsidDel="00482AFE">
                <w:rPr>
                  <w:rFonts w:asciiTheme="minorHAnsi" w:hAnsiTheme="minorHAnsi"/>
                  <w:sz w:val="18"/>
                  <w:szCs w:val="18"/>
                </w:rPr>
                <w:delText xml:space="preserve">Climate Zones 10-15, and if G03 indicates </w:delText>
              </w:r>
              <w:r w:rsidRPr="00D45D6A" w:rsidDel="00482AFE">
                <w:rPr>
                  <w:rFonts w:asciiTheme="minorHAnsi" w:hAnsiTheme="minorHAnsi"/>
                  <w:sz w:val="18"/>
                  <w:szCs w:val="18"/>
                </w:rPr>
                <w:delText>roof pitch is &gt;</w:delText>
              </w:r>
            </w:del>
            <w:ins w:id="2425" w:author="Shewmaker, Michael@Energy" w:date="2018-07-16T15:39:00Z">
              <w:del w:id="2426" w:author="Dee Anne Ross" w:date="2018-08-23T10:25:00Z">
                <w:r w:rsidR="00667463" w:rsidDel="00482AFE">
                  <w:rPr>
                    <w:rFonts w:asciiTheme="minorHAnsi" w:hAnsiTheme="minorHAnsi"/>
                    <w:sz w:val="18"/>
                    <w:szCs w:val="18"/>
                  </w:rPr>
                  <w:delText xml:space="preserve">greater than or equal to </w:delText>
                </w:r>
              </w:del>
            </w:ins>
            <w:del w:id="2427" w:author="Dee Anne Ross" w:date="2018-08-23T10:25:00Z">
              <w:r w:rsidRPr="00D45D6A" w:rsidDel="00482AFE">
                <w:rPr>
                  <w:rFonts w:asciiTheme="minorHAnsi" w:hAnsiTheme="minorHAnsi"/>
                  <w:sz w:val="18"/>
                  <w:szCs w:val="18"/>
                </w:rPr>
                <w:delText>2:12 place a 0.20</w:delText>
              </w:r>
              <w:r w:rsidR="00AB0A7A" w:rsidDel="00482AFE">
                <w:rPr>
                  <w:rFonts w:asciiTheme="minorHAnsi" w:hAnsiTheme="minorHAnsi"/>
                  <w:sz w:val="18"/>
                  <w:szCs w:val="18"/>
                </w:rPr>
                <w:delText xml:space="preserve">. </w:delText>
              </w:r>
              <w:r w:rsidR="00E57399" w:rsidDel="00482AFE">
                <w:rPr>
                  <w:rFonts w:asciiTheme="minorHAnsi" w:hAnsiTheme="minorHAnsi"/>
                  <w:sz w:val="18"/>
                  <w:szCs w:val="18"/>
                </w:rPr>
                <w:delText>Else for all other combinations of climate zone and roof pitch, the result = NA</w:delText>
              </w:r>
              <w:r w:rsidRPr="00D45D6A" w:rsidDel="00482AFE">
                <w:rPr>
                  <w:rFonts w:asciiTheme="minorHAnsi" w:hAnsiTheme="minorHAnsi"/>
                  <w:sz w:val="18"/>
                  <w:szCs w:val="18"/>
                </w:rPr>
                <w:delText>&gt;&gt;</w:delText>
              </w:r>
            </w:del>
            <w:ins w:id="2428" w:author="Dee Anne Ross" w:date="2018-08-23T10:26:00Z">
              <w:r w:rsidR="00482AFE">
                <w:rPr>
                  <w:rFonts w:asciiTheme="minorHAnsi" w:hAnsiTheme="minorHAnsi"/>
                  <w:sz w:val="18"/>
                  <w:szCs w:val="18"/>
                </w:rPr>
                <w:t xml:space="preserve"> If A09 = 13 or 15</w:t>
              </w:r>
              <w:r w:rsidR="00482AFE" w:rsidRPr="00D45D6A">
                <w:rPr>
                  <w:rFonts w:asciiTheme="minorHAnsi" w:hAnsiTheme="minorHAnsi"/>
                  <w:sz w:val="18"/>
                  <w:szCs w:val="18"/>
                </w:rPr>
                <w:t xml:space="preserve"> and </w:t>
              </w:r>
              <w:r w:rsidR="00482AFE">
                <w:rPr>
                  <w:rFonts w:asciiTheme="minorHAnsi" w:hAnsiTheme="minorHAnsi"/>
                  <w:sz w:val="18"/>
                  <w:szCs w:val="18"/>
                </w:rPr>
                <w:t xml:space="preserve">G03 = </w:t>
              </w:r>
            </w:ins>
          </w:p>
          <w:p w14:paraId="4EE0FF9C" w14:textId="416C5C36" w:rsidR="003428CF" w:rsidRDefault="00647D70" w:rsidP="00482AFE">
            <w:pPr>
              <w:rPr>
                <w:ins w:id="2429" w:author="Smith, Alexis@Energy" w:date="2018-10-24T08:54:00Z"/>
                <w:rFonts w:asciiTheme="minorHAnsi" w:hAnsiTheme="minorHAnsi"/>
                <w:sz w:val="18"/>
                <w:szCs w:val="18"/>
              </w:rPr>
            </w:pPr>
            <w:ins w:id="2430" w:author="Smith, Alexis@Energy" w:date="2018-11-09T15:49:00Z">
              <w:r>
                <w:rPr>
                  <w:rFonts w:asciiTheme="minorHAnsi" w:hAnsiTheme="minorHAnsi"/>
                  <w:sz w:val="18"/>
                  <w:szCs w:val="18"/>
                </w:rPr>
                <w:t xml:space="preserve">&lt; </w:t>
              </w:r>
            </w:ins>
            <w:ins w:id="2431" w:author="Dee Anne Ross" w:date="2018-08-23T10:26:00Z">
              <w:del w:id="2432" w:author="Shewmaker, Michael@Energy" w:date="2018-07-16T15:39:00Z">
                <w:r w:rsidR="00482AFE" w:rsidRPr="00D45D6A" w:rsidDel="00667463">
                  <w:rPr>
                    <w:rFonts w:asciiTheme="minorHAnsi" w:hAnsiTheme="minorHAnsi"/>
                    <w:sz w:val="18"/>
                    <w:szCs w:val="18"/>
                  </w:rPr>
                  <w:delText>≤</w:delText>
                </w:r>
              </w:del>
              <w:r w:rsidR="00482AFE" w:rsidRPr="00D45D6A">
                <w:rPr>
                  <w:rFonts w:asciiTheme="minorHAnsi" w:hAnsiTheme="minorHAnsi"/>
                  <w:sz w:val="18"/>
                  <w:szCs w:val="18"/>
                </w:rPr>
                <w:t>2:12</w:t>
              </w:r>
            </w:ins>
            <w:ins w:id="2433" w:author="Smith, Alexis@Energy" w:date="2018-10-24T08:54:00Z">
              <w:r w:rsidR="003428CF">
                <w:rPr>
                  <w:rFonts w:asciiTheme="minorHAnsi" w:hAnsiTheme="minorHAnsi"/>
                  <w:sz w:val="18"/>
                  <w:szCs w:val="18"/>
                </w:rPr>
                <w:t>, then</w:t>
              </w:r>
            </w:ins>
            <w:ins w:id="2434" w:author="Dee Anne Ross" w:date="2018-08-23T10:26:00Z">
              <w:r w:rsidR="00482AFE" w:rsidRPr="00D45D6A">
                <w:rPr>
                  <w:rFonts w:asciiTheme="minorHAnsi" w:hAnsiTheme="minorHAnsi"/>
                  <w:sz w:val="18"/>
                  <w:szCs w:val="18"/>
                </w:rPr>
                <w:t xml:space="preserve"> </w:t>
              </w:r>
              <w:r w:rsidR="00482AFE">
                <w:rPr>
                  <w:rFonts w:asciiTheme="minorHAnsi" w:hAnsiTheme="minorHAnsi"/>
                  <w:sz w:val="18"/>
                  <w:szCs w:val="18"/>
                </w:rPr>
                <w:t xml:space="preserve">value = 0.63; </w:t>
              </w:r>
            </w:ins>
          </w:p>
          <w:p w14:paraId="14CFF901" w14:textId="3299352A" w:rsidR="003428CF" w:rsidRDefault="003428CF" w:rsidP="00482AFE">
            <w:pPr>
              <w:rPr>
                <w:ins w:id="2435" w:author="Smith, Alexis@Energy" w:date="2018-10-24T08:54:00Z"/>
                <w:rFonts w:asciiTheme="minorHAnsi" w:hAnsiTheme="minorHAnsi"/>
                <w:sz w:val="18"/>
                <w:szCs w:val="18"/>
              </w:rPr>
            </w:pPr>
            <w:ins w:id="2436" w:author="Smith, Alexis@Energy" w:date="2018-10-24T08:54:00Z">
              <w:r>
                <w:rPr>
                  <w:rFonts w:asciiTheme="minorHAnsi" w:hAnsiTheme="minorHAnsi"/>
                  <w:sz w:val="18"/>
                  <w:szCs w:val="18"/>
                </w:rPr>
                <w:t>else</w:t>
              </w:r>
            </w:ins>
            <w:ins w:id="2437" w:author="Dee Anne Ross" w:date="2018-08-23T10:26:00Z">
              <w:r w:rsidR="00482AFE">
                <w:rPr>
                  <w:rFonts w:asciiTheme="minorHAnsi" w:hAnsiTheme="minorHAnsi"/>
                  <w:sz w:val="18"/>
                  <w:szCs w:val="18"/>
                </w:rPr>
                <w:t xml:space="preserve">if A09 = 10-15 and G03 = </w:t>
              </w:r>
            </w:ins>
            <w:ins w:id="2438" w:author="Smith, Alexis@Energy" w:date="2018-11-09T15:49:00Z">
              <w:r w:rsidR="00647D70">
                <w:rPr>
                  <w:rFonts w:ascii="Calibri" w:hAnsi="Calibri" w:cs="Calibri"/>
                  <w:noProof/>
                  <w:sz w:val="18"/>
                  <w:szCs w:val="18"/>
                </w:rPr>
                <w:t>≥</w:t>
              </w:r>
            </w:ins>
            <w:ins w:id="2439" w:author="Dee Anne Ross" w:date="2018-08-23T10:26:00Z">
              <w:del w:id="2440" w:author="Smith, Alexis@Energy" w:date="2018-11-09T15:49:00Z">
                <w:r w:rsidR="00482AFE" w:rsidDel="00647D70">
                  <w:rPr>
                    <w:rFonts w:asciiTheme="minorHAnsi" w:hAnsiTheme="minorHAnsi"/>
                    <w:sz w:val="18"/>
                    <w:szCs w:val="18"/>
                  </w:rPr>
                  <w:delText>&gt;</w:delText>
                </w:r>
              </w:del>
              <w:r w:rsidR="00482AFE">
                <w:rPr>
                  <w:rFonts w:asciiTheme="minorHAnsi" w:hAnsiTheme="minorHAnsi"/>
                  <w:sz w:val="18"/>
                  <w:szCs w:val="18"/>
                </w:rPr>
                <w:t xml:space="preserve"> 2:12 then value = 0.20; </w:t>
              </w:r>
            </w:ins>
          </w:p>
          <w:p w14:paraId="308DB677" w14:textId="7A7926BC" w:rsidR="008A34AB" w:rsidRPr="00D45D6A" w:rsidRDefault="00482AFE" w:rsidP="00482AFE">
            <w:pPr>
              <w:rPr>
                <w:rFonts w:asciiTheme="minorHAnsi" w:hAnsiTheme="minorHAnsi"/>
                <w:noProof/>
                <w:sz w:val="18"/>
                <w:szCs w:val="18"/>
              </w:rPr>
            </w:pPr>
            <w:ins w:id="2441" w:author="Dee Anne Ross" w:date="2018-08-23T10:26:00Z">
              <w:r>
                <w:rPr>
                  <w:rFonts w:asciiTheme="minorHAnsi" w:hAnsiTheme="minorHAnsi"/>
                  <w:sz w:val="18"/>
                  <w:szCs w:val="18"/>
                </w:rPr>
                <w:t>else value = NA</w:t>
              </w:r>
              <w:r w:rsidRPr="00D45D6A">
                <w:rPr>
                  <w:rFonts w:asciiTheme="minorHAnsi" w:hAnsiTheme="minorHAnsi"/>
                  <w:sz w:val="18"/>
                  <w:szCs w:val="18"/>
                </w:rPr>
                <w:t xml:space="preserve"> &gt;&gt;</w:t>
              </w:r>
            </w:ins>
          </w:p>
        </w:tc>
        <w:tc>
          <w:tcPr>
            <w:tcW w:w="1152" w:type="dxa"/>
            <w:tcBorders>
              <w:top w:val="single" w:sz="6" w:space="0" w:color="auto"/>
              <w:bottom w:val="single" w:sz="6" w:space="0" w:color="auto"/>
            </w:tcBorders>
            <w:shd w:val="clear" w:color="auto" w:fill="auto"/>
            <w:vAlign w:val="bottom"/>
          </w:tcPr>
          <w:p w14:paraId="6FCB6C74" w14:textId="7F420501" w:rsidR="00011DE3" w:rsidRDefault="008A34AB" w:rsidP="00B76A3B">
            <w:pPr>
              <w:rPr>
                <w:ins w:id="2442" w:author="Smith, Alexis@Energy" w:date="2018-10-24T09:11:00Z"/>
                <w:rFonts w:asciiTheme="minorHAnsi" w:hAnsiTheme="minorHAnsi"/>
                <w:sz w:val="18"/>
                <w:szCs w:val="18"/>
              </w:rPr>
            </w:pPr>
            <w:r w:rsidRPr="00D45D6A">
              <w:rPr>
                <w:rFonts w:asciiTheme="minorHAnsi" w:hAnsiTheme="minorHAnsi"/>
                <w:sz w:val="18"/>
                <w:szCs w:val="18"/>
              </w:rPr>
              <w:t>&lt;&lt;</w:t>
            </w:r>
            <w:r w:rsidR="004B17E9">
              <w:rPr>
                <w:rFonts w:asciiTheme="minorHAnsi" w:hAnsiTheme="minorHAnsi"/>
                <w:sz w:val="18"/>
                <w:szCs w:val="18"/>
              </w:rPr>
              <w:t xml:space="preserve">If A09 = 13 or 15 </w:t>
            </w:r>
            <w:r w:rsidR="00BF5EB1">
              <w:rPr>
                <w:rFonts w:asciiTheme="minorHAnsi" w:hAnsiTheme="minorHAnsi"/>
                <w:sz w:val="18"/>
                <w:szCs w:val="18"/>
              </w:rPr>
              <w:t xml:space="preserve">and </w:t>
            </w:r>
            <w:r w:rsidR="004B17E9">
              <w:rPr>
                <w:rFonts w:asciiTheme="minorHAnsi" w:hAnsiTheme="minorHAnsi"/>
                <w:sz w:val="18"/>
                <w:szCs w:val="18"/>
              </w:rPr>
              <w:t>G03</w:t>
            </w:r>
            <w:r w:rsidR="00BF5EB1">
              <w:rPr>
                <w:rFonts w:asciiTheme="minorHAnsi" w:hAnsiTheme="minorHAnsi"/>
                <w:sz w:val="18"/>
                <w:szCs w:val="18"/>
              </w:rPr>
              <w:t xml:space="preserve"> </w:t>
            </w:r>
            <w:r w:rsidR="004B17E9">
              <w:rPr>
                <w:rFonts w:asciiTheme="minorHAnsi" w:hAnsiTheme="minorHAnsi"/>
                <w:sz w:val="18"/>
                <w:szCs w:val="18"/>
              </w:rPr>
              <w:t xml:space="preserve">= </w:t>
            </w:r>
            <w:del w:id="2443" w:author="Shewmaker, Michael@Energy" w:date="2018-07-16T15:40:00Z">
              <w:r w:rsidR="00BF5EB1" w:rsidDel="00667463">
                <w:rPr>
                  <w:rFonts w:asciiTheme="minorHAnsi" w:hAnsiTheme="minorHAnsi"/>
                  <w:sz w:val="18"/>
                  <w:szCs w:val="18"/>
                </w:rPr>
                <w:delText>≤</w:delText>
              </w:r>
            </w:del>
            <w:ins w:id="2444" w:author="Shewmaker, Michael@Energy" w:date="2018-07-16T15:40:00Z">
              <w:del w:id="2445" w:author="Smith, Alexis@Energy" w:date="2018-11-09T15:47:00Z">
                <w:r w:rsidR="00667463" w:rsidDel="00647D70">
                  <w:rPr>
                    <w:rFonts w:asciiTheme="minorHAnsi" w:hAnsiTheme="minorHAnsi"/>
                    <w:sz w:val="18"/>
                    <w:szCs w:val="18"/>
                  </w:rPr>
                  <w:delText>less than</w:delText>
                </w:r>
              </w:del>
            </w:ins>
            <w:ins w:id="2446" w:author="Smith, Alexis@Energy" w:date="2018-11-09T15:47:00Z">
              <w:r w:rsidR="00647D70">
                <w:rPr>
                  <w:rFonts w:asciiTheme="minorHAnsi" w:hAnsiTheme="minorHAnsi"/>
                  <w:sz w:val="18"/>
                  <w:szCs w:val="18"/>
                </w:rPr>
                <w:t>&lt;</w:t>
              </w:r>
            </w:ins>
            <w:r w:rsidR="00BF5EB1">
              <w:rPr>
                <w:rFonts w:asciiTheme="minorHAnsi" w:hAnsiTheme="minorHAnsi"/>
                <w:sz w:val="18"/>
                <w:szCs w:val="18"/>
              </w:rPr>
              <w:t xml:space="preserve"> 2:12 </w:t>
            </w:r>
            <w:del w:id="2447" w:author="Smith, Alexis@Energy" w:date="2018-10-24T09:28:00Z">
              <w:r w:rsidR="00BF5EB1" w:rsidDel="001C7A44">
                <w:rPr>
                  <w:rFonts w:asciiTheme="minorHAnsi" w:hAnsiTheme="minorHAnsi"/>
                  <w:sz w:val="18"/>
                  <w:szCs w:val="18"/>
                </w:rPr>
                <w:delText xml:space="preserve">roof pitch </w:delText>
              </w:r>
            </w:del>
            <w:r w:rsidR="00BF5EB1">
              <w:rPr>
                <w:rFonts w:asciiTheme="minorHAnsi" w:hAnsiTheme="minorHAnsi"/>
                <w:sz w:val="18"/>
                <w:szCs w:val="18"/>
              </w:rPr>
              <w:t>and G</w:t>
            </w:r>
            <w:r w:rsidRPr="00D45D6A">
              <w:rPr>
                <w:rFonts w:asciiTheme="minorHAnsi" w:hAnsiTheme="minorHAnsi"/>
                <w:sz w:val="18"/>
                <w:szCs w:val="18"/>
              </w:rPr>
              <w:t>0</w:t>
            </w:r>
            <w:r w:rsidR="00C51362">
              <w:rPr>
                <w:rFonts w:asciiTheme="minorHAnsi" w:hAnsiTheme="minorHAnsi"/>
                <w:sz w:val="18"/>
                <w:szCs w:val="18"/>
              </w:rPr>
              <w:t>4</w:t>
            </w:r>
            <w:r w:rsidRPr="00D45D6A">
              <w:rPr>
                <w:rFonts w:asciiTheme="minorHAnsi" w:hAnsiTheme="minorHAnsi"/>
                <w:sz w:val="18"/>
                <w:szCs w:val="18"/>
              </w:rPr>
              <w:t xml:space="preserve"> </w:t>
            </w:r>
            <w:r w:rsidR="004B17E9">
              <w:rPr>
                <w:rFonts w:asciiTheme="minorHAnsi" w:hAnsiTheme="minorHAnsi"/>
                <w:sz w:val="18"/>
                <w:szCs w:val="18"/>
              </w:rPr>
              <w:t xml:space="preserve">= </w:t>
            </w:r>
            <w:ins w:id="2448" w:author="Smith, Alexis@Energy" w:date="2018-11-09T15:47:00Z">
              <w:r w:rsidR="00647D70">
                <w:rPr>
                  <w:rFonts w:asciiTheme="minorHAnsi" w:hAnsiTheme="minorHAnsi"/>
                  <w:sz w:val="18"/>
                  <w:szCs w:val="18"/>
                </w:rPr>
                <w:t>‘</w:t>
              </w:r>
            </w:ins>
            <w:r w:rsidR="004B17E9">
              <w:rPr>
                <w:rFonts w:asciiTheme="minorHAnsi" w:hAnsiTheme="minorHAnsi"/>
                <w:sz w:val="18"/>
                <w:szCs w:val="18"/>
              </w:rPr>
              <w:t>SRI</w:t>
            </w:r>
            <w:ins w:id="2449" w:author="Smith, Alexis@Energy" w:date="2018-11-09T15:47:00Z">
              <w:r w:rsidR="00647D70">
                <w:rPr>
                  <w:rFonts w:asciiTheme="minorHAnsi" w:hAnsiTheme="minorHAnsi"/>
                  <w:sz w:val="18"/>
                  <w:szCs w:val="18"/>
                </w:rPr>
                <w:t>’</w:t>
              </w:r>
            </w:ins>
            <w:ins w:id="2450" w:author="Smith, Alexis@Energy" w:date="2018-10-24T09:19:00Z">
              <w:r w:rsidR="00665D18">
                <w:rPr>
                  <w:rFonts w:asciiTheme="minorHAnsi" w:hAnsiTheme="minorHAnsi"/>
                  <w:sz w:val="18"/>
                  <w:szCs w:val="18"/>
                </w:rPr>
                <w:t>,</w:t>
              </w:r>
            </w:ins>
            <w:r w:rsidRPr="00D45D6A">
              <w:rPr>
                <w:rFonts w:asciiTheme="minorHAnsi" w:hAnsiTheme="minorHAnsi"/>
                <w:sz w:val="18"/>
                <w:szCs w:val="18"/>
              </w:rPr>
              <w:t xml:space="preserve"> th</w:t>
            </w:r>
            <w:r w:rsidR="004B17E9">
              <w:rPr>
                <w:rFonts w:asciiTheme="minorHAnsi" w:hAnsiTheme="minorHAnsi"/>
                <w:sz w:val="18"/>
                <w:szCs w:val="18"/>
              </w:rPr>
              <w:t>e</w:t>
            </w:r>
            <w:r w:rsidRPr="00D45D6A">
              <w:rPr>
                <w:rFonts w:asciiTheme="minorHAnsi" w:hAnsiTheme="minorHAnsi"/>
                <w:sz w:val="18"/>
                <w:szCs w:val="18"/>
              </w:rPr>
              <w:t xml:space="preserve">n </w:t>
            </w:r>
            <w:del w:id="2451" w:author="Smith, Alexis@Energy" w:date="2018-10-24T09:10:00Z">
              <w:r w:rsidRPr="00D45D6A" w:rsidDel="00B76A3B">
                <w:rPr>
                  <w:rFonts w:asciiTheme="minorHAnsi" w:hAnsiTheme="minorHAnsi"/>
                  <w:sz w:val="18"/>
                  <w:szCs w:val="18"/>
                </w:rPr>
                <w:delText>thermal emittance is</w:delText>
              </w:r>
            </w:del>
            <w:ins w:id="2452" w:author="Smith, Alexis@Energy" w:date="2018-10-24T09:10:00Z">
              <w:r w:rsidR="00B76A3B">
                <w:rPr>
                  <w:rFonts w:asciiTheme="minorHAnsi" w:hAnsiTheme="minorHAnsi"/>
                  <w:sz w:val="18"/>
                  <w:szCs w:val="18"/>
                </w:rPr>
                <w:t>value =</w:t>
              </w:r>
            </w:ins>
            <w:r w:rsidRPr="00D45D6A">
              <w:rPr>
                <w:rFonts w:asciiTheme="minorHAnsi" w:hAnsiTheme="minorHAnsi"/>
                <w:sz w:val="18"/>
                <w:szCs w:val="18"/>
              </w:rPr>
              <w:t xml:space="preserve"> 0.85</w:t>
            </w:r>
            <w:r w:rsidR="004B17E9">
              <w:rPr>
                <w:rFonts w:asciiTheme="minorHAnsi" w:hAnsiTheme="minorHAnsi"/>
                <w:sz w:val="18"/>
                <w:szCs w:val="18"/>
              </w:rPr>
              <w:t xml:space="preserve">; </w:t>
            </w:r>
          </w:p>
          <w:p w14:paraId="5AB44390" w14:textId="2F225A9C" w:rsidR="00665D18" w:rsidRDefault="008A34AB" w:rsidP="00665D18">
            <w:pPr>
              <w:rPr>
                <w:ins w:id="2453" w:author="Smith, Alexis@Energy" w:date="2018-10-24T09:12:00Z"/>
                <w:rFonts w:asciiTheme="minorHAnsi" w:hAnsiTheme="minorHAnsi"/>
                <w:sz w:val="18"/>
                <w:szCs w:val="18"/>
              </w:rPr>
            </w:pPr>
            <w:r w:rsidRPr="00D45D6A">
              <w:rPr>
                <w:rFonts w:asciiTheme="minorHAnsi" w:hAnsiTheme="minorHAnsi"/>
                <w:sz w:val="18"/>
                <w:szCs w:val="18"/>
              </w:rPr>
              <w:t xml:space="preserve">if </w:t>
            </w:r>
            <w:del w:id="2454" w:author="Smith, Alexis@Energy" w:date="2018-10-24T09:15:00Z">
              <w:r w:rsidRPr="00D45D6A" w:rsidDel="00665D18">
                <w:rPr>
                  <w:rFonts w:asciiTheme="minorHAnsi" w:hAnsiTheme="minorHAnsi"/>
                  <w:sz w:val="18"/>
                  <w:szCs w:val="18"/>
                </w:rPr>
                <w:delText xml:space="preserve">cell </w:delText>
              </w:r>
            </w:del>
            <w:r w:rsidR="004B17E9">
              <w:rPr>
                <w:rFonts w:asciiTheme="minorHAnsi" w:hAnsiTheme="minorHAnsi"/>
                <w:sz w:val="18"/>
                <w:szCs w:val="18"/>
              </w:rPr>
              <w:t>G</w:t>
            </w:r>
            <w:r w:rsidRPr="00D45D6A">
              <w:rPr>
                <w:rFonts w:asciiTheme="minorHAnsi" w:hAnsiTheme="minorHAnsi"/>
                <w:sz w:val="18"/>
                <w:szCs w:val="18"/>
              </w:rPr>
              <w:t>0</w:t>
            </w:r>
            <w:r w:rsidR="00CE0BB5">
              <w:rPr>
                <w:rFonts w:asciiTheme="minorHAnsi" w:hAnsiTheme="minorHAnsi"/>
                <w:sz w:val="18"/>
                <w:szCs w:val="18"/>
              </w:rPr>
              <w:t>4</w:t>
            </w:r>
            <w:r w:rsidRPr="00D45D6A">
              <w:rPr>
                <w:rFonts w:asciiTheme="minorHAnsi" w:hAnsiTheme="minorHAnsi"/>
                <w:sz w:val="18"/>
                <w:szCs w:val="18"/>
              </w:rPr>
              <w:t xml:space="preserve"> is </w:t>
            </w:r>
            <w:ins w:id="2455" w:author="Smith, Alexis@Energy" w:date="2018-11-09T15:47:00Z">
              <w:r w:rsidR="00647D70">
                <w:rPr>
                  <w:rFonts w:asciiTheme="minorHAnsi" w:hAnsiTheme="minorHAnsi"/>
                  <w:sz w:val="18"/>
                  <w:szCs w:val="18"/>
                </w:rPr>
                <w:t>‘</w:t>
              </w:r>
            </w:ins>
            <w:r w:rsidRPr="00D45D6A">
              <w:rPr>
                <w:rFonts w:asciiTheme="minorHAnsi" w:hAnsiTheme="minorHAnsi"/>
                <w:sz w:val="18"/>
                <w:szCs w:val="18"/>
              </w:rPr>
              <w:t>Aged Solar Refle</w:t>
            </w:r>
            <w:r w:rsidR="004B17E9">
              <w:rPr>
                <w:rFonts w:asciiTheme="minorHAnsi" w:hAnsiTheme="minorHAnsi"/>
                <w:sz w:val="18"/>
                <w:szCs w:val="18"/>
              </w:rPr>
              <w:t>ctance and Thermal Emittance</w:t>
            </w:r>
            <w:ins w:id="2456" w:author="Smith, Alexis@Energy" w:date="2018-11-09T15:48:00Z">
              <w:r w:rsidR="00647D70">
                <w:rPr>
                  <w:rFonts w:asciiTheme="minorHAnsi" w:hAnsiTheme="minorHAnsi"/>
                  <w:sz w:val="18"/>
                  <w:szCs w:val="18"/>
                </w:rPr>
                <w:t>’</w:t>
              </w:r>
            </w:ins>
            <w:r w:rsidR="004B17E9">
              <w:rPr>
                <w:rFonts w:asciiTheme="minorHAnsi" w:hAnsiTheme="minorHAnsi"/>
                <w:sz w:val="18"/>
                <w:szCs w:val="18"/>
              </w:rPr>
              <w:t xml:space="preserve"> the</w:t>
            </w:r>
            <w:r w:rsidRPr="00D45D6A">
              <w:rPr>
                <w:rFonts w:asciiTheme="minorHAnsi" w:hAnsiTheme="minorHAnsi"/>
                <w:sz w:val="18"/>
                <w:szCs w:val="18"/>
              </w:rPr>
              <w:t xml:space="preserve">n </w:t>
            </w:r>
            <w:del w:id="2457" w:author="Smith, Alexis@Energy" w:date="2018-10-24T09:12:00Z">
              <w:r w:rsidRPr="00D45D6A" w:rsidDel="00665D18">
                <w:rPr>
                  <w:rFonts w:asciiTheme="minorHAnsi" w:hAnsiTheme="minorHAnsi"/>
                  <w:sz w:val="18"/>
                  <w:szCs w:val="18"/>
                </w:rPr>
                <w:delText xml:space="preserve">Thermal Emittance </w:delText>
              </w:r>
            </w:del>
            <w:r w:rsidR="004B17E9">
              <w:rPr>
                <w:rFonts w:asciiTheme="minorHAnsi" w:hAnsiTheme="minorHAnsi"/>
                <w:sz w:val="18"/>
                <w:szCs w:val="18"/>
              </w:rPr>
              <w:t xml:space="preserve">value </w:t>
            </w:r>
            <w:ins w:id="2458" w:author="Smith, Alexis@Energy" w:date="2018-10-24T09:13:00Z">
              <w:r w:rsidR="00665D18">
                <w:rPr>
                  <w:rFonts w:asciiTheme="minorHAnsi" w:hAnsiTheme="minorHAnsi"/>
                  <w:sz w:val="18"/>
                  <w:szCs w:val="18"/>
                </w:rPr>
                <w:t>=</w:t>
              </w:r>
            </w:ins>
            <w:del w:id="2459" w:author="Smith, Alexis@Energy" w:date="2018-10-24T09:13:00Z">
              <w:r w:rsidR="004B17E9" w:rsidDel="00665D18">
                <w:rPr>
                  <w:rFonts w:asciiTheme="minorHAnsi" w:hAnsiTheme="minorHAnsi"/>
                  <w:sz w:val="18"/>
                  <w:szCs w:val="18"/>
                </w:rPr>
                <w:delText>i</w:delText>
              </w:r>
              <w:r w:rsidRPr="00D45D6A" w:rsidDel="00665D18">
                <w:rPr>
                  <w:rFonts w:asciiTheme="minorHAnsi" w:hAnsiTheme="minorHAnsi"/>
                  <w:sz w:val="18"/>
                  <w:szCs w:val="18"/>
                </w:rPr>
                <w:delText>s</w:delText>
              </w:r>
            </w:del>
            <w:r w:rsidRPr="00D45D6A">
              <w:rPr>
                <w:rFonts w:asciiTheme="minorHAnsi" w:hAnsiTheme="minorHAnsi"/>
                <w:sz w:val="18"/>
                <w:szCs w:val="18"/>
              </w:rPr>
              <w:t xml:space="preserve"> 0.75</w:t>
            </w:r>
            <w:r w:rsidR="004B17E9">
              <w:rPr>
                <w:rFonts w:asciiTheme="minorHAnsi" w:hAnsiTheme="minorHAnsi"/>
                <w:sz w:val="18"/>
                <w:szCs w:val="18"/>
              </w:rPr>
              <w:t xml:space="preserve">; </w:t>
            </w:r>
          </w:p>
          <w:p w14:paraId="28F4FC49" w14:textId="05FAE6C5" w:rsidR="00665D18" w:rsidRDefault="004B17E9" w:rsidP="00665D18">
            <w:pPr>
              <w:rPr>
                <w:ins w:id="2460" w:author="Smith, Alexis@Energy" w:date="2018-10-24T09:13:00Z"/>
                <w:rFonts w:asciiTheme="minorHAnsi" w:hAnsiTheme="minorHAnsi"/>
                <w:sz w:val="18"/>
                <w:szCs w:val="18"/>
              </w:rPr>
            </w:pPr>
            <w:r>
              <w:rPr>
                <w:rFonts w:asciiTheme="minorHAnsi" w:hAnsiTheme="minorHAnsi"/>
                <w:sz w:val="18"/>
                <w:szCs w:val="18"/>
              </w:rPr>
              <w:t xml:space="preserve">if A09 = </w:t>
            </w:r>
            <w:r w:rsidR="00BF5EB1">
              <w:rPr>
                <w:rFonts w:asciiTheme="minorHAnsi" w:hAnsiTheme="minorHAnsi"/>
                <w:sz w:val="18"/>
                <w:szCs w:val="18"/>
              </w:rPr>
              <w:t xml:space="preserve">10-15 </w:t>
            </w:r>
            <w:r>
              <w:rPr>
                <w:rFonts w:asciiTheme="minorHAnsi" w:hAnsiTheme="minorHAnsi"/>
                <w:sz w:val="18"/>
                <w:szCs w:val="18"/>
              </w:rPr>
              <w:t xml:space="preserve">and </w:t>
            </w:r>
            <w:r w:rsidR="00BF5EB1">
              <w:rPr>
                <w:rFonts w:asciiTheme="minorHAnsi" w:hAnsiTheme="minorHAnsi"/>
                <w:sz w:val="18"/>
                <w:szCs w:val="18"/>
              </w:rPr>
              <w:t xml:space="preserve">G03 </w:t>
            </w:r>
            <w:r>
              <w:rPr>
                <w:rFonts w:asciiTheme="minorHAnsi" w:hAnsiTheme="minorHAnsi"/>
                <w:sz w:val="18"/>
                <w:szCs w:val="18"/>
              </w:rPr>
              <w:t xml:space="preserve">= </w:t>
            </w:r>
            <w:del w:id="2461" w:author="Shewmaker, Michael@Energy" w:date="2018-07-16T15:40:00Z">
              <w:r w:rsidR="00BF5EB1" w:rsidDel="00667463">
                <w:rPr>
                  <w:rFonts w:asciiTheme="minorHAnsi" w:hAnsiTheme="minorHAnsi"/>
                  <w:sz w:val="18"/>
                  <w:szCs w:val="18"/>
                </w:rPr>
                <w:delText>&gt;</w:delText>
              </w:r>
            </w:del>
            <w:ins w:id="2462" w:author="Smith, Alexis@Energy" w:date="2018-11-09T15:48:00Z">
              <w:r w:rsidR="00647D70">
                <w:rPr>
                  <w:rFonts w:asciiTheme="minorHAnsi" w:hAnsiTheme="minorHAnsi" w:cstheme="minorHAnsi"/>
                  <w:sz w:val="18"/>
                  <w:szCs w:val="18"/>
                </w:rPr>
                <w:t xml:space="preserve">≥ </w:t>
              </w:r>
            </w:ins>
            <w:ins w:id="2463" w:author="Shewmaker, Michael@Energy" w:date="2018-07-16T15:40:00Z">
              <w:del w:id="2464" w:author="Smith, Alexis@Energy" w:date="2018-11-09T15:48:00Z">
                <w:r w:rsidR="00667463" w:rsidDel="00647D70">
                  <w:rPr>
                    <w:rFonts w:asciiTheme="minorHAnsi" w:hAnsiTheme="minorHAnsi"/>
                    <w:sz w:val="18"/>
                    <w:szCs w:val="18"/>
                  </w:rPr>
                  <w:delText>greater than or equal to</w:delText>
                </w:r>
              </w:del>
            </w:ins>
            <w:del w:id="2465" w:author="Smith, Alexis@Energy" w:date="2018-11-09T15:48:00Z">
              <w:r w:rsidR="00BF5EB1" w:rsidDel="00647D70">
                <w:rPr>
                  <w:rFonts w:asciiTheme="minorHAnsi" w:hAnsiTheme="minorHAnsi"/>
                  <w:sz w:val="18"/>
                  <w:szCs w:val="18"/>
                </w:rPr>
                <w:delText xml:space="preserve"> </w:delText>
              </w:r>
            </w:del>
            <w:r w:rsidR="00BF5EB1">
              <w:rPr>
                <w:rFonts w:asciiTheme="minorHAnsi" w:hAnsiTheme="minorHAnsi"/>
                <w:sz w:val="18"/>
                <w:szCs w:val="18"/>
              </w:rPr>
              <w:t>2:12</w:t>
            </w:r>
            <w:ins w:id="2466" w:author="Smith, Alexis@Energy" w:date="2018-10-24T09:19:00Z">
              <w:r w:rsidR="00A16B5E">
                <w:rPr>
                  <w:rFonts w:asciiTheme="minorHAnsi" w:hAnsiTheme="minorHAnsi"/>
                  <w:sz w:val="18"/>
                  <w:szCs w:val="18"/>
                </w:rPr>
                <w:t>,</w:t>
              </w:r>
            </w:ins>
            <w:r w:rsidR="00BF5EB1">
              <w:rPr>
                <w:rFonts w:asciiTheme="minorHAnsi" w:hAnsiTheme="minorHAnsi"/>
                <w:sz w:val="18"/>
                <w:szCs w:val="18"/>
              </w:rPr>
              <w:t xml:space="preserve"> then </w:t>
            </w:r>
            <w:del w:id="2467" w:author="Smith, Alexis@Energy" w:date="2018-10-24T09:12:00Z">
              <w:r w:rsidR="00BF5EB1" w:rsidDel="00665D18">
                <w:rPr>
                  <w:rFonts w:asciiTheme="minorHAnsi" w:hAnsiTheme="minorHAnsi"/>
                  <w:sz w:val="18"/>
                  <w:szCs w:val="18"/>
                </w:rPr>
                <w:delText xml:space="preserve">Thermal emittance </w:delText>
              </w:r>
            </w:del>
            <w:r>
              <w:rPr>
                <w:rFonts w:asciiTheme="minorHAnsi" w:hAnsiTheme="minorHAnsi"/>
                <w:sz w:val="18"/>
                <w:szCs w:val="18"/>
              </w:rPr>
              <w:t xml:space="preserve">value </w:t>
            </w:r>
            <w:ins w:id="2468" w:author="Smith, Alexis@Energy" w:date="2018-10-24T09:13:00Z">
              <w:r w:rsidR="00665D18">
                <w:rPr>
                  <w:rFonts w:asciiTheme="minorHAnsi" w:hAnsiTheme="minorHAnsi"/>
                  <w:sz w:val="18"/>
                  <w:szCs w:val="18"/>
                </w:rPr>
                <w:t>=</w:t>
              </w:r>
            </w:ins>
            <w:del w:id="2469" w:author="Smith, Alexis@Energy" w:date="2018-10-24T09:13:00Z">
              <w:r w:rsidR="00BF5EB1" w:rsidDel="00665D18">
                <w:rPr>
                  <w:rFonts w:asciiTheme="minorHAnsi" w:hAnsiTheme="minorHAnsi"/>
                  <w:sz w:val="18"/>
                  <w:szCs w:val="18"/>
                </w:rPr>
                <w:delText>is</w:delText>
              </w:r>
            </w:del>
            <w:r w:rsidR="00BF5EB1">
              <w:rPr>
                <w:rFonts w:asciiTheme="minorHAnsi" w:hAnsiTheme="minorHAnsi"/>
                <w:sz w:val="18"/>
                <w:szCs w:val="18"/>
              </w:rPr>
              <w:t xml:space="preserve"> 0.75</w:t>
            </w:r>
            <w:ins w:id="2470" w:author="Smith, Alexis@Energy" w:date="2018-10-24T09:13:00Z">
              <w:r w:rsidR="00665D18">
                <w:rPr>
                  <w:rFonts w:asciiTheme="minorHAnsi" w:hAnsiTheme="minorHAnsi"/>
                  <w:sz w:val="18"/>
                  <w:szCs w:val="18"/>
                </w:rPr>
                <w:t>;</w:t>
              </w:r>
            </w:ins>
            <w:del w:id="2471" w:author="Smith, Alexis@Energy" w:date="2018-10-24T09:13:00Z">
              <w:r w:rsidR="008A34AB" w:rsidRPr="00D45D6A" w:rsidDel="00665D18">
                <w:rPr>
                  <w:rFonts w:asciiTheme="minorHAnsi" w:hAnsiTheme="minorHAnsi"/>
                  <w:sz w:val="18"/>
                  <w:szCs w:val="18"/>
                </w:rPr>
                <w:delText>.</w:delText>
              </w:r>
            </w:del>
            <w:r w:rsidR="008A34AB" w:rsidRPr="00D45D6A">
              <w:rPr>
                <w:rFonts w:asciiTheme="minorHAnsi" w:hAnsiTheme="minorHAnsi"/>
                <w:sz w:val="18"/>
                <w:szCs w:val="18"/>
              </w:rPr>
              <w:t xml:space="preserve"> </w:t>
            </w:r>
          </w:p>
          <w:p w14:paraId="308DB678" w14:textId="1CD816F2" w:rsidR="008A34AB" w:rsidRPr="00D45D6A" w:rsidRDefault="00E57399" w:rsidP="00665D18">
            <w:pPr>
              <w:rPr>
                <w:rFonts w:asciiTheme="minorHAnsi" w:hAnsiTheme="minorHAnsi"/>
                <w:noProof/>
                <w:sz w:val="18"/>
                <w:szCs w:val="18"/>
              </w:rPr>
            </w:pPr>
            <w:r>
              <w:rPr>
                <w:rFonts w:asciiTheme="minorHAnsi" w:hAnsiTheme="minorHAnsi"/>
                <w:sz w:val="18"/>
                <w:szCs w:val="18"/>
              </w:rPr>
              <w:t>Else for all other combination</w:t>
            </w:r>
            <w:r w:rsidR="004B17E9">
              <w:rPr>
                <w:rFonts w:asciiTheme="minorHAnsi" w:hAnsiTheme="minorHAnsi"/>
                <w:sz w:val="18"/>
                <w:szCs w:val="18"/>
              </w:rPr>
              <w:t>s</w:t>
            </w:r>
            <w:ins w:id="2472" w:author="Smith, Alexis@Energy" w:date="2018-10-24T09:13:00Z">
              <w:r w:rsidR="00665D18">
                <w:rPr>
                  <w:rFonts w:asciiTheme="minorHAnsi" w:hAnsiTheme="minorHAnsi"/>
                  <w:sz w:val="18"/>
                  <w:szCs w:val="18"/>
                </w:rPr>
                <w:t>,</w:t>
              </w:r>
            </w:ins>
            <w:r>
              <w:rPr>
                <w:rFonts w:asciiTheme="minorHAnsi" w:hAnsiTheme="minorHAnsi"/>
                <w:sz w:val="18"/>
                <w:szCs w:val="18"/>
              </w:rPr>
              <w:t xml:space="preserve"> </w:t>
            </w:r>
            <w:r w:rsidR="004B17E9">
              <w:rPr>
                <w:rFonts w:asciiTheme="minorHAnsi" w:hAnsiTheme="minorHAnsi"/>
                <w:sz w:val="18"/>
                <w:szCs w:val="18"/>
              </w:rPr>
              <w:t xml:space="preserve">value </w:t>
            </w:r>
            <w:r>
              <w:rPr>
                <w:rFonts w:asciiTheme="minorHAnsi" w:hAnsiTheme="minorHAnsi"/>
                <w:sz w:val="18"/>
                <w:szCs w:val="18"/>
              </w:rPr>
              <w:t>= NA</w:t>
            </w:r>
            <w:r w:rsidR="008A34AB" w:rsidRPr="00D45D6A">
              <w:rPr>
                <w:rFonts w:asciiTheme="minorHAnsi" w:hAnsiTheme="minorHAnsi"/>
                <w:sz w:val="18"/>
                <w:szCs w:val="18"/>
              </w:rPr>
              <w:t>&gt;&gt;</w:t>
            </w:r>
          </w:p>
        </w:tc>
        <w:tc>
          <w:tcPr>
            <w:tcW w:w="975" w:type="dxa"/>
            <w:gridSpan w:val="2"/>
            <w:tcBorders>
              <w:top w:val="single" w:sz="6" w:space="0" w:color="auto"/>
              <w:bottom w:val="single" w:sz="6" w:space="0" w:color="auto"/>
              <w:right w:val="single" w:sz="4" w:space="0" w:color="auto"/>
            </w:tcBorders>
            <w:shd w:val="clear" w:color="auto" w:fill="auto"/>
            <w:vAlign w:val="bottom"/>
          </w:tcPr>
          <w:p w14:paraId="583618E1" w14:textId="3BBFCAE5" w:rsidR="00A16B5E" w:rsidRDefault="008A34AB" w:rsidP="00150B1F">
            <w:pPr>
              <w:rPr>
                <w:ins w:id="2473" w:author="Smith, Alexis@Energy" w:date="2018-10-24T09:25:00Z"/>
                <w:rFonts w:asciiTheme="minorHAnsi" w:hAnsiTheme="minorHAnsi"/>
                <w:sz w:val="18"/>
                <w:szCs w:val="18"/>
              </w:rPr>
            </w:pPr>
            <w:r w:rsidRPr="00D45D6A">
              <w:rPr>
                <w:rFonts w:asciiTheme="minorHAnsi" w:hAnsiTheme="minorHAnsi"/>
                <w:sz w:val="18"/>
                <w:szCs w:val="18"/>
              </w:rPr>
              <w:t xml:space="preserve">&lt;&lt; if </w:t>
            </w:r>
            <w:ins w:id="2474" w:author="Smith, Alexis@Energy" w:date="2018-10-24T09:17:00Z">
              <w:r w:rsidR="00665D18">
                <w:rPr>
                  <w:rFonts w:asciiTheme="minorHAnsi" w:hAnsiTheme="minorHAnsi"/>
                  <w:sz w:val="18"/>
                  <w:szCs w:val="18"/>
                </w:rPr>
                <w:t>A09 = 13 or 15 and G</w:t>
              </w:r>
              <w:r w:rsidR="00665D18" w:rsidRPr="00D45D6A">
                <w:rPr>
                  <w:rFonts w:asciiTheme="minorHAnsi" w:hAnsiTheme="minorHAnsi"/>
                  <w:sz w:val="18"/>
                  <w:szCs w:val="18"/>
                </w:rPr>
                <w:t>0</w:t>
              </w:r>
              <w:r w:rsidR="00665D18">
                <w:rPr>
                  <w:rFonts w:asciiTheme="minorHAnsi" w:hAnsiTheme="minorHAnsi"/>
                  <w:sz w:val="18"/>
                  <w:szCs w:val="18"/>
                </w:rPr>
                <w:t>3</w:t>
              </w:r>
              <w:r w:rsidR="00665D18" w:rsidRPr="00D45D6A">
                <w:rPr>
                  <w:rFonts w:asciiTheme="minorHAnsi" w:hAnsiTheme="minorHAnsi"/>
                  <w:sz w:val="18"/>
                  <w:szCs w:val="18"/>
                </w:rPr>
                <w:t xml:space="preserve"> </w:t>
              </w:r>
              <w:r w:rsidR="00665D18">
                <w:rPr>
                  <w:rFonts w:asciiTheme="minorHAnsi" w:hAnsiTheme="minorHAnsi"/>
                  <w:sz w:val="18"/>
                  <w:szCs w:val="18"/>
                </w:rPr>
                <w:t>=</w:t>
              </w:r>
              <w:r w:rsidR="00665D18" w:rsidRPr="00D45D6A">
                <w:rPr>
                  <w:rFonts w:asciiTheme="minorHAnsi" w:hAnsiTheme="minorHAnsi"/>
                  <w:sz w:val="18"/>
                  <w:szCs w:val="18"/>
                </w:rPr>
                <w:t xml:space="preserve"> </w:t>
              </w:r>
            </w:ins>
            <w:ins w:id="2475" w:author="Smith, Alexis@Energy" w:date="2018-11-09T15:52:00Z">
              <w:r w:rsidR="00730D17">
                <w:rPr>
                  <w:rFonts w:asciiTheme="minorHAnsi" w:hAnsiTheme="minorHAnsi"/>
                  <w:sz w:val="18"/>
                  <w:szCs w:val="18"/>
                </w:rPr>
                <w:t>&lt;</w:t>
              </w:r>
            </w:ins>
            <w:ins w:id="2476" w:author="Smith, Alexis@Energy" w:date="2018-10-24T09:17:00Z">
              <w:r w:rsidR="00665D18" w:rsidRPr="00D45D6A">
                <w:rPr>
                  <w:rFonts w:asciiTheme="minorHAnsi" w:hAnsiTheme="minorHAnsi"/>
                  <w:sz w:val="18"/>
                  <w:szCs w:val="18"/>
                </w:rPr>
                <w:t xml:space="preserve"> 2:12 </w:t>
              </w:r>
              <w:r w:rsidR="00665D18">
                <w:rPr>
                  <w:rFonts w:asciiTheme="minorHAnsi" w:hAnsiTheme="minorHAnsi"/>
                  <w:sz w:val="18"/>
                  <w:szCs w:val="18"/>
                </w:rPr>
                <w:t xml:space="preserve">and </w:t>
              </w:r>
            </w:ins>
            <w:del w:id="2477" w:author="Smith, Alexis@Energy" w:date="2018-10-24T09:15:00Z">
              <w:r w:rsidRPr="00D45D6A" w:rsidDel="00665D18">
                <w:rPr>
                  <w:rFonts w:asciiTheme="minorHAnsi" w:hAnsiTheme="minorHAnsi"/>
                  <w:sz w:val="18"/>
                  <w:szCs w:val="18"/>
                </w:rPr>
                <w:delText xml:space="preserve">cell </w:delText>
              </w:r>
            </w:del>
            <w:ins w:id="2478" w:author="Smith, Alexis@Energy" w:date="2018-10-24T09:15:00Z">
              <w:r w:rsidR="00665D18">
                <w:rPr>
                  <w:rFonts w:asciiTheme="minorHAnsi" w:hAnsiTheme="minorHAnsi"/>
                  <w:sz w:val="18"/>
                  <w:szCs w:val="18"/>
                </w:rPr>
                <w:t>G</w:t>
              </w:r>
            </w:ins>
            <w:r w:rsidRPr="00D45D6A">
              <w:rPr>
                <w:rFonts w:asciiTheme="minorHAnsi" w:hAnsiTheme="minorHAnsi"/>
                <w:sz w:val="18"/>
                <w:szCs w:val="18"/>
              </w:rPr>
              <w:t>0</w:t>
            </w:r>
            <w:r w:rsidR="000B53C5">
              <w:rPr>
                <w:rFonts w:asciiTheme="minorHAnsi" w:hAnsiTheme="minorHAnsi"/>
                <w:sz w:val="18"/>
                <w:szCs w:val="18"/>
              </w:rPr>
              <w:t>4</w:t>
            </w:r>
            <w:r w:rsidRPr="00D45D6A">
              <w:rPr>
                <w:rFonts w:asciiTheme="minorHAnsi" w:hAnsiTheme="minorHAnsi"/>
                <w:sz w:val="18"/>
                <w:szCs w:val="18"/>
              </w:rPr>
              <w:t xml:space="preserve"> </w:t>
            </w:r>
            <w:ins w:id="2479" w:author="Smith, Alexis@Energy" w:date="2018-10-24T09:18:00Z">
              <w:r w:rsidR="00665D18">
                <w:rPr>
                  <w:rFonts w:asciiTheme="minorHAnsi" w:hAnsiTheme="minorHAnsi"/>
                  <w:sz w:val="18"/>
                  <w:szCs w:val="18"/>
                </w:rPr>
                <w:t xml:space="preserve">= </w:t>
              </w:r>
            </w:ins>
            <w:ins w:id="2480" w:author="Smith, Alexis@Energy" w:date="2018-11-09T15:52:00Z">
              <w:r w:rsidR="00730D17">
                <w:rPr>
                  <w:rFonts w:asciiTheme="minorHAnsi" w:hAnsiTheme="minorHAnsi"/>
                  <w:sz w:val="18"/>
                  <w:szCs w:val="18"/>
                </w:rPr>
                <w:t>‘</w:t>
              </w:r>
            </w:ins>
            <w:del w:id="2481" w:author="Smith, Alexis@Energy" w:date="2018-10-24T09:18:00Z">
              <w:r w:rsidRPr="00D45D6A" w:rsidDel="00665D18">
                <w:rPr>
                  <w:rFonts w:asciiTheme="minorHAnsi" w:hAnsiTheme="minorHAnsi"/>
                  <w:sz w:val="18"/>
                  <w:szCs w:val="18"/>
                </w:rPr>
                <w:delText xml:space="preserve">indicates </w:delText>
              </w:r>
            </w:del>
            <w:r w:rsidRPr="00D45D6A">
              <w:rPr>
                <w:rFonts w:asciiTheme="minorHAnsi" w:hAnsiTheme="minorHAnsi"/>
                <w:sz w:val="18"/>
                <w:szCs w:val="18"/>
              </w:rPr>
              <w:t>SRI</w:t>
            </w:r>
            <w:ins w:id="2482" w:author="Smith, Alexis@Energy" w:date="2018-11-09T15:52:00Z">
              <w:r w:rsidR="00730D17">
                <w:rPr>
                  <w:rFonts w:asciiTheme="minorHAnsi" w:hAnsiTheme="minorHAnsi"/>
                  <w:sz w:val="18"/>
                  <w:szCs w:val="18"/>
                </w:rPr>
                <w:t>’</w:t>
              </w:r>
            </w:ins>
            <w:ins w:id="2483" w:author="Smith, Alexis@Energy" w:date="2018-10-24T09:18:00Z">
              <w:r w:rsidR="00665D18">
                <w:rPr>
                  <w:rFonts w:asciiTheme="minorHAnsi" w:hAnsiTheme="minorHAnsi"/>
                  <w:sz w:val="18"/>
                  <w:szCs w:val="18"/>
                </w:rPr>
                <w:t>,</w:t>
              </w:r>
            </w:ins>
            <w:r w:rsidRPr="00D45D6A">
              <w:rPr>
                <w:rFonts w:asciiTheme="minorHAnsi" w:hAnsiTheme="minorHAnsi"/>
                <w:sz w:val="18"/>
                <w:szCs w:val="18"/>
              </w:rPr>
              <w:t xml:space="preserve"> </w:t>
            </w:r>
            <w:ins w:id="2484" w:author="Smith, Alexis@Energy" w:date="2018-10-24T09:18:00Z">
              <w:r w:rsidR="00665D18">
                <w:rPr>
                  <w:rFonts w:asciiTheme="minorHAnsi" w:hAnsiTheme="minorHAnsi"/>
                  <w:sz w:val="18"/>
                  <w:szCs w:val="18"/>
                </w:rPr>
                <w:t xml:space="preserve">then value = </w:t>
              </w:r>
            </w:ins>
            <w:del w:id="2485" w:author="Smith, Alexis@Energy" w:date="2018-10-24T09:18:00Z">
              <w:r w:rsidRPr="00D45D6A" w:rsidDel="00665D18">
                <w:rPr>
                  <w:rFonts w:asciiTheme="minorHAnsi" w:hAnsiTheme="minorHAnsi"/>
                  <w:sz w:val="18"/>
                  <w:szCs w:val="18"/>
                </w:rPr>
                <w:delText xml:space="preserve">and </w:delText>
              </w:r>
            </w:del>
            <w:del w:id="2486" w:author="Smith, Alexis@Energy" w:date="2018-10-24T09:16:00Z">
              <w:r w:rsidRPr="00D45D6A" w:rsidDel="00665D18">
                <w:rPr>
                  <w:rFonts w:asciiTheme="minorHAnsi" w:hAnsiTheme="minorHAnsi"/>
                  <w:sz w:val="18"/>
                  <w:szCs w:val="18"/>
                </w:rPr>
                <w:delText xml:space="preserve">cell </w:delText>
              </w:r>
            </w:del>
            <w:del w:id="2487" w:author="Smith, Alexis@Energy" w:date="2018-10-24T09:17:00Z">
              <w:r w:rsidRPr="00D45D6A" w:rsidDel="00665D18">
                <w:rPr>
                  <w:rFonts w:asciiTheme="minorHAnsi" w:hAnsiTheme="minorHAnsi"/>
                  <w:sz w:val="18"/>
                  <w:szCs w:val="18"/>
                </w:rPr>
                <w:delText>0</w:delText>
              </w:r>
              <w:r w:rsidR="000B53C5" w:rsidDel="00665D18">
                <w:rPr>
                  <w:rFonts w:asciiTheme="minorHAnsi" w:hAnsiTheme="minorHAnsi"/>
                  <w:sz w:val="18"/>
                  <w:szCs w:val="18"/>
                </w:rPr>
                <w:delText>3</w:delText>
              </w:r>
              <w:r w:rsidRPr="00D45D6A" w:rsidDel="00665D18">
                <w:rPr>
                  <w:rFonts w:asciiTheme="minorHAnsi" w:hAnsiTheme="minorHAnsi"/>
                  <w:sz w:val="18"/>
                  <w:szCs w:val="18"/>
                </w:rPr>
                <w:delText xml:space="preserve"> </w:delText>
              </w:r>
            </w:del>
            <w:del w:id="2488" w:author="Smith, Alexis@Energy" w:date="2018-10-24T09:16:00Z">
              <w:r w:rsidRPr="00D45D6A" w:rsidDel="00665D18">
                <w:rPr>
                  <w:rFonts w:asciiTheme="minorHAnsi" w:hAnsiTheme="minorHAnsi"/>
                  <w:sz w:val="18"/>
                  <w:szCs w:val="18"/>
                </w:rPr>
                <w:delText xml:space="preserve">indicates </w:delText>
              </w:r>
            </w:del>
            <w:del w:id="2489" w:author="Smith, Alexis@Energy" w:date="2018-10-24T09:17:00Z">
              <w:r w:rsidRPr="00D45D6A" w:rsidDel="00665D18">
                <w:rPr>
                  <w:rFonts w:asciiTheme="minorHAnsi" w:hAnsiTheme="minorHAnsi"/>
                  <w:sz w:val="18"/>
                  <w:szCs w:val="18"/>
                </w:rPr>
                <w:delText>≤</w:delText>
              </w:r>
            </w:del>
            <w:ins w:id="2490" w:author="Shewmaker, Michael@Energy" w:date="2018-07-16T15:40:00Z">
              <w:del w:id="2491" w:author="Smith, Alexis@Energy" w:date="2018-10-24T09:17:00Z">
                <w:r w:rsidR="00667463" w:rsidDel="00665D18">
                  <w:rPr>
                    <w:rFonts w:asciiTheme="minorHAnsi" w:hAnsiTheme="minorHAnsi"/>
                    <w:sz w:val="18"/>
                    <w:szCs w:val="18"/>
                  </w:rPr>
                  <w:delText>less than</w:delText>
                </w:r>
              </w:del>
            </w:ins>
            <w:del w:id="2492" w:author="Smith, Alexis@Energy" w:date="2018-10-24T09:17:00Z">
              <w:r w:rsidRPr="00D45D6A" w:rsidDel="00665D18">
                <w:rPr>
                  <w:rFonts w:asciiTheme="minorHAnsi" w:hAnsiTheme="minorHAnsi"/>
                  <w:sz w:val="18"/>
                  <w:szCs w:val="18"/>
                </w:rPr>
                <w:delText xml:space="preserve"> 2:12 </w:delText>
              </w:r>
            </w:del>
            <w:del w:id="2493" w:author="Smith, Alexis@Energy" w:date="2018-10-24T09:18:00Z">
              <w:r w:rsidRPr="00D45D6A" w:rsidDel="00665D18">
                <w:rPr>
                  <w:rFonts w:asciiTheme="minorHAnsi" w:hAnsiTheme="minorHAnsi"/>
                  <w:sz w:val="18"/>
                  <w:szCs w:val="18"/>
                </w:rPr>
                <w:delText xml:space="preserve">place </w:delText>
              </w:r>
            </w:del>
            <w:r w:rsidRPr="00D45D6A">
              <w:rPr>
                <w:rFonts w:asciiTheme="minorHAnsi" w:hAnsiTheme="minorHAnsi"/>
                <w:sz w:val="18"/>
                <w:szCs w:val="18"/>
              </w:rPr>
              <w:t>75</w:t>
            </w:r>
            <w:ins w:id="2494" w:author="Smith, Alexis@Energy" w:date="2018-10-24T09:18:00Z">
              <w:r w:rsidR="00665D18">
                <w:rPr>
                  <w:rFonts w:asciiTheme="minorHAnsi" w:hAnsiTheme="minorHAnsi"/>
                  <w:sz w:val="18"/>
                  <w:szCs w:val="18"/>
                </w:rPr>
                <w:t>;</w:t>
              </w:r>
            </w:ins>
            <w:r w:rsidRPr="00D45D6A">
              <w:rPr>
                <w:rFonts w:asciiTheme="minorHAnsi" w:hAnsiTheme="minorHAnsi"/>
                <w:sz w:val="18"/>
                <w:szCs w:val="18"/>
              </w:rPr>
              <w:t xml:space="preserve"> </w:t>
            </w:r>
            <w:del w:id="2495" w:author="Smith, Alexis@Energy" w:date="2018-10-24T09:18:00Z">
              <w:r w:rsidRPr="00D45D6A" w:rsidDel="00665D18">
                <w:rPr>
                  <w:rFonts w:asciiTheme="minorHAnsi" w:hAnsiTheme="minorHAnsi"/>
                  <w:sz w:val="18"/>
                  <w:szCs w:val="18"/>
                </w:rPr>
                <w:delText xml:space="preserve">for climate 13 and 15 based on Section A cell 09. </w:delText>
              </w:r>
            </w:del>
          </w:p>
          <w:p w14:paraId="14898F42" w14:textId="1870CD1E" w:rsidR="00A16B5E" w:rsidRDefault="008A34AB" w:rsidP="00DF6A36">
            <w:pPr>
              <w:rPr>
                <w:ins w:id="2496" w:author="Smith, Alexis@Energy" w:date="2018-10-24T09:26:00Z"/>
                <w:rFonts w:asciiTheme="minorHAnsi" w:hAnsiTheme="minorHAnsi"/>
                <w:sz w:val="18"/>
                <w:szCs w:val="18"/>
              </w:rPr>
            </w:pPr>
            <w:del w:id="2497" w:author="Smith, Alexis@Energy" w:date="2018-10-24T09:25:00Z">
              <w:r w:rsidRPr="00D45D6A" w:rsidDel="00A16B5E">
                <w:rPr>
                  <w:rFonts w:asciiTheme="minorHAnsi" w:hAnsiTheme="minorHAnsi"/>
                  <w:sz w:val="18"/>
                  <w:szCs w:val="18"/>
                </w:rPr>
                <w:delText xml:space="preserve">But </w:delText>
              </w:r>
            </w:del>
            <w:r w:rsidRPr="00D45D6A">
              <w:rPr>
                <w:rFonts w:asciiTheme="minorHAnsi" w:hAnsiTheme="minorHAnsi"/>
                <w:sz w:val="18"/>
                <w:szCs w:val="18"/>
              </w:rPr>
              <w:t xml:space="preserve">if </w:t>
            </w:r>
            <w:ins w:id="2498" w:author="Smith, Alexis@Energy" w:date="2018-10-24T09:25:00Z">
              <w:r w:rsidR="00A16B5E">
                <w:rPr>
                  <w:rFonts w:asciiTheme="minorHAnsi" w:hAnsiTheme="minorHAnsi"/>
                  <w:sz w:val="18"/>
                  <w:szCs w:val="18"/>
                </w:rPr>
                <w:t>A09 = 10 – 15 and G</w:t>
              </w:r>
            </w:ins>
            <w:del w:id="2499" w:author="Smith, Alexis@Energy" w:date="2018-10-24T09:25:00Z">
              <w:r w:rsidRPr="00D45D6A" w:rsidDel="00A16B5E">
                <w:rPr>
                  <w:rFonts w:asciiTheme="minorHAnsi" w:hAnsiTheme="minorHAnsi"/>
                  <w:sz w:val="18"/>
                  <w:szCs w:val="18"/>
                </w:rPr>
                <w:delText xml:space="preserve">cell </w:delText>
              </w:r>
            </w:del>
            <w:r w:rsidRPr="00D45D6A">
              <w:rPr>
                <w:rFonts w:asciiTheme="minorHAnsi" w:hAnsiTheme="minorHAnsi"/>
                <w:sz w:val="18"/>
                <w:szCs w:val="18"/>
              </w:rPr>
              <w:t>0</w:t>
            </w:r>
            <w:r w:rsidR="000B53C5">
              <w:rPr>
                <w:rFonts w:asciiTheme="minorHAnsi" w:hAnsiTheme="minorHAnsi"/>
                <w:sz w:val="18"/>
                <w:szCs w:val="18"/>
              </w:rPr>
              <w:t>3</w:t>
            </w:r>
            <w:ins w:id="2500" w:author="Smith, Alexis@Energy" w:date="2018-10-24T09:25:00Z">
              <w:r w:rsidR="00A16B5E">
                <w:rPr>
                  <w:rFonts w:asciiTheme="minorHAnsi" w:hAnsiTheme="minorHAnsi"/>
                  <w:sz w:val="18"/>
                  <w:szCs w:val="18"/>
                </w:rPr>
                <w:t xml:space="preserve"> =</w:t>
              </w:r>
            </w:ins>
            <w:r w:rsidRPr="00D45D6A">
              <w:rPr>
                <w:rFonts w:asciiTheme="minorHAnsi" w:hAnsiTheme="minorHAnsi"/>
                <w:sz w:val="18"/>
                <w:szCs w:val="18"/>
              </w:rPr>
              <w:t xml:space="preserve"> </w:t>
            </w:r>
            <w:del w:id="2501" w:author="Smith, Alexis@Energy" w:date="2018-10-24T09:25:00Z">
              <w:r w:rsidRPr="00D45D6A" w:rsidDel="00A16B5E">
                <w:rPr>
                  <w:rFonts w:asciiTheme="minorHAnsi" w:hAnsiTheme="minorHAnsi"/>
                  <w:sz w:val="18"/>
                  <w:szCs w:val="18"/>
                </w:rPr>
                <w:delText xml:space="preserve">indicates </w:delText>
              </w:r>
            </w:del>
            <w:del w:id="2502" w:author="Shewmaker, Michael@Energy" w:date="2018-07-16T15:40:00Z">
              <w:r w:rsidRPr="00D45D6A" w:rsidDel="00667463">
                <w:rPr>
                  <w:rFonts w:asciiTheme="minorHAnsi" w:hAnsiTheme="minorHAnsi"/>
                  <w:sz w:val="18"/>
                  <w:szCs w:val="18"/>
                </w:rPr>
                <w:delText>&gt;</w:delText>
              </w:r>
            </w:del>
            <w:ins w:id="2503" w:author="Smith, Alexis@Energy" w:date="2018-11-09T15:52:00Z">
              <w:r w:rsidR="00730D17">
                <w:rPr>
                  <w:rFonts w:asciiTheme="minorHAnsi" w:hAnsiTheme="minorHAnsi" w:cstheme="minorHAnsi"/>
                  <w:sz w:val="18"/>
                  <w:szCs w:val="18"/>
                </w:rPr>
                <w:t xml:space="preserve">≥ </w:t>
              </w:r>
            </w:ins>
            <w:ins w:id="2504" w:author="Shewmaker, Michael@Energy" w:date="2018-07-16T15:40:00Z">
              <w:del w:id="2505" w:author="Smith, Alexis@Energy" w:date="2018-11-09T15:52:00Z">
                <w:r w:rsidR="00667463" w:rsidDel="00730D17">
                  <w:rPr>
                    <w:rFonts w:asciiTheme="minorHAnsi" w:hAnsiTheme="minorHAnsi"/>
                    <w:sz w:val="18"/>
                    <w:szCs w:val="18"/>
                  </w:rPr>
                  <w:delText xml:space="preserve">greater than or equal to </w:delText>
                </w:r>
              </w:del>
            </w:ins>
            <w:r w:rsidRPr="00D45D6A">
              <w:rPr>
                <w:rFonts w:asciiTheme="minorHAnsi" w:hAnsiTheme="minorHAnsi"/>
                <w:sz w:val="18"/>
                <w:szCs w:val="18"/>
              </w:rPr>
              <w:t xml:space="preserve">2:12, </w:t>
            </w:r>
            <w:del w:id="2506" w:author="Smith, Alexis@Energy" w:date="2018-10-24T09:25:00Z">
              <w:r w:rsidRPr="00D45D6A" w:rsidDel="00A16B5E">
                <w:rPr>
                  <w:rFonts w:asciiTheme="minorHAnsi" w:hAnsiTheme="minorHAnsi"/>
                  <w:sz w:val="18"/>
                  <w:szCs w:val="18"/>
                </w:rPr>
                <w:delText>SRI should be</w:delText>
              </w:r>
            </w:del>
            <w:ins w:id="2507" w:author="Smith, Alexis@Energy" w:date="2018-10-24T09:25:00Z">
              <w:r w:rsidR="00A16B5E">
                <w:rPr>
                  <w:rFonts w:asciiTheme="minorHAnsi" w:hAnsiTheme="minorHAnsi"/>
                  <w:sz w:val="18"/>
                  <w:szCs w:val="18"/>
                </w:rPr>
                <w:t>then value =</w:t>
              </w:r>
            </w:ins>
            <w:r w:rsidRPr="00D45D6A">
              <w:rPr>
                <w:rFonts w:asciiTheme="minorHAnsi" w:hAnsiTheme="minorHAnsi"/>
                <w:sz w:val="18"/>
                <w:szCs w:val="18"/>
              </w:rPr>
              <w:t xml:space="preserve"> 16</w:t>
            </w:r>
            <w:ins w:id="2508" w:author="Smith, Alexis@Energy" w:date="2018-10-24T09:26:00Z">
              <w:r w:rsidR="00A16B5E">
                <w:rPr>
                  <w:rFonts w:asciiTheme="minorHAnsi" w:hAnsiTheme="minorHAnsi"/>
                  <w:sz w:val="18"/>
                  <w:szCs w:val="18"/>
                </w:rPr>
                <w:t>;</w:t>
              </w:r>
            </w:ins>
            <w:r w:rsidRPr="00D45D6A">
              <w:rPr>
                <w:rFonts w:asciiTheme="minorHAnsi" w:hAnsiTheme="minorHAnsi"/>
                <w:sz w:val="18"/>
                <w:szCs w:val="18"/>
              </w:rPr>
              <w:t xml:space="preserve"> </w:t>
            </w:r>
          </w:p>
          <w:p w14:paraId="308DB679" w14:textId="7F6FD6B8" w:rsidR="008A34AB" w:rsidRPr="00D45D6A" w:rsidRDefault="00A16B5E" w:rsidP="003905FD">
            <w:pPr>
              <w:rPr>
                <w:rFonts w:asciiTheme="minorHAnsi" w:hAnsiTheme="minorHAnsi"/>
                <w:b/>
                <w:sz w:val="18"/>
                <w:szCs w:val="18"/>
              </w:rPr>
            </w:pPr>
            <w:ins w:id="2509" w:author="Smith, Alexis@Energy" w:date="2018-10-24T09:26:00Z">
              <w:r w:rsidRPr="00A16B5E">
                <w:rPr>
                  <w:rFonts w:asciiTheme="minorHAnsi" w:hAnsiTheme="minorHAnsi"/>
                  <w:sz w:val="18"/>
                  <w:szCs w:val="18"/>
                </w:rPr>
                <w:t xml:space="preserve">Else for all other combinations, value = </w:t>
              </w:r>
            </w:ins>
            <w:del w:id="2510" w:author="Smith, Alexis@Energy" w:date="2018-10-24T09:26:00Z">
              <w:r w:rsidR="008A34AB" w:rsidRPr="00D45D6A" w:rsidDel="00A16B5E">
                <w:rPr>
                  <w:rFonts w:asciiTheme="minorHAnsi" w:hAnsiTheme="minorHAnsi"/>
                  <w:sz w:val="18"/>
                  <w:szCs w:val="18"/>
                </w:rPr>
                <w:delText xml:space="preserve">for climate zones 10-15 based on Section A cell 09. All other </w:delText>
              </w:r>
              <w:r w:rsidR="008A34AB" w:rsidRPr="00D45D6A" w:rsidDel="00A16B5E">
                <w:rPr>
                  <w:rFonts w:asciiTheme="minorHAnsi" w:hAnsiTheme="minorHAnsi"/>
                  <w:sz w:val="18"/>
                  <w:szCs w:val="18"/>
                </w:rPr>
                <w:lastRenderedPageBreak/>
                <w:delText>climate zone and roof pitch shall be</w:delText>
              </w:r>
            </w:del>
            <w:r w:rsidR="008A34AB" w:rsidRPr="00D45D6A">
              <w:rPr>
                <w:rFonts w:asciiTheme="minorHAnsi" w:hAnsiTheme="minorHAnsi"/>
                <w:sz w:val="18"/>
                <w:szCs w:val="18"/>
              </w:rPr>
              <w:t xml:space="preserve"> NA</w:t>
            </w:r>
            <w:del w:id="2511" w:author="Smith, Alexis@Energy" w:date="2018-10-24T09:21:00Z">
              <w:r w:rsidR="008A34AB" w:rsidRPr="00D45D6A" w:rsidDel="00A16B5E">
                <w:rPr>
                  <w:rFonts w:asciiTheme="minorHAnsi" w:hAnsiTheme="minorHAnsi"/>
                  <w:sz w:val="18"/>
                  <w:szCs w:val="18"/>
                </w:rPr>
                <w:delText>.</w:delText>
              </w:r>
            </w:del>
            <w:r w:rsidR="008A34AB" w:rsidRPr="00D45D6A">
              <w:rPr>
                <w:rFonts w:asciiTheme="minorHAnsi" w:hAnsiTheme="minorHAnsi"/>
                <w:sz w:val="18"/>
                <w:szCs w:val="18"/>
              </w:rPr>
              <w:t>&gt;&gt;</w:t>
            </w:r>
          </w:p>
        </w:tc>
      </w:tr>
      <w:tr w:rsidR="008A34AB" w:rsidRPr="009B3A0C" w14:paraId="308DB688" w14:textId="77777777" w:rsidTr="007C6199">
        <w:trPr>
          <w:gridAfter w:val="1"/>
          <w:wAfter w:w="21" w:type="dxa"/>
          <w:trHeight w:val="263"/>
        </w:trPr>
        <w:tc>
          <w:tcPr>
            <w:tcW w:w="728" w:type="dxa"/>
            <w:tcBorders>
              <w:top w:val="single" w:sz="6" w:space="0" w:color="auto"/>
              <w:left w:val="single" w:sz="4" w:space="0" w:color="auto"/>
              <w:bottom w:val="single" w:sz="6" w:space="0" w:color="auto"/>
            </w:tcBorders>
          </w:tcPr>
          <w:p w14:paraId="308DB67B" w14:textId="596DEBF4" w:rsidR="008A34AB" w:rsidRPr="009B3A0C" w:rsidRDefault="008A34AB" w:rsidP="0097716D">
            <w:pPr>
              <w:keepNext/>
              <w:tabs>
                <w:tab w:val="left" w:pos="7200"/>
                <w:tab w:val="left" w:pos="9990"/>
                <w:tab w:val="left" w:pos="10980"/>
                <w:tab w:val="right" w:pos="11430"/>
              </w:tabs>
              <w:spacing w:line="200" w:lineRule="exact"/>
              <w:jc w:val="center"/>
              <w:rPr>
                <w:rFonts w:ascii="Calibri" w:hAnsi="Calibri"/>
                <w:sz w:val="18"/>
                <w:szCs w:val="18"/>
              </w:rPr>
            </w:pPr>
          </w:p>
        </w:tc>
        <w:tc>
          <w:tcPr>
            <w:tcW w:w="1066" w:type="dxa"/>
            <w:tcBorders>
              <w:top w:val="single" w:sz="6" w:space="0" w:color="auto"/>
              <w:bottom w:val="single" w:sz="6" w:space="0" w:color="auto"/>
            </w:tcBorders>
            <w:shd w:val="clear" w:color="auto" w:fill="auto"/>
            <w:vAlign w:val="bottom"/>
          </w:tcPr>
          <w:p w14:paraId="308DB67C" w14:textId="77777777" w:rsidR="008A34AB" w:rsidRPr="009B3A0C" w:rsidRDefault="008A34AB" w:rsidP="0097716D">
            <w:pPr>
              <w:keepNext/>
              <w:tabs>
                <w:tab w:val="left" w:pos="7200"/>
                <w:tab w:val="left" w:pos="9990"/>
                <w:tab w:val="left" w:pos="10980"/>
                <w:tab w:val="right" w:pos="11430"/>
              </w:tabs>
              <w:spacing w:line="200" w:lineRule="exact"/>
              <w:jc w:val="center"/>
              <w:rPr>
                <w:rFonts w:ascii="Calibri" w:hAnsi="Calibri"/>
                <w:sz w:val="18"/>
                <w:szCs w:val="18"/>
              </w:rPr>
            </w:pPr>
          </w:p>
        </w:tc>
        <w:tc>
          <w:tcPr>
            <w:tcW w:w="721" w:type="dxa"/>
            <w:tcBorders>
              <w:top w:val="single" w:sz="6" w:space="0" w:color="auto"/>
              <w:bottom w:val="single" w:sz="6" w:space="0" w:color="auto"/>
            </w:tcBorders>
            <w:shd w:val="clear" w:color="auto" w:fill="auto"/>
            <w:vAlign w:val="bottom"/>
          </w:tcPr>
          <w:p w14:paraId="308DB67D" w14:textId="77777777" w:rsidR="008A34AB" w:rsidRPr="009B3A0C" w:rsidRDefault="008A34AB" w:rsidP="0097716D">
            <w:pPr>
              <w:keepNext/>
              <w:jc w:val="center"/>
              <w:rPr>
                <w:rFonts w:ascii="Calibri" w:hAnsi="Calibri"/>
                <w:noProof/>
                <w:sz w:val="18"/>
                <w:szCs w:val="18"/>
              </w:rPr>
            </w:pPr>
          </w:p>
        </w:tc>
        <w:tc>
          <w:tcPr>
            <w:tcW w:w="1050" w:type="dxa"/>
            <w:tcBorders>
              <w:top w:val="single" w:sz="6" w:space="0" w:color="auto"/>
              <w:bottom w:val="single" w:sz="6" w:space="0" w:color="auto"/>
            </w:tcBorders>
            <w:shd w:val="clear" w:color="auto" w:fill="auto"/>
            <w:vAlign w:val="bottom"/>
          </w:tcPr>
          <w:p w14:paraId="308DB67E" w14:textId="77777777" w:rsidR="008A34AB" w:rsidRPr="009B3A0C"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3" w:type="dxa"/>
            <w:tcBorders>
              <w:top w:val="single" w:sz="6" w:space="0" w:color="auto"/>
              <w:bottom w:val="single" w:sz="6" w:space="0" w:color="auto"/>
            </w:tcBorders>
            <w:shd w:val="clear" w:color="auto" w:fill="auto"/>
            <w:vAlign w:val="bottom"/>
          </w:tcPr>
          <w:p w14:paraId="308DB67F" w14:textId="77777777" w:rsidR="008A34AB" w:rsidRPr="009B3A0C"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1242" w:type="dxa"/>
            <w:tcBorders>
              <w:top w:val="single" w:sz="6" w:space="0" w:color="auto"/>
              <w:bottom w:val="single" w:sz="6" w:space="0" w:color="auto"/>
            </w:tcBorders>
            <w:shd w:val="clear" w:color="auto" w:fill="auto"/>
            <w:vAlign w:val="bottom"/>
          </w:tcPr>
          <w:p w14:paraId="308DB680" w14:textId="77777777" w:rsidR="008A34AB" w:rsidRDefault="008A34AB" w:rsidP="0097716D">
            <w:pPr>
              <w:pStyle w:val="Heading7"/>
              <w:jc w:val="center"/>
              <w:rPr>
                <w:rFonts w:ascii="Calibri" w:hAnsi="Calibri"/>
                <w:noProof/>
                <w:sz w:val="18"/>
                <w:szCs w:val="18"/>
              </w:rPr>
            </w:pPr>
          </w:p>
        </w:tc>
        <w:tc>
          <w:tcPr>
            <w:tcW w:w="1328" w:type="dxa"/>
            <w:tcBorders>
              <w:top w:val="single" w:sz="6" w:space="0" w:color="auto"/>
              <w:bottom w:val="single" w:sz="6" w:space="0" w:color="auto"/>
            </w:tcBorders>
            <w:shd w:val="clear" w:color="auto" w:fill="auto"/>
            <w:vAlign w:val="bottom"/>
          </w:tcPr>
          <w:p w14:paraId="308DB681" w14:textId="77777777" w:rsidR="008A34AB" w:rsidRPr="009B3A0C" w:rsidRDefault="008A34AB" w:rsidP="0097716D">
            <w:pPr>
              <w:keepNext/>
              <w:tabs>
                <w:tab w:val="left" w:pos="7200"/>
                <w:tab w:val="left" w:pos="9990"/>
                <w:tab w:val="left" w:pos="10980"/>
                <w:tab w:val="right" w:pos="11430"/>
              </w:tabs>
              <w:spacing w:line="200" w:lineRule="exac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2" w14:textId="77777777" w:rsidR="008A34AB" w:rsidRPr="009B3A0C" w:rsidRDefault="008A34AB" w:rsidP="0097716D">
            <w:pPr>
              <w:keepNext/>
              <w:jc w:val="center"/>
              <w:rPr>
                <w:rFonts w:ascii="Calibri" w:hAnsi="Calibri"/>
                <w:noProof/>
                <w:sz w:val="18"/>
                <w:szCs w:val="18"/>
              </w:rPr>
            </w:pPr>
          </w:p>
        </w:tc>
        <w:tc>
          <w:tcPr>
            <w:tcW w:w="1240" w:type="dxa"/>
            <w:tcBorders>
              <w:top w:val="single" w:sz="6" w:space="0" w:color="auto"/>
              <w:bottom w:val="single" w:sz="6" w:space="0" w:color="auto"/>
            </w:tcBorders>
            <w:shd w:val="clear" w:color="auto" w:fill="auto"/>
            <w:vAlign w:val="bottom"/>
          </w:tcPr>
          <w:p w14:paraId="308DB683" w14:textId="77777777" w:rsidR="008A34AB" w:rsidRPr="009B3A0C" w:rsidRDefault="008A34AB" w:rsidP="0097716D">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4" w14:textId="77777777" w:rsidR="008A34AB" w:rsidRPr="009B3A0C" w:rsidRDefault="008A34AB" w:rsidP="0097716D">
            <w:pPr>
              <w:keepNext/>
              <w:jc w:val="center"/>
              <w:rPr>
                <w:rFonts w:ascii="Calibri" w:hAnsi="Calibri"/>
                <w:noProof/>
                <w:sz w:val="18"/>
                <w:szCs w:val="18"/>
              </w:rPr>
            </w:pPr>
          </w:p>
        </w:tc>
        <w:tc>
          <w:tcPr>
            <w:tcW w:w="1416" w:type="dxa"/>
            <w:tcBorders>
              <w:top w:val="single" w:sz="6" w:space="0" w:color="auto"/>
              <w:bottom w:val="single" w:sz="6" w:space="0" w:color="auto"/>
            </w:tcBorders>
            <w:shd w:val="clear" w:color="auto" w:fill="auto"/>
            <w:vAlign w:val="bottom"/>
          </w:tcPr>
          <w:p w14:paraId="308DB685" w14:textId="77777777" w:rsidR="008A34AB" w:rsidRPr="009B3A0C" w:rsidRDefault="008A34AB" w:rsidP="0097716D">
            <w:pPr>
              <w:keepNext/>
              <w:jc w:val="center"/>
              <w:rPr>
                <w:rFonts w:ascii="Calibri" w:hAnsi="Calibri"/>
                <w:noProof/>
                <w:sz w:val="18"/>
                <w:szCs w:val="18"/>
              </w:rPr>
            </w:pPr>
          </w:p>
        </w:tc>
        <w:tc>
          <w:tcPr>
            <w:tcW w:w="1152" w:type="dxa"/>
            <w:tcBorders>
              <w:top w:val="single" w:sz="6" w:space="0" w:color="auto"/>
              <w:bottom w:val="single" w:sz="6" w:space="0" w:color="auto"/>
            </w:tcBorders>
            <w:shd w:val="clear" w:color="auto" w:fill="auto"/>
            <w:vAlign w:val="bottom"/>
          </w:tcPr>
          <w:p w14:paraId="308DB686" w14:textId="77777777" w:rsidR="008A34AB" w:rsidRPr="009B3A0C"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c>
          <w:tcPr>
            <w:tcW w:w="975" w:type="dxa"/>
            <w:gridSpan w:val="2"/>
            <w:tcBorders>
              <w:top w:val="single" w:sz="6" w:space="0" w:color="auto"/>
              <w:bottom w:val="single" w:sz="6" w:space="0" w:color="auto"/>
              <w:right w:val="single" w:sz="4" w:space="0" w:color="auto"/>
            </w:tcBorders>
            <w:shd w:val="clear" w:color="auto" w:fill="auto"/>
            <w:vAlign w:val="bottom"/>
          </w:tcPr>
          <w:p w14:paraId="308DB687" w14:textId="77777777" w:rsidR="008A34AB" w:rsidRPr="009B3A0C" w:rsidRDefault="008A34AB" w:rsidP="0097716D">
            <w:pPr>
              <w:pStyle w:val="Heading7"/>
              <w:tabs>
                <w:tab w:val="clear" w:pos="10980"/>
                <w:tab w:val="clear" w:pos="11430"/>
                <w:tab w:val="left" w:pos="180"/>
                <w:tab w:val="left" w:pos="5310"/>
                <w:tab w:val="left" w:pos="8100"/>
              </w:tabs>
              <w:jc w:val="center"/>
              <w:rPr>
                <w:rFonts w:ascii="Calibri" w:hAnsi="Calibri"/>
                <w:b w:val="0"/>
                <w:color w:val="auto"/>
                <w:sz w:val="18"/>
                <w:szCs w:val="18"/>
              </w:rPr>
            </w:pPr>
          </w:p>
        </w:tc>
      </w:tr>
      <w:tr w:rsidR="008A34AB" w:rsidRPr="009B3A0C" w14:paraId="308DB68C" w14:textId="77777777" w:rsidTr="007C6199">
        <w:trPr>
          <w:gridAfter w:val="1"/>
          <w:wAfter w:w="21" w:type="dxa"/>
          <w:trHeight w:val="660"/>
        </w:trPr>
        <w:tc>
          <w:tcPr>
            <w:tcW w:w="14283" w:type="dxa"/>
            <w:gridSpan w:val="14"/>
            <w:tcBorders>
              <w:top w:val="single" w:sz="6" w:space="0" w:color="auto"/>
              <w:left w:val="single" w:sz="4" w:space="0" w:color="auto"/>
              <w:bottom w:val="single" w:sz="4" w:space="0" w:color="auto"/>
              <w:right w:val="single" w:sz="4" w:space="0" w:color="auto"/>
            </w:tcBorders>
          </w:tcPr>
          <w:p w14:paraId="308DB689" w14:textId="7A598372" w:rsidR="008A34AB" w:rsidRPr="007C6199" w:rsidRDefault="00A67C27" w:rsidP="0097716D">
            <w:pPr>
              <w:pStyle w:val="Heading7"/>
              <w:tabs>
                <w:tab w:val="clear" w:pos="10980"/>
                <w:tab w:val="clear" w:pos="11430"/>
                <w:tab w:val="left" w:pos="180"/>
                <w:tab w:val="left" w:pos="5310"/>
                <w:tab w:val="left" w:pos="8100"/>
              </w:tabs>
              <w:rPr>
                <w:rFonts w:ascii="Calibri" w:hAnsi="Calibri"/>
                <w:color w:val="auto"/>
                <w:sz w:val="18"/>
                <w:szCs w:val="18"/>
              </w:rPr>
            </w:pPr>
            <w:r w:rsidRPr="007C6199">
              <w:rPr>
                <w:rFonts w:ascii="Calibri" w:hAnsi="Calibri"/>
                <w:color w:val="auto"/>
                <w:sz w:val="18"/>
                <w:szCs w:val="18"/>
              </w:rPr>
              <w:t>Notes</w:t>
            </w:r>
            <w:r w:rsidR="008A34AB" w:rsidRPr="007C6199">
              <w:rPr>
                <w:rFonts w:ascii="Calibri" w:hAnsi="Calibri"/>
                <w:color w:val="auto"/>
                <w:sz w:val="18"/>
                <w:szCs w:val="18"/>
              </w:rPr>
              <w:t>:</w:t>
            </w:r>
          </w:p>
          <w:p w14:paraId="308DB68A" w14:textId="500F7C76" w:rsidR="008A34AB" w:rsidRPr="007C6199" w:rsidRDefault="00A834A6" w:rsidP="001F3969">
            <w:pPr>
              <w:keepNext/>
              <w:numPr>
                <w:ilvl w:val="0"/>
                <w:numId w:val="1"/>
              </w:numPr>
              <w:tabs>
                <w:tab w:val="left" w:pos="342"/>
                <w:tab w:val="left" w:pos="2700"/>
                <w:tab w:val="left" w:pos="3420"/>
                <w:tab w:val="left" w:pos="3780"/>
                <w:tab w:val="left" w:pos="5760"/>
                <w:tab w:val="left" w:pos="7212"/>
              </w:tabs>
              <w:spacing w:line="276" w:lineRule="auto"/>
              <w:ind w:left="540" w:hanging="225"/>
              <w:rPr>
                <w:ins w:id="2512" w:author="Smith, Alexis@Energy" w:date="2018-10-24T08:45:00Z"/>
                <w:rFonts w:ascii="Calibri" w:hAnsi="Calibri"/>
                <w:noProof/>
                <w:sz w:val="18"/>
                <w:szCs w:val="18"/>
              </w:rPr>
            </w:pPr>
            <w:ins w:id="2513" w:author="Smith, Alexis@Energy" w:date="2018-10-24T08:45:00Z">
              <w:r w:rsidRPr="007C6199">
                <w:rPr>
                  <w:rFonts w:ascii="Calibri" w:hAnsi="Calibri"/>
                  <w:noProof/>
                  <w:sz w:val="18"/>
                  <w:szCs w:val="18"/>
                </w:rPr>
                <w:t xml:space="preserve">Exception 1: </w:t>
              </w:r>
            </w:ins>
            <w:r w:rsidR="008A34AB" w:rsidRPr="007C6199">
              <w:rPr>
                <w:rFonts w:ascii="Calibri" w:hAnsi="Calibri"/>
                <w:noProof/>
                <w:sz w:val="18"/>
                <w:szCs w:val="18"/>
              </w:rPr>
              <w:t xml:space="preserve">Any roof area covered by building integrated photovoltaic panels and solar thermal panels is exempt from the above Cool Roof requirements. </w:t>
            </w:r>
          </w:p>
          <w:p w14:paraId="3A31DCD6" w14:textId="24071B2B" w:rsidR="00A834A6" w:rsidRPr="007C6199" w:rsidRDefault="00A834A6" w:rsidP="001F3969">
            <w:pPr>
              <w:keepNext/>
              <w:numPr>
                <w:ilvl w:val="0"/>
                <w:numId w:val="1"/>
              </w:numPr>
              <w:tabs>
                <w:tab w:val="left" w:pos="342"/>
                <w:tab w:val="left" w:pos="2700"/>
                <w:tab w:val="left" w:pos="3420"/>
                <w:tab w:val="left" w:pos="3780"/>
                <w:tab w:val="left" w:pos="5760"/>
                <w:tab w:val="left" w:pos="7212"/>
              </w:tabs>
              <w:spacing w:line="276" w:lineRule="auto"/>
              <w:ind w:left="540" w:hanging="225"/>
              <w:rPr>
                <w:rFonts w:ascii="Calibri" w:hAnsi="Calibri"/>
                <w:noProof/>
                <w:sz w:val="18"/>
                <w:szCs w:val="18"/>
              </w:rPr>
            </w:pPr>
            <w:ins w:id="2514" w:author="Smith, Alexis@Energy" w:date="2018-10-24T08:45:00Z">
              <w:r w:rsidRPr="007C6199">
                <w:rPr>
                  <w:rFonts w:ascii="Calibri" w:hAnsi="Calibri"/>
                  <w:noProof/>
                  <w:sz w:val="18"/>
                  <w:szCs w:val="18"/>
                </w:rPr>
                <w:t>Exception 2: Roof constructions with a weight of 25 lb/ft</w:t>
              </w:r>
              <w:r w:rsidRPr="007C6199">
                <w:rPr>
                  <w:rFonts w:ascii="Calibri" w:hAnsi="Calibri"/>
                  <w:noProof/>
                  <w:sz w:val="18"/>
                  <w:szCs w:val="18"/>
                  <w:vertAlign w:val="superscript"/>
                </w:rPr>
                <w:t>2</w:t>
              </w:r>
              <w:r w:rsidRPr="007C6199">
                <w:rPr>
                  <w:rFonts w:ascii="Calibri" w:hAnsi="Calibri"/>
                  <w:noProof/>
                  <w:sz w:val="18"/>
                  <w:szCs w:val="18"/>
                </w:rPr>
                <w:t xml:space="preserve"> are </w:t>
              </w:r>
            </w:ins>
            <w:ins w:id="2515" w:author="Smith, Alexis@Energy" w:date="2018-10-24T08:46:00Z">
              <w:r w:rsidRPr="007C6199">
                <w:rPr>
                  <w:rFonts w:ascii="Calibri" w:hAnsi="Calibri"/>
                  <w:noProof/>
                  <w:sz w:val="18"/>
                  <w:szCs w:val="18"/>
                </w:rPr>
                <w:t xml:space="preserve">also </w:t>
              </w:r>
            </w:ins>
            <w:ins w:id="2516" w:author="Smith, Alexis@Energy" w:date="2018-10-24T08:45:00Z">
              <w:r w:rsidRPr="007C6199">
                <w:rPr>
                  <w:rFonts w:ascii="Calibri" w:hAnsi="Calibri"/>
                  <w:noProof/>
                  <w:sz w:val="18"/>
                  <w:szCs w:val="18"/>
                </w:rPr>
                <w:t xml:space="preserve">exempt </w:t>
              </w:r>
            </w:ins>
          </w:p>
          <w:p w14:paraId="308DB68B" w14:textId="77777777" w:rsidR="008A34AB" w:rsidRPr="00F4234A" w:rsidRDefault="008A34AB" w:rsidP="001F3969">
            <w:pPr>
              <w:keepNext/>
              <w:numPr>
                <w:ilvl w:val="0"/>
                <w:numId w:val="1"/>
              </w:numPr>
              <w:tabs>
                <w:tab w:val="left" w:pos="342"/>
                <w:tab w:val="left" w:pos="2160"/>
                <w:tab w:val="left" w:pos="2700"/>
                <w:tab w:val="left" w:pos="3420"/>
                <w:tab w:val="left" w:pos="3780"/>
                <w:tab w:val="left" w:pos="5760"/>
                <w:tab w:val="left" w:pos="7212"/>
              </w:tabs>
              <w:spacing w:line="276" w:lineRule="auto"/>
              <w:ind w:left="540" w:hanging="225"/>
              <w:rPr>
                <w:rFonts w:ascii="Calibri" w:hAnsi="Calibri"/>
                <w:noProof/>
                <w:sz w:val="18"/>
                <w:szCs w:val="18"/>
              </w:rPr>
            </w:pPr>
            <w:r w:rsidRPr="007C6199">
              <w:rPr>
                <w:rFonts w:ascii="Calibri" w:hAnsi="Calibri"/>
                <w:noProof/>
                <w:sz w:val="18"/>
                <w:szCs w:val="18"/>
              </w:rPr>
              <w:t>Liquid field applied coatings must comply with installation criteria from section 110.8(i)4.</w:t>
            </w:r>
          </w:p>
        </w:tc>
      </w:tr>
    </w:tbl>
    <w:p w14:paraId="308DB68D" w14:textId="1840FEED" w:rsidR="008A34AB" w:rsidRDefault="008A34AB">
      <w:pPr>
        <w:rPr>
          <w:sz w:val="20"/>
        </w:rPr>
      </w:pPr>
    </w:p>
    <w:tbl>
      <w:tblPr>
        <w:tblW w:w="5000" w:type="pct"/>
        <w:tblBorders>
          <w:top w:val="single" w:sz="4" w:space="0" w:color="auto"/>
          <w:left w:val="single" w:sz="4" w:space="0" w:color="auto"/>
          <w:right w:val="single" w:sz="4" w:space="0" w:color="auto"/>
        </w:tblBorders>
        <w:tblLayout w:type="fixed"/>
        <w:tblLook w:val="0000" w:firstRow="0" w:lastRow="0" w:firstColumn="0" w:lastColumn="0" w:noHBand="0" w:noVBand="0"/>
      </w:tblPr>
      <w:tblGrid>
        <w:gridCol w:w="14390"/>
      </w:tblGrid>
      <w:tr w:rsidR="00770388" w:rsidRPr="0083494D" w14:paraId="6A228DFD" w14:textId="77777777" w:rsidTr="007C6199">
        <w:trPr>
          <w:trHeight w:val="317"/>
          <w:ins w:id="2517" w:author="Shewmaker, Michael@Energy" w:date="2018-07-16T15:59:00Z"/>
        </w:trPr>
        <w:tc>
          <w:tcPr>
            <w:tcW w:w="14390" w:type="dxa"/>
          </w:tcPr>
          <w:p w14:paraId="4A604421" w14:textId="1D3682AC" w:rsidR="00770388" w:rsidRPr="00F1537A" w:rsidRDefault="00D37533" w:rsidP="00D37533">
            <w:pPr>
              <w:keepNext/>
              <w:rPr>
                <w:ins w:id="2518" w:author="Shewmaker, Michael@Energy" w:date="2018-07-16T15:59:00Z"/>
                <w:rFonts w:ascii="Calibri" w:eastAsia="Calibri" w:hAnsi="Calibri"/>
                <w:b/>
                <w:sz w:val="20"/>
                <w:szCs w:val="22"/>
              </w:rPr>
            </w:pPr>
            <w:ins w:id="2519" w:author="Dee Anne Ross" w:date="2018-08-16T15:59:00Z">
              <w:r>
                <w:rPr>
                  <w:rFonts w:ascii="Calibri" w:eastAsia="Calibri" w:hAnsi="Calibri"/>
                  <w:b/>
                  <w:sz w:val="20"/>
                  <w:szCs w:val="22"/>
                </w:rPr>
                <w:t>H</w:t>
              </w:r>
            </w:ins>
            <w:ins w:id="2520" w:author="Shewmaker, Michael@Energy" w:date="2018-07-18T10:51:00Z">
              <w:del w:id="2521" w:author="Dee Anne Ross" w:date="2018-08-16T15:59:00Z">
                <w:r w:rsidR="00770388" w:rsidDel="00D37533">
                  <w:rPr>
                    <w:rFonts w:ascii="Calibri" w:eastAsia="Calibri" w:hAnsi="Calibri"/>
                    <w:b/>
                    <w:sz w:val="20"/>
                    <w:szCs w:val="22"/>
                  </w:rPr>
                  <w:delText>J</w:delText>
                </w:r>
              </w:del>
            </w:ins>
            <w:ins w:id="2522" w:author="Shewmaker, Michael@Energy" w:date="2018-07-16T15:59:00Z">
              <w:r w:rsidR="00770388" w:rsidRPr="00F1537A">
                <w:rPr>
                  <w:rFonts w:ascii="Calibri" w:eastAsia="Calibri" w:hAnsi="Calibri"/>
                  <w:b/>
                  <w:sz w:val="20"/>
                  <w:szCs w:val="22"/>
                </w:rPr>
                <w:t xml:space="preserve">. Opaque </w:t>
              </w:r>
            </w:ins>
            <w:ins w:id="2523" w:author="Dee Anne Ross" w:date="2018-08-16T15:59:00Z">
              <w:r>
                <w:rPr>
                  <w:rFonts w:ascii="Calibri" w:eastAsia="Calibri" w:hAnsi="Calibri"/>
                  <w:b/>
                  <w:sz w:val="20"/>
                  <w:szCs w:val="22"/>
                </w:rPr>
                <w:t xml:space="preserve">Swinging Doors to </w:t>
              </w:r>
            </w:ins>
            <w:ins w:id="2524" w:author="Shewmaker, Michael@Energy" w:date="2018-07-16T15:59:00Z">
              <w:r w:rsidR="00770388" w:rsidRPr="00F1537A">
                <w:rPr>
                  <w:rFonts w:ascii="Calibri" w:eastAsia="Calibri" w:hAnsi="Calibri"/>
                  <w:b/>
                  <w:sz w:val="20"/>
                  <w:szCs w:val="22"/>
                </w:rPr>
                <w:t>Exterior</w:t>
              </w:r>
              <w:del w:id="2525" w:author="Dee Anne Ross" w:date="2018-08-16T15:59:00Z">
                <w:r w:rsidR="00770388" w:rsidRPr="00F1537A" w:rsidDel="00D37533">
                  <w:rPr>
                    <w:rFonts w:ascii="Calibri" w:eastAsia="Calibri" w:hAnsi="Calibri"/>
                    <w:b/>
                    <w:sz w:val="20"/>
                    <w:szCs w:val="22"/>
                  </w:rPr>
                  <w:delText xml:space="preserve"> Doors</w:delText>
                </w:r>
              </w:del>
            </w:ins>
            <w:ins w:id="2526" w:author="Shewmaker, Michael@Energy" w:date="2018-10-19T14:39:00Z">
              <w:r w:rsidR="00C5786F">
                <w:rPr>
                  <w:rFonts w:ascii="Calibri" w:eastAsia="Calibri" w:hAnsi="Calibri"/>
                  <w:b/>
                  <w:sz w:val="20"/>
                  <w:szCs w:val="22"/>
                </w:rPr>
                <w:t xml:space="preserve"> </w:t>
              </w:r>
              <w:r w:rsidR="00C5786F" w:rsidRPr="007C6199">
                <w:rPr>
                  <w:rFonts w:ascii="Calibri" w:eastAsia="Calibri" w:hAnsi="Calibri"/>
                  <w:sz w:val="20"/>
                  <w:szCs w:val="22"/>
                </w:rPr>
                <w:t>(Section 150.1(c)</w:t>
              </w:r>
            </w:ins>
            <w:ins w:id="2527" w:author="Shewmaker, Michael@Energy" w:date="2018-10-19T14:40:00Z">
              <w:r w:rsidR="00C5786F" w:rsidRPr="007C6199">
                <w:rPr>
                  <w:rFonts w:ascii="Calibri" w:eastAsia="Calibri" w:hAnsi="Calibri"/>
                  <w:sz w:val="20"/>
                  <w:szCs w:val="22"/>
                </w:rPr>
                <w:t>5)</w:t>
              </w:r>
            </w:ins>
          </w:p>
        </w:tc>
      </w:tr>
    </w:tbl>
    <w:tbl>
      <w:tblPr>
        <w:tblStyle w:val="TableGrid"/>
        <w:tblW w:w="0" w:type="auto"/>
        <w:tblLook w:val="04A0" w:firstRow="1" w:lastRow="0" w:firstColumn="1" w:lastColumn="0" w:noHBand="0" w:noVBand="1"/>
      </w:tblPr>
      <w:tblGrid>
        <w:gridCol w:w="2683"/>
        <w:gridCol w:w="1918"/>
        <w:gridCol w:w="2215"/>
        <w:gridCol w:w="2120"/>
        <w:gridCol w:w="1817"/>
        <w:gridCol w:w="1814"/>
        <w:gridCol w:w="1823"/>
      </w:tblGrid>
      <w:tr w:rsidR="00D37533" w:rsidRPr="004C068E" w14:paraId="512BF784" w14:textId="2995A6E2" w:rsidTr="00207197">
        <w:trPr>
          <w:ins w:id="2528" w:author="Shewmaker, Michael@Energy" w:date="2018-07-16T15:59:00Z"/>
        </w:trPr>
        <w:tc>
          <w:tcPr>
            <w:tcW w:w="2683" w:type="dxa"/>
          </w:tcPr>
          <w:p w14:paraId="4AAE013F" w14:textId="77777777" w:rsidR="00D37533" w:rsidRPr="004C068E" w:rsidRDefault="00D37533" w:rsidP="00FA39D6">
            <w:pPr>
              <w:jc w:val="center"/>
              <w:rPr>
                <w:ins w:id="2529" w:author="Shewmaker, Michael@Energy" w:date="2018-07-16T15:59:00Z"/>
                <w:rFonts w:ascii="Calibri" w:hAnsi="Calibri"/>
                <w:sz w:val="18"/>
                <w:szCs w:val="20"/>
              </w:rPr>
            </w:pPr>
            <w:ins w:id="2530" w:author="Shewmaker, Michael@Energy" w:date="2018-07-16T15:59:00Z">
              <w:r>
                <w:rPr>
                  <w:rFonts w:ascii="Calibri" w:hAnsi="Calibri"/>
                  <w:sz w:val="18"/>
                  <w:szCs w:val="20"/>
                </w:rPr>
                <w:t>01</w:t>
              </w:r>
            </w:ins>
          </w:p>
        </w:tc>
        <w:tc>
          <w:tcPr>
            <w:tcW w:w="1918" w:type="dxa"/>
          </w:tcPr>
          <w:p w14:paraId="5FAEB0B4" w14:textId="3693F3AA" w:rsidR="00D37533" w:rsidRDefault="00D37533" w:rsidP="00FA39D6">
            <w:pPr>
              <w:jc w:val="center"/>
              <w:rPr>
                <w:rFonts w:ascii="Calibri" w:hAnsi="Calibri"/>
                <w:sz w:val="18"/>
                <w:szCs w:val="20"/>
              </w:rPr>
            </w:pPr>
            <w:ins w:id="2531" w:author="Dee Anne Ross" w:date="2018-08-16T16:03:00Z">
              <w:r>
                <w:rPr>
                  <w:rFonts w:ascii="Calibri" w:hAnsi="Calibri"/>
                  <w:sz w:val="18"/>
                  <w:szCs w:val="20"/>
                </w:rPr>
                <w:t>02</w:t>
              </w:r>
            </w:ins>
          </w:p>
        </w:tc>
        <w:tc>
          <w:tcPr>
            <w:tcW w:w="2215" w:type="dxa"/>
          </w:tcPr>
          <w:p w14:paraId="10729BAA" w14:textId="57D45943" w:rsidR="00D37533" w:rsidRPr="004C068E" w:rsidRDefault="00D37533" w:rsidP="00D37533">
            <w:pPr>
              <w:jc w:val="center"/>
              <w:rPr>
                <w:ins w:id="2532" w:author="Shewmaker, Michael@Energy" w:date="2018-07-16T15:59:00Z"/>
                <w:rFonts w:ascii="Calibri" w:hAnsi="Calibri"/>
                <w:sz w:val="18"/>
                <w:szCs w:val="20"/>
              </w:rPr>
            </w:pPr>
            <w:ins w:id="2533" w:author="Shewmaker, Michael@Energy" w:date="2018-07-16T15:59:00Z">
              <w:r>
                <w:rPr>
                  <w:rFonts w:ascii="Calibri" w:hAnsi="Calibri"/>
                  <w:sz w:val="18"/>
                  <w:szCs w:val="20"/>
                </w:rPr>
                <w:t>0</w:t>
              </w:r>
              <w:del w:id="2534" w:author="Dee Anne Ross" w:date="2018-08-16T16:03:00Z">
                <w:r w:rsidDel="00D37533">
                  <w:rPr>
                    <w:rFonts w:ascii="Calibri" w:hAnsi="Calibri"/>
                    <w:sz w:val="18"/>
                    <w:szCs w:val="20"/>
                  </w:rPr>
                  <w:delText>2</w:delText>
                </w:r>
              </w:del>
            </w:ins>
            <w:ins w:id="2535" w:author="Dee Anne Ross" w:date="2018-08-16T16:03:00Z">
              <w:r>
                <w:rPr>
                  <w:rFonts w:ascii="Calibri" w:hAnsi="Calibri"/>
                  <w:sz w:val="18"/>
                  <w:szCs w:val="20"/>
                </w:rPr>
                <w:t>3</w:t>
              </w:r>
            </w:ins>
          </w:p>
        </w:tc>
        <w:tc>
          <w:tcPr>
            <w:tcW w:w="2120" w:type="dxa"/>
          </w:tcPr>
          <w:p w14:paraId="17CA9111" w14:textId="62C8F6D3" w:rsidR="00D37533" w:rsidRPr="004C068E" w:rsidRDefault="00D37533" w:rsidP="00D37533">
            <w:pPr>
              <w:jc w:val="center"/>
              <w:rPr>
                <w:ins w:id="2536" w:author="Shewmaker, Michael@Energy" w:date="2018-07-16T15:59:00Z"/>
                <w:rFonts w:ascii="Calibri" w:hAnsi="Calibri"/>
                <w:sz w:val="18"/>
                <w:szCs w:val="20"/>
              </w:rPr>
            </w:pPr>
            <w:ins w:id="2537" w:author="Shewmaker, Michael@Energy" w:date="2018-07-16T15:59:00Z">
              <w:r>
                <w:rPr>
                  <w:rFonts w:ascii="Calibri" w:hAnsi="Calibri"/>
                  <w:sz w:val="18"/>
                  <w:szCs w:val="20"/>
                </w:rPr>
                <w:t>0</w:t>
              </w:r>
              <w:del w:id="2538" w:author="Dee Anne Ross" w:date="2018-08-16T16:03:00Z">
                <w:r w:rsidDel="00D37533">
                  <w:rPr>
                    <w:rFonts w:ascii="Calibri" w:hAnsi="Calibri"/>
                    <w:sz w:val="18"/>
                    <w:szCs w:val="20"/>
                  </w:rPr>
                  <w:delText>3</w:delText>
                </w:r>
              </w:del>
            </w:ins>
            <w:ins w:id="2539" w:author="Dee Anne Ross" w:date="2018-08-16T16:03:00Z">
              <w:r>
                <w:rPr>
                  <w:rFonts w:ascii="Calibri" w:hAnsi="Calibri"/>
                  <w:sz w:val="18"/>
                  <w:szCs w:val="20"/>
                </w:rPr>
                <w:t>4</w:t>
              </w:r>
            </w:ins>
          </w:p>
        </w:tc>
        <w:tc>
          <w:tcPr>
            <w:tcW w:w="1817" w:type="dxa"/>
          </w:tcPr>
          <w:p w14:paraId="4F5C438C" w14:textId="58AFEBD2" w:rsidR="00D37533" w:rsidRDefault="00D37533" w:rsidP="00FA39D6">
            <w:pPr>
              <w:jc w:val="center"/>
              <w:rPr>
                <w:rFonts w:ascii="Calibri" w:hAnsi="Calibri"/>
                <w:sz w:val="18"/>
                <w:szCs w:val="20"/>
              </w:rPr>
            </w:pPr>
            <w:ins w:id="2540" w:author="Dee Anne Ross" w:date="2018-08-16T16:02:00Z">
              <w:r>
                <w:rPr>
                  <w:rFonts w:ascii="Calibri" w:hAnsi="Calibri"/>
                  <w:sz w:val="18"/>
                  <w:szCs w:val="20"/>
                </w:rPr>
                <w:t>05</w:t>
              </w:r>
            </w:ins>
          </w:p>
        </w:tc>
        <w:tc>
          <w:tcPr>
            <w:tcW w:w="1814" w:type="dxa"/>
          </w:tcPr>
          <w:p w14:paraId="21981E70" w14:textId="020E8532" w:rsidR="00D37533" w:rsidRDefault="00D37533" w:rsidP="00FA39D6">
            <w:pPr>
              <w:jc w:val="center"/>
              <w:rPr>
                <w:rFonts w:ascii="Calibri" w:hAnsi="Calibri"/>
                <w:sz w:val="18"/>
                <w:szCs w:val="20"/>
              </w:rPr>
            </w:pPr>
            <w:ins w:id="2541" w:author="Dee Anne Ross" w:date="2018-08-16T16:02:00Z">
              <w:r>
                <w:rPr>
                  <w:rFonts w:ascii="Calibri" w:hAnsi="Calibri"/>
                  <w:sz w:val="18"/>
                  <w:szCs w:val="20"/>
                </w:rPr>
                <w:t>06</w:t>
              </w:r>
            </w:ins>
          </w:p>
        </w:tc>
        <w:tc>
          <w:tcPr>
            <w:tcW w:w="1823" w:type="dxa"/>
          </w:tcPr>
          <w:p w14:paraId="6D2FEF29" w14:textId="6FA0659B" w:rsidR="00D37533" w:rsidRDefault="00D37533" w:rsidP="00FA39D6">
            <w:pPr>
              <w:jc w:val="center"/>
              <w:rPr>
                <w:rFonts w:ascii="Calibri" w:hAnsi="Calibri"/>
                <w:sz w:val="18"/>
                <w:szCs w:val="20"/>
              </w:rPr>
            </w:pPr>
            <w:ins w:id="2542" w:author="Dee Anne Ross" w:date="2018-08-16T16:02:00Z">
              <w:r>
                <w:rPr>
                  <w:rFonts w:ascii="Calibri" w:hAnsi="Calibri"/>
                  <w:sz w:val="18"/>
                  <w:szCs w:val="20"/>
                </w:rPr>
                <w:t>07</w:t>
              </w:r>
            </w:ins>
          </w:p>
        </w:tc>
      </w:tr>
      <w:tr w:rsidR="00D37533" w:rsidRPr="004C068E" w14:paraId="62E1B08A" w14:textId="62F6F30A" w:rsidTr="00207197">
        <w:trPr>
          <w:ins w:id="2543" w:author="Shewmaker, Michael@Energy" w:date="2018-07-16T15:59:00Z"/>
        </w:trPr>
        <w:tc>
          <w:tcPr>
            <w:tcW w:w="2683" w:type="dxa"/>
          </w:tcPr>
          <w:p w14:paraId="1EC36197" w14:textId="77777777" w:rsidR="00D37533" w:rsidRPr="004C068E" w:rsidRDefault="00D37533" w:rsidP="00FA39D6">
            <w:pPr>
              <w:jc w:val="center"/>
              <w:rPr>
                <w:ins w:id="2544" w:author="Shewmaker, Michael@Energy" w:date="2018-07-16T15:59:00Z"/>
                <w:rFonts w:ascii="Calibri" w:hAnsi="Calibri"/>
                <w:sz w:val="18"/>
                <w:szCs w:val="20"/>
              </w:rPr>
            </w:pPr>
            <w:ins w:id="2545" w:author="Shewmaker, Michael@Energy" w:date="2018-07-16T15:59:00Z">
              <w:r>
                <w:rPr>
                  <w:rFonts w:ascii="Calibri" w:hAnsi="Calibri"/>
                  <w:sz w:val="18"/>
                  <w:szCs w:val="20"/>
                </w:rPr>
                <w:t>Tag/ID</w:t>
              </w:r>
            </w:ins>
          </w:p>
        </w:tc>
        <w:tc>
          <w:tcPr>
            <w:tcW w:w="1918" w:type="dxa"/>
          </w:tcPr>
          <w:p w14:paraId="4A9878DD" w14:textId="03B92570" w:rsidR="00D37533" w:rsidRDefault="00D37533" w:rsidP="00FA39D6">
            <w:pPr>
              <w:jc w:val="center"/>
              <w:rPr>
                <w:rFonts w:ascii="Calibri" w:hAnsi="Calibri"/>
                <w:sz w:val="18"/>
                <w:szCs w:val="20"/>
              </w:rPr>
            </w:pPr>
            <w:ins w:id="2546" w:author="Dee Anne Ross" w:date="2018-08-16T16:03:00Z">
              <w:r>
                <w:rPr>
                  <w:rFonts w:ascii="Calibri" w:hAnsi="Calibri"/>
                  <w:sz w:val="18"/>
                  <w:szCs w:val="20"/>
                </w:rPr>
                <w:t>Area</w:t>
              </w:r>
            </w:ins>
          </w:p>
        </w:tc>
        <w:tc>
          <w:tcPr>
            <w:tcW w:w="2215" w:type="dxa"/>
          </w:tcPr>
          <w:p w14:paraId="4883A124" w14:textId="58BC0274" w:rsidR="00D37533" w:rsidRPr="004C068E" w:rsidRDefault="00D37533" w:rsidP="00FA39D6">
            <w:pPr>
              <w:jc w:val="center"/>
              <w:rPr>
                <w:ins w:id="2547" w:author="Shewmaker, Michael@Energy" w:date="2018-07-16T15:59:00Z"/>
                <w:rFonts w:ascii="Calibri" w:hAnsi="Calibri"/>
                <w:sz w:val="18"/>
                <w:szCs w:val="20"/>
              </w:rPr>
            </w:pPr>
            <w:ins w:id="2548" w:author="Dee Anne Ross" w:date="2018-08-16T16:03:00Z">
              <w:r>
                <w:rPr>
                  <w:rFonts w:ascii="Calibri" w:hAnsi="Calibri"/>
                  <w:sz w:val="18"/>
                  <w:szCs w:val="20"/>
                </w:rPr>
                <w:t xml:space="preserve">Proposed </w:t>
              </w:r>
            </w:ins>
            <w:ins w:id="2549" w:author="Shewmaker, Michael@Energy" w:date="2018-07-16T15:59:00Z">
              <w:r>
                <w:rPr>
                  <w:rFonts w:ascii="Calibri" w:hAnsi="Calibri"/>
                  <w:sz w:val="18"/>
                  <w:szCs w:val="20"/>
                </w:rPr>
                <w:t>U-factor</w:t>
              </w:r>
            </w:ins>
          </w:p>
        </w:tc>
        <w:tc>
          <w:tcPr>
            <w:tcW w:w="2120" w:type="dxa"/>
          </w:tcPr>
          <w:p w14:paraId="7CC9C042" w14:textId="34D7D944" w:rsidR="00D37533" w:rsidRPr="004C068E" w:rsidRDefault="00F524FA" w:rsidP="00FA39D6">
            <w:pPr>
              <w:jc w:val="center"/>
              <w:rPr>
                <w:ins w:id="2550" w:author="Shewmaker, Michael@Energy" w:date="2018-07-16T15:59:00Z"/>
                <w:rFonts w:ascii="Calibri" w:hAnsi="Calibri"/>
                <w:sz w:val="18"/>
                <w:szCs w:val="20"/>
              </w:rPr>
            </w:pPr>
            <w:ins w:id="2551" w:author="Shewmaker, Michael@Energy" w:date="2018-10-19T14:41:00Z">
              <w:r>
                <w:rPr>
                  <w:rFonts w:ascii="Calibri" w:hAnsi="Calibri"/>
                  <w:sz w:val="18"/>
                  <w:szCs w:val="20"/>
                </w:rPr>
                <w:t xml:space="preserve">Proposed U-factor </w:t>
              </w:r>
            </w:ins>
            <w:ins w:id="2552" w:author="Shewmaker, Michael@Energy" w:date="2018-07-16T15:59:00Z">
              <w:r w:rsidR="00D37533">
                <w:rPr>
                  <w:rFonts w:ascii="Calibri" w:hAnsi="Calibri"/>
                  <w:sz w:val="18"/>
                  <w:szCs w:val="20"/>
                </w:rPr>
                <w:t>Source</w:t>
              </w:r>
            </w:ins>
          </w:p>
        </w:tc>
        <w:tc>
          <w:tcPr>
            <w:tcW w:w="1817" w:type="dxa"/>
          </w:tcPr>
          <w:p w14:paraId="60D2C369" w14:textId="685DE4FD" w:rsidR="00D37533" w:rsidRDefault="00D37533" w:rsidP="00FA39D6">
            <w:pPr>
              <w:jc w:val="center"/>
              <w:rPr>
                <w:rFonts w:ascii="Calibri" w:hAnsi="Calibri"/>
                <w:sz w:val="18"/>
                <w:szCs w:val="20"/>
              </w:rPr>
            </w:pPr>
            <w:ins w:id="2553" w:author="Dee Anne Ross" w:date="2018-08-16T16:02:00Z">
              <w:r>
                <w:rPr>
                  <w:rFonts w:ascii="Calibri" w:hAnsi="Calibri"/>
                  <w:sz w:val="18"/>
                  <w:szCs w:val="20"/>
                </w:rPr>
                <w:t>Required Maximum U-factor</w:t>
              </w:r>
            </w:ins>
          </w:p>
        </w:tc>
        <w:tc>
          <w:tcPr>
            <w:tcW w:w="1814" w:type="dxa"/>
          </w:tcPr>
          <w:p w14:paraId="109F6BB7" w14:textId="5FD58726" w:rsidR="00D37533" w:rsidRDefault="00D37533" w:rsidP="00FA39D6">
            <w:pPr>
              <w:jc w:val="center"/>
              <w:rPr>
                <w:rFonts w:ascii="Calibri" w:hAnsi="Calibri"/>
                <w:sz w:val="18"/>
                <w:szCs w:val="20"/>
              </w:rPr>
            </w:pPr>
            <w:ins w:id="2554" w:author="Dee Anne Ross" w:date="2018-08-16T16:02:00Z">
              <w:r>
                <w:rPr>
                  <w:rFonts w:ascii="Calibri" w:hAnsi="Calibri"/>
                  <w:sz w:val="18"/>
                  <w:szCs w:val="20"/>
                </w:rPr>
                <w:t>Weighted Average (Yes/No)</w:t>
              </w:r>
            </w:ins>
          </w:p>
        </w:tc>
        <w:tc>
          <w:tcPr>
            <w:tcW w:w="1823" w:type="dxa"/>
          </w:tcPr>
          <w:p w14:paraId="36D6A186" w14:textId="5A29BE52" w:rsidR="00D37533" w:rsidRDefault="00D37533" w:rsidP="00FA39D6">
            <w:pPr>
              <w:jc w:val="center"/>
              <w:rPr>
                <w:rFonts w:ascii="Calibri" w:hAnsi="Calibri"/>
                <w:sz w:val="18"/>
                <w:szCs w:val="20"/>
              </w:rPr>
            </w:pPr>
            <w:ins w:id="2555" w:author="Dee Anne Ross" w:date="2018-08-16T16:02:00Z">
              <w:r>
                <w:rPr>
                  <w:rFonts w:ascii="Calibri" w:hAnsi="Calibri"/>
                  <w:sz w:val="18"/>
                  <w:szCs w:val="20"/>
                </w:rPr>
                <w:t>Comments</w:t>
              </w:r>
            </w:ins>
          </w:p>
        </w:tc>
      </w:tr>
      <w:tr w:rsidR="00D37533" w:rsidRPr="004C068E" w14:paraId="5604AA23" w14:textId="62FF51D1" w:rsidTr="00482AFE">
        <w:trPr>
          <w:ins w:id="2556" w:author="Shewmaker, Michael@Energy" w:date="2018-07-16T15:59:00Z"/>
        </w:trPr>
        <w:tc>
          <w:tcPr>
            <w:tcW w:w="2683" w:type="dxa"/>
            <w:vAlign w:val="bottom"/>
          </w:tcPr>
          <w:p w14:paraId="073E950C" w14:textId="77777777" w:rsidR="00D37533" w:rsidRPr="004C068E" w:rsidRDefault="00D37533" w:rsidP="00482AFE">
            <w:pPr>
              <w:jc w:val="center"/>
              <w:rPr>
                <w:ins w:id="2557" w:author="Shewmaker, Michael@Energy" w:date="2018-07-16T15:59:00Z"/>
                <w:rFonts w:ascii="Calibri" w:hAnsi="Calibri"/>
                <w:sz w:val="18"/>
                <w:szCs w:val="20"/>
              </w:rPr>
            </w:pPr>
            <w:ins w:id="2558" w:author="Shewmaker, Michael@Energy" w:date="2018-07-16T15:59:00Z">
              <w:r>
                <w:rPr>
                  <w:rFonts w:ascii="Calibri" w:hAnsi="Calibri"/>
                  <w:sz w:val="18"/>
                  <w:szCs w:val="20"/>
                </w:rPr>
                <w:t>&lt;&lt;user input: String (max 50 characters)</w:t>
              </w:r>
            </w:ins>
          </w:p>
        </w:tc>
        <w:tc>
          <w:tcPr>
            <w:tcW w:w="1918" w:type="dxa"/>
            <w:vAlign w:val="bottom"/>
          </w:tcPr>
          <w:p w14:paraId="77BAAF1B" w14:textId="29ADC8D0" w:rsidR="00D37533" w:rsidRDefault="00D37533" w:rsidP="00482AFE">
            <w:pPr>
              <w:jc w:val="center"/>
              <w:rPr>
                <w:rFonts w:ascii="Calibri" w:hAnsi="Calibri"/>
                <w:sz w:val="18"/>
                <w:szCs w:val="20"/>
              </w:rPr>
            </w:pPr>
            <w:ins w:id="2559" w:author="Dee Anne Ross" w:date="2018-08-16T16:03:00Z">
              <w:r>
                <w:rPr>
                  <w:rFonts w:ascii="Calibri" w:hAnsi="Calibri"/>
                  <w:sz w:val="18"/>
                  <w:szCs w:val="20"/>
                </w:rPr>
                <w:t>&lt;&lt;User input: DecimalNonnegative&gt;&gt;</w:t>
              </w:r>
            </w:ins>
          </w:p>
        </w:tc>
        <w:tc>
          <w:tcPr>
            <w:tcW w:w="2215" w:type="dxa"/>
            <w:vAlign w:val="bottom"/>
          </w:tcPr>
          <w:p w14:paraId="06E8AAF4" w14:textId="56618F13" w:rsidR="00D37533" w:rsidRPr="004C068E" w:rsidRDefault="00D37533" w:rsidP="00482AFE">
            <w:pPr>
              <w:jc w:val="center"/>
              <w:rPr>
                <w:ins w:id="2560" w:author="Shewmaker, Michael@Energy" w:date="2018-07-16T15:59:00Z"/>
                <w:rFonts w:ascii="Calibri" w:hAnsi="Calibri"/>
                <w:sz w:val="18"/>
                <w:szCs w:val="20"/>
              </w:rPr>
            </w:pPr>
            <w:ins w:id="2561" w:author="Shewmaker, Michael@Energy" w:date="2018-07-16T16:00:00Z">
              <w:r>
                <w:rPr>
                  <w:rFonts w:ascii="Calibri" w:hAnsi="Calibri"/>
                  <w:sz w:val="18"/>
                  <w:szCs w:val="20"/>
                </w:rPr>
                <w:t>&lt;&lt;User input: DecimalNonnegative&gt;&gt;</w:t>
              </w:r>
            </w:ins>
          </w:p>
        </w:tc>
        <w:tc>
          <w:tcPr>
            <w:tcW w:w="2120" w:type="dxa"/>
            <w:vAlign w:val="bottom"/>
          </w:tcPr>
          <w:p w14:paraId="26F311F5" w14:textId="77777777" w:rsidR="00D37533" w:rsidRPr="004C068E" w:rsidRDefault="00D37533" w:rsidP="001F2244">
            <w:pPr>
              <w:jc w:val="center"/>
              <w:rPr>
                <w:ins w:id="2562" w:author="Shewmaker, Michael@Energy" w:date="2018-07-16T15:59:00Z"/>
                <w:rFonts w:ascii="Calibri" w:hAnsi="Calibri"/>
                <w:sz w:val="18"/>
                <w:szCs w:val="20"/>
              </w:rPr>
            </w:pPr>
            <w:ins w:id="2563" w:author="Shewmaker, Michael@Energy" w:date="2018-07-16T16:00:00Z">
              <w:r>
                <w:rPr>
                  <w:rFonts w:ascii="Calibri" w:hAnsi="Calibri"/>
                  <w:sz w:val="18"/>
                  <w:szCs w:val="20"/>
                </w:rPr>
                <w:t>&lt;&lt;User select from list: NFRC or Area-weighted Average Worksheet (ENV-02)&gt;&gt;</w:t>
              </w:r>
            </w:ins>
          </w:p>
        </w:tc>
        <w:tc>
          <w:tcPr>
            <w:tcW w:w="1817" w:type="dxa"/>
            <w:vAlign w:val="bottom"/>
          </w:tcPr>
          <w:p w14:paraId="542FDC50" w14:textId="06A56DE1" w:rsidR="00D37533" w:rsidRDefault="00D37533">
            <w:pPr>
              <w:jc w:val="center"/>
              <w:rPr>
                <w:rFonts w:ascii="Calibri" w:hAnsi="Calibri"/>
                <w:sz w:val="18"/>
                <w:szCs w:val="20"/>
              </w:rPr>
            </w:pPr>
            <w:ins w:id="2564" w:author="Dee Anne Ross" w:date="2018-08-16T16:05:00Z">
              <w:r>
                <w:rPr>
                  <w:rFonts w:ascii="Calibri" w:hAnsi="Calibri"/>
                  <w:sz w:val="18"/>
                  <w:szCs w:val="20"/>
                </w:rPr>
                <w:t>&lt;&lt;</w:t>
              </w:r>
            </w:ins>
            <w:ins w:id="2565" w:author="Smith, Alexis@Energy" w:date="2018-10-24T09:38:00Z">
              <w:r w:rsidR="00F4234A">
                <w:rPr>
                  <w:rFonts w:ascii="Calibri" w:hAnsi="Calibri"/>
                  <w:sz w:val="18"/>
                  <w:szCs w:val="20"/>
                </w:rPr>
                <w:t xml:space="preserve">default value = </w:t>
              </w:r>
            </w:ins>
            <w:ins w:id="2566" w:author="Dee Anne Ross" w:date="2018-08-16T16:05:00Z">
              <w:r>
                <w:rPr>
                  <w:rFonts w:ascii="Calibri" w:hAnsi="Calibri"/>
                  <w:sz w:val="18"/>
                  <w:szCs w:val="20"/>
                </w:rPr>
                <w:t>0.20&gt;&gt;</w:t>
              </w:r>
            </w:ins>
          </w:p>
        </w:tc>
        <w:tc>
          <w:tcPr>
            <w:tcW w:w="1814" w:type="dxa"/>
            <w:vAlign w:val="bottom"/>
          </w:tcPr>
          <w:p w14:paraId="652068F9" w14:textId="77777777" w:rsidR="00F4234A" w:rsidRDefault="00D37533" w:rsidP="00F524FA">
            <w:pPr>
              <w:jc w:val="center"/>
              <w:rPr>
                <w:ins w:id="2567" w:author="Smith, Alexis@Energy" w:date="2018-10-24T09:39:00Z"/>
                <w:rFonts w:ascii="Calibri" w:hAnsi="Calibri"/>
                <w:sz w:val="18"/>
                <w:szCs w:val="20"/>
              </w:rPr>
            </w:pPr>
            <w:ins w:id="2568" w:author="Dee Anne Ross" w:date="2018-08-16T16:07:00Z">
              <w:r>
                <w:rPr>
                  <w:rFonts w:ascii="Calibri" w:hAnsi="Calibri"/>
                  <w:sz w:val="18"/>
                  <w:szCs w:val="20"/>
                </w:rPr>
                <w:t xml:space="preserve">&lt;&lt;If H03 &gt; 0.20, </w:t>
              </w:r>
            </w:ins>
            <w:ins w:id="2569" w:author="Shewmaker, Michael@Energy" w:date="2018-10-19T14:47:00Z">
              <w:r w:rsidR="00F524FA">
                <w:rPr>
                  <w:rFonts w:ascii="Calibri" w:hAnsi="Calibri"/>
                  <w:sz w:val="18"/>
                  <w:szCs w:val="20"/>
                </w:rPr>
                <w:t xml:space="preserve">then value = </w:t>
              </w:r>
            </w:ins>
            <w:ins w:id="2570" w:author="Dee Anne Ross" w:date="2018-08-22T09:38:00Z">
              <w:del w:id="2571" w:author="Shewmaker, Michael@Energy" w:date="2018-10-19T14:47:00Z">
                <w:r w:rsidR="00EB679B" w:rsidDel="00F524FA">
                  <w:rPr>
                    <w:rFonts w:ascii="Calibri" w:hAnsi="Calibri"/>
                    <w:sz w:val="18"/>
                    <w:szCs w:val="20"/>
                  </w:rPr>
                  <w:delText>‘</w:delText>
                </w:r>
              </w:del>
            </w:ins>
            <w:ins w:id="2572" w:author="Dee Anne Ross" w:date="2018-08-16T16:08:00Z">
              <w:r>
                <w:rPr>
                  <w:rFonts w:ascii="Calibri" w:hAnsi="Calibri"/>
                  <w:sz w:val="18"/>
                  <w:szCs w:val="20"/>
                </w:rPr>
                <w:t>Yes</w:t>
              </w:r>
              <w:del w:id="2573" w:author="Shewmaker, Michael@Energy" w:date="2018-10-19T14:47:00Z">
                <w:r w:rsidDel="00F524FA">
                  <w:rPr>
                    <w:rFonts w:ascii="Calibri" w:hAnsi="Calibri"/>
                    <w:sz w:val="18"/>
                    <w:szCs w:val="20"/>
                  </w:rPr>
                  <w:delText xml:space="preserve">, </w:delText>
                </w:r>
              </w:del>
            </w:ins>
            <w:ins w:id="2574" w:author="Dee Anne Ross" w:date="2018-08-16T16:07:00Z">
              <w:del w:id="2575" w:author="Shewmaker, Michael@Energy" w:date="2018-10-19T14:47:00Z">
                <w:r w:rsidR="00EB679B" w:rsidDel="00F524FA">
                  <w:rPr>
                    <w:rFonts w:ascii="Calibri" w:hAnsi="Calibri"/>
                    <w:sz w:val="18"/>
                    <w:szCs w:val="20"/>
                  </w:rPr>
                  <w:delText>Attach form ENV-02</w:delText>
                </w:r>
              </w:del>
            </w:ins>
            <w:ins w:id="2576" w:author="Dee Anne Ross" w:date="2018-08-22T09:38:00Z">
              <w:del w:id="2577" w:author="Shewmaker, Michael@Energy" w:date="2018-10-19T14:47:00Z">
                <w:r w:rsidR="00EB679B" w:rsidDel="00F524FA">
                  <w:rPr>
                    <w:rFonts w:ascii="Calibri" w:hAnsi="Calibri"/>
                    <w:sz w:val="18"/>
                    <w:szCs w:val="20"/>
                  </w:rPr>
                  <w:delText>’</w:delText>
                </w:r>
              </w:del>
            </w:ins>
            <w:ins w:id="2578" w:author="Dee Anne Ross" w:date="2018-08-16T16:08:00Z">
              <w:r>
                <w:rPr>
                  <w:rFonts w:ascii="Calibri" w:hAnsi="Calibri"/>
                  <w:sz w:val="18"/>
                  <w:szCs w:val="20"/>
                </w:rPr>
                <w:t xml:space="preserve">; </w:t>
              </w:r>
            </w:ins>
          </w:p>
          <w:p w14:paraId="4B23CF6A" w14:textId="73BE4315" w:rsidR="00D37533" w:rsidRDefault="00D37533" w:rsidP="00F524FA">
            <w:pPr>
              <w:jc w:val="center"/>
              <w:rPr>
                <w:rFonts w:ascii="Calibri" w:hAnsi="Calibri"/>
                <w:sz w:val="18"/>
                <w:szCs w:val="20"/>
              </w:rPr>
            </w:pPr>
            <w:ins w:id="2579" w:author="Dee Anne Ross" w:date="2018-08-16T16:08:00Z">
              <w:r>
                <w:rPr>
                  <w:rFonts w:ascii="Calibri" w:hAnsi="Calibri"/>
                  <w:sz w:val="18"/>
                  <w:szCs w:val="20"/>
                </w:rPr>
                <w:t xml:space="preserve">else </w:t>
              </w:r>
            </w:ins>
            <w:ins w:id="2580" w:author="Shewmaker, Michael@Energy" w:date="2018-10-19T14:47:00Z">
              <w:r w:rsidR="00F524FA">
                <w:rPr>
                  <w:rFonts w:ascii="Calibri" w:hAnsi="Calibri"/>
                  <w:sz w:val="18"/>
                  <w:szCs w:val="20"/>
                </w:rPr>
                <w:t xml:space="preserve">value = </w:t>
              </w:r>
            </w:ins>
            <w:ins w:id="2581" w:author="Dee Anne Ross" w:date="2018-08-22T09:37:00Z">
              <w:del w:id="2582" w:author="Shewmaker, Michael@Energy" w:date="2018-10-19T14:47:00Z">
                <w:r w:rsidR="00EB679B" w:rsidDel="00F524FA">
                  <w:rPr>
                    <w:rFonts w:ascii="Calibri" w:hAnsi="Calibri"/>
                    <w:sz w:val="18"/>
                    <w:szCs w:val="20"/>
                  </w:rPr>
                  <w:delText>‘</w:delText>
                </w:r>
              </w:del>
            </w:ins>
            <w:ins w:id="2583" w:author="Dee Anne Ross" w:date="2018-08-16T16:08:00Z">
              <w:r>
                <w:rPr>
                  <w:rFonts w:ascii="Calibri" w:hAnsi="Calibri"/>
                  <w:sz w:val="18"/>
                  <w:szCs w:val="20"/>
                </w:rPr>
                <w:t>No</w:t>
              </w:r>
            </w:ins>
            <w:ins w:id="2584" w:author="Dee Anne Ross" w:date="2018-08-22T09:37:00Z">
              <w:del w:id="2585" w:author="Shewmaker, Michael@Energy" w:date="2018-10-19T14:47:00Z">
                <w:r w:rsidR="00EB679B" w:rsidDel="00F524FA">
                  <w:rPr>
                    <w:rFonts w:ascii="Calibri" w:hAnsi="Calibri"/>
                    <w:sz w:val="18"/>
                    <w:szCs w:val="20"/>
                  </w:rPr>
                  <w:delText>’</w:delText>
                </w:r>
              </w:del>
              <w:r w:rsidR="00EB679B">
                <w:rPr>
                  <w:rFonts w:ascii="Calibri" w:hAnsi="Calibri"/>
                  <w:sz w:val="18"/>
                  <w:szCs w:val="20"/>
                </w:rPr>
                <w:t>&gt;&gt;</w:t>
              </w:r>
            </w:ins>
          </w:p>
        </w:tc>
        <w:tc>
          <w:tcPr>
            <w:tcW w:w="1823" w:type="dxa"/>
            <w:vAlign w:val="bottom"/>
          </w:tcPr>
          <w:p w14:paraId="77F2AB58" w14:textId="517884C8" w:rsidR="00D37533" w:rsidRDefault="00D37533">
            <w:pPr>
              <w:jc w:val="center"/>
              <w:rPr>
                <w:rFonts w:ascii="Calibri" w:hAnsi="Calibri"/>
                <w:sz w:val="18"/>
                <w:szCs w:val="20"/>
              </w:rPr>
            </w:pPr>
            <w:ins w:id="2586" w:author="Dee Anne Ross" w:date="2018-08-16T16:08:00Z">
              <w:r>
                <w:rPr>
                  <w:rFonts w:ascii="Calibri" w:hAnsi="Calibri"/>
                  <w:sz w:val="18"/>
                  <w:szCs w:val="18"/>
                </w:rPr>
                <w:t>&lt;&lt;User Input: Text&gt;&gt;</w:t>
              </w:r>
            </w:ins>
          </w:p>
        </w:tc>
      </w:tr>
      <w:tr w:rsidR="00207197" w:rsidRPr="004C068E" w14:paraId="6C6D4E19" w14:textId="77777777" w:rsidTr="00207197">
        <w:tc>
          <w:tcPr>
            <w:tcW w:w="14390" w:type="dxa"/>
            <w:gridSpan w:val="7"/>
            <w:vAlign w:val="center"/>
          </w:tcPr>
          <w:p w14:paraId="3923C282" w14:textId="77777777" w:rsidR="00207197" w:rsidRPr="007C6199" w:rsidRDefault="00207197" w:rsidP="00207197">
            <w:pPr>
              <w:rPr>
                <w:ins w:id="2587" w:author="Dee Anne Ross" w:date="2018-08-16T17:00:00Z"/>
                <w:rFonts w:ascii="Calibri" w:hAnsi="Calibri"/>
                <w:sz w:val="18"/>
                <w:szCs w:val="18"/>
              </w:rPr>
            </w:pPr>
            <w:ins w:id="2588" w:author="Dee Anne Ross" w:date="2018-08-16T17:00:00Z">
              <w:r w:rsidRPr="007C6199">
                <w:rPr>
                  <w:rFonts w:ascii="Calibri" w:hAnsi="Calibri"/>
                  <w:sz w:val="18"/>
                  <w:szCs w:val="18"/>
                </w:rPr>
                <w:t>Notes:</w:t>
              </w:r>
            </w:ins>
          </w:p>
          <w:p w14:paraId="2BE9BF08" w14:textId="7DE8B71A" w:rsidR="00207197" w:rsidRPr="007C6199" w:rsidRDefault="00207197" w:rsidP="00207197">
            <w:pPr>
              <w:pStyle w:val="ListParagraph"/>
              <w:numPr>
                <w:ilvl w:val="0"/>
                <w:numId w:val="29"/>
              </w:numPr>
              <w:rPr>
                <w:ins w:id="2589" w:author="Dee Anne Ross" w:date="2018-08-16T17:00:00Z"/>
                <w:rFonts w:ascii="Calibri" w:hAnsi="Calibri"/>
                <w:sz w:val="18"/>
                <w:szCs w:val="18"/>
              </w:rPr>
            </w:pPr>
            <w:ins w:id="2590" w:author="Dee Anne Ross" w:date="2018-08-16T17:00:00Z">
              <w:r w:rsidRPr="007C6199">
                <w:rPr>
                  <w:rFonts w:ascii="Calibri" w:hAnsi="Calibri"/>
                  <w:sz w:val="18"/>
                  <w:szCs w:val="18"/>
                </w:rPr>
                <w:t>Any door with 25% or more glass is counted as a fenestration product in Table</w:t>
              </w:r>
            </w:ins>
            <w:ins w:id="2591" w:author="Shewmaker, Michael@Energy" w:date="2018-10-19T14:47:00Z">
              <w:r w:rsidR="00F524FA" w:rsidRPr="007C6199">
                <w:rPr>
                  <w:rFonts w:ascii="Calibri" w:hAnsi="Calibri"/>
                  <w:sz w:val="18"/>
                  <w:szCs w:val="18"/>
                </w:rPr>
                <w:t>s</w:t>
              </w:r>
            </w:ins>
            <w:ins w:id="2592" w:author="Dee Anne Ross" w:date="2018-08-16T17:00:00Z">
              <w:r w:rsidRPr="007C6199">
                <w:rPr>
                  <w:rFonts w:ascii="Calibri" w:hAnsi="Calibri"/>
                  <w:sz w:val="18"/>
                  <w:szCs w:val="18"/>
                </w:rPr>
                <w:t xml:space="preserve"> I</w:t>
              </w:r>
            </w:ins>
            <w:ins w:id="2593" w:author="Shewmaker, Michael@Energy" w:date="2018-10-19T14:47:00Z">
              <w:r w:rsidR="00F524FA" w:rsidRPr="007C6199">
                <w:rPr>
                  <w:rFonts w:ascii="Calibri" w:hAnsi="Calibri"/>
                  <w:sz w:val="18"/>
                  <w:szCs w:val="18"/>
                </w:rPr>
                <w:t xml:space="preserve"> and J</w:t>
              </w:r>
            </w:ins>
            <w:ins w:id="2594" w:author="Dee Anne Ross" w:date="2018-08-16T17:00:00Z">
              <w:r w:rsidRPr="007C6199">
                <w:rPr>
                  <w:rFonts w:ascii="Calibri" w:hAnsi="Calibri"/>
                  <w:sz w:val="18"/>
                  <w:szCs w:val="18"/>
                </w:rPr>
                <w:t>.</w:t>
              </w:r>
            </w:ins>
          </w:p>
          <w:p w14:paraId="41526C86" w14:textId="77777777" w:rsidR="00207197" w:rsidRPr="007C6199" w:rsidRDefault="00207197" w:rsidP="00207197">
            <w:pPr>
              <w:pStyle w:val="ListParagraph"/>
              <w:numPr>
                <w:ilvl w:val="0"/>
                <w:numId w:val="29"/>
              </w:numPr>
              <w:rPr>
                <w:ins w:id="2595" w:author="Dee Anne Ross" w:date="2018-08-16T17:00:00Z"/>
                <w:rFonts w:ascii="Calibri" w:hAnsi="Calibri"/>
                <w:sz w:val="18"/>
                <w:szCs w:val="18"/>
              </w:rPr>
            </w:pPr>
            <w:ins w:id="2596" w:author="Dee Anne Ross" w:date="2018-08-16T17:00:00Z">
              <w:r w:rsidRPr="007C6199">
                <w:rPr>
                  <w:rFonts w:ascii="Calibri" w:hAnsi="Calibri"/>
                  <w:sz w:val="18"/>
                  <w:szCs w:val="18"/>
                </w:rPr>
                <w:t>Do not include fire-rated doors between garage or unconditioned space and conditioned space.</w:t>
              </w:r>
            </w:ins>
          </w:p>
          <w:p w14:paraId="105D7565" w14:textId="121A299F" w:rsidR="00207197" w:rsidRPr="00207197" w:rsidRDefault="00207197" w:rsidP="00207197">
            <w:pPr>
              <w:pStyle w:val="ListParagraph"/>
              <w:numPr>
                <w:ilvl w:val="0"/>
                <w:numId w:val="29"/>
              </w:numPr>
              <w:rPr>
                <w:rFonts w:ascii="Calibri" w:hAnsi="Calibri"/>
                <w:sz w:val="18"/>
                <w:szCs w:val="20"/>
              </w:rPr>
            </w:pPr>
            <w:ins w:id="2597" w:author="Dee Anne Ross" w:date="2018-08-16T17:00:00Z">
              <w:r w:rsidRPr="007C6199">
                <w:rPr>
                  <w:rFonts w:ascii="Calibri" w:hAnsi="Calibri"/>
                  <w:sz w:val="18"/>
                  <w:szCs w:val="18"/>
                </w:rPr>
                <w:t>If using weighted average to achieve required maximum U-factor, attach CF1R-ENV-02-E.</w:t>
              </w:r>
            </w:ins>
          </w:p>
        </w:tc>
      </w:tr>
    </w:tbl>
    <w:p w14:paraId="10808465" w14:textId="3E1E3AC8" w:rsidR="00770388" w:rsidRDefault="00770388">
      <w:pPr>
        <w:rPr>
          <w:sz w:val="20"/>
        </w:rPr>
      </w:pPr>
    </w:p>
    <w:tbl>
      <w:tblPr>
        <w:tblW w:w="14499"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7"/>
        <w:gridCol w:w="1913"/>
        <w:gridCol w:w="1530"/>
        <w:gridCol w:w="1530"/>
        <w:gridCol w:w="1710"/>
        <w:gridCol w:w="1440"/>
        <w:gridCol w:w="4599"/>
      </w:tblGrid>
      <w:tr w:rsidR="00CA63EE" w:rsidRPr="00B558A0" w14:paraId="308DB68F" w14:textId="77777777" w:rsidTr="004358FA">
        <w:trPr>
          <w:cantSplit/>
          <w:trHeight w:val="342"/>
        </w:trPr>
        <w:tc>
          <w:tcPr>
            <w:tcW w:w="14499" w:type="dxa"/>
            <w:gridSpan w:val="7"/>
            <w:vAlign w:val="center"/>
          </w:tcPr>
          <w:p w14:paraId="308DB68E" w14:textId="35E5E4FA" w:rsidR="00CA63EE" w:rsidRDefault="00CA63EE" w:rsidP="009F2749">
            <w:pPr>
              <w:keepNext/>
              <w:ind w:right="-288"/>
              <w:rPr>
                <w:rFonts w:ascii="Calibri" w:eastAsia="Calibri" w:hAnsi="Calibri"/>
                <w:b/>
                <w:sz w:val="22"/>
                <w:szCs w:val="22"/>
              </w:rPr>
            </w:pPr>
            <w:del w:id="2598" w:author="Dee Anne Ross" w:date="2018-08-16T16:32:00Z">
              <w:r w:rsidRPr="004358FA" w:rsidDel="002D5D80">
                <w:rPr>
                  <w:rFonts w:ascii="Calibri" w:eastAsia="Calibri" w:hAnsi="Calibri"/>
                  <w:b/>
                  <w:sz w:val="20"/>
                  <w:szCs w:val="22"/>
                </w:rPr>
                <w:delText>H</w:delText>
              </w:r>
            </w:del>
            <w:ins w:id="2599" w:author="Dee Anne Ross" w:date="2018-08-16T16:32:00Z">
              <w:r w:rsidR="002D5D80">
                <w:rPr>
                  <w:rFonts w:ascii="Calibri" w:eastAsia="Calibri" w:hAnsi="Calibri"/>
                  <w:b/>
                  <w:sz w:val="20"/>
                  <w:szCs w:val="22"/>
                </w:rPr>
                <w:t>I</w:t>
              </w:r>
            </w:ins>
            <w:r w:rsidRPr="004358FA">
              <w:rPr>
                <w:rFonts w:ascii="Calibri" w:eastAsia="Calibri" w:hAnsi="Calibri"/>
                <w:b/>
                <w:sz w:val="20"/>
                <w:szCs w:val="22"/>
              </w:rPr>
              <w:t xml:space="preserve">. </w:t>
            </w:r>
            <w:r w:rsidR="006C6CD9" w:rsidRPr="004358FA">
              <w:rPr>
                <w:rFonts w:ascii="Calibri" w:eastAsia="Calibri" w:hAnsi="Calibri"/>
                <w:b/>
                <w:sz w:val="20"/>
                <w:szCs w:val="22"/>
              </w:rPr>
              <w:t>Fenestration/Glazing Allowed</w:t>
            </w:r>
            <w:r w:rsidR="009F2749" w:rsidRPr="004358FA">
              <w:rPr>
                <w:rFonts w:ascii="Calibri" w:eastAsia="Calibri" w:hAnsi="Calibri"/>
                <w:b/>
                <w:sz w:val="20"/>
                <w:szCs w:val="22"/>
              </w:rPr>
              <w:t xml:space="preserve"> Areas and Efficiencies</w:t>
            </w:r>
          </w:p>
        </w:tc>
      </w:tr>
      <w:tr w:rsidR="00CA63EE" w:rsidRPr="00B558A0" w14:paraId="308DB695" w14:textId="77777777" w:rsidTr="006C225C">
        <w:trPr>
          <w:cantSplit/>
          <w:trHeight w:val="311"/>
        </w:trPr>
        <w:tc>
          <w:tcPr>
            <w:tcW w:w="1777" w:type="dxa"/>
            <w:vAlign w:val="center"/>
          </w:tcPr>
          <w:p w14:paraId="308DB690" w14:textId="77777777" w:rsidR="00CA63EE" w:rsidRPr="00CF4C56"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01</w:t>
            </w:r>
          </w:p>
        </w:tc>
        <w:tc>
          <w:tcPr>
            <w:tcW w:w="1913" w:type="dxa"/>
            <w:vAlign w:val="center"/>
          </w:tcPr>
          <w:p w14:paraId="308DB691" w14:textId="77777777" w:rsidR="00CA63EE" w:rsidDel="009B1DAF" w:rsidRDefault="00CA63EE" w:rsidP="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02</w:t>
            </w:r>
          </w:p>
        </w:tc>
        <w:tc>
          <w:tcPr>
            <w:tcW w:w="1530" w:type="dxa"/>
            <w:vAlign w:val="center"/>
          </w:tcPr>
          <w:p w14:paraId="308DB692" w14:textId="77777777" w:rsidR="00CA63EE" w:rsidRDefault="00CA63EE" w:rsidP="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03</w:t>
            </w:r>
          </w:p>
        </w:tc>
        <w:tc>
          <w:tcPr>
            <w:tcW w:w="1530" w:type="dxa"/>
            <w:vAlign w:val="center"/>
          </w:tcPr>
          <w:p w14:paraId="40EEBC72" w14:textId="223334D1" w:rsidR="00CA63EE" w:rsidRDefault="006C6CD9" w:rsidP="003C633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710" w:type="dxa"/>
            <w:vAlign w:val="center"/>
          </w:tcPr>
          <w:p w14:paraId="308DB693" w14:textId="4DFAF81F"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05</w:t>
            </w:r>
          </w:p>
        </w:tc>
        <w:tc>
          <w:tcPr>
            <w:tcW w:w="1440" w:type="dxa"/>
            <w:vAlign w:val="center"/>
          </w:tcPr>
          <w:p w14:paraId="09FB43FC" w14:textId="17140F8C" w:rsidR="00CA63EE"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4599" w:type="dxa"/>
            <w:vAlign w:val="center"/>
          </w:tcPr>
          <w:p w14:paraId="308DB694" w14:textId="300D9454" w:rsidR="00CA63EE" w:rsidRDefault="006C6CD9">
            <w:pPr>
              <w:keepNext/>
              <w:tabs>
                <w:tab w:val="left" w:pos="2160"/>
                <w:tab w:val="left" w:pos="2700"/>
                <w:tab w:val="left" w:pos="3420"/>
                <w:tab w:val="left" w:pos="3780"/>
                <w:tab w:val="left" w:pos="5760"/>
                <w:tab w:val="left" w:pos="7212"/>
              </w:tabs>
              <w:jc w:val="center"/>
              <w:rPr>
                <w:rFonts w:ascii="Calibri" w:eastAsiaTheme="majorEastAsia" w:hAnsi="Calibri" w:cstheme="majorBidi"/>
                <w:b/>
                <w:bCs/>
                <w:color w:val="4F81BD" w:themeColor="accent1"/>
                <w:sz w:val="18"/>
                <w:szCs w:val="18"/>
              </w:rPr>
            </w:pPr>
            <w:r>
              <w:rPr>
                <w:rFonts w:ascii="Calibri" w:hAnsi="Calibri"/>
                <w:sz w:val="18"/>
                <w:szCs w:val="18"/>
              </w:rPr>
              <w:t>07</w:t>
            </w:r>
          </w:p>
        </w:tc>
      </w:tr>
      <w:tr w:rsidR="00CA63EE" w:rsidRPr="00B558A0" w14:paraId="308DB69C" w14:textId="77777777" w:rsidTr="006C225C">
        <w:trPr>
          <w:cantSplit/>
          <w:trHeight w:val="311"/>
        </w:trPr>
        <w:tc>
          <w:tcPr>
            <w:tcW w:w="1777" w:type="dxa"/>
            <w:vAlign w:val="center"/>
          </w:tcPr>
          <w:p w14:paraId="308DB697" w14:textId="73280402" w:rsidR="00CA63EE" w:rsidRPr="00595EF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Maximum Allowed</w:t>
            </w:r>
            <w:r w:rsidR="006C225C">
              <w:rPr>
                <w:rFonts w:ascii="Calibri" w:hAnsi="Calibri"/>
                <w:sz w:val="18"/>
                <w:szCs w:val="18"/>
              </w:rPr>
              <w:t xml:space="preserve"> </w:t>
            </w:r>
            <w:r>
              <w:rPr>
                <w:rFonts w:ascii="Calibri" w:hAnsi="Calibri"/>
                <w:sz w:val="18"/>
                <w:szCs w:val="18"/>
              </w:rPr>
              <w:t xml:space="preserve">Fenestration Area </w:t>
            </w:r>
            <w:r w:rsidR="006C6CD9">
              <w:rPr>
                <w:rFonts w:ascii="Calibri" w:hAnsi="Calibri"/>
                <w:sz w:val="18"/>
                <w:szCs w:val="18"/>
              </w:rPr>
              <w:t>f</w:t>
            </w:r>
            <w:r>
              <w:rPr>
                <w:rFonts w:ascii="Calibri" w:hAnsi="Calibri"/>
                <w:sz w:val="18"/>
                <w:szCs w:val="18"/>
              </w:rPr>
              <w:t xml:space="preserve">or All Orientations </w:t>
            </w:r>
            <w:r w:rsidR="006C225C">
              <w:rPr>
                <w:rFonts w:ascii="Calibri" w:hAnsi="Calibri"/>
                <w:sz w:val="18"/>
                <w:szCs w:val="18"/>
              </w:rPr>
              <w:t xml:space="preserve"> </w:t>
            </w:r>
            <w:r>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913" w:type="dxa"/>
            <w:vAlign w:val="center"/>
          </w:tcPr>
          <w:p w14:paraId="308DB698" w14:textId="77777777" w:rsidR="00CA63EE" w:rsidRPr="00595EF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West-Facing Fenestration Area Only (ft</w:t>
            </w:r>
            <w:r w:rsidRPr="00A10D7E">
              <w:rPr>
                <w:rFonts w:ascii="Calibri" w:hAnsi="Calibri"/>
                <w:sz w:val="18"/>
                <w:szCs w:val="18"/>
                <w:vertAlign w:val="superscript"/>
              </w:rPr>
              <w:t>2</w:t>
            </w:r>
            <w:r>
              <w:rPr>
                <w:rFonts w:ascii="Calibri" w:hAnsi="Calibri"/>
                <w:sz w:val="18"/>
                <w:szCs w:val="18"/>
              </w:rPr>
              <w:t>)</w:t>
            </w:r>
          </w:p>
        </w:tc>
        <w:tc>
          <w:tcPr>
            <w:tcW w:w="1530" w:type="dxa"/>
            <w:vAlign w:val="center"/>
          </w:tcPr>
          <w:p w14:paraId="308DB699" w14:textId="77CB9CF6" w:rsidR="006C6CD9" w:rsidRPr="00CF4C56" w:rsidRDefault="006C225C"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Maximum Allowed </w:t>
            </w:r>
            <w:r w:rsidR="00CA63EE" w:rsidRPr="00CF4C56">
              <w:rPr>
                <w:rFonts w:ascii="Calibri" w:hAnsi="Calibri"/>
                <w:sz w:val="18"/>
                <w:szCs w:val="18"/>
              </w:rPr>
              <w:t>U-factor</w:t>
            </w:r>
            <w:r>
              <w:rPr>
                <w:rFonts w:ascii="Calibri" w:hAnsi="Calibri"/>
                <w:sz w:val="18"/>
                <w:szCs w:val="18"/>
              </w:rPr>
              <w:t xml:space="preserve"> </w:t>
            </w:r>
            <w:r w:rsidR="006C6CD9">
              <w:rPr>
                <w:rFonts w:ascii="Calibri" w:hAnsi="Calibri"/>
                <w:sz w:val="18"/>
                <w:szCs w:val="18"/>
              </w:rPr>
              <w:t>(Windows)</w:t>
            </w:r>
          </w:p>
        </w:tc>
        <w:tc>
          <w:tcPr>
            <w:tcW w:w="1530" w:type="dxa"/>
          </w:tcPr>
          <w:p w14:paraId="641E9BC5" w14:textId="4062E460" w:rsidR="00CA63EE" w:rsidRPr="00CD19E1"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U-factor (Skylights)</w:t>
            </w:r>
          </w:p>
        </w:tc>
        <w:tc>
          <w:tcPr>
            <w:tcW w:w="1710" w:type="dxa"/>
            <w:vAlign w:val="center"/>
          </w:tcPr>
          <w:p w14:paraId="308DB69A" w14:textId="0B1E1095" w:rsidR="006C6CD9" w:rsidRPr="00CF4C56" w:rsidRDefault="00CA63EE" w:rsidP="006C225C">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Maximum Allowed </w:t>
            </w:r>
            <w:r w:rsidRPr="00CF4C56">
              <w:rPr>
                <w:rFonts w:ascii="Calibri" w:hAnsi="Calibri"/>
                <w:sz w:val="18"/>
                <w:szCs w:val="18"/>
              </w:rPr>
              <w:t>SHGC</w:t>
            </w:r>
            <w:r w:rsidR="006C225C">
              <w:rPr>
                <w:rFonts w:ascii="Calibri" w:hAnsi="Calibri"/>
                <w:sz w:val="18"/>
                <w:szCs w:val="18"/>
              </w:rPr>
              <w:t xml:space="preserve"> </w:t>
            </w:r>
            <w:r w:rsidR="006C6CD9">
              <w:rPr>
                <w:rFonts w:ascii="Calibri" w:hAnsi="Calibri"/>
                <w:sz w:val="18"/>
                <w:szCs w:val="18"/>
              </w:rPr>
              <w:t>(Windows)</w:t>
            </w:r>
          </w:p>
        </w:tc>
        <w:tc>
          <w:tcPr>
            <w:tcW w:w="1440" w:type="dxa"/>
          </w:tcPr>
          <w:p w14:paraId="5032B22D" w14:textId="7B4735B7" w:rsidR="006C6CD9" w:rsidRPr="00CF4C56" w:rsidRDefault="006C6CD9" w:rsidP="006C225C">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Maximum Allowed SHGC</w:t>
            </w:r>
            <w:r w:rsidR="006C225C">
              <w:rPr>
                <w:rFonts w:ascii="Calibri" w:hAnsi="Calibri"/>
                <w:sz w:val="18"/>
                <w:szCs w:val="18"/>
              </w:rPr>
              <w:t xml:space="preserve"> </w:t>
            </w:r>
            <w:r>
              <w:rPr>
                <w:rFonts w:ascii="Calibri" w:hAnsi="Calibri"/>
                <w:sz w:val="18"/>
                <w:szCs w:val="18"/>
              </w:rPr>
              <w:t>(Skylights)</w:t>
            </w:r>
          </w:p>
        </w:tc>
        <w:tc>
          <w:tcPr>
            <w:tcW w:w="4599" w:type="dxa"/>
            <w:vAlign w:val="center"/>
          </w:tcPr>
          <w:p w14:paraId="308DB69B" w14:textId="076BDE10" w:rsidR="00CA63EE" w:rsidRPr="00CF4C56" w:rsidRDefault="00CA63EE" w:rsidP="00084F80">
            <w:pPr>
              <w:keepNext/>
              <w:tabs>
                <w:tab w:val="left" w:pos="2160"/>
                <w:tab w:val="left" w:pos="2700"/>
                <w:tab w:val="left" w:pos="3420"/>
                <w:tab w:val="left" w:pos="3780"/>
                <w:tab w:val="left" w:pos="5760"/>
                <w:tab w:val="left" w:pos="7212"/>
              </w:tabs>
              <w:jc w:val="center"/>
              <w:rPr>
                <w:rFonts w:ascii="Calibri" w:hAnsi="Calibri"/>
                <w:sz w:val="18"/>
                <w:szCs w:val="18"/>
              </w:rPr>
            </w:pPr>
            <w:r w:rsidRPr="00CF4C56">
              <w:rPr>
                <w:rFonts w:ascii="Calibri" w:hAnsi="Calibri"/>
                <w:sz w:val="18"/>
                <w:szCs w:val="18"/>
              </w:rPr>
              <w:t>Comments</w:t>
            </w:r>
          </w:p>
        </w:tc>
      </w:tr>
      <w:tr w:rsidR="00CA63EE" w:rsidRPr="00B558A0" w14:paraId="308DB6A6" w14:textId="77777777" w:rsidTr="006C225C">
        <w:trPr>
          <w:cantSplit/>
          <w:trHeight w:val="311"/>
        </w:trPr>
        <w:tc>
          <w:tcPr>
            <w:tcW w:w="1777" w:type="dxa"/>
            <w:vAlign w:val="bottom"/>
          </w:tcPr>
          <w:p w14:paraId="308DB69D" w14:textId="7C802BAE" w:rsidR="00CA63EE" w:rsidRPr="00CF4C56" w:rsidRDefault="00CA63EE"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&lt;&lt;Calculated</w:t>
            </w:r>
            <w:ins w:id="2600" w:author="Smith, Alexis@Energy" w:date="2018-10-24T09:54:00Z">
              <w:r w:rsidR="00954442">
                <w:rPr>
                  <w:rFonts w:ascii="Calibri" w:hAnsi="Calibri"/>
                  <w:sz w:val="18"/>
                  <w:szCs w:val="18"/>
                </w:rPr>
                <w:t xml:space="preserve"> field:</w:t>
              </w:r>
            </w:ins>
            <w:r>
              <w:rPr>
                <w:rFonts w:ascii="Calibri" w:hAnsi="Calibri"/>
                <w:sz w:val="18"/>
                <w:szCs w:val="18"/>
              </w:rPr>
              <w:t xml:space="preserve"> (</w:t>
            </w:r>
            <w:del w:id="2601" w:author="Smith, Alexis@Energy" w:date="2018-10-24T10:00:00Z">
              <w:r w:rsidDel="00954442">
                <w:rPr>
                  <w:rFonts w:ascii="Calibri" w:hAnsi="Calibri"/>
                  <w:sz w:val="18"/>
                  <w:szCs w:val="18"/>
                </w:rPr>
                <w:delText xml:space="preserve">CFA </w:delText>
              </w:r>
            </w:del>
            <w:ins w:id="2602" w:author="Smith, Alexis@Energy" w:date="2018-10-24T10:00:00Z">
              <w:r w:rsidR="00954442">
                <w:rPr>
                  <w:rFonts w:ascii="Calibri" w:hAnsi="Calibri"/>
                  <w:sz w:val="18"/>
                  <w:szCs w:val="18"/>
                </w:rPr>
                <w:t xml:space="preserve">A10 </w:t>
              </w:r>
            </w:ins>
            <w:r>
              <w:rPr>
                <w:rFonts w:ascii="Calibri" w:hAnsi="Calibri"/>
                <w:sz w:val="18"/>
                <w:szCs w:val="18"/>
              </w:rPr>
              <w:t>x 0.2) for all orientation&gt;&gt;</w:t>
            </w:r>
          </w:p>
        </w:tc>
        <w:tc>
          <w:tcPr>
            <w:tcW w:w="1913" w:type="dxa"/>
            <w:vAlign w:val="bottom"/>
          </w:tcPr>
          <w:p w14:paraId="64C08E40" w14:textId="2DF3411E"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 If A09 </w:t>
            </w:r>
            <w:del w:id="2603" w:author="Smith, Alexis@Energy" w:date="2018-10-24T10:03:00Z">
              <w:r w:rsidRPr="00CD19E1" w:rsidDel="00954442">
                <w:rPr>
                  <w:rFonts w:ascii="Calibri" w:hAnsi="Calibri"/>
                  <w:sz w:val="18"/>
                  <w:szCs w:val="18"/>
                </w:rPr>
                <w:delText>equals</w:delText>
              </w:r>
            </w:del>
            <w:ins w:id="2604" w:author="Smith, Alexis@Energy" w:date="2018-10-24T10:03:00Z">
              <w:r w:rsidR="00954442">
                <w:rPr>
                  <w:rFonts w:ascii="Calibri" w:hAnsi="Calibri"/>
                  <w:sz w:val="18"/>
                  <w:szCs w:val="18"/>
                </w:rPr>
                <w:t>=</w:t>
              </w:r>
            </w:ins>
          </w:p>
          <w:p w14:paraId="308DB69E" w14:textId="61645B46"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w:t>
            </w:r>
            <w:r w:rsidRPr="00CD19E1">
              <w:rPr>
                <w:rFonts w:ascii="Calibri" w:hAnsi="Calibri"/>
                <w:sz w:val="18"/>
                <w:szCs w:val="18"/>
              </w:rPr>
              <w:t>, 3</w:t>
            </w:r>
            <w:ins w:id="2605" w:author="Shewmaker, Michael@Energy" w:date="2018-07-16T15:19:00Z">
              <w:r w:rsidR="00A4322D">
                <w:rPr>
                  <w:rFonts w:ascii="Calibri" w:hAnsi="Calibri"/>
                  <w:sz w:val="18"/>
                  <w:szCs w:val="18"/>
                </w:rPr>
                <w:t>, 5</w:t>
              </w:r>
            </w:ins>
            <w:r w:rsidRPr="00CD19E1">
              <w:rPr>
                <w:rFonts w:ascii="Calibri" w:hAnsi="Calibri"/>
                <w:sz w:val="18"/>
                <w:szCs w:val="18"/>
              </w:rPr>
              <w:t xml:space="preserve"> or </w:t>
            </w:r>
            <w:del w:id="2606" w:author="Shewmaker, Michael@Energy" w:date="2018-07-16T15:19:00Z">
              <w:r w:rsidRPr="00CD19E1" w:rsidDel="00A4322D">
                <w:rPr>
                  <w:rFonts w:ascii="Calibri" w:hAnsi="Calibri"/>
                  <w:sz w:val="18"/>
                  <w:szCs w:val="18"/>
                </w:rPr>
                <w:delText>5</w:delText>
              </w:r>
            </w:del>
            <w:ins w:id="2607" w:author="Shewmaker, Michael@Energy" w:date="2018-07-16T15:19:00Z">
              <w:r w:rsidR="00A4322D">
                <w:rPr>
                  <w:rFonts w:ascii="Calibri" w:hAnsi="Calibri"/>
                  <w:sz w:val="18"/>
                  <w:szCs w:val="18"/>
                </w:rPr>
                <w:t>16</w:t>
              </w:r>
            </w:ins>
            <w:r w:rsidRPr="00CD19E1">
              <w:rPr>
                <w:rFonts w:ascii="Calibri" w:hAnsi="Calibri"/>
                <w:sz w:val="18"/>
                <w:szCs w:val="18"/>
              </w:rPr>
              <w:t xml:space="preserve"> then report N</w:t>
            </w:r>
            <w:del w:id="2608" w:author="Smith, Alexis@Energy" w:date="2018-10-24T10:00:00Z">
              <w:r w:rsidRPr="00CD19E1" w:rsidDel="00954442">
                <w:rPr>
                  <w:rFonts w:ascii="Calibri" w:hAnsi="Calibri"/>
                  <w:sz w:val="18"/>
                  <w:szCs w:val="18"/>
                </w:rPr>
                <w:delText>/</w:delText>
              </w:r>
            </w:del>
            <w:r w:rsidRPr="00CD19E1">
              <w:rPr>
                <w:rFonts w:ascii="Calibri" w:hAnsi="Calibri"/>
                <w:sz w:val="18"/>
                <w:szCs w:val="18"/>
              </w:rPr>
              <w:t>A;</w:t>
            </w:r>
          </w:p>
          <w:p w14:paraId="7DFFC3A5" w14:textId="065C64D3"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Else Calculated</w:t>
            </w:r>
            <w:ins w:id="2609" w:author="Smith, Alexis@Energy" w:date="2018-10-24T10:01:00Z">
              <w:r w:rsidR="00954442">
                <w:rPr>
                  <w:rFonts w:ascii="Calibri" w:hAnsi="Calibri"/>
                  <w:sz w:val="18"/>
                  <w:szCs w:val="18"/>
                </w:rPr>
                <w:t xml:space="preserve"> field</w:t>
              </w:r>
            </w:ins>
          </w:p>
          <w:p w14:paraId="4C7DE8F8" w14:textId="2FF77108" w:rsidR="006C6CD9"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t>
            </w:r>
            <w:del w:id="2610" w:author="Smith, Alexis@Energy" w:date="2018-10-24T10:00:00Z">
              <w:r w:rsidRPr="00CD19E1" w:rsidDel="00954442">
                <w:rPr>
                  <w:rFonts w:ascii="Calibri" w:hAnsi="Calibri"/>
                  <w:sz w:val="18"/>
                  <w:szCs w:val="18"/>
                </w:rPr>
                <w:delText xml:space="preserve">CFA </w:delText>
              </w:r>
            </w:del>
            <w:ins w:id="2611" w:author="Smith, Alexis@Energy" w:date="2018-10-24T10:00:00Z">
              <w:r w:rsidR="00954442">
                <w:rPr>
                  <w:rFonts w:ascii="Calibri" w:hAnsi="Calibri"/>
                  <w:sz w:val="18"/>
                  <w:szCs w:val="18"/>
                </w:rPr>
                <w:t>A10</w:t>
              </w:r>
              <w:r w:rsidR="00954442" w:rsidRPr="00CD19E1">
                <w:rPr>
                  <w:rFonts w:ascii="Calibri" w:hAnsi="Calibri"/>
                  <w:sz w:val="18"/>
                  <w:szCs w:val="18"/>
                </w:rPr>
                <w:t xml:space="preserve"> </w:t>
              </w:r>
            </w:ins>
            <w:r w:rsidRPr="00CD19E1">
              <w:rPr>
                <w:rFonts w:ascii="Calibri" w:hAnsi="Calibri"/>
                <w:sz w:val="18"/>
                <w:szCs w:val="18"/>
              </w:rPr>
              <w:t>X 0.05) for</w:t>
            </w:r>
          </w:p>
          <w:p w14:paraId="308DB6A0" w14:textId="155F41D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west-facing fenestration</w:t>
            </w:r>
            <w:r>
              <w:rPr>
                <w:rFonts w:ascii="Calibri" w:hAnsi="Calibri"/>
                <w:sz w:val="18"/>
                <w:szCs w:val="18"/>
              </w:rPr>
              <w:t>&gt;&gt;</w:t>
            </w:r>
          </w:p>
        </w:tc>
        <w:tc>
          <w:tcPr>
            <w:tcW w:w="1530" w:type="dxa"/>
            <w:vAlign w:val="bottom"/>
          </w:tcPr>
          <w:p w14:paraId="308DB6A1" w14:textId="3DD947B2"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ins w:id="2612" w:author="Smith, Alexis@Energy" w:date="2018-10-24T10:01:00Z">
              <w:r w:rsidR="00954442">
                <w:rPr>
                  <w:rFonts w:ascii="Calibri" w:hAnsi="Calibri"/>
                  <w:sz w:val="18"/>
                  <w:szCs w:val="18"/>
                </w:rPr>
                <w:t xml:space="preserve">default value = </w:t>
              </w:r>
            </w:ins>
            <w:r>
              <w:rPr>
                <w:rFonts w:ascii="Calibri" w:hAnsi="Calibri"/>
                <w:sz w:val="18"/>
                <w:szCs w:val="18"/>
              </w:rPr>
              <w:t>0.3</w:t>
            </w:r>
            <w:del w:id="2613" w:author="Shewmaker, Michael@Energy" w:date="2018-07-16T15:19:00Z">
              <w:r w:rsidDel="00A4322D">
                <w:rPr>
                  <w:rFonts w:ascii="Calibri" w:hAnsi="Calibri"/>
                  <w:sz w:val="18"/>
                  <w:szCs w:val="18"/>
                </w:rPr>
                <w:delText>2</w:delText>
              </w:r>
            </w:del>
            <w:ins w:id="2614" w:author="Shewmaker, Michael@Energy" w:date="2018-07-16T15:19:00Z">
              <w:r w:rsidR="00A4322D">
                <w:rPr>
                  <w:rFonts w:ascii="Calibri" w:hAnsi="Calibri"/>
                  <w:sz w:val="18"/>
                  <w:szCs w:val="18"/>
                </w:rPr>
                <w:t>0</w:t>
              </w:r>
            </w:ins>
            <w:r>
              <w:rPr>
                <w:rFonts w:ascii="Calibri" w:hAnsi="Calibri"/>
                <w:sz w:val="18"/>
                <w:szCs w:val="18"/>
              </w:rPr>
              <w:t>&gt;&gt;</w:t>
            </w:r>
          </w:p>
        </w:tc>
        <w:tc>
          <w:tcPr>
            <w:tcW w:w="1530" w:type="dxa"/>
            <w:vAlign w:val="bottom"/>
          </w:tcPr>
          <w:p w14:paraId="09FAB87A" w14:textId="734B9F8C"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del w:id="2615" w:author="Smith, Alexis@Energy" w:date="2018-10-24T10:03:00Z">
              <w:r w:rsidDel="00954442">
                <w:rPr>
                  <w:rFonts w:ascii="Calibri" w:hAnsi="Calibri"/>
                  <w:sz w:val="18"/>
                  <w:szCs w:val="18"/>
                </w:rPr>
                <w:delText xml:space="preserve">contains </w:delText>
              </w:r>
            </w:del>
            <w:ins w:id="2616" w:author="Smith, Alexis@Energy" w:date="2018-10-24T10:03:00Z">
              <w:r w:rsidR="00954442">
                <w:rPr>
                  <w:rFonts w:ascii="Calibri" w:hAnsi="Calibri"/>
                  <w:sz w:val="18"/>
                  <w:szCs w:val="18"/>
                </w:rPr>
                <w:t xml:space="preserve">= </w:t>
              </w:r>
            </w:ins>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del w:id="2617" w:author="Smith, Alexis@Energy" w:date="2018-10-24T10:01:00Z">
              <w:r w:rsidDel="00954442">
                <w:rPr>
                  <w:rFonts w:ascii="Calibri" w:hAnsi="Calibri"/>
                  <w:sz w:val="18"/>
                  <w:szCs w:val="18"/>
                </w:rPr>
                <w:delText xml:space="preserve">report </w:delText>
              </w:r>
            </w:del>
            <w:ins w:id="2618" w:author="Smith, Alexis@Energy" w:date="2018-10-24T10:01:00Z">
              <w:r w:rsidR="00954442">
                <w:rPr>
                  <w:rFonts w:ascii="Calibri" w:hAnsi="Calibri"/>
                  <w:sz w:val="18"/>
                  <w:szCs w:val="18"/>
                </w:rPr>
                <w:t xml:space="preserve">value =  </w:t>
              </w:r>
            </w:ins>
            <w:r>
              <w:rPr>
                <w:rFonts w:ascii="Calibri" w:hAnsi="Calibri"/>
                <w:sz w:val="18"/>
                <w:szCs w:val="18"/>
              </w:rPr>
              <w:t>0.55;</w:t>
            </w:r>
          </w:p>
          <w:p w14:paraId="1FD4BDA4" w14:textId="67E5291D" w:rsidR="006C6CD9" w:rsidRPr="006C6CD9" w:rsidRDefault="006C6CD9" w:rsidP="00954442">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del w:id="2619" w:author="Smith, Alexis@Energy" w:date="2018-10-24T10:02:00Z">
              <w:r w:rsidDel="00954442">
                <w:rPr>
                  <w:rFonts w:ascii="Calibri" w:hAnsi="Calibri"/>
                  <w:sz w:val="18"/>
                  <w:szCs w:val="18"/>
                </w:rPr>
                <w:delText xml:space="preserve">report </w:delText>
              </w:r>
            </w:del>
            <w:ins w:id="2620" w:author="Smith, Alexis@Energy" w:date="2018-10-24T10:02:00Z">
              <w:r w:rsidR="00954442">
                <w:rPr>
                  <w:rFonts w:ascii="Calibri" w:hAnsi="Calibri"/>
                  <w:sz w:val="18"/>
                  <w:szCs w:val="18"/>
                </w:rPr>
                <w:t xml:space="preserve">value = </w:t>
              </w:r>
            </w:ins>
            <w:r>
              <w:rPr>
                <w:rFonts w:ascii="Calibri" w:hAnsi="Calibri"/>
                <w:sz w:val="18"/>
                <w:szCs w:val="18"/>
              </w:rPr>
              <w:t>0.3</w:t>
            </w:r>
            <w:del w:id="2621" w:author="Shewmaker, Michael@Energy" w:date="2018-07-16T15:19:00Z">
              <w:r w:rsidDel="00A4322D">
                <w:rPr>
                  <w:rFonts w:ascii="Calibri" w:hAnsi="Calibri"/>
                  <w:sz w:val="18"/>
                  <w:szCs w:val="18"/>
                </w:rPr>
                <w:delText>2</w:delText>
              </w:r>
            </w:del>
            <w:ins w:id="2622" w:author="Shewmaker, Michael@Energy" w:date="2018-07-16T15:19:00Z">
              <w:r w:rsidR="00A4322D">
                <w:rPr>
                  <w:rFonts w:ascii="Calibri" w:hAnsi="Calibri"/>
                  <w:sz w:val="18"/>
                  <w:szCs w:val="18"/>
                </w:rPr>
                <w:t>0</w:t>
              </w:r>
            </w:ins>
            <w:r>
              <w:rPr>
                <w:rFonts w:ascii="Calibri" w:hAnsi="Calibri"/>
                <w:sz w:val="18"/>
                <w:szCs w:val="18"/>
              </w:rPr>
              <w:t>&gt;&gt;</w:t>
            </w:r>
          </w:p>
        </w:tc>
        <w:tc>
          <w:tcPr>
            <w:tcW w:w="1710" w:type="dxa"/>
            <w:vAlign w:val="bottom"/>
          </w:tcPr>
          <w:p w14:paraId="308DB6A2" w14:textId="7654FBA2" w:rsidR="00CA63EE" w:rsidRPr="00CD19E1"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CD19E1">
              <w:rPr>
                <w:rFonts w:ascii="Calibri" w:hAnsi="Calibri"/>
                <w:sz w:val="18"/>
                <w:szCs w:val="18"/>
              </w:rPr>
              <w:t xml:space="preserve">If A09 </w:t>
            </w:r>
            <w:del w:id="2623" w:author="Smith, Alexis@Energy" w:date="2018-10-24T10:03:00Z">
              <w:r w:rsidRPr="00CD19E1" w:rsidDel="00954442">
                <w:rPr>
                  <w:rFonts w:ascii="Calibri" w:hAnsi="Calibri"/>
                  <w:sz w:val="18"/>
                  <w:szCs w:val="18"/>
                </w:rPr>
                <w:delText xml:space="preserve">equals </w:delText>
              </w:r>
            </w:del>
            <w:ins w:id="2624" w:author="Smith, Alexis@Energy" w:date="2018-10-24T10:03:00Z">
              <w:r w:rsidR="00954442">
                <w:rPr>
                  <w:rFonts w:ascii="Calibri" w:hAnsi="Calibri"/>
                  <w:sz w:val="18"/>
                  <w:szCs w:val="18"/>
                </w:rPr>
                <w:t>=</w:t>
              </w:r>
              <w:r w:rsidR="00954442" w:rsidRPr="00CD19E1">
                <w:rPr>
                  <w:rFonts w:ascii="Calibri" w:hAnsi="Calibri"/>
                  <w:sz w:val="18"/>
                  <w:szCs w:val="18"/>
                </w:rPr>
                <w:t xml:space="preserve"> </w:t>
              </w:r>
            </w:ins>
            <w:r>
              <w:rPr>
                <w:rFonts w:ascii="Calibri" w:hAnsi="Calibri"/>
                <w:sz w:val="18"/>
                <w:szCs w:val="18"/>
              </w:rPr>
              <w:t>1</w:t>
            </w:r>
            <w:r w:rsidRPr="00CD19E1">
              <w:rPr>
                <w:rFonts w:ascii="Calibri" w:hAnsi="Calibri"/>
                <w:sz w:val="18"/>
                <w:szCs w:val="18"/>
              </w:rPr>
              <w:t>, 3</w:t>
            </w:r>
            <w:ins w:id="2625" w:author="Shewmaker, Michael@Energy" w:date="2018-07-16T15:19:00Z">
              <w:r w:rsidR="00A4322D">
                <w:rPr>
                  <w:rFonts w:ascii="Calibri" w:hAnsi="Calibri"/>
                  <w:sz w:val="18"/>
                  <w:szCs w:val="18"/>
                </w:rPr>
                <w:t>, 5</w:t>
              </w:r>
            </w:ins>
            <w:r w:rsidRPr="00CD19E1">
              <w:rPr>
                <w:rFonts w:ascii="Calibri" w:hAnsi="Calibri"/>
                <w:sz w:val="18"/>
                <w:szCs w:val="18"/>
              </w:rPr>
              <w:t xml:space="preserve"> or </w:t>
            </w:r>
            <w:del w:id="2626" w:author="Shewmaker, Michael@Energy" w:date="2018-07-16T15:19:00Z">
              <w:r w:rsidRPr="00CD19E1" w:rsidDel="00A4322D">
                <w:rPr>
                  <w:rFonts w:ascii="Calibri" w:hAnsi="Calibri"/>
                  <w:sz w:val="18"/>
                  <w:szCs w:val="18"/>
                </w:rPr>
                <w:delText>5</w:delText>
              </w:r>
            </w:del>
            <w:ins w:id="2627" w:author="Shewmaker, Michael@Energy" w:date="2018-07-16T15:19:00Z">
              <w:r w:rsidR="00A4322D">
                <w:rPr>
                  <w:rFonts w:ascii="Calibri" w:hAnsi="Calibri"/>
                  <w:sz w:val="18"/>
                  <w:szCs w:val="18"/>
                </w:rPr>
                <w:t>16</w:t>
              </w:r>
            </w:ins>
            <w:r w:rsidRPr="00CD19E1">
              <w:rPr>
                <w:rFonts w:ascii="Calibri" w:hAnsi="Calibri"/>
                <w:sz w:val="18"/>
                <w:szCs w:val="18"/>
              </w:rPr>
              <w:t xml:space="preserve"> then </w:t>
            </w:r>
            <w:del w:id="2628" w:author="Smith, Alexis@Energy" w:date="2018-10-24T10:03:00Z">
              <w:r w:rsidRPr="00CD19E1" w:rsidDel="00954442">
                <w:rPr>
                  <w:rFonts w:ascii="Calibri" w:hAnsi="Calibri"/>
                  <w:sz w:val="18"/>
                  <w:szCs w:val="18"/>
                </w:rPr>
                <w:delText xml:space="preserve">report </w:delText>
              </w:r>
            </w:del>
            <w:ins w:id="2629" w:author="Smith, Alexis@Energy" w:date="2018-10-24T10:03:00Z">
              <w:r w:rsidR="00954442">
                <w:rPr>
                  <w:rFonts w:ascii="Calibri" w:hAnsi="Calibri"/>
                  <w:sz w:val="18"/>
                  <w:szCs w:val="18"/>
                </w:rPr>
                <w:t>value =</w:t>
              </w:r>
              <w:r w:rsidR="00954442" w:rsidRPr="00CD19E1">
                <w:rPr>
                  <w:rFonts w:ascii="Calibri" w:hAnsi="Calibri"/>
                  <w:sz w:val="18"/>
                  <w:szCs w:val="18"/>
                </w:rPr>
                <w:t xml:space="preserve"> </w:t>
              </w:r>
            </w:ins>
            <w:r w:rsidRPr="00CD19E1">
              <w:rPr>
                <w:rFonts w:ascii="Calibri" w:hAnsi="Calibri"/>
                <w:sz w:val="18"/>
                <w:szCs w:val="18"/>
              </w:rPr>
              <w:t>N/A;</w:t>
            </w:r>
          </w:p>
          <w:p w14:paraId="308DB6A4" w14:textId="05C3C779" w:rsidR="00CA63EE" w:rsidRPr="00CF4C56" w:rsidRDefault="00CA63EE" w:rsidP="00726BD0">
            <w:pPr>
              <w:keepNext/>
              <w:tabs>
                <w:tab w:val="left" w:pos="2160"/>
                <w:tab w:val="left" w:pos="2700"/>
                <w:tab w:val="left" w:pos="3420"/>
                <w:tab w:val="left" w:pos="3780"/>
                <w:tab w:val="left" w:pos="5760"/>
                <w:tab w:val="left" w:pos="7212"/>
              </w:tabs>
              <w:jc w:val="center"/>
              <w:rPr>
                <w:rFonts w:ascii="Calibri" w:hAnsi="Calibri"/>
                <w:sz w:val="18"/>
                <w:szCs w:val="18"/>
              </w:rPr>
            </w:pPr>
            <w:r w:rsidRPr="00CD19E1">
              <w:rPr>
                <w:rFonts w:ascii="Calibri" w:hAnsi="Calibri"/>
                <w:sz w:val="18"/>
                <w:szCs w:val="18"/>
              </w:rPr>
              <w:t xml:space="preserve">Else </w:t>
            </w:r>
            <w:del w:id="2630" w:author="Smith, Alexis@Energy" w:date="2018-10-24T10:04:00Z">
              <w:r w:rsidRPr="00CD19E1" w:rsidDel="00726BD0">
                <w:rPr>
                  <w:rFonts w:ascii="Calibri" w:hAnsi="Calibri"/>
                  <w:sz w:val="18"/>
                  <w:szCs w:val="18"/>
                </w:rPr>
                <w:delText xml:space="preserve">report </w:delText>
              </w:r>
            </w:del>
            <w:ins w:id="2631" w:author="Smith, Alexis@Energy" w:date="2018-10-24T10:04:00Z">
              <w:r w:rsidR="00726BD0">
                <w:rPr>
                  <w:rFonts w:ascii="Calibri" w:hAnsi="Calibri"/>
                  <w:sz w:val="18"/>
                  <w:szCs w:val="18"/>
                </w:rPr>
                <w:t>value =</w:t>
              </w:r>
            </w:ins>
            <w:r w:rsidRPr="00CD19E1">
              <w:rPr>
                <w:rFonts w:ascii="Calibri" w:hAnsi="Calibri"/>
                <w:sz w:val="18"/>
                <w:szCs w:val="18"/>
              </w:rPr>
              <w:t>0.2</w:t>
            </w:r>
            <w:del w:id="2632" w:author="Shewmaker, Michael@Energy" w:date="2018-07-16T15:19:00Z">
              <w:r w:rsidRPr="00CD19E1" w:rsidDel="00A4322D">
                <w:rPr>
                  <w:rFonts w:ascii="Calibri" w:hAnsi="Calibri"/>
                  <w:sz w:val="18"/>
                  <w:szCs w:val="18"/>
                </w:rPr>
                <w:delText>5</w:delText>
              </w:r>
            </w:del>
            <w:ins w:id="2633" w:author="Shewmaker, Michael@Energy" w:date="2018-07-16T15:19:00Z">
              <w:r w:rsidR="00A4322D">
                <w:rPr>
                  <w:rFonts w:ascii="Calibri" w:hAnsi="Calibri"/>
                  <w:sz w:val="18"/>
                  <w:szCs w:val="18"/>
                </w:rPr>
                <w:t>3</w:t>
              </w:r>
            </w:ins>
            <w:r>
              <w:rPr>
                <w:rFonts w:ascii="Calibri" w:hAnsi="Calibri"/>
                <w:sz w:val="18"/>
                <w:szCs w:val="18"/>
              </w:rPr>
              <w:t>&gt;&gt;</w:t>
            </w:r>
          </w:p>
        </w:tc>
        <w:tc>
          <w:tcPr>
            <w:tcW w:w="1440" w:type="dxa"/>
            <w:vAlign w:val="bottom"/>
          </w:tcPr>
          <w:p w14:paraId="156B431A" w14:textId="5A3DF696" w:rsidR="00CA63EE"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&lt;&lt;If A14 </w:t>
            </w:r>
            <w:ins w:id="2634" w:author="Smith, Alexis@Energy" w:date="2018-10-24T10:04:00Z">
              <w:r w:rsidR="00954442">
                <w:rPr>
                  <w:rFonts w:ascii="Calibri" w:hAnsi="Calibri"/>
                  <w:sz w:val="18"/>
                  <w:szCs w:val="18"/>
                </w:rPr>
                <w:t>=</w:t>
              </w:r>
            </w:ins>
            <w:del w:id="2635" w:author="Smith, Alexis@Energy" w:date="2018-10-24T10:04:00Z">
              <w:r w:rsidDel="00954442">
                <w:rPr>
                  <w:rFonts w:ascii="Calibri" w:hAnsi="Calibri"/>
                  <w:sz w:val="18"/>
                  <w:szCs w:val="18"/>
                </w:rPr>
                <w:delText xml:space="preserve">contains </w:delText>
              </w:r>
            </w:del>
            <w:r>
              <w:rPr>
                <w:rFonts w:ascii="Calibri" w:hAnsi="Calibri"/>
                <w:sz w:val="18"/>
                <w:szCs w:val="18"/>
              </w:rPr>
              <w:t>Installing ≤ 3ft</w:t>
            </w:r>
            <w:r>
              <w:rPr>
                <w:rFonts w:ascii="Calibri" w:hAnsi="Calibri"/>
                <w:sz w:val="18"/>
                <w:szCs w:val="18"/>
                <w:vertAlign w:val="superscript"/>
              </w:rPr>
              <w:t>2</w:t>
            </w:r>
            <w:r>
              <w:rPr>
                <w:rFonts w:ascii="Calibri" w:hAnsi="Calibri"/>
                <w:sz w:val="18"/>
                <w:szCs w:val="18"/>
              </w:rPr>
              <w:t xml:space="preserve"> Tubular Skylight, or Installing ≤ 16ft</w:t>
            </w:r>
            <w:r>
              <w:rPr>
                <w:rFonts w:ascii="Calibri" w:hAnsi="Calibri"/>
                <w:sz w:val="18"/>
                <w:szCs w:val="18"/>
                <w:vertAlign w:val="superscript"/>
              </w:rPr>
              <w:t>2</w:t>
            </w:r>
            <w:r>
              <w:rPr>
                <w:rFonts w:ascii="Calibri" w:hAnsi="Calibri"/>
                <w:sz w:val="18"/>
                <w:szCs w:val="18"/>
              </w:rPr>
              <w:t xml:space="preserve"> Skylight, then </w:t>
            </w:r>
            <w:del w:id="2636" w:author="Smith, Alexis@Energy" w:date="2018-10-24T10:04:00Z">
              <w:r w:rsidDel="00726BD0">
                <w:rPr>
                  <w:rFonts w:ascii="Calibri" w:hAnsi="Calibri"/>
                  <w:sz w:val="18"/>
                  <w:szCs w:val="18"/>
                </w:rPr>
                <w:delText xml:space="preserve">report </w:delText>
              </w:r>
            </w:del>
            <w:ins w:id="2637" w:author="Smith, Alexis@Energy" w:date="2018-10-24T10:04:00Z">
              <w:r w:rsidR="00726BD0">
                <w:rPr>
                  <w:rFonts w:ascii="Calibri" w:hAnsi="Calibri"/>
                  <w:sz w:val="18"/>
                  <w:szCs w:val="18"/>
                </w:rPr>
                <w:t xml:space="preserve">value = </w:t>
              </w:r>
            </w:ins>
            <w:r>
              <w:rPr>
                <w:rFonts w:ascii="Calibri" w:hAnsi="Calibri"/>
                <w:sz w:val="18"/>
                <w:szCs w:val="18"/>
              </w:rPr>
              <w:t>0.30;</w:t>
            </w:r>
          </w:p>
          <w:p w14:paraId="0CF9FD1D" w14:textId="03E7601D" w:rsidR="006C6CD9" w:rsidRPr="006C6CD9" w:rsidRDefault="006C6CD9" w:rsidP="00726BD0">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 xml:space="preserve">Else </w:t>
            </w:r>
            <w:del w:id="2638" w:author="Smith, Alexis@Energy" w:date="2018-10-24T10:04:00Z">
              <w:r w:rsidDel="00726BD0">
                <w:rPr>
                  <w:rFonts w:ascii="Calibri" w:hAnsi="Calibri"/>
                  <w:sz w:val="18"/>
                  <w:szCs w:val="18"/>
                </w:rPr>
                <w:delText xml:space="preserve">report </w:delText>
              </w:r>
            </w:del>
            <w:ins w:id="2639" w:author="Smith, Alexis@Energy" w:date="2018-10-24T10:04:00Z">
              <w:r w:rsidR="00726BD0">
                <w:rPr>
                  <w:rFonts w:ascii="Calibri" w:hAnsi="Calibri"/>
                  <w:sz w:val="18"/>
                  <w:szCs w:val="18"/>
                </w:rPr>
                <w:t xml:space="preserve">value = </w:t>
              </w:r>
            </w:ins>
            <w:r>
              <w:rPr>
                <w:rFonts w:ascii="Calibri" w:hAnsi="Calibri"/>
                <w:sz w:val="18"/>
                <w:szCs w:val="18"/>
              </w:rPr>
              <w:t>0.2</w:t>
            </w:r>
            <w:ins w:id="2640" w:author="Shewmaker, Michael@Energy" w:date="2018-07-16T15:19:00Z">
              <w:r w:rsidR="00A4322D">
                <w:rPr>
                  <w:rFonts w:ascii="Calibri" w:hAnsi="Calibri"/>
                  <w:sz w:val="18"/>
                  <w:szCs w:val="18"/>
                </w:rPr>
                <w:t>3</w:t>
              </w:r>
            </w:ins>
            <w:del w:id="2641" w:author="Shewmaker, Michael@Energy" w:date="2018-07-16T15:19:00Z">
              <w:r w:rsidDel="00A4322D">
                <w:rPr>
                  <w:rFonts w:ascii="Calibri" w:hAnsi="Calibri"/>
                  <w:sz w:val="18"/>
                  <w:szCs w:val="18"/>
                </w:rPr>
                <w:delText>5</w:delText>
              </w:r>
            </w:del>
            <w:r>
              <w:rPr>
                <w:rFonts w:ascii="Calibri" w:hAnsi="Calibri"/>
                <w:sz w:val="18"/>
                <w:szCs w:val="18"/>
              </w:rPr>
              <w:t>&gt;&gt;</w:t>
            </w:r>
          </w:p>
        </w:tc>
        <w:tc>
          <w:tcPr>
            <w:tcW w:w="4599" w:type="dxa"/>
            <w:vAlign w:val="bottom"/>
          </w:tcPr>
          <w:p w14:paraId="308DB6A5" w14:textId="43EA4230" w:rsidR="00CA63EE" w:rsidRPr="00CF4C56" w:rsidRDefault="00CA63EE"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&lt;&lt;User Input: Text&gt;&gt;</w:t>
            </w:r>
          </w:p>
        </w:tc>
      </w:tr>
    </w:tbl>
    <w:p w14:paraId="308DB6A7" w14:textId="4EFA06B3" w:rsidR="0031551A" w:rsidRDefault="0031551A" w:rsidP="0031551A">
      <w:pPr>
        <w:rPr>
          <w:rFonts w:ascii="Calibri" w:hAnsi="Calibri"/>
        </w:rPr>
      </w:pPr>
    </w:p>
    <w:tbl>
      <w:tblPr>
        <w:tblW w:w="4955"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6"/>
        <w:gridCol w:w="729"/>
        <w:gridCol w:w="1691"/>
        <w:gridCol w:w="976"/>
        <w:gridCol w:w="7"/>
        <w:gridCol w:w="985"/>
        <w:gridCol w:w="985"/>
        <w:gridCol w:w="985"/>
        <w:gridCol w:w="985"/>
        <w:gridCol w:w="985"/>
        <w:gridCol w:w="985"/>
        <w:gridCol w:w="985"/>
        <w:gridCol w:w="985"/>
        <w:gridCol w:w="989"/>
        <w:gridCol w:w="984"/>
        <w:gridCol w:w="998"/>
      </w:tblGrid>
      <w:tr w:rsidR="006C6CD9" w:rsidRPr="009B3A0C" w14:paraId="308DB6A9" w14:textId="77777777" w:rsidTr="004358FA">
        <w:trPr>
          <w:cantSplit/>
          <w:trHeight w:val="316"/>
        </w:trPr>
        <w:tc>
          <w:tcPr>
            <w:tcW w:w="14484" w:type="dxa"/>
            <w:gridSpan w:val="16"/>
            <w:tcBorders>
              <w:top w:val="single" w:sz="4" w:space="0" w:color="auto"/>
              <w:left w:val="single" w:sz="4" w:space="0" w:color="auto"/>
              <w:bottom w:val="single" w:sz="6" w:space="0" w:color="auto"/>
              <w:right w:val="single" w:sz="4" w:space="0" w:color="auto"/>
            </w:tcBorders>
          </w:tcPr>
          <w:p w14:paraId="694D5B49" w14:textId="769844E2" w:rsidR="006C6CD9" w:rsidRPr="004358FA" w:rsidRDefault="00FD2D14" w:rsidP="003C6339">
            <w:pPr>
              <w:keepNext/>
              <w:rPr>
                <w:rFonts w:ascii="Calibri" w:eastAsia="Calibri" w:hAnsi="Calibri"/>
                <w:b/>
                <w:sz w:val="20"/>
                <w:szCs w:val="22"/>
              </w:rPr>
            </w:pPr>
            <w:del w:id="2642" w:author="Dee Anne Ross" w:date="2018-08-20T15:32:00Z">
              <w:r w:rsidDel="00FE42A0">
                <w:rPr>
                  <w:rFonts w:ascii="Calibri" w:eastAsia="Calibri" w:hAnsi="Calibri"/>
                  <w:b/>
                  <w:sz w:val="20"/>
                  <w:szCs w:val="22"/>
                </w:rPr>
                <w:lastRenderedPageBreak/>
                <w:delText>I</w:delText>
              </w:r>
            </w:del>
            <w:ins w:id="2643" w:author="Dee Anne Ross" w:date="2018-08-20T15:32:00Z">
              <w:r w:rsidR="00FE42A0">
                <w:rPr>
                  <w:rFonts w:ascii="Calibri" w:eastAsia="Calibri" w:hAnsi="Calibri"/>
                  <w:b/>
                  <w:sz w:val="20"/>
                  <w:szCs w:val="22"/>
                </w:rPr>
                <w:t>J</w:t>
              </w:r>
            </w:ins>
            <w:r w:rsidR="003C6339" w:rsidRPr="004358FA">
              <w:rPr>
                <w:rFonts w:ascii="Calibri" w:eastAsia="Calibri" w:hAnsi="Calibri"/>
                <w:b/>
                <w:sz w:val="20"/>
                <w:szCs w:val="22"/>
              </w:rPr>
              <w:t xml:space="preserve">. </w:t>
            </w:r>
            <w:r w:rsidR="006C6CD9" w:rsidRPr="004358FA">
              <w:rPr>
                <w:rFonts w:ascii="Calibri" w:eastAsia="Calibri" w:hAnsi="Calibri"/>
                <w:b/>
                <w:sz w:val="20"/>
                <w:szCs w:val="22"/>
              </w:rPr>
              <w:t>Fenestration Proposed Areas and Efficiencies</w:t>
            </w:r>
          </w:p>
          <w:p w14:paraId="5A340DD8" w14:textId="51744595" w:rsidR="003C6339" w:rsidRPr="004358FA" w:rsidRDefault="003C6339" w:rsidP="003C6339">
            <w:pPr>
              <w:rPr>
                <w:rFonts w:asciiTheme="minorHAnsi" w:hAnsiTheme="minorHAnsi"/>
                <w:sz w:val="18"/>
                <w:szCs w:val="20"/>
              </w:rPr>
            </w:pPr>
            <w:r w:rsidRPr="004358FA">
              <w:rPr>
                <w:rFonts w:asciiTheme="minorHAnsi" w:hAnsiTheme="minorHAnsi"/>
                <w:sz w:val="18"/>
                <w:szCs w:val="20"/>
              </w:rPr>
              <w:t>Note: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glass in door, it is assumed to meet the minimum required U-factor (0.</w:t>
            </w:r>
            <w:del w:id="2644" w:author="Dee Anne Ross" w:date="2018-08-20T15:32:00Z">
              <w:r w:rsidRPr="004358FA" w:rsidDel="00FE42A0">
                <w:rPr>
                  <w:rFonts w:asciiTheme="minorHAnsi" w:hAnsiTheme="minorHAnsi"/>
                  <w:sz w:val="18"/>
                  <w:szCs w:val="20"/>
                </w:rPr>
                <w:delText>32</w:delText>
              </w:r>
            </w:del>
            <w:ins w:id="2645" w:author="Dee Anne Ross" w:date="2018-08-20T15:32:00Z">
              <w:r w:rsidR="00FE42A0">
                <w:rPr>
                  <w:rFonts w:asciiTheme="minorHAnsi" w:hAnsiTheme="minorHAnsi"/>
                  <w:sz w:val="18"/>
                  <w:szCs w:val="20"/>
                </w:rPr>
                <w:t>30</w:t>
              </w:r>
            </w:ins>
            <w:r w:rsidRPr="004358FA">
              <w:rPr>
                <w:rFonts w:asciiTheme="minorHAnsi" w:hAnsiTheme="minorHAnsi"/>
                <w:sz w:val="18"/>
                <w:szCs w:val="20"/>
              </w:rPr>
              <w:t>) &amp; SHGC (0.</w:t>
            </w:r>
            <w:del w:id="2646" w:author="Dee Anne Ross" w:date="2018-08-20T15:32:00Z">
              <w:r w:rsidRPr="004358FA" w:rsidDel="00FE42A0">
                <w:rPr>
                  <w:rFonts w:asciiTheme="minorHAnsi" w:hAnsiTheme="minorHAnsi"/>
                  <w:sz w:val="18"/>
                  <w:szCs w:val="20"/>
                </w:rPr>
                <w:delText>25</w:delText>
              </w:r>
            </w:del>
            <w:ins w:id="2647" w:author="Dee Anne Ross" w:date="2018-08-20T15:32:00Z">
              <w:r w:rsidR="00FE42A0">
                <w:rPr>
                  <w:rFonts w:asciiTheme="minorHAnsi" w:hAnsiTheme="minorHAnsi"/>
                  <w:sz w:val="18"/>
                  <w:szCs w:val="20"/>
                </w:rPr>
                <w:t>23</w:t>
              </w:r>
            </w:ins>
            <w:r w:rsidRPr="004358FA">
              <w:rPr>
                <w:rFonts w:asciiTheme="minorHAnsi" w:hAnsiTheme="minorHAnsi"/>
                <w:sz w:val="18"/>
                <w:szCs w:val="20"/>
              </w:rPr>
              <w:t>).</w:t>
            </w:r>
          </w:p>
          <w:p w14:paraId="47919236" w14:textId="77777777" w:rsidR="003C6339" w:rsidRDefault="003C6339" w:rsidP="004358FA">
            <w:pPr>
              <w:ind w:firstLine="450"/>
              <w:rPr>
                <w:ins w:id="2648" w:author="Shewmaker, Michael@Energy" w:date="2018-07-16T15:51:00Z"/>
                <w:rFonts w:asciiTheme="minorHAnsi" w:hAnsiTheme="minorHAnsi"/>
                <w:sz w:val="18"/>
                <w:szCs w:val="20"/>
              </w:rPr>
            </w:pPr>
            <w:r w:rsidRPr="004358FA">
              <w:rPr>
                <w:rFonts w:asciiTheme="minorHAnsi" w:hAnsiTheme="minorHAnsi"/>
                <w:sz w:val="18"/>
                <w:szCs w:val="20"/>
              </w:rPr>
              <w:t xml:space="preserve"> If meeting Exception 1 to 150.1(c)3A, Installing ≤ 3ft</w:t>
            </w:r>
            <w:r w:rsidRPr="004358FA">
              <w:rPr>
                <w:rFonts w:asciiTheme="minorHAnsi" w:hAnsiTheme="minorHAnsi"/>
                <w:sz w:val="18"/>
                <w:szCs w:val="20"/>
                <w:vertAlign w:val="superscript"/>
              </w:rPr>
              <w:t>2</w:t>
            </w:r>
            <w:r w:rsidRPr="004358FA">
              <w:rPr>
                <w:rFonts w:asciiTheme="minorHAnsi" w:hAnsiTheme="minorHAnsi"/>
                <w:sz w:val="18"/>
                <w:szCs w:val="20"/>
              </w:rPr>
              <w:t xml:space="preserve"> tubular skylight, it is assumed to meet the minimum required U-factor (0.55) &amp; SHGC (0.30).</w:t>
            </w:r>
          </w:p>
          <w:p w14:paraId="308DB6A8" w14:textId="2D2A6CF8" w:rsidR="00797ABD" w:rsidRPr="004358FA" w:rsidRDefault="00797ABD" w:rsidP="004358FA">
            <w:pPr>
              <w:ind w:firstLine="450"/>
              <w:rPr>
                <w:rFonts w:asciiTheme="minorHAnsi" w:hAnsiTheme="minorHAnsi"/>
                <w:sz w:val="20"/>
                <w:szCs w:val="20"/>
              </w:rPr>
            </w:pPr>
            <w:ins w:id="2649" w:author="Shewmaker, Michael@Energy" w:date="2018-07-16T15:51:00Z">
              <w:r>
                <w:rPr>
                  <w:rFonts w:asciiTheme="minorHAnsi" w:hAnsiTheme="minorHAnsi"/>
                  <w:sz w:val="18"/>
                  <w:szCs w:val="20"/>
                </w:rPr>
                <w:t xml:space="preserve"> Doors with greater than or equal to 25 percent glazing are considered glazed doors and a</w:t>
              </w:r>
            </w:ins>
            <w:ins w:id="2650" w:author="Shewmaker, Michael@Energy" w:date="2018-07-16T15:52:00Z">
              <w:r>
                <w:rPr>
                  <w:rFonts w:asciiTheme="minorHAnsi" w:hAnsiTheme="minorHAnsi"/>
                  <w:sz w:val="18"/>
                  <w:szCs w:val="20"/>
                </w:rPr>
                <w:t>r</w:t>
              </w:r>
            </w:ins>
            <w:ins w:id="2651" w:author="Shewmaker, Michael@Energy" w:date="2018-07-16T15:51:00Z">
              <w:r>
                <w:rPr>
                  <w:rFonts w:asciiTheme="minorHAnsi" w:hAnsiTheme="minorHAnsi"/>
                  <w:sz w:val="18"/>
                  <w:szCs w:val="20"/>
                </w:rPr>
                <w:t xml:space="preserve">e treated as </w:t>
              </w:r>
            </w:ins>
            <w:ins w:id="2652" w:author="Dee Anne Ross" w:date="2018-08-20T15:33:00Z">
              <w:r w:rsidR="00FE42A0">
                <w:rPr>
                  <w:rFonts w:asciiTheme="minorHAnsi" w:hAnsiTheme="minorHAnsi"/>
                  <w:sz w:val="18"/>
                  <w:szCs w:val="20"/>
                </w:rPr>
                <w:t xml:space="preserve">a </w:t>
              </w:r>
            </w:ins>
            <w:ins w:id="2653" w:author="Shewmaker, Michael@Energy" w:date="2018-07-16T15:51:00Z">
              <w:r>
                <w:rPr>
                  <w:rFonts w:asciiTheme="minorHAnsi" w:hAnsiTheme="minorHAnsi"/>
                  <w:sz w:val="18"/>
                  <w:szCs w:val="20"/>
                </w:rPr>
                <w:t>fenestration products.</w:t>
              </w:r>
            </w:ins>
          </w:p>
        </w:tc>
      </w:tr>
      <w:tr w:rsidR="006C6CD9" w:rsidRPr="009B3A0C" w14:paraId="308DB6B7" w14:textId="77777777" w:rsidTr="004358FA">
        <w:trPr>
          <w:gridBefore w:val="1"/>
          <w:cantSplit/>
          <w:trHeight w:val="228"/>
        </w:trPr>
        <w:tc>
          <w:tcPr>
            <w:tcW w:w="738" w:type="dxa"/>
            <w:tcBorders>
              <w:top w:val="single" w:sz="6" w:space="0" w:color="auto"/>
              <w:left w:val="single" w:sz="4" w:space="0" w:color="auto"/>
              <w:bottom w:val="single" w:sz="6" w:space="0" w:color="auto"/>
            </w:tcBorders>
            <w:vAlign w:val="center"/>
          </w:tcPr>
          <w:p w14:paraId="308DB6AA"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01</w:t>
            </w:r>
          </w:p>
        </w:tc>
        <w:tc>
          <w:tcPr>
            <w:tcW w:w="1720" w:type="dxa"/>
            <w:tcBorders>
              <w:top w:val="single" w:sz="6" w:space="0" w:color="auto"/>
              <w:bottom w:val="single" w:sz="6" w:space="0" w:color="auto"/>
            </w:tcBorders>
            <w:vAlign w:val="center"/>
          </w:tcPr>
          <w:p w14:paraId="308DB6AB"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02</w:t>
            </w:r>
          </w:p>
        </w:tc>
        <w:tc>
          <w:tcPr>
            <w:tcW w:w="999" w:type="dxa"/>
            <w:gridSpan w:val="2"/>
            <w:tcBorders>
              <w:top w:val="single" w:sz="6" w:space="0" w:color="auto"/>
              <w:bottom w:val="single" w:sz="6" w:space="0" w:color="auto"/>
            </w:tcBorders>
            <w:vAlign w:val="center"/>
          </w:tcPr>
          <w:p w14:paraId="308DB6AC"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03</w:t>
            </w:r>
          </w:p>
        </w:tc>
        <w:tc>
          <w:tcPr>
            <w:tcW w:w="1001" w:type="dxa"/>
            <w:tcBorders>
              <w:top w:val="single" w:sz="6" w:space="0" w:color="auto"/>
              <w:bottom w:val="single" w:sz="6" w:space="0" w:color="auto"/>
            </w:tcBorders>
            <w:vAlign w:val="center"/>
          </w:tcPr>
          <w:p w14:paraId="308DB6A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04</w:t>
            </w:r>
          </w:p>
        </w:tc>
        <w:tc>
          <w:tcPr>
            <w:tcW w:w="1001" w:type="dxa"/>
            <w:tcBorders>
              <w:top w:val="single" w:sz="6" w:space="0" w:color="auto"/>
              <w:bottom w:val="single" w:sz="6" w:space="0" w:color="auto"/>
            </w:tcBorders>
            <w:vAlign w:val="center"/>
          </w:tcPr>
          <w:p w14:paraId="308DB6A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05</w:t>
            </w:r>
          </w:p>
        </w:tc>
        <w:tc>
          <w:tcPr>
            <w:tcW w:w="1001" w:type="dxa"/>
            <w:tcBorders>
              <w:top w:val="single" w:sz="6" w:space="0" w:color="auto"/>
              <w:bottom w:val="single" w:sz="6" w:space="0" w:color="auto"/>
            </w:tcBorders>
            <w:vAlign w:val="center"/>
          </w:tcPr>
          <w:p w14:paraId="308DB6A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06</w:t>
            </w:r>
          </w:p>
        </w:tc>
        <w:tc>
          <w:tcPr>
            <w:tcW w:w="1001" w:type="dxa"/>
            <w:tcBorders>
              <w:top w:val="single" w:sz="6" w:space="0" w:color="auto"/>
              <w:bottom w:val="single" w:sz="6" w:space="0" w:color="auto"/>
            </w:tcBorders>
            <w:vAlign w:val="center"/>
          </w:tcPr>
          <w:p w14:paraId="308DB6B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07</w:t>
            </w:r>
          </w:p>
        </w:tc>
        <w:tc>
          <w:tcPr>
            <w:tcW w:w="1001" w:type="dxa"/>
            <w:tcBorders>
              <w:top w:val="single" w:sz="6" w:space="0" w:color="auto"/>
              <w:bottom w:val="single" w:sz="6" w:space="0" w:color="auto"/>
            </w:tcBorders>
            <w:vAlign w:val="center"/>
          </w:tcPr>
          <w:p w14:paraId="308DB6B1"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noProof/>
                <w:sz w:val="18"/>
                <w:szCs w:val="18"/>
              </w:rPr>
              <w:t>08</w:t>
            </w:r>
          </w:p>
        </w:tc>
        <w:tc>
          <w:tcPr>
            <w:tcW w:w="1001" w:type="dxa"/>
            <w:tcBorders>
              <w:top w:val="single" w:sz="6" w:space="0" w:color="auto"/>
              <w:bottom w:val="single" w:sz="6" w:space="0" w:color="auto"/>
            </w:tcBorders>
            <w:vAlign w:val="center"/>
          </w:tcPr>
          <w:p w14:paraId="308DB6B2"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09</w:t>
            </w:r>
          </w:p>
        </w:tc>
        <w:tc>
          <w:tcPr>
            <w:tcW w:w="1001" w:type="dxa"/>
            <w:tcBorders>
              <w:top w:val="single" w:sz="6" w:space="0" w:color="auto"/>
              <w:bottom w:val="single" w:sz="6" w:space="0" w:color="auto"/>
            </w:tcBorders>
          </w:tcPr>
          <w:p w14:paraId="3EA55E07" w14:textId="42E7593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10</w:t>
            </w:r>
          </w:p>
        </w:tc>
        <w:tc>
          <w:tcPr>
            <w:tcW w:w="1001" w:type="dxa"/>
            <w:tcBorders>
              <w:top w:val="single" w:sz="6" w:space="0" w:color="auto"/>
              <w:bottom w:val="single" w:sz="6" w:space="0" w:color="auto"/>
            </w:tcBorders>
            <w:vAlign w:val="center"/>
          </w:tcPr>
          <w:p w14:paraId="308DB6B3" w14:textId="3E390046"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11</w:t>
            </w:r>
          </w:p>
        </w:tc>
        <w:tc>
          <w:tcPr>
            <w:tcW w:w="1005" w:type="dxa"/>
            <w:tcBorders>
              <w:top w:val="single" w:sz="6" w:space="0" w:color="auto"/>
              <w:bottom w:val="single" w:sz="6" w:space="0" w:color="auto"/>
            </w:tcBorders>
            <w:vAlign w:val="center"/>
          </w:tcPr>
          <w:p w14:paraId="308DB6B4" w14:textId="2BCC448A"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12</w:t>
            </w:r>
          </w:p>
        </w:tc>
        <w:tc>
          <w:tcPr>
            <w:tcW w:w="1000" w:type="dxa"/>
            <w:tcBorders>
              <w:top w:val="single" w:sz="6" w:space="0" w:color="auto"/>
              <w:bottom w:val="single" w:sz="6" w:space="0" w:color="auto"/>
            </w:tcBorders>
            <w:vAlign w:val="center"/>
          </w:tcPr>
          <w:p w14:paraId="308DB6B5" w14:textId="566E2412" w:rsidR="006C6CD9" w:rsidRDefault="006C6CD9">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13</w:t>
            </w:r>
          </w:p>
        </w:tc>
        <w:tc>
          <w:tcPr>
            <w:tcW w:w="1014" w:type="dxa"/>
            <w:tcBorders>
              <w:top w:val="single" w:sz="6" w:space="0" w:color="auto"/>
              <w:bottom w:val="single" w:sz="6" w:space="0" w:color="auto"/>
              <w:right w:val="single" w:sz="4" w:space="0" w:color="auto"/>
            </w:tcBorders>
            <w:vAlign w:val="center"/>
          </w:tcPr>
          <w:p w14:paraId="308DB6B6" w14:textId="5A6A9A62"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14</w:t>
            </w:r>
          </w:p>
        </w:tc>
      </w:tr>
      <w:tr w:rsidR="006C6CD9" w:rsidRPr="009B3A0C" w14:paraId="308DB6CA" w14:textId="77777777" w:rsidTr="004358FA">
        <w:trPr>
          <w:gridBefore w:val="1"/>
          <w:cantSplit/>
          <w:trHeight w:val="347"/>
        </w:trPr>
        <w:tc>
          <w:tcPr>
            <w:tcW w:w="738" w:type="dxa"/>
            <w:tcBorders>
              <w:top w:val="single" w:sz="6" w:space="0" w:color="auto"/>
              <w:left w:val="single" w:sz="4" w:space="0" w:color="auto"/>
              <w:bottom w:val="single" w:sz="6" w:space="0" w:color="auto"/>
            </w:tcBorders>
            <w:vAlign w:val="center"/>
          </w:tcPr>
          <w:p w14:paraId="308DB6B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Tag/ID</w:t>
            </w:r>
          </w:p>
        </w:tc>
        <w:tc>
          <w:tcPr>
            <w:tcW w:w="1720" w:type="dxa"/>
            <w:tcBorders>
              <w:top w:val="single" w:sz="6" w:space="0" w:color="auto"/>
              <w:bottom w:val="single" w:sz="6" w:space="0" w:color="auto"/>
            </w:tcBorders>
            <w:vAlign w:val="center"/>
          </w:tcPr>
          <w:p w14:paraId="308DB6B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Fenestration Type</w:t>
            </w:r>
          </w:p>
        </w:tc>
        <w:tc>
          <w:tcPr>
            <w:tcW w:w="999" w:type="dxa"/>
            <w:gridSpan w:val="2"/>
            <w:tcBorders>
              <w:top w:val="single" w:sz="6" w:space="0" w:color="auto"/>
              <w:bottom w:val="single" w:sz="6" w:space="0" w:color="auto"/>
            </w:tcBorders>
            <w:vAlign w:val="center"/>
          </w:tcPr>
          <w:p w14:paraId="308DB6BA" w14:textId="77777777" w:rsidR="006C6CD9" w:rsidRPr="00F3441B" w:rsidRDefault="006C6CD9" w:rsidP="00997A47">
            <w:pPr>
              <w:keepNext/>
              <w:jc w:val="center"/>
              <w:rPr>
                <w:rFonts w:ascii="Calibri" w:hAnsi="Calibri"/>
                <w:sz w:val="18"/>
                <w:szCs w:val="18"/>
              </w:rPr>
            </w:pPr>
            <w:r>
              <w:rPr>
                <w:rFonts w:asciiTheme="minorHAnsi" w:hAnsiTheme="minorHAnsi"/>
                <w:sz w:val="18"/>
                <w:szCs w:val="18"/>
              </w:rPr>
              <w:t>Frame Type</w:t>
            </w:r>
          </w:p>
        </w:tc>
        <w:tc>
          <w:tcPr>
            <w:tcW w:w="1001" w:type="dxa"/>
            <w:tcBorders>
              <w:top w:val="single" w:sz="6" w:space="0" w:color="auto"/>
              <w:bottom w:val="single" w:sz="6" w:space="0" w:color="auto"/>
            </w:tcBorders>
            <w:vAlign w:val="center"/>
          </w:tcPr>
          <w:p w14:paraId="308DB6BB" w14:textId="77777777" w:rsidR="006C6CD9" w:rsidRPr="00F3441B" w:rsidRDefault="006C6CD9" w:rsidP="00F3441B">
            <w:pPr>
              <w:keepNext/>
              <w:jc w:val="center"/>
              <w:rPr>
                <w:rFonts w:ascii="Calibri" w:hAnsi="Calibri"/>
                <w:sz w:val="18"/>
                <w:szCs w:val="18"/>
              </w:rPr>
            </w:pPr>
            <w:r w:rsidRPr="00F3441B">
              <w:rPr>
                <w:rFonts w:asciiTheme="minorHAnsi" w:hAnsiTheme="minorHAnsi"/>
                <w:sz w:val="18"/>
                <w:szCs w:val="18"/>
              </w:rPr>
              <w:t>Dynamic Glazing</w:t>
            </w:r>
          </w:p>
        </w:tc>
        <w:tc>
          <w:tcPr>
            <w:tcW w:w="1001" w:type="dxa"/>
            <w:tcBorders>
              <w:top w:val="single" w:sz="6" w:space="0" w:color="auto"/>
              <w:bottom w:val="single" w:sz="6" w:space="0" w:color="auto"/>
            </w:tcBorders>
            <w:tcMar>
              <w:left w:w="58" w:type="dxa"/>
              <w:right w:w="58" w:type="dxa"/>
            </w:tcMar>
            <w:vAlign w:val="center"/>
          </w:tcPr>
          <w:p w14:paraId="308DB6BC" w14:textId="77777777" w:rsidR="006C6CD9" w:rsidRPr="00F3441B" w:rsidRDefault="006C6CD9" w:rsidP="00997A47">
            <w:pPr>
              <w:keepNext/>
              <w:jc w:val="center"/>
              <w:rPr>
                <w:rFonts w:asciiTheme="minorHAnsi" w:hAnsiTheme="minorHAnsi"/>
                <w:sz w:val="18"/>
                <w:szCs w:val="18"/>
              </w:rPr>
            </w:pPr>
            <w:r w:rsidRPr="00F3441B">
              <w:rPr>
                <w:rFonts w:asciiTheme="minorHAnsi" w:hAnsiTheme="minorHAnsi"/>
                <w:sz w:val="18"/>
                <w:szCs w:val="18"/>
              </w:rPr>
              <w:t>Orientation</w:t>
            </w:r>
          </w:p>
          <w:p w14:paraId="308DB6BD"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 S, W, E</w:t>
            </w:r>
          </w:p>
          <w:p w14:paraId="308DB6BE"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p>
        </w:tc>
        <w:tc>
          <w:tcPr>
            <w:tcW w:w="1001" w:type="dxa"/>
            <w:tcBorders>
              <w:top w:val="single" w:sz="6" w:space="0" w:color="auto"/>
              <w:bottom w:val="single" w:sz="6" w:space="0" w:color="auto"/>
            </w:tcBorders>
            <w:vAlign w:val="center"/>
          </w:tcPr>
          <w:p w14:paraId="308DB6BF"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Theme="minorHAnsi" w:hAnsiTheme="minorHAnsi"/>
                <w:sz w:val="18"/>
                <w:szCs w:val="18"/>
              </w:rPr>
            </w:pPr>
            <w:r w:rsidRPr="00F3441B">
              <w:rPr>
                <w:rFonts w:asciiTheme="minorHAnsi" w:hAnsiTheme="minorHAnsi"/>
                <w:sz w:val="18"/>
                <w:szCs w:val="18"/>
              </w:rPr>
              <w:t>Number of</w:t>
            </w:r>
          </w:p>
          <w:p w14:paraId="308DB6C0"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Theme="minorHAnsi" w:hAnsiTheme="minorHAnsi"/>
                <w:sz w:val="18"/>
                <w:szCs w:val="18"/>
              </w:rPr>
              <w:t>Panes</w:t>
            </w:r>
          </w:p>
        </w:tc>
        <w:tc>
          <w:tcPr>
            <w:tcW w:w="1001" w:type="dxa"/>
            <w:tcBorders>
              <w:top w:val="single" w:sz="6" w:space="0" w:color="auto"/>
              <w:bottom w:val="single" w:sz="6" w:space="0" w:color="auto"/>
            </w:tcBorders>
            <w:tcMar>
              <w:left w:w="29" w:type="dxa"/>
              <w:right w:w="29" w:type="dxa"/>
            </w:tcMar>
            <w:vAlign w:val="center"/>
          </w:tcPr>
          <w:p w14:paraId="308DB6C1"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tcMar>
              <w:left w:w="29" w:type="dxa"/>
              <w:right w:w="29" w:type="dxa"/>
            </w:tcMar>
            <w:vAlign w:val="center"/>
          </w:tcPr>
          <w:p w14:paraId="308DB6C2" w14:textId="77777777" w:rsidR="006C6CD9" w:rsidRPr="00595EF6"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 xml:space="preserve">Proposed West Facing Fenestration Area </w:t>
            </w:r>
            <w:r>
              <w:rPr>
                <w:rFonts w:ascii="Calibri" w:hAnsi="Calibri"/>
                <w:sz w:val="18"/>
                <w:szCs w:val="18"/>
              </w:rPr>
              <w:t>(</w:t>
            </w:r>
            <w:r w:rsidRPr="00F3441B">
              <w:rPr>
                <w:rFonts w:ascii="Calibri" w:hAnsi="Calibri"/>
                <w:sz w:val="18"/>
                <w:szCs w:val="18"/>
              </w:rPr>
              <w:t>ft</w:t>
            </w:r>
            <w:r w:rsidRPr="00A10D7E">
              <w:rPr>
                <w:rFonts w:ascii="Calibri" w:hAnsi="Calibri"/>
                <w:sz w:val="18"/>
                <w:szCs w:val="18"/>
                <w:vertAlign w:val="superscript"/>
              </w:rPr>
              <w:t>2</w:t>
            </w:r>
            <w:r>
              <w:rPr>
                <w:rFonts w:ascii="Calibri" w:hAnsi="Calibri"/>
                <w:sz w:val="18"/>
                <w:szCs w:val="18"/>
              </w:rPr>
              <w:t>)</w:t>
            </w:r>
          </w:p>
        </w:tc>
        <w:tc>
          <w:tcPr>
            <w:tcW w:w="1001" w:type="dxa"/>
            <w:tcBorders>
              <w:top w:val="single" w:sz="6" w:space="0" w:color="auto"/>
              <w:bottom w:val="single" w:sz="6" w:space="0" w:color="auto"/>
            </w:tcBorders>
            <w:vAlign w:val="center"/>
          </w:tcPr>
          <w:p w14:paraId="4CF3BDC4" w14:textId="3DC3DE25"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3"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U-factor</w:t>
            </w:r>
          </w:p>
        </w:tc>
        <w:tc>
          <w:tcPr>
            <w:tcW w:w="1001" w:type="dxa"/>
            <w:tcBorders>
              <w:top w:val="single" w:sz="6" w:space="0" w:color="auto"/>
              <w:bottom w:val="single" w:sz="6" w:space="0" w:color="auto"/>
            </w:tcBorders>
            <w:vAlign w:val="center"/>
          </w:tcPr>
          <w:p w14:paraId="69CAA347" w14:textId="1AC72B80" w:rsidR="006C6CD9" w:rsidRDefault="000D7874" w:rsidP="00D62303">
            <w:pPr>
              <w:keepNext/>
              <w:tabs>
                <w:tab w:val="left" w:pos="2160"/>
                <w:tab w:val="left" w:pos="2700"/>
                <w:tab w:val="left" w:pos="3420"/>
                <w:tab w:val="left" w:pos="3780"/>
                <w:tab w:val="left" w:pos="5760"/>
                <w:tab w:val="left" w:pos="7212"/>
              </w:tabs>
              <w:jc w:val="center"/>
              <w:rPr>
                <w:rFonts w:ascii="Calibri" w:hAnsi="Calibri"/>
                <w:sz w:val="18"/>
                <w:szCs w:val="18"/>
              </w:rPr>
            </w:pPr>
            <w:ins w:id="2654" w:author="Shewmaker, Michael@Energy" w:date="2018-10-17T15:43:00Z">
              <w:r>
                <w:rPr>
                  <w:rFonts w:ascii="Calibri" w:hAnsi="Calibri"/>
                  <w:sz w:val="18"/>
                  <w:szCs w:val="18"/>
                </w:rPr>
                <w:t xml:space="preserve">Proposed U-factor </w:t>
              </w:r>
            </w:ins>
            <w:r w:rsidR="00D62303">
              <w:rPr>
                <w:rFonts w:ascii="Calibri" w:hAnsi="Calibri"/>
                <w:sz w:val="18"/>
                <w:szCs w:val="18"/>
              </w:rPr>
              <w:t>Source</w:t>
            </w:r>
          </w:p>
        </w:tc>
        <w:tc>
          <w:tcPr>
            <w:tcW w:w="1001" w:type="dxa"/>
            <w:tcBorders>
              <w:top w:val="single" w:sz="6" w:space="0" w:color="auto"/>
              <w:bottom w:val="single" w:sz="6" w:space="0" w:color="auto"/>
            </w:tcBorders>
            <w:vAlign w:val="center"/>
          </w:tcPr>
          <w:p w14:paraId="1E2E1865" w14:textId="69151B71" w:rsidR="006C6CD9"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Proposed</w:t>
            </w:r>
          </w:p>
          <w:p w14:paraId="308DB6C4"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SHGC</w:t>
            </w:r>
          </w:p>
        </w:tc>
        <w:tc>
          <w:tcPr>
            <w:tcW w:w="1005" w:type="dxa"/>
            <w:tcBorders>
              <w:top w:val="single" w:sz="6" w:space="0" w:color="auto"/>
              <w:bottom w:val="single" w:sz="6" w:space="0" w:color="auto"/>
            </w:tcBorders>
            <w:vAlign w:val="center"/>
          </w:tcPr>
          <w:p w14:paraId="308DB6C5" w14:textId="20FABAA2" w:rsidR="006C6CD9" w:rsidRPr="00F3441B" w:rsidRDefault="000D7874" w:rsidP="00997A47">
            <w:pPr>
              <w:keepNext/>
              <w:tabs>
                <w:tab w:val="left" w:pos="2160"/>
                <w:tab w:val="left" w:pos="2700"/>
                <w:tab w:val="left" w:pos="3420"/>
                <w:tab w:val="left" w:pos="3780"/>
                <w:tab w:val="left" w:pos="5760"/>
                <w:tab w:val="left" w:pos="7212"/>
              </w:tabs>
              <w:jc w:val="center"/>
              <w:rPr>
                <w:rFonts w:ascii="Calibri" w:hAnsi="Calibri"/>
                <w:sz w:val="18"/>
                <w:szCs w:val="18"/>
              </w:rPr>
            </w:pPr>
            <w:ins w:id="2655" w:author="Shewmaker, Michael@Energy" w:date="2018-10-17T15:43:00Z">
              <w:r>
                <w:rPr>
                  <w:rFonts w:ascii="Calibri" w:hAnsi="Calibri"/>
                  <w:sz w:val="18"/>
                  <w:szCs w:val="18"/>
                </w:rPr>
                <w:t xml:space="preserve">Proposed SHGC </w:t>
              </w:r>
            </w:ins>
            <w:r w:rsidR="006C6CD9" w:rsidRPr="00F3441B">
              <w:rPr>
                <w:rFonts w:ascii="Calibri" w:hAnsi="Calibri"/>
                <w:sz w:val="18"/>
                <w:szCs w:val="18"/>
              </w:rPr>
              <w:t>Source</w:t>
            </w:r>
          </w:p>
        </w:tc>
        <w:tc>
          <w:tcPr>
            <w:tcW w:w="1000" w:type="dxa"/>
            <w:tcBorders>
              <w:top w:val="single" w:sz="6" w:space="0" w:color="auto"/>
              <w:bottom w:val="single" w:sz="6" w:space="0" w:color="auto"/>
            </w:tcBorders>
            <w:vAlign w:val="center"/>
          </w:tcPr>
          <w:p w14:paraId="308DB6C6"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Exterior</w:t>
            </w:r>
          </w:p>
          <w:p w14:paraId="308DB6C7"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sidRPr="00F3441B">
              <w:rPr>
                <w:rFonts w:ascii="Calibri" w:hAnsi="Calibri"/>
                <w:sz w:val="18"/>
                <w:szCs w:val="18"/>
              </w:rPr>
              <w:t>Shading</w:t>
            </w:r>
          </w:p>
          <w:p w14:paraId="308DB6C8"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Device</w:t>
            </w:r>
          </w:p>
        </w:tc>
        <w:tc>
          <w:tcPr>
            <w:tcW w:w="1014" w:type="dxa"/>
            <w:tcBorders>
              <w:top w:val="single" w:sz="6" w:space="0" w:color="auto"/>
              <w:bottom w:val="single" w:sz="6" w:space="0" w:color="auto"/>
              <w:right w:val="single" w:sz="4" w:space="0" w:color="auto"/>
            </w:tcBorders>
            <w:vAlign w:val="center"/>
          </w:tcPr>
          <w:p w14:paraId="308DB6C9" w14:textId="77777777" w:rsidR="006C6CD9" w:rsidRPr="00F3441B" w:rsidRDefault="006C6CD9" w:rsidP="00997A47">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Combined SHGC from CF1R-ENV-03</w:t>
            </w:r>
          </w:p>
        </w:tc>
      </w:tr>
      <w:tr w:rsidR="006C6CD9" w:rsidRPr="009B3A0C" w14:paraId="308DB6DB" w14:textId="77777777" w:rsidTr="001F2244">
        <w:trPr>
          <w:gridBefore w:val="1"/>
          <w:cantSplit/>
          <w:trHeight w:val="287"/>
        </w:trPr>
        <w:tc>
          <w:tcPr>
            <w:tcW w:w="738" w:type="dxa"/>
            <w:tcBorders>
              <w:top w:val="single" w:sz="6" w:space="0" w:color="auto"/>
              <w:left w:val="single" w:sz="4" w:space="0" w:color="auto"/>
              <w:bottom w:val="single" w:sz="6" w:space="0" w:color="auto"/>
            </w:tcBorders>
            <w:tcMar>
              <w:left w:w="58" w:type="dxa"/>
              <w:right w:w="58" w:type="dxa"/>
            </w:tcMar>
            <w:vAlign w:val="bottom"/>
          </w:tcPr>
          <w:p w14:paraId="308DB6CB" w14:textId="77777777" w:rsidR="006C6CD9" w:rsidRPr="00F3441B" w:rsidRDefault="006C6CD9" w:rsidP="001F2244">
            <w:pPr>
              <w:keepNext/>
              <w:tabs>
                <w:tab w:val="left" w:pos="5760"/>
                <w:tab w:val="left" w:pos="7212"/>
              </w:tabs>
              <w:jc w:val="center"/>
              <w:rPr>
                <w:rFonts w:ascii="Calibri" w:hAnsi="Calibri"/>
                <w:sz w:val="18"/>
                <w:szCs w:val="18"/>
              </w:rPr>
            </w:pPr>
            <w:r>
              <w:rPr>
                <w:rFonts w:ascii="Calibri" w:hAnsi="Calibri"/>
                <w:sz w:val="18"/>
                <w:szCs w:val="18"/>
              </w:rPr>
              <w:t>&lt;&lt;User Input: String (max 50 characters)&gt;&gt;</w:t>
            </w:r>
          </w:p>
        </w:tc>
        <w:tc>
          <w:tcPr>
            <w:tcW w:w="1720" w:type="dxa"/>
            <w:tcBorders>
              <w:top w:val="single" w:sz="6" w:space="0" w:color="auto"/>
              <w:bottom w:val="single" w:sz="6" w:space="0" w:color="auto"/>
            </w:tcBorders>
            <w:vAlign w:val="bottom"/>
          </w:tcPr>
          <w:p w14:paraId="583C1065" w14:textId="46B18542" w:rsidR="006C6CD9" w:rsidRDefault="006C6CD9" w:rsidP="001F2244">
            <w:pPr>
              <w:keepNext/>
              <w:tabs>
                <w:tab w:val="left" w:pos="5760"/>
                <w:tab w:val="left" w:pos="7212"/>
              </w:tabs>
              <w:jc w:val="center"/>
              <w:rPr>
                <w:rFonts w:ascii="Calibri" w:hAnsi="Calibri"/>
                <w:sz w:val="18"/>
                <w:szCs w:val="18"/>
              </w:rPr>
            </w:pPr>
            <w:r>
              <w:rPr>
                <w:rFonts w:ascii="Calibri" w:hAnsi="Calibri"/>
                <w:sz w:val="18"/>
                <w:szCs w:val="18"/>
              </w:rPr>
              <w:t xml:space="preserve">&lt;&lt;User </w:t>
            </w:r>
            <w:r w:rsidR="00D62303">
              <w:rPr>
                <w:rFonts w:ascii="Calibri" w:hAnsi="Calibri"/>
                <w:sz w:val="18"/>
                <w:szCs w:val="18"/>
              </w:rPr>
              <w:t>selects from list:</w:t>
            </w:r>
          </w:p>
          <w:p w14:paraId="29AF5A7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*fixed window</w:t>
            </w:r>
          </w:p>
          <w:p w14:paraId="5058E86A"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*operable window</w:t>
            </w:r>
          </w:p>
          <w:p w14:paraId="07DF2F26"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*skylight</w:t>
            </w:r>
          </w:p>
          <w:p w14:paraId="63709E30" w14:textId="77777777" w:rsid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*tubular skylight (</w:t>
            </w:r>
            <w:r w:rsidRPr="00D62303">
              <w:rPr>
                <w:rFonts w:ascii="Calibri" w:hAnsi="Calibri"/>
                <w:i/>
                <w:sz w:val="18"/>
                <w:szCs w:val="18"/>
              </w:rPr>
              <w:t>only allow if A14 contains Installing ≤ 3ft</w:t>
            </w:r>
            <w:r w:rsidRPr="00D62303">
              <w:rPr>
                <w:rFonts w:ascii="Calibri" w:hAnsi="Calibri"/>
                <w:i/>
                <w:sz w:val="18"/>
                <w:szCs w:val="18"/>
                <w:vertAlign w:val="superscript"/>
              </w:rPr>
              <w:t>2</w:t>
            </w:r>
            <w:r w:rsidRPr="00D62303">
              <w:rPr>
                <w:rFonts w:ascii="Calibri" w:hAnsi="Calibri"/>
                <w:i/>
                <w:sz w:val="18"/>
                <w:szCs w:val="18"/>
              </w:rPr>
              <w:t xml:space="preserve"> tubular skylight</w:t>
            </w:r>
            <w:r>
              <w:rPr>
                <w:rFonts w:ascii="Calibri" w:hAnsi="Calibri"/>
                <w:sz w:val="18"/>
                <w:szCs w:val="18"/>
              </w:rPr>
              <w:t>)</w:t>
            </w:r>
          </w:p>
          <w:p w14:paraId="308DB6CC" w14:textId="2086E183" w:rsidR="00D62303" w:rsidRPr="00D62303" w:rsidRDefault="00D62303" w:rsidP="001F2244">
            <w:pPr>
              <w:keepNext/>
              <w:tabs>
                <w:tab w:val="left" w:pos="5760"/>
                <w:tab w:val="left" w:pos="7212"/>
              </w:tabs>
              <w:jc w:val="center"/>
              <w:rPr>
                <w:rFonts w:ascii="Calibri" w:hAnsi="Calibri"/>
                <w:sz w:val="18"/>
                <w:szCs w:val="18"/>
              </w:rPr>
            </w:pPr>
            <w:r>
              <w:rPr>
                <w:rFonts w:ascii="Calibri" w:hAnsi="Calibri"/>
                <w:sz w:val="18"/>
                <w:szCs w:val="18"/>
              </w:rPr>
              <w:t>*glass in door (</w:t>
            </w:r>
            <w:r w:rsidRPr="004358FA">
              <w:rPr>
                <w:rFonts w:ascii="Calibri" w:hAnsi="Calibri"/>
                <w:i/>
                <w:sz w:val="18"/>
                <w:szCs w:val="18"/>
              </w:rPr>
              <w:t>only allow if A14 contains Installing ≤ 3ft</w:t>
            </w:r>
            <w:r w:rsidRPr="004358FA">
              <w:rPr>
                <w:rFonts w:ascii="Calibri" w:hAnsi="Calibri"/>
                <w:i/>
                <w:sz w:val="18"/>
                <w:szCs w:val="18"/>
                <w:vertAlign w:val="superscript"/>
              </w:rPr>
              <w:t>2</w:t>
            </w:r>
            <w:r w:rsidRPr="004358FA">
              <w:rPr>
                <w:rFonts w:ascii="Calibri" w:hAnsi="Calibri"/>
                <w:i/>
                <w:sz w:val="18"/>
                <w:szCs w:val="18"/>
              </w:rPr>
              <w:t xml:space="preserve"> glass in door</w:t>
            </w:r>
            <w:r>
              <w:rPr>
                <w:rFonts w:ascii="Calibri" w:hAnsi="Calibri"/>
                <w:sz w:val="18"/>
                <w:szCs w:val="18"/>
              </w:rPr>
              <w:t>)</w:t>
            </w:r>
          </w:p>
        </w:tc>
        <w:tc>
          <w:tcPr>
            <w:tcW w:w="999" w:type="dxa"/>
            <w:gridSpan w:val="2"/>
            <w:tcBorders>
              <w:top w:val="single" w:sz="6" w:space="0" w:color="auto"/>
              <w:bottom w:val="single" w:sz="6" w:space="0" w:color="auto"/>
            </w:tcBorders>
            <w:tcMar>
              <w:left w:w="29" w:type="dxa"/>
              <w:right w:w="29" w:type="dxa"/>
            </w:tcMar>
            <w:vAlign w:val="bottom"/>
          </w:tcPr>
          <w:p w14:paraId="308DB6CD"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 Metal framing, Metal framing with thermal break, Nonmetal framing &gt;&gt;</w:t>
            </w:r>
          </w:p>
        </w:tc>
        <w:tc>
          <w:tcPr>
            <w:tcW w:w="1001" w:type="dxa"/>
            <w:tcBorders>
              <w:top w:val="single" w:sz="6" w:space="0" w:color="auto"/>
              <w:bottom w:val="single" w:sz="6" w:space="0" w:color="auto"/>
            </w:tcBorders>
            <w:tcMar>
              <w:left w:w="14" w:type="dxa"/>
              <w:right w:w="14" w:type="dxa"/>
            </w:tcMar>
            <w:vAlign w:val="bottom"/>
          </w:tcPr>
          <w:p w14:paraId="308DB6CE" w14:textId="77777777" w:rsidR="006C6CD9" w:rsidRPr="00F3441B" w:rsidRDefault="006C6CD9" w:rsidP="001F2244">
            <w:pPr>
              <w:keepNext/>
              <w:tabs>
                <w:tab w:val="left" w:pos="2160"/>
                <w:tab w:val="left" w:pos="2700"/>
                <w:tab w:val="left" w:pos="3420"/>
                <w:tab w:val="left" w:pos="3780"/>
                <w:tab w:val="left" w:pos="576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None, Chromogenic glazing, Integrated shading device&gt;&gt;</w:t>
            </w:r>
          </w:p>
        </w:tc>
        <w:tc>
          <w:tcPr>
            <w:tcW w:w="1001" w:type="dxa"/>
            <w:tcBorders>
              <w:top w:val="single" w:sz="6" w:space="0" w:color="auto"/>
              <w:bottom w:val="single" w:sz="6" w:space="0" w:color="auto"/>
            </w:tcBorders>
            <w:vAlign w:val="bottom"/>
          </w:tcPr>
          <w:p w14:paraId="308DB6CF"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North, East, South</w:t>
            </w:r>
            <w:r>
              <w:rPr>
                <w:rFonts w:ascii="Calibri" w:hAnsi="Calibri"/>
                <w:sz w:val="18"/>
                <w:szCs w:val="18"/>
              </w:rPr>
              <w:t xml:space="preserve">, </w:t>
            </w:r>
            <w:r w:rsidRPr="00F3441B">
              <w:rPr>
                <w:rFonts w:ascii="Calibri" w:hAnsi="Calibri"/>
                <w:sz w:val="18"/>
                <w:szCs w:val="18"/>
              </w:rPr>
              <w:t>West</w:t>
            </w:r>
            <w:r>
              <w:rPr>
                <w:rFonts w:ascii="Calibri" w:hAnsi="Calibri"/>
                <w:sz w:val="18"/>
                <w:szCs w:val="18"/>
              </w:rPr>
              <w:t>&gt;&gt;</w:t>
            </w:r>
          </w:p>
        </w:tc>
        <w:tc>
          <w:tcPr>
            <w:tcW w:w="1001" w:type="dxa"/>
            <w:tcBorders>
              <w:top w:val="single" w:sz="6" w:space="0" w:color="auto"/>
              <w:bottom w:val="single" w:sz="6" w:space="0" w:color="auto"/>
            </w:tcBorders>
            <w:vAlign w:val="bottom"/>
          </w:tcPr>
          <w:p w14:paraId="308DB6D0" w14:textId="77777777"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User selects from list</w:t>
            </w:r>
            <w:r>
              <w:rPr>
                <w:rFonts w:ascii="Calibri" w:hAnsi="Calibri"/>
                <w:sz w:val="18"/>
                <w:szCs w:val="18"/>
              </w:rPr>
              <w:t>:</w:t>
            </w:r>
            <w:r w:rsidRPr="00F3441B">
              <w:rPr>
                <w:rFonts w:ascii="Calibri" w:hAnsi="Calibri"/>
                <w:sz w:val="18"/>
                <w:szCs w:val="18"/>
              </w:rPr>
              <w:t xml:space="preserve"> </w:t>
            </w:r>
            <w:r>
              <w:rPr>
                <w:rFonts w:ascii="Calibri" w:hAnsi="Calibri"/>
                <w:sz w:val="18"/>
                <w:szCs w:val="18"/>
              </w:rPr>
              <w:t>Double pane, Single pane, Triple pane&gt;&gt;</w:t>
            </w:r>
          </w:p>
        </w:tc>
        <w:tc>
          <w:tcPr>
            <w:tcW w:w="1001" w:type="dxa"/>
            <w:tcBorders>
              <w:top w:val="single" w:sz="6" w:space="0" w:color="auto"/>
              <w:bottom w:val="single" w:sz="6" w:space="0" w:color="auto"/>
            </w:tcBorders>
            <w:vAlign w:val="bottom"/>
          </w:tcPr>
          <w:p w14:paraId="308DB6D1" w14:textId="1E33BBE1"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ins w:id="2656" w:author="Smith, Alexis@Energy" w:date="2018-10-24T11:45:00Z">
              <w:r w:rsidR="007C126E">
                <w:rPr>
                  <w:rFonts w:ascii="Calibri" w:hAnsi="Calibri"/>
                  <w:sz w:val="18"/>
                  <w:szCs w:val="18"/>
                </w:rPr>
                <w:t>J</w:t>
              </w:r>
            </w:ins>
            <w:del w:id="2657" w:author="Smith, Alexis@Energy" w:date="2018-10-24T11:45:00Z">
              <w:r w:rsidRPr="00F3441B" w:rsidDel="007C126E">
                <w:rPr>
                  <w:rFonts w:ascii="Calibri" w:hAnsi="Calibri"/>
                  <w:sz w:val="18"/>
                  <w:szCs w:val="18"/>
                </w:rPr>
                <w:delText>I</w:delText>
              </w:r>
            </w:del>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North, East or South, then </w:t>
            </w:r>
            <w:ins w:id="2658" w:author="Smith, Alexis@Energy" w:date="2018-10-24T10:46:00Z">
              <w:r w:rsidR="00586182">
                <w:rPr>
                  <w:rFonts w:ascii="Calibri" w:hAnsi="Calibri"/>
                  <w:sz w:val="18"/>
                  <w:szCs w:val="20"/>
                </w:rPr>
                <w:t>user input: DecimalNonnegative</w:t>
              </w:r>
              <w:r w:rsidR="00586182" w:rsidRPr="00F3441B" w:rsidDel="00586182">
                <w:rPr>
                  <w:rFonts w:ascii="Calibri" w:hAnsi="Calibri"/>
                  <w:sz w:val="18"/>
                  <w:szCs w:val="18"/>
                </w:rPr>
                <w:t xml:space="preserve"> </w:t>
              </w:r>
            </w:ins>
            <w:del w:id="2659" w:author="Smith, Alexis@Energy" w:date="2018-10-24T10:46:00Z">
              <w:r w:rsidRPr="00F3441B" w:rsidDel="00586182">
                <w:rPr>
                  <w:rFonts w:ascii="Calibri" w:hAnsi="Calibri"/>
                  <w:sz w:val="18"/>
                  <w:szCs w:val="18"/>
                </w:rPr>
                <w:delText>enter user defined number in this column</w:delText>
              </w:r>
            </w:del>
            <w:r>
              <w:rPr>
                <w:rFonts w:ascii="Calibri" w:hAnsi="Calibri"/>
                <w:sz w:val="18"/>
                <w:szCs w:val="18"/>
              </w:rPr>
              <w:t>&gt;&gt;</w:t>
            </w:r>
          </w:p>
        </w:tc>
        <w:tc>
          <w:tcPr>
            <w:tcW w:w="1001" w:type="dxa"/>
            <w:tcBorders>
              <w:top w:val="single" w:sz="6" w:space="0" w:color="auto"/>
              <w:bottom w:val="single" w:sz="6" w:space="0" w:color="auto"/>
            </w:tcBorders>
            <w:vAlign w:val="bottom"/>
          </w:tcPr>
          <w:p w14:paraId="308DB6D2" w14:textId="5A6ADC22" w:rsidR="006C6CD9" w:rsidRPr="00F3441B" w:rsidRDefault="006C6CD9" w:rsidP="001F2244">
            <w:pPr>
              <w:keepNext/>
              <w:tabs>
                <w:tab w:val="left" w:pos="3420"/>
                <w:tab w:val="left" w:pos="7212"/>
              </w:tabs>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If </w:t>
            </w:r>
            <w:ins w:id="2660" w:author="Smith, Alexis@Energy" w:date="2018-10-24T11:45:00Z">
              <w:r w:rsidR="007C126E">
                <w:rPr>
                  <w:rFonts w:ascii="Calibri" w:hAnsi="Calibri"/>
                  <w:sz w:val="18"/>
                  <w:szCs w:val="18"/>
                </w:rPr>
                <w:t>J</w:t>
              </w:r>
            </w:ins>
            <w:del w:id="2661" w:author="Smith, Alexis@Energy" w:date="2018-10-24T11:45:00Z">
              <w:r w:rsidRPr="00F3441B" w:rsidDel="007C126E">
                <w:rPr>
                  <w:rFonts w:ascii="Calibri" w:hAnsi="Calibri"/>
                  <w:sz w:val="18"/>
                  <w:szCs w:val="18"/>
                </w:rPr>
                <w:delText>I</w:delText>
              </w:r>
            </w:del>
            <w:r w:rsidRPr="00F3441B">
              <w:rPr>
                <w:rFonts w:ascii="Calibri" w:hAnsi="Calibri"/>
                <w:sz w:val="18"/>
                <w:szCs w:val="18"/>
              </w:rPr>
              <w:t>0</w:t>
            </w:r>
            <w:r>
              <w:rPr>
                <w:rFonts w:ascii="Calibri" w:hAnsi="Calibri"/>
                <w:sz w:val="18"/>
                <w:szCs w:val="18"/>
              </w:rPr>
              <w:t>5</w:t>
            </w:r>
            <w:r w:rsidRPr="00F3441B">
              <w:rPr>
                <w:rFonts w:ascii="Calibri" w:hAnsi="Calibri"/>
                <w:sz w:val="18"/>
                <w:szCs w:val="18"/>
              </w:rPr>
              <w:t xml:space="preserve"> equals West, then </w:t>
            </w:r>
            <w:ins w:id="2662" w:author="Smith, Alexis@Energy" w:date="2018-10-24T10:46:00Z">
              <w:r w:rsidR="00586182">
                <w:rPr>
                  <w:rFonts w:ascii="Calibri" w:hAnsi="Calibri"/>
                  <w:sz w:val="18"/>
                  <w:szCs w:val="20"/>
                </w:rPr>
                <w:t>User input: DecimalNonnegative</w:t>
              </w:r>
              <w:r w:rsidR="00586182" w:rsidRPr="00F3441B" w:rsidDel="00586182">
                <w:rPr>
                  <w:rFonts w:ascii="Calibri" w:hAnsi="Calibri"/>
                  <w:sz w:val="18"/>
                  <w:szCs w:val="18"/>
                </w:rPr>
                <w:t xml:space="preserve"> </w:t>
              </w:r>
            </w:ins>
            <w:del w:id="2663" w:author="Smith, Alexis@Energy" w:date="2018-10-24T10:46:00Z">
              <w:r w:rsidRPr="00F3441B" w:rsidDel="00586182">
                <w:rPr>
                  <w:rFonts w:ascii="Calibri" w:hAnsi="Calibri"/>
                  <w:sz w:val="18"/>
                  <w:szCs w:val="18"/>
                </w:rPr>
                <w:delText>enter user defined number in this column</w:delText>
              </w:r>
            </w:del>
            <w:r>
              <w:rPr>
                <w:rFonts w:ascii="Calibri" w:hAnsi="Calibri"/>
                <w:sz w:val="18"/>
                <w:szCs w:val="18"/>
              </w:rPr>
              <w:t>&gt;&gt;</w:t>
            </w:r>
          </w:p>
        </w:tc>
        <w:tc>
          <w:tcPr>
            <w:tcW w:w="1001" w:type="dxa"/>
            <w:tcBorders>
              <w:top w:val="single" w:sz="6" w:space="0" w:color="auto"/>
              <w:bottom w:val="single" w:sz="6" w:space="0" w:color="auto"/>
            </w:tcBorders>
            <w:vAlign w:val="bottom"/>
          </w:tcPr>
          <w:p w14:paraId="308DB6D3" w14:textId="0AA11B3F"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1" w:type="dxa"/>
            <w:tcBorders>
              <w:top w:val="single" w:sz="6" w:space="0" w:color="auto"/>
              <w:bottom w:val="single" w:sz="6" w:space="0" w:color="auto"/>
            </w:tcBorders>
            <w:vAlign w:val="bottom"/>
          </w:tcPr>
          <w:p w14:paraId="38F40245" w14:textId="5E06C704" w:rsidR="006C6CD9" w:rsidRDefault="00D62303" w:rsidP="004B17E9">
            <w:pPr>
              <w:keepNext/>
              <w:jc w:val="center"/>
              <w:rPr>
                <w:rFonts w:ascii="Calibri" w:hAnsi="Calibri"/>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110.6-A</w:t>
            </w:r>
            <w:r w:rsidR="004B17E9">
              <w:rPr>
                <w:rFonts w:ascii="Calibri" w:hAnsi="Calibri"/>
                <w:sz w:val="18"/>
                <w:szCs w:val="18"/>
              </w:rPr>
              <w:t xml:space="preserve">, </w:t>
            </w:r>
            <w:r w:rsidRPr="00F3441B">
              <w:rPr>
                <w:rFonts w:ascii="Calibri" w:hAnsi="Calibri"/>
                <w:sz w:val="18"/>
                <w:szCs w:val="18"/>
              </w:rPr>
              <w:t>Equation NA6-1</w:t>
            </w:r>
            <w:r w:rsidR="009F2749">
              <w:rPr>
                <w:rFonts w:ascii="Calibri" w:hAnsi="Calibri"/>
                <w:sz w:val="18"/>
                <w:szCs w:val="18"/>
              </w:rPr>
              <w:t>, or Area-weighted Average (ENV-02)</w:t>
            </w:r>
            <w:r>
              <w:rPr>
                <w:rFonts w:ascii="Calibri" w:hAnsi="Calibri"/>
                <w:sz w:val="18"/>
                <w:szCs w:val="18"/>
              </w:rPr>
              <w:t>&gt;&gt;</w:t>
            </w:r>
          </w:p>
        </w:tc>
        <w:tc>
          <w:tcPr>
            <w:tcW w:w="1001" w:type="dxa"/>
            <w:tcBorders>
              <w:top w:val="single" w:sz="6" w:space="0" w:color="auto"/>
              <w:bottom w:val="single" w:sz="6" w:space="0" w:color="auto"/>
            </w:tcBorders>
            <w:vAlign w:val="bottom"/>
          </w:tcPr>
          <w:p w14:paraId="308DB6D4" w14:textId="1DE6C3D8" w:rsidR="006C6CD9" w:rsidRPr="00F3441B" w:rsidRDefault="006C6CD9" w:rsidP="001F2244">
            <w:pPr>
              <w:keepNext/>
              <w:jc w:val="center"/>
              <w:rPr>
                <w:rFonts w:ascii="Calibri" w:hAnsi="Calibri"/>
                <w:sz w:val="18"/>
                <w:szCs w:val="18"/>
              </w:rPr>
            </w:pPr>
            <w:r>
              <w:rPr>
                <w:rFonts w:ascii="Calibri" w:hAnsi="Calibri"/>
                <w:sz w:val="18"/>
                <w:szCs w:val="18"/>
              </w:rPr>
              <w:t>&lt;&lt;User Input: DecimalNonnegative</w:t>
            </w:r>
            <w:r w:rsidRPr="00F3441B" w:rsidDel="00DD5483">
              <w:rPr>
                <w:rFonts w:ascii="Calibri" w:hAnsi="Calibri"/>
                <w:sz w:val="18"/>
                <w:szCs w:val="18"/>
              </w:rPr>
              <w:t xml:space="preserve"> </w:t>
            </w:r>
            <w:r>
              <w:rPr>
                <w:rFonts w:ascii="Calibri" w:hAnsi="Calibri"/>
                <w:sz w:val="18"/>
                <w:szCs w:val="18"/>
              </w:rPr>
              <w:t>&gt;&gt;</w:t>
            </w:r>
          </w:p>
        </w:tc>
        <w:tc>
          <w:tcPr>
            <w:tcW w:w="1005" w:type="dxa"/>
            <w:tcBorders>
              <w:top w:val="single" w:sz="6" w:space="0" w:color="auto"/>
              <w:bottom w:val="single" w:sz="6" w:space="0" w:color="auto"/>
            </w:tcBorders>
            <w:vAlign w:val="bottom"/>
          </w:tcPr>
          <w:p w14:paraId="308DB6D6" w14:textId="5F407B09" w:rsidR="006C6CD9" w:rsidRDefault="006C6CD9" w:rsidP="004B17E9">
            <w:pPr>
              <w:keepNext/>
              <w:jc w:val="center"/>
              <w:rPr>
                <w:rFonts w:ascii="Calibri" w:hAnsi="Calibri" w:cs="Tahoma"/>
                <w:sz w:val="18"/>
                <w:szCs w:val="18"/>
              </w:rPr>
            </w:pPr>
            <w:r>
              <w:rPr>
                <w:rFonts w:ascii="Calibri" w:hAnsi="Calibri"/>
                <w:sz w:val="18"/>
                <w:szCs w:val="18"/>
              </w:rPr>
              <w:t>&lt;&lt;</w:t>
            </w:r>
            <w:r w:rsidRPr="00F3441B">
              <w:rPr>
                <w:rFonts w:ascii="Calibri" w:hAnsi="Calibri"/>
                <w:sz w:val="18"/>
                <w:szCs w:val="18"/>
              </w:rPr>
              <w:t xml:space="preserve">User selects from list: </w:t>
            </w:r>
            <w:r>
              <w:rPr>
                <w:rFonts w:ascii="Calibri" w:hAnsi="Calibri"/>
                <w:sz w:val="18"/>
                <w:szCs w:val="18"/>
              </w:rPr>
              <w:t>NFRC,</w:t>
            </w:r>
            <w:r w:rsidR="004B17E9">
              <w:rPr>
                <w:rFonts w:ascii="Calibri" w:hAnsi="Calibri"/>
                <w:sz w:val="18"/>
                <w:szCs w:val="18"/>
              </w:rPr>
              <w:t xml:space="preserve"> </w:t>
            </w:r>
            <w:r>
              <w:rPr>
                <w:rFonts w:ascii="Calibri" w:hAnsi="Calibri"/>
                <w:sz w:val="18"/>
                <w:szCs w:val="18"/>
              </w:rPr>
              <w:t>Table 110.6-B</w:t>
            </w:r>
            <w:r w:rsidR="009F2749">
              <w:rPr>
                <w:rFonts w:ascii="Calibri" w:hAnsi="Calibri"/>
                <w:sz w:val="18"/>
                <w:szCs w:val="18"/>
              </w:rPr>
              <w:t>,</w:t>
            </w:r>
            <w:r w:rsidRPr="00F3441B">
              <w:rPr>
                <w:rFonts w:ascii="Calibri" w:hAnsi="Calibri"/>
                <w:sz w:val="18"/>
                <w:szCs w:val="18"/>
              </w:rPr>
              <w:t xml:space="preserve"> Equation</w:t>
            </w:r>
            <w:r>
              <w:rPr>
                <w:rFonts w:ascii="Calibri" w:hAnsi="Calibri"/>
                <w:sz w:val="18"/>
                <w:szCs w:val="18"/>
              </w:rPr>
              <w:t xml:space="preserve"> NA6-2</w:t>
            </w:r>
            <w:r w:rsidR="009F2749">
              <w:rPr>
                <w:rFonts w:ascii="Calibri" w:hAnsi="Calibri"/>
                <w:sz w:val="18"/>
                <w:szCs w:val="18"/>
              </w:rPr>
              <w:t>, or Area-weighted Average (ENV-02)</w:t>
            </w:r>
            <w:r>
              <w:rPr>
                <w:rFonts w:ascii="Calibri" w:hAnsi="Calibri"/>
                <w:sz w:val="18"/>
                <w:szCs w:val="18"/>
              </w:rPr>
              <w:t>&gt;&gt;</w:t>
            </w:r>
          </w:p>
        </w:tc>
        <w:tc>
          <w:tcPr>
            <w:tcW w:w="1000" w:type="dxa"/>
            <w:tcBorders>
              <w:top w:val="single" w:sz="6" w:space="0" w:color="auto"/>
              <w:bottom w:val="single" w:sz="6" w:space="0" w:color="auto"/>
            </w:tcBorders>
            <w:vAlign w:val="bottom"/>
          </w:tcPr>
          <w:p w14:paraId="308DB6D7" w14:textId="77777777" w:rsidR="006C6CD9" w:rsidRPr="00F3441B" w:rsidRDefault="006C6CD9" w:rsidP="001F2244">
            <w:pPr>
              <w:keepNext/>
              <w:jc w:val="center"/>
              <w:rPr>
                <w:rFonts w:ascii="Calibri" w:hAnsi="Calibri"/>
                <w:sz w:val="18"/>
                <w:szCs w:val="18"/>
              </w:rPr>
            </w:pPr>
            <w:r>
              <w:rPr>
                <w:rFonts w:ascii="Calibri" w:hAnsi="Calibri"/>
                <w:sz w:val="18"/>
                <w:szCs w:val="18"/>
              </w:rPr>
              <w:t>&lt;&lt;User selects from list: Drop Arm Awnings, Louvered Sun Screen, Low Sun Angle Louvered Sun Screen, None, Operable Awnings, Overhang, Retractable Awnings,  Roll Down Blinds Or Slats, Standard Bug Screen, Sun Screen, Vertical Roller Or Shades&gt;&gt;</w:t>
            </w:r>
          </w:p>
        </w:tc>
        <w:tc>
          <w:tcPr>
            <w:tcW w:w="1014" w:type="dxa"/>
            <w:tcBorders>
              <w:top w:val="single" w:sz="6" w:space="0" w:color="auto"/>
              <w:bottom w:val="single" w:sz="6" w:space="0" w:color="auto"/>
              <w:right w:val="single" w:sz="4" w:space="0" w:color="auto"/>
            </w:tcBorders>
            <w:vAlign w:val="bottom"/>
          </w:tcPr>
          <w:p w14:paraId="308DB6D8" w14:textId="080EDB74" w:rsidR="006C6CD9" w:rsidRPr="00F3441B" w:rsidRDefault="006C6CD9" w:rsidP="001F2244">
            <w:pPr>
              <w:keepNext/>
              <w:jc w:val="center"/>
              <w:rPr>
                <w:rFonts w:ascii="Calibri" w:hAnsi="Calibri"/>
                <w:sz w:val="18"/>
                <w:szCs w:val="18"/>
              </w:rPr>
            </w:pPr>
            <w:r>
              <w:rPr>
                <w:rFonts w:ascii="Calibri" w:hAnsi="Calibri"/>
                <w:sz w:val="18"/>
                <w:szCs w:val="18"/>
              </w:rPr>
              <w:t xml:space="preserve">&lt;&lt;If </w:t>
            </w:r>
            <w:ins w:id="2664" w:author="Smith, Alexis@Energy" w:date="2018-10-24T11:45:00Z">
              <w:r w:rsidR="007C126E">
                <w:rPr>
                  <w:rFonts w:ascii="Calibri" w:hAnsi="Calibri"/>
                  <w:sz w:val="18"/>
                  <w:szCs w:val="18"/>
                </w:rPr>
                <w:t>J</w:t>
              </w:r>
            </w:ins>
            <w:del w:id="2665" w:author="Smith, Alexis@Energy" w:date="2018-10-24T11:45:00Z">
              <w:r w:rsidDel="007C126E">
                <w:rPr>
                  <w:rFonts w:ascii="Calibri" w:hAnsi="Calibri"/>
                  <w:sz w:val="18"/>
                  <w:szCs w:val="18"/>
                </w:rPr>
                <w:delText>I</w:delText>
              </w:r>
            </w:del>
            <w:r>
              <w:rPr>
                <w:rFonts w:ascii="Calibri" w:hAnsi="Calibri"/>
                <w:sz w:val="18"/>
                <w:szCs w:val="18"/>
              </w:rPr>
              <w:t xml:space="preserve">12 </w:t>
            </w:r>
            <w:del w:id="2666" w:author="Smith, Alexis@Energy" w:date="2018-10-24T10:47:00Z">
              <w:r w:rsidDel="00586182">
                <w:rPr>
                  <w:rFonts w:ascii="Calibri" w:hAnsi="Calibri"/>
                  <w:sz w:val="18"/>
                  <w:szCs w:val="18"/>
                </w:rPr>
                <w:delText>equal to</w:delText>
              </w:r>
            </w:del>
            <w:ins w:id="2667" w:author="Smith, Alexis@Energy" w:date="2018-10-24T10:47:00Z">
              <w:r w:rsidR="00586182">
                <w:rPr>
                  <w:rFonts w:ascii="Calibri" w:hAnsi="Calibri"/>
                  <w:sz w:val="18"/>
                  <w:szCs w:val="18"/>
                </w:rPr>
                <w:t>=</w:t>
              </w:r>
            </w:ins>
            <w:r>
              <w:rPr>
                <w:rFonts w:ascii="Calibri" w:hAnsi="Calibri"/>
                <w:sz w:val="18"/>
                <w:szCs w:val="18"/>
              </w:rPr>
              <w:t xml:space="preserve"> None</w:t>
            </w:r>
            <w:r w:rsidR="00D62303">
              <w:rPr>
                <w:rFonts w:ascii="Calibri" w:hAnsi="Calibri"/>
                <w:sz w:val="18"/>
                <w:szCs w:val="18"/>
              </w:rPr>
              <w:t xml:space="preserve">, or </w:t>
            </w:r>
            <w:ins w:id="2668" w:author="Smith, Alexis@Energy" w:date="2018-10-24T11:45:00Z">
              <w:r w:rsidR="007C126E">
                <w:rPr>
                  <w:rFonts w:ascii="Calibri" w:hAnsi="Calibri"/>
                  <w:sz w:val="18"/>
                  <w:szCs w:val="18"/>
                </w:rPr>
                <w:t>J</w:t>
              </w:r>
            </w:ins>
            <w:del w:id="2669" w:author="Smith, Alexis@Energy" w:date="2018-10-24T11:45:00Z">
              <w:r w:rsidR="00D62303" w:rsidDel="007C126E">
                <w:rPr>
                  <w:rFonts w:ascii="Calibri" w:hAnsi="Calibri"/>
                  <w:sz w:val="18"/>
                  <w:szCs w:val="18"/>
                </w:rPr>
                <w:delText>I</w:delText>
              </w:r>
            </w:del>
            <w:r w:rsidR="00D62303">
              <w:rPr>
                <w:rFonts w:ascii="Calibri" w:hAnsi="Calibri"/>
                <w:sz w:val="18"/>
                <w:szCs w:val="18"/>
              </w:rPr>
              <w:t>04</w:t>
            </w:r>
            <w:ins w:id="2670" w:author="Smith, Alexis@Energy" w:date="2018-10-24T10:47:00Z">
              <w:r w:rsidR="00586182">
                <w:rPr>
                  <w:rFonts w:ascii="Calibri" w:hAnsi="Calibri"/>
                  <w:sz w:val="18"/>
                  <w:szCs w:val="18"/>
                </w:rPr>
                <w:t xml:space="preserve"> =</w:t>
              </w:r>
            </w:ins>
            <w:r w:rsidR="00D62303">
              <w:rPr>
                <w:rFonts w:ascii="Calibri" w:hAnsi="Calibri"/>
                <w:sz w:val="18"/>
                <w:szCs w:val="18"/>
              </w:rPr>
              <w:t xml:space="preserve"> </w:t>
            </w:r>
            <w:del w:id="2671" w:author="Smith, Alexis@Energy" w:date="2018-10-24T10:47:00Z">
              <w:r w:rsidR="00D62303" w:rsidDel="00586182">
                <w:rPr>
                  <w:rFonts w:ascii="Calibri" w:hAnsi="Calibri"/>
                  <w:sz w:val="18"/>
                  <w:szCs w:val="18"/>
                </w:rPr>
                <w:delText xml:space="preserve">contains </w:delText>
              </w:r>
            </w:del>
            <w:r w:rsidR="00D62303">
              <w:rPr>
                <w:rFonts w:ascii="Calibri" w:hAnsi="Calibri"/>
                <w:sz w:val="18"/>
                <w:szCs w:val="18"/>
              </w:rPr>
              <w:t>Chromogenic glazing,</w:t>
            </w:r>
            <w:r>
              <w:rPr>
                <w:rFonts w:ascii="Calibri" w:hAnsi="Calibri"/>
                <w:sz w:val="18"/>
                <w:szCs w:val="18"/>
              </w:rPr>
              <w:t xml:space="preserve"> then </w:t>
            </w:r>
            <w:del w:id="2672" w:author="Smith, Alexis@Energy" w:date="2018-10-24T10:47:00Z">
              <w:r w:rsidDel="00586182">
                <w:rPr>
                  <w:rFonts w:ascii="Calibri" w:hAnsi="Calibri"/>
                  <w:sz w:val="18"/>
                  <w:szCs w:val="18"/>
                </w:rPr>
                <w:delText xml:space="preserve">report </w:delText>
              </w:r>
            </w:del>
            <w:ins w:id="2673" w:author="Smith, Alexis@Energy" w:date="2018-10-24T10:47:00Z">
              <w:r w:rsidR="00586182">
                <w:rPr>
                  <w:rFonts w:ascii="Calibri" w:hAnsi="Calibri"/>
                  <w:sz w:val="18"/>
                  <w:szCs w:val="18"/>
                </w:rPr>
                <w:t xml:space="preserve">value = </w:t>
              </w:r>
            </w:ins>
            <w:r>
              <w:rPr>
                <w:rFonts w:ascii="Calibri" w:hAnsi="Calibri"/>
                <w:sz w:val="18"/>
                <w:szCs w:val="18"/>
              </w:rPr>
              <w:t>N/A;</w:t>
            </w:r>
          </w:p>
          <w:p w14:paraId="308DB6DA" w14:textId="77777777" w:rsidR="006C6CD9" w:rsidRPr="00F3441B" w:rsidRDefault="006C6CD9" w:rsidP="001F2244">
            <w:pPr>
              <w:keepNext/>
              <w:jc w:val="center"/>
              <w:rPr>
                <w:rFonts w:ascii="Calibri" w:hAnsi="Calibri"/>
                <w:sz w:val="18"/>
                <w:szCs w:val="18"/>
              </w:rPr>
            </w:pPr>
            <w:r>
              <w:rPr>
                <w:rFonts w:ascii="Calibri" w:hAnsi="Calibri"/>
                <w:sz w:val="18"/>
                <w:szCs w:val="18"/>
              </w:rPr>
              <w:t>Else report value from CF1R-ENV-03&gt;&gt;</w:t>
            </w:r>
          </w:p>
        </w:tc>
      </w:tr>
      <w:tr w:rsidR="00D62303" w:rsidRPr="009B3A0C" w14:paraId="308DB6DF"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DC" w14:textId="4A74755D"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15</w:t>
            </w:r>
          </w:p>
        </w:tc>
        <w:tc>
          <w:tcPr>
            <w:tcW w:w="11732" w:type="dxa"/>
            <w:gridSpan w:val="12"/>
            <w:tcBorders>
              <w:top w:val="single" w:sz="6" w:space="0" w:color="auto"/>
              <w:bottom w:val="single" w:sz="6" w:space="0" w:color="auto"/>
            </w:tcBorders>
            <w:vAlign w:val="center"/>
          </w:tcPr>
          <w:p w14:paraId="308DB6DD" w14:textId="0407F1E1" w:rsidR="00D62303" w:rsidRDefault="00D62303" w:rsidP="00D62303">
            <w:pPr>
              <w:keepNext/>
              <w:rPr>
                <w:rFonts w:ascii="Calibri" w:hAnsi="Calibri"/>
                <w:sz w:val="18"/>
                <w:szCs w:val="18"/>
              </w:rPr>
            </w:pPr>
            <w:r w:rsidRPr="009B3A0C">
              <w:rPr>
                <w:rFonts w:ascii="Calibri" w:hAnsi="Calibri"/>
                <w:sz w:val="18"/>
                <w:szCs w:val="18"/>
              </w:rPr>
              <w:t>Total Proposed Fenestration Area</w:t>
            </w:r>
          </w:p>
        </w:tc>
        <w:tc>
          <w:tcPr>
            <w:tcW w:w="2014" w:type="dxa"/>
            <w:gridSpan w:val="2"/>
            <w:tcBorders>
              <w:top w:val="single" w:sz="6" w:space="0" w:color="auto"/>
              <w:bottom w:val="single" w:sz="6" w:space="0" w:color="auto"/>
              <w:right w:val="single" w:sz="4" w:space="0" w:color="auto"/>
            </w:tcBorders>
            <w:vAlign w:val="center"/>
          </w:tcPr>
          <w:p w14:paraId="308DB6DE" w14:textId="2BA1B0F2" w:rsidR="00D62303" w:rsidRPr="009B3A0C" w:rsidRDefault="00D62303" w:rsidP="00024CAE">
            <w:pPr>
              <w:keepNext/>
              <w:jc w:val="center"/>
              <w:rPr>
                <w:rFonts w:ascii="Calibri" w:hAnsi="Calibri"/>
                <w:sz w:val="18"/>
                <w:szCs w:val="18"/>
              </w:rPr>
            </w:pPr>
            <w:r>
              <w:rPr>
                <w:rFonts w:ascii="Calibri" w:hAnsi="Calibri"/>
                <w:sz w:val="18"/>
                <w:szCs w:val="18"/>
              </w:rPr>
              <w:t>&lt;&lt;calculate</w:t>
            </w:r>
            <w:ins w:id="2674" w:author="Smith, Alexis@Energy" w:date="2018-10-24T11:47:00Z">
              <w:r w:rsidR="007C126E">
                <w:rPr>
                  <w:rFonts w:ascii="Calibri" w:hAnsi="Calibri"/>
                  <w:sz w:val="18"/>
                  <w:szCs w:val="18"/>
                </w:rPr>
                <w:t>d field:</w:t>
              </w:r>
            </w:ins>
            <w:r>
              <w:rPr>
                <w:rFonts w:ascii="Calibri" w:hAnsi="Calibri"/>
                <w:sz w:val="18"/>
                <w:szCs w:val="18"/>
              </w:rPr>
              <w:t xml:space="preserve"> </w:t>
            </w:r>
            <w:del w:id="2675" w:author="Smith, Alexis@Energy" w:date="2018-10-24T11:47:00Z">
              <w:r w:rsidDel="007C126E">
                <w:rPr>
                  <w:rFonts w:ascii="Calibri" w:hAnsi="Calibri"/>
                  <w:sz w:val="18"/>
                  <w:szCs w:val="18"/>
                </w:rPr>
                <w:delText>(</w:delText>
              </w:r>
            </w:del>
            <w:r>
              <w:rPr>
                <w:rFonts w:ascii="Calibri" w:hAnsi="Calibri"/>
                <w:sz w:val="18"/>
                <w:szCs w:val="18"/>
              </w:rPr>
              <w:t xml:space="preserve">sum of column </w:t>
            </w:r>
            <w:ins w:id="2676" w:author="Smith, Alexis@Energy" w:date="2018-10-24T11:47:00Z">
              <w:r w:rsidR="007C126E">
                <w:rPr>
                  <w:rFonts w:ascii="Calibri" w:hAnsi="Calibri"/>
                  <w:sz w:val="18"/>
                  <w:szCs w:val="18"/>
                </w:rPr>
                <w:t>J</w:t>
              </w:r>
            </w:ins>
            <w:del w:id="2677" w:author="Smith, Alexis@Energy" w:date="2018-10-24T11:47:00Z">
              <w:r w:rsidDel="007C126E">
                <w:rPr>
                  <w:rFonts w:ascii="Calibri" w:hAnsi="Calibri"/>
                  <w:sz w:val="18"/>
                  <w:szCs w:val="18"/>
                </w:rPr>
                <w:delText>I</w:delText>
              </w:r>
            </w:del>
            <w:r>
              <w:rPr>
                <w:rFonts w:ascii="Calibri" w:hAnsi="Calibri"/>
                <w:sz w:val="18"/>
                <w:szCs w:val="18"/>
              </w:rPr>
              <w:t xml:space="preserve">07 and </w:t>
            </w:r>
            <w:ins w:id="2678" w:author="Smith, Alexis@Energy" w:date="2018-10-24T11:47:00Z">
              <w:r w:rsidR="007C126E">
                <w:rPr>
                  <w:rFonts w:ascii="Calibri" w:hAnsi="Calibri"/>
                  <w:sz w:val="18"/>
                  <w:szCs w:val="18"/>
                </w:rPr>
                <w:t>J</w:t>
              </w:r>
            </w:ins>
            <w:del w:id="2679" w:author="Smith, Alexis@Energy" w:date="2018-10-24T11:47:00Z">
              <w:r w:rsidDel="007C126E">
                <w:rPr>
                  <w:rFonts w:ascii="Calibri" w:hAnsi="Calibri"/>
                  <w:sz w:val="18"/>
                  <w:szCs w:val="18"/>
                </w:rPr>
                <w:delText>I</w:delText>
              </w:r>
            </w:del>
            <w:r>
              <w:rPr>
                <w:rFonts w:ascii="Calibri" w:hAnsi="Calibri"/>
                <w:sz w:val="18"/>
                <w:szCs w:val="18"/>
              </w:rPr>
              <w:t>08</w:t>
            </w:r>
            <w:del w:id="2680" w:author="Smith, Alexis@Energy" w:date="2018-10-24T11:47:00Z">
              <w:r w:rsidDel="007C126E">
                <w:rPr>
                  <w:rFonts w:ascii="Calibri" w:hAnsi="Calibri"/>
                  <w:sz w:val="18"/>
                  <w:szCs w:val="18"/>
                </w:rPr>
                <w:delText>)</w:delText>
              </w:r>
            </w:del>
            <w:r>
              <w:rPr>
                <w:rFonts w:ascii="Calibri" w:hAnsi="Calibri"/>
                <w:sz w:val="18"/>
                <w:szCs w:val="18"/>
              </w:rPr>
              <w:t>&gt;&gt;</w:t>
            </w:r>
          </w:p>
        </w:tc>
      </w:tr>
      <w:tr w:rsidR="00D62303" w:rsidRPr="009B3A0C" w14:paraId="308DB6E3"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0" w14:textId="70C73A83"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16</w:t>
            </w:r>
          </w:p>
        </w:tc>
        <w:tc>
          <w:tcPr>
            <w:tcW w:w="11732" w:type="dxa"/>
            <w:gridSpan w:val="12"/>
            <w:tcBorders>
              <w:top w:val="single" w:sz="6" w:space="0" w:color="auto"/>
              <w:bottom w:val="single" w:sz="6" w:space="0" w:color="auto"/>
            </w:tcBorders>
            <w:vAlign w:val="center"/>
          </w:tcPr>
          <w:p w14:paraId="308DB6E1" w14:textId="3325BCDD" w:rsidR="00D62303" w:rsidRDefault="00D62303" w:rsidP="00D62303">
            <w:pPr>
              <w:keepNext/>
              <w:rPr>
                <w:rFonts w:ascii="Calibri" w:hAnsi="Calibri"/>
                <w:sz w:val="18"/>
                <w:szCs w:val="18"/>
              </w:rPr>
            </w:pPr>
            <w:r w:rsidRPr="009B3A0C">
              <w:rPr>
                <w:rFonts w:ascii="Calibri" w:hAnsi="Calibri"/>
                <w:sz w:val="18"/>
                <w:szCs w:val="18"/>
              </w:rPr>
              <w:t>Maximum Allowed Fenestration Area</w:t>
            </w:r>
          </w:p>
        </w:tc>
        <w:tc>
          <w:tcPr>
            <w:tcW w:w="2014" w:type="dxa"/>
            <w:gridSpan w:val="2"/>
            <w:tcBorders>
              <w:top w:val="single" w:sz="6" w:space="0" w:color="auto"/>
              <w:bottom w:val="single" w:sz="6" w:space="0" w:color="auto"/>
              <w:right w:val="single" w:sz="4" w:space="0" w:color="auto"/>
            </w:tcBorders>
            <w:vAlign w:val="center"/>
          </w:tcPr>
          <w:p w14:paraId="308DB6E2" w14:textId="0A849D7F" w:rsidR="00D62303" w:rsidRPr="009B3A0C" w:rsidRDefault="00D62303" w:rsidP="007C126E">
            <w:pPr>
              <w:keepNext/>
              <w:jc w:val="center"/>
              <w:rPr>
                <w:rFonts w:ascii="Calibri" w:hAnsi="Calibri"/>
                <w:sz w:val="18"/>
                <w:szCs w:val="18"/>
              </w:rPr>
            </w:pPr>
            <w:r>
              <w:rPr>
                <w:rFonts w:ascii="Calibri" w:hAnsi="Calibri"/>
                <w:sz w:val="18"/>
                <w:szCs w:val="18"/>
              </w:rPr>
              <w:t>&lt;&lt;</w:t>
            </w:r>
            <w:del w:id="2681" w:author="Smith, Alexis@Energy" w:date="2018-10-24T11:48:00Z">
              <w:r w:rsidDel="007C126E">
                <w:rPr>
                  <w:rFonts w:ascii="Calibri" w:hAnsi="Calibri"/>
                  <w:sz w:val="18"/>
                  <w:szCs w:val="18"/>
                </w:rPr>
                <w:delText>Report Value</w:delText>
              </w:r>
            </w:del>
            <w:ins w:id="2682" w:author="Smith, Alexis@Energy" w:date="2018-10-24T11:48:00Z">
              <w:r w:rsidR="007C126E">
                <w:rPr>
                  <w:rFonts w:ascii="Calibri" w:hAnsi="Calibri"/>
                  <w:sz w:val="18"/>
                  <w:szCs w:val="18"/>
                </w:rPr>
                <w:t>Auto filled</w:t>
              </w:r>
            </w:ins>
            <w:r>
              <w:rPr>
                <w:rFonts w:ascii="Calibri" w:hAnsi="Calibri"/>
                <w:sz w:val="18"/>
                <w:szCs w:val="18"/>
              </w:rPr>
              <w:t xml:space="preserve"> from </w:t>
            </w:r>
            <w:ins w:id="2683" w:author="Smith, Alexis@Energy" w:date="2018-10-24T11:47:00Z">
              <w:r w:rsidR="007C126E">
                <w:rPr>
                  <w:rFonts w:ascii="Calibri" w:hAnsi="Calibri"/>
                  <w:sz w:val="18"/>
                  <w:szCs w:val="18"/>
                </w:rPr>
                <w:t>I</w:t>
              </w:r>
            </w:ins>
            <w:del w:id="2684" w:author="Smith, Alexis@Energy" w:date="2018-10-24T11:47:00Z">
              <w:r w:rsidDel="007C126E">
                <w:rPr>
                  <w:rFonts w:ascii="Calibri" w:hAnsi="Calibri"/>
                  <w:sz w:val="18"/>
                  <w:szCs w:val="18"/>
                </w:rPr>
                <w:delText>H</w:delText>
              </w:r>
            </w:del>
            <w:r>
              <w:rPr>
                <w:rFonts w:ascii="Calibri" w:hAnsi="Calibri"/>
                <w:sz w:val="18"/>
                <w:szCs w:val="18"/>
              </w:rPr>
              <w:t>01&gt;&gt;</w:t>
            </w:r>
          </w:p>
        </w:tc>
      </w:tr>
      <w:tr w:rsidR="00D62303" w:rsidRPr="009B3A0C" w14:paraId="308DB6E9"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4" w14:textId="261CA99B"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17</w:t>
            </w:r>
          </w:p>
        </w:tc>
        <w:tc>
          <w:tcPr>
            <w:tcW w:w="2712" w:type="dxa"/>
            <w:gridSpan w:val="2"/>
            <w:tcBorders>
              <w:top w:val="single" w:sz="6" w:space="0" w:color="auto"/>
              <w:bottom w:val="single" w:sz="6" w:space="0" w:color="auto"/>
            </w:tcBorders>
            <w:vAlign w:val="center"/>
          </w:tcPr>
          <w:p w14:paraId="308DB6E5" w14:textId="77777777" w:rsidR="00D62303" w:rsidRDefault="00D6230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E6" w14:textId="3B61399D" w:rsidR="00D62303" w:rsidRDefault="00D62303" w:rsidP="00D62303">
            <w:pPr>
              <w:keepNext/>
              <w:jc w:val="center"/>
              <w:rPr>
                <w:rFonts w:ascii="Calibri" w:hAnsi="Calibri"/>
                <w:sz w:val="18"/>
                <w:szCs w:val="18"/>
              </w:rPr>
            </w:pPr>
            <w:r>
              <w:rPr>
                <w:rFonts w:ascii="Calibri" w:hAnsi="Calibri"/>
                <w:sz w:val="18"/>
                <w:szCs w:val="18"/>
              </w:rPr>
              <w:t xml:space="preserve">&lt;&lt;If </w:t>
            </w:r>
            <w:ins w:id="2685" w:author="Smith, Alexis@Energy" w:date="2018-10-24T11:49:00Z">
              <w:r w:rsidR="007C126E">
                <w:rPr>
                  <w:rFonts w:ascii="Calibri" w:hAnsi="Calibri"/>
                  <w:sz w:val="18"/>
                  <w:szCs w:val="18"/>
                </w:rPr>
                <w:t>J</w:t>
              </w:r>
            </w:ins>
            <w:del w:id="2686" w:author="Smith, Alexis@Energy" w:date="2018-10-24T11:49:00Z">
              <w:r w:rsidDel="007C126E">
                <w:rPr>
                  <w:rFonts w:ascii="Calibri" w:hAnsi="Calibri"/>
                  <w:sz w:val="18"/>
                  <w:szCs w:val="18"/>
                </w:rPr>
                <w:delText>I</w:delText>
              </w:r>
            </w:del>
            <w:r>
              <w:rPr>
                <w:rFonts w:ascii="Calibri" w:hAnsi="Calibri"/>
                <w:sz w:val="18"/>
                <w:szCs w:val="18"/>
              </w:rPr>
              <w:t xml:space="preserve">15 is equal to or less than </w:t>
            </w:r>
            <w:ins w:id="2687" w:author="Smith, Alexis@Energy" w:date="2018-10-24T11:49:00Z">
              <w:r w:rsidR="007C126E">
                <w:rPr>
                  <w:rFonts w:ascii="Calibri" w:hAnsi="Calibri"/>
                  <w:sz w:val="18"/>
                  <w:szCs w:val="18"/>
                </w:rPr>
                <w:t>J</w:t>
              </w:r>
            </w:ins>
            <w:del w:id="2688" w:author="Smith, Alexis@Energy" w:date="2018-10-24T11:49:00Z">
              <w:r w:rsidDel="007C126E">
                <w:rPr>
                  <w:rFonts w:ascii="Calibri" w:hAnsi="Calibri"/>
                  <w:sz w:val="18"/>
                  <w:szCs w:val="18"/>
                </w:rPr>
                <w:delText>I</w:delText>
              </w:r>
            </w:del>
            <w:r>
              <w:rPr>
                <w:rFonts w:ascii="Calibri" w:hAnsi="Calibri"/>
                <w:sz w:val="18"/>
                <w:szCs w:val="18"/>
              </w:rPr>
              <w:t xml:space="preserve">16 then report: Design Complies with the </w:t>
            </w:r>
            <w:r w:rsidRPr="009B3A0C">
              <w:rPr>
                <w:rFonts w:ascii="Calibri" w:hAnsi="Calibri"/>
                <w:sz w:val="18"/>
                <w:szCs w:val="18"/>
              </w:rPr>
              <w:t xml:space="preserve">Total </w:t>
            </w:r>
            <w:r>
              <w:rPr>
                <w:rFonts w:ascii="Calibri" w:hAnsi="Calibri"/>
                <w:sz w:val="18"/>
                <w:szCs w:val="18"/>
              </w:rPr>
              <w:t xml:space="preserve">Allowed </w:t>
            </w:r>
            <w:r w:rsidRPr="009B3A0C">
              <w:rPr>
                <w:rFonts w:ascii="Calibri" w:hAnsi="Calibri"/>
                <w:sz w:val="18"/>
                <w:szCs w:val="18"/>
              </w:rPr>
              <w:t>Fenestration Area</w:t>
            </w:r>
          </w:p>
          <w:p w14:paraId="308DB6E8" w14:textId="77777777" w:rsidR="00D62303" w:rsidRDefault="00D62303"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Total Proposed 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308DB6E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A" w14:textId="634024E1"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18</w:t>
            </w:r>
          </w:p>
        </w:tc>
        <w:tc>
          <w:tcPr>
            <w:tcW w:w="11732" w:type="dxa"/>
            <w:gridSpan w:val="12"/>
            <w:tcBorders>
              <w:top w:val="single" w:sz="6" w:space="0" w:color="auto"/>
              <w:bottom w:val="single" w:sz="6" w:space="0" w:color="auto"/>
            </w:tcBorders>
            <w:vAlign w:val="center"/>
          </w:tcPr>
          <w:p w14:paraId="308DB6EB" w14:textId="20874745" w:rsidR="00D62303" w:rsidRDefault="00D62303" w:rsidP="00D62303">
            <w:pPr>
              <w:keepNext/>
              <w:rPr>
                <w:rFonts w:ascii="Calibri" w:hAnsi="Calibri"/>
                <w:sz w:val="18"/>
                <w:szCs w:val="18"/>
              </w:rPr>
            </w:pPr>
            <w:r>
              <w:rPr>
                <w:rFonts w:ascii="Calibri" w:hAnsi="Calibri"/>
                <w:sz w:val="18"/>
                <w:szCs w:val="18"/>
              </w:rPr>
              <w:t>Total Propose West-Facing Fenestration Area</w:t>
            </w:r>
          </w:p>
        </w:tc>
        <w:tc>
          <w:tcPr>
            <w:tcW w:w="2014" w:type="dxa"/>
            <w:gridSpan w:val="2"/>
            <w:tcBorders>
              <w:top w:val="single" w:sz="6" w:space="0" w:color="auto"/>
              <w:bottom w:val="single" w:sz="6" w:space="0" w:color="auto"/>
              <w:right w:val="single" w:sz="4" w:space="0" w:color="auto"/>
            </w:tcBorders>
            <w:vAlign w:val="bottom"/>
          </w:tcPr>
          <w:p w14:paraId="308DB6EC" w14:textId="5AD612C3" w:rsidR="00D62303" w:rsidRPr="009B3A0C" w:rsidRDefault="00D62303" w:rsidP="007C126E">
            <w:pPr>
              <w:keepNext/>
              <w:jc w:val="center"/>
              <w:rPr>
                <w:rFonts w:ascii="Calibri" w:hAnsi="Calibri"/>
                <w:sz w:val="18"/>
                <w:szCs w:val="18"/>
              </w:rPr>
            </w:pPr>
            <w:r>
              <w:rPr>
                <w:rFonts w:ascii="Calibri" w:hAnsi="Calibri"/>
                <w:sz w:val="18"/>
                <w:szCs w:val="18"/>
              </w:rPr>
              <w:t>&lt;&lt;calculate</w:t>
            </w:r>
            <w:ins w:id="2689" w:author="Smith, Alexis@Energy" w:date="2018-10-24T11:47:00Z">
              <w:r w:rsidR="007C126E">
                <w:rPr>
                  <w:rFonts w:ascii="Calibri" w:hAnsi="Calibri"/>
                  <w:sz w:val="18"/>
                  <w:szCs w:val="18"/>
                </w:rPr>
                <w:t>d field:</w:t>
              </w:r>
            </w:ins>
            <w:r>
              <w:rPr>
                <w:rFonts w:ascii="Calibri" w:hAnsi="Calibri"/>
                <w:sz w:val="18"/>
                <w:szCs w:val="18"/>
              </w:rPr>
              <w:t xml:space="preserve"> </w:t>
            </w:r>
            <w:del w:id="2690" w:author="Smith, Alexis@Energy" w:date="2018-10-24T11:47:00Z">
              <w:r w:rsidDel="007C126E">
                <w:rPr>
                  <w:rFonts w:ascii="Calibri" w:hAnsi="Calibri"/>
                  <w:sz w:val="18"/>
                  <w:szCs w:val="18"/>
                </w:rPr>
                <w:delText>(</w:delText>
              </w:r>
            </w:del>
            <w:r>
              <w:rPr>
                <w:rFonts w:ascii="Calibri" w:hAnsi="Calibri"/>
                <w:sz w:val="18"/>
                <w:szCs w:val="18"/>
              </w:rPr>
              <w:t xml:space="preserve">sum of column </w:t>
            </w:r>
            <w:del w:id="2691" w:author="Smith, Alexis@Energy" w:date="2018-10-24T11:48:00Z">
              <w:r w:rsidDel="007C126E">
                <w:rPr>
                  <w:rFonts w:ascii="Calibri" w:hAnsi="Calibri"/>
                  <w:sz w:val="18"/>
                  <w:szCs w:val="18"/>
                </w:rPr>
                <w:delText>I</w:delText>
              </w:r>
            </w:del>
            <w:ins w:id="2692" w:author="Smith, Alexis@Energy" w:date="2018-10-24T11:48:00Z">
              <w:r w:rsidR="007C126E">
                <w:rPr>
                  <w:rFonts w:ascii="Calibri" w:hAnsi="Calibri"/>
                  <w:sz w:val="18"/>
                  <w:szCs w:val="18"/>
                </w:rPr>
                <w:t>J</w:t>
              </w:r>
            </w:ins>
            <w:r>
              <w:rPr>
                <w:rFonts w:ascii="Calibri" w:hAnsi="Calibri"/>
                <w:sz w:val="18"/>
                <w:szCs w:val="18"/>
              </w:rPr>
              <w:t>08</w:t>
            </w:r>
            <w:del w:id="2693" w:author="Smith, Alexis@Energy" w:date="2018-10-24T11:47:00Z">
              <w:r w:rsidDel="007C126E">
                <w:rPr>
                  <w:rFonts w:ascii="Calibri" w:hAnsi="Calibri"/>
                  <w:sz w:val="18"/>
                  <w:szCs w:val="18"/>
                </w:rPr>
                <w:delText>)</w:delText>
              </w:r>
            </w:del>
            <w:r>
              <w:rPr>
                <w:rFonts w:ascii="Calibri" w:hAnsi="Calibri"/>
                <w:sz w:val="18"/>
                <w:szCs w:val="18"/>
              </w:rPr>
              <w:t>&gt;&gt;</w:t>
            </w:r>
          </w:p>
        </w:tc>
      </w:tr>
      <w:tr w:rsidR="00D62303" w:rsidRPr="009B3A0C" w14:paraId="308DB6F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EE" w14:textId="2ED3AA86" w:rsidR="00D62303" w:rsidRPr="009B3A0C" w:rsidRDefault="00D62303" w:rsidP="007131FF">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19</w:t>
            </w:r>
          </w:p>
        </w:tc>
        <w:tc>
          <w:tcPr>
            <w:tcW w:w="11732" w:type="dxa"/>
            <w:gridSpan w:val="12"/>
            <w:tcBorders>
              <w:top w:val="single" w:sz="6" w:space="0" w:color="auto"/>
              <w:bottom w:val="single" w:sz="6" w:space="0" w:color="auto"/>
            </w:tcBorders>
            <w:vAlign w:val="center"/>
          </w:tcPr>
          <w:p w14:paraId="308DB6EF" w14:textId="41A0BB87" w:rsidR="00D62303" w:rsidRDefault="00D62303" w:rsidP="00D62303">
            <w:pPr>
              <w:keepNext/>
              <w:rPr>
                <w:rFonts w:ascii="Calibri" w:hAnsi="Calibri"/>
                <w:sz w:val="18"/>
                <w:szCs w:val="18"/>
              </w:rPr>
            </w:pPr>
            <w:r w:rsidRPr="009B3A0C">
              <w:rPr>
                <w:rFonts w:ascii="Calibri" w:hAnsi="Calibri"/>
                <w:sz w:val="18"/>
                <w:szCs w:val="18"/>
              </w:rPr>
              <w:t xml:space="preserve">Maximum Allowed </w:t>
            </w:r>
            <w:r>
              <w:rPr>
                <w:rFonts w:ascii="Calibri" w:hAnsi="Calibri"/>
                <w:sz w:val="18"/>
                <w:szCs w:val="18"/>
              </w:rPr>
              <w:t xml:space="preserve">West </w:t>
            </w:r>
            <w:r w:rsidRPr="009B3A0C">
              <w:rPr>
                <w:rFonts w:ascii="Calibri" w:hAnsi="Calibri"/>
                <w:sz w:val="18"/>
                <w:szCs w:val="18"/>
              </w:rPr>
              <w:t>Fenestration Area</w:t>
            </w:r>
          </w:p>
        </w:tc>
        <w:tc>
          <w:tcPr>
            <w:tcW w:w="2014" w:type="dxa"/>
            <w:gridSpan w:val="2"/>
            <w:tcBorders>
              <w:top w:val="single" w:sz="6" w:space="0" w:color="auto"/>
              <w:bottom w:val="single" w:sz="6" w:space="0" w:color="auto"/>
              <w:right w:val="single" w:sz="4" w:space="0" w:color="auto"/>
            </w:tcBorders>
            <w:vAlign w:val="bottom"/>
          </w:tcPr>
          <w:p w14:paraId="308DB6F0" w14:textId="3EF330B5" w:rsidR="00D62303" w:rsidRPr="009B3A0C" w:rsidRDefault="00D62303" w:rsidP="007C126E">
            <w:pPr>
              <w:keepNext/>
              <w:jc w:val="center"/>
              <w:rPr>
                <w:rFonts w:ascii="Calibri" w:hAnsi="Calibri"/>
                <w:sz w:val="18"/>
                <w:szCs w:val="18"/>
              </w:rPr>
            </w:pPr>
            <w:r>
              <w:rPr>
                <w:rFonts w:ascii="Calibri" w:hAnsi="Calibri"/>
                <w:sz w:val="18"/>
                <w:szCs w:val="18"/>
              </w:rPr>
              <w:t>&lt;&lt;</w:t>
            </w:r>
            <w:del w:id="2694" w:author="Smith, Alexis@Energy" w:date="2018-10-24T11:48:00Z">
              <w:r w:rsidDel="007C126E">
                <w:rPr>
                  <w:rFonts w:ascii="Calibri" w:hAnsi="Calibri"/>
                  <w:sz w:val="18"/>
                  <w:szCs w:val="18"/>
                </w:rPr>
                <w:delText xml:space="preserve"> Report Value </w:delText>
              </w:r>
            </w:del>
            <w:ins w:id="2695" w:author="Smith, Alexis@Energy" w:date="2018-10-24T11:48:00Z">
              <w:r w:rsidR="007C126E">
                <w:rPr>
                  <w:rFonts w:ascii="Calibri" w:hAnsi="Calibri"/>
                  <w:sz w:val="18"/>
                  <w:szCs w:val="18"/>
                </w:rPr>
                <w:t xml:space="preserve">Auto filled </w:t>
              </w:r>
            </w:ins>
            <w:r>
              <w:rPr>
                <w:rFonts w:ascii="Calibri" w:hAnsi="Calibri"/>
                <w:sz w:val="18"/>
                <w:szCs w:val="18"/>
              </w:rPr>
              <w:t xml:space="preserve">from </w:t>
            </w:r>
            <w:ins w:id="2696" w:author="Smith, Alexis@Energy" w:date="2018-10-24T11:48:00Z">
              <w:r w:rsidR="007C126E">
                <w:rPr>
                  <w:rFonts w:ascii="Calibri" w:hAnsi="Calibri"/>
                  <w:sz w:val="18"/>
                  <w:szCs w:val="18"/>
                </w:rPr>
                <w:t>I</w:t>
              </w:r>
            </w:ins>
            <w:del w:id="2697" w:author="Smith, Alexis@Energy" w:date="2018-10-24T11:48:00Z">
              <w:r w:rsidDel="007C126E">
                <w:rPr>
                  <w:rFonts w:ascii="Calibri" w:hAnsi="Calibri"/>
                  <w:sz w:val="18"/>
                  <w:szCs w:val="18"/>
                </w:rPr>
                <w:delText>H</w:delText>
              </w:r>
            </w:del>
            <w:r>
              <w:rPr>
                <w:rFonts w:ascii="Calibri" w:hAnsi="Calibri"/>
                <w:sz w:val="18"/>
                <w:szCs w:val="18"/>
              </w:rPr>
              <w:t>02&gt;&gt;</w:t>
            </w:r>
          </w:p>
        </w:tc>
      </w:tr>
      <w:tr w:rsidR="006C6CD9" w:rsidRPr="009B3A0C" w14:paraId="308DB6F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2" w14:textId="0941A7E8" w:rsidR="006C6CD9" w:rsidRPr="009B3A0C" w:rsidRDefault="006C6CD9" w:rsidP="00BD74C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20</w:t>
            </w:r>
          </w:p>
        </w:tc>
        <w:tc>
          <w:tcPr>
            <w:tcW w:w="2712" w:type="dxa"/>
            <w:gridSpan w:val="2"/>
            <w:tcBorders>
              <w:top w:val="single" w:sz="6" w:space="0" w:color="auto"/>
              <w:bottom w:val="single" w:sz="6" w:space="0" w:color="auto"/>
            </w:tcBorders>
            <w:vAlign w:val="center"/>
          </w:tcPr>
          <w:p w14:paraId="308DB6F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6F4" w14:textId="63132B9A" w:rsidR="006C6CD9" w:rsidRDefault="006C6CD9" w:rsidP="00D62303">
            <w:pPr>
              <w:keepNext/>
              <w:jc w:val="center"/>
              <w:rPr>
                <w:rFonts w:ascii="Calibri" w:hAnsi="Calibri"/>
                <w:sz w:val="18"/>
                <w:szCs w:val="18"/>
              </w:rPr>
            </w:pPr>
            <w:r>
              <w:rPr>
                <w:rFonts w:ascii="Calibri" w:hAnsi="Calibri"/>
                <w:sz w:val="18"/>
                <w:szCs w:val="18"/>
              </w:rPr>
              <w:t xml:space="preserve">&lt;&lt;If </w:t>
            </w:r>
            <w:ins w:id="2698" w:author="Smith, Alexis@Energy" w:date="2018-10-24T11:48:00Z">
              <w:r w:rsidR="007C126E">
                <w:rPr>
                  <w:rFonts w:ascii="Calibri" w:hAnsi="Calibri"/>
                  <w:sz w:val="18"/>
                  <w:szCs w:val="18"/>
                </w:rPr>
                <w:t>J</w:t>
              </w:r>
            </w:ins>
            <w:del w:id="2699" w:author="Smith, Alexis@Energy" w:date="2018-10-24T11:48:00Z">
              <w:r w:rsidDel="007C126E">
                <w:rPr>
                  <w:rFonts w:ascii="Calibri" w:hAnsi="Calibri"/>
                  <w:sz w:val="18"/>
                  <w:szCs w:val="18"/>
                </w:rPr>
                <w:delText>I</w:delText>
              </w:r>
            </w:del>
            <w:r>
              <w:rPr>
                <w:rFonts w:ascii="Calibri" w:hAnsi="Calibri"/>
                <w:sz w:val="18"/>
                <w:szCs w:val="18"/>
              </w:rPr>
              <w:t>1</w:t>
            </w:r>
            <w:r w:rsidR="00D62303">
              <w:rPr>
                <w:rFonts w:ascii="Calibri" w:hAnsi="Calibri"/>
                <w:sz w:val="18"/>
                <w:szCs w:val="18"/>
              </w:rPr>
              <w:t>8</w:t>
            </w:r>
            <w:r>
              <w:rPr>
                <w:rFonts w:ascii="Calibri" w:hAnsi="Calibri"/>
                <w:sz w:val="18"/>
                <w:szCs w:val="18"/>
              </w:rPr>
              <w:t xml:space="preserve"> is equal to or less than </w:t>
            </w:r>
            <w:ins w:id="2700" w:author="Smith, Alexis@Energy" w:date="2018-10-24T11:49:00Z">
              <w:r w:rsidR="007C126E">
                <w:rPr>
                  <w:rFonts w:ascii="Calibri" w:hAnsi="Calibri"/>
                  <w:sz w:val="18"/>
                  <w:szCs w:val="18"/>
                </w:rPr>
                <w:t>J</w:t>
              </w:r>
            </w:ins>
            <w:del w:id="2701" w:author="Smith, Alexis@Energy" w:date="2018-10-24T11:49:00Z">
              <w:r w:rsidDel="007C126E">
                <w:rPr>
                  <w:rFonts w:ascii="Calibri" w:hAnsi="Calibri"/>
                  <w:sz w:val="18"/>
                  <w:szCs w:val="18"/>
                </w:rPr>
                <w:delText>I</w:delText>
              </w:r>
            </w:del>
            <w:r>
              <w:rPr>
                <w:rFonts w:ascii="Calibri" w:hAnsi="Calibri"/>
                <w:sz w:val="18"/>
                <w:szCs w:val="18"/>
              </w:rPr>
              <w:t>1</w:t>
            </w:r>
            <w:r w:rsidR="00D62303">
              <w:rPr>
                <w:rFonts w:ascii="Calibri" w:hAnsi="Calibri"/>
                <w:sz w:val="18"/>
                <w:szCs w:val="18"/>
              </w:rPr>
              <w:t>9,</w:t>
            </w:r>
            <w:r>
              <w:rPr>
                <w:rFonts w:ascii="Calibri" w:hAnsi="Calibri"/>
                <w:sz w:val="18"/>
                <w:szCs w:val="18"/>
              </w:rPr>
              <w:t xml:space="preserve"> or </w:t>
            </w:r>
            <w:ins w:id="2702" w:author="Smith, Alexis@Energy" w:date="2018-10-24T11:49:00Z">
              <w:r w:rsidR="007C126E">
                <w:rPr>
                  <w:rFonts w:ascii="Calibri" w:hAnsi="Calibri"/>
                  <w:sz w:val="18"/>
                  <w:szCs w:val="18"/>
                </w:rPr>
                <w:t>J</w:t>
              </w:r>
            </w:ins>
            <w:del w:id="2703" w:author="Smith, Alexis@Energy" w:date="2018-10-24T11:49:00Z">
              <w:r w:rsidDel="007C126E">
                <w:rPr>
                  <w:rFonts w:ascii="Calibri" w:hAnsi="Calibri"/>
                  <w:sz w:val="18"/>
                  <w:szCs w:val="18"/>
                </w:rPr>
                <w:delText>I</w:delText>
              </w:r>
            </w:del>
            <w:r>
              <w:rPr>
                <w:rFonts w:ascii="Calibri" w:hAnsi="Calibri"/>
                <w:sz w:val="18"/>
                <w:szCs w:val="18"/>
              </w:rPr>
              <w:t>1</w:t>
            </w:r>
            <w:r w:rsidR="00D62303">
              <w:rPr>
                <w:rFonts w:ascii="Calibri" w:hAnsi="Calibri"/>
                <w:sz w:val="18"/>
                <w:szCs w:val="18"/>
              </w:rPr>
              <w:t>9</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w:t>
            </w:r>
            <w:r w:rsidRPr="009B3A0C">
              <w:rPr>
                <w:rFonts w:ascii="Calibri" w:hAnsi="Calibri"/>
                <w:sz w:val="18"/>
                <w:szCs w:val="18"/>
              </w:rPr>
              <w:t xml:space="preserve">Total </w:t>
            </w:r>
            <w:r>
              <w:rPr>
                <w:rFonts w:ascii="Calibri" w:hAnsi="Calibri"/>
                <w:sz w:val="18"/>
                <w:szCs w:val="18"/>
              </w:rPr>
              <w:t xml:space="preserve">Allowed West-facing </w:t>
            </w:r>
            <w:r w:rsidRPr="009B3A0C">
              <w:rPr>
                <w:rFonts w:ascii="Calibri" w:hAnsi="Calibri"/>
                <w:sz w:val="18"/>
                <w:szCs w:val="18"/>
              </w:rPr>
              <w:t>Fenestration Area</w:t>
            </w:r>
          </w:p>
          <w:p w14:paraId="308DB6F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 xml:space="preserve">Total Proposed </w:t>
            </w:r>
            <w:r>
              <w:rPr>
                <w:rFonts w:ascii="Calibri" w:hAnsi="Calibri"/>
                <w:sz w:val="18"/>
                <w:szCs w:val="18"/>
              </w:rPr>
              <w:t xml:space="preserve">West-facing </w:t>
            </w:r>
            <w:r w:rsidRPr="009B3A0C">
              <w:rPr>
                <w:rFonts w:ascii="Calibri" w:hAnsi="Calibri"/>
                <w:sz w:val="18"/>
                <w:szCs w:val="18"/>
              </w:rPr>
              <w:t>Fenestration Area</w:t>
            </w:r>
            <w:r>
              <w:rPr>
                <w:rFonts w:ascii="Calibri" w:hAnsi="Calibri"/>
                <w:sz w:val="18"/>
                <w:szCs w:val="18"/>
              </w:rPr>
              <w:t xml:space="preserve"> Exceeds Allowable, </w:t>
            </w:r>
            <w:r w:rsidRPr="00FA4A46">
              <w:rPr>
                <w:rFonts w:ascii="Calibri" w:hAnsi="Calibri"/>
                <w:b/>
                <w:sz w:val="18"/>
                <w:szCs w:val="18"/>
              </w:rPr>
              <w:t>Do Not Proceed</w:t>
            </w:r>
            <w:r>
              <w:rPr>
                <w:rFonts w:ascii="Calibri" w:hAnsi="Calibri"/>
                <w:b/>
                <w:sz w:val="18"/>
                <w:szCs w:val="18"/>
              </w:rPr>
              <w:t>&gt;&gt;</w:t>
            </w:r>
          </w:p>
        </w:tc>
      </w:tr>
      <w:tr w:rsidR="006C6CD9" w:rsidRPr="009B3A0C" w14:paraId="308DB6F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8" w14:textId="6DDA2ED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21</w:t>
            </w:r>
          </w:p>
        </w:tc>
        <w:tc>
          <w:tcPr>
            <w:tcW w:w="11732" w:type="dxa"/>
            <w:gridSpan w:val="12"/>
            <w:tcBorders>
              <w:top w:val="single" w:sz="6" w:space="0" w:color="auto"/>
              <w:bottom w:val="single" w:sz="6" w:space="0" w:color="auto"/>
            </w:tcBorders>
            <w:vAlign w:val="center"/>
          </w:tcPr>
          <w:p w14:paraId="308DB6F9" w14:textId="34901C9A" w:rsidR="006C6CD9" w:rsidRDefault="006C6CD9" w:rsidP="006C6CD9">
            <w:pPr>
              <w:keepNext/>
              <w:rPr>
                <w:rFonts w:ascii="Calibri" w:hAnsi="Calibri"/>
                <w:sz w:val="18"/>
                <w:szCs w:val="18"/>
              </w:rPr>
            </w:pPr>
            <w:r>
              <w:rPr>
                <w:rFonts w:ascii="Calibri" w:hAnsi="Calibri"/>
                <w:sz w:val="18"/>
                <w:szCs w:val="18"/>
              </w:rPr>
              <w:t xml:space="preserve">Proposed Fenestration U-factor </w:t>
            </w:r>
            <w:r w:rsidR="00D62303">
              <w:rPr>
                <w:rFonts w:ascii="Calibri" w:hAnsi="Calibri"/>
                <w:sz w:val="18"/>
                <w:szCs w:val="18"/>
              </w:rPr>
              <w:t>(Windows)</w:t>
            </w:r>
          </w:p>
        </w:tc>
        <w:tc>
          <w:tcPr>
            <w:tcW w:w="2014" w:type="dxa"/>
            <w:gridSpan w:val="2"/>
            <w:tcBorders>
              <w:top w:val="single" w:sz="6" w:space="0" w:color="auto"/>
              <w:bottom w:val="single" w:sz="6" w:space="0" w:color="auto"/>
              <w:right w:val="single" w:sz="4" w:space="0" w:color="auto"/>
            </w:tcBorders>
            <w:vAlign w:val="center"/>
          </w:tcPr>
          <w:p w14:paraId="308DB6FA" w14:textId="63324DF3" w:rsidR="006C6CD9" w:rsidRDefault="006C6CD9">
            <w:pPr>
              <w:keepNext/>
              <w:jc w:val="center"/>
              <w:rPr>
                <w:rFonts w:ascii="Calibri" w:hAnsi="Calibri"/>
                <w:sz w:val="18"/>
                <w:szCs w:val="18"/>
              </w:rPr>
            </w:pPr>
            <w:r>
              <w:rPr>
                <w:rFonts w:ascii="Calibri" w:hAnsi="Calibri"/>
                <w:sz w:val="18"/>
                <w:szCs w:val="18"/>
              </w:rPr>
              <w:t>&lt;&lt;</w:t>
            </w:r>
            <w:r w:rsidR="00D62303">
              <w:rPr>
                <w:rFonts w:ascii="Calibri" w:hAnsi="Calibri"/>
                <w:sz w:val="18"/>
                <w:szCs w:val="18"/>
              </w:rPr>
              <w:t xml:space="preserve">If </w:t>
            </w:r>
            <w:ins w:id="2704" w:author="Smith, Alexis@Energy" w:date="2018-10-24T11:49:00Z">
              <w:r w:rsidR="007C126E">
                <w:rPr>
                  <w:rFonts w:ascii="Calibri" w:hAnsi="Calibri"/>
                  <w:sz w:val="18"/>
                  <w:szCs w:val="18"/>
                </w:rPr>
                <w:t>J</w:t>
              </w:r>
            </w:ins>
            <w:del w:id="2705" w:author="Smith, Alexis@Energy" w:date="2018-10-24T11:49:00Z">
              <w:r w:rsidR="00D62303" w:rsidDel="007C126E">
                <w:rPr>
                  <w:rFonts w:ascii="Calibri" w:hAnsi="Calibri"/>
                  <w:sz w:val="18"/>
                  <w:szCs w:val="18"/>
                </w:rPr>
                <w:delText>I</w:delText>
              </w:r>
            </w:del>
            <w:r w:rsidR="00D62303">
              <w:rPr>
                <w:rFonts w:ascii="Calibri" w:hAnsi="Calibri"/>
                <w:sz w:val="18"/>
                <w:szCs w:val="18"/>
              </w:rPr>
              <w:t xml:space="preserve">02 </w:t>
            </w:r>
            <w:del w:id="2706" w:author="Smith, Alexis@Energy" w:date="2018-10-24T11:51:00Z">
              <w:r w:rsidR="00D62303" w:rsidDel="007C126E">
                <w:rPr>
                  <w:rFonts w:ascii="Calibri" w:hAnsi="Calibri"/>
                  <w:sz w:val="18"/>
                  <w:szCs w:val="18"/>
                </w:rPr>
                <w:delText xml:space="preserve">contains </w:delText>
              </w:r>
            </w:del>
            <w:ins w:id="2707" w:author="Smith, Alexis@Energy" w:date="2018-10-24T11:51:00Z">
              <w:r w:rsidR="007C126E">
                <w:rPr>
                  <w:rFonts w:ascii="Calibri" w:hAnsi="Calibri"/>
                  <w:sz w:val="18"/>
                  <w:szCs w:val="18"/>
                </w:rPr>
                <w:t xml:space="preserve">= </w:t>
              </w:r>
            </w:ins>
            <w:r w:rsidR="00D62303">
              <w:rPr>
                <w:rFonts w:ascii="Calibri" w:hAnsi="Calibri"/>
                <w:sz w:val="18"/>
                <w:szCs w:val="18"/>
              </w:rPr>
              <w:t xml:space="preserve">fixed or operable window, and if all associated values listed in column </w:t>
            </w:r>
            <w:ins w:id="2708" w:author="Smith, Alexis@Energy" w:date="2018-10-24T11:49:00Z">
              <w:r w:rsidR="007C126E">
                <w:rPr>
                  <w:rFonts w:ascii="Calibri" w:hAnsi="Calibri"/>
                  <w:sz w:val="18"/>
                  <w:szCs w:val="18"/>
                </w:rPr>
                <w:t>J</w:t>
              </w:r>
            </w:ins>
            <w:del w:id="2709" w:author="Smith, Alexis@Energy" w:date="2018-10-24T11:49:00Z">
              <w:r w:rsidR="00D62303" w:rsidDel="007C126E">
                <w:rPr>
                  <w:rFonts w:ascii="Calibri" w:hAnsi="Calibri"/>
                  <w:sz w:val="18"/>
                  <w:szCs w:val="18"/>
                </w:rPr>
                <w:delText>I</w:delText>
              </w:r>
            </w:del>
            <w:r w:rsidR="00D62303">
              <w:rPr>
                <w:rFonts w:ascii="Calibri" w:hAnsi="Calibri"/>
                <w:sz w:val="18"/>
                <w:szCs w:val="18"/>
              </w:rPr>
              <w:t>09 are less than or equal to 0.3</w:t>
            </w:r>
            <w:del w:id="2710" w:author="Shewmaker, Michael@Energy" w:date="2018-07-16T15:20:00Z">
              <w:r w:rsidR="00D62303" w:rsidDel="00A4322D">
                <w:rPr>
                  <w:rFonts w:ascii="Calibri" w:hAnsi="Calibri"/>
                  <w:sz w:val="18"/>
                  <w:szCs w:val="18"/>
                </w:rPr>
                <w:delText>2</w:delText>
              </w:r>
            </w:del>
            <w:ins w:id="2711" w:author="Shewmaker, Michael@Energy" w:date="2018-07-16T15:20:00Z">
              <w:r w:rsidR="00A4322D">
                <w:rPr>
                  <w:rFonts w:ascii="Calibri" w:hAnsi="Calibri"/>
                  <w:sz w:val="18"/>
                  <w:szCs w:val="18"/>
                </w:rPr>
                <w:t>0</w:t>
              </w:r>
            </w:ins>
            <w:r w:rsidR="00D62303">
              <w:rPr>
                <w:rFonts w:ascii="Calibri" w:hAnsi="Calibri"/>
                <w:sz w:val="18"/>
                <w:szCs w:val="18"/>
              </w:rPr>
              <w:t>, then enter the largest single value from list</w:t>
            </w:r>
            <w:r>
              <w:rPr>
                <w:rFonts w:ascii="Calibri" w:hAnsi="Calibri"/>
                <w:sz w:val="18"/>
                <w:szCs w:val="18"/>
              </w:rPr>
              <w:t>;</w:t>
            </w:r>
          </w:p>
          <w:p w14:paraId="308DB6FC" w14:textId="37E0640F"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0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6FE" w14:textId="5970038C"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22</w:t>
            </w:r>
          </w:p>
        </w:tc>
        <w:tc>
          <w:tcPr>
            <w:tcW w:w="11732" w:type="dxa"/>
            <w:gridSpan w:val="12"/>
            <w:tcBorders>
              <w:top w:val="single" w:sz="6" w:space="0" w:color="auto"/>
              <w:bottom w:val="single" w:sz="6" w:space="0" w:color="auto"/>
            </w:tcBorders>
            <w:vAlign w:val="center"/>
          </w:tcPr>
          <w:p w14:paraId="308DB6FF" w14:textId="17A61657" w:rsidR="006C6CD9" w:rsidRDefault="006C6CD9" w:rsidP="006C6CD9">
            <w:pPr>
              <w:keepNext/>
              <w:rPr>
                <w:rFonts w:ascii="Calibri" w:hAnsi="Calibri"/>
                <w:sz w:val="18"/>
                <w:szCs w:val="18"/>
              </w:rPr>
            </w:pPr>
            <w:r>
              <w:rPr>
                <w:rFonts w:ascii="Calibri" w:hAnsi="Calibri"/>
                <w:sz w:val="18"/>
                <w:szCs w:val="18"/>
              </w:rPr>
              <w:t>Required Fenestration U-factor</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0" w14:textId="5D58B3C3" w:rsidR="006C6CD9" w:rsidRPr="009B3A0C" w:rsidRDefault="006C6CD9" w:rsidP="007C126E">
            <w:pPr>
              <w:keepNext/>
              <w:jc w:val="center"/>
              <w:rPr>
                <w:rFonts w:ascii="Calibri" w:hAnsi="Calibri"/>
                <w:sz w:val="18"/>
                <w:szCs w:val="18"/>
              </w:rPr>
            </w:pPr>
            <w:r>
              <w:rPr>
                <w:rFonts w:ascii="Calibri" w:hAnsi="Calibri"/>
                <w:sz w:val="18"/>
                <w:szCs w:val="18"/>
              </w:rPr>
              <w:t>&lt;&lt;</w:t>
            </w:r>
            <w:del w:id="2712" w:author="Smith, Alexis@Energy" w:date="2018-10-24T11:49:00Z">
              <w:r w:rsidDel="007C126E">
                <w:rPr>
                  <w:rFonts w:ascii="Calibri" w:hAnsi="Calibri"/>
                  <w:sz w:val="18"/>
                  <w:szCs w:val="18"/>
                </w:rPr>
                <w:delText>Report Value</w:delText>
              </w:r>
            </w:del>
            <w:ins w:id="2713" w:author="Smith, Alexis@Energy" w:date="2018-10-24T11:49:00Z">
              <w:r w:rsidR="007C126E">
                <w:rPr>
                  <w:rFonts w:ascii="Calibri" w:hAnsi="Calibri"/>
                  <w:sz w:val="18"/>
                  <w:szCs w:val="18"/>
                </w:rPr>
                <w:t>Au</w:t>
              </w:r>
            </w:ins>
            <w:ins w:id="2714" w:author="Smith, Alexis@Energy" w:date="2018-10-24T11:50:00Z">
              <w:r w:rsidR="007C126E">
                <w:rPr>
                  <w:rFonts w:ascii="Calibri" w:hAnsi="Calibri"/>
                  <w:sz w:val="18"/>
                  <w:szCs w:val="18"/>
                </w:rPr>
                <w:t>t</w:t>
              </w:r>
            </w:ins>
            <w:ins w:id="2715" w:author="Smith, Alexis@Energy" w:date="2018-10-24T11:49:00Z">
              <w:r w:rsidR="007C126E">
                <w:rPr>
                  <w:rFonts w:ascii="Calibri" w:hAnsi="Calibri"/>
                  <w:sz w:val="18"/>
                  <w:szCs w:val="18"/>
                </w:rPr>
                <w:t>o filled</w:t>
              </w:r>
            </w:ins>
            <w:r>
              <w:rPr>
                <w:rFonts w:ascii="Calibri" w:hAnsi="Calibri"/>
                <w:sz w:val="18"/>
                <w:szCs w:val="18"/>
              </w:rPr>
              <w:t xml:space="preserve"> from </w:t>
            </w:r>
            <w:ins w:id="2716" w:author="Smith, Alexis@Energy" w:date="2018-10-24T11:49:00Z">
              <w:r w:rsidR="007C126E">
                <w:rPr>
                  <w:rFonts w:ascii="Calibri" w:hAnsi="Calibri"/>
                  <w:sz w:val="18"/>
                  <w:szCs w:val="18"/>
                </w:rPr>
                <w:t>I</w:t>
              </w:r>
            </w:ins>
            <w:del w:id="2717" w:author="Smith, Alexis@Energy" w:date="2018-10-24T11:49:00Z">
              <w:r w:rsidDel="007C126E">
                <w:rPr>
                  <w:rFonts w:ascii="Calibri" w:hAnsi="Calibri"/>
                  <w:sz w:val="18"/>
                  <w:szCs w:val="18"/>
                </w:rPr>
                <w:delText>H</w:delText>
              </w:r>
            </w:del>
            <w:r>
              <w:rPr>
                <w:rFonts w:ascii="Calibri" w:hAnsi="Calibri"/>
                <w:sz w:val="18"/>
                <w:szCs w:val="18"/>
              </w:rPr>
              <w:t>03&gt;&gt;</w:t>
            </w:r>
          </w:p>
        </w:tc>
      </w:tr>
      <w:tr w:rsidR="006C6CD9" w:rsidRPr="009B3A0C" w14:paraId="308DB707" w14:textId="77777777" w:rsidTr="007C126E">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2" w14:textId="3944E508" w:rsidR="006C6CD9" w:rsidRPr="009B3A0C" w:rsidRDefault="006C6CD9" w:rsidP="00D25212">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23</w:t>
            </w:r>
          </w:p>
        </w:tc>
        <w:tc>
          <w:tcPr>
            <w:tcW w:w="2712" w:type="dxa"/>
            <w:gridSpan w:val="2"/>
            <w:tcBorders>
              <w:top w:val="single" w:sz="6" w:space="0" w:color="auto"/>
              <w:bottom w:val="single" w:sz="6" w:space="0" w:color="auto"/>
            </w:tcBorders>
            <w:vAlign w:val="center"/>
          </w:tcPr>
          <w:p w14:paraId="308DB70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vAlign w:val="center"/>
          </w:tcPr>
          <w:p w14:paraId="308DB704" w14:textId="7810FFD0" w:rsidR="006C6CD9" w:rsidRDefault="006C6CD9" w:rsidP="007C126E">
            <w:pPr>
              <w:keepNext/>
              <w:jc w:val="center"/>
              <w:rPr>
                <w:rFonts w:ascii="Calibri" w:hAnsi="Calibri"/>
                <w:sz w:val="18"/>
                <w:szCs w:val="18"/>
              </w:rPr>
            </w:pPr>
            <w:del w:id="2718" w:author="Smith, Alexis@Energy" w:date="2018-10-24T11:50:00Z">
              <w:r w:rsidDel="007C126E">
                <w:rPr>
                  <w:rFonts w:ascii="Calibri" w:hAnsi="Calibri"/>
                  <w:sz w:val="18"/>
                  <w:szCs w:val="18"/>
                </w:rPr>
                <w:delText>&gt;&gt;</w:delText>
              </w:r>
            </w:del>
            <w:ins w:id="2719" w:author="Smith, Alexis@Energy" w:date="2018-10-24T11:50:00Z">
              <w:r w:rsidR="007C126E">
                <w:rPr>
                  <w:rFonts w:ascii="Calibri" w:hAnsi="Calibri"/>
                  <w:sz w:val="18"/>
                  <w:szCs w:val="18"/>
                </w:rPr>
                <w:t>&lt;&lt;</w:t>
              </w:r>
            </w:ins>
            <w:r>
              <w:rPr>
                <w:rFonts w:ascii="Calibri" w:hAnsi="Calibri"/>
                <w:sz w:val="18"/>
                <w:szCs w:val="18"/>
              </w:rPr>
              <w:t xml:space="preserve">If </w:t>
            </w:r>
            <w:ins w:id="2720" w:author="Smith, Alexis@Energy" w:date="2018-10-24T11:50:00Z">
              <w:r w:rsidR="007C126E">
                <w:rPr>
                  <w:rFonts w:ascii="Calibri" w:hAnsi="Calibri"/>
                  <w:sz w:val="18"/>
                  <w:szCs w:val="18"/>
                </w:rPr>
                <w:t>J</w:t>
              </w:r>
            </w:ins>
            <w:del w:id="2721" w:author="Smith, Alexis@Energy" w:date="2018-10-24T11:50: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1</w:t>
            </w:r>
            <w:r>
              <w:rPr>
                <w:rFonts w:ascii="Calibri" w:hAnsi="Calibri"/>
                <w:sz w:val="18"/>
                <w:szCs w:val="18"/>
              </w:rPr>
              <w:t xml:space="preserve"> is equal to or less than </w:t>
            </w:r>
            <w:ins w:id="2722" w:author="Smith, Alexis@Energy" w:date="2018-10-24T11:50:00Z">
              <w:r w:rsidR="007C126E">
                <w:rPr>
                  <w:rFonts w:ascii="Calibri" w:hAnsi="Calibri"/>
                  <w:sz w:val="18"/>
                  <w:szCs w:val="18"/>
                </w:rPr>
                <w:t>J</w:t>
              </w:r>
            </w:ins>
            <w:del w:id="2723" w:author="Smith, Alexis@Energy" w:date="2018-10-24T11:50: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2</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308DB706" w14:textId="6807647B" w:rsidR="006C6CD9" w:rsidRDefault="006C6CD9" w:rsidP="007C126E">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FA4A46">
              <w:rPr>
                <w:rFonts w:ascii="Calibri" w:hAnsi="Calibri"/>
                <w:b/>
                <w:sz w:val="18"/>
                <w:szCs w:val="18"/>
              </w:rPr>
              <w:t>Do Not Proceed</w:t>
            </w:r>
            <w:ins w:id="2724" w:author="Smith, Alexis@Energy" w:date="2018-10-24T11:50:00Z">
              <w:r w:rsidR="007C126E">
                <w:rPr>
                  <w:rFonts w:ascii="Calibri" w:hAnsi="Calibri"/>
                  <w:b/>
                  <w:sz w:val="18"/>
                  <w:szCs w:val="18"/>
                </w:rPr>
                <w:t>&gt;&gt;</w:t>
              </w:r>
            </w:ins>
          </w:p>
        </w:tc>
      </w:tr>
      <w:tr w:rsidR="006C6CD9" w:rsidRPr="009B3A0C" w14:paraId="308DB70D"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8" w14:textId="4FAACC0D"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24</w:t>
            </w:r>
          </w:p>
        </w:tc>
        <w:tc>
          <w:tcPr>
            <w:tcW w:w="11732" w:type="dxa"/>
            <w:gridSpan w:val="12"/>
            <w:tcBorders>
              <w:top w:val="single" w:sz="6" w:space="0" w:color="auto"/>
              <w:bottom w:val="single" w:sz="6" w:space="0" w:color="auto"/>
            </w:tcBorders>
            <w:vAlign w:val="center"/>
          </w:tcPr>
          <w:p w14:paraId="308DB709" w14:textId="59B3CBA4" w:rsidR="006C6CD9" w:rsidRDefault="006C6CD9" w:rsidP="006C6CD9">
            <w:pPr>
              <w:keepNext/>
              <w:rPr>
                <w:rFonts w:ascii="Calibri" w:hAnsi="Calibri"/>
                <w:sz w:val="18"/>
                <w:szCs w:val="18"/>
              </w:rPr>
            </w:pPr>
            <w:r>
              <w:rPr>
                <w:rFonts w:ascii="Calibri" w:hAnsi="Calibri"/>
                <w:sz w:val="18"/>
                <w:szCs w:val="18"/>
              </w:rPr>
              <w:t>Proposed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0A" w14:textId="513F0A83" w:rsidR="006C6CD9" w:rsidRDefault="006C6CD9">
            <w:pPr>
              <w:keepNext/>
              <w:jc w:val="center"/>
              <w:rPr>
                <w:rFonts w:ascii="Calibri" w:hAnsi="Calibri"/>
                <w:sz w:val="18"/>
                <w:szCs w:val="18"/>
              </w:rPr>
            </w:pPr>
            <w:r>
              <w:rPr>
                <w:rFonts w:ascii="Calibri" w:hAnsi="Calibri"/>
                <w:sz w:val="18"/>
                <w:szCs w:val="18"/>
              </w:rPr>
              <w:t xml:space="preserve">&lt;&lt;If </w:t>
            </w:r>
            <w:ins w:id="2725" w:author="Smith, Alexis@Energy" w:date="2018-10-24T11:51:00Z">
              <w:r w:rsidR="007C126E">
                <w:rPr>
                  <w:rFonts w:ascii="Calibri" w:hAnsi="Calibri"/>
                  <w:sz w:val="18"/>
                  <w:szCs w:val="18"/>
                </w:rPr>
                <w:t>J</w:t>
              </w:r>
            </w:ins>
            <w:del w:id="2726" w:author="Smith, Alexis@Energy" w:date="2018-10-24T11:51:00Z">
              <w:r w:rsidR="00D62303" w:rsidDel="007C126E">
                <w:rPr>
                  <w:rFonts w:ascii="Calibri" w:hAnsi="Calibri"/>
                  <w:sz w:val="18"/>
                  <w:szCs w:val="18"/>
                </w:rPr>
                <w:delText>I</w:delText>
              </w:r>
            </w:del>
            <w:r w:rsidR="00D62303">
              <w:rPr>
                <w:rFonts w:ascii="Calibri" w:hAnsi="Calibri"/>
                <w:sz w:val="18"/>
                <w:szCs w:val="18"/>
              </w:rPr>
              <w:t xml:space="preserve">02 </w:t>
            </w:r>
            <w:del w:id="2727" w:author="Smith, Alexis@Energy" w:date="2018-10-24T11:52:00Z">
              <w:r w:rsidR="00D62303" w:rsidDel="007C126E">
                <w:rPr>
                  <w:rFonts w:ascii="Calibri" w:hAnsi="Calibri"/>
                  <w:sz w:val="18"/>
                  <w:szCs w:val="18"/>
                </w:rPr>
                <w:delText xml:space="preserve">contains </w:delText>
              </w:r>
            </w:del>
            <w:ins w:id="2728" w:author="Smith, Alexis@Energy" w:date="2018-10-24T11:52:00Z">
              <w:r w:rsidR="007C126E">
                <w:rPr>
                  <w:rFonts w:ascii="Calibri" w:hAnsi="Calibri"/>
                  <w:sz w:val="18"/>
                  <w:szCs w:val="18"/>
                </w:rPr>
                <w:t xml:space="preserve">= </w:t>
              </w:r>
            </w:ins>
            <w:r w:rsidR="00D62303">
              <w:rPr>
                <w:rFonts w:ascii="Calibri" w:hAnsi="Calibri"/>
                <w:sz w:val="18"/>
                <w:szCs w:val="18"/>
              </w:rPr>
              <w:t xml:space="preserve">fixed or operable window, and if all associated values listed in column </w:t>
            </w:r>
            <w:ins w:id="2729" w:author="Smith, Alexis@Energy" w:date="2018-10-24T11:51:00Z">
              <w:r w:rsidR="007C126E">
                <w:rPr>
                  <w:rFonts w:ascii="Calibri" w:hAnsi="Calibri"/>
                  <w:sz w:val="18"/>
                  <w:szCs w:val="18"/>
                </w:rPr>
                <w:t>J</w:t>
              </w:r>
            </w:ins>
            <w:del w:id="2730" w:author="Smith, Alexis@Energy" w:date="2018-10-24T11:51:00Z">
              <w:r w:rsidR="00D62303" w:rsidDel="007C126E">
                <w:rPr>
                  <w:rFonts w:ascii="Calibri" w:hAnsi="Calibri"/>
                  <w:sz w:val="18"/>
                  <w:szCs w:val="18"/>
                </w:rPr>
                <w:delText>I</w:delText>
              </w:r>
            </w:del>
            <w:r w:rsidR="00D62303">
              <w:rPr>
                <w:rFonts w:ascii="Calibri" w:hAnsi="Calibri"/>
                <w:sz w:val="18"/>
                <w:szCs w:val="18"/>
              </w:rPr>
              <w:t xml:space="preserve">11 and </w:t>
            </w:r>
            <w:ins w:id="2731" w:author="Smith, Alexis@Energy" w:date="2018-10-24T11:51:00Z">
              <w:r w:rsidR="007C126E">
                <w:rPr>
                  <w:rFonts w:ascii="Calibri" w:hAnsi="Calibri"/>
                  <w:sz w:val="18"/>
                  <w:szCs w:val="18"/>
                </w:rPr>
                <w:t>J</w:t>
              </w:r>
            </w:ins>
            <w:del w:id="2732" w:author="Smith, Alexis@Energy" w:date="2018-10-24T11:51:00Z">
              <w:r w:rsidR="00D62303" w:rsidDel="007C126E">
                <w:rPr>
                  <w:rFonts w:ascii="Calibri" w:hAnsi="Calibri"/>
                  <w:sz w:val="18"/>
                  <w:szCs w:val="18"/>
                </w:rPr>
                <w:delText>I</w:delText>
              </w:r>
            </w:del>
            <w:r w:rsidR="00D62303">
              <w:rPr>
                <w:rFonts w:ascii="Calibri" w:hAnsi="Calibri"/>
                <w:sz w:val="18"/>
                <w:szCs w:val="18"/>
              </w:rPr>
              <w:t>14 are less than or equal to 0.2</w:t>
            </w:r>
            <w:del w:id="2733" w:author="Shewmaker, Michael@Energy" w:date="2018-07-16T15:20:00Z">
              <w:r w:rsidR="00D62303" w:rsidDel="00A4322D">
                <w:rPr>
                  <w:rFonts w:ascii="Calibri" w:hAnsi="Calibri"/>
                  <w:sz w:val="18"/>
                  <w:szCs w:val="18"/>
                </w:rPr>
                <w:delText>5</w:delText>
              </w:r>
            </w:del>
            <w:ins w:id="2734" w:author="Shewmaker, Michael@Energy" w:date="2018-07-16T15:20:00Z">
              <w:r w:rsidR="00A4322D">
                <w:rPr>
                  <w:rFonts w:ascii="Calibri" w:hAnsi="Calibri"/>
                  <w:sz w:val="18"/>
                  <w:szCs w:val="18"/>
                </w:rPr>
                <w:t>3</w:t>
              </w:r>
            </w:ins>
            <w:r w:rsidR="00D62303">
              <w:rPr>
                <w:rFonts w:ascii="Calibri" w:hAnsi="Calibri"/>
                <w:sz w:val="18"/>
                <w:szCs w:val="18"/>
              </w:rPr>
              <w:t xml:space="preserve"> then enter the single largest value from the two lists</w:t>
            </w:r>
            <w:r>
              <w:rPr>
                <w:rFonts w:ascii="Calibri" w:hAnsi="Calibri"/>
                <w:sz w:val="18"/>
                <w:szCs w:val="18"/>
              </w:rPr>
              <w:t>;</w:t>
            </w:r>
          </w:p>
          <w:p w14:paraId="308DB70C" w14:textId="67BA9092" w:rsidR="006C6CD9" w:rsidRPr="009B3A0C" w:rsidRDefault="006C6CD9">
            <w:pPr>
              <w:keepNext/>
              <w:jc w:val="center"/>
              <w:rPr>
                <w:rFonts w:ascii="Calibri" w:hAnsi="Calibri"/>
                <w:sz w:val="18"/>
                <w:szCs w:val="18"/>
              </w:rPr>
            </w:pPr>
            <w:r>
              <w:rPr>
                <w:rFonts w:ascii="Calibri" w:hAnsi="Calibri"/>
                <w:sz w:val="18"/>
                <w:szCs w:val="18"/>
              </w:rPr>
              <w:t>Else enter the weighted average value from the CF1R-ENV-02&gt;&gt;</w:t>
            </w:r>
          </w:p>
        </w:tc>
      </w:tr>
      <w:tr w:rsidR="006C6CD9" w:rsidRPr="009B3A0C" w14:paraId="308DB711"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0E" w14:textId="10D7AEFC"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25</w:t>
            </w:r>
          </w:p>
        </w:tc>
        <w:tc>
          <w:tcPr>
            <w:tcW w:w="11732" w:type="dxa"/>
            <w:gridSpan w:val="12"/>
            <w:tcBorders>
              <w:top w:val="single" w:sz="6" w:space="0" w:color="auto"/>
              <w:bottom w:val="single" w:sz="6" w:space="0" w:color="auto"/>
            </w:tcBorders>
            <w:vAlign w:val="center"/>
          </w:tcPr>
          <w:p w14:paraId="308DB70F" w14:textId="619829B8" w:rsidR="006C6CD9" w:rsidRDefault="006C6CD9" w:rsidP="006C6CD9">
            <w:pPr>
              <w:keepNext/>
              <w:rPr>
                <w:rFonts w:ascii="Calibri" w:hAnsi="Calibri"/>
                <w:sz w:val="18"/>
                <w:szCs w:val="18"/>
              </w:rPr>
            </w:pPr>
            <w:r>
              <w:rPr>
                <w:rFonts w:ascii="Calibri" w:hAnsi="Calibri"/>
                <w:sz w:val="18"/>
                <w:szCs w:val="18"/>
              </w:rPr>
              <w:t>Required Fenestration SHGC</w:t>
            </w:r>
            <w:r w:rsidR="00D62303">
              <w:rPr>
                <w:rFonts w:ascii="Calibri" w:hAnsi="Calibri"/>
                <w:sz w:val="18"/>
                <w:szCs w:val="18"/>
              </w:rPr>
              <w:t xml:space="preserve"> (Windows)</w:t>
            </w:r>
          </w:p>
        </w:tc>
        <w:tc>
          <w:tcPr>
            <w:tcW w:w="2014" w:type="dxa"/>
            <w:gridSpan w:val="2"/>
            <w:tcBorders>
              <w:top w:val="single" w:sz="6" w:space="0" w:color="auto"/>
              <w:bottom w:val="single" w:sz="6" w:space="0" w:color="auto"/>
              <w:right w:val="single" w:sz="4" w:space="0" w:color="auto"/>
            </w:tcBorders>
            <w:vAlign w:val="bottom"/>
          </w:tcPr>
          <w:p w14:paraId="308DB710" w14:textId="6C21FAD0" w:rsidR="006C6CD9" w:rsidRPr="009B3A0C" w:rsidRDefault="006C6CD9" w:rsidP="007C126E">
            <w:pPr>
              <w:keepNext/>
              <w:jc w:val="center"/>
              <w:rPr>
                <w:rFonts w:ascii="Calibri" w:hAnsi="Calibri"/>
                <w:sz w:val="18"/>
                <w:szCs w:val="18"/>
              </w:rPr>
            </w:pPr>
            <w:r>
              <w:rPr>
                <w:rFonts w:ascii="Calibri" w:hAnsi="Calibri"/>
                <w:sz w:val="18"/>
                <w:szCs w:val="18"/>
              </w:rPr>
              <w:t>&lt;&lt;</w:t>
            </w:r>
            <w:del w:id="2735" w:author="Smith, Alexis@Energy" w:date="2018-10-24T11:51:00Z">
              <w:r w:rsidDel="007C126E">
                <w:rPr>
                  <w:rFonts w:ascii="Calibri" w:hAnsi="Calibri"/>
                  <w:sz w:val="18"/>
                  <w:szCs w:val="18"/>
                </w:rPr>
                <w:delText>Report Value</w:delText>
              </w:r>
            </w:del>
            <w:ins w:id="2736" w:author="Smith, Alexis@Energy" w:date="2018-10-24T11:51:00Z">
              <w:r w:rsidR="007C126E">
                <w:rPr>
                  <w:rFonts w:ascii="Calibri" w:hAnsi="Calibri"/>
                  <w:sz w:val="18"/>
                  <w:szCs w:val="18"/>
                </w:rPr>
                <w:t>Auto filled</w:t>
              </w:r>
            </w:ins>
            <w:r>
              <w:rPr>
                <w:rFonts w:ascii="Calibri" w:hAnsi="Calibri"/>
                <w:sz w:val="18"/>
                <w:szCs w:val="18"/>
              </w:rPr>
              <w:t xml:space="preserve"> from </w:t>
            </w:r>
            <w:ins w:id="2737" w:author="Smith, Alexis@Energy" w:date="2018-10-24T11:51:00Z">
              <w:r w:rsidR="007C126E">
                <w:rPr>
                  <w:rFonts w:ascii="Calibri" w:hAnsi="Calibri"/>
                  <w:sz w:val="18"/>
                  <w:szCs w:val="18"/>
                </w:rPr>
                <w:t>I</w:t>
              </w:r>
            </w:ins>
            <w:del w:id="2738" w:author="Smith, Alexis@Energy" w:date="2018-10-24T11:51:00Z">
              <w:r w:rsidDel="007C126E">
                <w:rPr>
                  <w:rFonts w:ascii="Calibri" w:hAnsi="Calibri"/>
                  <w:sz w:val="18"/>
                  <w:szCs w:val="18"/>
                </w:rPr>
                <w:delText>H</w:delText>
              </w:r>
            </w:del>
            <w:r>
              <w:rPr>
                <w:rFonts w:ascii="Calibri" w:hAnsi="Calibri"/>
                <w:sz w:val="18"/>
                <w:szCs w:val="18"/>
              </w:rPr>
              <w:t>0</w:t>
            </w:r>
            <w:r w:rsidR="00D62303">
              <w:rPr>
                <w:rFonts w:ascii="Calibri" w:hAnsi="Calibri"/>
                <w:sz w:val="18"/>
                <w:szCs w:val="18"/>
              </w:rPr>
              <w:t>5</w:t>
            </w:r>
            <w:r>
              <w:rPr>
                <w:rFonts w:ascii="Calibri" w:hAnsi="Calibri"/>
                <w:sz w:val="18"/>
                <w:szCs w:val="18"/>
              </w:rPr>
              <w:t>&gt;&gt;</w:t>
            </w:r>
          </w:p>
        </w:tc>
      </w:tr>
      <w:tr w:rsidR="006C6CD9" w:rsidRPr="009B3A0C" w14:paraId="308DB717" w14:textId="77777777" w:rsidTr="004358FA">
        <w:trPr>
          <w:gridBefore w:val="1"/>
          <w:cantSplit/>
          <w:trHeight w:val="287"/>
        </w:trPr>
        <w:tc>
          <w:tcPr>
            <w:tcW w:w="738" w:type="dxa"/>
            <w:tcBorders>
              <w:top w:val="single" w:sz="6" w:space="0" w:color="auto"/>
              <w:left w:val="single" w:sz="4" w:space="0" w:color="auto"/>
              <w:bottom w:val="single" w:sz="6" w:space="0" w:color="auto"/>
            </w:tcBorders>
            <w:vAlign w:val="center"/>
          </w:tcPr>
          <w:p w14:paraId="308DB712" w14:textId="3F3123FE" w:rsidR="006C6CD9" w:rsidRPr="009B3A0C" w:rsidRDefault="006C6CD9" w:rsidP="003D7E18">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26</w:t>
            </w:r>
          </w:p>
        </w:tc>
        <w:tc>
          <w:tcPr>
            <w:tcW w:w="2712" w:type="dxa"/>
            <w:gridSpan w:val="2"/>
            <w:tcBorders>
              <w:top w:val="single" w:sz="6" w:space="0" w:color="auto"/>
              <w:bottom w:val="single" w:sz="6" w:space="0" w:color="auto"/>
            </w:tcBorders>
            <w:vAlign w:val="center"/>
          </w:tcPr>
          <w:p w14:paraId="308DB713" w14:textId="77777777" w:rsidR="006C6CD9" w:rsidRDefault="006C6CD9">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bottom w:val="single" w:sz="6" w:space="0" w:color="auto"/>
              <w:right w:val="single" w:sz="4" w:space="0" w:color="auto"/>
            </w:tcBorders>
          </w:tcPr>
          <w:p w14:paraId="308DB714" w14:textId="59C710E5" w:rsidR="006C6CD9" w:rsidRDefault="006C6CD9" w:rsidP="00D62303">
            <w:pPr>
              <w:keepNext/>
              <w:jc w:val="center"/>
              <w:rPr>
                <w:rFonts w:ascii="Calibri" w:hAnsi="Calibri"/>
                <w:sz w:val="18"/>
                <w:szCs w:val="18"/>
              </w:rPr>
            </w:pPr>
            <w:r>
              <w:rPr>
                <w:rFonts w:ascii="Calibri" w:hAnsi="Calibri"/>
                <w:sz w:val="18"/>
                <w:szCs w:val="18"/>
              </w:rPr>
              <w:t xml:space="preserve">&lt;&lt;If </w:t>
            </w:r>
            <w:ins w:id="2739" w:author="Smith, Alexis@Energy" w:date="2018-10-24T11:51:00Z">
              <w:r w:rsidR="007C126E">
                <w:rPr>
                  <w:rFonts w:ascii="Calibri" w:hAnsi="Calibri"/>
                  <w:sz w:val="18"/>
                  <w:szCs w:val="18"/>
                </w:rPr>
                <w:t>J</w:t>
              </w:r>
            </w:ins>
            <w:del w:id="2740" w:author="Smith, Alexis@Energy" w:date="2018-10-24T11:51: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4</w:t>
            </w:r>
            <w:r>
              <w:rPr>
                <w:rFonts w:ascii="Calibri" w:hAnsi="Calibri"/>
                <w:sz w:val="18"/>
                <w:szCs w:val="18"/>
              </w:rPr>
              <w:t xml:space="preserve"> is equal to or less than </w:t>
            </w:r>
            <w:ins w:id="2741" w:author="Smith, Alexis@Energy" w:date="2018-10-24T11:51:00Z">
              <w:r w:rsidR="007C126E">
                <w:rPr>
                  <w:rFonts w:ascii="Calibri" w:hAnsi="Calibri"/>
                  <w:sz w:val="18"/>
                  <w:szCs w:val="18"/>
                </w:rPr>
                <w:t>J</w:t>
              </w:r>
            </w:ins>
            <w:del w:id="2742" w:author="Smith, Alexis@Energy" w:date="2018-10-24T11:51: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5,</w:t>
            </w:r>
            <w:r>
              <w:rPr>
                <w:rFonts w:ascii="Calibri" w:hAnsi="Calibri"/>
                <w:sz w:val="18"/>
                <w:szCs w:val="18"/>
              </w:rPr>
              <w:t xml:space="preserve"> or </w:t>
            </w:r>
            <w:ins w:id="2743" w:author="Smith, Alexis@Energy" w:date="2018-10-24T11:51:00Z">
              <w:r w:rsidR="007C126E">
                <w:rPr>
                  <w:rFonts w:ascii="Calibri" w:hAnsi="Calibri"/>
                  <w:sz w:val="18"/>
                  <w:szCs w:val="18"/>
                </w:rPr>
                <w:t>J</w:t>
              </w:r>
            </w:ins>
            <w:del w:id="2744" w:author="Smith, Alexis@Energy" w:date="2018-10-24T11:51:00Z">
              <w:r w:rsidDel="007C126E">
                <w:rPr>
                  <w:rFonts w:ascii="Calibri" w:hAnsi="Calibri"/>
                  <w:sz w:val="18"/>
                  <w:szCs w:val="18"/>
                </w:rPr>
                <w:delText>I</w:delText>
              </w:r>
            </w:del>
            <w:r>
              <w:rPr>
                <w:rFonts w:ascii="Calibri" w:hAnsi="Calibri"/>
                <w:sz w:val="18"/>
                <w:szCs w:val="18"/>
              </w:rPr>
              <w:t>2</w:t>
            </w:r>
            <w:r w:rsidR="00D62303">
              <w:rPr>
                <w:rFonts w:ascii="Calibri" w:hAnsi="Calibri"/>
                <w:sz w:val="18"/>
                <w:szCs w:val="18"/>
              </w:rPr>
              <w:t>5</w:t>
            </w:r>
            <w:r>
              <w:rPr>
                <w:rFonts w:ascii="Calibri" w:hAnsi="Calibri"/>
                <w:sz w:val="18"/>
                <w:szCs w:val="18"/>
              </w:rPr>
              <w:t xml:space="preserve"> equals N/A</w:t>
            </w:r>
            <w:r w:rsidR="00D62303">
              <w:rPr>
                <w:rFonts w:ascii="Calibri" w:hAnsi="Calibri"/>
                <w:sz w:val="18"/>
                <w:szCs w:val="18"/>
              </w:rPr>
              <w:t>,</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SHGC</w:t>
            </w:r>
          </w:p>
          <w:p w14:paraId="308DB716" w14:textId="77777777" w:rsidR="006C6CD9" w:rsidRDefault="006C6CD9" w:rsidP="00D62303">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FA4A46">
              <w:rPr>
                <w:rFonts w:ascii="Calibri" w:hAnsi="Calibri"/>
                <w:b/>
                <w:sz w:val="18"/>
                <w:szCs w:val="18"/>
              </w:rPr>
              <w:t>Do Not Proceed</w:t>
            </w:r>
            <w:r>
              <w:rPr>
                <w:rFonts w:ascii="Calibri" w:hAnsi="Calibri"/>
                <w:b/>
                <w:sz w:val="18"/>
                <w:szCs w:val="18"/>
              </w:rPr>
              <w:t>&gt;&gt;</w:t>
            </w:r>
          </w:p>
        </w:tc>
      </w:tr>
      <w:tr w:rsidR="00D62303" w:rsidRPr="009B3A0C" w14:paraId="4302454D"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C8DDAF6" w14:textId="1917A342"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lastRenderedPageBreak/>
              <w:t>27</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915C8FC" w14:textId="25855B33" w:rsidR="00D62303" w:rsidRDefault="00D62303" w:rsidP="00FC4F83">
            <w:pPr>
              <w:keepNext/>
              <w:rPr>
                <w:rFonts w:ascii="Calibri" w:hAnsi="Calibri"/>
                <w:sz w:val="18"/>
                <w:szCs w:val="18"/>
              </w:rPr>
            </w:pPr>
            <w:r>
              <w:rPr>
                <w:rFonts w:ascii="Calibri" w:hAnsi="Calibri"/>
                <w:sz w:val="18"/>
                <w:szCs w:val="18"/>
              </w:rPr>
              <w:t>Proposed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4EE6C241" w14:textId="7FBB5333" w:rsidR="003C6339" w:rsidRDefault="00D62303" w:rsidP="00D62303">
            <w:pPr>
              <w:keepNext/>
              <w:rPr>
                <w:ins w:id="2745" w:author="Smith, Alexis@Energy" w:date="2018-10-24T11:52:00Z"/>
                <w:rFonts w:ascii="Calibri" w:hAnsi="Calibri"/>
                <w:sz w:val="18"/>
                <w:szCs w:val="18"/>
              </w:rPr>
            </w:pPr>
            <w:r>
              <w:rPr>
                <w:rFonts w:ascii="Calibri" w:hAnsi="Calibri"/>
                <w:sz w:val="18"/>
                <w:szCs w:val="18"/>
              </w:rPr>
              <w:t xml:space="preserve">&lt;&lt;If </w:t>
            </w:r>
            <w:ins w:id="2746" w:author="Smith, Alexis@Energy" w:date="2018-10-24T11:51:00Z">
              <w:r w:rsidR="007C126E">
                <w:rPr>
                  <w:rFonts w:ascii="Calibri" w:hAnsi="Calibri"/>
                  <w:sz w:val="18"/>
                  <w:szCs w:val="18"/>
                </w:rPr>
                <w:t>J</w:t>
              </w:r>
            </w:ins>
            <w:del w:id="2747" w:author="Smith, Alexis@Energy" w:date="2018-10-24T11:51:00Z">
              <w:r w:rsidDel="007C126E">
                <w:rPr>
                  <w:rFonts w:ascii="Calibri" w:hAnsi="Calibri"/>
                  <w:sz w:val="18"/>
                  <w:szCs w:val="18"/>
                </w:rPr>
                <w:delText>I</w:delText>
              </w:r>
            </w:del>
            <w:r>
              <w:rPr>
                <w:rFonts w:ascii="Calibri" w:hAnsi="Calibri"/>
                <w:sz w:val="18"/>
                <w:szCs w:val="18"/>
              </w:rPr>
              <w:t xml:space="preserve">02 </w:t>
            </w:r>
            <w:del w:id="2748" w:author="Smith, Alexis@Energy" w:date="2018-10-24T11:52:00Z">
              <w:r w:rsidDel="004E35A3">
                <w:rPr>
                  <w:rFonts w:ascii="Calibri" w:hAnsi="Calibri"/>
                  <w:sz w:val="18"/>
                  <w:szCs w:val="18"/>
                </w:rPr>
                <w:delText xml:space="preserve">contains </w:delText>
              </w:r>
            </w:del>
            <w:ins w:id="2749" w:author="Smith, Alexis@Energy" w:date="2018-10-24T11:52:00Z">
              <w:r w:rsidR="004E35A3">
                <w:rPr>
                  <w:rFonts w:ascii="Calibri" w:hAnsi="Calibri"/>
                  <w:sz w:val="18"/>
                  <w:szCs w:val="18"/>
                </w:rPr>
                <w:t xml:space="preserve">= </w:t>
              </w:r>
            </w:ins>
            <w:r>
              <w:rPr>
                <w:rFonts w:ascii="Calibri" w:hAnsi="Calibri"/>
                <w:sz w:val="18"/>
                <w:szCs w:val="18"/>
              </w:rPr>
              <w:t>Skylight</w:t>
            </w:r>
            <w:r w:rsidR="003C6339">
              <w:rPr>
                <w:rFonts w:ascii="Calibri" w:hAnsi="Calibri"/>
                <w:sz w:val="18"/>
                <w:szCs w:val="18"/>
              </w:rPr>
              <w:t xml:space="preserve"> then enter the single largest associated value from </w:t>
            </w:r>
            <w:ins w:id="2750" w:author="Smith, Alexis@Energy" w:date="2018-10-24T11:52:00Z">
              <w:r w:rsidR="004E35A3">
                <w:rPr>
                  <w:rFonts w:ascii="Calibri" w:hAnsi="Calibri"/>
                  <w:sz w:val="18"/>
                  <w:szCs w:val="18"/>
                </w:rPr>
                <w:t>J</w:t>
              </w:r>
            </w:ins>
            <w:del w:id="2751" w:author="Smith, Alexis@Energy" w:date="2018-10-24T11:52:00Z">
              <w:r w:rsidR="003C6339" w:rsidDel="004E35A3">
                <w:rPr>
                  <w:rFonts w:ascii="Calibri" w:hAnsi="Calibri"/>
                  <w:sz w:val="18"/>
                  <w:szCs w:val="18"/>
                </w:rPr>
                <w:delText>I</w:delText>
              </w:r>
            </w:del>
            <w:r w:rsidR="003C6339">
              <w:rPr>
                <w:rFonts w:ascii="Calibri" w:hAnsi="Calibri"/>
                <w:sz w:val="18"/>
                <w:szCs w:val="18"/>
              </w:rPr>
              <w:t>09;</w:t>
            </w:r>
          </w:p>
          <w:p w14:paraId="5073B780" w14:textId="2754E2E7" w:rsidR="004E35A3" w:rsidDel="004E35A3" w:rsidRDefault="004E35A3" w:rsidP="004E35A3">
            <w:pPr>
              <w:keepNext/>
              <w:rPr>
                <w:del w:id="2752" w:author="Smith, Alexis@Energy" w:date="2018-10-24T11:55:00Z"/>
                <w:rFonts w:ascii="Calibri" w:hAnsi="Calibri"/>
                <w:sz w:val="18"/>
                <w:szCs w:val="18"/>
              </w:rPr>
            </w:pPr>
            <w:ins w:id="2753" w:author="Smith, Alexis@Energy" w:date="2018-10-24T11:52:00Z">
              <w:r>
                <w:rPr>
                  <w:rFonts w:ascii="Calibri" w:hAnsi="Calibri"/>
                  <w:sz w:val="18"/>
                  <w:szCs w:val="18"/>
                </w:rPr>
                <w:t>Else value = NA&gt;&gt;</w:t>
              </w:r>
            </w:ins>
          </w:p>
          <w:p w14:paraId="5A4C7A72" w14:textId="6A978D4A" w:rsidR="00D62303" w:rsidRPr="009B3A0C" w:rsidRDefault="003C6339" w:rsidP="004E35A3">
            <w:pPr>
              <w:keepNext/>
              <w:rPr>
                <w:rFonts w:ascii="Calibri" w:hAnsi="Calibri"/>
                <w:sz w:val="18"/>
                <w:szCs w:val="18"/>
              </w:rPr>
            </w:pPr>
            <w:del w:id="2754" w:author="Smith, Alexis@Energy" w:date="2018-10-24T11:52:00Z">
              <w:r w:rsidDel="004E35A3">
                <w:rPr>
                  <w:rFonts w:ascii="Calibri" w:hAnsi="Calibri"/>
                  <w:sz w:val="18"/>
                  <w:szCs w:val="18"/>
                </w:rPr>
                <w:delText xml:space="preserve">If I02 does not contain Skylight then value equals NA&gt;&gt; </w:delText>
              </w:r>
            </w:del>
          </w:p>
        </w:tc>
      </w:tr>
      <w:tr w:rsidR="00D62303" w:rsidRPr="009B3A0C" w14:paraId="03FA29B2"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29654D" w14:textId="4CB4A1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28</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4201C01" w14:textId="080887D3" w:rsidR="00D62303" w:rsidRDefault="00D62303" w:rsidP="00FC4F83">
            <w:pPr>
              <w:keepNext/>
              <w:rPr>
                <w:rFonts w:ascii="Calibri" w:hAnsi="Calibri"/>
                <w:sz w:val="18"/>
                <w:szCs w:val="18"/>
              </w:rPr>
            </w:pPr>
            <w:r>
              <w:rPr>
                <w:rFonts w:ascii="Calibri" w:hAnsi="Calibri"/>
                <w:sz w:val="18"/>
                <w:szCs w:val="18"/>
              </w:rPr>
              <w:t>Required Fenestration U-factor (Skylights)</w:t>
            </w:r>
          </w:p>
        </w:tc>
        <w:tc>
          <w:tcPr>
            <w:tcW w:w="2014" w:type="dxa"/>
            <w:gridSpan w:val="2"/>
            <w:tcBorders>
              <w:top w:val="single" w:sz="6" w:space="0" w:color="auto"/>
              <w:left w:val="single" w:sz="6" w:space="0" w:color="auto"/>
              <w:bottom w:val="single" w:sz="6" w:space="0" w:color="auto"/>
              <w:right w:val="single" w:sz="4" w:space="0" w:color="auto"/>
            </w:tcBorders>
          </w:tcPr>
          <w:p w14:paraId="6EDF34D1" w14:textId="08F51F55" w:rsidR="00D62303" w:rsidRPr="009B3A0C" w:rsidRDefault="00D62303" w:rsidP="004E35A3">
            <w:pPr>
              <w:keepNext/>
              <w:rPr>
                <w:rFonts w:ascii="Calibri" w:hAnsi="Calibri"/>
                <w:sz w:val="18"/>
                <w:szCs w:val="18"/>
              </w:rPr>
            </w:pPr>
            <w:r>
              <w:rPr>
                <w:rFonts w:ascii="Calibri" w:hAnsi="Calibri"/>
                <w:sz w:val="18"/>
                <w:szCs w:val="18"/>
              </w:rPr>
              <w:t>&lt;&lt;</w:t>
            </w:r>
            <w:del w:id="2755" w:author="Smith, Alexis@Energy" w:date="2018-10-24T11:54:00Z">
              <w:r w:rsidR="003C6339" w:rsidDel="004E35A3">
                <w:rPr>
                  <w:rFonts w:ascii="Calibri" w:hAnsi="Calibri"/>
                  <w:sz w:val="18"/>
                  <w:szCs w:val="18"/>
                </w:rPr>
                <w:delText>Report Value</w:delText>
              </w:r>
            </w:del>
            <w:ins w:id="2756" w:author="Smith, Alexis@Energy" w:date="2018-10-24T11:54:00Z">
              <w:r w:rsidR="004E35A3">
                <w:rPr>
                  <w:rFonts w:ascii="Calibri" w:hAnsi="Calibri"/>
                  <w:sz w:val="18"/>
                  <w:szCs w:val="18"/>
                </w:rPr>
                <w:t>Auto filled</w:t>
              </w:r>
            </w:ins>
            <w:r w:rsidR="003C6339">
              <w:rPr>
                <w:rFonts w:ascii="Calibri" w:hAnsi="Calibri"/>
                <w:sz w:val="18"/>
                <w:szCs w:val="18"/>
              </w:rPr>
              <w:t xml:space="preserve"> from </w:t>
            </w:r>
            <w:ins w:id="2757" w:author="Smith, Alexis@Energy" w:date="2018-10-24T11:54:00Z">
              <w:r w:rsidR="004E35A3">
                <w:rPr>
                  <w:rFonts w:ascii="Calibri" w:hAnsi="Calibri"/>
                  <w:sz w:val="18"/>
                  <w:szCs w:val="18"/>
                </w:rPr>
                <w:t>I</w:t>
              </w:r>
            </w:ins>
            <w:del w:id="2758" w:author="Smith, Alexis@Energy" w:date="2018-10-24T11:52:00Z">
              <w:r w:rsidR="003C6339" w:rsidDel="004E35A3">
                <w:rPr>
                  <w:rFonts w:ascii="Calibri" w:hAnsi="Calibri"/>
                  <w:sz w:val="18"/>
                  <w:szCs w:val="18"/>
                </w:rPr>
                <w:delText>H</w:delText>
              </w:r>
            </w:del>
            <w:r w:rsidR="003C6339">
              <w:rPr>
                <w:rFonts w:ascii="Calibri" w:hAnsi="Calibri"/>
                <w:sz w:val="18"/>
                <w:szCs w:val="18"/>
              </w:rPr>
              <w:t>04</w:t>
            </w:r>
            <w:r>
              <w:rPr>
                <w:rFonts w:ascii="Calibri" w:hAnsi="Calibri"/>
                <w:sz w:val="18"/>
                <w:szCs w:val="18"/>
              </w:rPr>
              <w:t>&gt;&gt;</w:t>
            </w:r>
          </w:p>
        </w:tc>
      </w:tr>
      <w:tr w:rsidR="00D62303" w14:paraId="3F53CABC"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2F1E3734" w14:textId="197018EF"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29</w:t>
            </w:r>
          </w:p>
        </w:tc>
        <w:tc>
          <w:tcPr>
            <w:tcW w:w="2712" w:type="dxa"/>
            <w:gridSpan w:val="2"/>
            <w:tcBorders>
              <w:top w:val="single" w:sz="6" w:space="0" w:color="auto"/>
              <w:left w:val="single" w:sz="6" w:space="0" w:color="auto"/>
              <w:bottom w:val="single" w:sz="6" w:space="0" w:color="auto"/>
              <w:right w:val="single" w:sz="6" w:space="0" w:color="auto"/>
            </w:tcBorders>
            <w:vAlign w:val="center"/>
          </w:tcPr>
          <w:p w14:paraId="35389FCE"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6" w:space="0" w:color="auto"/>
              <w:right w:val="single" w:sz="4" w:space="0" w:color="auto"/>
            </w:tcBorders>
          </w:tcPr>
          <w:p w14:paraId="63D9AE35" w14:textId="3276F4FE" w:rsidR="003C6339" w:rsidRDefault="003C6339" w:rsidP="003C6339">
            <w:pPr>
              <w:keepNext/>
              <w:jc w:val="center"/>
              <w:rPr>
                <w:rFonts w:ascii="Calibri" w:hAnsi="Calibri"/>
                <w:sz w:val="18"/>
                <w:szCs w:val="18"/>
              </w:rPr>
            </w:pPr>
            <w:r>
              <w:rPr>
                <w:rFonts w:ascii="Calibri" w:hAnsi="Calibri"/>
                <w:sz w:val="18"/>
                <w:szCs w:val="18"/>
              </w:rPr>
              <w:t xml:space="preserve">&lt;&lt;If </w:t>
            </w:r>
            <w:ins w:id="2759" w:author="Smith, Alexis@Energy" w:date="2018-10-24T11:53:00Z">
              <w:r w:rsidR="004E35A3">
                <w:rPr>
                  <w:rFonts w:ascii="Calibri" w:hAnsi="Calibri"/>
                  <w:sz w:val="18"/>
                  <w:szCs w:val="18"/>
                </w:rPr>
                <w:t>J</w:t>
              </w:r>
            </w:ins>
            <w:del w:id="2760" w:author="Smith, Alexis@Energy" w:date="2018-10-24T11:53:00Z">
              <w:r w:rsidDel="004E35A3">
                <w:rPr>
                  <w:rFonts w:ascii="Calibri" w:hAnsi="Calibri"/>
                  <w:sz w:val="18"/>
                  <w:szCs w:val="18"/>
                </w:rPr>
                <w:delText>I</w:delText>
              </w:r>
            </w:del>
            <w:r>
              <w:rPr>
                <w:rFonts w:ascii="Calibri" w:hAnsi="Calibri"/>
                <w:sz w:val="18"/>
                <w:szCs w:val="18"/>
              </w:rPr>
              <w:t xml:space="preserve">27 </w:t>
            </w:r>
            <w:del w:id="2761" w:author="Smith, Alexis@Energy" w:date="2018-10-24T11:57:00Z">
              <w:r w:rsidDel="004E35A3">
                <w:rPr>
                  <w:rFonts w:ascii="Calibri" w:hAnsi="Calibri"/>
                  <w:sz w:val="18"/>
                  <w:szCs w:val="18"/>
                </w:rPr>
                <w:delText xml:space="preserve">equals </w:delText>
              </w:r>
            </w:del>
            <w:ins w:id="2762" w:author="Smith, Alexis@Energy" w:date="2018-10-24T11:57:00Z">
              <w:r w:rsidR="004E35A3">
                <w:rPr>
                  <w:rFonts w:ascii="Calibri" w:hAnsi="Calibri"/>
                  <w:sz w:val="18"/>
                  <w:szCs w:val="18"/>
                </w:rPr>
                <w:t xml:space="preserve">= </w:t>
              </w:r>
            </w:ins>
            <w:r>
              <w:rPr>
                <w:rFonts w:ascii="Calibri" w:hAnsi="Calibri"/>
                <w:sz w:val="18"/>
                <w:szCs w:val="18"/>
              </w:rPr>
              <w:t>NA</w:t>
            </w:r>
            <w:ins w:id="2763" w:author="Smith, Alexis@Energy" w:date="2018-10-24T11:53:00Z">
              <w:r w:rsidR="004E35A3">
                <w:rPr>
                  <w:rFonts w:ascii="Calibri" w:hAnsi="Calibri"/>
                  <w:sz w:val="18"/>
                  <w:szCs w:val="18"/>
                </w:rPr>
                <w:t>,</w:t>
              </w:r>
            </w:ins>
            <w:r>
              <w:rPr>
                <w:rFonts w:ascii="Calibri" w:hAnsi="Calibri"/>
                <w:sz w:val="18"/>
                <w:szCs w:val="18"/>
              </w:rPr>
              <w:t xml:space="preserve"> then value </w:t>
            </w:r>
            <w:del w:id="2764" w:author="Smith, Alexis@Energy" w:date="2018-10-24T11:53:00Z">
              <w:r w:rsidDel="004E35A3">
                <w:rPr>
                  <w:rFonts w:ascii="Calibri" w:hAnsi="Calibri"/>
                  <w:sz w:val="18"/>
                  <w:szCs w:val="18"/>
                </w:rPr>
                <w:delText xml:space="preserve">equals </w:delText>
              </w:r>
            </w:del>
            <w:ins w:id="2765" w:author="Smith, Alexis@Energy" w:date="2018-10-24T11:53:00Z">
              <w:r w:rsidR="004E35A3">
                <w:rPr>
                  <w:rFonts w:ascii="Calibri" w:hAnsi="Calibri"/>
                  <w:sz w:val="18"/>
                  <w:szCs w:val="18"/>
                </w:rPr>
                <w:t xml:space="preserve">= </w:t>
              </w:r>
            </w:ins>
            <w:r>
              <w:rPr>
                <w:rFonts w:ascii="Calibri" w:hAnsi="Calibri"/>
                <w:sz w:val="18"/>
                <w:szCs w:val="18"/>
              </w:rPr>
              <w:t>NA;</w:t>
            </w:r>
          </w:p>
          <w:p w14:paraId="2F026F97" w14:textId="72B7A0B1" w:rsidR="00D62303" w:rsidRDefault="00D62303" w:rsidP="003C6339">
            <w:pPr>
              <w:keepNext/>
              <w:jc w:val="center"/>
              <w:rPr>
                <w:rFonts w:ascii="Calibri" w:hAnsi="Calibri"/>
                <w:sz w:val="18"/>
                <w:szCs w:val="18"/>
              </w:rPr>
            </w:pPr>
            <w:r>
              <w:rPr>
                <w:rFonts w:ascii="Calibri" w:hAnsi="Calibri"/>
                <w:sz w:val="18"/>
                <w:szCs w:val="18"/>
              </w:rPr>
              <w:t xml:space="preserve">If </w:t>
            </w:r>
            <w:ins w:id="2766" w:author="Smith, Alexis@Energy" w:date="2018-10-24T11:53:00Z">
              <w:r w:rsidR="004E35A3">
                <w:rPr>
                  <w:rFonts w:ascii="Calibri" w:hAnsi="Calibri"/>
                  <w:sz w:val="18"/>
                  <w:szCs w:val="18"/>
                </w:rPr>
                <w:t>J</w:t>
              </w:r>
            </w:ins>
            <w:del w:id="2767" w:author="Smith, Alexis@Energy" w:date="2018-10-24T11:53:00Z">
              <w:r w:rsidDel="004E35A3">
                <w:rPr>
                  <w:rFonts w:ascii="Calibri" w:hAnsi="Calibri"/>
                  <w:sz w:val="18"/>
                  <w:szCs w:val="18"/>
                </w:rPr>
                <w:delText>I</w:delText>
              </w:r>
            </w:del>
            <w:r>
              <w:rPr>
                <w:rFonts w:ascii="Calibri" w:hAnsi="Calibri"/>
                <w:sz w:val="18"/>
                <w:szCs w:val="18"/>
              </w:rPr>
              <w:t>2</w:t>
            </w:r>
            <w:r w:rsidR="003C6339">
              <w:rPr>
                <w:rFonts w:ascii="Calibri" w:hAnsi="Calibri"/>
                <w:sz w:val="18"/>
                <w:szCs w:val="18"/>
              </w:rPr>
              <w:t>7</w:t>
            </w:r>
            <w:r>
              <w:rPr>
                <w:rFonts w:ascii="Calibri" w:hAnsi="Calibri"/>
                <w:sz w:val="18"/>
                <w:szCs w:val="18"/>
              </w:rPr>
              <w:t xml:space="preserve"> is equal to or less than </w:t>
            </w:r>
            <w:del w:id="2768" w:author="Smith, Alexis@Energy" w:date="2018-10-24T11:53:00Z">
              <w:r w:rsidDel="004E35A3">
                <w:rPr>
                  <w:rFonts w:ascii="Calibri" w:hAnsi="Calibri"/>
                  <w:sz w:val="18"/>
                  <w:szCs w:val="18"/>
                </w:rPr>
                <w:delText>I</w:delText>
              </w:r>
            </w:del>
            <w:r>
              <w:rPr>
                <w:rFonts w:ascii="Calibri" w:hAnsi="Calibri"/>
                <w:sz w:val="18"/>
                <w:szCs w:val="18"/>
              </w:rPr>
              <w:t>2</w:t>
            </w:r>
            <w:r w:rsidR="003C6339">
              <w:rPr>
                <w:rFonts w:ascii="Calibri" w:hAnsi="Calibri"/>
                <w:sz w:val="18"/>
                <w:szCs w:val="18"/>
              </w:rPr>
              <w:t>8</w:t>
            </w:r>
            <w:r>
              <w:rPr>
                <w:rFonts w:ascii="Calibri" w:hAnsi="Calibri"/>
                <w:sz w:val="18"/>
                <w:szCs w:val="18"/>
              </w:rPr>
              <w:t xml:space="preserve"> then report: Design Complies with the Maximum Allowed </w:t>
            </w:r>
            <w:r w:rsidRPr="009B3A0C">
              <w:rPr>
                <w:rFonts w:ascii="Calibri" w:hAnsi="Calibri"/>
                <w:sz w:val="18"/>
                <w:szCs w:val="18"/>
              </w:rPr>
              <w:t>Fenestration</w:t>
            </w:r>
            <w:r>
              <w:rPr>
                <w:rFonts w:ascii="Calibri" w:hAnsi="Calibri"/>
                <w:sz w:val="18"/>
                <w:szCs w:val="18"/>
              </w:rPr>
              <w:t xml:space="preserve"> U-value</w:t>
            </w:r>
          </w:p>
          <w:p w14:paraId="0B7FC275" w14:textId="77777777" w:rsidR="00D62303" w:rsidRDefault="00D62303" w:rsidP="003C6339">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U-value Exceeds Allowable, </w:t>
            </w:r>
            <w:r w:rsidRPr="00D62303">
              <w:rPr>
                <w:rFonts w:ascii="Calibri" w:hAnsi="Calibri"/>
                <w:sz w:val="18"/>
                <w:szCs w:val="18"/>
              </w:rPr>
              <w:t>Do Not Proceed</w:t>
            </w:r>
          </w:p>
        </w:tc>
      </w:tr>
      <w:tr w:rsidR="00D62303" w:rsidRPr="009B3A0C" w14:paraId="1BB6A89F"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0C956C09" w14:textId="224A5EDB"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30</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B5E51A9" w14:textId="4A4F6A64" w:rsidR="00D62303" w:rsidRDefault="00D62303" w:rsidP="00FC4F83">
            <w:pPr>
              <w:keepNext/>
              <w:rPr>
                <w:rFonts w:ascii="Calibri" w:hAnsi="Calibri"/>
                <w:sz w:val="18"/>
                <w:szCs w:val="18"/>
              </w:rPr>
            </w:pPr>
            <w:r>
              <w:rPr>
                <w:rFonts w:ascii="Calibri" w:hAnsi="Calibri"/>
                <w:sz w:val="18"/>
                <w:szCs w:val="18"/>
              </w:rPr>
              <w:t>Proposed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C6FA9AB" w14:textId="2DF63D6A" w:rsidR="00D62303" w:rsidRDefault="00D62303" w:rsidP="00D62303">
            <w:pPr>
              <w:keepNext/>
              <w:rPr>
                <w:rFonts w:ascii="Calibri" w:hAnsi="Calibri"/>
                <w:sz w:val="18"/>
                <w:szCs w:val="18"/>
              </w:rPr>
            </w:pPr>
            <w:r>
              <w:rPr>
                <w:rFonts w:ascii="Calibri" w:hAnsi="Calibri"/>
                <w:sz w:val="18"/>
                <w:szCs w:val="18"/>
              </w:rPr>
              <w:t xml:space="preserve">&lt;&lt;If </w:t>
            </w:r>
            <w:ins w:id="2769" w:author="Smith, Alexis@Energy" w:date="2018-10-24T11:54:00Z">
              <w:r w:rsidR="004E35A3">
                <w:rPr>
                  <w:rFonts w:ascii="Calibri" w:hAnsi="Calibri"/>
                  <w:sz w:val="18"/>
                  <w:szCs w:val="18"/>
                </w:rPr>
                <w:t>J</w:t>
              </w:r>
            </w:ins>
            <w:del w:id="2770" w:author="Smith, Alexis@Energy" w:date="2018-10-24T11:54:00Z">
              <w:r w:rsidR="003C6339" w:rsidDel="004E35A3">
                <w:rPr>
                  <w:rFonts w:ascii="Calibri" w:hAnsi="Calibri"/>
                  <w:sz w:val="18"/>
                  <w:szCs w:val="18"/>
                </w:rPr>
                <w:delText>I</w:delText>
              </w:r>
            </w:del>
            <w:r w:rsidR="003C6339">
              <w:rPr>
                <w:rFonts w:ascii="Calibri" w:hAnsi="Calibri"/>
                <w:sz w:val="18"/>
                <w:szCs w:val="18"/>
              </w:rPr>
              <w:t xml:space="preserve">02 </w:t>
            </w:r>
            <w:del w:id="2771" w:author="Smith, Alexis@Energy" w:date="2018-10-24T11:54:00Z">
              <w:r w:rsidR="003C6339" w:rsidDel="004E35A3">
                <w:rPr>
                  <w:rFonts w:ascii="Calibri" w:hAnsi="Calibri"/>
                  <w:sz w:val="18"/>
                  <w:szCs w:val="18"/>
                </w:rPr>
                <w:delText xml:space="preserve">contains </w:delText>
              </w:r>
            </w:del>
            <w:ins w:id="2772" w:author="Smith, Alexis@Energy" w:date="2018-10-24T11:54:00Z">
              <w:r w:rsidR="004E35A3">
                <w:rPr>
                  <w:rFonts w:ascii="Calibri" w:hAnsi="Calibri"/>
                  <w:sz w:val="18"/>
                  <w:szCs w:val="18"/>
                </w:rPr>
                <w:t xml:space="preserve">= </w:t>
              </w:r>
            </w:ins>
            <w:r w:rsidR="003C6339">
              <w:rPr>
                <w:rFonts w:ascii="Calibri" w:hAnsi="Calibri"/>
                <w:sz w:val="18"/>
                <w:szCs w:val="18"/>
              </w:rPr>
              <w:t xml:space="preserve">Skylight then enter the single largest associated value from columns </w:t>
            </w:r>
            <w:ins w:id="2773" w:author="Smith, Alexis@Energy" w:date="2018-10-24T11:55:00Z">
              <w:r w:rsidR="004E35A3">
                <w:rPr>
                  <w:rFonts w:ascii="Calibri" w:hAnsi="Calibri"/>
                  <w:sz w:val="18"/>
                  <w:szCs w:val="18"/>
                </w:rPr>
                <w:t>J</w:t>
              </w:r>
            </w:ins>
            <w:del w:id="2774" w:author="Smith, Alexis@Energy" w:date="2018-10-24T11:55:00Z">
              <w:r w:rsidR="003C6339" w:rsidDel="004E35A3">
                <w:rPr>
                  <w:rFonts w:ascii="Calibri" w:hAnsi="Calibri"/>
                  <w:sz w:val="18"/>
                  <w:szCs w:val="18"/>
                </w:rPr>
                <w:delText>I</w:delText>
              </w:r>
            </w:del>
            <w:r w:rsidR="003C6339">
              <w:rPr>
                <w:rFonts w:ascii="Calibri" w:hAnsi="Calibri"/>
                <w:sz w:val="18"/>
                <w:szCs w:val="18"/>
              </w:rPr>
              <w:t xml:space="preserve">11 or </w:t>
            </w:r>
            <w:ins w:id="2775" w:author="Smith, Alexis@Energy" w:date="2018-10-24T11:55:00Z">
              <w:r w:rsidR="004E35A3">
                <w:rPr>
                  <w:rFonts w:ascii="Calibri" w:hAnsi="Calibri"/>
                  <w:sz w:val="18"/>
                  <w:szCs w:val="18"/>
                </w:rPr>
                <w:t>J</w:t>
              </w:r>
            </w:ins>
            <w:del w:id="2776" w:author="Smith, Alexis@Energy" w:date="2018-10-24T11:55:00Z">
              <w:r w:rsidR="003C6339" w:rsidDel="004E35A3">
                <w:rPr>
                  <w:rFonts w:ascii="Calibri" w:hAnsi="Calibri"/>
                  <w:sz w:val="18"/>
                  <w:szCs w:val="18"/>
                </w:rPr>
                <w:delText>I</w:delText>
              </w:r>
            </w:del>
            <w:r w:rsidR="003C6339">
              <w:rPr>
                <w:rFonts w:ascii="Calibri" w:hAnsi="Calibri"/>
                <w:sz w:val="18"/>
                <w:szCs w:val="18"/>
              </w:rPr>
              <w:t>14</w:t>
            </w:r>
            <w:r>
              <w:rPr>
                <w:rFonts w:ascii="Calibri" w:hAnsi="Calibri"/>
                <w:sz w:val="18"/>
                <w:szCs w:val="18"/>
              </w:rPr>
              <w:t>;</w:t>
            </w:r>
          </w:p>
          <w:p w14:paraId="39C02776" w14:textId="040C78A1" w:rsidR="00D62303" w:rsidRPr="009B3A0C" w:rsidRDefault="003C6339" w:rsidP="00F01DDA">
            <w:pPr>
              <w:keepNext/>
              <w:rPr>
                <w:rFonts w:ascii="Calibri" w:hAnsi="Calibri"/>
                <w:sz w:val="18"/>
                <w:szCs w:val="18"/>
              </w:rPr>
            </w:pPr>
            <w:del w:id="2777" w:author="Smith, Alexis@Energy" w:date="2018-10-24T11:55:00Z">
              <w:r w:rsidDel="004E35A3">
                <w:rPr>
                  <w:rFonts w:ascii="Calibri" w:hAnsi="Calibri"/>
                  <w:sz w:val="18"/>
                  <w:szCs w:val="18"/>
                </w:rPr>
                <w:delText>If I02 does not contain Skylight then value equals NA</w:delText>
              </w:r>
            </w:del>
            <w:ins w:id="2778" w:author="Smith, Alexis@Energy" w:date="2018-10-24T11:55:00Z">
              <w:r w:rsidR="004E35A3">
                <w:rPr>
                  <w:rFonts w:ascii="Calibri" w:hAnsi="Calibri"/>
                  <w:sz w:val="18"/>
                  <w:szCs w:val="18"/>
                </w:rPr>
                <w:t>Else value = NA</w:t>
              </w:r>
            </w:ins>
            <w:r w:rsidR="00D62303">
              <w:rPr>
                <w:rFonts w:ascii="Calibri" w:hAnsi="Calibri"/>
                <w:sz w:val="18"/>
                <w:szCs w:val="18"/>
              </w:rPr>
              <w:t>&gt;&gt;</w:t>
            </w:r>
          </w:p>
        </w:tc>
      </w:tr>
      <w:tr w:rsidR="00D62303" w:rsidRPr="009B3A0C" w14:paraId="36EE55DB" w14:textId="77777777" w:rsidTr="004358FA">
        <w:trPr>
          <w:gridBefore w:val="1"/>
          <w:cantSplit/>
          <w:trHeight w:val="287"/>
        </w:trPr>
        <w:tc>
          <w:tcPr>
            <w:tcW w:w="738" w:type="dxa"/>
            <w:tcBorders>
              <w:top w:val="single" w:sz="6" w:space="0" w:color="auto"/>
              <w:left w:val="single" w:sz="4" w:space="0" w:color="auto"/>
              <w:bottom w:val="single" w:sz="6" w:space="0" w:color="auto"/>
              <w:right w:val="single" w:sz="6" w:space="0" w:color="auto"/>
            </w:tcBorders>
            <w:vAlign w:val="center"/>
          </w:tcPr>
          <w:p w14:paraId="496F8B91" w14:textId="117B17A5"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31</w:t>
            </w:r>
          </w:p>
        </w:tc>
        <w:tc>
          <w:tcPr>
            <w:tcW w:w="11732" w:type="dxa"/>
            <w:gridSpan w:val="12"/>
            <w:tcBorders>
              <w:top w:val="single" w:sz="6" w:space="0" w:color="auto"/>
              <w:left w:val="single" w:sz="6" w:space="0" w:color="auto"/>
              <w:bottom w:val="single" w:sz="6" w:space="0" w:color="auto"/>
              <w:right w:val="single" w:sz="6" w:space="0" w:color="auto"/>
            </w:tcBorders>
            <w:vAlign w:val="center"/>
          </w:tcPr>
          <w:p w14:paraId="574A0F2B" w14:textId="63B155C5" w:rsidR="00D62303" w:rsidRDefault="00D62303" w:rsidP="00FC4F83">
            <w:pPr>
              <w:keepNext/>
              <w:rPr>
                <w:rFonts w:ascii="Calibri" w:hAnsi="Calibri"/>
                <w:sz w:val="18"/>
                <w:szCs w:val="18"/>
              </w:rPr>
            </w:pPr>
            <w:r>
              <w:rPr>
                <w:rFonts w:ascii="Calibri" w:hAnsi="Calibri"/>
                <w:sz w:val="18"/>
                <w:szCs w:val="18"/>
              </w:rPr>
              <w:t>Required Fenestration SHGC (Skylights)</w:t>
            </w:r>
          </w:p>
        </w:tc>
        <w:tc>
          <w:tcPr>
            <w:tcW w:w="2014" w:type="dxa"/>
            <w:gridSpan w:val="2"/>
            <w:tcBorders>
              <w:top w:val="single" w:sz="6" w:space="0" w:color="auto"/>
              <w:left w:val="single" w:sz="6" w:space="0" w:color="auto"/>
              <w:bottom w:val="single" w:sz="6" w:space="0" w:color="auto"/>
              <w:right w:val="single" w:sz="4" w:space="0" w:color="auto"/>
            </w:tcBorders>
          </w:tcPr>
          <w:p w14:paraId="4F34C820" w14:textId="4D6B486F" w:rsidR="00D62303" w:rsidRPr="009B3A0C" w:rsidRDefault="00D62303" w:rsidP="004E35A3">
            <w:pPr>
              <w:keepNext/>
              <w:rPr>
                <w:rFonts w:ascii="Calibri" w:hAnsi="Calibri"/>
                <w:sz w:val="18"/>
                <w:szCs w:val="18"/>
              </w:rPr>
            </w:pPr>
            <w:r>
              <w:rPr>
                <w:rFonts w:ascii="Calibri" w:hAnsi="Calibri"/>
                <w:sz w:val="18"/>
                <w:szCs w:val="18"/>
              </w:rPr>
              <w:t>&lt;&lt;</w:t>
            </w:r>
            <w:del w:id="2779" w:author="Smith, Alexis@Energy" w:date="2018-10-24T11:56:00Z">
              <w:r w:rsidR="003C6339" w:rsidDel="004E35A3">
                <w:rPr>
                  <w:rFonts w:ascii="Calibri" w:hAnsi="Calibri"/>
                  <w:sz w:val="18"/>
                  <w:szCs w:val="18"/>
                </w:rPr>
                <w:delText>Report Value</w:delText>
              </w:r>
            </w:del>
            <w:ins w:id="2780" w:author="Smith, Alexis@Energy" w:date="2018-10-24T11:56:00Z">
              <w:r w:rsidR="004E35A3">
                <w:rPr>
                  <w:rFonts w:ascii="Calibri" w:hAnsi="Calibri"/>
                  <w:sz w:val="18"/>
                  <w:szCs w:val="18"/>
                </w:rPr>
                <w:t>Auto filled</w:t>
              </w:r>
            </w:ins>
            <w:r w:rsidR="003C6339">
              <w:rPr>
                <w:rFonts w:ascii="Calibri" w:hAnsi="Calibri"/>
                <w:sz w:val="18"/>
                <w:szCs w:val="18"/>
              </w:rPr>
              <w:t xml:space="preserve"> from </w:t>
            </w:r>
            <w:ins w:id="2781" w:author="Smith, Alexis@Energy" w:date="2018-10-24T11:55:00Z">
              <w:r w:rsidR="004E35A3">
                <w:rPr>
                  <w:rFonts w:ascii="Calibri" w:hAnsi="Calibri"/>
                  <w:sz w:val="18"/>
                  <w:szCs w:val="18"/>
                </w:rPr>
                <w:t>I</w:t>
              </w:r>
            </w:ins>
            <w:del w:id="2782" w:author="Smith, Alexis@Energy" w:date="2018-10-24T11:55:00Z">
              <w:r w:rsidR="003C6339" w:rsidDel="004E35A3">
                <w:rPr>
                  <w:rFonts w:ascii="Calibri" w:hAnsi="Calibri"/>
                  <w:sz w:val="18"/>
                  <w:szCs w:val="18"/>
                </w:rPr>
                <w:delText>H</w:delText>
              </w:r>
            </w:del>
            <w:r w:rsidR="003C6339">
              <w:rPr>
                <w:rFonts w:ascii="Calibri" w:hAnsi="Calibri"/>
                <w:sz w:val="18"/>
                <w:szCs w:val="18"/>
              </w:rPr>
              <w:t>06</w:t>
            </w:r>
            <w:r>
              <w:rPr>
                <w:rFonts w:ascii="Calibri" w:hAnsi="Calibri"/>
                <w:sz w:val="18"/>
                <w:szCs w:val="18"/>
              </w:rPr>
              <w:t>&gt;&gt;</w:t>
            </w:r>
          </w:p>
        </w:tc>
      </w:tr>
      <w:tr w:rsidR="00D62303" w14:paraId="173CAA5F" w14:textId="77777777" w:rsidTr="004358FA">
        <w:trPr>
          <w:gridBefore w:val="1"/>
          <w:cantSplit/>
          <w:trHeight w:val="287"/>
        </w:trPr>
        <w:tc>
          <w:tcPr>
            <w:tcW w:w="738" w:type="dxa"/>
            <w:tcBorders>
              <w:top w:val="single" w:sz="6" w:space="0" w:color="auto"/>
              <w:left w:val="single" w:sz="4" w:space="0" w:color="auto"/>
              <w:bottom w:val="single" w:sz="4" w:space="0" w:color="auto"/>
              <w:right w:val="single" w:sz="6" w:space="0" w:color="auto"/>
            </w:tcBorders>
            <w:vAlign w:val="center"/>
          </w:tcPr>
          <w:p w14:paraId="7060916A" w14:textId="5E5A5AED" w:rsidR="00D62303" w:rsidRPr="009B3A0C" w:rsidRDefault="00D62303" w:rsidP="00FC4F83">
            <w:pPr>
              <w:keepNext/>
              <w:tabs>
                <w:tab w:val="left" w:pos="2160"/>
                <w:tab w:val="left" w:pos="2700"/>
                <w:tab w:val="left" w:pos="5760"/>
                <w:tab w:val="left" w:pos="7212"/>
              </w:tabs>
              <w:jc w:val="center"/>
              <w:rPr>
                <w:rFonts w:ascii="Calibri" w:hAnsi="Calibri"/>
                <w:sz w:val="18"/>
                <w:szCs w:val="18"/>
              </w:rPr>
            </w:pPr>
            <w:r>
              <w:rPr>
                <w:rFonts w:ascii="Calibri" w:hAnsi="Calibri"/>
                <w:sz w:val="18"/>
                <w:szCs w:val="18"/>
              </w:rPr>
              <w:t>32</w:t>
            </w:r>
          </w:p>
        </w:tc>
        <w:tc>
          <w:tcPr>
            <w:tcW w:w="2712" w:type="dxa"/>
            <w:gridSpan w:val="2"/>
            <w:tcBorders>
              <w:top w:val="single" w:sz="6" w:space="0" w:color="auto"/>
              <w:left w:val="single" w:sz="6" w:space="0" w:color="auto"/>
              <w:bottom w:val="single" w:sz="4" w:space="0" w:color="auto"/>
              <w:right w:val="single" w:sz="6" w:space="0" w:color="auto"/>
            </w:tcBorders>
            <w:vAlign w:val="center"/>
          </w:tcPr>
          <w:p w14:paraId="43B78E10" w14:textId="77777777" w:rsidR="00D62303" w:rsidRDefault="00D62303" w:rsidP="00FC4F83">
            <w:pPr>
              <w:keepNext/>
              <w:rPr>
                <w:rFonts w:ascii="Calibri" w:hAnsi="Calibri"/>
                <w:sz w:val="18"/>
                <w:szCs w:val="18"/>
              </w:rPr>
            </w:pPr>
            <w:r>
              <w:rPr>
                <w:rFonts w:ascii="Calibri" w:hAnsi="Calibri"/>
                <w:sz w:val="18"/>
                <w:szCs w:val="18"/>
              </w:rPr>
              <w:t>Compliance Statement</w:t>
            </w:r>
          </w:p>
        </w:tc>
        <w:tc>
          <w:tcPr>
            <w:tcW w:w="11034" w:type="dxa"/>
            <w:gridSpan w:val="12"/>
            <w:tcBorders>
              <w:top w:val="single" w:sz="6" w:space="0" w:color="auto"/>
              <w:left w:val="single" w:sz="6" w:space="0" w:color="auto"/>
              <w:bottom w:val="single" w:sz="4" w:space="0" w:color="auto"/>
              <w:right w:val="single" w:sz="4" w:space="0" w:color="auto"/>
            </w:tcBorders>
          </w:tcPr>
          <w:p w14:paraId="173E2C98" w14:textId="6A07E7AE" w:rsidR="003C6339" w:rsidRDefault="00D62303" w:rsidP="004358FA">
            <w:pPr>
              <w:keepNext/>
              <w:jc w:val="center"/>
              <w:rPr>
                <w:rFonts w:ascii="Calibri" w:hAnsi="Calibri"/>
                <w:sz w:val="18"/>
                <w:szCs w:val="18"/>
              </w:rPr>
            </w:pPr>
            <w:r>
              <w:rPr>
                <w:rFonts w:ascii="Calibri" w:hAnsi="Calibri"/>
                <w:sz w:val="18"/>
                <w:szCs w:val="18"/>
              </w:rPr>
              <w:t>&lt;&lt;</w:t>
            </w:r>
            <w:r w:rsidR="003C6339">
              <w:rPr>
                <w:rFonts w:ascii="Calibri" w:hAnsi="Calibri"/>
                <w:sz w:val="18"/>
                <w:szCs w:val="18"/>
              </w:rPr>
              <w:t xml:space="preserve">If </w:t>
            </w:r>
            <w:ins w:id="2783" w:author="Smith, Alexis@Energy" w:date="2018-10-24T11:55:00Z">
              <w:r w:rsidR="004E35A3">
                <w:rPr>
                  <w:rFonts w:ascii="Calibri" w:hAnsi="Calibri"/>
                  <w:sz w:val="18"/>
                  <w:szCs w:val="18"/>
                </w:rPr>
                <w:t>J</w:t>
              </w:r>
            </w:ins>
            <w:del w:id="2784" w:author="Smith, Alexis@Energy" w:date="2018-10-24T11:55:00Z">
              <w:r w:rsidR="003C6339" w:rsidDel="004E35A3">
                <w:rPr>
                  <w:rFonts w:ascii="Calibri" w:hAnsi="Calibri"/>
                  <w:sz w:val="18"/>
                  <w:szCs w:val="18"/>
                </w:rPr>
                <w:delText>I</w:delText>
              </w:r>
            </w:del>
            <w:r w:rsidR="003C6339">
              <w:rPr>
                <w:rFonts w:ascii="Calibri" w:hAnsi="Calibri"/>
                <w:sz w:val="18"/>
                <w:szCs w:val="18"/>
              </w:rPr>
              <w:t xml:space="preserve">30 </w:t>
            </w:r>
            <w:del w:id="2785" w:author="Smith, Alexis@Energy" w:date="2018-10-24T11:57:00Z">
              <w:r w:rsidR="003C6339" w:rsidDel="004E35A3">
                <w:rPr>
                  <w:rFonts w:ascii="Calibri" w:hAnsi="Calibri"/>
                  <w:sz w:val="18"/>
                  <w:szCs w:val="18"/>
                </w:rPr>
                <w:delText xml:space="preserve">equals </w:delText>
              </w:r>
            </w:del>
            <w:ins w:id="2786" w:author="Smith, Alexis@Energy" w:date="2018-10-24T11:57:00Z">
              <w:r w:rsidR="004E35A3">
                <w:rPr>
                  <w:rFonts w:ascii="Calibri" w:hAnsi="Calibri"/>
                  <w:sz w:val="18"/>
                  <w:szCs w:val="18"/>
                </w:rPr>
                <w:t xml:space="preserve">= </w:t>
              </w:r>
            </w:ins>
            <w:r w:rsidR="003C6339">
              <w:rPr>
                <w:rFonts w:ascii="Calibri" w:hAnsi="Calibri"/>
                <w:sz w:val="18"/>
                <w:szCs w:val="18"/>
              </w:rPr>
              <w:t>NA</w:t>
            </w:r>
            <w:ins w:id="2787" w:author="Smith, Alexis@Energy" w:date="2018-10-24T11:57:00Z">
              <w:r w:rsidR="004E35A3">
                <w:rPr>
                  <w:rFonts w:ascii="Calibri" w:hAnsi="Calibri"/>
                  <w:sz w:val="18"/>
                  <w:szCs w:val="18"/>
                </w:rPr>
                <w:t>,</w:t>
              </w:r>
            </w:ins>
            <w:r w:rsidR="003C6339">
              <w:rPr>
                <w:rFonts w:ascii="Calibri" w:hAnsi="Calibri"/>
                <w:sz w:val="18"/>
                <w:szCs w:val="18"/>
              </w:rPr>
              <w:t xml:space="preserve"> then value </w:t>
            </w:r>
            <w:del w:id="2788" w:author="Smith, Alexis@Energy" w:date="2018-10-24T11:57:00Z">
              <w:r w:rsidR="003C6339" w:rsidDel="004E35A3">
                <w:rPr>
                  <w:rFonts w:ascii="Calibri" w:hAnsi="Calibri"/>
                  <w:sz w:val="18"/>
                  <w:szCs w:val="18"/>
                </w:rPr>
                <w:delText xml:space="preserve">equals </w:delText>
              </w:r>
            </w:del>
            <w:ins w:id="2789" w:author="Smith, Alexis@Energy" w:date="2018-10-24T11:57:00Z">
              <w:r w:rsidR="004E35A3">
                <w:rPr>
                  <w:rFonts w:ascii="Calibri" w:hAnsi="Calibri"/>
                  <w:sz w:val="18"/>
                  <w:szCs w:val="18"/>
                </w:rPr>
                <w:t xml:space="preserve">= </w:t>
              </w:r>
            </w:ins>
            <w:r w:rsidR="003C6339">
              <w:rPr>
                <w:rFonts w:ascii="Calibri" w:hAnsi="Calibri"/>
                <w:sz w:val="18"/>
                <w:szCs w:val="18"/>
              </w:rPr>
              <w:t>NA;</w:t>
            </w:r>
          </w:p>
          <w:p w14:paraId="52CD870C" w14:textId="32358076" w:rsidR="00D62303" w:rsidRDefault="003C6339" w:rsidP="004358FA">
            <w:pPr>
              <w:keepNext/>
              <w:jc w:val="center"/>
              <w:rPr>
                <w:rFonts w:ascii="Calibri" w:hAnsi="Calibri"/>
                <w:sz w:val="18"/>
                <w:szCs w:val="18"/>
              </w:rPr>
            </w:pPr>
            <w:r>
              <w:rPr>
                <w:rFonts w:ascii="Calibri" w:hAnsi="Calibri"/>
                <w:sz w:val="18"/>
                <w:szCs w:val="18"/>
              </w:rPr>
              <w:t xml:space="preserve">If </w:t>
            </w:r>
            <w:ins w:id="2790" w:author="Smith, Alexis@Energy" w:date="2018-10-24T11:57:00Z">
              <w:r w:rsidR="004E35A3">
                <w:rPr>
                  <w:rFonts w:ascii="Calibri" w:hAnsi="Calibri"/>
                  <w:sz w:val="18"/>
                  <w:szCs w:val="18"/>
                </w:rPr>
                <w:t>J</w:t>
              </w:r>
            </w:ins>
            <w:del w:id="2791" w:author="Smith, Alexis@Energy" w:date="2018-10-24T11:57:00Z">
              <w:r w:rsidDel="004E35A3">
                <w:rPr>
                  <w:rFonts w:ascii="Calibri" w:hAnsi="Calibri"/>
                  <w:sz w:val="18"/>
                  <w:szCs w:val="18"/>
                </w:rPr>
                <w:delText>I</w:delText>
              </w:r>
            </w:del>
            <w:r>
              <w:rPr>
                <w:rFonts w:ascii="Calibri" w:hAnsi="Calibri"/>
                <w:sz w:val="18"/>
                <w:szCs w:val="18"/>
              </w:rPr>
              <w:t xml:space="preserve">30 is equal to or less than </w:t>
            </w:r>
            <w:ins w:id="2792" w:author="Smith, Alexis@Energy" w:date="2018-10-24T11:57:00Z">
              <w:r w:rsidR="004E35A3">
                <w:rPr>
                  <w:rFonts w:ascii="Calibri" w:hAnsi="Calibri"/>
                  <w:sz w:val="18"/>
                  <w:szCs w:val="18"/>
                </w:rPr>
                <w:t>J</w:t>
              </w:r>
            </w:ins>
            <w:del w:id="2793" w:author="Smith, Alexis@Energy" w:date="2018-10-24T11:57:00Z">
              <w:r w:rsidDel="004E35A3">
                <w:rPr>
                  <w:rFonts w:ascii="Calibri" w:hAnsi="Calibri"/>
                  <w:sz w:val="18"/>
                  <w:szCs w:val="18"/>
                </w:rPr>
                <w:delText>I</w:delText>
              </w:r>
            </w:del>
            <w:r>
              <w:rPr>
                <w:rFonts w:ascii="Calibri" w:hAnsi="Calibri"/>
                <w:sz w:val="18"/>
                <w:szCs w:val="18"/>
              </w:rPr>
              <w:t>31</w:t>
            </w:r>
            <w:r w:rsidR="00D62303">
              <w:rPr>
                <w:rFonts w:ascii="Calibri" w:hAnsi="Calibri"/>
                <w:sz w:val="18"/>
                <w:szCs w:val="18"/>
              </w:rPr>
              <w:t xml:space="preserve"> then report: Design Complies with the Maximum Allowed </w:t>
            </w:r>
            <w:r w:rsidR="00D62303" w:rsidRPr="009B3A0C">
              <w:rPr>
                <w:rFonts w:ascii="Calibri" w:hAnsi="Calibri"/>
                <w:sz w:val="18"/>
                <w:szCs w:val="18"/>
              </w:rPr>
              <w:t>Fenestration</w:t>
            </w:r>
            <w:r w:rsidR="00D62303">
              <w:rPr>
                <w:rFonts w:ascii="Calibri" w:hAnsi="Calibri"/>
                <w:sz w:val="18"/>
                <w:szCs w:val="18"/>
              </w:rPr>
              <w:t xml:space="preserve"> SHGC</w:t>
            </w:r>
          </w:p>
          <w:p w14:paraId="31C2BF96" w14:textId="77777777" w:rsidR="00D62303" w:rsidRDefault="00D62303" w:rsidP="004358FA">
            <w:pPr>
              <w:keepNext/>
              <w:jc w:val="center"/>
              <w:rPr>
                <w:rFonts w:ascii="Calibri" w:hAnsi="Calibri"/>
                <w:sz w:val="18"/>
                <w:szCs w:val="18"/>
              </w:rPr>
            </w:pPr>
            <w:r>
              <w:rPr>
                <w:rFonts w:ascii="Calibri" w:hAnsi="Calibri"/>
                <w:sz w:val="18"/>
                <w:szCs w:val="18"/>
              </w:rPr>
              <w:t xml:space="preserve">Else report: </w:t>
            </w:r>
            <w:r w:rsidRPr="009B3A0C">
              <w:rPr>
                <w:rFonts w:ascii="Calibri" w:hAnsi="Calibri"/>
                <w:sz w:val="18"/>
                <w:szCs w:val="18"/>
              </w:rPr>
              <w:t>Fenestration</w:t>
            </w:r>
            <w:r>
              <w:rPr>
                <w:rFonts w:ascii="Calibri" w:hAnsi="Calibri"/>
                <w:sz w:val="18"/>
                <w:szCs w:val="18"/>
              </w:rPr>
              <w:t xml:space="preserve"> SHGC Exceeds Allowable, </w:t>
            </w:r>
            <w:r w:rsidRPr="00D62303">
              <w:rPr>
                <w:rFonts w:ascii="Calibri" w:hAnsi="Calibri"/>
                <w:sz w:val="18"/>
                <w:szCs w:val="18"/>
              </w:rPr>
              <w:t>Do Not Proceed&gt;&gt;</w:t>
            </w:r>
          </w:p>
        </w:tc>
      </w:tr>
    </w:tbl>
    <w:p w14:paraId="308DB718" w14:textId="2770809A" w:rsidR="00274609" w:rsidRDefault="00274609" w:rsidP="0031551A">
      <w:pPr>
        <w:rPr>
          <w:ins w:id="2794" w:author="Shewmaker, Michael@Energy" w:date="2018-07-16T15:58:00Z"/>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346"/>
        <w:gridCol w:w="1091"/>
        <w:gridCol w:w="1091"/>
        <w:gridCol w:w="1090"/>
        <w:gridCol w:w="1090"/>
        <w:gridCol w:w="1090"/>
        <w:gridCol w:w="1090"/>
        <w:gridCol w:w="1090"/>
        <w:gridCol w:w="1090"/>
        <w:gridCol w:w="1090"/>
        <w:gridCol w:w="1091"/>
        <w:gridCol w:w="2141"/>
      </w:tblGrid>
      <w:tr w:rsidR="00B25B99" w:rsidRPr="00BC3BC8" w14:paraId="308DB71B" w14:textId="77777777" w:rsidTr="004570AE">
        <w:trPr>
          <w:trHeight w:val="317"/>
        </w:trPr>
        <w:tc>
          <w:tcPr>
            <w:tcW w:w="14390" w:type="dxa"/>
            <w:gridSpan w:val="12"/>
            <w:tcBorders>
              <w:top w:val="single" w:sz="4" w:space="0" w:color="auto"/>
              <w:left w:val="single" w:sz="4" w:space="0" w:color="auto"/>
              <w:bottom w:val="single" w:sz="6" w:space="0" w:color="auto"/>
              <w:right w:val="single" w:sz="4" w:space="0" w:color="auto"/>
            </w:tcBorders>
          </w:tcPr>
          <w:p w14:paraId="308DB719" w14:textId="292BCB43" w:rsidR="00B25B99" w:rsidRPr="004358FA" w:rsidRDefault="00B25B99" w:rsidP="00D75220">
            <w:pPr>
              <w:keepNext/>
              <w:rPr>
                <w:rFonts w:ascii="Calibri" w:eastAsia="Calibri" w:hAnsi="Calibri"/>
                <w:b/>
                <w:sz w:val="20"/>
                <w:szCs w:val="22"/>
              </w:rPr>
            </w:pPr>
            <w:del w:id="2795" w:author="Shewmaker, Michael@Energy" w:date="2018-07-18T10:51:00Z">
              <w:r w:rsidRPr="004358FA" w:rsidDel="000A43E8">
                <w:rPr>
                  <w:rFonts w:ascii="Calibri" w:eastAsia="Calibri" w:hAnsi="Calibri"/>
                  <w:b/>
                  <w:sz w:val="20"/>
                  <w:szCs w:val="22"/>
                </w:rPr>
                <w:lastRenderedPageBreak/>
                <w:delText>J</w:delText>
              </w:r>
            </w:del>
            <w:ins w:id="2796" w:author="Shewmaker, Michael@Energy" w:date="2018-07-18T10:51:00Z">
              <w:r w:rsidR="000A43E8">
                <w:rPr>
                  <w:rFonts w:ascii="Calibri" w:eastAsia="Calibri" w:hAnsi="Calibri"/>
                  <w:b/>
                  <w:sz w:val="20"/>
                  <w:szCs w:val="22"/>
                </w:rPr>
                <w:t>K</w:t>
              </w:r>
            </w:ins>
            <w:r w:rsidRPr="004358FA">
              <w:rPr>
                <w:rFonts w:ascii="Calibri" w:eastAsia="Calibri" w:hAnsi="Calibri"/>
                <w:b/>
                <w:sz w:val="20"/>
                <w:szCs w:val="22"/>
              </w:rPr>
              <w:t xml:space="preserve">. </w:t>
            </w:r>
            <w:r w:rsidR="003C6339" w:rsidRPr="004358FA">
              <w:rPr>
                <w:rFonts w:ascii="Calibri" w:eastAsia="Calibri" w:hAnsi="Calibri"/>
                <w:b/>
                <w:sz w:val="20"/>
                <w:szCs w:val="22"/>
              </w:rPr>
              <w:t>Space Conditioning (SC) Systems – Heating/Cooling/Ducts</w:t>
            </w:r>
            <w:r w:rsidRPr="004358FA">
              <w:rPr>
                <w:rFonts w:ascii="Calibri" w:eastAsia="Calibri" w:hAnsi="Calibri"/>
                <w:b/>
                <w:sz w:val="20"/>
                <w:szCs w:val="22"/>
              </w:rPr>
              <w:t xml:space="preserve"> </w:t>
            </w:r>
            <w:r w:rsidRPr="004358FA">
              <w:rPr>
                <w:rFonts w:ascii="Calibri" w:eastAsia="Calibri" w:hAnsi="Calibri"/>
                <w:sz w:val="20"/>
                <w:szCs w:val="22"/>
              </w:rPr>
              <w:t>(Section 150.1(c)7)</w:t>
            </w:r>
          </w:p>
          <w:p w14:paraId="308DB71A" w14:textId="77777777" w:rsidR="00B25B99" w:rsidRPr="00614296" w:rsidRDefault="00B25B99" w:rsidP="00B902CB">
            <w:pPr>
              <w:keepNext/>
              <w:rPr>
                <w:rFonts w:ascii="Calibri" w:eastAsia="Calibri" w:hAnsi="Calibri"/>
                <w:sz w:val="18"/>
                <w:szCs w:val="18"/>
              </w:rPr>
            </w:pPr>
            <w:r>
              <w:rPr>
                <w:rFonts w:ascii="Calibri" w:eastAsia="Calibri" w:hAnsi="Calibri"/>
                <w:sz w:val="18"/>
                <w:szCs w:val="18"/>
              </w:rPr>
              <w:t xml:space="preserve">&lt;&lt;for single family dwellings, the data registry shall require one CF2R-MCH-01c; else for Multifamily Dwellings, the Data Registry shall require one CF2R-MCH-01c for each dwelling unit in the building as identified in Section </w:t>
            </w:r>
            <w:r w:rsidR="00B902CB">
              <w:rPr>
                <w:rFonts w:ascii="Calibri" w:eastAsia="Calibri" w:hAnsi="Calibri"/>
                <w:sz w:val="18"/>
                <w:szCs w:val="18"/>
              </w:rPr>
              <w:t>M</w:t>
            </w:r>
            <w:r>
              <w:rPr>
                <w:rFonts w:ascii="Calibri" w:eastAsia="Calibri" w:hAnsi="Calibri"/>
                <w:sz w:val="18"/>
                <w:szCs w:val="18"/>
              </w:rPr>
              <w:t>&gt;&gt;</w:t>
            </w:r>
          </w:p>
        </w:tc>
      </w:tr>
      <w:tr w:rsidR="00B25B99" w:rsidRPr="00BC3BC8" w14:paraId="308DB728" w14:textId="77777777" w:rsidTr="004570AE">
        <w:trPr>
          <w:trHeight w:val="223"/>
        </w:trPr>
        <w:tc>
          <w:tcPr>
            <w:tcW w:w="1346" w:type="dxa"/>
            <w:tcBorders>
              <w:top w:val="single" w:sz="6" w:space="0" w:color="auto"/>
              <w:left w:val="single" w:sz="4" w:space="0" w:color="auto"/>
              <w:bottom w:val="single" w:sz="6" w:space="0" w:color="auto"/>
            </w:tcBorders>
            <w:vAlign w:val="bottom"/>
          </w:tcPr>
          <w:p w14:paraId="308DB71C" w14:textId="77777777" w:rsidR="00B25B99" w:rsidRDefault="00B25B99" w:rsidP="00D75220">
            <w:pPr>
              <w:keepNext/>
              <w:jc w:val="center"/>
              <w:rPr>
                <w:rFonts w:ascii="Calibri" w:hAnsi="Calibri"/>
                <w:sz w:val="18"/>
                <w:szCs w:val="18"/>
              </w:rPr>
            </w:pPr>
            <w:r>
              <w:rPr>
                <w:rFonts w:ascii="Calibri" w:hAnsi="Calibri"/>
                <w:sz w:val="18"/>
                <w:szCs w:val="18"/>
              </w:rPr>
              <w:t>0</w:t>
            </w:r>
            <w:r w:rsidRPr="009B3A0C">
              <w:rPr>
                <w:rFonts w:ascii="Calibri" w:hAnsi="Calibri"/>
                <w:sz w:val="18"/>
                <w:szCs w:val="18"/>
              </w:rPr>
              <w:t>1</w:t>
            </w:r>
          </w:p>
        </w:tc>
        <w:tc>
          <w:tcPr>
            <w:tcW w:w="1091" w:type="dxa"/>
            <w:tcBorders>
              <w:top w:val="single" w:sz="6" w:space="0" w:color="auto"/>
              <w:bottom w:val="single" w:sz="6" w:space="0" w:color="auto"/>
            </w:tcBorders>
            <w:vAlign w:val="bottom"/>
          </w:tcPr>
          <w:p w14:paraId="308DB71D" w14:textId="77777777" w:rsidR="00B25B99" w:rsidRPr="009B3A0C" w:rsidRDefault="00B25B99" w:rsidP="00D75220">
            <w:pPr>
              <w:keepNext/>
              <w:jc w:val="center"/>
              <w:rPr>
                <w:rFonts w:ascii="Calibri" w:hAnsi="Calibri"/>
                <w:sz w:val="18"/>
                <w:szCs w:val="18"/>
              </w:rPr>
            </w:pPr>
            <w:r>
              <w:rPr>
                <w:rFonts w:ascii="Calibri" w:hAnsi="Calibri"/>
                <w:sz w:val="18"/>
                <w:szCs w:val="18"/>
              </w:rPr>
              <w:t>02</w:t>
            </w:r>
          </w:p>
        </w:tc>
        <w:tc>
          <w:tcPr>
            <w:tcW w:w="1091" w:type="dxa"/>
            <w:tcBorders>
              <w:top w:val="single" w:sz="6" w:space="0" w:color="auto"/>
              <w:bottom w:val="single" w:sz="6" w:space="0" w:color="auto"/>
            </w:tcBorders>
            <w:vAlign w:val="bottom"/>
          </w:tcPr>
          <w:p w14:paraId="308DB71E" w14:textId="77777777" w:rsidR="00B25B99" w:rsidRPr="009B3A0C" w:rsidRDefault="00B25B99" w:rsidP="003E21D4">
            <w:pPr>
              <w:keepNext/>
              <w:jc w:val="center"/>
              <w:rPr>
                <w:rFonts w:ascii="Calibri" w:hAnsi="Calibri"/>
                <w:sz w:val="18"/>
                <w:szCs w:val="18"/>
              </w:rPr>
            </w:pPr>
            <w:r>
              <w:rPr>
                <w:rFonts w:ascii="Calibri" w:hAnsi="Calibri"/>
                <w:sz w:val="18"/>
                <w:szCs w:val="18"/>
              </w:rPr>
              <w:t>03</w:t>
            </w:r>
          </w:p>
        </w:tc>
        <w:tc>
          <w:tcPr>
            <w:tcW w:w="1090" w:type="dxa"/>
            <w:tcBorders>
              <w:top w:val="single" w:sz="6" w:space="0" w:color="auto"/>
              <w:bottom w:val="single" w:sz="6" w:space="0" w:color="auto"/>
            </w:tcBorders>
            <w:vAlign w:val="bottom"/>
          </w:tcPr>
          <w:p w14:paraId="308DB71F" w14:textId="77777777" w:rsidR="00B25B99" w:rsidRPr="009B3A0C" w:rsidRDefault="00B25B99" w:rsidP="003E21D4">
            <w:pPr>
              <w:keepNext/>
              <w:jc w:val="center"/>
              <w:rPr>
                <w:rFonts w:ascii="Calibri" w:hAnsi="Calibri"/>
                <w:sz w:val="18"/>
                <w:szCs w:val="18"/>
              </w:rPr>
            </w:pPr>
            <w:r>
              <w:rPr>
                <w:rFonts w:ascii="Calibri" w:hAnsi="Calibri"/>
                <w:sz w:val="18"/>
                <w:szCs w:val="18"/>
              </w:rPr>
              <w:t>04</w:t>
            </w:r>
          </w:p>
        </w:tc>
        <w:tc>
          <w:tcPr>
            <w:tcW w:w="1090" w:type="dxa"/>
            <w:tcBorders>
              <w:top w:val="single" w:sz="6" w:space="0" w:color="auto"/>
              <w:bottom w:val="single" w:sz="6" w:space="0" w:color="auto"/>
            </w:tcBorders>
            <w:vAlign w:val="bottom"/>
          </w:tcPr>
          <w:p w14:paraId="308DB720" w14:textId="77777777" w:rsidR="00B25B99" w:rsidRPr="009B3A0C" w:rsidRDefault="00B25B99" w:rsidP="003E21D4">
            <w:pPr>
              <w:keepNext/>
              <w:jc w:val="center"/>
              <w:rPr>
                <w:rFonts w:ascii="Calibri" w:hAnsi="Calibri"/>
                <w:sz w:val="18"/>
                <w:szCs w:val="18"/>
              </w:rPr>
            </w:pPr>
            <w:r>
              <w:rPr>
                <w:rFonts w:ascii="Calibri" w:hAnsi="Calibri"/>
                <w:sz w:val="20"/>
                <w:szCs w:val="20"/>
              </w:rPr>
              <w:t>05</w:t>
            </w:r>
          </w:p>
        </w:tc>
        <w:tc>
          <w:tcPr>
            <w:tcW w:w="1090" w:type="dxa"/>
            <w:tcBorders>
              <w:top w:val="single" w:sz="6" w:space="0" w:color="auto"/>
              <w:bottom w:val="single" w:sz="6" w:space="0" w:color="auto"/>
            </w:tcBorders>
            <w:vAlign w:val="bottom"/>
          </w:tcPr>
          <w:p w14:paraId="308DB721" w14:textId="77777777" w:rsidR="00B25B99" w:rsidRPr="009B3A0C" w:rsidRDefault="00B25B99" w:rsidP="00D75220">
            <w:pPr>
              <w:keepNext/>
              <w:jc w:val="center"/>
              <w:rPr>
                <w:rFonts w:ascii="Calibri" w:hAnsi="Calibri"/>
                <w:sz w:val="18"/>
                <w:szCs w:val="18"/>
              </w:rPr>
            </w:pPr>
            <w:r>
              <w:rPr>
                <w:rFonts w:ascii="Calibri" w:hAnsi="Calibri"/>
                <w:sz w:val="20"/>
                <w:szCs w:val="20"/>
              </w:rPr>
              <w:t>06</w:t>
            </w:r>
          </w:p>
        </w:tc>
        <w:tc>
          <w:tcPr>
            <w:tcW w:w="1090" w:type="dxa"/>
            <w:tcBorders>
              <w:top w:val="single" w:sz="6" w:space="0" w:color="auto"/>
              <w:bottom w:val="single" w:sz="6" w:space="0" w:color="auto"/>
            </w:tcBorders>
            <w:vAlign w:val="bottom"/>
          </w:tcPr>
          <w:p w14:paraId="308DB722" w14:textId="77777777" w:rsidR="00B25B99" w:rsidRDefault="00B25B99" w:rsidP="00D75220">
            <w:pPr>
              <w:keepNext/>
              <w:jc w:val="center"/>
              <w:rPr>
                <w:rFonts w:ascii="Calibri" w:hAnsi="Calibri"/>
                <w:sz w:val="20"/>
                <w:szCs w:val="20"/>
              </w:rPr>
            </w:pPr>
            <w:r>
              <w:rPr>
                <w:rFonts w:ascii="Calibri" w:hAnsi="Calibri"/>
                <w:sz w:val="18"/>
                <w:szCs w:val="18"/>
              </w:rPr>
              <w:t>07</w:t>
            </w:r>
          </w:p>
        </w:tc>
        <w:tc>
          <w:tcPr>
            <w:tcW w:w="1090" w:type="dxa"/>
            <w:tcBorders>
              <w:top w:val="single" w:sz="6" w:space="0" w:color="auto"/>
              <w:bottom w:val="single" w:sz="6" w:space="0" w:color="auto"/>
            </w:tcBorders>
            <w:vAlign w:val="bottom"/>
          </w:tcPr>
          <w:p w14:paraId="308DB723" w14:textId="77777777" w:rsidR="00B25B99" w:rsidRPr="009B3A0C" w:rsidRDefault="00B25B99" w:rsidP="00D75220">
            <w:pPr>
              <w:keepNext/>
              <w:jc w:val="center"/>
              <w:rPr>
                <w:rFonts w:ascii="Calibri" w:hAnsi="Calibri"/>
                <w:sz w:val="20"/>
                <w:szCs w:val="20"/>
              </w:rPr>
            </w:pPr>
            <w:r>
              <w:rPr>
                <w:rFonts w:ascii="Calibri" w:hAnsi="Calibri"/>
                <w:sz w:val="18"/>
                <w:szCs w:val="18"/>
              </w:rPr>
              <w:t>08</w:t>
            </w:r>
          </w:p>
        </w:tc>
        <w:tc>
          <w:tcPr>
            <w:tcW w:w="1090" w:type="dxa"/>
            <w:tcBorders>
              <w:top w:val="single" w:sz="6" w:space="0" w:color="auto"/>
              <w:bottom w:val="single" w:sz="6" w:space="0" w:color="auto"/>
            </w:tcBorders>
            <w:vAlign w:val="bottom"/>
          </w:tcPr>
          <w:p w14:paraId="308DB724" w14:textId="77777777" w:rsidR="00B25B99" w:rsidRPr="009B3A0C" w:rsidRDefault="00B25B99" w:rsidP="00D75220">
            <w:pPr>
              <w:keepNext/>
              <w:jc w:val="center"/>
              <w:rPr>
                <w:rFonts w:ascii="Calibri" w:hAnsi="Calibri"/>
                <w:sz w:val="20"/>
                <w:szCs w:val="20"/>
              </w:rPr>
            </w:pPr>
            <w:r>
              <w:rPr>
                <w:rFonts w:ascii="Calibri" w:hAnsi="Calibri"/>
                <w:sz w:val="18"/>
                <w:szCs w:val="18"/>
              </w:rPr>
              <w:t>09</w:t>
            </w:r>
          </w:p>
        </w:tc>
        <w:tc>
          <w:tcPr>
            <w:tcW w:w="1090" w:type="dxa"/>
            <w:tcBorders>
              <w:top w:val="single" w:sz="6" w:space="0" w:color="auto"/>
              <w:bottom w:val="single" w:sz="6" w:space="0" w:color="auto"/>
            </w:tcBorders>
            <w:vAlign w:val="bottom"/>
          </w:tcPr>
          <w:p w14:paraId="308DB725" w14:textId="77777777" w:rsidR="00B25B99" w:rsidRPr="009B3A0C" w:rsidRDefault="00B25B99" w:rsidP="00D75220">
            <w:pPr>
              <w:keepNext/>
              <w:jc w:val="center"/>
              <w:rPr>
                <w:rFonts w:ascii="Calibri" w:hAnsi="Calibri"/>
                <w:sz w:val="18"/>
                <w:szCs w:val="18"/>
              </w:rPr>
            </w:pPr>
            <w:r>
              <w:rPr>
                <w:rFonts w:ascii="Calibri" w:hAnsi="Calibri"/>
                <w:sz w:val="18"/>
                <w:szCs w:val="18"/>
              </w:rPr>
              <w:t>10</w:t>
            </w:r>
          </w:p>
        </w:tc>
        <w:tc>
          <w:tcPr>
            <w:tcW w:w="1091" w:type="dxa"/>
            <w:tcBorders>
              <w:top w:val="single" w:sz="6" w:space="0" w:color="auto"/>
              <w:bottom w:val="single" w:sz="6" w:space="0" w:color="auto"/>
            </w:tcBorders>
            <w:vAlign w:val="bottom"/>
          </w:tcPr>
          <w:p w14:paraId="308DB726" w14:textId="77777777" w:rsidR="00B25B99" w:rsidRPr="009B3A0C" w:rsidRDefault="00B25B99" w:rsidP="00D75220">
            <w:pPr>
              <w:keepNext/>
              <w:jc w:val="center"/>
              <w:rPr>
                <w:rFonts w:ascii="Calibri" w:hAnsi="Calibri"/>
                <w:sz w:val="18"/>
                <w:szCs w:val="18"/>
              </w:rPr>
            </w:pPr>
            <w:r>
              <w:rPr>
                <w:rFonts w:ascii="Calibri" w:hAnsi="Calibri"/>
                <w:sz w:val="18"/>
                <w:szCs w:val="18"/>
              </w:rPr>
              <w:t>11</w:t>
            </w:r>
          </w:p>
        </w:tc>
        <w:tc>
          <w:tcPr>
            <w:tcW w:w="2141" w:type="dxa"/>
            <w:tcBorders>
              <w:top w:val="single" w:sz="6" w:space="0" w:color="auto"/>
              <w:bottom w:val="single" w:sz="6" w:space="0" w:color="auto"/>
              <w:right w:val="single" w:sz="4" w:space="0" w:color="auto"/>
            </w:tcBorders>
            <w:vAlign w:val="bottom"/>
          </w:tcPr>
          <w:p w14:paraId="308DB727" w14:textId="77777777" w:rsidR="00B25B99" w:rsidRPr="009B3A0C" w:rsidRDefault="00B25B99" w:rsidP="00D75220">
            <w:pPr>
              <w:keepNext/>
              <w:jc w:val="center"/>
              <w:rPr>
                <w:rFonts w:ascii="Calibri" w:hAnsi="Calibri"/>
                <w:sz w:val="18"/>
                <w:szCs w:val="18"/>
              </w:rPr>
            </w:pPr>
            <w:r>
              <w:rPr>
                <w:rFonts w:ascii="Calibri" w:hAnsi="Calibri"/>
                <w:sz w:val="18"/>
                <w:szCs w:val="18"/>
              </w:rPr>
              <w:t>12</w:t>
            </w:r>
          </w:p>
        </w:tc>
      </w:tr>
      <w:tr w:rsidR="00B25B99" w:rsidRPr="00BC3BC8" w14:paraId="308DB73A" w14:textId="77777777" w:rsidTr="004570AE">
        <w:trPr>
          <w:trHeight w:val="627"/>
        </w:trPr>
        <w:tc>
          <w:tcPr>
            <w:tcW w:w="1346" w:type="dxa"/>
            <w:tcBorders>
              <w:top w:val="single" w:sz="6" w:space="0" w:color="auto"/>
              <w:left w:val="single" w:sz="4" w:space="0" w:color="auto"/>
              <w:bottom w:val="single" w:sz="6" w:space="0" w:color="auto"/>
            </w:tcBorders>
            <w:vAlign w:val="bottom"/>
          </w:tcPr>
          <w:p w14:paraId="308DB729" w14:textId="57149EE7" w:rsidR="00B25B99" w:rsidRPr="009B3A0C" w:rsidRDefault="00372810" w:rsidP="00B25B99">
            <w:pPr>
              <w:keepNext/>
              <w:jc w:val="center"/>
              <w:rPr>
                <w:rFonts w:ascii="Calibri" w:hAnsi="Calibri"/>
                <w:sz w:val="18"/>
                <w:szCs w:val="18"/>
              </w:rPr>
            </w:pPr>
            <w:r>
              <w:rPr>
                <w:rFonts w:ascii="Calibri" w:hAnsi="Calibri"/>
                <w:sz w:val="18"/>
                <w:szCs w:val="18"/>
              </w:rPr>
              <w:t>SC</w:t>
            </w:r>
            <w:r w:rsidR="00B25B99" w:rsidRPr="00295655">
              <w:rPr>
                <w:rFonts w:ascii="Calibri" w:hAnsi="Calibri"/>
                <w:sz w:val="18"/>
                <w:szCs w:val="18"/>
              </w:rPr>
              <w:t xml:space="preserve"> System Identification or Name</w:t>
            </w:r>
          </w:p>
        </w:tc>
        <w:tc>
          <w:tcPr>
            <w:tcW w:w="1091" w:type="dxa"/>
            <w:tcBorders>
              <w:top w:val="single" w:sz="6" w:space="0" w:color="auto"/>
              <w:bottom w:val="single" w:sz="6" w:space="0" w:color="auto"/>
            </w:tcBorders>
            <w:vAlign w:val="bottom"/>
          </w:tcPr>
          <w:p w14:paraId="308DB72A" w14:textId="77777777" w:rsidR="00B25B99" w:rsidRPr="009B3A0C" w:rsidRDefault="00B25B99" w:rsidP="00E36297">
            <w:pPr>
              <w:keepNext/>
              <w:jc w:val="center"/>
              <w:rPr>
                <w:rFonts w:ascii="Calibri" w:hAnsi="Calibri"/>
                <w:sz w:val="18"/>
                <w:szCs w:val="18"/>
                <w:vertAlign w:val="superscript"/>
              </w:rPr>
            </w:pPr>
            <w:r w:rsidRPr="009B3A0C">
              <w:rPr>
                <w:rFonts w:ascii="Calibri" w:hAnsi="Calibri"/>
                <w:sz w:val="18"/>
                <w:szCs w:val="18"/>
              </w:rPr>
              <w:t xml:space="preserve">Heating </w:t>
            </w:r>
            <w:r w:rsidR="00E36297">
              <w:rPr>
                <w:rFonts w:ascii="Calibri" w:hAnsi="Calibri"/>
                <w:sz w:val="18"/>
                <w:szCs w:val="18"/>
              </w:rPr>
              <w:t xml:space="preserve">System </w:t>
            </w:r>
            <w:r>
              <w:rPr>
                <w:rFonts w:ascii="Calibri" w:hAnsi="Calibri"/>
                <w:sz w:val="18"/>
                <w:szCs w:val="18"/>
              </w:rPr>
              <w:br/>
            </w:r>
            <w:r w:rsidRPr="009B3A0C">
              <w:rPr>
                <w:rFonts w:ascii="Calibri" w:hAnsi="Calibri"/>
                <w:sz w:val="18"/>
                <w:szCs w:val="18"/>
              </w:rPr>
              <w:t>Type</w:t>
            </w:r>
          </w:p>
        </w:tc>
        <w:tc>
          <w:tcPr>
            <w:tcW w:w="1091" w:type="dxa"/>
            <w:tcBorders>
              <w:top w:val="single" w:sz="6" w:space="0" w:color="auto"/>
              <w:bottom w:val="single" w:sz="6" w:space="0" w:color="auto"/>
            </w:tcBorders>
            <w:vAlign w:val="bottom"/>
          </w:tcPr>
          <w:p w14:paraId="308DB72B" w14:textId="77777777" w:rsidR="00B25B99" w:rsidRPr="00295655" w:rsidRDefault="00B25B99" w:rsidP="00B25B99">
            <w:pPr>
              <w:keepNext/>
              <w:jc w:val="center"/>
              <w:rPr>
                <w:rFonts w:ascii="Calibri" w:hAnsi="Calibri"/>
                <w:sz w:val="18"/>
                <w:szCs w:val="18"/>
              </w:rPr>
            </w:pPr>
            <w:r w:rsidRPr="00295655">
              <w:rPr>
                <w:rFonts w:ascii="Calibri" w:hAnsi="Calibri"/>
                <w:sz w:val="18"/>
                <w:szCs w:val="18"/>
              </w:rPr>
              <w:t>Heating</w:t>
            </w:r>
          </w:p>
          <w:p w14:paraId="308DB72C" w14:textId="77777777" w:rsidR="00B25B99" w:rsidRPr="00295655" w:rsidRDefault="00B25B99" w:rsidP="00B25B99">
            <w:pPr>
              <w:keepNext/>
              <w:jc w:val="center"/>
              <w:rPr>
                <w:rFonts w:ascii="Calibri" w:hAnsi="Calibri"/>
                <w:sz w:val="18"/>
                <w:szCs w:val="18"/>
              </w:rPr>
            </w:pPr>
            <w:r w:rsidRPr="00295655">
              <w:rPr>
                <w:rFonts w:ascii="Calibri" w:hAnsi="Calibri"/>
                <w:sz w:val="18"/>
                <w:szCs w:val="18"/>
              </w:rPr>
              <w:t>Efficiency</w:t>
            </w:r>
          </w:p>
          <w:p w14:paraId="308DB72D" w14:textId="77777777" w:rsidR="00B25B99" w:rsidRDefault="00B25B99" w:rsidP="00B25B99">
            <w:pPr>
              <w:keepNext/>
              <w:jc w:val="center"/>
              <w:rPr>
                <w:rFonts w:ascii="Calibri" w:hAnsi="Calibri"/>
                <w:sz w:val="18"/>
                <w:szCs w:val="18"/>
              </w:rPr>
            </w:pPr>
            <w:r w:rsidRPr="00295655">
              <w:rPr>
                <w:rFonts w:ascii="Calibri" w:hAnsi="Calibri"/>
                <w:sz w:val="18"/>
                <w:szCs w:val="18"/>
              </w:rPr>
              <w:t>Type</w:t>
            </w:r>
          </w:p>
        </w:tc>
        <w:tc>
          <w:tcPr>
            <w:tcW w:w="1090" w:type="dxa"/>
            <w:tcBorders>
              <w:top w:val="single" w:sz="6" w:space="0" w:color="auto"/>
              <w:bottom w:val="single" w:sz="6" w:space="0" w:color="auto"/>
            </w:tcBorders>
            <w:vAlign w:val="bottom"/>
          </w:tcPr>
          <w:p w14:paraId="308DB72E" w14:textId="6C907DD2" w:rsidR="00B25B99" w:rsidDel="006333AD" w:rsidRDefault="006333AD" w:rsidP="006333AD">
            <w:pPr>
              <w:keepNext/>
              <w:jc w:val="center"/>
              <w:rPr>
                <w:del w:id="2797" w:author="Dee Anne Ross" w:date="2018-08-16T16:39:00Z"/>
                <w:rFonts w:ascii="Calibri" w:hAnsi="Calibri"/>
                <w:sz w:val="18"/>
                <w:szCs w:val="18"/>
              </w:rPr>
            </w:pPr>
            <w:ins w:id="2798" w:author="Dee Anne Ross" w:date="2018-08-16T16:38:00Z">
              <w:r>
                <w:rPr>
                  <w:rFonts w:ascii="Calibri" w:hAnsi="Calibri"/>
                  <w:sz w:val="18"/>
                  <w:szCs w:val="18"/>
                </w:rPr>
                <w:t xml:space="preserve">Proposed </w:t>
              </w:r>
            </w:ins>
            <w:r w:rsidR="00B25B99">
              <w:rPr>
                <w:rFonts w:ascii="Calibri" w:hAnsi="Calibri"/>
                <w:sz w:val="18"/>
                <w:szCs w:val="18"/>
              </w:rPr>
              <w:t xml:space="preserve">Heating </w:t>
            </w:r>
            <w:r w:rsidR="00B25B99" w:rsidRPr="003F64CF">
              <w:rPr>
                <w:rFonts w:ascii="Calibri" w:hAnsi="Calibri"/>
                <w:sz w:val="18"/>
                <w:szCs w:val="18"/>
              </w:rPr>
              <w:t>Efficiency</w:t>
            </w:r>
          </w:p>
          <w:p w14:paraId="308DB72F" w14:textId="0D260E44" w:rsidR="00B25B99" w:rsidRPr="003F64CF" w:rsidRDefault="00B25B99" w:rsidP="006333AD">
            <w:pPr>
              <w:keepNext/>
              <w:jc w:val="center"/>
              <w:rPr>
                <w:rFonts w:ascii="Calibri" w:hAnsi="Calibri"/>
                <w:sz w:val="18"/>
                <w:szCs w:val="18"/>
              </w:rPr>
            </w:pPr>
            <w:del w:id="2799" w:author="Dee Anne Ross" w:date="2018-08-16T16:39:00Z">
              <w:r w:rsidDel="006333AD">
                <w:rPr>
                  <w:rFonts w:ascii="Calibri" w:hAnsi="Calibri"/>
                  <w:sz w:val="18"/>
                  <w:szCs w:val="18"/>
                </w:rPr>
                <w:delText>Value</w:delText>
              </w:r>
            </w:del>
          </w:p>
        </w:tc>
        <w:tc>
          <w:tcPr>
            <w:tcW w:w="1090" w:type="dxa"/>
            <w:tcBorders>
              <w:top w:val="single" w:sz="6" w:space="0" w:color="auto"/>
              <w:bottom w:val="single" w:sz="6" w:space="0" w:color="auto"/>
            </w:tcBorders>
            <w:vAlign w:val="bottom"/>
          </w:tcPr>
          <w:p w14:paraId="308DB730" w14:textId="77777777" w:rsidR="003E21D4" w:rsidRDefault="00B25B99">
            <w:pPr>
              <w:keepNext/>
              <w:jc w:val="center"/>
              <w:rPr>
                <w:rFonts w:ascii="Calibri" w:hAnsi="Calibri"/>
                <w:sz w:val="18"/>
                <w:szCs w:val="18"/>
              </w:rPr>
            </w:pPr>
            <w:r>
              <w:rPr>
                <w:rFonts w:ascii="Calibri" w:hAnsi="Calibri"/>
                <w:sz w:val="18"/>
                <w:szCs w:val="18"/>
              </w:rPr>
              <w:t xml:space="preserve">Cooling </w:t>
            </w:r>
            <w:r w:rsidR="00E36297">
              <w:rPr>
                <w:rFonts w:ascii="Calibri" w:hAnsi="Calibri"/>
                <w:sz w:val="18"/>
                <w:szCs w:val="18"/>
              </w:rPr>
              <w:t xml:space="preserve">System </w:t>
            </w:r>
            <w:r>
              <w:rPr>
                <w:rFonts w:ascii="Calibri" w:hAnsi="Calibri"/>
                <w:sz w:val="18"/>
                <w:szCs w:val="18"/>
              </w:rPr>
              <w:t>Type</w:t>
            </w:r>
          </w:p>
        </w:tc>
        <w:tc>
          <w:tcPr>
            <w:tcW w:w="1090" w:type="dxa"/>
            <w:tcBorders>
              <w:top w:val="single" w:sz="6" w:space="0" w:color="auto"/>
              <w:bottom w:val="single" w:sz="6" w:space="0" w:color="auto"/>
            </w:tcBorders>
            <w:vAlign w:val="bottom"/>
          </w:tcPr>
          <w:p w14:paraId="308DB731" w14:textId="77777777" w:rsidR="003E21D4" w:rsidRDefault="00B25B99">
            <w:pPr>
              <w:keepNext/>
              <w:jc w:val="center"/>
              <w:rPr>
                <w:rFonts w:ascii="Calibri" w:hAnsi="Calibri"/>
                <w:sz w:val="18"/>
                <w:szCs w:val="18"/>
              </w:rPr>
            </w:pPr>
            <w:r>
              <w:rPr>
                <w:rFonts w:ascii="Calibri" w:hAnsi="Calibri"/>
                <w:sz w:val="18"/>
                <w:szCs w:val="18"/>
              </w:rPr>
              <w:t xml:space="preserve">Cooling </w:t>
            </w:r>
            <w:r w:rsidRPr="003F64CF">
              <w:rPr>
                <w:rFonts w:ascii="Calibri" w:hAnsi="Calibri"/>
                <w:sz w:val="18"/>
                <w:szCs w:val="18"/>
              </w:rPr>
              <w:t>Efficiency</w:t>
            </w:r>
          </w:p>
          <w:p w14:paraId="308DB732" w14:textId="7C65F4CC" w:rsidR="003E21D4" w:rsidRDefault="00B25B99" w:rsidP="006333AD">
            <w:pPr>
              <w:keepNext/>
              <w:jc w:val="center"/>
              <w:rPr>
                <w:rFonts w:ascii="Calibri" w:hAnsi="Calibri"/>
                <w:sz w:val="18"/>
                <w:szCs w:val="18"/>
              </w:rPr>
            </w:pPr>
            <w:del w:id="2800" w:author="Dee Anne Ross" w:date="2018-08-16T16:39:00Z">
              <w:r w:rsidDel="006333AD">
                <w:rPr>
                  <w:rFonts w:ascii="Calibri" w:hAnsi="Calibri"/>
                  <w:sz w:val="18"/>
                  <w:szCs w:val="18"/>
                </w:rPr>
                <w:delText>SEER</w:delText>
              </w:r>
            </w:del>
            <w:ins w:id="2801" w:author="Dee Anne Ross" w:date="2018-08-16T16:39:00Z">
              <w:r w:rsidR="006333AD">
                <w:rPr>
                  <w:rFonts w:ascii="Calibri" w:hAnsi="Calibri"/>
                  <w:sz w:val="18"/>
                  <w:szCs w:val="18"/>
                </w:rPr>
                <w:t>Type</w:t>
              </w:r>
            </w:ins>
          </w:p>
        </w:tc>
        <w:tc>
          <w:tcPr>
            <w:tcW w:w="1090" w:type="dxa"/>
            <w:tcBorders>
              <w:top w:val="single" w:sz="6" w:space="0" w:color="auto"/>
              <w:bottom w:val="single" w:sz="6" w:space="0" w:color="auto"/>
            </w:tcBorders>
            <w:vAlign w:val="bottom"/>
          </w:tcPr>
          <w:p w14:paraId="308DB733" w14:textId="3943CCCE" w:rsidR="003E21D4" w:rsidDel="006333AD" w:rsidRDefault="006333AD" w:rsidP="006333AD">
            <w:pPr>
              <w:keepNext/>
              <w:jc w:val="center"/>
              <w:rPr>
                <w:del w:id="2802" w:author="Dee Anne Ross" w:date="2018-08-16T16:39:00Z"/>
                <w:rFonts w:ascii="Calibri" w:hAnsi="Calibri"/>
                <w:sz w:val="18"/>
                <w:szCs w:val="18"/>
              </w:rPr>
            </w:pPr>
            <w:ins w:id="2803" w:author="Dee Anne Ross" w:date="2018-08-16T16:39:00Z">
              <w:r>
                <w:rPr>
                  <w:rFonts w:ascii="Calibri" w:hAnsi="Calibri"/>
                  <w:sz w:val="18"/>
                  <w:szCs w:val="18"/>
                </w:rPr>
                <w:t xml:space="preserve">Proposed </w:t>
              </w:r>
            </w:ins>
            <w:r w:rsidR="00B25B99">
              <w:rPr>
                <w:rFonts w:ascii="Calibri" w:hAnsi="Calibri"/>
                <w:sz w:val="18"/>
                <w:szCs w:val="18"/>
              </w:rPr>
              <w:t xml:space="preserve">Cooling </w:t>
            </w:r>
            <w:r w:rsidR="00B25B99" w:rsidRPr="003F64CF">
              <w:rPr>
                <w:rFonts w:ascii="Calibri" w:hAnsi="Calibri"/>
                <w:sz w:val="18"/>
                <w:szCs w:val="18"/>
              </w:rPr>
              <w:t>Efficiency</w:t>
            </w:r>
          </w:p>
          <w:p w14:paraId="308DB734" w14:textId="35AB16F1" w:rsidR="003E21D4" w:rsidRDefault="00B25B99" w:rsidP="006333AD">
            <w:pPr>
              <w:keepNext/>
              <w:jc w:val="center"/>
              <w:rPr>
                <w:rFonts w:ascii="Calibri" w:hAnsi="Calibri"/>
                <w:sz w:val="18"/>
                <w:szCs w:val="18"/>
              </w:rPr>
            </w:pPr>
            <w:del w:id="2804" w:author="Dee Anne Ross" w:date="2018-08-16T16:39:00Z">
              <w:r w:rsidDel="006333AD">
                <w:rPr>
                  <w:rFonts w:ascii="Calibri" w:hAnsi="Calibri"/>
                  <w:sz w:val="18"/>
                  <w:szCs w:val="18"/>
                </w:rPr>
                <w:delText>EER</w:delText>
              </w:r>
            </w:del>
          </w:p>
        </w:tc>
        <w:tc>
          <w:tcPr>
            <w:tcW w:w="1090" w:type="dxa"/>
            <w:tcBorders>
              <w:top w:val="single" w:sz="6" w:space="0" w:color="auto"/>
              <w:bottom w:val="single" w:sz="6" w:space="0" w:color="auto"/>
            </w:tcBorders>
            <w:vAlign w:val="bottom"/>
          </w:tcPr>
          <w:p w14:paraId="308DB735" w14:textId="77777777" w:rsidR="003E21D4" w:rsidRDefault="00B25B99">
            <w:pPr>
              <w:keepNext/>
              <w:jc w:val="center"/>
              <w:rPr>
                <w:rFonts w:ascii="Calibri" w:hAnsi="Calibri"/>
                <w:sz w:val="18"/>
                <w:szCs w:val="18"/>
              </w:rPr>
            </w:pPr>
            <w:r w:rsidRPr="00BC3BC8">
              <w:rPr>
                <w:rFonts w:ascii="Calibri" w:hAnsi="Calibri"/>
                <w:sz w:val="18"/>
                <w:szCs w:val="18"/>
              </w:rPr>
              <w:t>Distribution</w:t>
            </w:r>
            <w:r>
              <w:rPr>
                <w:rFonts w:ascii="Calibri" w:hAnsi="Calibri"/>
                <w:sz w:val="18"/>
                <w:szCs w:val="18"/>
              </w:rPr>
              <w:t xml:space="preserve"> System </w:t>
            </w:r>
            <w:r w:rsidRPr="00BC3BC8">
              <w:rPr>
                <w:rFonts w:ascii="Calibri" w:hAnsi="Calibri"/>
                <w:sz w:val="18"/>
                <w:szCs w:val="18"/>
              </w:rPr>
              <w:t>Type</w:t>
            </w:r>
          </w:p>
        </w:tc>
        <w:tc>
          <w:tcPr>
            <w:tcW w:w="1090" w:type="dxa"/>
            <w:tcBorders>
              <w:top w:val="single" w:sz="6" w:space="0" w:color="auto"/>
              <w:bottom w:val="single" w:sz="6" w:space="0" w:color="auto"/>
            </w:tcBorders>
            <w:vAlign w:val="bottom"/>
          </w:tcPr>
          <w:p w14:paraId="308DB736" w14:textId="77777777" w:rsidR="003E21D4" w:rsidRDefault="00B25B99">
            <w:pPr>
              <w:keepNext/>
              <w:jc w:val="center"/>
              <w:rPr>
                <w:rFonts w:ascii="Calibri" w:hAnsi="Calibri"/>
                <w:sz w:val="18"/>
                <w:szCs w:val="18"/>
              </w:rPr>
            </w:pPr>
            <w:r>
              <w:rPr>
                <w:rFonts w:ascii="Calibri" w:hAnsi="Calibri"/>
                <w:sz w:val="18"/>
                <w:szCs w:val="18"/>
              </w:rPr>
              <w:t>Duct Location</w:t>
            </w:r>
          </w:p>
        </w:tc>
        <w:tc>
          <w:tcPr>
            <w:tcW w:w="1090" w:type="dxa"/>
            <w:tcBorders>
              <w:top w:val="single" w:sz="6" w:space="0" w:color="auto"/>
              <w:bottom w:val="single" w:sz="6" w:space="0" w:color="auto"/>
            </w:tcBorders>
            <w:vAlign w:val="bottom"/>
          </w:tcPr>
          <w:p w14:paraId="308DB737" w14:textId="77777777" w:rsidR="003E21D4" w:rsidRDefault="00B25B99">
            <w:pPr>
              <w:keepNext/>
              <w:jc w:val="center"/>
              <w:rPr>
                <w:rFonts w:ascii="Calibri" w:hAnsi="Calibri"/>
                <w:sz w:val="18"/>
                <w:szCs w:val="18"/>
              </w:rPr>
            </w:pPr>
            <w:r>
              <w:rPr>
                <w:rFonts w:ascii="Calibri" w:hAnsi="Calibri"/>
                <w:sz w:val="18"/>
                <w:szCs w:val="18"/>
              </w:rPr>
              <w:t xml:space="preserve">Duct </w:t>
            </w:r>
            <w:r>
              <w:rPr>
                <w:rFonts w:ascii="Calibri" w:hAnsi="Calibri"/>
                <w:sz w:val="18"/>
                <w:szCs w:val="18"/>
              </w:rPr>
              <w:br/>
              <w:t>R-value</w:t>
            </w:r>
          </w:p>
        </w:tc>
        <w:tc>
          <w:tcPr>
            <w:tcW w:w="1091" w:type="dxa"/>
            <w:tcBorders>
              <w:top w:val="single" w:sz="6" w:space="0" w:color="auto"/>
              <w:bottom w:val="single" w:sz="6" w:space="0" w:color="auto"/>
            </w:tcBorders>
            <w:vAlign w:val="bottom"/>
          </w:tcPr>
          <w:p w14:paraId="308DB738" w14:textId="77777777" w:rsidR="003E21D4" w:rsidRDefault="00B25B99">
            <w:pPr>
              <w:keepNext/>
              <w:jc w:val="center"/>
              <w:rPr>
                <w:rFonts w:ascii="Calibri" w:hAnsi="Calibri"/>
                <w:sz w:val="18"/>
                <w:szCs w:val="18"/>
              </w:rPr>
            </w:pPr>
            <w:r>
              <w:rPr>
                <w:rFonts w:ascii="Calibri" w:hAnsi="Calibri"/>
                <w:sz w:val="18"/>
                <w:szCs w:val="18"/>
              </w:rPr>
              <w:t>Thermostat Type</w:t>
            </w:r>
          </w:p>
        </w:tc>
        <w:tc>
          <w:tcPr>
            <w:tcW w:w="2141" w:type="dxa"/>
            <w:tcBorders>
              <w:top w:val="single" w:sz="6" w:space="0" w:color="auto"/>
              <w:bottom w:val="single" w:sz="6" w:space="0" w:color="auto"/>
              <w:right w:val="single" w:sz="4" w:space="0" w:color="auto"/>
            </w:tcBorders>
            <w:vAlign w:val="bottom"/>
          </w:tcPr>
          <w:p w14:paraId="308DB739" w14:textId="77777777" w:rsidR="003E21D4" w:rsidRDefault="00B25B99">
            <w:pPr>
              <w:keepNext/>
              <w:jc w:val="center"/>
              <w:rPr>
                <w:rFonts w:ascii="Calibri" w:hAnsi="Calibri"/>
                <w:sz w:val="18"/>
                <w:szCs w:val="18"/>
              </w:rPr>
            </w:pPr>
            <w:r>
              <w:rPr>
                <w:rFonts w:ascii="Calibri" w:hAnsi="Calibri"/>
                <w:sz w:val="18"/>
                <w:szCs w:val="18"/>
              </w:rPr>
              <w:t>Comments</w:t>
            </w:r>
          </w:p>
        </w:tc>
      </w:tr>
      <w:tr w:rsidR="00B25B99" w:rsidRPr="00BC3BC8" w14:paraId="308DB747" w14:textId="77777777" w:rsidTr="001F2244">
        <w:trPr>
          <w:trHeight w:val="250"/>
        </w:trPr>
        <w:tc>
          <w:tcPr>
            <w:tcW w:w="1346" w:type="dxa"/>
            <w:tcBorders>
              <w:top w:val="single" w:sz="6" w:space="0" w:color="auto"/>
              <w:left w:val="single" w:sz="4" w:space="0" w:color="auto"/>
              <w:bottom w:val="single" w:sz="6" w:space="0" w:color="auto"/>
            </w:tcBorders>
            <w:vAlign w:val="bottom"/>
          </w:tcPr>
          <w:p w14:paraId="308DB73B" w14:textId="77777777" w:rsidR="00B25B99" w:rsidRPr="009B3A0C" w:rsidRDefault="00637B8C" w:rsidP="001F2244">
            <w:pPr>
              <w:keepNext/>
              <w:jc w:val="center"/>
              <w:rPr>
                <w:rFonts w:ascii="Calibri" w:hAnsi="Calibri"/>
                <w:sz w:val="18"/>
                <w:szCs w:val="18"/>
              </w:rPr>
            </w:pPr>
            <w:r>
              <w:rPr>
                <w:rFonts w:ascii="Calibri" w:hAnsi="Calibri"/>
                <w:sz w:val="18"/>
                <w:szCs w:val="18"/>
              </w:rPr>
              <w:lastRenderedPageBreak/>
              <w:t>&lt;&lt;User Input: ObjectNamePermissive&gt;&gt;</w:t>
            </w:r>
          </w:p>
        </w:tc>
        <w:tc>
          <w:tcPr>
            <w:tcW w:w="1091" w:type="dxa"/>
            <w:tcBorders>
              <w:top w:val="single" w:sz="6" w:space="0" w:color="auto"/>
              <w:bottom w:val="single" w:sz="6" w:space="0" w:color="auto"/>
            </w:tcBorders>
            <w:vAlign w:val="bottom"/>
          </w:tcPr>
          <w:p w14:paraId="308DB73C" w14:textId="10D2A323" w:rsidR="00B25B99" w:rsidRPr="009B3A0C" w:rsidRDefault="004570AE" w:rsidP="001F2244">
            <w:pPr>
              <w:keepNext/>
              <w:jc w:val="center"/>
              <w:rPr>
                <w:rFonts w:ascii="Calibri" w:hAnsi="Calibri"/>
                <w:sz w:val="18"/>
                <w:szCs w:val="18"/>
              </w:rPr>
            </w:pPr>
            <w:r>
              <w:rPr>
                <w:rFonts w:ascii="Calibri" w:hAnsi="Calibri"/>
                <w:sz w:val="18"/>
                <w:szCs w:val="18"/>
              </w:rPr>
              <w:t>&lt;&lt;User selects from list: Boiler, Central gas furnace, Central large packaged HP, Central split HP, Combined hydronic, Combined hydronic forced air, Ductless HP, Electric, Gas space heater, Gas wall furnace, Hydronic, Hydronic forced air, Hydronic HP, Hydronic HP forced air, Room HP, Wood Heat, Packaged gas furnace</w:t>
            </w:r>
            <w:ins w:id="2805" w:author="Dee Anne Ross" w:date="2018-08-13T10:09:00Z">
              <w:r>
                <w:rPr>
                  <w:rFonts w:ascii="Calibri" w:hAnsi="Calibri"/>
                  <w:sz w:val="18"/>
                  <w:szCs w:val="18"/>
                </w:rPr>
                <w:t>; small duct high velocity</w:t>
              </w:r>
            </w:ins>
            <w:r>
              <w:rPr>
                <w:rFonts w:ascii="Calibri" w:hAnsi="Calibri"/>
                <w:sz w:val="18"/>
                <w:szCs w:val="18"/>
              </w:rPr>
              <w:t>&gt;&gt;</w:t>
            </w:r>
          </w:p>
        </w:tc>
        <w:tc>
          <w:tcPr>
            <w:tcW w:w="1091" w:type="dxa"/>
            <w:tcBorders>
              <w:top w:val="single" w:sz="6" w:space="0" w:color="auto"/>
              <w:bottom w:val="single" w:sz="6" w:space="0" w:color="auto"/>
            </w:tcBorders>
            <w:vAlign w:val="bottom"/>
          </w:tcPr>
          <w:p w14:paraId="308DB73D" w14:textId="77777777" w:rsidR="00B25B99" w:rsidRPr="009B3A0C" w:rsidRDefault="00770256" w:rsidP="001F2244">
            <w:pPr>
              <w:keepNext/>
              <w:jc w:val="center"/>
              <w:rPr>
                <w:rFonts w:ascii="Calibri" w:hAnsi="Calibri"/>
                <w:sz w:val="18"/>
                <w:szCs w:val="18"/>
              </w:rPr>
            </w:pPr>
            <w:r>
              <w:rPr>
                <w:rFonts w:ascii="Calibri" w:hAnsi="Calibri"/>
                <w:sz w:val="18"/>
                <w:szCs w:val="18"/>
              </w:rPr>
              <w:t>&lt;&lt;User selects from list: AFUE, COP, HSPF</w:t>
            </w:r>
            <w:r w:rsidR="00CE0BB5">
              <w:rPr>
                <w:rFonts w:ascii="Calibri" w:hAnsi="Calibri"/>
                <w:sz w:val="18"/>
                <w:szCs w:val="18"/>
              </w:rPr>
              <w:t xml:space="preserve"> </w:t>
            </w:r>
            <w:r>
              <w:rPr>
                <w:rFonts w:ascii="Calibri" w:hAnsi="Calibri"/>
                <w:sz w:val="18"/>
                <w:szCs w:val="18"/>
              </w:rPr>
              <w:t>&gt;&gt;</w:t>
            </w:r>
          </w:p>
        </w:tc>
        <w:tc>
          <w:tcPr>
            <w:tcW w:w="1090" w:type="dxa"/>
            <w:tcBorders>
              <w:top w:val="single" w:sz="6" w:space="0" w:color="auto"/>
              <w:bottom w:val="single" w:sz="6" w:space="0" w:color="auto"/>
            </w:tcBorders>
            <w:vAlign w:val="bottom"/>
          </w:tcPr>
          <w:p w14:paraId="308DB73E" w14:textId="77777777" w:rsidR="00B25B99" w:rsidRPr="009B3A0C" w:rsidRDefault="00770256" w:rsidP="001F2244">
            <w:pPr>
              <w:keepNext/>
              <w:jc w:val="center"/>
              <w:rPr>
                <w:rFonts w:ascii="Calibri" w:hAnsi="Calibri"/>
                <w:sz w:val="18"/>
                <w:szCs w:val="18"/>
              </w:rPr>
            </w:pPr>
            <w:r>
              <w:rPr>
                <w:rFonts w:ascii="Calibri" w:hAnsi="Calibri"/>
                <w:sz w:val="18"/>
                <w:szCs w:val="18"/>
              </w:rPr>
              <w:t>&lt;&lt;User Input: DecimalNonnegative&gt;&gt;</w:t>
            </w:r>
          </w:p>
        </w:tc>
        <w:tc>
          <w:tcPr>
            <w:tcW w:w="1090" w:type="dxa"/>
            <w:tcBorders>
              <w:top w:val="single" w:sz="6" w:space="0" w:color="auto"/>
              <w:bottom w:val="single" w:sz="6" w:space="0" w:color="auto"/>
            </w:tcBorders>
            <w:vAlign w:val="bottom"/>
          </w:tcPr>
          <w:p w14:paraId="308DB73F" w14:textId="1E44B35C" w:rsidR="00B25B99" w:rsidRPr="009B3A0C" w:rsidRDefault="004570AE" w:rsidP="009D55C5">
            <w:pPr>
              <w:keepNext/>
              <w:jc w:val="center"/>
              <w:rPr>
                <w:rFonts w:ascii="Calibri" w:hAnsi="Calibri"/>
                <w:sz w:val="18"/>
                <w:szCs w:val="18"/>
              </w:rPr>
            </w:pPr>
            <w:r>
              <w:rPr>
                <w:rFonts w:ascii="Calibri" w:hAnsi="Calibri"/>
                <w:sz w:val="18"/>
                <w:szCs w:val="18"/>
              </w:rPr>
              <w:t>&lt;&lt;User selects from list: Central large packaged AC, Central large packaged HP, Central packaged AC, Central packaged HP, Central split AC, Central split HP, Ductless AC, Ductless HP, Evaporative direct, Evaporative indirect, Evaporative indirect direct, Evaporatively cooled condenser, Gas absorption AC, Hydronic, Hydronic HP, Hydronic HP forced air, Ice storage AC, No cooling, Room AC, Room HP&gt;&gt;</w:t>
            </w:r>
          </w:p>
        </w:tc>
        <w:tc>
          <w:tcPr>
            <w:tcW w:w="1090" w:type="dxa"/>
            <w:tcBorders>
              <w:top w:val="single" w:sz="6" w:space="0" w:color="auto"/>
              <w:bottom w:val="single" w:sz="6" w:space="0" w:color="auto"/>
            </w:tcBorders>
            <w:vAlign w:val="bottom"/>
          </w:tcPr>
          <w:p w14:paraId="308DB740" w14:textId="68E8429C" w:rsidR="00B25B99" w:rsidRPr="009B3A0C" w:rsidRDefault="00770256" w:rsidP="001F2244">
            <w:pPr>
              <w:keepNext/>
              <w:jc w:val="center"/>
              <w:rPr>
                <w:rFonts w:ascii="Calibri" w:hAnsi="Calibri"/>
                <w:sz w:val="18"/>
                <w:szCs w:val="18"/>
              </w:rPr>
            </w:pPr>
            <w:r>
              <w:rPr>
                <w:rFonts w:ascii="Calibri" w:hAnsi="Calibri"/>
                <w:sz w:val="18"/>
                <w:szCs w:val="18"/>
              </w:rPr>
              <w:t xml:space="preserve">&lt;&lt;User </w:t>
            </w:r>
            <w:del w:id="2806" w:author="Dee Anne Ross" w:date="2018-08-16T16:47:00Z">
              <w:r w:rsidDel="006333AD">
                <w:rPr>
                  <w:rFonts w:ascii="Calibri" w:hAnsi="Calibri"/>
                  <w:sz w:val="18"/>
                  <w:szCs w:val="18"/>
                </w:rPr>
                <w:delText>Input</w:delText>
              </w:r>
            </w:del>
            <w:ins w:id="2807" w:author="Dee Anne Ross" w:date="2018-08-16T16:47:00Z">
              <w:r w:rsidR="006333AD">
                <w:rPr>
                  <w:rFonts w:ascii="Calibri" w:hAnsi="Calibri"/>
                  <w:sz w:val="18"/>
                  <w:szCs w:val="18"/>
                </w:rPr>
                <w:t>selects from list</w:t>
              </w:r>
            </w:ins>
            <w:r>
              <w:rPr>
                <w:rFonts w:ascii="Calibri" w:hAnsi="Calibri"/>
                <w:sz w:val="18"/>
                <w:szCs w:val="18"/>
              </w:rPr>
              <w:t xml:space="preserve">: </w:t>
            </w:r>
            <w:del w:id="2808" w:author="Dee Anne Ross" w:date="2018-08-16T16:47:00Z">
              <w:r w:rsidDel="006333AD">
                <w:rPr>
                  <w:rFonts w:ascii="Calibri" w:hAnsi="Calibri"/>
                  <w:sz w:val="18"/>
                  <w:szCs w:val="18"/>
                </w:rPr>
                <w:delText>Decimal1PlaceNonnegative</w:delText>
              </w:r>
            </w:del>
            <w:ins w:id="2809" w:author="Dee Anne Ross" w:date="2018-08-16T16:47:00Z">
              <w:r w:rsidR="006333AD">
                <w:rPr>
                  <w:rFonts w:ascii="Calibri" w:hAnsi="Calibri"/>
                  <w:sz w:val="18"/>
                  <w:szCs w:val="18"/>
                </w:rPr>
                <w:t xml:space="preserve"> SEER, EER&gt;</w:t>
              </w:r>
            </w:ins>
            <w:r>
              <w:rPr>
                <w:rFonts w:ascii="Calibri" w:hAnsi="Calibri"/>
                <w:sz w:val="18"/>
                <w:szCs w:val="18"/>
              </w:rPr>
              <w:t>&gt;&gt;</w:t>
            </w:r>
          </w:p>
        </w:tc>
        <w:tc>
          <w:tcPr>
            <w:tcW w:w="1090" w:type="dxa"/>
            <w:tcBorders>
              <w:top w:val="single" w:sz="6" w:space="0" w:color="auto"/>
              <w:bottom w:val="single" w:sz="6" w:space="0" w:color="auto"/>
            </w:tcBorders>
            <w:vAlign w:val="bottom"/>
          </w:tcPr>
          <w:p w14:paraId="308DB741" w14:textId="5A71F9D5" w:rsidR="00B25B99" w:rsidRPr="009B3A0C" w:rsidRDefault="009D55C5" w:rsidP="009D55C5">
            <w:pPr>
              <w:keepNext/>
              <w:jc w:val="center"/>
              <w:rPr>
                <w:rFonts w:ascii="Calibri" w:hAnsi="Calibri"/>
                <w:sz w:val="18"/>
                <w:szCs w:val="18"/>
              </w:rPr>
            </w:pPr>
            <w:r>
              <w:rPr>
                <w:rFonts w:ascii="Calibri" w:hAnsi="Calibri"/>
                <w:sz w:val="18"/>
                <w:szCs w:val="18"/>
              </w:rPr>
              <w:t>&lt;&lt;User Input: Decimal</w:t>
            </w:r>
            <w:r w:rsidR="00770256">
              <w:rPr>
                <w:rFonts w:ascii="Calibri" w:hAnsi="Calibri"/>
                <w:sz w:val="18"/>
                <w:szCs w:val="18"/>
              </w:rPr>
              <w:t>Nonnegative&gt;&gt;</w:t>
            </w:r>
          </w:p>
        </w:tc>
        <w:tc>
          <w:tcPr>
            <w:tcW w:w="1090" w:type="dxa"/>
            <w:tcBorders>
              <w:top w:val="single" w:sz="6" w:space="0" w:color="auto"/>
              <w:bottom w:val="single" w:sz="6" w:space="0" w:color="auto"/>
            </w:tcBorders>
            <w:vAlign w:val="bottom"/>
          </w:tcPr>
          <w:p w14:paraId="308DB742" w14:textId="77777777" w:rsidR="00B25B99" w:rsidRPr="009B3A0C" w:rsidRDefault="00770256" w:rsidP="001F2244">
            <w:pPr>
              <w:keepNext/>
              <w:jc w:val="center"/>
              <w:rPr>
                <w:rFonts w:ascii="Calibri" w:hAnsi="Calibri"/>
                <w:sz w:val="18"/>
                <w:szCs w:val="18"/>
              </w:rPr>
            </w:pPr>
            <w:r>
              <w:rPr>
                <w:rFonts w:ascii="Calibri" w:hAnsi="Calibri"/>
                <w:sz w:val="18"/>
                <w:szCs w:val="18"/>
              </w:rPr>
              <w:t>&lt;&lt;User selects from list: Ducted system, Ductless, Piping, Radiant&gt;&gt;</w:t>
            </w:r>
          </w:p>
        </w:tc>
        <w:tc>
          <w:tcPr>
            <w:tcW w:w="1090" w:type="dxa"/>
            <w:tcBorders>
              <w:top w:val="single" w:sz="6" w:space="0" w:color="auto"/>
              <w:bottom w:val="single" w:sz="6" w:space="0" w:color="auto"/>
            </w:tcBorders>
            <w:vAlign w:val="bottom"/>
          </w:tcPr>
          <w:p w14:paraId="55B1E657" w14:textId="5A770015" w:rsidR="00F46D08" w:rsidRDefault="00770256" w:rsidP="00F46D08">
            <w:pPr>
              <w:keepNext/>
              <w:jc w:val="center"/>
              <w:rPr>
                <w:ins w:id="2810" w:author="Smith, Alexis@Energy" w:date="2018-11-02T08:31:00Z"/>
                <w:rFonts w:ascii="Calibri" w:hAnsi="Calibri"/>
                <w:sz w:val="18"/>
                <w:szCs w:val="18"/>
              </w:rPr>
            </w:pPr>
            <w:r>
              <w:rPr>
                <w:rFonts w:ascii="Calibri" w:hAnsi="Calibri"/>
                <w:sz w:val="18"/>
                <w:szCs w:val="18"/>
              </w:rPr>
              <w:t>&lt;&lt;</w:t>
            </w:r>
            <w:ins w:id="2811" w:author="Smith, Alexis@Energy" w:date="2018-11-02T08:31:00Z">
              <w:r w:rsidR="00F46D08">
                <w:rPr>
                  <w:rFonts w:ascii="Calibri" w:hAnsi="Calibri"/>
                  <w:sz w:val="18"/>
                  <w:szCs w:val="18"/>
                </w:rPr>
                <w:t xml:space="preserve"> If F01 = C, then value = Conditioned Space;</w:t>
              </w:r>
            </w:ins>
          </w:p>
          <w:p w14:paraId="308DB743" w14:textId="2C23CAD6" w:rsidR="00F34B79" w:rsidRPr="009B3A0C" w:rsidRDefault="00F46D08" w:rsidP="00F46D08">
            <w:pPr>
              <w:keepNext/>
              <w:jc w:val="center"/>
              <w:rPr>
                <w:rFonts w:ascii="Calibri" w:hAnsi="Calibri"/>
                <w:sz w:val="18"/>
                <w:szCs w:val="18"/>
              </w:rPr>
            </w:pPr>
            <w:ins w:id="2812" w:author="Smith, Alexis@Energy" w:date="2018-11-02T08:31:00Z">
              <w:r>
                <w:rPr>
                  <w:rFonts w:ascii="Calibri" w:hAnsi="Calibri"/>
                  <w:sz w:val="18"/>
                  <w:szCs w:val="18"/>
                </w:rPr>
                <w:t xml:space="preserve">Else </w:t>
              </w:r>
            </w:ins>
            <w:r>
              <w:rPr>
                <w:rFonts w:ascii="Calibri" w:hAnsi="Calibri"/>
                <w:sz w:val="18"/>
                <w:szCs w:val="18"/>
              </w:rPr>
              <w:t>u</w:t>
            </w:r>
            <w:r w:rsidR="00770256">
              <w:rPr>
                <w:rFonts w:ascii="Calibri" w:hAnsi="Calibri"/>
                <w:sz w:val="18"/>
                <w:szCs w:val="18"/>
              </w:rPr>
              <w:t>ser selects from list: Conditioned space-, No ducts, Duct</w:t>
            </w:r>
            <w:r w:rsidR="00CE0BB5">
              <w:rPr>
                <w:rFonts w:ascii="Calibri" w:hAnsi="Calibri"/>
                <w:sz w:val="18"/>
                <w:szCs w:val="18"/>
              </w:rPr>
              <w:t>s locate</w:t>
            </w:r>
            <w:r w:rsidR="00770256">
              <w:rPr>
                <w:rFonts w:ascii="Calibri" w:hAnsi="Calibri"/>
                <w:sz w:val="18"/>
                <w:szCs w:val="18"/>
              </w:rPr>
              <w:t>d in multiple places, Outdoor locations, Unconditioned attic, Unconditioned crawl space, Unconditioned garage&gt;&gt;</w:t>
            </w:r>
          </w:p>
        </w:tc>
        <w:tc>
          <w:tcPr>
            <w:tcW w:w="1090" w:type="dxa"/>
            <w:tcBorders>
              <w:top w:val="single" w:sz="6" w:space="0" w:color="auto"/>
              <w:bottom w:val="single" w:sz="6" w:space="0" w:color="auto"/>
            </w:tcBorders>
            <w:vAlign w:val="bottom"/>
          </w:tcPr>
          <w:p w14:paraId="308DB744" w14:textId="11B506FC" w:rsidR="00BE73AA" w:rsidRPr="009B3A0C" w:rsidRDefault="003F4E2E" w:rsidP="009D55C5">
            <w:pPr>
              <w:keepNext/>
              <w:jc w:val="center"/>
              <w:rPr>
                <w:rFonts w:ascii="Calibri" w:hAnsi="Calibri"/>
                <w:sz w:val="18"/>
                <w:szCs w:val="18"/>
              </w:rPr>
            </w:pPr>
            <w:r>
              <w:rPr>
                <w:rFonts w:ascii="Calibri" w:hAnsi="Calibri"/>
                <w:sz w:val="18"/>
                <w:szCs w:val="18"/>
              </w:rPr>
              <w:t xml:space="preserve">&lt;&lt;if system is ductless, then display NA; elseif F01 = </w:t>
            </w:r>
            <w:del w:id="2813" w:author="Shewmaker, Michael@Energy" w:date="2018-07-16T15:21:00Z">
              <w:r w:rsidDel="00A4322D">
                <w:rPr>
                  <w:rFonts w:ascii="Calibri" w:hAnsi="Calibri"/>
                  <w:sz w:val="18"/>
                  <w:szCs w:val="18"/>
                </w:rPr>
                <w:delText xml:space="preserve">‘Option A’ or </w:delText>
              </w:r>
            </w:del>
            <w:r>
              <w:rPr>
                <w:rFonts w:ascii="Calibri" w:hAnsi="Calibri"/>
                <w:sz w:val="18"/>
                <w:szCs w:val="18"/>
              </w:rPr>
              <w:t xml:space="preserve">‘Option B’ </w:t>
            </w:r>
            <w:r w:rsidR="009D55C5">
              <w:rPr>
                <w:rFonts w:ascii="Calibri" w:hAnsi="Calibri"/>
                <w:sz w:val="18"/>
                <w:szCs w:val="18"/>
              </w:rPr>
              <w:t>and</w:t>
            </w:r>
            <w:r>
              <w:rPr>
                <w:rFonts w:ascii="Calibri" w:hAnsi="Calibri"/>
                <w:sz w:val="18"/>
                <w:szCs w:val="18"/>
              </w:rPr>
              <w:t xml:space="preserve"> </w:t>
            </w:r>
            <w:del w:id="2814" w:author="Smith, Alexis@Energy" w:date="2018-10-24T12:22:00Z">
              <w:r w:rsidDel="009D55C5">
                <w:rPr>
                  <w:rFonts w:ascii="Calibri" w:hAnsi="Calibri"/>
                  <w:sz w:val="18"/>
                  <w:szCs w:val="18"/>
                </w:rPr>
                <w:delText xml:space="preserve">CZ </w:delText>
              </w:r>
            </w:del>
            <w:ins w:id="2815" w:author="Smith, Alexis@Energy" w:date="2018-10-24T12:22:00Z">
              <w:r w:rsidR="009D55C5">
                <w:rPr>
                  <w:rFonts w:ascii="Calibri" w:hAnsi="Calibri"/>
                  <w:sz w:val="18"/>
                  <w:szCs w:val="18"/>
                </w:rPr>
                <w:t xml:space="preserve">A09 </w:t>
              </w:r>
            </w:ins>
            <w:r>
              <w:rPr>
                <w:rFonts w:ascii="Calibri" w:hAnsi="Calibri"/>
                <w:sz w:val="18"/>
                <w:szCs w:val="18"/>
              </w:rPr>
              <w:t>= 1, 2, 4, or 8-16, then display R-8; else display R-6&gt;&gt;</w:t>
            </w:r>
          </w:p>
        </w:tc>
        <w:tc>
          <w:tcPr>
            <w:tcW w:w="1091" w:type="dxa"/>
            <w:tcBorders>
              <w:top w:val="single" w:sz="6" w:space="0" w:color="auto"/>
              <w:bottom w:val="single" w:sz="6" w:space="0" w:color="auto"/>
            </w:tcBorders>
            <w:vAlign w:val="bottom"/>
          </w:tcPr>
          <w:p w14:paraId="308DB745" w14:textId="77777777" w:rsidR="00B25B99" w:rsidRPr="009B3A0C" w:rsidRDefault="005B0652" w:rsidP="001F2244">
            <w:pPr>
              <w:keepNext/>
              <w:jc w:val="center"/>
              <w:rPr>
                <w:rFonts w:ascii="Calibri" w:hAnsi="Calibri"/>
                <w:sz w:val="18"/>
                <w:szCs w:val="18"/>
              </w:rPr>
            </w:pPr>
            <w:r>
              <w:rPr>
                <w:rFonts w:ascii="Calibri" w:hAnsi="Calibri"/>
                <w:sz w:val="18"/>
                <w:szCs w:val="18"/>
              </w:rPr>
              <w:t xml:space="preserve">&lt;&lt;User selects from list: Energy Management System (EMS), </w:t>
            </w:r>
            <w:r w:rsidR="00CE0BB5">
              <w:rPr>
                <w:rFonts w:ascii="Calibri" w:hAnsi="Calibri"/>
                <w:sz w:val="18"/>
                <w:szCs w:val="18"/>
              </w:rPr>
              <w:t>Setback thermostat</w:t>
            </w:r>
            <w:r w:rsidR="005D4464">
              <w:rPr>
                <w:rFonts w:ascii="Calibri" w:hAnsi="Calibri"/>
                <w:sz w:val="18"/>
                <w:szCs w:val="18"/>
              </w:rPr>
              <w:t>, or NA</w:t>
            </w:r>
            <w:r>
              <w:rPr>
                <w:rFonts w:ascii="Calibri" w:hAnsi="Calibri"/>
                <w:sz w:val="18"/>
                <w:szCs w:val="18"/>
              </w:rPr>
              <w:t>&gt;&gt;</w:t>
            </w:r>
          </w:p>
        </w:tc>
        <w:tc>
          <w:tcPr>
            <w:tcW w:w="2141" w:type="dxa"/>
            <w:tcBorders>
              <w:top w:val="single" w:sz="6" w:space="0" w:color="auto"/>
              <w:bottom w:val="single" w:sz="6" w:space="0" w:color="auto"/>
              <w:right w:val="single" w:sz="4" w:space="0" w:color="auto"/>
            </w:tcBorders>
            <w:vAlign w:val="bottom"/>
          </w:tcPr>
          <w:p w14:paraId="308DB746" w14:textId="77777777" w:rsidR="00B25B99" w:rsidRPr="009B3A0C" w:rsidRDefault="005B0652" w:rsidP="001F2244">
            <w:pPr>
              <w:keepNext/>
              <w:jc w:val="center"/>
              <w:rPr>
                <w:rFonts w:ascii="Calibri" w:hAnsi="Calibri"/>
                <w:sz w:val="18"/>
                <w:szCs w:val="18"/>
              </w:rPr>
            </w:pPr>
            <w:r>
              <w:rPr>
                <w:rFonts w:ascii="Calibri" w:hAnsi="Calibri"/>
                <w:sz w:val="18"/>
                <w:szCs w:val="18"/>
              </w:rPr>
              <w:t>&lt;&lt;User Input: Text&gt;&gt;</w:t>
            </w:r>
          </w:p>
        </w:tc>
      </w:tr>
      <w:tr w:rsidR="00B25B99" w:rsidRPr="00BC3BC8" w14:paraId="308DB754" w14:textId="77777777" w:rsidTr="004570AE">
        <w:trPr>
          <w:trHeight w:val="250"/>
        </w:trPr>
        <w:tc>
          <w:tcPr>
            <w:tcW w:w="1346" w:type="dxa"/>
            <w:tcBorders>
              <w:top w:val="single" w:sz="6" w:space="0" w:color="auto"/>
              <w:left w:val="single" w:sz="4" w:space="0" w:color="auto"/>
              <w:bottom w:val="single" w:sz="6" w:space="0" w:color="auto"/>
            </w:tcBorders>
          </w:tcPr>
          <w:p w14:paraId="308DB748" w14:textId="3219C535" w:rsidR="00B25B99" w:rsidRPr="009B3A0C" w:rsidRDefault="00B25B99" w:rsidP="00B25B99">
            <w:pPr>
              <w:keepNext/>
              <w:rPr>
                <w:rFonts w:ascii="Calibri" w:hAnsi="Calibri"/>
                <w:sz w:val="18"/>
                <w:szCs w:val="18"/>
              </w:rPr>
            </w:pPr>
          </w:p>
        </w:tc>
        <w:tc>
          <w:tcPr>
            <w:tcW w:w="1091" w:type="dxa"/>
            <w:tcBorders>
              <w:top w:val="single" w:sz="6" w:space="0" w:color="auto"/>
              <w:bottom w:val="single" w:sz="6" w:space="0" w:color="auto"/>
            </w:tcBorders>
          </w:tcPr>
          <w:p w14:paraId="308DB749" w14:textId="77777777" w:rsidR="00B25B99" w:rsidRPr="009B3A0C" w:rsidRDefault="00B25B99" w:rsidP="00B25B99">
            <w:pPr>
              <w:keepNext/>
              <w:rPr>
                <w:rFonts w:ascii="Calibri" w:hAnsi="Calibri"/>
                <w:sz w:val="18"/>
                <w:szCs w:val="18"/>
              </w:rPr>
            </w:pPr>
          </w:p>
        </w:tc>
        <w:tc>
          <w:tcPr>
            <w:tcW w:w="1091" w:type="dxa"/>
            <w:tcBorders>
              <w:top w:val="single" w:sz="6" w:space="0" w:color="auto"/>
              <w:bottom w:val="single" w:sz="6" w:space="0" w:color="auto"/>
            </w:tcBorders>
          </w:tcPr>
          <w:p w14:paraId="308DB74A" w14:textId="77777777" w:rsidR="00B25B99" w:rsidRPr="009B3A0C" w:rsidRDefault="00B25B99" w:rsidP="00B25B99">
            <w:pPr>
              <w:keepNext/>
              <w:rPr>
                <w:rFonts w:ascii="Calibri" w:hAnsi="Calibri"/>
                <w:sz w:val="18"/>
                <w:szCs w:val="18"/>
              </w:rPr>
            </w:pPr>
          </w:p>
        </w:tc>
        <w:tc>
          <w:tcPr>
            <w:tcW w:w="1090" w:type="dxa"/>
            <w:tcBorders>
              <w:top w:val="single" w:sz="6" w:space="0" w:color="auto"/>
              <w:bottom w:val="single" w:sz="6" w:space="0" w:color="auto"/>
            </w:tcBorders>
          </w:tcPr>
          <w:p w14:paraId="308DB74B" w14:textId="77777777" w:rsidR="00B25B99" w:rsidRPr="009B3A0C" w:rsidRDefault="00B25B99" w:rsidP="00B25B99">
            <w:pPr>
              <w:keepNext/>
              <w:rPr>
                <w:rFonts w:ascii="Calibri" w:hAnsi="Calibri"/>
                <w:sz w:val="18"/>
                <w:szCs w:val="18"/>
              </w:rPr>
            </w:pPr>
          </w:p>
        </w:tc>
        <w:tc>
          <w:tcPr>
            <w:tcW w:w="1090" w:type="dxa"/>
            <w:tcBorders>
              <w:top w:val="single" w:sz="6" w:space="0" w:color="auto"/>
              <w:bottom w:val="single" w:sz="6" w:space="0" w:color="auto"/>
            </w:tcBorders>
          </w:tcPr>
          <w:p w14:paraId="308DB74C" w14:textId="77777777" w:rsidR="00B25B99" w:rsidRPr="009B3A0C" w:rsidRDefault="00B25B99" w:rsidP="00B25B99">
            <w:pPr>
              <w:keepNext/>
              <w:rPr>
                <w:rFonts w:ascii="Calibri" w:hAnsi="Calibri"/>
                <w:sz w:val="18"/>
                <w:szCs w:val="18"/>
              </w:rPr>
            </w:pPr>
          </w:p>
        </w:tc>
        <w:tc>
          <w:tcPr>
            <w:tcW w:w="1090" w:type="dxa"/>
            <w:tcBorders>
              <w:top w:val="single" w:sz="6" w:space="0" w:color="auto"/>
              <w:bottom w:val="single" w:sz="6" w:space="0" w:color="auto"/>
            </w:tcBorders>
          </w:tcPr>
          <w:p w14:paraId="308DB74D" w14:textId="77777777" w:rsidR="00B25B99" w:rsidRPr="009B3A0C" w:rsidRDefault="00B25B99" w:rsidP="00B25B99">
            <w:pPr>
              <w:keepNext/>
              <w:rPr>
                <w:rFonts w:ascii="Calibri" w:hAnsi="Calibri"/>
                <w:sz w:val="18"/>
                <w:szCs w:val="18"/>
              </w:rPr>
            </w:pPr>
          </w:p>
        </w:tc>
        <w:tc>
          <w:tcPr>
            <w:tcW w:w="1090" w:type="dxa"/>
            <w:tcBorders>
              <w:top w:val="single" w:sz="6" w:space="0" w:color="auto"/>
              <w:bottom w:val="single" w:sz="6" w:space="0" w:color="auto"/>
            </w:tcBorders>
          </w:tcPr>
          <w:p w14:paraId="308DB74E" w14:textId="77777777" w:rsidR="00B25B99" w:rsidRPr="009B3A0C" w:rsidRDefault="00B25B99" w:rsidP="00B25B99">
            <w:pPr>
              <w:keepNext/>
              <w:rPr>
                <w:rFonts w:ascii="Calibri" w:hAnsi="Calibri"/>
                <w:sz w:val="18"/>
                <w:szCs w:val="18"/>
              </w:rPr>
            </w:pPr>
          </w:p>
        </w:tc>
        <w:tc>
          <w:tcPr>
            <w:tcW w:w="1090" w:type="dxa"/>
            <w:tcBorders>
              <w:top w:val="single" w:sz="6" w:space="0" w:color="auto"/>
              <w:bottom w:val="single" w:sz="6" w:space="0" w:color="auto"/>
            </w:tcBorders>
          </w:tcPr>
          <w:p w14:paraId="308DB74F" w14:textId="77777777" w:rsidR="00B25B99" w:rsidRPr="009B3A0C" w:rsidRDefault="00B25B99" w:rsidP="00B25B99">
            <w:pPr>
              <w:keepNext/>
              <w:rPr>
                <w:rFonts w:ascii="Calibri" w:hAnsi="Calibri"/>
                <w:sz w:val="18"/>
                <w:szCs w:val="18"/>
              </w:rPr>
            </w:pPr>
          </w:p>
        </w:tc>
        <w:tc>
          <w:tcPr>
            <w:tcW w:w="1090" w:type="dxa"/>
            <w:tcBorders>
              <w:top w:val="single" w:sz="6" w:space="0" w:color="auto"/>
              <w:bottom w:val="single" w:sz="6" w:space="0" w:color="auto"/>
            </w:tcBorders>
          </w:tcPr>
          <w:p w14:paraId="308DB750" w14:textId="77777777" w:rsidR="00B25B99" w:rsidRPr="009B3A0C" w:rsidRDefault="00B25B99" w:rsidP="00B25B99">
            <w:pPr>
              <w:keepNext/>
              <w:rPr>
                <w:rFonts w:ascii="Calibri" w:hAnsi="Calibri"/>
                <w:sz w:val="18"/>
                <w:szCs w:val="18"/>
              </w:rPr>
            </w:pPr>
          </w:p>
        </w:tc>
        <w:tc>
          <w:tcPr>
            <w:tcW w:w="1090" w:type="dxa"/>
            <w:tcBorders>
              <w:top w:val="single" w:sz="6" w:space="0" w:color="auto"/>
              <w:bottom w:val="single" w:sz="6" w:space="0" w:color="auto"/>
            </w:tcBorders>
          </w:tcPr>
          <w:p w14:paraId="308DB751" w14:textId="77777777" w:rsidR="00B25B99" w:rsidRPr="009B3A0C" w:rsidRDefault="00B25B99" w:rsidP="00B25B99">
            <w:pPr>
              <w:keepNext/>
              <w:rPr>
                <w:rFonts w:ascii="Calibri" w:hAnsi="Calibri"/>
                <w:sz w:val="18"/>
                <w:szCs w:val="18"/>
              </w:rPr>
            </w:pPr>
          </w:p>
        </w:tc>
        <w:tc>
          <w:tcPr>
            <w:tcW w:w="1091" w:type="dxa"/>
            <w:tcBorders>
              <w:top w:val="single" w:sz="6" w:space="0" w:color="auto"/>
              <w:bottom w:val="single" w:sz="6" w:space="0" w:color="auto"/>
            </w:tcBorders>
          </w:tcPr>
          <w:p w14:paraId="308DB752" w14:textId="77777777" w:rsidR="00B25B99" w:rsidRPr="009B3A0C" w:rsidRDefault="00B25B99" w:rsidP="00B25B99">
            <w:pPr>
              <w:keepNext/>
              <w:rPr>
                <w:rFonts w:ascii="Calibri" w:hAnsi="Calibri"/>
                <w:sz w:val="18"/>
                <w:szCs w:val="18"/>
              </w:rPr>
            </w:pPr>
          </w:p>
        </w:tc>
        <w:tc>
          <w:tcPr>
            <w:tcW w:w="2141" w:type="dxa"/>
            <w:tcBorders>
              <w:top w:val="single" w:sz="6" w:space="0" w:color="auto"/>
              <w:bottom w:val="single" w:sz="6" w:space="0" w:color="auto"/>
              <w:right w:val="single" w:sz="4" w:space="0" w:color="auto"/>
            </w:tcBorders>
          </w:tcPr>
          <w:p w14:paraId="308DB753" w14:textId="77777777" w:rsidR="00B25B99" w:rsidRPr="009B3A0C" w:rsidRDefault="00B25B99" w:rsidP="00B25B99">
            <w:pPr>
              <w:keepNext/>
              <w:rPr>
                <w:rFonts w:ascii="Calibri" w:hAnsi="Calibri"/>
                <w:sz w:val="18"/>
                <w:szCs w:val="18"/>
              </w:rPr>
            </w:pPr>
          </w:p>
        </w:tc>
      </w:tr>
      <w:tr w:rsidR="00B25B99" w:rsidRPr="00BC3BC8" w14:paraId="308DB758" w14:textId="77777777" w:rsidTr="004570AE">
        <w:trPr>
          <w:trHeight w:val="250"/>
        </w:trPr>
        <w:tc>
          <w:tcPr>
            <w:tcW w:w="14390" w:type="dxa"/>
            <w:gridSpan w:val="12"/>
            <w:tcBorders>
              <w:top w:val="single" w:sz="6" w:space="0" w:color="auto"/>
              <w:left w:val="single" w:sz="4" w:space="0" w:color="auto"/>
              <w:bottom w:val="single" w:sz="4" w:space="0" w:color="auto"/>
              <w:right w:val="single" w:sz="4" w:space="0" w:color="auto"/>
            </w:tcBorders>
          </w:tcPr>
          <w:p w14:paraId="3A08794F" w14:textId="1487E3F4" w:rsidR="001105EE" w:rsidRDefault="001105EE" w:rsidP="00AD39FB">
            <w:pPr>
              <w:keepNext/>
              <w:rPr>
                <w:ins w:id="2816" w:author="Dee Anne Ross" w:date="2018-09-07T14:59:00Z"/>
                <w:rFonts w:ascii="Calibri" w:hAnsi="Calibri"/>
                <w:sz w:val="18"/>
                <w:szCs w:val="18"/>
              </w:rPr>
            </w:pPr>
            <w:ins w:id="2817" w:author="Dee Anne Ross" w:date="2018-09-07T14:59:00Z">
              <w:r>
                <w:rPr>
                  <w:rFonts w:ascii="Calibri" w:hAnsi="Calibri"/>
                  <w:sz w:val="18"/>
                  <w:szCs w:val="18"/>
                </w:rPr>
                <w:lastRenderedPageBreak/>
                <w:t>Notes</w:t>
              </w:r>
            </w:ins>
          </w:p>
          <w:p w14:paraId="07EF81EB" w14:textId="05FBA995" w:rsidR="004570AE" w:rsidRDefault="004570AE" w:rsidP="004570AE">
            <w:pPr>
              <w:keepNext/>
              <w:numPr>
                <w:ilvl w:val="0"/>
                <w:numId w:val="13"/>
              </w:numPr>
              <w:ind w:left="330"/>
              <w:rPr>
                <w:rFonts w:ascii="Calibri" w:hAnsi="Calibri"/>
                <w:sz w:val="18"/>
                <w:szCs w:val="18"/>
              </w:rPr>
            </w:pPr>
            <w:del w:id="2818" w:author="Dee Anne Ross" w:date="2018-09-07T15:00:00Z">
              <w:r w:rsidDel="001105EE">
                <w:rPr>
                  <w:rFonts w:ascii="Calibri" w:hAnsi="Calibri"/>
                  <w:sz w:val="18"/>
                  <w:szCs w:val="18"/>
                </w:rPr>
                <w:delText>Central gas furnaces have a minimum efficiency of 81% AFUE</w:delText>
              </w:r>
            </w:del>
            <w:del w:id="2819" w:author="Dee Anne Ross" w:date="2018-07-24T13:49:00Z">
              <w:r w:rsidDel="00440CBA">
                <w:rPr>
                  <w:rFonts w:ascii="Calibri" w:hAnsi="Calibri"/>
                  <w:sz w:val="18"/>
                  <w:szCs w:val="18"/>
                </w:rPr>
                <w:delText>,</w:delText>
              </w:r>
            </w:del>
            <w:del w:id="2820" w:author="Dee Anne Ross" w:date="2018-09-07T15:00:00Z">
              <w:r w:rsidDel="001105EE">
                <w:rPr>
                  <w:rFonts w:ascii="Calibri" w:hAnsi="Calibri"/>
                  <w:sz w:val="18"/>
                  <w:szCs w:val="18"/>
                </w:rPr>
                <w:delText xml:space="preserve"> </w:delText>
              </w:r>
            </w:del>
            <w:del w:id="2821" w:author="Dee Anne Ross" w:date="2018-07-24T13:49:00Z">
              <w:r w:rsidDel="00440CBA">
                <w:rPr>
                  <w:rFonts w:ascii="Calibri" w:hAnsi="Calibri"/>
                  <w:sz w:val="18"/>
                  <w:szCs w:val="18"/>
                </w:rPr>
                <w:delText>h</w:delText>
              </w:r>
            </w:del>
            <w:ins w:id="2822" w:author="Dee Anne Ross" w:date="2018-09-07T15:00:00Z">
              <w:r w:rsidR="001105EE">
                <w:rPr>
                  <w:rFonts w:ascii="Calibri" w:hAnsi="Calibri"/>
                  <w:sz w:val="18"/>
                  <w:szCs w:val="18"/>
                </w:rPr>
                <w:t>Any gas heating</w:t>
              </w:r>
            </w:ins>
            <w:ins w:id="2823" w:author="Dee Anne Ross" w:date="2018-09-07T15:06:00Z">
              <w:r w:rsidR="00936338">
                <w:rPr>
                  <w:rFonts w:ascii="Calibri" w:hAnsi="Calibri"/>
                  <w:sz w:val="18"/>
                  <w:szCs w:val="18"/>
                </w:rPr>
                <w:t>,</w:t>
              </w:r>
            </w:ins>
            <w:ins w:id="2824" w:author="Dee Anne Ross" w:date="2018-09-07T15:00:00Z">
              <w:r w:rsidR="001105EE">
                <w:rPr>
                  <w:rFonts w:ascii="Calibri" w:hAnsi="Calibri"/>
                  <w:sz w:val="18"/>
                  <w:szCs w:val="18"/>
                </w:rPr>
                <w:t xml:space="preserve"> </w:t>
              </w:r>
            </w:ins>
            <w:ins w:id="2825" w:author="Dee Anne Ross" w:date="2018-09-07T15:01:00Z">
              <w:r w:rsidR="001105EE">
                <w:rPr>
                  <w:rFonts w:ascii="Calibri" w:hAnsi="Calibri"/>
                  <w:sz w:val="18"/>
                  <w:szCs w:val="18"/>
                </w:rPr>
                <w:t>h</w:t>
              </w:r>
            </w:ins>
            <w:r>
              <w:rPr>
                <w:rFonts w:ascii="Calibri" w:hAnsi="Calibri"/>
                <w:sz w:val="18"/>
                <w:szCs w:val="18"/>
              </w:rPr>
              <w:t>eat pump</w:t>
            </w:r>
            <w:ins w:id="2826" w:author="Dee Anne Ross" w:date="2018-07-24T13:49:00Z">
              <w:r>
                <w:rPr>
                  <w:rFonts w:ascii="Calibri" w:hAnsi="Calibri"/>
                  <w:sz w:val="18"/>
                  <w:szCs w:val="18"/>
                </w:rPr>
                <w:t xml:space="preserve"> </w:t>
              </w:r>
            </w:ins>
            <w:ins w:id="2827" w:author="Dee Anne Ross" w:date="2018-09-07T15:01:00Z">
              <w:r w:rsidR="001105EE">
                <w:rPr>
                  <w:rFonts w:ascii="Calibri" w:hAnsi="Calibri"/>
                  <w:sz w:val="18"/>
                  <w:szCs w:val="18"/>
                </w:rPr>
                <w:t xml:space="preserve">or cooling </w:t>
              </w:r>
            </w:ins>
            <w:ins w:id="2828" w:author="Dee Anne Ross" w:date="2018-09-07T15:07:00Z">
              <w:r w:rsidR="00936338">
                <w:rPr>
                  <w:rFonts w:ascii="Calibri" w:hAnsi="Calibri"/>
                  <w:sz w:val="18"/>
                  <w:szCs w:val="18"/>
                </w:rPr>
                <w:t>appliance</w:t>
              </w:r>
            </w:ins>
            <w:ins w:id="2829" w:author="Dee Anne Ross" w:date="2018-09-07T15:01:00Z">
              <w:r w:rsidR="001105EE">
                <w:rPr>
                  <w:rFonts w:ascii="Calibri" w:hAnsi="Calibri"/>
                  <w:sz w:val="18"/>
                  <w:szCs w:val="18"/>
                </w:rPr>
                <w:t xml:space="preserve"> </w:t>
              </w:r>
            </w:ins>
            <w:del w:id="2830" w:author="Dee Anne Ross" w:date="2018-07-24T13:49:00Z">
              <w:r w:rsidDel="00440CBA">
                <w:rPr>
                  <w:rFonts w:ascii="Calibri" w:hAnsi="Calibri"/>
                  <w:sz w:val="18"/>
                  <w:szCs w:val="18"/>
                </w:rPr>
                <w:delText xml:space="preserve">s </w:delText>
              </w:r>
            </w:del>
            <w:del w:id="2831" w:author="Dee Anne Ross" w:date="2018-09-07T15:02:00Z">
              <w:r w:rsidDel="001105EE">
                <w:rPr>
                  <w:rFonts w:ascii="Calibri" w:hAnsi="Calibri"/>
                  <w:sz w:val="18"/>
                  <w:szCs w:val="18"/>
                </w:rPr>
                <w:delText xml:space="preserve">8.0 </w:delText>
              </w:r>
            </w:del>
            <w:del w:id="2832" w:author="Dee Anne Ross" w:date="2018-07-24T13:50:00Z">
              <w:r w:rsidDel="00440CBA">
                <w:rPr>
                  <w:rFonts w:ascii="Calibri" w:hAnsi="Calibri"/>
                  <w:sz w:val="18"/>
                  <w:szCs w:val="18"/>
                </w:rPr>
                <w:delText>HSPF</w:delText>
              </w:r>
            </w:del>
            <w:del w:id="2833" w:author="Dee Anne Ross" w:date="2018-09-07T15:02:00Z">
              <w:r w:rsidDel="001105EE">
                <w:rPr>
                  <w:rFonts w:ascii="Calibri" w:hAnsi="Calibri"/>
                  <w:sz w:val="18"/>
                  <w:szCs w:val="18"/>
                </w:rPr>
                <w:delText xml:space="preserve">. Any </w:delText>
              </w:r>
            </w:del>
            <w:del w:id="2834" w:author="Dee Anne Ross" w:date="2018-07-27T08:50:00Z">
              <w:r w:rsidDel="00252403">
                <w:rPr>
                  <w:rFonts w:ascii="Calibri" w:hAnsi="Calibri"/>
                  <w:sz w:val="18"/>
                  <w:szCs w:val="18"/>
                </w:rPr>
                <w:delText xml:space="preserve">gas </w:delText>
              </w:r>
            </w:del>
            <w:del w:id="2835" w:author="Dee Anne Ross" w:date="2018-09-07T15:02:00Z">
              <w:r w:rsidDel="001105EE">
                <w:rPr>
                  <w:rFonts w:ascii="Calibri" w:hAnsi="Calibri"/>
                  <w:sz w:val="18"/>
                  <w:szCs w:val="18"/>
                </w:rPr>
                <w:delText xml:space="preserve">heating appliance </w:delText>
              </w:r>
            </w:del>
            <w:r>
              <w:rPr>
                <w:rFonts w:ascii="Calibri" w:hAnsi="Calibri"/>
                <w:sz w:val="18"/>
                <w:szCs w:val="18"/>
              </w:rPr>
              <w:t>sold in California will meet the minimum appliance efficiency standard</w:t>
            </w:r>
            <w:del w:id="2836" w:author="Dee Anne Ross" w:date="2018-07-27T08:50:00Z">
              <w:r w:rsidDel="00252403">
                <w:rPr>
                  <w:rFonts w:ascii="Calibri" w:hAnsi="Calibri"/>
                  <w:sz w:val="18"/>
                  <w:szCs w:val="18"/>
                </w:rPr>
                <w:delText xml:space="preserve"> and is allowed</w:delText>
              </w:r>
            </w:del>
            <w:r>
              <w:rPr>
                <w:rFonts w:ascii="Calibri" w:hAnsi="Calibri"/>
                <w:sz w:val="18"/>
                <w:szCs w:val="18"/>
              </w:rPr>
              <w:t xml:space="preserve">. </w:t>
            </w:r>
            <w:del w:id="2837" w:author="Dee Anne Ross" w:date="2018-08-10T13:39:00Z">
              <w:r w:rsidDel="006B18D6">
                <w:rPr>
                  <w:rFonts w:ascii="Calibri" w:hAnsi="Calibri"/>
                  <w:sz w:val="18"/>
                  <w:szCs w:val="18"/>
                </w:rPr>
                <w:delText>Heat pumps</w:delText>
              </w:r>
            </w:del>
            <w:del w:id="2838" w:author="Dee Anne Ross" w:date="2018-07-27T08:56:00Z">
              <w:r w:rsidDel="00252403">
                <w:rPr>
                  <w:rFonts w:ascii="Calibri" w:hAnsi="Calibri"/>
                  <w:sz w:val="18"/>
                  <w:szCs w:val="18"/>
                </w:rPr>
                <w:delText xml:space="preserve"> </w:delText>
              </w:r>
            </w:del>
            <w:del w:id="2839" w:author="Dee Anne Ross" w:date="2018-07-27T08:51:00Z">
              <w:r w:rsidDel="00252403">
                <w:rPr>
                  <w:rFonts w:ascii="Calibri" w:hAnsi="Calibri"/>
                  <w:sz w:val="18"/>
                  <w:szCs w:val="18"/>
                </w:rPr>
                <w:delText xml:space="preserve">and </w:delText>
              </w:r>
            </w:del>
            <w:del w:id="2840" w:author="Dee Anne Ross" w:date="2018-07-27T08:56:00Z">
              <w:r w:rsidDel="00252403">
                <w:rPr>
                  <w:rFonts w:ascii="Calibri" w:hAnsi="Calibri"/>
                  <w:sz w:val="18"/>
                  <w:szCs w:val="18"/>
                </w:rPr>
                <w:delText>mini-split heat pumps</w:delText>
              </w:r>
            </w:del>
            <w:del w:id="2841" w:author="Dee Anne Ross" w:date="2018-08-10T13:39:00Z">
              <w:r w:rsidDel="006B18D6">
                <w:rPr>
                  <w:rFonts w:ascii="Calibri" w:hAnsi="Calibri"/>
                  <w:sz w:val="18"/>
                  <w:szCs w:val="18"/>
                </w:rPr>
                <w:delText xml:space="preserve"> are the only type of electric heating system allowed. </w:delText>
              </w:r>
            </w:del>
            <w:ins w:id="2842" w:author="Dee Anne Ross" w:date="2018-09-07T15:02:00Z">
              <w:r w:rsidR="001105EE">
                <w:rPr>
                  <w:rFonts w:ascii="Calibri" w:hAnsi="Calibri"/>
                  <w:sz w:val="18"/>
                  <w:szCs w:val="18"/>
                </w:rPr>
                <w:t xml:space="preserve">Models can be checked at at </w:t>
              </w:r>
              <w:r w:rsidR="001105EE">
                <w:rPr>
                  <w:rFonts w:ascii="Calibri" w:hAnsi="Calibri"/>
                  <w:sz w:val="18"/>
                  <w:szCs w:val="18"/>
                </w:rPr>
                <w:fldChar w:fldCharType="begin"/>
              </w:r>
              <w:r w:rsidR="001105EE">
                <w:rPr>
                  <w:rFonts w:ascii="Calibri" w:hAnsi="Calibri"/>
                  <w:sz w:val="18"/>
                  <w:szCs w:val="18"/>
                </w:rPr>
                <w:instrText xml:space="preserve"> HYPERLINK "https://cacertappliances.energy.ca.gov/" </w:instrText>
              </w:r>
              <w:r w:rsidR="001105EE">
                <w:rPr>
                  <w:rFonts w:ascii="Calibri" w:hAnsi="Calibri"/>
                  <w:sz w:val="18"/>
                  <w:szCs w:val="18"/>
                </w:rPr>
                <w:fldChar w:fldCharType="separate"/>
              </w:r>
              <w:r w:rsidR="001105EE" w:rsidRPr="00BE2A2B">
                <w:rPr>
                  <w:rStyle w:val="Hyperlink"/>
                  <w:rFonts w:ascii="Calibri" w:hAnsi="Calibri"/>
                  <w:sz w:val="18"/>
                  <w:szCs w:val="18"/>
                </w:rPr>
                <w:t>https://cacertappliances.energy.ca.gov/</w:t>
              </w:r>
              <w:r w:rsidR="001105EE">
                <w:rPr>
                  <w:rFonts w:ascii="Calibri" w:hAnsi="Calibri"/>
                  <w:sz w:val="18"/>
                  <w:szCs w:val="18"/>
                </w:rPr>
                <w:fldChar w:fldCharType="end"/>
              </w:r>
              <w:r w:rsidR="00936338">
                <w:rPr>
                  <w:rFonts w:ascii="Calibri" w:hAnsi="Calibri"/>
                  <w:sz w:val="18"/>
                  <w:szCs w:val="18"/>
                </w:rPr>
                <w:t>.</w:t>
              </w:r>
            </w:ins>
          </w:p>
          <w:p w14:paraId="0A57C467" w14:textId="7E64EC69" w:rsidR="004570AE" w:rsidDel="00936338" w:rsidRDefault="004570AE" w:rsidP="004570AE">
            <w:pPr>
              <w:keepNext/>
              <w:numPr>
                <w:ilvl w:val="0"/>
                <w:numId w:val="13"/>
              </w:numPr>
              <w:ind w:left="330"/>
              <w:rPr>
                <w:del w:id="2843" w:author="Dee Anne Ross" w:date="2018-09-07T15:03:00Z"/>
                <w:rFonts w:ascii="Calibri" w:hAnsi="Calibri"/>
                <w:sz w:val="18"/>
                <w:szCs w:val="18"/>
              </w:rPr>
            </w:pPr>
            <w:del w:id="2844" w:author="Dee Anne Ross" w:date="2018-09-07T15:03:00Z">
              <w:r w:rsidDel="00936338">
                <w:rPr>
                  <w:rFonts w:ascii="Calibri" w:hAnsi="Calibri"/>
                  <w:sz w:val="18"/>
                  <w:szCs w:val="18"/>
                </w:rPr>
                <w:delText>Central cooling systems and heat pumps have a minimum efficiency of 14 SEER. Any cooling appliance sold in California will meet the minimum appliance efficiency standard and is allowed.</w:delText>
              </w:r>
            </w:del>
          </w:p>
          <w:p w14:paraId="64166773" w14:textId="77777777" w:rsidR="004570AE" w:rsidRDefault="004570AE" w:rsidP="004570AE">
            <w:pPr>
              <w:keepNext/>
              <w:numPr>
                <w:ilvl w:val="0"/>
                <w:numId w:val="13"/>
              </w:numPr>
              <w:ind w:left="330"/>
              <w:rPr>
                <w:ins w:id="2845" w:author="Dee Anne Ross" w:date="2018-07-24T13:55:00Z"/>
                <w:rFonts w:ascii="Calibri" w:hAnsi="Calibri"/>
                <w:sz w:val="18"/>
                <w:szCs w:val="18"/>
              </w:rPr>
            </w:pPr>
            <w:ins w:id="2846" w:author="Dee Anne Ross" w:date="2018-07-27T09:47:00Z">
              <w:r>
                <w:rPr>
                  <w:rFonts w:ascii="Calibri" w:hAnsi="Calibri"/>
                  <w:sz w:val="18"/>
                  <w:szCs w:val="18"/>
                </w:rPr>
                <w:t>If ducted equipment, the d</w:t>
              </w:r>
            </w:ins>
            <w:ins w:id="2847" w:author="Dee Anne Ross" w:date="2018-07-24T13:55:00Z">
              <w:r>
                <w:rPr>
                  <w:rFonts w:ascii="Calibri" w:hAnsi="Calibri"/>
                  <w:sz w:val="18"/>
                  <w:szCs w:val="18"/>
                </w:rPr>
                <w:t xml:space="preserve">uct location must be inside conditioned space if </w:t>
              </w:r>
            </w:ins>
            <w:ins w:id="2848" w:author="Dee Anne Ross" w:date="2018-07-27T09:48:00Z">
              <w:r>
                <w:rPr>
                  <w:rFonts w:ascii="Calibri" w:hAnsi="Calibri"/>
                  <w:sz w:val="18"/>
                  <w:szCs w:val="18"/>
                </w:rPr>
                <w:t xml:space="preserve">the project is in climate zone </w:t>
              </w:r>
            </w:ins>
            <w:ins w:id="2849" w:author="Dee Anne Ross" w:date="2018-07-24T13:56:00Z">
              <w:r>
                <w:rPr>
                  <w:rFonts w:ascii="Calibri" w:hAnsi="Calibri"/>
                  <w:sz w:val="18"/>
                  <w:szCs w:val="18"/>
                </w:rPr>
                <w:t>4</w:t>
              </w:r>
            </w:ins>
            <w:ins w:id="2850" w:author="Dee Anne Ross" w:date="2018-07-27T09:48:00Z">
              <w:r>
                <w:rPr>
                  <w:rFonts w:ascii="Calibri" w:hAnsi="Calibri"/>
                  <w:sz w:val="18"/>
                  <w:szCs w:val="18"/>
                </w:rPr>
                <w:t xml:space="preserve"> or </w:t>
              </w:r>
            </w:ins>
            <w:ins w:id="2851" w:author="Dee Anne Ross" w:date="2018-07-24T13:55:00Z">
              <w:r>
                <w:rPr>
                  <w:rFonts w:ascii="Calibri" w:hAnsi="Calibri"/>
                  <w:sz w:val="18"/>
                  <w:szCs w:val="18"/>
                </w:rPr>
                <w:t>8-1</w:t>
              </w:r>
            </w:ins>
            <w:ins w:id="2852" w:author="Dee Anne Ross" w:date="2018-07-24T13:56:00Z">
              <w:r>
                <w:rPr>
                  <w:rFonts w:ascii="Calibri" w:hAnsi="Calibri"/>
                  <w:sz w:val="18"/>
                  <w:szCs w:val="18"/>
                </w:rPr>
                <w:t xml:space="preserve">6 </w:t>
              </w:r>
            </w:ins>
            <w:ins w:id="2853" w:author="Dee Anne Ross" w:date="2018-08-10T13:57:00Z">
              <w:r>
                <w:rPr>
                  <w:rFonts w:ascii="Calibri" w:hAnsi="Calibri"/>
                  <w:sz w:val="18"/>
                  <w:szCs w:val="18"/>
                </w:rPr>
                <w:t xml:space="preserve">and </w:t>
              </w:r>
            </w:ins>
            <w:ins w:id="2854" w:author="Dee Anne Ross" w:date="2018-08-10T13:58:00Z">
              <w:r>
                <w:rPr>
                  <w:rFonts w:ascii="Calibri" w:hAnsi="Calibri"/>
                  <w:sz w:val="18"/>
                  <w:szCs w:val="18"/>
                </w:rPr>
                <w:t>T</w:t>
              </w:r>
            </w:ins>
            <w:ins w:id="2855" w:author="Dee Anne Ross" w:date="2018-07-24T13:56:00Z">
              <w:r>
                <w:rPr>
                  <w:rFonts w:ascii="Calibri" w:hAnsi="Calibri"/>
                  <w:sz w:val="18"/>
                  <w:szCs w:val="18"/>
                </w:rPr>
                <w:t xml:space="preserve">able </w:t>
              </w:r>
            </w:ins>
            <w:ins w:id="2856" w:author="Dee Anne Ross" w:date="2018-07-24T13:55:00Z">
              <w:r>
                <w:rPr>
                  <w:rFonts w:ascii="Calibri" w:hAnsi="Calibri"/>
                  <w:sz w:val="18"/>
                  <w:szCs w:val="18"/>
                </w:rPr>
                <w:t>F</w:t>
              </w:r>
            </w:ins>
            <w:ins w:id="2857" w:author="Dee Anne Ross" w:date="2018-08-10T13:58:00Z">
              <w:r>
                <w:rPr>
                  <w:rFonts w:ascii="Calibri" w:hAnsi="Calibri"/>
                  <w:sz w:val="18"/>
                  <w:szCs w:val="18"/>
                </w:rPr>
                <w:t>, column 01 is set to Option C.</w:t>
              </w:r>
            </w:ins>
          </w:p>
          <w:p w14:paraId="308DB757" w14:textId="4A8BA448" w:rsidR="004570AE" w:rsidRPr="009B3A0C" w:rsidRDefault="004570AE" w:rsidP="004570AE">
            <w:pPr>
              <w:keepNext/>
              <w:numPr>
                <w:ilvl w:val="0"/>
                <w:numId w:val="13"/>
              </w:numPr>
              <w:ind w:left="330"/>
              <w:rPr>
                <w:rFonts w:ascii="Calibri" w:hAnsi="Calibri"/>
                <w:sz w:val="18"/>
                <w:szCs w:val="18"/>
              </w:rPr>
            </w:pPr>
            <w:r w:rsidRPr="009B3A0C">
              <w:rPr>
                <w:rFonts w:ascii="Calibri" w:hAnsi="Calibri"/>
                <w:sz w:val="18"/>
                <w:szCs w:val="18"/>
              </w:rPr>
              <w:t>The prescriptive requirements preclude the use of bypass ducts in association with zonally controlled systems. A HERS Rater shall verify that zonally controlled systems have no bypass ducts.</w:t>
            </w:r>
          </w:p>
        </w:tc>
      </w:tr>
    </w:tbl>
    <w:p w14:paraId="308DB759" w14:textId="1C66C242" w:rsidR="0031551A" w:rsidRPr="004358FA" w:rsidDel="00A73C09" w:rsidRDefault="0031551A" w:rsidP="0031551A">
      <w:pPr>
        <w:rPr>
          <w:del w:id="2858" w:author="Smith, Alexis@Energy" w:date="2018-10-24T12:03:00Z"/>
          <w:sz w:val="20"/>
        </w:rPr>
      </w:pP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6256"/>
        <w:gridCol w:w="8134"/>
      </w:tblGrid>
      <w:tr w:rsidR="0031551A" w:rsidRPr="009B3A0C" w:rsidDel="00A73C09" w14:paraId="308DB75B" w14:textId="4B58D612" w:rsidTr="004358FA">
        <w:trPr>
          <w:trHeight w:val="317"/>
          <w:del w:id="2859" w:author="Smith, Alexis@Energy" w:date="2018-10-24T12:03:00Z"/>
        </w:trPr>
        <w:tc>
          <w:tcPr>
            <w:tcW w:w="14616" w:type="dxa"/>
            <w:gridSpan w:val="2"/>
            <w:tcBorders>
              <w:top w:val="single" w:sz="4" w:space="0" w:color="auto"/>
              <w:left w:val="single" w:sz="4" w:space="0" w:color="auto"/>
              <w:bottom w:val="single" w:sz="6" w:space="0" w:color="auto"/>
              <w:right w:val="single" w:sz="4" w:space="0" w:color="auto"/>
            </w:tcBorders>
            <w:shd w:val="clear" w:color="auto" w:fill="auto"/>
            <w:vAlign w:val="center"/>
          </w:tcPr>
          <w:p w14:paraId="308DB75A" w14:textId="08A55FCC" w:rsidR="0031551A" w:rsidRPr="009B3A0C" w:rsidDel="00A73C09" w:rsidRDefault="0031551A" w:rsidP="003C6339">
            <w:pPr>
              <w:keepNext/>
              <w:rPr>
                <w:del w:id="2860" w:author="Smith, Alexis@Energy" w:date="2018-10-24T12:03:00Z"/>
                <w:rFonts w:ascii="Calibri" w:eastAsia="Calibri" w:hAnsi="Calibri"/>
                <w:b/>
                <w:sz w:val="22"/>
                <w:szCs w:val="22"/>
              </w:rPr>
            </w:pPr>
            <w:del w:id="2861" w:author="Smith, Alexis@Energy" w:date="2018-10-24T12:03:00Z">
              <w:r w:rsidRPr="004358FA" w:rsidDel="00A73C09">
                <w:rPr>
                  <w:rFonts w:ascii="Calibri" w:eastAsia="Calibri" w:hAnsi="Calibri"/>
                  <w:b/>
                  <w:sz w:val="20"/>
                  <w:szCs w:val="22"/>
                </w:rPr>
                <w:delText>K</w:delText>
              </w:r>
            </w:del>
            <w:ins w:id="2862" w:author="Shewmaker, Michael@Energy" w:date="2018-07-18T10:51:00Z">
              <w:del w:id="2863" w:author="Smith, Alexis@Energy" w:date="2018-10-24T12:03:00Z">
                <w:r w:rsidR="000A43E8" w:rsidDel="00A73C09">
                  <w:rPr>
                    <w:rFonts w:ascii="Calibri" w:eastAsia="Calibri" w:hAnsi="Calibri"/>
                    <w:b/>
                    <w:sz w:val="20"/>
                    <w:szCs w:val="22"/>
                  </w:rPr>
                  <w:delText>L</w:delText>
                </w:r>
              </w:del>
            </w:ins>
            <w:del w:id="2864" w:author="Smith, Alexis@Energy" w:date="2018-10-24T12:03:00Z">
              <w:r w:rsidRPr="004358FA" w:rsidDel="00A73C09">
                <w:rPr>
                  <w:rFonts w:ascii="Calibri" w:eastAsia="Calibri" w:hAnsi="Calibri"/>
                  <w:b/>
                  <w:sz w:val="20"/>
                  <w:szCs w:val="22"/>
                </w:rPr>
                <w:delText xml:space="preserve">. </w:delText>
              </w:r>
              <w:r w:rsidR="003C6339" w:rsidRPr="004358FA" w:rsidDel="00A73C09">
                <w:rPr>
                  <w:rFonts w:ascii="Calibri" w:eastAsia="Calibri" w:hAnsi="Calibri"/>
                  <w:b/>
                  <w:sz w:val="20"/>
                  <w:szCs w:val="22"/>
                </w:rPr>
                <w:delText>Ventilation Cooling</w:delText>
              </w:r>
              <w:r w:rsidRPr="004358FA" w:rsidDel="00A73C09">
                <w:rPr>
                  <w:rFonts w:ascii="Calibri" w:eastAsia="Calibri" w:hAnsi="Calibri"/>
                  <w:b/>
                  <w:sz w:val="20"/>
                  <w:szCs w:val="22"/>
                </w:rPr>
                <w:delText xml:space="preserve"> in Climate Zones 8-14 </w:delText>
              </w:r>
              <w:r w:rsidR="009F2749" w:rsidRPr="004358FA" w:rsidDel="00A73C09">
                <w:rPr>
                  <w:rFonts w:ascii="Calibri" w:eastAsia="Calibri" w:hAnsi="Calibri"/>
                  <w:sz w:val="20"/>
                  <w:szCs w:val="22"/>
                </w:rPr>
                <w:delText>(</w:delText>
              </w:r>
              <w:r w:rsidRPr="004358FA" w:rsidDel="00A73C09">
                <w:rPr>
                  <w:rFonts w:ascii="Calibri" w:eastAsia="Calibri" w:hAnsi="Calibri"/>
                  <w:sz w:val="20"/>
                  <w:szCs w:val="22"/>
                </w:rPr>
                <w:delText>Section 150.1(c)12</w:delText>
              </w:r>
              <w:r w:rsidR="009F2749" w:rsidRPr="004358FA" w:rsidDel="00A73C09">
                <w:rPr>
                  <w:rFonts w:ascii="Calibri" w:eastAsia="Calibri" w:hAnsi="Calibri"/>
                  <w:sz w:val="20"/>
                  <w:szCs w:val="22"/>
                </w:rPr>
                <w:delText>)</w:delText>
              </w:r>
            </w:del>
          </w:p>
        </w:tc>
      </w:tr>
      <w:tr w:rsidR="0031551A" w:rsidRPr="009B3A0C" w:rsidDel="00A73C09" w14:paraId="308DB75E" w14:textId="062A419D" w:rsidTr="004358FA">
        <w:trPr>
          <w:del w:id="2865" w:author="Smith, Alexis@Energy" w:date="2018-10-24T12:03:00Z"/>
        </w:trPr>
        <w:tc>
          <w:tcPr>
            <w:tcW w:w="6354" w:type="dxa"/>
            <w:tcBorders>
              <w:top w:val="single" w:sz="6" w:space="0" w:color="auto"/>
              <w:left w:val="single" w:sz="4" w:space="0" w:color="auto"/>
              <w:bottom w:val="single" w:sz="6" w:space="0" w:color="auto"/>
            </w:tcBorders>
            <w:shd w:val="clear" w:color="auto" w:fill="auto"/>
          </w:tcPr>
          <w:p w14:paraId="308DB75C" w14:textId="58E8BB07" w:rsidR="0031551A" w:rsidRPr="009B3A0C" w:rsidDel="00A73C09" w:rsidRDefault="0031551A" w:rsidP="00D75220">
            <w:pPr>
              <w:keepNext/>
              <w:jc w:val="center"/>
              <w:rPr>
                <w:del w:id="2866" w:author="Smith, Alexis@Energy" w:date="2018-10-24T12:03:00Z"/>
                <w:rFonts w:ascii="Calibri" w:hAnsi="Calibri"/>
                <w:sz w:val="18"/>
                <w:szCs w:val="18"/>
              </w:rPr>
            </w:pPr>
            <w:del w:id="2867" w:author="Smith, Alexis@Energy" w:date="2018-10-24T12:03:00Z">
              <w:r w:rsidDel="00A73C09">
                <w:rPr>
                  <w:rFonts w:ascii="Calibri" w:hAnsi="Calibri"/>
                  <w:sz w:val="18"/>
                  <w:szCs w:val="18"/>
                </w:rPr>
                <w:delText>0</w:delText>
              </w:r>
              <w:r w:rsidRPr="009B3A0C" w:rsidDel="00A73C09">
                <w:rPr>
                  <w:rFonts w:ascii="Calibri" w:hAnsi="Calibri"/>
                  <w:sz w:val="18"/>
                  <w:szCs w:val="18"/>
                </w:rPr>
                <w:delText>1</w:delText>
              </w:r>
            </w:del>
          </w:p>
        </w:tc>
        <w:tc>
          <w:tcPr>
            <w:tcW w:w="8262" w:type="dxa"/>
            <w:tcBorders>
              <w:top w:val="single" w:sz="6" w:space="0" w:color="auto"/>
              <w:bottom w:val="single" w:sz="6" w:space="0" w:color="auto"/>
              <w:right w:val="single" w:sz="4" w:space="0" w:color="auto"/>
            </w:tcBorders>
            <w:shd w:val="clear" w:color="auto" w:fill="auto"/>
          </w:tcPr>
          <w:p w14:paraId="308DB75D" w14:textId="72FD9AD8" w:rsidR="0031551A" w:rsidRPr="009B3A0C" w:rsidDel="00A73C09" w:rsidRDefault="0031551A" w:rsidP="00D75220">
            <w:pPr>
              <w:keepNext/>
              <w:jc w:val="center"/>
              <w:rPr>
                <w:del w:id="2868" w:author="Smith, Alexis@Energy" w:date="2018-10-24T12:03:00Z"/>
                <w:rFonts w:ascii="Calibri" w:hAnsi="Calibri"/>
                <w:sz w:val="18"/>
                <w:szCs w:val="18"/>
              </w:rPr>
            </w:pPr>
            <w:del w:id="2869" w:author="Smith, Alexis@Energy" w:date="2018-10-24T12:03:00Z">
              <w:r w:rsidDel="00A73C09">
                <w:rPr>
                  <w:rFonts w:ascii="Calibri" w:hAnsi="Calibri"/>
                  <w:sz w:val="18"/>
                  <w:szCs w:val="18"/>
                </w:rPr>
                <w:delText>0</w:delText>
              </w:r>
              <w:r w:rsidRPr="009B3A0C" w:rsidDel="00A73C09">
                <w:rPr>
                  <w:rFonts w:ascii="Calibri" w:hAnsi="Calibri"/>
                  <w:sz w:val="18"/>
                  <w:szCs w:val="18"/>
                </w:rPr>
                <w:delText>2</w:delText>
              </w:r>
            </w:del>
          </w:p>
        </w:tc>
      </w:tr>
      <w:tr w:rsidR="0031551A" w:rsidRPr="009B3A0C" w:rsidDel="00A73C09" w14:paraId="308DB762" w14:textId="64F0B4C7" w:rsidTr="004358FA">
        <w:trPr>
          <w:del w:id="2870" w:author="Smith, Alexis@Energy" w:date="2018-10-24T12:03:00Z"/>
        </w:trPr>
        <w:tc>
          <w:tcPr>
            <w:tcW w:w="6354" w:type="dxa"/>
            <w:tcBorders>
              <w:top w:val="single" w:sz="6" w:space="0" w:color="auto"/>
              <w:left w:val="single" w:sz="4" w:space="0" w:color="auto"/>
              <w:bottom w:val="single" w:sz="6" w:space="0" w:color="auto"/>
            </w:tcBorders>
            <w:shd w:val="clear" w:color="auto" w:fill="auto"/>
            <w:vAlign w:val="bottom"/>
          </w:tcPr>
          <w:p w14:paraId="308DB75F" w14:textId="61AD7BA3" w:rsidR="0031551A" w:rsidDel="00A73C09" w:rsidRDefault="0031551A" w:rsidP="00D75220">
            <w:pPr>
              <w:keepNext/>
              <w:jc w:val="center"/>
              <w:rPr>
                <w:del w:id="2871" w:author="Smith, Alexis@Energy" w:date="2018-10-24T12:03:00Z"/>
                <w:rFonts w:ascii="Calibri" w:hAnsi="Calibri"/>
                <w:sz w:val="18"/>
                <w:szCs w:val="18"/>
              </w:rPr>
            </w:pPr>
            <w:del w:id="2872" w:author="Smith, Alexis@Energy" w:date="2018-10-24T12:03:00Z">
              <w:r w:rsidRPr="009B3A0C" w:rsidDel="00A73C09">
                <w:rPr>
                  <w:rFonts w:ascii="Calibri" w:hAnsi="Calibri"/>
                  <w:sz w:val="18"/>
                  <w:szCs w:val="18"/>
                </w:rPr>
                <w:delText xml:space="preserve">Required </w:delText>
              </w:r>
              <w:r w:rsidDel="00A73C09">
                <w:rPr>
                  <w:rFonts w:ascii="Calibri" w:hAnsi="Calibri"/>
                  <w:sz w:val="18"/>
                  <w:szCs w:val="18"/>
                </w:rPr>
                <w:delText>Airflow Rate (CFM)</w:delText>
              </w:r>
            </w:del>
          </w:p>
          <w:p w14:paraId="308DB760" w14:textId="7B8DFC36" w:rsidR="0031551A" w:rsidRPr="009B3A0C" w:rsidDel="00A73C09" w:rsidRDefault="0031551A" w:rsidP="00D04744">
            <w:pPr>
              <w:keepNext/>
              <w:jc w:val="center"/>
              <w:rPr>
                <w:del w:id="2873" w:author="Smith, Alexis@Energy" w:date="2018-10-24T12:03:00Z"/>
                <w:rFonts w:ascii="Calibri" w:hAnsi="Calibri"/>
                <w:sz w:val="18"/>
                <w:szCs w:val="18"/>
              </w:rPr>
            </w:pPr>
            <w:del w:id="2874" w:author="Smith, Alexis@Energy" w:date="2018-10-24T12:03:00Z">
              <w:r w:rsidDel="00A73C09">
                <w:rPr>
                  <w:rFonts w:ascii="Calibri" w:hAnsi="Calibri"/>
                  <w:sz w:val="18"/>
                  <w:szCs w:val="18"/>
                </w:rPr>
                <w:delText>(</w:delText>
              </w:r>
              <w:r w:rsidR="00A67C27" w:rsidDel="00A73C09">
                <w:rPr>
                  <w:rFonts w:ascii="Calibri" w:hAnsi="Calibri"/>
                  <w:sz w:val="18"/>
                  <w:szCs w:val="18"/>
                </w:rPr>
                <w:delText>1.5</w:delText>
              </w:r>
              <w:r w:rsidR="00A67C27" w:rsidRPr="009B3A0C" w:rsidDel="00A73C09">
                <w:rPr>
                  <w:rFonts w:ascii="Calibri" w:hAnsi="Calibri"/>
                  <w:sz w:val="18"/>
                  <w:szCs w:val="18"/>
                </w:rPr>
                <w:delText xml:space="preserve"> </w:delText>
              </w:r>
              <w:r w:rsidRPr="009B3A0C" w:rsidDel="00A73C09">
                <w:rPr>
                  <w:rFonts w:ascii="Calibri" w:hAnsi="Calibri"/>
                  <w:sz w:val="18"/>
                  <w:szCs w:val="18"/>
                </w:rPr>
                <w:delText xml:space="preserve">CFM per </w:delText>
              </w:r>
              <w:r w:rsidRPr="0027753D" w:rsidDel="00A73C09">
                <w:rPr>
                  <w:rFonts w:ascii="Calibri" w:hAnsi="Calibri"/>
                  <w:sz w:val="18"/>
                  <w:szCs w:val="18"/>
                </w:rPr>
                <w:delText>ft</w:delText>
              </w:r>
              <w:r w:rsidRPr="004358FA" w:rsidDel="00A73C09">
                <w:rPr>
                  <w:rFonts w:ascii="Calibri" w:hAnsi="Calibri"/>
                  <w:sz w:val="18"/>
                  <w:szCs w:val="18"/>
                  <w:vertAlign w:val="superscript"/>
                </w:rPr>
                <w:delText>2</w:delText>
              </w:r>
              <w:r w:rsidRPr="00EC3848" w:rsidDel="00A73C09">
                <w:rPr>
                  <w:rFonts w:ascii="Calibri" w:hAnsi="Calibri"/>
                  <w:sz w:val="18"/>
                  <w:szCs w:val="18"/>
                  <w:vertAlign w:val="superscript"/>
                </w:rPr>
                <w:delText xml:space="preserve"> </w:delText>
              </w:r>
              <w:r w:rsidRPr="009B3A0C" w:rsidDel="00A73C09">
                <w:rPr>
                  <w:rFonts w:ascii="Calibri" w:hAnsi="Calibri"/>
                  <w:sz w:val="18"/>
                  <w:szCs w:val="18"/>
                </w:rPr>
                <w:delText>of Conditioned Floor Area</w:delText>
              </w:r>
              <w:r w:rsidDel="00A73C09">
                <w:rPr>
                  <w:rFonts w:ascii="Calibri" w:hAnsi="Calibri"/>
                  <w:sz w:val="18"/>
                  <w:szCs w:val="18"/>
                </w:rPr>
                <w:delText>)</w:delText>
              </w:r>
            </w:del>
          </w:p>
        </w:tc>
        <w:tc>
          <w:tcPr>
            <w:tcW w:w="8262" w:type="dxa"/>
            <w:tcBorders>
              <w:top w:val="single" w:sz="6" w:space="0" w:color="auto"/>
              <w:bottom w:val="single" w:sz="6" w:space="0" w:color="auto"/>
              <w:right w:val="single" w:sz="4" w:space="0" w:color="auto"/>
            </w:tcBorders>
            <w:shd w:val="clear" w:color="auto" w:fill="auto"/>
            <w:vAlign w:val="bottom"/>
          </w:tcPr>
          <w:p w14:paraId="308DB761" w14:textId="2505A752" w:rsidR="0031551A" w:rsidRPr="009B3A0C" w:rsidDel="00A73C09" w:rsidRDefault="0031551A" w:rsidP="00C05C27">
            <w:pPr>
              <w:keepNext/>
              <w:jc w:val="center"/>
              <w:rPr>
                <w:del w:id="2875" w:author="Smith, Alexis@Energy" w:date="2018-10-24T12:03:00Z"/>
                <w:rFonts w:ascii="Calibri" w:hAnsi="Calibri"/>
                <w:sz w:val="18"/>
                <w:szCs w:val="18"/>
              </w:rPr>
            </w:pPr>
            <w:del w:id="2876" w:author="Smith, Alexis@Energy" w:date="2018-10-24T12:03:00Z">
              <w:r w:rsidRPr="009B3A0C" w:rsidDel="00A73C09">
                <w:rPr>
                  <w:rFonts w:ascii="Calibri" w:hAnsi="Calibri"/>
                  <w:sz w:val="18"/>
                  <w:szCs w:val="18"/>
                </w:rPr>
                <w:delText xml:space="preserve">Minimum Attic Vent Free Area </w:delText>
              </w:r>
              <w:r w:rsidDel="00A73C09">
                <w:rPr>
                  <w:rFonts w:ascii="Calibri" w:hAnsi="Calibri"/>
                  <w:sz w:val="18"/>
                  <w:szCs w:val="18"/>
                </w:rPr>
                <w:delText>(in</w:delText>
              </w:r>
              <w:r w:rsidR="0027753D" w:rsidRPr="004358FA" w:rsidDel="00A73C09">
                <w:rPr>
                  <w:rFonts w:ascii="Calibri" w:hAnsi="Calibri"/>
                  <w:sz w:val="18"/>
                  <w:szCs w:val="18"/>
                  <w:vertAlign w:val="superscript"/>
                </w:rPr>
                <w:delText>2</w:delText>
              </w:r>
              <w:r w:rsidDel="00A73C09">
                <w:rPr>
                  <w:rFonts w:ascii="Calibri" w:hAnsi="Calibri"/>
                  <w:sz w:val="18"/>
                  <w:szCs w:val="18"/>
                </w:rPr>
                <w:delText>)</w:delText>
              </w:r>
              <w:r w:rsidRPr="009B3A0C" w:rsidDel="00A73C09">
                <w:rPr>
                  <w:rFonts w:ascii="Calibri" w:hAnsi="Calibri"/>
                  <w:sz w:val="18"/>
                  <w:szCs w:val="18"/>
                </w:rPr>
                <w:br/>
                <w:delText>(</w:delText>
              </w:r>
              <w:r w:rsidR="00C05C27" w:rsidDel="00A73C09">
                <w:rPr>
                  <w:rFonts w:ascii="Calibri" w:hAnsi="Calibri"/>
                  <w:sz w:val="18"/>
                  <w:szCs w:val="18"/>
                </w:rPr>
                <w:delText>Required Airflow Rate</w:delText>
              </w:r>
              <w:r w:rsidRPr="009B3A0C" w:rsidDel="00A73C09">
                <w:rPr>
                  <w:rFonts w:ascii="Calibri" w:hAnsi="Calibri"/>
                  <w:sz w:val="18"/>
                  <w:szCs w:val="18"/>
                </w:rPr>
                <w:delText xml:space="preserve"> </w:delText>
              </w:r>
              <w:r w:rsidDel="00A73C09">
                <w:rPr>
                  <w:rFonts w:ascii="Calibri" w:hAnsi="Calibri"/>
                  <w:sz w:val="18"/>
                  <w:szCs w:val="18"/>
                </w:rPr>
                <w:delText>x 0.</w:delText>
              </w:r>
              <w:r w:rsidR="002D2B09" w:rsidDel="00A73C09">
                <w:rPr>
                  <w:rFonts w:ascii="Calibri" w:hAnsi="Calibri"/>
                  <w:sz w:val="18"/>
                  <w:szCs w:val="18"/>
                </w:rPr>
                <w:delText>192</w:delText>
              </w:r>
              <w:r w:rsidRPr="009B3A0C" w:rsidDel="00A73C09">
                <w:rPr>
                  <w:rFonts w:ascii="Calibri" w:hAnsi="Calibri"/>
                  <w:sz w:val="18"/>
                  <w:szCs w:val="18"/>
                </w:rPr>
                <w:delText>)</w:delText>
              </w:r>
            </w:del>
          </w:p>
        </w:tc>
      </w:tr>
      <w:tr w:rsidR="0031551A" w:rsidRPr="009B3A0C" w:rsidDel="00A73C09" w14:paraId="308DB765" w14:textId="60D88703" w:rsidTr="004358FA">
        <w:trPr>
          <w:del w:id="2877" w:author="Smith, Alexis@Energy" w:date="2018-10-24T12:03:00Z"/>
        </w:trPr>
        <w:tc>
          <w:tcPr>
            <w:tcW w:w="6354" w:type="dxa"/>
            <w:tcBorders>
              <w:top w:val="single" w:sz="6" w:space="0" w:color="auto"/>
              <w:left w:val="single" w:sz="4" w:space="0" w:color="auto"/>
              <w:bottom w:val="single" w:sz="6" w:space="0" w:color="auto"/>
            </w:tcBorders>
            <w:shd w:val="clear" w:color="auto" w:fill="auto"/>
          </w:tcPr>
          <w:p w14:paraId="308DB763" w14:textId="151F1EF7" w:rsidR="0031551A" w:rsidRPr="009B3A0C" w:rsidDel="00A73C09" w:rsidRDefault="00F037F5" w:rsidP="00D04744">
            <w:pPr>
              <w:keepNext/>
              <w:jc w:val="center"/>
              <w:rPr>
                <w:del w:id="2878" w:author="Smith, Alexis@Energy" w:date="2018-10-24T12:03:00Z"/>
                <w:rFonts w:ascii="Calibri" w:hAnsi="Calibri"/>
                <w:sz w:val="18"/>
                <w:szCs w:val="18"/>
              </w:rPr>
            </w:pPr>
            <w:del w:id="2879" w:author="Smith, Alexis@Energy" w:date="2018-10-24T12:03:00Z">
              <w:r w:rsidDel="00A73C09">
                <w:rPr>
                  <w:rFonts w:ascii="Calibri" w:hAnsi="Calibri"/>
                  <w:sz w:val="18"/>
                  <w:szCs w:val="18"/>
                </w:rPr>
                <w:delText>&lt;&lt;[(</w:delText>
              </w:r>
              <w:r w:rsidR="00A67C27" w:rsidDel="00A73C09">
                <w:rPr>
                  <w:rFonts w:ascii="Calibri" w:hAnsi="Calibri"/>
                  <w:sz w:val="18"/>
                  <w:szCs w:val="18"/>
                </w:rPr>
                <w:delText xml:space="preserve">1.5 </w:delText>
              </w:r>
              <w:r w:rsidDel="00A73C09">
                <w:rPr>
                  <w:rFonts w:ascii="Calibri" w:hAnsi="Calibri"/>
                  <w:sz w:val="18"/>
                  <w:szCs w:val="18"/>
                </w:rPr>
                <w:delText>CFM per ft</w:delText>
              </w:r>
              <w:r w:rsidRPr="004358FA" w:rsidDel="00A73C09">
                <w:rPr>
                  <w:rFonts w:ascii="Calibri" w:hAnsi="Calibri"/>
                  <w:sz w:val="18"/>
                  <w:szCs w:val="18"/>
                  <w:vertAlign w:val="superscript"/>
                </w:rPr>
                <w:delText>2</w:delText>
              </w:r>
              <w:r w:rsidDel="00A73C09">
                <w:rPr>
                  <w:rFonts w:ascii="Calibri" w:hAnsi="Calibri"/>
                  <w:sz w:val="18"/>
                  <w:szCs w:val="18"/>
                </w:rPr>
                <w:delText>) x A10]&gt;&gt;</w:delText>
              </w:r>
            </w:del>
          </w:p>
        </w:tc>
        <w:tc>
          <w:tcPr>
            <w:tcW w:w="8262" w:type="dxa"/>
            <w:tcBorders>
              <w:top w:val="single" w:sz="6" w:space="0" w:color="auto"/>
              <w:bottom w:val="single" w:sz="6" w:space="0" w:color="auto"/>
              <w:right w:val="single" w:sz="4" w:space="0" w:color="auto"/>
            </w:tcBorders>
            <w:shd w:val="clear" w:color="auto" w:fill="auto"/>
          </w:tcPr>
          <w:p w14:paraId="308DB764" w14:textId="244AB398" w:rsidR="0031551A" w:rsidRPr="009B3A0C" w:rsidDel="00A73C09" w:rsidRDefault="00F037F5">
            <w:pPr>
              <w:keepNext/>
              <w:jc w:val="center"/>
              <w:rPr>
                <w:del w:id="2880" w:author="Smith, Alexis@Energy" w:date="2018-10-24T12:03:00Z"/>
                <w:rFonts w:ascii="Calibri" w:hAnsi="Calibri"/>
                <w:sz w:val="18"/>
                <w:szCs w:val="18"/>
              </w:rPr>
            </w:pPr>
            <w:del w:id="2881" w:author="Smith, Alexis@Energy" w:date="2018-10-24T12:03:00Z">
              <w:r w:rsidDel="00A73C09">
                <w:rPr>
                  <w:rFonts w:ascii="Calibri" w:hAnsi="Calibri"/>
                  <w:sz w:val="18"/>
                  <w:szCs w:val="18"/>
                </w:rPr>
                <w:delText xml:space="preserve">&lt;&lt;[(column </w:delText>
              </w:r>
              <w:r w:rsidR="00C11106" w:rsidDel="00A73C09">
                <w:rPr>
                  <w:rFonts w:ascii="Calibri" w:hAnsi="Calibri"/>
                  <w:sz w:val="18"/>
                  <w:szCs w:val="18"/>
                </w:rPr>
                <w:delText>K0</w:delText>
              </w:r>
              <w:r w:rsidDel="00A73C09">
                <w:rPr>
                  <w:rFonts w:ascii="Calibri" w:hAnsi="Calibri"/>
                  <w:sz w:val="18"/>
                  <w:szCs w:val="18"/>
                </w:rPr>
                <w:delText>1) x 0.</w:delText>
              </w:r>
              <w:r w:rsidR="002D2B09" w:rsidDel="00A73C09">
                <w:rPr>
                  <w:rFonts w:ascii="Calibri" w:hAnsi="Calibri"/>
                  <w:sz w:val="18"/>
                  <w:szCs w:val="18"/>
                </w:rPr>
                <w:delText>192</w:delText>
              </w:r>
              <w:r w:rsidDel="00A73C09">
                <w:rPr>
                  <w:rFonts w:ascii="Calibri" w:hAnsi="Calibri"/>
                  <w:sz w:val="18"/>
                  <w:szCs w:val="18"/>
                </w:rPr>
                <w:delText>]&gt;&gt;</w:delText>
              </w:r>
            </w:del>
          </w:p>
        </w:tc>
      </w:tr>
      <w:tr w:rsidR="0031551A" w:rsidRPr="009B3A0C" w:rsidDel="00A73C09" w14:paraId="308DB768" w14:textId="079B127A" w:rsidTr="004358FA">
        <w:trPr>
          <w:del w:id="2882" w:author="Smith, Alexis@Energy" w:date="2018-10-24T12:03:00Z"/>
        </w:trPr>
        <w:tc>
          <w:tcPr>
            <w:tcW w:w="6354" w:type="dxa"/>
            <w:tcBorders>
              <w:top w:val="single" w:sz="6" w:space="0" w:color="auto"/>
              <w:left w:val="single" w:sz="4" w:space="0" w:color="auto"/>
              <w:bottom w:val="single" w:sz="4" w:space="0" w:color="auto"/>
            </w:tcBorders>
            <w:shd w:val="clear" w:color="auto" w:fill="auto"/>
          </w:tcPr>
          <w:p w14:paraId="308DB766" w14:textId="6DC07227" w:rsidR="0031551A" w:rsidRPr="009B3A0C" w:rsidDel="00A73C09" w:rsidRDefault="0031551A" w:rsidP="00D75220">
            <w:pPr>
              <w:keepNext/>
              <w:jc w:val="center"/>
              <w:rPr>
                <w:del w:id="2883" w:author="Smith, Alexis@Energy" w:date="2018-10-24T12:03:00Z"/>
                <w:rFonts w:ascii="Calibri" w:hAnsi="Calibri"/>
                <w:sz w:val="18"/>
                <w:szCs w:val="18"/>
              </w:rPr>
            </w:pPr>
          </w:p>
        </w:tc>
        <w:tc>
          <w:tcPr>
            <w:tcW w:w="8262" w:type="dxa"/>
            <w:tcBorders>
              <w:top w:val="single" w:sz="6" w:space="0" w:color="auto"/>
              <w:bottom w:val="single" w:sz="4" w:space="0" w:color="auto"/>
              <w:right w:val="single" w:sz="4" w:space="0" w:color="auto"/>
            </w:tcBorders>
            <w:shd w:val="clear" w:color="auto" w:fill="auto"/>
          </w:tcPr>
          <w:p w14:paraId="308DB767" w14:textId="0AE829DF" w:rsidR="0031551A" w:rsidRPr="009B3A0C" w:rsidDel="00A73C09" w:rsidRDefault="0031551A" w:rsidP="00D75220">
            <w:pPr>
              <w:keepNext/>
              <w:jc w:val="center"/>
              <w:rPr>
                <w:del w:id="2884" w:author="Smith, Alexis@Energy" w:date="2018-10-24T12:03:00Z"/>
                <w:rFonts w:ascii="Calibri" w:hAnsi="Calibri"/>
                <w:sz w:val="18"/>
                <w:szCs w:val="18"/>
              </w:rPr>
            </w:pPr>
          </w:p>
        </w:tc>
      </w:tr>
    </w:tbl>
    <w:p w14:paraId="308DB769" w14:textId="7302C240" w:rsidR="0031551A" w:rsidRDefault="0031551A" w:rsidP="0031551A">
      <w:pPr>
        <w:rPr>
          <w:rFonts w:ascii="Calibri" w:hAnsi="Calibri"/>
        </w:rPr>
      </w:pPr>
    </w:p>
    <w:tbl>
      <w:tblPr>
        <w:tblStyle w:val="TableGrid"/>
        <w:tblW w:w="0" w:type="auto"/>
        <w:tblLook w:val="04A0" w:firstRow="1" w:lastRow="0" w:firstColumn="1" w:lastColumn="0" w:noHBand="0" w:noVBand="1"/>
      </w:tblPr>
      <w:tblGrid>
        <w:gridCol w:w="1654"/>
        <w:gridCol w:w="1562"/>
        <w:gridCol w:w="1860"/>
        <w:gridCol w:w="1583"/>
        <w:gridCol w:w="1896"/>
        <w:gridCol w:w="1843"/>
        <w:gridCol w:w="1833"/>
        <w:gridCol w:w="2159"/>
      </w:tblGrid>
      <w:tr w:rsidR="004570AE" w14:paraId="09EB607D" w14:textId="77777777" w:rsidTr="00FA39D6">
        <w:trPr>
          <w:ins w:id="2885" w:author="Dee Anne Ross" w:date="2018-08-16T16:58:00Z"/>
        </w:trPr>
        <w:tc>
          <w:tcPr>
            <w:tcW w:w="14390" w:type="dxa"/>
            <w:gridSpan w:val="8"/>
          </w:tcPr>
          <w:p w14:paraId="0DD6F115" w14:textId="77777777" w:rsidR="004570AE" w:rsidRPr="0095485E" w:rsidRDefault="004570AE" w:rsidP="00FA39D6">
            <w:pPr>
              <w:rPr>
                <w:ins w:id="2886" w:author="Dee Anne Ross" w:date="2018-08-16T16:58:00Z"/>
                <w:rFonts w:asciiTheme="minorHAnsi" w:hAnsiTheme="minorHAnsi"/>
                <w:sz w:val="20"/>
              </w:rPr>
            </w:pPr>
            <w:ins w:id="2887" w:author="Dee Anne Ross" w:date="2018-08-16T16:58:00Z">
              <w:r w:rsidRPr="00644870">
                <w:rPr>
                  <w:rFonts w:asciiTheme="minorHAnsi" w:hAnsiTheme="minorHAnsi"/>
                  <w:b/>
                  <w:sz w:val="20"/>
                </w:rPr>
                <w:t>L.</w:t>
              </w:r>
              <w:r w:rsidRPr="0095485E">
                <w:rPr>
                  <w:rFonts w:asciiTheme="minorHAnsi" w:hAnsiTheme="minorHAnsi"/>
                  <w:sz w:val="20"/>
                </w:rPr>
                <w:t xml:space="preserve"> </w:t>
              </w:r>
              <w:r w:rsidRPr="0095485E">
                <w:rPr>
                  <w:rFonts w:asciiTheme="minorHAnsi" w:hAnsiTheme="minorHAnsi"/>
                  <w:b/>
                  <w:sz w:val="20"/>
                </w:rPr>
                <w:t>Ventilation Cooling in Climate Zones 8-14</w:t>
              </w:r>
              <w:r w:rsidRPr="0095485E">
                <w:rPr>
                  <w:rFonts w:asciiTheme="minorHAnsi" w:hAnsiTheme="minorHAnsi"/>
                  <w:sz w:val="20"/>
                </w:rPr>
                <w:t xml:space="preserve"> (Section 150.1(c)12)</w:t>
              </w:r>
            </w:ins>
          </w:p>
        </w:tc>
      </w:tr>
      <w:tr w:rsidR="00E004BB" w14:paraId="430E4DAA" w14:textId="77777777" w:rsidTr="00FA39D6">
        <w:trPr>
          <w:ins w:id="2888" w:author="Smith, Alexis@Energy" w:date="2018-10-24T12:50:00Z"/>
        </w:trPr>
        <w:tc>
          <w:tcPr>
            <w:tcW w:w="14390" w:type="dxa"/>
            <w:gridSpan w:val="8"/>
          </w:tcPr>
          <w:p w14:paraId="563ED215" w14:textId="049EE15C" w:rsidR="00E004BB" w:rsidRPr="0095485E" w:rsidRDefault="00E004BB" w:rsidP="00FA39D6">
            <w:pPr>
              <w:rPr>
                <w:ins w:id="2889" w:author="Smith, Alexis@Energy" w:date="2018-10-24T12:50:00Z"/>
                <w:rFonts w:asciiTheme="minorHAnsi" w:hAnsiTheme="minorHAnsi"/>
                <w:sz w:val="20"/>
              </w:rPr>
            </w:pPr>
            <w:ins w:id="2890" w:author="Smith, Alexis@Energy" w:date="2018-10-24T12:53:00Z">
              <w:r>
                <w:rPr>
                  <w:rFonts w:asciiTheme="minorHAnsi" w:hAnsiTheme="minorHAnsi"/>
                  <w:sz w:val="20"/>
                </w:rPr>
                <w:t>&lt;&lt;</w:t>
              </w:r>
            </w:ins>
            <w:ins w:id="2891" w:author="Smith, Alexis@Energy" w:date="2018-10-24T12:56:00Z">
              <w:r>
                <w:rPr>
                  <w:rFonts w:asciiTheme="minorHAnsi" w:hAnsiTheme="minorHAnsi"/>
                  <w:sz w:val="20"/>
                </w:rPr>
                <w:t xml:space="preserve">if </w:t>
              </w:r>
            </w:ins>
            <w:ins w:id="2892" w:author="Smith, Alexis@Energy" w:date="2018-10-24T12:57:00Z">
              <w:r>
                <w:rPr>
                  <w:rFonts w:asciiTheme="minorHAnsi" w:hAnsiTheme="minorHAnsi"/>
                  <w:sz w:val="20"/>
                </w:rPr>
                <w:t>A09 = 8 – 14,</w:t>
              </w:r>
              <w:r w:rsidR="005738FD">
                <w:rPr>
                  <w:rFonts w:asciiTheme="minorHAnsi" w:hAnsiTheme="minorHAnsi"/>
                  <w:sz w:val="20"/>
                </w:rPr>
                <w:t xml:space="preserve"> show Table L;</w:t>
              </w:r>
              <w:r>
                <w:rPr>
                  <w:rFonts w:asciiTheme="minorHAnsi" w:hAnsiTheme="minorHAnsi"/>
                  <w:sz w:val="20"/>
                </w:rPr>
                <w:t xml:space="preserve"> else display the “section does</w:t>
              </w:r>
            </w:ins>
            <w:ins w:id="2893" w:author="Smith, Alexis@Energy" w:date="2018-10-24T12:58:00Z">
              <w:r>
                <w:rPr>
                  <w:rFonts w:asciiTheme="minorHAnsi" w:hAnsiTheme="minorHAnsi"/>
                  <w:sz w:val="20"/>
                </w:rPr>
                <w:t xml:space="preserve"> </w:t>
              </w:r>
            </w:ins>
            <w:ins w:id="2894" w:author="Smith, Alexis@Energy" w:date="2018-10-24T12:57:00Z">
              <w:r>
                <w:rPr>
                  <w:rFonts w:asciiTheme="minorHAnsi" w:hAnsiTheme="minorHAnsi"/>
                  <w:sz w:val="20"/>
                </w:rPr>
                <w:t>not apply” message&gt;&gt;</w:t>
              </w:r>
            </w:ins>
          </w:p>
        </w:tc>
      </w:tr>
      <w:tr w:rsidR="00207197" w:rsidRPr="0095485E" w14:paraId="204023FD" w14:textId="77777777" w:rsidTr="001F2244">
        <w:trPr>
          <w:ins w:id="2895" w:author="Dee Anne Ross" w:date="2018-08-16T16:58:00Z"/>
        </w:trPr>
        <w:tc>
          <w:tcPr>
            <w:tcW w:w="1654" w:type="dxa"/>
            <w:vAlign w:val="bottom"/>
          </w:tcPr>
          <w:p w14:paraId="25E1552F" w14:textId="77777777" w:rsidR="004570AE" w:rsidRPr="0095485E" w:rsidRDefault="004570AE" w:rsidP="00FA39D6">
            <w:pPr>
              <w:jc w:val="center"/>
              <w:rPr>
                <w:ins w:id="2896" w:author="Dee Anne Ross" w:date="2018-08-16T16:58:00Z"/>
                <w:rFonts w:asciiTheme="minorHAnsi" w:hAnsiTheme="minorHAnsi"/>
                <w:sz w:val="18"/>
              </w:rPr>
            </w:pPr>
            <w:ins w:id="2897" w:author="Dee Anne Ross" w:date="2018-08-16T16:58:00Z">
              <w:r w:rsidRPr="0095485E">
                <w:rPr>
                  <w:rFonts w:asciiTheme="minorHAnsi" w:hAnsiTheme="minorHAnsi"/>
                  <w:sz w:val="18"/>
                </w:rPr>
                <w:t>01</w:t>
              </w:r>
            </w:ins>
          </w:p>
        </w:tc>
        <w:tc>
          <w:tcPr>
            <w:tcW w:w="1562" w:type="dxa"/>
            <w:vAlign w:val="bottom"/>
          </w:tcPr>
          <w:p w14:paraId="508DA146" w14:textId="77777777" w:rsidR="004570AE" w:rsidRPr="0095485E" w:rsidRDefault="004570AE" w:rsidP="00FA39D6">
            <w:pPr>
              <w:jc w:val="center"/>
              <w:rPr>
                <w:ins w:id="2898" w:author="Dee Anne Ross" w:date="2018-08-16T16:58:00Z"/>
                <w:rFonts w:asciiTheme="minorHAnsi" w:hAnsiTheme="minorHAnsi"/>
                <w:sz w:val="18"/>
              </w:rPr>
            </w:pPr>
            <w:ins w:id="2899" w:author="Dee Anne Ross" w:date="2018-08-16T16:58:00Z">
              <w:r>
                <w:rPr>
                  <w:rFonts w:asciiTheme="minorHAnsi" w:hAnsiTheme="minorHAnsi"/>
                  <w:sz w:val="18"/>
                </w:rPr>
                <w:t>02</w:t>
              </w:r>
            </w:ins>
          </w:p>
        </w:tc>
        <w:tc>
          <w:tcPr>
            <w:tcW w:w="1860" w:type="dxa"/>
            <w:vAlign w:val="bottom"/>
          </w:tcPr>
          <w:p w14:paraId="6470D2EB" w14:textId="77777777" w:rsidR="004570AE" w:rsidRPr="0095485E" w:rsidRDefault="004570AE" w:rsidP="00FA39D6">
            <w:pPr>
              <w:jc w:val="center"/>
              <w:rPr>
                <w:ins w:id="2900" w:author="Dee Anne Ross" w:date="2018-08-16T16:58:00Z"/>
                <w:rFonts w:asciiTheme="minorHAnsi" w:hAnsiTheme="minorHAnsi"/>
                <w:sz w:val="18"/>
              </w:rPr>
            </w:pPr>
            <w:ins w:id="2901" w:author="Dee Anne Ross" w:date="2018-08-16T16:58:00Z">
              <w:r>
                <w:rPr>
                  <w:rFonts w:asciiTheme="minorHAnsi" w:hAnsiTheme="minorHAnsi"/>
                  <w:sz w:val="18"/>
                </w:rPr>
                <w:t>03</w:t>
              </w:r>
            </w:ins>
          </w:p>
        </w:tc>
        <w:tc>
          <w:tcPr>
            <w:tcW w:w="1583" w:type="dxa"/>
            <w:vAlign w:val="bottom"/>
          </w:tcPr>
          <w:p w14:paraId="57586F11" w14:textId="77777777" w:rsidR="004570AE" w:rsidRPr="0095485E" w:rsidRDefault="004570AE" w:rsidP="00FA39D6">
            <w:pPr>
              <w:jc w:val="center"/>
              <w:rPr>
                <w:ins w:id="2902" w:author="Dee Anne Ross" w:date="2018-08-16T16:58:00Z"/>
                <w:rFonts w:asciiTheme="minorHAnsi" w:hAnsiTheme="minorHAnsi"/>
                <w:sz w:val="18"/>
              </w:rPr>
            </w:pPr>
            <w:ins w:id="2903" w:author="Dee Anne Ross" w:date="2018-08-16T16:58:00Z">
              <w:r>
                <w:rPr>
                  <w:rFonts w:asciiTheme="minorHAnsi" w:hAnsiTheme="minorHAnsi"/>
                  <w:sz w:val="18"/>
                </w:rPr>
                <w:t>04</w:t>
              </w:r>
            </w:ins>
          </w:p>
        </w:tc>
        <w:tc>
          <w:tcPr>
            <w:tcW w:w="1896" w:type="dxa"/>
            <w:vAlign w:val="bottom"/>
          </w:tcPr>
          <w:p w14:paraId="76A9B604" w14:textId="77777777" w:rsidR="004570AE" w:rsidRPr="0095485E" w:rsidRDefault="004570AE" w:rsidP="00FA39D6">
            <w:pPr>
              <w:jc w:val="center"/>
              <w:rPr>
                <w:ins w:id="2904" w:author="Dee Anne Ross" w:date="2018-08-16T16:58:00Z"/>
                <w:rFonts w:asciiTheme="minorHAnsi" w:hAnsiTheme="minorHAnsi"/>
                <w:sz w:val="18"/>
              </w:rPr>
            </w:pPr>
            <w:ins w:id="2905" w:author="Dee Anne Ross" w:date="2018-08-16T16:58:00Z">
              <w:r>
                <w:rPr>
                  <w:rFonts w:asciiTheme="minorHAnsi" w:hAnsiTheme="minorHAnsi"/>
                  <w:sz w:val="18"/>
                </w:rPr>
                <w:t>05</w:t>
              </w:r>
            </w:ins>
          </w:p>
        </w:tc>
        <w:tc>
          <w:tcPr>
            <w:tcW w:w="1843" w:type="dxa"/>
            <w:vAlign w:val="bottom"/>
          </w:tcPr>
          <w:p w14:paraId="67B8A54C" w14:textId="77777777" w:rsidR="004570AE" w:rsidRPr="0095485E" w:rsidRDefault="004570AE" w:rsidP="00FA39D6">
            <w:pPr>
              <w:jc w:val="center"/>
              <w:rPr>
                <w:ins w:id="2906" w:author="Dee Anne Ross" w:date="2018-08-16T16:58:00Z"/>
                <w:rFonts w:asciiTheme="minorHAnsi" w:hAnsiTheme="minorHAnsi"/>
                <w:sz w:val="18"/>
              </w:rPr>
            </w:pPr>
            <w:ins w:id="2907" w:author="Dee Anne Ross" w:date="2018-08-16T16:58:00Z">
              <w:r>
                <w:rPr>
                  <w:rFonts w:asciiTheme="minorHAnsi" w:hAnsiTheme="minorHAnsi"/>
                  <w:sz w:val="18"/>
                </w:rPr>
                <w:t>06</w:t>
              </w:r>
            </w:ins>
          </w:p>
        </w:tc>
        <w:tc>
          <w:tcPr>
            <w:tcW w:w="1833" w:type="dxa"/>
            <w:vAlign w:val="bottom"/>
          </w:tcPr>
          <w:p w14:paraId="31AA398A" w14:textId="77777777" w:rsidR="004570AE" w:rsidRPr="0095485E" w:rsidRDefault="004570AE" w:rsidP="00FA39D6">
            <w:pPr>
              <w:jc w:val="center"/>
              <w:rPr>
                <w:ins w:id="2908" w:author="Dee Anne Ross" w:date="2018-08-16T16:58:00Z"/>
                <w:rFonts w:asciiTheme="minorHAnsi" w:hAnsiTheme="minorHAnsi"/>
                <w:sz w:val="18"/>
              </w:rPr>
            </w:pPr>
            <w:ins w:id="2909" w:author="Dee Anne Ross" w:date="2018-08-16T16:58:00Z">
              <w:r>
                <w:rPr>
                  <w:rFonts w:asciiTheme="minorHAnsi" w:hAnsiTheme="minorHAnsi"/>
                  <w:sz w:val="18"/>
                </w:rPr>
                <w:t>07</w:t>
              </w:r>
            </w:ins>
          </w:p>
        </w:tc>
        <w:tc>
          <w:tcPr>
            <w:tcW w:w="2159" w:type="dxa"/>
            <w:vAlign w:val="bottom"/>
          </w:tcPr>
          <w:p w14:paraId="6A6E304F" w14:textId="77777777" w:rsidR="004570AE" w:rsidRPr="0095485E" w:rsidRDefault="004570AE" w:rsidP="00FA39D6">
            <w:pPr>
              <w:jc w:val="center"/>
              <w:rPr>
                <w:ins w:id="2910" w:author="Dee Anne Ross" w:date="2018-08-16T16:58:00Z"/>
                <w:rFonts w:asciiTheme="minorHAnsi" w:hAnsiTheme="minorHAnsi"/>
                <w:sz w:val="18"/>
              </w:rPr>
            </w:pPr>
            <w:ins w:id="2911" w:author="Dee Anne Ross" w:date="2018-08-16T16:58:00Z">
              <w:r>
                <w:rPr>
                  <w:rFonts w:asciiTheme="minorHAnsi" w:hAnsiTheme="minorHAnsi"/>
                  <w:sz w:val="18"/>
                </w:rPr>
                <w:t>08</w:t>
              </w:r>
            </w:ins>
          </w:p>
        </w:tc>
      </w:tr>
      <w:tr w:rsidR="00207197" w:rsidRPr="0095485E" w14:paraId="38ED1856" w14:textId="77777777" w:rsidTr="001F2244">
        <w:trPr>
          <w:ins w:id="2912" w:author="Dee Anne Ross" w:date="2018-08-16T16:58:00Z"/>
        </w:trPr>
        <w:tc>
          <w:tcPr>
            <w:tcW w:w="8555" w:type="dxa"/>
            <w:gridSpan w:val="5"/>
            <w:vAlign w:val="bottom"/>
          </w:tcPr>
          <w:p w14:paraId="57B159DB" w14:textId="77777777" w:rsidR="004570AE" w:rsidRPr="0095485E" w:rsidRDefault="004570AE" w:rsidP="00FA39D6">
            <w:pPr>
              <w:jc w:val="center"/>
              <w:rPr>
                <w:ins w:id="2913" w:author="Dee Anne Ross" w:date="2018-08-16T16:58:00Z"/>
                <w:rFonts w:asciiTheme="minorHAnsi" w:hAnsiTheme="minorHAnsi"/>
                <w:b/>
                <w:sz w:val="18"/>
              </w:rPr>
            </w:pPr>
            <w:ins w:id="2914" w:author="Dee Anne Ross" w:date="2018-08-16T16:58:00Z">
              <w:r w:rsidRPr="0095485E">
                <w:rPr>
                  <w:rFonts w:asciiTheme="minorHAnsi" w:hAnsiTheme="minorHAnsi"/>
                  <w:b/>
                  <w:sz w:val="18"/>
                </w:rPr>
                <w:t>Proposed</w:t>
              </w:r>
            </w:ins>
          </w:p>
        </w:tc>
        <w:tc>
          <w:tcPr>
            <w:tcW w:w="3676" w:type="dxa"/>
            <w:gridSpan w:val="2"/>
            <w:vAlign w:val="bottom"/>
          </w:tcPr>
          <w:p w14:paraId="49D10232" w14:textId="77777777" w:rsidR="004570AE" w:rsidRPr="0095485E" w:rsidRDefault="004570AE" w:rsidP="00FA39D6">
            <w:pPr>
              <w:jc w:val="center"/>
              <w:rPr>
                <w:ins w:id="2915" w:author="Dee Anne Ross" w:date="2018-08-16T16:58:00Z"/>
                <w:rFonts w:asciiTheme="minorHAnsi" w:hAnsiTheme="minorHAnsi"/>
                <w:b/>
                <w:sz w:val="18"/>
              </w:rPr>
            </w:pPr>
            <w:ins w:id="2916" w:author="Dee Anne Ross" w:date="2018-08-16T16:58:00Z">
              <w:r w:rsidRPr="0095485E">
                <w:rPr>
                  <w:rFonts w:asciiTheme="minorHAnsi" w:hAnsiTheme="minorHAnsi"/>
                  <w:b/>
                  <w:sz w:val="18"/>
                </w:rPr>
                <w:t>Required</w:t>
              </w:r>
            </w:ins>
          </w:p>
        </w:tc>
        <w:tc>
          <w:tcPr>
            <w:tcW w:w="2159" w:type="dxa"/>
            <w:vAlign w:val="bottom"/>
          </w:tcPr>
          <w:p w14:paraId="724E179F" w14:textId="77777777" w:rsidR="004570AE" w:rsidRPr="0095485E" w:rsidRDefault="004570AE" w:rsidP="00FA39D6">
            <w:pPr>
              <w:jc w:val="center"/>
              <w:rPr>
                <w:ins w:id="2917" w:author="Dee Anne Ross" w:date="2018-08-16T16:58:00Z"/>
                <w:rFonts w:asciiTheme="minorHAnsi" w:hAnsiTheme="minorHAnsi"/>
                <w:b/>
                <w:sz w:val="18"/>
              </w:rPr>
            </w:pPr>
          </w:p>
        </w:tc>
      </w:tr>
      <w:tr w:rsidR="00207197" w:rsidRPr="0095485E" w14:paraId="57E780AC" w14:textId="77777777" w:rsidTr="001F2244">
        <w:trPr>
          <w:ins w:id="2918" w:author="Dee Anne Ross" w:date="2018-08-16T16:58:00Z"/>
        </w:trPr>
        <w:tc>
          <w:tcPr>
            <w:tcW w:w="1654" w:type="dxa"/>
            <w:vAlign w:val="bottom"/>
          </w:tcPr>
          <w:p w14:paraId="7ACB7288" w14:textId="52383FDF" w:rsidR="004570AE" w:rsidRPr="0095485E" w:rsidRDefault="004570AE" w:rsidP="00FA39D6">
            <w:pPr>
              <w:jc w:val="center"/>
              <w:rPr>
                <w:ins w:id="2919" w:author="Dee Anne Ross" w:date="2018-08-16T16:58:00Z"/>
                <w:rFonts w:asciiTheme="minorHAnsi" w:hAnsiTheme="minorHAnsi"/>
                <w:sz w:val="18"/>
              </w:rPr>
            </w:pPr>
            <w:ins w:id="2920" w:author="Dee Anne Ross" w:date="2018-08-16T16:58:00Z">
              <w:r>
                <w:rPr>
                  <w:rFonts w:ascii="Calibri" w:hAnsi="Calibri"/>
                  <w:sz w:val="18"/>
                  <w:szCs w:val="18"/>
                </w:rPr>
                <w:t xml:space="preserve">Air Flow Rate (in CFM) for Certified Whole House Fan </w:t>
              </w:r>
            </w:ins>
          </w:p>
        </w:tc>
        <w:tc>
          <w:tcPr>
            <w:tcW w:w="1562" w:type="dxa"/>
            <w:vAlign w:val="bottom"/>
          </w:tcPr>
          <w:p w14:paraId="69F5BCB2" w14:textId="31536BC8" w:rsidR="004570AE" w:rsidRPr="0095485E" w:rsidRDefault="004570AE" w:rsidP="00FA39D6">
            <w:pPr>
              <w:jc w:val="center"/>
              <w:rPr>
                <w:ins w:id="2921" w:author="Dee Anne Ross" w:date="2018-08-16T16:58:00Z"/>
                <w:rFonts w:asciiTheme="minorHAnsi" w:hAnsiTheme="minorHAnsi"/>
                <w:sz w:val="18"/>
              </w:rPr>
            </w:pPr>
            <w:ins w:id="2922" w:author="Dee Anne Ross" w:date="2018-08-16T16:58:00Z">
              <w:r>
                <w:rPr>
                  <w:rFonts w:ascii="Calibri" w:hAnsi="Calibri"/>
                  <w:sz w:val="18"/>
                  <w:szCs w:val="18"/>
                </w:rPr>
                <w:t>Number of Fans</w:t>
              </w:r>
            </w:ins>
          </w:p>
        </w:tc>
        <w:tc>
          <w:tcPr>
            <w:tcW w:w="1860" w:type="dxa"/>
            <w:vAlign w:val="bottom"/>
          </w:tcPr>
          <w:p w14:paraId="1354EB15" w14:textId="7ACD3293" w:rsidR="004570AE" w:rsidRPr="0095485E" w:rsidRDefault="00EB679B" w:rsidP="00CA53FC">
            <w:pPr>
              <w:jc w:val="center"/>
              <w:rPr>
                <w:ins w:id="2923" w:author="Dee Anne Ross" w:date="2018-08-16T16:58:00Z"/>
                <w:rFonts w:asciiTheme="minorHAnsi" w:hAnsiTheme="minorHAnsi"/>
                <w:sz w:val="18"/>
              </w:rPr>
            </w:pPr>
            <w:ins w:id="2924" w:author="Dee Anne Ross" w:date="2018-08-16T16:58:00Z">
              <w:r>
                <w:rPr>
                  <w:rFonts w:ascii="Calibri" w:hAnsi="Calibri"/>
                  <w:sz w:val="18"/>
                  <w:szCs w:val="18"/>
                </w:rPr>
                <w:t xml:space="preserve">Total CFM </w:t>
              </w:r>
              <w:del w:id="2925" w:author="Smith, Alexis@Energy" w:date="2018-11-02T09:50:00Z">
                <w:r w:rsidDel="00CA53FC">
                  <w:rPr>
                    <w:rFonts w:ascii="Calibri" w:hAnsi="Calibri"/>
                    <w:sz w:val="18"/>
                    <w:szCs w:val="18"/>
                  </w:rPr>
                  <w:delText>(must be ≥ column 06</w:delText>
                </w:r>
                <w:r w:rsidR="004570AE" w:rsidDel="00CA53FC">
                  <w:rPr>
                    <w:rFonts w:ascii="Calibri" w:hAnsi="Calibri"/>
                    <w:sz w:val="18"/>
                    <w:szCs w:val="18"/>
                  </w:rPr>
                  <w:delText>)</w:delText>
                </w:r>
              </w:del>
            </w:ins>
          </w:p>
        </w:tc>
        <w:tc>
          <w:tcPr>
            <w:tcW w:w="1583" w:type="dxa"/>
            <w:vAlign w:val="bottom"/>
          </w:tcPr>
          <w:p w14:paraId="3BCB461E" w14:textId="77777777" w:rsidR="004570AE" w:rsidRPr="0095485E" w:rsidRDefault="004570AE" w:rsidP="00FA39D6">
            <w:pPr>
              <w:jc w:val="center"/>
              <w:rPr>
                <w:ins w:id="2926" w:author="Dee Anne Ross" w:date="2018-08-16T16:58:00Z"/>
                <w:rFonts w:asciiTheme="minorHAnsi" w:hAnsiTheme="minorHAnsi"/>
                <w:sz w:val="18"/>
              </w:rPr>
            </w:pPr>
            <w:ins w:id="2927" w:author="Dee Anne Ross" w:date="2018-08-16T16:58:00Z">
              <w:r>
                <w:rPr>
                  <w:rFonts w:asciiTheme="minorHAnsi" w:hAnsiTheme="minorHAnsi"/>
                  <w:sz w:val="18"/>
                </w:rPr>
                <w:t>Directly Vented to Outside</w:t>
              </w:r>
            </w:ins>
          </w:p>
        </w:tc>
        <w:tc>
          <w:tcPr>
            <w:tcW w:w="1896" w:type="dxa"/>
            <w:vAlign w:val="bottom"/>
          </w:tcPr>
          <w:p w14:paraId="004DBD4D" w14:textId="3A3F22C4" w:rsidR="004570AE" w:rsidRPr="0095485E" w:rsidRDefault="004570AE" w:rsidP="00CA53FC">
            <w:pPr>
              <w:jc w:val="center"/>
              <w:rPr>
                <w:ins w:id="2928" w:author="Dee Anne Ross" w:date="2018-08-16T16:58:00Z"/>
                <w:rFonts w:asciiTheme="minorHAnsi" w:hAnsiTheme="minorHAnsi"/>
                <w:sz w:val="18"/>
              </w:rPr>
            </w:pPr>
            <w:ins w:id="2929" w:author="Dee Anne Ross" w:date="2018-08-16T16:58:00Z">
              <w:r w:rsidRPr="00A3314C">
                <w:rPr>
                  <w:rFonts w:ascii="Calibri" w:hAnsi="Calibri"/>
                  <w:sz w:val="18"/>
                  <w:szCs w:val="18"/>
                </w:rPr>
                <w:t xml:space="preserve">Attic </w:t>
              </w:r>
              <w:r>
                <w:rPr>
                  <w:rFonts w:ascii="Calibri" w:hAnsi="Calibri"/>
                  <w:sz w:val="18"/>
                  <w:szCs w:val="18"/>
                </w:rPr>
                <w:t>F</w:t>
              </w:r>
              <w:r w:rsidRPr="00A3314C">
                <w:rPr>
                  <w:rFonts w:ascii="Calibri" w:hAnsi="Calibri"/>
                  <w:sz w:val="18"/>
                  <w:szCs w:val="18"/>
                </w:rPr>
                <w:t xml:space="preserve">ree </w:t>
              </w:r>
              <w:r>
                <w:rPr>
                  <w:rFonts w:ascii="Calibri" w:hAnsi="Calibri"/>
                  <w:sz w:val="18"/>
                  <w:szCs w:val="18"/>
                </w:rPr>
                <w:t>V</w:t>
              </w:r>
              <w:r w:rsidRPr="00A3314C">
                <w:rPr>
                  <w:rFonts w:ascii="Calibri" w:hAnsi="Calibri"/>
                  <w:sz w:val="18"/>
                  <w:szCs w:val="18"/>
                </w:rPr>
                <w:t xml:space="preserve">ent </w:t>
              </w:r>
              <w:r>
                <w:rPr>
                  <w:rFonts w:ascii="Calibri" w:hAnsi="Calibri"/>
                  <w:sz w:val="18"/>
                  <w:szCs w:val="18"/>
                </w:rPr>
                <w:t>A</w:t>
              </w:r>
              <w:r w:rsidRPr="00A3314C">
                <w:rPr>
                  <w:rFonts w:ascii="Calibri" w:hAnsi="Calibri"/>
                  <w:sz w:val="18"/>
                  <w:szCs w:val="18"/>
                </w:rPr>
                <w:t>rea</w:t>
              </w:r>
              <w:r>
                <w:rPr>
                  <w:rFonts w:ascii="Calibri" w:hAnsi="Calibri"/>
                  <w:sz w:val="18"/>
                  <w:szCs w:val="18"/>
                </w:rPr>
                <w:t xml:space="preserve"> (in ft</w:t>
              </w:r>
              <w:r w:rsidRPr="00A3314C">
                <w:rPr>
                  <w:rFonts w:ascii="Calibri" w:hAnsi="Calibri"/>
                  <w:sz w:val="18"/>
                  <w:szCs w:val="18"/>
                  <w:vertAlign w:val="superscript"/>
                </w:rPr>
                <w:t>2</w:t>
              </w:r>
              <w:r>
                <w:rPr>
                  <w:rFonts w:ascii="Calibri" w:hAnsi="Calibri"/>
                  <w:sz w:val="18"/>
                  <w:szCs w:val="18"/>
                </w:rPr>
                <w:t>)</w:t>
              </w:r>
              <w:r w:rsidRPr="00A3314C">
                <w:rPr>
                  <w:rFonts w:ascii="Calibri" w:hAnsi="Calibri"/>
                  <w:sz w:val="18"/>
                  <w:szCs w:val="18"/>
                </w:rPr>
                <w:t xml:space="preserve"> </w:t>
              </w:r>
              <w:r>
                <w:rPr>
                  <w:rFonts w:ascii="Calibri" w:hAnsi="Calibri"/>
                  <w:sz w:val="18"/>
                  <w:szCs w:val="18"/>
                </w:rPr>
                <w:br/>
              </w:r>
              <w:del w:id="2930" w:author="Smith, Alexis@Energy" w:date="2018-11-02T09:51:00Z">
                <w:r w:rsidRPr="00A3314C" w:rsidDel="00CA53FC">
                  <w:rPr>
                    <w:rFonts w:ascii="Calibri" w:hAnsi="Calibri"/>
                    <w:sz w:val="18"/>
                    <w:szCs w:val="18"/>
                  </w:rPr>
                  <w:delText>(</w:delText>
                </w:r>
                <w:r w:rsidDel="00CA53FC">
                  <w:rPr>
                    <w:rFonts w:ascii="Calibri" w:hAnsi="Calibri"/>
                    <w:sz w:val="18"/>
                    <w:szCs w:val="18"/>
                  </w:rPr>
                  <w:delText>must be ≥ column 0</w:delText>
                </w:r>
                <w:r w:rsidR="003E6383" w:rsidDel="00CA53FC">
                  <w:rPr>
                    <w:rFonts w:ascii="Calibri" w:hAnsi="Calibri"/>
                    <w:sz w:val="18"/>
                    <w:szCs w:val="18"/>
                  </w:rPr>
                  <w:delText>7</w:delText>
                </w:r>
              </w:del>
            </w:ins>
            <w:ins w:id="2931" w:author="Dee Anne Ross" w:date="2018-08-22T09:40:00Z">
              <w:del w:id="2932" w:author="Smith, Alexis@Energy" w:date="2018-11-02T09:51:00Z">
                <w:r w:rsidR="00EB679B" w:rsidDel="00CA53FC">
                  <w:rPr>
                    <w:rFonts w:ascii="Calibri" w:hAnsi="Calibri"/>
                    <w:sz w:val="18"/>
                    <w:szCs w:val="18"/>
                  </w:rPr>
                  <w:delText>)</w:delText>
                </w:r>
              </w:del>
            </w:ins>
          </w:p>
        </w:tc>
        <w:tc>
          <w:tcPr>
            <w:tcW w:w="1843" w:type="dxa"/>
            <w:vAlign w:val="bottom"/>
          </w:tcPr>
          <w:p w14:paraId="4163E2A1" w14:textId="77777777" w:rsidR="004570AE" w:rsidRPr="0095485E" w:rsidRDefault="004570AE" w:rsidP="00FA39D6">
            <w:pPr>
              <w:jc w:val="center"/>
              <w:rPr>
                <w:ins w:id="2933" w:author="Dee Anne Ross" w:date="2018-08-16T16:58:00Z"/>
                <w:rFonts w:asciiTheme="minorHAnsi" w:hAnsiTheme="minorHAnsi"/>
                <w:sz w:val="18"/>
              </w:rPr>
            </w:pPr>
            <w:ins w:id="2934" w:author="Dee Anne Ross" w:date="2018-08-16T16:58:00Z">
              <w:r>
                <w:rPr>
                  <w:rFonts w:ascii="Calibri" w:hAnsi="Calibri"/>
                  <w:sz w:val="18"/>
                  <w:szCs w:val="18"/>
                </w:rPr>
                <w:t>Airflow Rate (CFM) (1.5</w:t>
              </w:r>
              <w:r w:rsidRPr="009B3A0C">
                <w:rPr>
                  <w:rFonts w:ascii="Calibri" w:hAnsi="Calibri"/>
                  <w:sz w:val="18"/>
                  <w:szCs w:val="18"/>
                </w:rPr>
                <w:t xml:space="preserve"> CFM per </w:t>
              </w:r>
              <w:r w:rsidRPr="0027753D">
                <w:rPr>
                  <w:rFonts w:ascii="Calibri" w:hAnsi="Calibri"/>
                  <w:sz w:val="18"/>
                  <w:szCs w:val="18"/>
                </w:rPr>
                <w:t>ft</w:t>
              </w:r>
              <w:r w:rsidRPr="004358FA">
                <w:rPr>
                  <w:rFonts w:ascii="Calibri" w:hAnsi="Calibri"/>
                  <w:sz w:val="18"/>
                  <w:szCs w:val="18"/>
                  <w:vertAlign w:val="superscript"/>
                </w:rPr>
                <w:t>2</w:t>
              </w:r>
              <w:r w:rsidRPr="00EC3848">
                <w:rPr>
                  <w:rFonts w:ascii="Calibri" w:hAnsi="Calibri"/>
                  <w:sz w:val="18"/>
                  <w:szCs w:val="18"/>
                  <w:vertAlign w:val="superscript"/>
                </w:rPr>
                <w:t xml:space="preserve"> </w:t>
              </w:r>
              <w:r w:rsidRPr="009B3A0C">
                <w:rPr>
                  <w:rFonts w:ascii="Calibri" w:hAnsi="Calibri"/>
                  <w:sz w:val="18"/>
                  <w:szCs w:val="18"/>
                </w:rPr>
                <w:t>of Conditioned Floor Area</w:t>
              </w:r>
              <w:r>
                <w:rPr>
                  <w:rFonts w:ascii="Calibri" w:hAnsi="Calibri"/>
                  <w:sz w:val="18"/>
                  <w:szCs w:val="18"/>
                </w:rPr>
                <w:t>)</w:t>
              </w:r>
            </w:ins>
          </w:p>
        </w:tc>
        <w:tc>
          <w:tcPr>
            <w:tcW w:w="1833" w:type="dxa"/>
            <w:vAlign w:val="bottom"/>
          </w:tcPr>
          <w:p w14:paraId="2FFA020C" w14:textId="77777777" w:rsidR="004570AE" w:rsidRPr="0095485E" w:rsidRDefault="004570AE" w:rsidP="00FA39D6">
            <w:pPr>
              <w:jc w:val="center"/>
              <w:rPr>
                <w:ins w:id="2935" w:author="Dee Anne Ross" w:date="2018-08-16T16:58:00Z"/>
                <w:rFonts w:asciiTheme="minorHAnsi" w:hAnsiTheme="minorHAnsi"/>
                <w:sz w:val="18"/>
              </w:rPr>
            </w:pPr>
            <w:ins w:id="2936" w:author="Dee Anne Ross" w:date="2018-08-16T16:58:00Z">
              <w:r w:rsidRPr="009B3A0C">
                <w:rPr>
                  <w:rFonts w:ascii="Calibri" w:hAnsi="Calibri"/>
                  <w:sz w:val="18"/>
                  <w:szCs w:val="18"/>
                </w:rPr>
                <w:t xml:space="preserve">Minimum Attic Vent Free Area </w:t>
              </w:r>
              <w:r>
                <w:rPr>
                  <w:rFonts w:ascii="Calibri" w:hAnsi="Calibri"/>
                  <w:sz w:val="18"/>
                  <w:szCs w:val="18"/>
                </w:rPr>
                <w:t>(</w:t>
              </w:r>
              <w:r w:rsidRPr="0027753D">
                <w:rPr>
                  <w:rFonts w:ascii="Calibri" w:hAnsi="Calibri"/>
                  <w:sz w:val="18"/>
                  <w:szCs w:val="18"/>
                </w:rPr>
                <w:t>in</w:t>
              </w:r>
              <w:r w:rsidRPr="004358FA">
                <w:rPr>
                  <w:rFonts w:ascii="Calibri" w:hAnsi="Calibri"/>
                  <w:sz w:val="18"/>
                  <w:szCs w:val="18"/>
                  <w:vertAlign w:val="superscript"/>
                </w:rPr>
                <w:t>2</w:t>
              </w:r>
              <w:r>
                <w:rPr>
                  <w:rFonts w:ascii="Calibri" w:hAnsi="Calibri"/>
                  <w:sz w:val="18"/>
                  <w:szCs w:val="18"/>
                </w:rPr>
                <w:t xml:space="preserve">) </w:t>
              </w:r>
              <w:r w:rsidRPr="009B3A0C">
                <w:rPr>
                  <w:rFonts w:ascii="Calibri" w:hAnsi="Calibri"/>
                  <w:sz w:val="18"/>
                  <w:szCs w:val="18"/>
                </w:rPr>
                <w:t>(</w:t>
              </w:r>
              <w:r>
                <w:rPr>
                  <w:rFonts w:ascii="Calibri" w:hAnsi="Calibri"/>
                  <w:sz w:val="18"/>
                  <w:szCs w:val="18"/>
                </w:rPr>
                <w:t>Required Airflow Rate</w:t>
              </w:r>
              <w:r w:rsidRPr="009B3A0C">
                <w:rPr>
                  <w:rFonts w:ascii="Calibri" w:hAnsi="Calibri"/>
                  <w:sz w:val="18"/>
                  <w:szCs w:val="18"/>
                </w:rPr>
                <w:t xml:space="preserve"> </w:t>
              </w:r>
              <w:r>
                <w:rPr>
                  <w:rFonts w:ascii="Calibri" w:hAnsi="Calibri"/>
                  <w:sz w:val="18"/>
                  <w:szCs w:val="18"/>
                </w:rPr>
                <w:t>x 0.192</w:t>
              </w:r>
              <w:r w:rsidRPr="009B3A0C">
                <w:rPr>
                  <w:rFonts w:ascii="Calibri" w:hAnsi="Calibri"/>
                  <w:sz w:val="18"/>
                  <w:szCs w:val="18"/>
                </w:rPr>
                <w:t>)</w:t>
              </w:r>
            </w:ins>
          </w:p>
        </w:tc>
        <w:tc>
          <w:tcPr>
            <w:tcW w:w="2159" w:type="dxa"/>
            <w:vAlign w:val="bottom"/>
          </w:tcPr>
          <w:p w14:paraId="252D5A22" w14:textId="77777777" w:rsidR="004570AE" w:rsidRPr="00207197" w:rsidRDefault="004570AE" w:rsidP="00FA39D6">
            <w:pPr>
              <w:jc w:val="center"/>
              <w:rPr>
                <w:ins w:id="2937" w:author="Dee Anne Ross" w:date="2018-08-16T16:58:00Z"/>
                <w:rFonts w:asciiTheme="minorHAnsi" w:hAnsiTheme="minorHAnsi"/>
                <w:sz w:val="18"/>
              </w:rPr>
            </w:pPr>
            <w:ins w:id="2938" w:author="Dee Anne Ross" w:date="2018-08-16T16:58:00Z">
              <w:r w:rsidRPr="003E6383">
                <w:rPr>
                  <w:rFonts w:asciiTheme="minorHAnsi" w:hAnsiTheme="minorHAnsi"/>
                  <w:sz w:val="18"/>
                </w:rPr>
                <w:t>Location/Comments</w:t>
              </w:r>
            </w:ins>
          </w:p>
        </w:tc>
      </w:tr>
      <w:tr w:rsidR="00207197" w:rsidRPr="0095485E" w14:paraId="5A9EBF00" w14:textId="77777777" w:rsidTr="001F2244">
        <w:trPr>
          <w:ins w:id="2939" w:author="Dee Anne Ross" w:date="2018-08-16T16:58:00Z"/>
        </w:trPr>
        <w:tc>
          <w:tcPr>
            <w:tcW w:w="1654" w:type="dxa"/>
            <w:vAlign w:val="bottom"/>
          </w:tcPr>
          <w:p w14:paraId="67403AC5" w14:textId="7A03A141" w:rsidR="00207197" w:rsidRPr="0095485E" w:rsidRDefault="00207197" w:rsidP="00866842">
            <w:pPr>
              <w:jc w:val="center"/>
              <w:rPr>
                <w:ins w:id="2940" w:author="Dee Anne Ross" w:date="2018-08-16T16:58:00Z"/>
                <w:rFonts w:asciiTheme="minorHAnsi" w:hAnsiTheme="minorHAnsi"/>
                <w:sz w:val="18"/>
              </w:rPr>
            </w:pPr>
            <w:ins w:id="2941" w:author="Dee Anne Ross" w:date="2018-08-16T17:02:00Z">
              <w:r>
                <w:rPr>
                  <w:rFonts w:ascii="Calibri" w:hAnsi="Calibri"/>
                  <w:sz w:val="18"/>
                  <w:szCs w:val="18"/>
                </w:rPr>
                <w:t>&lt;&lt;</w:t>
              </w:r>
            </w:ins>
            <w:ins w:id="2942" w:author="Dee Anne Ross" w:date="2018-08-16T17:09:00Z">
              <w:r>
                <w:rPr>
                  <w:rFonts w:ascii="Calibri" w:hAnsi="Calibri"/>
                  <w:sz w:val="18"/>
                  <w:szCs w:val="18"/>
                </w:rPr>
                <w:t xml:space="preserve">User input: nonnegative </w:t>
              </w:r>
            </w:ins>
            <w:ins w:id="2943" w:author="Dee Anne Ross" w:date="2018-08-16T17:10:00Z">
              <w:r w:rsidR="003E6383">
                <w:rPr>
                  <w:rFonts w:ascii="Calibri" w:hAnsi="Calibri"/>
                  <w:sz w:val="18"/>
                  <w:szCs w:val="18"/>
                </w:rPr>
                <w:t xml:space="preserve">whole </w:t>
              </w:r>
            </w:ins>
            <w:ins w:id="2944" w:author="Dee Anne Ross" w:date="2018-08-16T17:09:00Z">
              <w:r>
                <w:rPr>
                  <w:rFonts w:ascii="Calibri" w:hAnsi="Calibri"/>
                  <w:sz w:val="18"/>
                  <w:szCs w:val="18"/>
                </w:rPr>
                <w:t>number</w:t>
              </w:r>
              <w:r w:rsidR="003E6383">
                <w:rPr>
                  <w:rFonts w:ascii="Calibri" w:hAnsi="Calibri"/>
                  <w:sz w:val="18"/>
                  <w:szCs w:val="18"/>
                </w:rPr>
                <w:t xml:space="preserve"> </w:t>
              </w:r>
            </w:ins>
            <w:ins w:id="2945" w:author="Smith, Alexis@Energy" w:date="2018-10-25T15:42:00Z">
              <w:r w:rsidR="003059F8">
                <w:rPr>
                  <w:rFonts w:ascii="Calibri" w:hAnsi="Calibri"/>
                  <w:sz w:val="18"/>
                  <w:szCs w:val="18"/>
                </w:rPr>
                <w:t>xxxxxx</w:t>
              </w:r>
            </w:ins>
            <w:ins w:id="2946" w:author="Dee Anne Ross" w:date="2018-08-16T17:02:00Z">
              <w:r>
                <w:rPr>
                  <w:rFonts w:ascii="Calibri" w:hAnsi="Calibri"/>
                  <w:sz w:val="18"/>
                  <w:szCs w:val="18"/>
                </w:rPr>
                <w:t>&gt;&gt;</w:t>
              </w:r>
            </w:ins>
          </w:p>
        </w:tc>
        <w:tc>
          <w:tcPr>
            <w:tcW w:w="1562" w:type="dxa"/>
            <w:vAlign w:val="bottom"/>
          </w:tcPr>
          <w:p w14:paraId="261B942D" w14:textId="1CBCA53C" w:rsidR="00207197" w:rsidRPr="0095485E" w:rsidRDefault="00207197" w:rsidP="001F2244">
            <w:pPr>
              <w:jc w:val="center"/>
              <w:rPr>
                <w:ins w:id="2947" w:author="Dee Anne Ross" w:date="2018-08-16T16:58:00Z"/>
                <w:rFonts w:asciiTheme="minorHAnsi" w:hAnsiTheme="minorHAnsi"/>
                <w:sz w:val="18"/>
              </w:rPr>
            </w:pPr>
            <w:ins w:id="2948" w:author="Dee Anne Ross" w:date="2018-08-16T17:05:00Z">
              <w:r>
                <w:rPr>
                  <w:rFonts w:asciiTheme="minorHAnsi" w:hAnsiTheme="minorHAnsi"/>
                  <w:sz w:val="18"/>
                </w:rPr>
                <w:t xml:space="preserve">&lt;&lt;user input:nonnegative </w:t>
              </w:r>
            </w:ins>
            <w:ins w:id="2949" w:author="Dee Anne Ross" w:date="2018-08-16T17:10:00Z">
              <w:r w:rsidR="003E6383">
                <w:rPr>
                  <w:rFonts w:asciiTheme="minorHAnsi" w:hAnsiTheme="minorHAnsi"/>
                  <w:sz w:val="18"/>
                </w:rPr>
                <w:t xml:space="preserve">whole </w:t>
              </w:r>
            </w:ins>
            <w:ins w:id="2950" w:author="Dee Anne Ross" w:date="2018-08-16T17:05:00Z">
              <w:r>
                <w:rPr>
                  <w:rFonts w:asciiTheme="minorHAnsi" w:hAnsiTheme="minorHAnsi"/>
                  <w:sz w:val="18"/>
                </w:rPr>
                <w:t>number</w:t>
              </w:r>
            </w:ins>
            <w:ins w:id="2951" w:author="Dee Anne Ross" w:date="2018-08-16T17:10:00Z">
              <w:r w:rsidR="003E6383">
                <w:rPr>
                  <w:rFonts w:asciiTheme="minorHAnsi" w:hAnsiTheme="minorHAnsi"/>
                  <w:sz w:val="18"/>
                </w:rPr>
                <w:t>&gt;&gt;</w:t>
              </w:r>
            </w:ins>
          </w:p>
        </w:tc>
        <w:tc>
          <w:tcPr>
            <w:tcW w:w="1860" w:type="dxa"/>
            <w:vAlign w:val="bottom"/>
          </w:tcPr>
          <w:p w14:paraId="0B103873" w14:textId="3FA3CD2D" w:rsidR="00207197" w:rsidRPr="0095485E" w:rsidRDefault="003E6383" w:rsidP="0032404C">
            <w:pPr>
              <w:jc w:val="center"/>
              <w:rPr>
                <w:ins w:id="2952" w:author="Dee Anne Ross" w:date="2018-08-16T16:58:00Z"/>
                <w:rFonts w:asciiTheme="minorHAnsi" w:hAnsiTheme="minorHAnsi"/>
                <w:sz w:val="18"/>
              </w:rPr>
            </w:pPr>
            <w:ins w:id="2953" w:author="Dee Anne Ross" w:date="2018-08-16T17:11:00Z">
              <w:r>
                <w:rPr>
                  <w:rFonts w:ascii="Calibri" w:hAnsi="Calibri"/>
                  <w:sz w:val="18"/>
                  <w:szCs w:val="18"/>
                </w:rPr>
                <w:t>&lt;&lt;</w:t>
              </w:r>
            </w:ins>
            <w:ins w:id="2954" w:author="Smith, Alexis@Energy" w:date="2018-10-24T12:58:00Z">
              <w:r w:rsidR="005714B9">
                <w:rPr>
                  <w:rFonts w:ascii="Calibri" w:hAnsi="Calibri"/>
                  <w:sz w:val="18"/>
                  <w:szCs w:val="18"/>
                </w:rPr>
                <w:t xml:space="preserve">calculated field: </w:t>
              </w:r>
            </w:ins>
            <w:ins w:id="2955" w:author="Dee Anne Ross" w:date="2018-08-16T17:11:00Z">
              <w:r>
                <w:rPr>
                  <w:rFonts w:ascii="Calibri" w:hAnsi="Calibri"/>
                  <w:sz w:val="18"/>
                  <w:szCs w:val="18"/>
                </w:rPr>
                <w:t xml:space="preserve">[(column L01) </w:t>
              </w:r>
            </w:ins>
            <w:ins w:id="2956" w:author="Smith, Alexis@Energy" w:date="2018-10-24T13:00:00Z">
              <w:r w:rsidR="005714B9">
                <w:rPr>
                  <w:rFonts w:ascii="Calibri" w:hAnsi="Calibri"/>
                  <w:sz w:val="18"/>
                  <w:szCs w:val="18"/>
                </w:rPr>
                <w:t>*</w:t>
              </w:r>
            </w:ins>
            <w:ins w:id="2957" w:author="Dee Anne Ross" w:date="2018-08-16T17:11:00Z">
              <w:r>
                <w:rPr>
                  <w:rFonts w:ascii="Calibri" w:hAnsi="Calibri"/>
                  <w:sz w:val="18"/>
                  <w:szCs w:val="18"/>
                </w:rPr>
                <w:t xml:space="preserve"> (column L02</w:t>
              </w:r>
              <w:r w:rsidRPr="00114474">
                <w:rPr>
                  <w:rFonts w:ascii="Calibri" w:hAnsi="Calibri"/>
                  <w:sz w:val="18"/>
                  <w:szCs w:val="18"/>
                </w:rPr>
                <w:t>)]</w:t>
              </w:r>
            </w:ins>
            <w:ins w:id="2958" w:author="Smith, Alexis@Energy" w:date="2018-11-02T09:15:00Z">
              <w:r w:rsidR="00114474" w:rsidRPr="00114474">
                <w:rPr>
                  <w:rFonts w:ascii="Calibri" w:hAnsi="Calibri"/>
                  <w:sz w:val="18"/>
                  <w:szCs w:val="18"/>
                </w:rPr>
                <w:t>;</w:t>
              </w:r>
              <w:r w:rsidR="00114474" w:rsidRPr="0032404C">
                <w:rPr>
                  <w:rFonts w:ascii="Calibri" w:hAnsi="Calibri"/>
                  <w:sz w:val="18"/>
                  <w:szCs w:val="18"/>
                </w:rPr>
                <w:t xml:space="preserve"> ch</w:t>
              </w:r>
              <w:r w:rsidR="0032404C">
                <w:rPr>
                  <w:rFonts w:ascii="Calibri" w:hAnsi="Calibri"/>
                  <w:sz w:val="18"/>
                  <w:szCs w:val="18"/>
                </w:rPr>
                <w:t xml:space="preserve">eck value must be ≥ value in </w:t>
              </w:r>
            </w:ins>
            <w:ins w:id="2959" w:author="Smith, Alexis@Energy" w:date="2018-11-02T09:17:00Z">
              <w:r w:rsidR="0032404C">
                <w:rPr>
                  <w:rFonts w:ascii="Calibri" w:hAnsi="Calibri"/>
                  <w:sz w:val="18"/>
                  <w:szCs w:val="18"/>
                </w:rPr>
                <w:t>L</w:t>
              </w:r>
            </w:ins>
            <w:ins w:id="2960" w:author="Smith, Alexis@Energy" w:date="2018-11-02T09:15:00Z">
              <w:r w:rsidR="00114474" w:rsidRPr="00114474">
                <w:rPr>
                  <w:rFonts w:ascii="Calibri" w:hAnsi="Calibri"/>
                  <w:sz w:val="18"/>
                  <w:szCs w:val="18"/>
                </w:rPr>
                <w:t>0</w:t>
              </w:r>
            </w:ins>
            <w:ins w:id="2961" w:author="Smith, Alexis@Energy" w:date="2018-11-02T09:17:00Z">
              <w:r w:rsidR="0032404C">
                <w:rPr>
                  <w:rFonts w:ascii="Calibri" w:hAnsi="Calibri"/>
                  <w:sz w:val="18"/>
                  <w:szCs w:val="18"/>
                </w:rPr>
                <w:t>6</w:t>
              </w:r>
            </w:ins>
            <w:ins w:id="2962" w:author="Smith, Alexis@Energy" w:date="2018-11-02T09:15:00Z">
              <w:r w:rsidR="00114474" w:rsidRPr="0032404C">
                <w:rPr>
                  <w:rFonts w:ascii="Calibri" w:hAnsi="Calibri"/>
                  <w:sz w:val="18"/>
                  <w:szCs w:val="18"/>
                </w:rPr>
                <w:t xml:space="preserve"> to comply; else </w:t>
              </w:r>
              <w:r w:rsidR="00114474" w:rsidRPr="0032404C">
                <w:rPr>
                  <w:rFonts w:asciiTheme="minorHAnsi" w:hAnsiTheme="minorHAnsi"/>
                  <w:sz w:val="18"/>
                  <w:szCs w:val="18"/>
                </w:rPr>
                <w:t>flag non-compliant value</w:t>
              </w:r>
              <w:r w:rsidR="00114474">
                <w:rPr>
                  <w:rFonts w:ascii="Calibri" w:hAnsi="Calibri"/>
                  <w:sz w:val="18"/>
                  <w:szCs w:val="18"/>
                </w:rPr>
                <w:t xml:space="preserve"> </w:t>
              </w:r>
            </w:ins>
            <w:ins w:id="2963" w:author="Dee Anne Ross" w:date="2018-08-16T17:11:00Z">
              <w:r>
                <w:rPr>
                  <w:rFonts w:ascii="Calibri" w:hAnsi="Calibri"/>
                  <w:sz w:val="18"/>
                  <w:szCs w:val="18"/>
                </w:rPr>
                <w:t>&gt;&gt;</w:t>
              </w:r>
            </w:ins>
          </w:p>
        </w:tc>
        <w:tc>
          <w:tcPr>
            <w:tcW w:w="1583" w:type="dxa"/>
            <w:vAlign w:val="bottom"/>
          </w:tcPr>
          <w:p w14:paraId="08524CCD" w14:textId="4CDCB721" w:rsidR="00207197" w:rsidRPr="0095485E" w:rsidRDefault="00207197" w:rsidP="001F2244">
            <w:pPr>
              <w:jc w:val="center"/>
              <w:rPr>
                <w:ins w:id="2964" w:author="Dee Anne Ross" w:date="2018-08-16T16:58:00Z"/>
                <w:rFonts w:asciiTheme="minorHAnsi" w:hAnsiTheme="minorHAnsi"/>
                <w:sz w:val="18"/>
              </w:rPr>
            </w:pPr>
            <w:ins w:id="2965" w:author="Dee Anne Ross" w:date="2018-08-16T17:06:00Z">
              <w:r>
                <w:rPr>
                  <w:rFonts w:asciiTheme="minorHAnsi" w:hAnsiTheme="minorHAnsi"/>
                  <w:sz w:val="18"/>
                </w:rPr>
                <w:t>&lt;&lt;User selects:</w:t>
              </w:r>
            </w:ins>
            <w:ins w:id="2966" w:author="Smith, Alexis@Energy" w:date="2018-10-24T12:59:00Z">
              <w:r w:rsidR="005714B9">
                <w:rPr>
                  <w:rFonts w:asciiTheme="minorHAnsi" w:hAnsiTheme="minorHAnsi"/>
                  <w:sz w:val="18"/>
                </w:rPr>
                <w:t xml:space="preserve"> </w:t>
              </w:r>
            </w:ins>
            <w:ins w:id="2967" w:author="Dee Anne Ross" w:date="2018-08-16T17:06:00Z">
              <w:r>
                <w:rPr>
                  <w:rFonts w:asciiTheme="minorHAnsi" w:hAnsiTheme="minorHAnsi"/>
                  <w:sz w:val="18"/>
                </w:rPr>
                <w:t>Yes or No&gt;&gt;</w:t>
              </w:r>
            </w:ins>
          </w:p>
        </w:tc>
        <w:tc>
          <w:tcPr>
            <w:tcW w:w="1896" w:type="dxa"/>
            <w:vAlign w:val="bottom"/>
          </w:tcPr>
          <w:p w14:paraId="585910B7" w14:textId="7C37D0F9" w:rsidR="00207197" w:rsidRPr="0095485E" w:rsidRDefault="003E6383" w:rsidP="0032404C">
            <w:pPr>
              <w:jc w:val="center"/>
              <w:rPr>
                <w:ins w:id="2968" w:author="Dee Anne Ross" w:date="2018-08-16T16:58:00Z"/>
                <w:rFonts w:asciiTheme="minorHAnsi" w:hAnsiTheme="minorHAnsi"/>
                <w:sz w:val="18"/>
              </w:rPr>
            </w:pPr>
            <w:ins w:id="2969" w:author="Dee Anne Ross" w:date="2018-08-16T17:14:00Z">
              <w:r>
                <w:rPr>
                  <w:rFonts w:asciiTheme="minorHAnsi" w:hAnsiTheme="minorHAnsi"/>
                  <w:sz w:val="18"/>
                </w:rPr>
                <w:t xml:space="preserve">&lt;&lt;User input: </w:t>
              </w:r>
            </w:ins>
            <w:ins w:id="2970" w:author="Dee Anne Ross" w:date="2018-08-16T17:16:00Z">
              <w:r w:rsidRPr="0032404C">
                <w:rPr>
                  <w:rFonts w:asciiTheme="minorHAnsi" w:hAnsiTheme="minorHAnsi"/>
                  <w:sz w:val="18"/>
                  <w:szCs w:val="18"/>
                </w:rPr>
                <w:t>Decimal</w:t>
              </w:r>
            </w:ins>
            <w:ins w:id="2971" w:author="Dee Anne Ross" w:date="2018-08-16T17:14:00Z">
              <w:r w:rsidRPr="0032404C">
                <w:rPr>
                  <w:rFonts w:asciiTheme="minorHAnsi" w:hAnsiTheme="minorHAnsi"/>
                  <w:sz w:val="18"/>
                  <w:szCs w:val="18"/>
                </w:rPr>
                <w:t>nonnegative</w:t>
              </w:r>
            </w:ins>
            <w:ins w:id="2972" w:author="Smith, Alexis@Energy" w:date="2018-11-02T09:19:00Z">
              <w:r w:rsidR="0032404C" w:rsidRPr="0032404C">
                <w:rPr>
                  <w:rFonts w:asciiTheme="minorHAnsi" w:hAnsiTheme="minorHAnsi"/>
                  <w:sz w:val="18"/>
                  <w:szCs w:val="18"/>
                </w:rPr>
                <w:t xml:space="preserve">; </w:t>
              </w:r>
              <w:r w:rsidR="0032404C" w:rsidRPr="0032404C">
                <w:rPr>
                  <w:rFonts w:ascii="Calibri" w:hAnsi="Calibri"/>
                  <w:sz w:val="18"/>
                  <w:szCs w:val="18"/>
                </w:rPr>
                <w:t xml:space="preserve">check value must be ≥ value in </w:t>
              </w:r>
              <w:r w:rsidR="0032404C">
                <w:rPr>
                  <w:rFonts w:ascii="Calibri" w:hAnsi="Calibri"/>
                  <w:sz w:val="18"/>
                  <w:szCs w:val="18"/>
                </w:rPr>
                <w:t>L</w:t>
              </w:r>
              <w:r w:rsidR="0032404C" w:rsidRPr="0032404C">
                <w:rPr>
                  <w:rFonts w:ascii="Calibri" w:hAnsi="Calibri"/>
                  <w:sz w:val="18"/>
                  <w:szCs w:val="18"/>
                </w:rPr>
                <w:t>0</w:t>
              </w:r>
              <w:r w:rsidR="0032404C">
                <w:rPr>
                  <w:rFonts w:ascii="Calibri" w:hAnsi="Calibri"/>
                  <w:sz w:val="18"/>
                  <w:szCs w:val="18"/>
                </w:rPr>
                <w:t>7</w:t>
              </w:r>
              <w:r w:rsidR="0032404C" w:rsidRPr="0032404C">
                <w:rPr>
                  <w:rFonts w:ascii="Calibri" w:hAnsi="Calibri"/>
                  <w:sz w:val="18"/>
                  <w:szCs w:val="18"/>
                </w:rPr>
                <w:t xml:space="preserve"> to comply; else </w:t>
              </w:r>
              <w:r w:rsidR="0032404C" w:rsidRPr="0032404C">
                <w:rPr>
                  <w:rFonts w:asciiTheme="minorHAnsi" w:hAnsiTheme="minorHAnsi"/>
                  <w:sz w:val="18"/>
                  <w:szCs w:val="18"/>
                </w:rPr>
                <w:t>flag non-compliant value</w:t>
              </w:r>
              <w:r w:rsidR="0032404C">
                <w:rPr>
                  <w:rFonts w:asciiTheme="minorHAnsi" w:hAnsiTheme="minorHAnsi"/>
                  <w:sz w:val="18"/>
                </w:rPr>
                <w:t xml:space="preserve"> </w:t>
              </w:r>
            </w:ins>
            <w:ins w:id="2973" w:author="Dee Anne Ross" w:date="2018-08-16T17:14:00Z">
              <w:r>
                <w:rPr>
                  <w:rFonts w:asciiTheme="minorHAnsi" w:hAnsiTheme="minorHAnsi"/>
                  <w:sz w:val="18"/>
                </w:rPr>
                <w:t>&gt;&gt;</w:t>
              </w:r>
            </w:ins>
          </w:p>
        </w:tc>
        <w:tc>
          <w:tcPr>
            <w:tcW w:w="1843" w:type="dxa"/>
            <w:vAlign w:val="bottom"/>
          </w:tcPr>
          <w:p w14:paraId="127A1A19" w14:textId="77777777" w:rsidR="00866842" w:rsidRDefault="00207197" w:rsidP="005714B9">
            <w:pPr>
              <w:jc w:val="center"/>
              <w:rPr>
                <w:rFonts w:ascii="Calibri" w:hAnsi="Calibri"/>
                <w:sz w:val="18"/>
                <w:szCs w:val="18"/>
              </w:rPr>
            </w:pPr>
            <w:ins w:id="2974" w:author="Dee Anne Ross" w:date="2018-08-16T17:07:00Z">
              <w:r>
                <w:rPr>
                  <w:rFonts w:ascii="Calibri" w:hAnsi="Calibri"/>
                  <w:sz w:val="18"/>
                  <w:szCs w:val="18"/>
                </w:rPr>
                <w:t>&lt;&lt;</w:t>
              </w:r>
            </w:ins>
            <w:ins w:id="2975" w:author="Dee Anne Ross" w:date="2018-08-16T17:08:00Z">
              <w:r>
                <w:rPr>
                  <w:rFonts w:ascii="Calibri" w:hAnsi="Calibri"/>
                  <w:sz w:val="18"/>
                  <w:szCs w:val="18"/>
                </w:rPr>
                <w:t>If A11</w:t>
              </w:r>
            </w:ins>
            <w:ins w:id="2976" w:author="Dee Anne Ross" w:date="2018-08-16T17:18:00Z">
              <w:r w:rsidR="003E6383">
                <w:rPr>
                  <w:rFonts w:ascii="Calibri" w:hAnsi="Calibri"/>
                  <w:sz w:val="18"/>
                  <w:szCs w:val="18"/>
                </w:rPr>
                <w:t xml:space="preserve"> </w:t>
              </w:r>
            </w:ins>
            <w:ins w:id="2977" w:author="Dee Anne Ross" w:date="2018-08-16T17:08:00Z">
              <w:r>
                <w:rPr>
                  <w:rFonts w:ascii="Calibri" w:hAnsi="Calibri"/>
                  <w:sz w:val="18"/>
                  <w:szCs w:val="18"/>
                </w:rPr>
                <w:t>=</w:t>
              </w:r>
            </w:ins>
            <w:ins w:id="2978" w:author="Dee Anne Ross" w:date="2018-08-16T17:18:00Z">
              <w:r w:rsidR="003E6383">
                <w:rPr>
                  <w:rFonts w:ascii="Calibri" w:hAnsi="Calibri"/>
                  <w:sz w:val="18"/>
                  <w:szCs w:val="18"/>
                </w:rPr>
                <w:t xml:space="preserve"> </w:t>
              </w:r>
            </w:ins>
            <w:ins w:id="2979" w:author="Ross, Dee Anne@Energy" w:date="2018-09-12T09:30:00Z">
              <w:r w:rsidR="004E6B12">
                <w:rPr>
                  <w:rFonts w:ascii="Calibri" w:hAnsi="Calibri"/>
                  <w:sz w:val="18"/>
                  <w:szCs w:val="18"/>
                </w:rPr>
                <w:t>Single Family</w:t>
              </w:r>
            </w:ins>
            <w:ins w:id="2980" w:author="Smith, Alexis@Energy" w:date="2018-10-24T13:00:00Z">
              <w:r w:rsidR="005714B9">
                <w:rPr>
                  <w:rFonts w:ascii="Calibri" w:hAnsi="Calibri"/>
                  <w:sz w:val="18"/>
                  <w:szCs w:val="18"/>
                </w:rPr>
                <w:t>,</w:t>
              </w:r>
            </w:ins>
            <w:ins w:id="2981" w:author="Dee Anne Ross" w:date="2018-08-16T17:08:00Z">
              <w:r>
                <w:rPr>
                  <w:rFonts w:ascii="Calibri" w:hAnsi="Calibri"/>
                  <w:sz w:val="18"/>
                  <w:szCs w:val="18"/>
                </w:rPr>
                <w:t xml:space="preserve"> calculate</w:t>
              </w:r>
            </w:ins>
            <w:ins w:id="2982" w:author="Smith, Alexis@Energy" w:date="2018-10-24T13:00:00Z">
              <w:r w:rsidR="005714B9">
                <w:rPr>
                  <w:rFonts w:ascii="Calibri" w:hAnsi="Calibri"/>
                  <w:sz w:val="18"/>
                  <w:szCs w:val="18"/>
                </w:rPr>
                <w:t>d field:</w:t>
              </w:r>
            </w:ins>
            <w:ins w:id="2983" w:author="Dee Anne Ross" w:date="2018-08-16T17:08:00Z">
              <w:r>
                <w:rPr>
                  <w:rFonts w:ascii="Calibri" w:hAnsi="Calibri"/>
                  <w:sz w:val="18"/>
                  <w:szCs w:val="18"/>
                </w:rPr>
                <w:t xml:space="preserve"> </w:t>
              </w:r>
            </w:ins>
            <w:ins w:id="2984" w:author="Dee Anne Ross" w:date="2018-08-16T17:07:00Z">
              <w:r>
                <w:rPr>
                  <w:rFonts w:ascii="Calibri" w:hAnsi="Calibri"/>
                  <w:sz w:val="18"/>
                  <w:szCs w:val="18"/>
                </w:rPr>
                <w:t>[(1.5 CFM per ft</w:t>
              </w:r>
              <w:r w:rsidRPr="004358FA">
                <w:rPr>
                  <w:rFonts w:ascii="Calibri" w:hAnsi="Calibri"/>
                  <w:sz w:val="18"/>
                  <w:szCs w:val="18"/>
                  <w:vertAlign w:val="superscript"/>
                </w:rPr>
                <w:t>2</w:t>
              </w:r>
              <w:r>
                <w:rPr>
                  <w:rFonts w:ascii="Calibri" w:hAnsi="Calibri"/>
                  <w:sz w:val="18"/>
                  <w:szCs w:val="18"/>
                </w:rPr>
                <w:t xml:space="preserve">) </w:t>
              </w:r>
            </w:ins>
            <w:ins w:id="2985" w:author="Smith, Alexis@Energy" w:date="2018-10-24T13:00:00Z">
              <w:r w:rsidR="005714B9">
                <w:rPr>
                  <w:rFonts w:ascii="Calibri" w:hAnsi="Calibri"/>
                  <w:sz w:val="18"/>
                  <w:szCs w:val="18"/>
                </w:rPr>
                <w:t>*</w:t>
              </w:r>
            </w:ins>
            <w:ins w:id="2986" w:author="Dee Anne Ross" w:date="2018-08-16T17:07:00Z">
              <w:r>
                <w:rPr>
                  <w:rFonts w:ascii="Calibri" w:hAnsi="Calibri"/>
                  <w:sz w:val="18"/>
                  <w:szCs w:val="18"/>
                </w:rPr>
                <w:t xml:space="preserve"> A10]</w:t>
              </w:r>
            </w:ins>
            <w:ins w:id="2987" w:author="Dee Anne Ross" w:date="2018-08-16T17:17:00Z">
              <w:r w:rsidR="003E6383">
                <w:rPr>
                  <w:rFonts w:ascii="Calibri" w:hAnsi="Calibri"/>
                  <w:sz w:val="18"/>
                  <w:szCs w:val="18"/>
                </w:rPr>
                <w:t xml:space="preserve">; </w:t>
              </w:r>
            </w:ins>
          </w:p>
          <w:p w14:paraId="6BE317D1" w14:textId="3037CB2B" w:rsidR="00207197" w:rsidRPr="0095485E" w:rsidRDefault="003E6383" w:rsidP="005714B9">
            <w:pPr>
              <w:jc w:val="center"/>
              <w:rPr>
                <w:ins w:id="2988" w:author="Dee Anne Ross" w:date="2018-08-16T16:58:00Z"/>
                <w:rFonts w:asciiTheme="minorHAnsi" w:hAnsiTheme="minorHAnsi"/>
                <w:sz w:val="18"/>
              </w:rPr>
            </w:pPr>
            <w:ins w:id="2989" w:author="Dee Anne Ross" w:date="2018-08-16T17:17:00Z">
              <w:r>
                <w:rPr>
                  <w:rFonts w:ascii="Calibri" w:hAnsi="Calibri"/>
                  <w:sz w:val="18"/>
                  <w:szCs w:val="18"/>
                </w:rPr>
                <w:t>Else N</w:t>
              </w:r>
            </w:ins>
            <w:ins w:id="2990" w:author="Smith, Alexis@Energy" w:date="2018-11-02T09:04:00Z">
              <w:r w:rsidR="00866842">
                <w:rPr>
                  <w:rFonts w:ascii="Calibri" w:hAnsi="Calibri"/>
                  <w:sz w:val="18"/>
                  <w:szCs w:val="18"/>
                </w:rPr>
                <w:t>A</w:t>
              </w:r>
            </w:ins>
            <w:ins w:id="2991" w:author="Dee Anne Ross" w:date="2018-08-16T17:07:00Z">
              <w:r w:rsidR="00207197">
                <w:rPr>
                  <w:rFonts w:ascii="Calibri" w:hAnsi="Calibri"/>
                  <w:sz w:val="18"/>
                  <w:szCs w:val="18"/>
                </w:rPr>
                <w:t>&gt;&gt;</w:t>
              </w:r>
            </w:ins>
          </w:p>
        </w:tc>
        <w:tc>
          <w:tcPr>
            <w:tcW w:w="1833" w:type="dxa"/>
            <w:vAlign w:val="bottom"/>
          </w:tcPr>
          <w:p w14:paraId="021596E1" w14:textId="6C538F1E" w:rsidR="00207197" w:rsidRPr="0095485E" w:rsidRDefault="00207197" w:rsidP="001F2244">
            <w:pPr>
              <w:jc w:val="center"/>
              <w:rPr>
                <w:ins w:id="2992" w:author="Dee Anne Ross" w:date="2018-08-16T16:58:00Z"/>
                <w:rFonts w:asciiTheme="minorHAnsi" w:hAnsiTheme="minorHAnsi"/>
                <w:sz w:val="18"/>
              </w:rPr>
            </w:pPr>
            <w:ins w:id="2993" w:author="Dee Anne Ross" w:date="2018-08-16T17:02:00Z">
              <w:r>
                <w:rPr>
                  <w:rFonts w:ascii="Calibri" w:hAnsi="Calibri"/>
                  <w:sz w:val="18"/>
                  <w:szCs w:val="18"/>
                </w:rPr>
                <w:t>&lt;&lt;</w:t>
              </w:r>
            </w:ins>
            <w:ins w:id="2994" w:author="Smith, Alexis@Energy" w:date="2018-10-24T13:00:00Z">
              <w:r w:rsidR="00B2654F">
                <w:rPr>
                  <w:rFonts w:ascii="Calibri" w:hAnsi="Calibri"/>
                  <w:sz w:val="18"/>
                  <w:szCs w:val="18"/>
                </w:rPr>
                <w:t xml:space="preserve">calculated field: </w:t>
              </w:r>
            </w:ins>
            <w:ins w:id="2995" w:author="Dee Anne Ross" w:date="2018-08-16T17:02:00Z">
              <w:r>
                <w:rPr>
                  <w:rFonts w:ascii="Calibri" w:hAnsi="Calibri"/>
                  <w:sz w:val="18"/>
                  <w:szCs w:val="18"/>
                </w:rPr>
                <w:t>[(column L01)</w:t>
              </w:r>
              <w:del w:id="2996" w:author="Smith, Alexis@Energy" w:date="2018-10-25T15:41:00Z">
                <w:r w:rsidDel="003059F8">
                  <w:rPr>
                    <w:rFonts w:ascii="Calibri" w:hAnsi="Calibri"/>
                    <w:sz w:val="18"/>
                    <w:szCs w:val="18"/>
                  </w:rPr>
                  <w:delText xml:space="preserve"> </w:delText>
                </w:r>
              </w:del>
            </w:ins>
            <w:ins w:id="2997" w:author="Smith, Alexis@Energy" w:date="2018-10-24T13:00:00Z">
              <w:r w:rsidR="00B2654F">
                <w:rPr>
                  <w:rFonts w:ascii="Calibri" w:hAnsi="Calibri"/>
                  <w:sz w:val="18"/>
                  <w:szCs w:val="18"/>
                </w:rPr>
                <w:t>*</w:t>
              </w:r>
            </w:ins>
            <w:ins w:id="2998" w:author="Dee Anne Ross" w:date="2018-08-16T17:02:00Z">
              <w:r>
                <w:rPr>
                  <w:rFonts w:ascii="Calibri" w:hAnsi="Calibri"/>
                  <w:sz w:val="18"/>
                  <w:szCs w:val="18"/>
                </w:rPr>
                <w:t xml:space="preserve"> 0.192]&gt;&gt;</w:t>
              </w:r>
            </w:ins>
          </w:p>
        </w:tc>
        <w:tc>
          <w:tcPr>
            <w:tcW w:w="2159" w:type="dxa"/>
            <w:vAlign w:val="bottom"/>
          </w:tcPr>
          <w:p w14:paraId="1149E339" w14:textId="7963B0D2" w:rsidR="00207197" w:rsidRPr="0095485E" w:rsidRDefault="00B115F2" w:rsidP="001F2244">
            <w:pPr>
              <w:jc w:val="center"/>
              <w:rPr>
                <w:ins w:id="2999" w:author="Dee Anne Ross" w:date="2018-08-16T16:58:00Z"/>
                <w:rFonts w:asciiTheme="minorHAnsi" w:hAnsiTheme="minorHAnsi"/>
                <w:sz w:val="18"/>
              </w:rPr>
            </w:pPr>
            <w:ins w:id="3000" w:author="Dee Anne Ross" w:date="2018-08-16T17:20:00Z">
              <w:r>
                <w:rPr>
                  <w:rFonts w:ascii="Calibri" w:hAnsi="Calibri"/>
                  <w:sz w:val="18"/>
                  <w:szCs w:val="18"/>
                </w:rPr>
                <w:t>&lt;&lt;User Input: Text&gt;&gt;</w:t>
              </w:r>
            </w:ins>
          </w:p>
        </w:tc>
      </w:tr>
    </w:tbl>
    <w:p w14:paraId="6A7BF9DE" w14:textId="32696E9F" w:rsidR="004570AE" w:rsidRPr="0095485E" w:rsidDel="00A73C09" w:rsidRDefault="004570AE" w:rsidP="004570AE">
      <w:pPr>
        <w:rPr>
          <w:ins w:id="3001" w:author="Dee Anne Ross" w:date="2018-08-16T16:58:00Z"/>
          <w:del w:id="3002" w:author="Smith, Alexis@Energy" w:date="2018-10-24T12:03:00Z"/>
          <w:rFonts w:asciiTheme="minorHAnsi" w:hAnsiTheme="minorHAnsi"/>
          <w:sz w:val="20"/>
        </w:rPr>
      </w:pPr>
    </w:p>
    <w:p w14:paraId="4BE302FE" w14:textId="11C5A8A0" w:rsidR="004570AE" w:rsidDel="00A73C09" w:rsidRDefault="004570AE" w:rsidP="0031551A">
      <w:pPr>
        <w:rPr>
          <w:del w:id="3003" w:author="Smith, Alexis@Energy" w:date="2018-10-24T12:03:00Z"/>
          <w:rFonts w:ascii="Calibri" w:hAnsi="Calibri"/>
        </w:rPr>
      </w:pPr>
    </w:p>
    <w:tbl>
      <w:tblP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432"/>
        <w:gridCol w:w="1063"/>
        <w:gridCol w:w="887"/>
        <w:gridCol w:w="780"/>
        <w:gridCol w:w="781"/>
        <w:gridCol w:w="781"/>
        <w:gridCol w:w="676"/>
        <w:gridCol w:w="710"/>
        <w:gridCol w:w="886"/>
        <w:gridCol w:w="850"/>
        <w:gridCol w:w="781"/>
        <w:gridCol w:w="764"/>
        <w:gridCol w:w="797"/>
        <w:gridCol w:w="1593"/>
        <w:gridCol w:w="1592"/>
      </w:tblGrid>
      <w:tr w:rsidR="008617FC" w:rsidRPr="009B3A0C" w:rsidDel="00A73C09" w14:paraId="308DB76C" w14:textId="0E4FA086" w:rsidTr="004358FA">
        <w:trPr>
          <w:cantSplit/>
          <w:trHeight w:val="503"/>
          <w:del w:id="3004" w:author="Smith, Alexis@Energy" w:date="2018-10-24T12:03:00Z"/>
        </w:trPr>
        <w:tc>
          <w:tcPr>
            <w:tcW w:w="14598" w:type="dxa"/>
            <w:gridSpan w:val="15"/>
            <w:tcBorders>
              <w:top w:val="single" w:sz="4" w:space="0" w:color="auto"/>
              <w:left w:val="single" w:sz="4" w:space="0" w:color="auto"/>
              <w:bottom w:val="single" w:sz="6" w:space="0" w:color="auto"/>
              <w:right w:val="single" w:sz="4" w:space="0" w:color="auto"/>
            </w:tcBorders>
          </w:tcPr>
          <w:p w14:paraId="308DB76A" w14:textId="7F1B22E9" w:rsidR="008617FC" w:rsidRPr="004358FA" w:rsidDel="00A73C09" w:rsidRDefault="008617FC" w:rsidP="00006CB2">
            <w:pPr>
              <w:keepNext/>
              <w:rPr>
                <w:del w:id="3005" w:author="Smith, Alexis@Energy" w:date="2018-10-24T12:03:00Z"/>
                <w:rFonts w:ascii="Calibri" w:eastAsia="Calibri" w:hAnsi="Calibri"/>
                <w:b/>
                <w:sz w:val="20"/>
                <w:szCs w:val="22"/>
              </w:rPr>
            </w:pPr>
            <w:del w:id="3006" w:author="Smith, Alexis@Energy" w:date="2018-10-24T12:03:00Z">
              <w:r w:rsidRPr="004358FA" w:rsidDel="00A73C09">
                <w:rPr>
                  <w:rFonts w:ascii="Calibri" w:eastAsia="Calibri" w:hAnsi="Calibri"/>
                  <w:b/>
                  <w:sz w:val="20"/>
                  <w:szCs w:val="22"/>
                </w:rPr>
                <w:lastRenderedPageBreak/>
                <w:delText>L</w:delText>
              </w:r>
            </w:del>
            <w:ins w:id="3007" w:author="Shewmaker, Michael@Energy" w:date="2018-07-18T10:51:00Z">
              <w:del w:id="3008" w:author="Smith, Alexis@Energy" w:date="2018-10-24T12:03:00Z">
                <w:r w:rsidR="000A43E8" w:rsidDel="00A73C09">
                  <w:rPr>
                    <w:rFonts w:ascii="Calibri" w:eastAsia="Calibri" w:hAnsi="Calibri"/>
                    <w:b/>
                    <w:sz w:val="20"/>
                    <w:szCs w:val="22"/>
                  </w:rPr>
                  <w:delText>M</w:delText>
                </w:r>
              </w:del>
            </w:ins>
            <w:del w:id="3009" w:author="Smith, Alexis@Energy" w:date="2018-10-24T12:03:00Z">
              <w:r w:rsidRPr="004358FA" w:rsidDel="00A73C09">
                <w:rPr>
                  <w:rFonts w:ascii="Calibri" w:eastAsia="Calibri" w:hAnsi="Calibri"/>
                  <w:b/>
                  <w:sz w:val="20"/>
                  <w:szCs w:val="22"/>
                </w:rPr>
                <w:delText xml:space="preserve">. </w:delText>
              </w:r>
              <w:r w:rsidR="003C6339" w:rsidRPr="004358FA" w:rsidDel="00A73C09">
                <w:rPr>
                  <w:rFonts w:ascii="Calibri" w:eastAsia="Calibri" w:hAnsi="Calibri"/>
                  <w:b/>
                  <w:sz w:val="20"/>
                  <w:szCs w:val="22"/>
                </w:rPr>
                <w:delText>Water Heating Systems</w:delText>
              </w:r>
              <w:r w:rsidRPr="004358FA" w:rsidDel="00A73C09">
                <w:rPr>
                  <w:rFonts w:ascii="Calibri" w:eastAsia="Calibri" w:hAnsi="Calibri"/>
                  <w:b/>
                  <w:sz w:val="20"/>
                  <w:szCs w:val="22"/>
                </w:rPr>
                <w:delText xml:space="preserve"> </w:delText>
              </w:r>
              <w:r w:rsidRPr="004358FA" w:rsidDel="00A73C09">
                <w:rPr>
                  <w:rFonts w:ascii="Calibri" w:eastAsia="Calibri" w:hAnsi="Calibri"/>
                  <w:sz w:val="20"/>
                  <w:szCs w:val="22"/>
                </w:rPr>
                <w:delText>(Section 150.1(c)8)</w:delText>
              </w:r>
            </w:del>
          </w:p>
          <w:p w14:paraId="308DB76B" w14:textId="4BB8DEFE" w:rsidR="008617FC" w:rsidRPr="0087707B" w:rsidDel="00A73C09" w:rsidRDefault="008617FC" w:rsidP="00006CB2">
            <w:pPr>
              <w:keepNext/>
              <w:rPr>
                <w:del w:id="3010" w:author="Smith, Alexis@Energy" w:date="2018-10-24T12:03:00Z"/>
                <w:rFonts w:ascii="Calibri" w:eastAsia="Calibri" w:hAnsi="Calibri"/>
                <w:b/>
                <w:sz w:val="22"/>
                <w:szCs w:val="22"/>
              </w:rPr>
            </w:pPr>
            <w:del w:id="3011" w:author="Smith, Alexis@Energy" w:date="2018-10-24T12:03:00Z">
              <w:r w:rsidRPr="004358FA" w:rsidDel="00A73C09">
                <w:rPr>
                  <w:rFonts w:ascii="Calibri" w:eastAsia="Calibri" w:hAnsi="Calibri"/>
                  <w:sz w:val="18"/>
                  <w:szCs w:val="22"/>
                </w:rPr>
                <w:delText>List water heaters and boilers for both domestic hot water (DHW) heaters and hydronic space heating.</w:delText>
              </w:r>
            </w:del>
          </w:p>
        </w:tc>
      </w:tr>
      <w:tr w:rsidR="00BB558C" w:rsidRPr="009B3A0C" w:rsidDel="00A73C09" w14:paraId="308DB77C" w14:textId="71677008" w:rsidTr="004358FA">
        <w:trPr>
          <w:cantSplit/>
          <w:trHeight w:val="277"/>
          <w:del w:id="3012" w:author="Smith, Alexis@Energy" w:date="2018-10-24T12:03:00Z"/>
        </w:trPr>
        <w:tc>
          <w:tcPr>
            <w:tcW w:w="1457" w:type="dxa"/>
            <w:tcBorders>
              <w:top w:val="single" w:sz="6" w:space="0" w:color="auto"/>
              <w:left w:val="single" w:sz="4" w:space="0" w:color="auto"/>
              <w:bottom w:val="single" w:sz="6" w:space="0" w:color="auto"/>
            </w:tcBorders>
            <w:vAlign w:val="bottom"/>
          </w:tcPr>
          <w:p w14:paraId="308DB76D" w14:textId="3C815093"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013" w:author="Smith, Alexis@Energy" w:date="2018-10-24T12:03:00Z"/>
                <w:rFonts w:ascii="Calibri" w:hAnsi="Calibri"/>
                <w:sz w:val="18"/>
                <w:szCs w:val="18"/>
              </w:rPr>
            </w:pPr>
            <w:del w:id="3014" w:author="Smith, Alexis@Energy" w:date="2018-10-24T12:03:00Z">
              <w:r w:rsidDel="00A73C09">
                <w:rPr>
                  <w:rFonts w:ascii="Calibri" w:hAnsi="Calibri"/>
                  <w:sz w:val="18"/>
                  <w:szCs w:val="18"/>
                </w:rPr>
                <w:delText>0</w:delText>
              </w:r>
              <w:r w:rsidRPr="009B3A0C" w:rsidDel="00A73C09">
                <w:rPr>
                  <w:rFonts w:ascii="Calibri" w:hAnsi="Calibri"/>
                  <w:sz w:val="18"/>
                  <w:szCs w:val="18"/>
                </w:rPr>
                <w:delText>1</w:delText>
              </w:r>
            </w:del>
          </w:p>
        </w:tc>
        <w:tc>
          <w:tcPr>
            <w:tcW w:w="1080" w:type="dxa"/>
            <w:tcBorders>
              <w:top w:val="single" w:sz="6" w:space="0" w:color="auto"/>
              <w:bottom w:val="single" w:sz="6" w:space="0" w:color="auto"/>
            </w:tcBorders>
            <w:vAlign w:val="bottom"/>
          </w:tcPr>
          <w:p w14:paraId="308DB76E" w14:textId="7C810CE6"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015" w:author="Smith, Alexis@Energy" w:date="2018-10-24T12:03:00Z"/>
                <w:rFonts w:ascii="Calibri" w:hAnsi="Calibri"/>
                <w:sz w:val="18"/>
                <w:szCs w:val="18"/>
              </w:rPr>
            </w:pPr>
            <w:del w:id="3016" w:author="Smith, Alexis@Energy" w:date="2018-10-24T12:03:00Z">
              <w:r w:rsidDel="00A73C09">
                <w:rPr>
                  <w:rFonts w:ascii="Calibri" w:hAnsi="Calibri"/>
                  <w:sz w:val="18"/>
                  <w:szCs w:val="18"/>
                </w:rPr>
                <w:delText>0</w:delText>
              </w:r>
              <w:r w:rsidRPr="009B3A0C" w:rsidDel="00A73C09">
                <w:rPr>
                  <w:rFonts w:ascii="Calibri" w:hAnsi="Calibri"/>
                  <w:sz w:val="18"/>
                  <w:szCs w:val="18"/>
                </w:rPr>
                <w:delText>2</w:delText>
              </w:r>
            </w:del>
          </w:p>
        </w:tc>
        <w:tc>
          <w:tcPr>
            <w:tcW w:w="901" w:type="dxa"/>
            <w:tcBorders>
              <w:top w:val="single" w:sz="6" w:space="0" w:color="auto"/>
              <w:bottom w:val="single" w:sz="6" w:space="0" w:color="auto"/>
            </w:tcBorders>
            <w:vAlign w:val="bottom"/>
          </w:tcPr>
          <w:p w14:paraId="308DB76F" w14:textId="043A7477"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017" w:author="Smith, Alexis@Energy" w:date="2018-10-24T12:03:00Z"/>
                <w:rFonts w:ascii="Calibri" w:hAnsi="Calibri"/>
                <w:sz w:val="18"/>
                <w:szCs w:val="18"/>
              </w:rPr>
            </w:pPr>
            <w:del w:id="3018" w:author="Smith, Alexis@Energy" w:date="2018-10-24T12:03:00Z">
              <w:r w:rsidDel="00A73C09">
                <w:rPr>
                  <w:rFonts w:ascii="Calibri" w:hAnsi="Calibri"/>
                  <w:sz w:val="18"/>
                  <w:szCs w:val="18"/>
                </w:rPr>
                <w:delText>03</w:delText>
              </w:r>
            </w:del>
          </w:p>
        </w:tc>
        <w:tc>
          <w:tcPr>
            <w:tcW w:w="791" w:type="dxa"/>
            <w:tcBorders>
              <w:top w:val="single" w:sz="6" w:space="0" w:color="auto"/>
              <w:bottom w:val="single" w:sz="6" w:space="0" w:color="auto"/>
            </w:tcBorders>
            <w:vAlign w:val="bottom"/>
          </w:tcPr>
          <w:p w14:paraId="308DB770" w14:textId="047F5BD7"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19" w:author="Smith, Alexis@Energy" w:date="2018-10-24T12:03:00Z"/>
                <w:rFonts w:ascii="Calibri" w:eastAsiaTheme="majorEastAsia" w:hAnsi="Calibri" w:cstheme="majorBidi"/>
                <w:b/>
                <w:bCs/>
                <w:color w:val="4F81BD" w:themeColor="accent1"/>
                <w:sz w:val="18"/>
                <w:szCs w:val="18"/>
              </w:rPr>
            </w:pPr>
            <w:del w:id="3020" w:author="Smith, Alexis@Energy" w:date="2018-10-24T12:03:00Z">
              <w:r w:rsidDel="00A73C09">
                <w:rPr>
                  <w:rFonts w:ascii="Calibri" w:hAnsi="Calibri"/>
                  <w:sz w:val="18"/>
                  <w:szCs w:val="18"/>
                </w:rPr>
                <w:delText>04</w:delText>
              </w:r>
            </w:del>
          </w:p>
        </w:tc>
        <w:tc>
          <w:tcPr>
            <w:tcW w:w="792" w:type="dxa"/>
            <w:tcBorders>
              <w:top w:val="single" w:sz="6" w:space="0" w:color="auto"/>
              <w:bottom w:val="single" w:sz="6" w:space="0" w:color="auto"/>
            </w:tcBorders>
            <w:vAlign w:val="bottom"/>
          </w:tcPr>
          <w:p w14:paraId="308DB771" w14:textId="1AB19EB7"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21" w:author="Smith, Alexis@Energy" w:date="2018-10-24T12:03:00Z"/>
                <w:rFonts w:ascii="Calibri" w:eastAsiaTheme="majorEastAsia" w:hAnsi="Calibri" w:cstheme="majorBidi"/>
                <w:b/>
                <w:bCs/>
                <w:color w:val="4F81BD" w:themeColor="accent1"/>
                <w:sz w:val="18"/>
                <w:szCs w:val="18"/>
              </w:rPr>
            </w:pPr>
            <w:del w:id="3022" w:author="Smith, Alexis@Energy" w:date="2018-10-24T12:03:00Z">
              <w:r w:rsidDel="00A73C09">
                <w:rPr>
                  <w:rFonts w:ascii="Calibri" w:hAnsi="Calibri"/>
                  <w:sz w:val="18"/>
                  <w:szCs w:val="18"/>
                </w:rPr>
                <w:delText>05</w:delText>
              </w:r>
            </w:del>
          </w:p>
        </w:tc>
        <w:tc>
          <w:tcPr>
            <w:tcW w:w="792" w:type="dxa"/>
            <w:tcBorders>
              <w:top w:val="single" w:sz="6" w:space="0" w:color="auto"/>
              <w:bottom w:val="single" w:sz="6" w:space="0" w:color="auto"/>
            </w:tcBorders>
            <w:vAlign w:val="bottom"/>
          </w:tcPr>
          <w:p w14:paraId="308DB772" w14:textId="67544FD8"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23" w:author="Smith, Alexis@Energy" w:date="2018-10-24T12:03:00Z"/>
                <w:rFonts w:ascii="Calibri" w:eastAsiaTheme="majorEastAsia" w:hAnsi="Calibri" w:cstheme="majorBidi"/>
                <w:b/>
                <w:bCs/>
                <w:color w:val="4F81BD" w:themeColor="accent1"/>
                <w:sz w:val="18"/>
                <w:szCs w:val="18"/>
              </w:rPr>
            </w:pPr>
            <w:del w:id="3024" w:author="Smith, Alexis@Energy" w:date="2018-10-24T12:03:00Z">
              <w:r w:rsidDel="00A73C09">
                <w:rPr>
                  <w:rFonts w:ascii="Calibri" w:hAnsi="Calibri"/>
                  <w:sz w:val="18"/>
                  <w:szCs w:val="18"/>
                </w:rPr>
                <w:delText>06</w:delText>
              </w:r>
            </w:del>
          </w:p>
        </w:tc>
        <w:tc>
          <w:tcPr>
            <w:tcW w:w="685" w:type="dxa"/>
            <w:tcBorders>
              <w:top w:val="single" w:sz="6" w:space="0" w:color="auto"/>
              <w:bottom w:val="single" w:sz="6" w:space="0" w:color="auto"/>
            </w:tcBorders>
            <w:vAlign w:val="bottom"/>
          </w:tcPr>
          <w:p w14:paraId="308DB773" w14:textId="061810CD"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25" w:author="Smith, Alexis@Energy" w:date="2018-10-24T12:03:00Z"/>
                <w:rFonts w:ascii="Calibri" w:eastAsiaTheme="majorEastAsia" w:hAnsi="Calibri" w:cstheme="majorBidi"/>
                <w:b/>
                <w:bCs/>
                <w:color w:val="4F81BD" w:themeColor="accent1"/>
                <w:sz w:val="18"/>
                <w:szCs w:val="18"/>
              </w:rPr>
            </w:pPr>
            <w:del w:id="3026" w:author="Smith, Alexis@Energy" w:date="2018-10-24T12:03:00Z">
              <w:r w:rsidDel="00A73C09">
                <w:rPr>
                  <w:rFonts w:ascii="Calibri" w:hAnsi="Calibri"/>
                  <w:sz w:val="18"/>
                  <w:szCs w:val="18"/>
                </w:rPr>
                <w:delText>07</w:delText>
              </w:r>
            </w:del>
          </w:p>
        </w:tc>
        <w:tc>
          <w:tcPr>
            <w:tcW w:w="720" w:type="dxa"/>
            <w:tcBorders>
              <w:top w:val="single" w:sz="6" w:space="0" w:color="auto"/>
              <w:bottom w:val="single" w:sz="6" w:space="0" w:color="auto"/>
            </w:tcBorders>
            <w:vAlign w:val="bottom"/>
          </w:tcPr>
          <w:p w14:paraId="308DB774" w14:textId="6693C1B5"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27" w:author="Smith, Alexis@Energy" w:date="2018-10-24T12:03:00Z"/>
                <w:rFonts w:ascii="Calibri" w:eastAsiaTheme="majorEastAsia" w:hAnsi="Calibri" w:cstheme="majorBidi"/>
                <w:b/>
                <w:bCs/>
                <w:color w:val="4F81BD" w:themeColor="accent1"/>
                <w:sz w:val="18"/>
                <w:szCs w:val="18"/>
              </w:rPr>
            </w:pPr>
            <w:del w:id="3028" w:author="Smith, Alexis@Energy" w:date="2018-10-24T12:03:00Z">
              <w:r w:rsidDel="00A73C09">
                <w:rPr>
                  <w:rFonts w:ascii="Calibri" w:hAnsi="Calibri"/>
                  <w:sz w:val="18"/>
                  <w:szCs w:val="18"/>
                </w:rPr>
                <w:delText>08</w:delText>
              </w:r>
            </w:del>
          </w:p>
        </w:tc>
        <w:tc>
          <w:tcPr>
            <w:tcW w:w="900" w:type="dxa"/>
            <w:tcBorders>
              <w:top w:val="single" w:sz="6" w:space="0" w:color="auto"/>
              <w:bottom w:val="single" w:sz="6" w:space="0" w:color="auto"/>
            </w:tcBorders>
            <w:vAlign w:val="bottom"/>
          </w:tcPr>
          <w:p w14:paraId="308DB775" w14:textId="2888F425"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29" w:author="Smith, Alexis@Energy" w:date="2018-10-24T12:03:00Z"/>
                <w:rFonts w:ascii="Calibri" w:eastAsiaTheme="majorEastAsia" w:hAnsi="Calibri" w:cstheme="majorBidi"/>
                <w:b/>
                <w:bCs/>
                <w:color w:val="4F81BD" w:themeColor="accent1"/>
                <w:sz w:val="18"/>
                <w:szCs w:val="18"/>
              </w:rPr>
            </w:pPr>
            <w:del w:id="3030" w:author="Smith, Alexis@Energy" w:date="2018-10-24T12:03:00Z">
              <w:r w:rsidDel="00A73C09">
                <w:rPr>
                  <w:rFonts w:ascii="Calibri" w:hAnsi="Calibri"/>
                  <w:sz w:val="18"/>
                  <w:szCs w:val="18"/>
                </w:rPr>
                <w:delText>09</w:delText>
              </w:r>
            </w:del>
          </w:p>
        </w:tc>
        <w:tc>
          <w:tcPr>
            <w:tcW w:w="863" w:type="dxa"/>
            <w:tcBorders>
              <w:top w:val="single" w:sz="6" w:space="0" w:color="auto"/>
              <w:bottom w:val="single" w:sz="6" w:space="0" w:color="auto"/>
            </w:tcBorders>
            <w:vAlign w:val="bottom"/>
          </w:tcPr>
          <w:p w14:paraId="308DB776" w14:textId="22AA37CB"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31" w:author="Smith, Alexis@Energy" w:date="2018-10-24T12:03:00Z"/>
                <w:rFonts w:ascii="Calibri" w:eastAsiaTheme="majorEastAsia" w:hAnsi="Calibri" w:cstheme="majorBidi"/>
                <w:b/>
                <w:bCs/>
                <w:color w:val="4F81BD" w:themeColor="accent1"/>
                <w:sz w:val="18"/>
                <w:szCs w:val="18"/>
              </w:rPr>
            </w:pPr>
            <w:del w:id="3032" w:author="Smith, Alexis@Energy" w:date="2018-10-24T12:03:00Z">
              <w:r w:rsidDel="00A73C09">
                <w:rPr>
                  <w:rFonts w:ascii="Calibri" w:hAnsi="Calibri"/>
                  <w:sz w:val="18"/>
                  <w:szCs w:val="18"/>
                </w:rPr>
                <w:delText>10</w:delText>
              </w:r>
            </w:del>
          </w:p>
        </w:tc>
        <w:tc>
          <w:tcPr>
            <w:tcW w:w="792" w:type="dxa"/>
            <w:tcBorders>
              <w:top w:val="single" w:sz="6" w:space="0" w:color="auto"/>
              <w:bottom w:val="single" w:sz="6" w:space="0" w:color="auto"/>
            </w:tcBorders>
            <w:vAlign w:val="bottom"/>
          </w:tcPr>
          <w:p w14:paraId="308DB777" w14:textId="4F4B83D4"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33" w:author="Smith, Alexis@Energy" w:date="2018-10-24T12:03:00Z"/>
                <w:rFonts w:ascii="Calibri" w:eastAsiaTheme="majorEastAsia" w:hAnsi="Calibri" w:cstheme="majorBidi"/>
                <w:b/>
                <w:bCs/>
                <w:color w:val="4F81BD" w:themeColor="accent1"/>
                <w:sz w:val="18"/>
                <w:szCs w:val="18"/>
              </w:rPr>
            </w:pPr>
            <w:del w:id="3034" w:author="Smith, Alexis@Energy" w:date="2018-10-24T12:03:00Z">
              <w:r w:rsidDel="00A73C09">
                <w:rPr>
                  <w:rFonts w:ascii="Calibri" w:hAnsi="Calibri"/>
                  <w:sz w:val="18"/>
                  <w:szCs w:val="18"/>
                </w:rPr>
                <w:delText>11</w:delText>
              </w:r>
            </w:del>
          </w:p>
        </w:tc>
        <w:tc>
          <w:tcPr>
            <w:tcW w:w="775" w:type="dxa"/>
            <w:tcBorders>
              <w:top w:val="single" w:sz="6" w:space="0" w:color="auto"/>
              <w:bottom w:val="single" w:sz="6" w:space="0" w:color="auto"/>
            </w:tcBorders>
            <w:vAlign w:val="bottom"/>
          </w:tcPr>
          <w:p w14:paraId="308DB778" w14:textId="5C92394B"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35" w:author="Smith, Alexis@Energy" w:date="2018-10-24T12:03:00Z"/>
                <w:rFonts w:ascii="Calibri" w:eastAsiaTheme="majorEastAsia" w:hAnsi="Calibri" w:cstheme="majorBidi"/>
                <w:b/>
                <w:bCs/>
                <w:color w:val="4F81BD" w:themeColor="accent1"/>
                <w:sz w:val="18"/>
                <w:szCs w:val="18"/>
              </w:rPr>
            </w:pPr>
            <w:del w:id="3036" w:author="Smith, Alexis@Energy" w:date="2018-10-24T12:03:00Z">
              <w:r w:rsidDel="00A73C09">
                <w:rPr>
                  <w:rFonts w:ascii="Calibri" w:hAnsi="Calibri"/>
                  <w:sz w:val="18"/>
                  <w:szCs w:val="18"/>
                </w:rPr>
                <w:delText>12</w:delText>
              </w:r>
            </w:del>
          </w:p>
        </w:tc>
        <w:tc>
          <w:tcPr>
            <w:tcW w:w="809" w:type="dxa"/>
            <w:tcBorders>
              <w:top w:val="single" w:sz="6" w:space="0" w:color="auto"/>
              <w:bottom w:val="single" w:sz="6" w:space="0" w:color="auto"/>
            </w:tcBorders>
            <w:vAlign w:val="bottom"/>
          </w:tcPr>
          <w:p w14:paraId="308DB779" w14:textId="31FB6432" w:rsidR="0068486E" w:rsidDel="00A73C09" w:rsidRDefault="008617FC">
            <w:pPr>
              <w:keepNext/>
              <w:tabs>
                <w:tab w:val="left" w:pos="2160"/>
                <w:tab w:val="left" w:pos="2700"/>
                <w:tab w:val="left" w:pos="3420"/>
                <w:tab w:val="left" w:pos="3780"/>
                <w:tab w:val="left" w:pos="5760"/>
                <w:tab w:val="left" w:pos="7212"/>
              </w:tabs>
              <w:spacing w:line="240" w:lineRule="exact"/>
              <w:jc w:val="center"/>
              <w:rPr>
                <w:del w:id="3037" w:author="Smith, Alexis@Energy" w:date="2018-10-24T12:03:00Z"/>
                <w:rFonts w:ascii="Calibri" w:eastAsiaTheme="majorEastAsia" w:hAnsi="Calibri" w:cstheme="majorBidi"/>
                <w:b/>
                <w:bCs/>
                <w:color w:val="4F81BD" w:themeColor="accent1"/>
                <w:sz w:val="18"/>
                <w:szCs w:val="18"/>
              </w:rPr>
            </w:pPr>
            <w:del w:id="3038" w:author="Smith, Alexis@Energy" w:date="2018-10-24T12:03:00Z">
              <w:r w:rsidDel="00A73C09">
                <w:rPr>
                  <w:rFonts w:ascii="Calibri" w:hAnsi="Calibri"/>
                  <w:sz w:val="18"/>
                  <w:szCs w:val="18"/>
                </w:rPr>
                <w:delText>13</w:delText>
              </w:r>
            </w:del>
          </w:p>
        </w:tc>
        <w:tc>
          <w:tcPr>
            <w:tcW w:w="1621" w:type="dxa"/>
            <w:tcBorders>
              <w:top w:val="single" w:sz="6" w:space="0" w:color="auto"/>
              <w:bottom w:val="single" w:sz="6" w:space="0" w:color="auto"/>
            </w:tcBorders>
            <w:vAlign w:val="bottom"/>
          </w:tcPr>
          <w:p w14:paraId="308DB77A" w14:textId="6A9C69B0"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039" w:author="Smith, Alexis@Energy" w:date="2018-10-24T12:03:00Z"/>
                <w:rFonts w:ascii="Calibri" w:hAnsi="Calibri"/>
                <w:sz w:val="18"/>
                <w:szCs w:val="18"/>
              </w:rPr>
            </w:pPr>
            <w:del w:id="3040" w:author="Smith, Alexis@Energy" w:date="2018-10-24T12:03:00Z">
              <w:r w:rsidDel="00A73C09">
                <w:rPr>
                  <w:rFonts w:ascii="Calibri" w:hAnsi="Calibri"/>
                  <w:sz w:val="18"/>
                  <w:szCs w:val="18"/>
                </w:rPr>
                <w:delText>14</w:delText>
              </w:r>
            </w:del>
          </w:p>
        </w:tc>
        <w:tc>
          <w:tcPr>
            <w:tcW w:w="1620" w:type="dxa"/>
            <w:tcBorders>
              <w:top w:val="single" w:sz="6" w:space="0" w:color="auto"/>
              <w:bottom w:val="single" w:sz="6" w:space="0" w:color="auto"/>
              <w:right w:val="single" w:sz="4" w:space="0" w:color="auto"/>
            </w:tcBorders>
            <w:vAlign w:val="bottom"/>
          </w:tcPr>
          <w:p w14:paraId="308DB77B" w14:textId="52786FD7" w:rsidR="00CA1A66" w:rsidDel="00A73C09" w:rsidRDefault="008617FC">
            <w:pPr>
              <w:keepNext/>
              <w:tabs>
                <w:tab w:val="left" w:pos="2160"/>
                <w:tab w:val="left" w:pos="2700"/>
                <w:tab w:val="left" w:pos="3420"/>
                <w:tab w:val="left" w:pos="3780"/>
                <w:tab w:val="left" w:pos="5760"/>
                <w:tab w:val="left" w:pos="7212"/>
              </w:tabs>
              <w:spacing w:line="240" w:lineRule="exact"/>
              <w:jc w:val="center"/>
              <w:rPr>
                <w:del w:id="3041" w:author="Smith, Alexis@Energy" w:date="2018-10-24T12:03:00Z"/>
                <w:rFonts w:ascii="Calibri" w:hAnsi="Calibri"/>
                <w:sz w:val="18"/>
                <w:szCs w:val="18"/>
              </w:rPr>
            </w:pPr>
            <w:del w:id="3042" w:author="Smith, Alexis@Energy" w:date="2018-10-24T12:03:00Z">
              <w:r w:rsidDel="00A73C09">
                <w:rPr>
                  <w:rFonts w:ascii="Calibri" w:hAnsi="Calibri"/>
                  <w:sz w:val="18"/>
                  <w:szCs w:val="18"/>
                </w:rPr>
                <w:delText>15</w:delText>
              </w:r>
            </w:del>
          </w:p>
        </w:tc>
      </w:tr>
      <w:tr w:rsidR="00BB558C" w:rsidRPr="009B3A0C" w:rsidDel="00A73C09" w14:paraId="308DB791" w14:textId="1981CADB" w:rsidTr="004358FA">
        <w:trPr>
          <w:cantSplit/>
          <w:trHeight w:val="492"/>
          <w:del w:id="3043" w:author="Smith, Alexis@Energy" w:date="2018-10-24T12:03:00Z"/>
        </w:trPr>
        <w:tc>
          <w:tcPr>
            <w:tcW w:w="1457" w:type="dxa"/>
            <w:tcBorders>
              <w:top w:val="single" w:sz="6" w:space="0" w:color="auto"/>
              <w:left w:val="single" w:sz="4" w:space="0" w:color="auto"/>
              <w:bottom w:val="single" w:sz="6" w:space="0" w:color="auto"/>
            </w:tcBorders>
            <w:vAlign w:val="bottom"/>
          </w:tcPr>
          <w:p w14:paraId="308DB77D" w14:textId="00CCB0DB" w:rsidR="008617FC" w:rsidRPr="008468D1" w:rsidDel="00A73C09" w:rsidRDefault="00EE6BFA">
            <w:pPr>
              <w:keepNext/>
              <w:tabs>
                <w:tab w:val="left" w:pos="2160"/>
                <w:tab w:val="left" w:pos="2700"/>
                <w:tab w:val="left" w:pos="3420"/>
                <w:tab w:val="left" w:pos="3780"/>
                <w:tab w:val="left" w:pos="5760"/>
                <w:tab w:val="left" w:pos="7212"/>
              </w:tabs>
              <w:spacing w:line="240" w:lineRule="exact"/>
              <w:jc w:val="center"/>
              <w:rPr>
                <w:del w:id="3044" w:author="Smith, Alexis@Energy" w:date="2018-10-24T12:03:00Z"/>
                <w:rFonts w:ascii="Calibri" w:hAnsi="Calibri"/>
                <w:sz w:val="16"/>
                <w:szCs w:val="18"/>
              </w:rPr>
            </w:pPr>
            <w:del w:id="3045" w:author="Smith, Alexis@Energy" w:date="2018-10-24T12:03:00Z">
              <w:r w:rsidRPr="00EE6BFA" w:rsidDel="00A73C09">
                <w:rPr>
                  <w:rFonts w:ascii="Calibri" w:hAnsi="Calibri"/>
                  <w:sz w:val="16"/>
                  <w:szCs w:val="18"/>
                </w:rPr>
                <w:delText>Water Heating System ID or Name</w:delText>
              </w:r>
            </w:del>
          </w:p>
        </w:tc>
        <w:tc>
          <w:tcPr>
            <w:tcW w:w="1080" w:type="dxa"/>
            <w:tcBorders>
              <w:top w:val="single" w:sz="6" w:space="0" w:color="auto"/>
              <w:bottom w:val="single" w:sz="6" w:space="0" w:color="auto"/>
            </w:tcBorders>
            <w:vAlign w:val="bottom"/>
          </w:tcPr>
          <w:p w14:paraId="308DB77E" w14:textId="48246CA9"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46" w:author="Smith, Alexis@Energy" w:date="2018-10-24T12:03:00Z"/>
                <w:rFonts w:ascii="Calibri" w:hAnsi="Calibri"/>
                <w:sz w:val="16"/>
                <w:szCs w:val="18"/>
              </w:rPr>
            </w:pPr>
            <w:del w:id="3047" w:author="Smith, Alexis@Energy" w:date="2018-10-24T12:03:00Z">
              <w:r w:rsidRPr="00EE6BFA" w:rsidDel="00A73C09">
                <w:rPr>
                  <w:rFonts w:ascii="Calibri" w:hAnsi="Calibri"/>
                  <w:sz w:val="16"/>
                  <w:szCs w:val="18"/>
                </w:rPr>
                <w:delText xml:space="preserve"> Water Heating System Type</w:delText>
              </w:r>
            </w:del>
          </w:p>
        </w:tc>
        <w:tc>
          <w:tcPr>
            <w:tcW w:w="901" w:type="dxa"/>
            <w:tcBorders>
              <w:top w:val="single" w:sz="6" w:space="0" w:color="auto"/>
              <w:bottom w:val="single" w:sz="6" w:space="0" w:color="auto"/>
            </w:tcBorders>
            <w:vAlign w:val="bottom"/>
          </w:tcPr>
          <w:p w14:paraId="308DB77F" w14:textId="41A315B0"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48" w:author="Smith, Alexis@Energy" w:date="2018-10-24T12:03:00Z"/>
                <w:rFonts w:ascii="Calibri" w:hAnsi="Calibri"/>
                <w:sz w:val="16"/>
                <w:szCs w:val="18"/>
              </w:rPr>
            </w:pPr>
            <w:del w:id="3049" w:author="Smith, Alexis@Energy" w:date="2018-10-24T12:03:00Z">
              <w:r w:rsidRPr="00EE6BFA" w:rsidDel="00A73C09">
                <w:rPr>
                  <w:rFonts w:ascii="Calibri" w:hAnsi="Calibri"/>
                  <w:sz w:val="16"/>
                  <w:szCs w:val="18"/>
                </w:rPr>
                <w:delText>Water Heater Type</w:delText>
              </w:r>
            </w:del>
          </w:p>
        </w:tc>
        <w:tc>
          <w:tcPr>
            <w:tcW w:w="791" w:type="dxa"/>
            <w:tcBorders>
              <w:top w:val="single" w:sz="6" w:space="0" w:color="auto"/>
              <w:bottom w:val="single" w:sz="6" w:space="0" w:color="auto"/>
            </w:tcBorders>
            <w:vAlign w:val="bottom"/>
          </w:tcPr>
          <w:p w14:paraId="308DB780" w14:textId="67D9BA07" w:rsidR="00011FBA" w:rsidRPr="00011FBA" w:rsidDel="00A73C09" w:rsidRDefault="00EE6BFA">
            <w:pPr>
              <w:keepNext/>
              <w:tabs>
                <w:tab w:val="left" w:pos="2160"/>
                <w:tab w:val="left" w:pos="2700"/>
                <w:tab w:val="left" w:pos="3420"/>
                <w:tab w:val="left" w:pos="3780"/>
                <w:tab w:val="left" w:pos="5760"/>
                <w:tab w:val="left" w:pos="7212"/>
              </w:tabs>
              <w:jc w:val="center"/>
              <w:rPr>
                <w:del w:id="3050" w:author="Smith, Alexis@Energy" w:date="2018-10-24T12:03:00Z"/>
                <w:rFonts w:ascii="Calibri" w:hAnsi="Calibri"/>
                <w:sz w:val="16"/>
                <w:szCs w:val="18"/>
              </w:rPr>
            </w:pPr>
            <w:del w:id="3051" w:author="Smith, Alexis@Energy" w:date="2018-10-24T12:03:00Z">
              <w:r w:rsidRPr="00EE6BFA" w:rsidDel="00A73C09">
                <w:rPr>
                  <w:rFonts w:ascii="Calibri" w:hAnsi="Calibri"/>
                  <w:sz w:val="16"/>
                  <w:szCs w:val="18"/>
                </w:rPr>
                <w:delText># of Water Heaters in system</w:delText>
              </w:r>
            </w:del>
          </w:p>
        </w:tc>
        <w:tc>
          <w:tcPr>
            <w:tcW w:w="792" w:type="dxa"/>
            <w:tcBorders>
              <w:top w:val="single" w:sz="6" w:space="0" w:color="auto"/>
              <w:bottom w:val="single" w:sz="6" w:space="0" w:color="auto"/>
            </w:tcBorders>
            <w:vAlign w:val="bottom"/>
          </w:tcPr>
          <w:p w14:paraId="308DB781" w14:textId="1214A54A"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52" w:author="Smith, Alexis@Energy" w:date="2018-10-24T12:03:00Z"/>
                <w:rFonts w:ascii="Calibri" w:hAnsi="Calibri"/>
                <w:sz w:val="16"/>
                <w:szCs w:val="18"/>
              </w:rPr>
            </w:pPr>
            <w:del w:id="3053" w:author="Smith, Alexis@Energy" w:date="2018-10-24T12:03:00Z">
              <w:r w:rsidRPr="00EE6BFA" w:rsidDel="00A73C09">
                <w:rPr>
                  <w:rFonts w:ascii="Calibri" w:hAnsi="Calibri"/>
                  <w:sz w:val="16"/>
                  <w:szCs w:val="18"/>
                </w:rPr>
                <w:delText xml:space="preserve">Water Heater </w:delText>
              </w:r>
            </w:del>
          </w:p>
          <w:p w14:paraId="308DB782" w14:textId="04A21708"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54" w:author="Smith, Alexis@Energy" w:date="2018-10-24T12:03:00Z"/>
                <w:rFonts w:ascii="Calibri" w:hAnsi="Calibri"/>
                <w:sz w:val="16"/>
                <w:szCs w:val="18"/>
              </w:rPr>
            </w:pPr>
            <w:del w:id="3055" w:author="Smith, Alexis@Energy" w:date="2018-10-24T12:03:00Z">
              <w:r w:rsidRPr="00EE6BFA" w:rsidDel="00A73C09">
                <w:rPr>
                  <w:rFonts w:ascii="Calibri" w:hAnsi="Calibri"/>
                  <w:sz w:val="16"/>
                  <w:szCs w:val="18"/>
                </w:rPr>
                <w:delText>Storage</w:delText>
              </w:r>
            </w:del>
          </w:p>
          <w:p w14:paraId="308DB783" w14:textId="74FE701E" w:rsidR="008617FC" w:rsidRPr="008468D1" w:rsidDel="00A73C09" w:rsidRDefault="00EE6BFA" w:rsidP="00006CB2">
            <w:pPr>
              <w:keepNext/>
              <w:tabs>
                <w:tab w:val="left" w:pos="2160"/>
                <w:tab w:val="left" w:pos="2700"/>
                <w:tab w:val="left" w:pos="3420"/>
                <w:tab w:val="left" w:pos="3780"/>
                <w:tab w:val="left" w:pos="5760"/>
                <w:tab w:val="left" w:pos="7212"/>
              </w:tabs>
              <w:jc w:val="center"/>
              <w:rPr>
                <w:del w:id="3056" w:author="Smith, Alexis@Energy" w:date="2018-10-24T12:03:00Z"/>
                <w:rFonts w:ascii="Calibri" w:hAnsi="Calibri"/>
                <w:sz w:val="16"/>
                <w:szCs w:val="18"/>
              </w:rPr>
            </w:pPr>
            <w:del w:id="3057" w:author="Smith, Alexis@Energy" w:date="2018-10-24T12:03:00Z">
              <w:r w:rsidRPr="00EE6BFA" w:rsidDel="00A73C09">
                <w:rPr>
                  <w:rFonts w:ascii="Calibri" w:hAnsi="Calibri"/>
                  <w:sz w:val="16"/>
                  <w:szCs w:val="18"/>
                </w:rPr>
                <w:delText>Volume (gal)</w:delText>
              </w:r>
            </w:del>
          </w:p>
        </w:tc>
        <w:tc>
          <w:tcPr>
            <w:tcW w:w="792" w:type="dxa"/>
            <w:tcBorders>
              <w:top w:val="single" w:sz="6" w:space="0" w:color="auto"/>
              <w:bottom w:val="single" w:sz="6" w:space="0" w:color="auto"/>
            </w:tcBorders>
            <w:vAlign w:val="bottom"/>
          </w:tcPr>
          <w:p w14:paraId="308DB784" w14:textId="4CA7D69B"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58" w:author="Smith, Alexis@Energy" w:date="2018-10-24T12:03:00Z"/>
                <w:rFonts w:ascii="Calibri" w:hAnsi="Calibri"/>
                <w:sz w:val="16"/>
                <w:szCs w:val="18"/>
              </w:rPr>
            </w:pPr>
            <w:del w:id="3059" w:author="Smith, Alexis@Energy" w:date="2018-10-24T12:03:00Z">
              <w:r w:rsidRPr="00EE6BFA" w:rsidDel="00A73C09">
                <w:rPr>
                  <w:rFonts w:ascii="Calibri" w:hAnsi="Calibri"/>
                  <w:sz w:val="16"/>
                  <w:szCs w:val="18"/>
                </w:rPr>
                <w:delText>Fuel Type</w:delText>
              </w:r>
            </w:del>
          </w:p>
        </w:tc>
        <w:tc>
          <w:tcPr>
            <w:tcW w:w="685" w:type="dxa"/>
            <w:tcBorders>
              <w:top w:val="single" w:sz="6" w:space="0" w:color="auto"/>
              <w:bottom w:val="single" w:sz="6" w:space="0" w:color="auto"/>
            </w:tcBorders>
            <w:vAlign w:val="bottom"/>
          </w:tcPr>
          <w:p w14:paraId="308DB785" w14:textId="17B0CD89" w:rsidR="008617FC" w:rsidRPr="008468D1" w:rsidDel="00A73C09" w:rsidRDefault="00EE6BFA">
            <w:pPr>
              <w:keepNext/>
              <w:tabs>
                <w:tab w:val="left" w:pos="2160"/>
                <w:tab w:val="left" w:pos="2700"/>
                <w:tab w:val="left" w:pos="3420"/>
                <w:tab w:val="left" w:pos="3780"/>
                <w:tab w:val="left" w:pos="5760"/>
                <w:tab w:val="left" w:pos="7212"/>
              </w:tabs>
              <w:spacing w:line="240" w:lineRule="exact"/>
              <w:jc w:val="center"/>
              <w:rPr>
                <w:del w:id="3060" w:author="Smith, Alexis@Energy" w:date="2018-10-24T12:03:00Z"/>
                <w:rFonts w:ascii="Calibri" w:hAnsi="Calibri"/>
                <w:sz w:val="16"/>
                <w:szCs w:val="18"/>
              </w:rPr>
            </w:pPr>
            <w:del w:id="3061" w:author="Smith, Alexis@Energy" w:date="2018-10-24T12:03:00Z">
              <w:r w:rsidRPr="00EE6BFA" w:rsidDel="00A73C09">
                <w:rPr>
                  <w:rFonts w:ascii="Calibri" w:hAnsi="Calibri"/>
                  <w:sz w:val="16"/>
                  <w:szCs w:val="18"/>
                </w:rPr>
                <w:delText>Rated Input Type</w:delText>
              </w:r>
            </w:del>
          </w:p>
        </w:tc>
        <w:tc>
          <w:tcPr>
            <w:tcW w:w="720" w:type="dxa"/>
            <w:tcBorders>
              <w:top w:val="single" w:sz="6" w:space="0" w:color="auto"/>
              <w:bottom w:val="single" w:sz="6" w:space="0" w:color="auto"/>
            </w:tcBorders>
            <w:vAlign w:val="bottom"/>
          </w:tcPr>
          <w:p w14:paraId="308DB786" w14:textId="7BB2686C" w:rsidR="008617FC" w:rsidRPr="008468D1" w:rsidDel="00A73C09" w:rsidRDefault="00EE6BFA">
            <w:pPr>
              <w:keepNext/>
              <w:tabs>
                <w:tab w:val="left" w:pos="2160"/>
                <w:tab w:val="left" w:pos="2700"/>
                <w:tab w:val="left" w:pos="3420"/>
                <w:tab w:val="left" w:pos="3780"/>
                <w:tab w:val="left" w:pos="5760"/>
                <w:tab w:val="left" w:pos="7212"/>
              </w:tabs>
              <w:spacing w:line="240" w:lineRule="exact"/>
              <w:jc w:val="center"/>
              <w:rPr>
                <w:del w:id="3062" w:author="Smith, Alexis@Energy" w:date="2018-10-24T12:03:00Z"/>
                <w:rFonts w:ascii="Calibri" w:hAnsi="Calibri"/>
                <w:sz w:val="16"/>
                <w:szCs w:val="18"/>
              </w:rPr>
            </w:pPr>
            <w:del w:id="3063" w:author="Smith, Alexis@Energy" w:date="2018-10-24T12:03:00Z">
              <w:r w:rsidRPr="00EE6BFA" w:rsidDel="00A73C09">
                <w:rPr>
                  <w:rFonts w:ascii="Calibri" w:hAnsi="Calibri"/>
                  <w:sz w:val="16"/>
                  <w:szCs w:val="18"/>
                </w:rPr>
                <w:delText>Rated Input Value</w:delText>
              </w:r>
            </w:del>
          </w:p>
        </w:tc>
        <w:tc>
          <w:tcPr>
            <w:tcW w:w="900" w:type="dxa"/>
            <w:tcBorders>
              <w:top w:val="single" w:sz="6" w:space="0" w:color="auto"/>
              <w:bottom w:val="single" w:sz="6" w:space="0" w:color="auto"/>
            </w:tcBorders>
            <w:vAlign w:val="bottom"/>
          </w:tcPr>
          <w:p w14:paraId="308DB787" w14:textId="3753D806"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64" w:author="Smith, Alexis@Energy" w:date="2018-10-24T12:03:00Z"/>
                <w:rFonts w:ascii="Calibri" w:hAnsi="Calibri"/>
                <w:sz w:val="16"/>
                <w:szCs w:val="18"/>
              </w:rPr>
            </w:pPr>
            <w:del w:id="3065" w:author="Smith, Alexis@Energy" w:date="2018-10-24T12:03:00Z">
              <w:r w:rsidRPr="00EE6BFA" w:rsidDel="00A73C09">
                <w:rPr>
                  <w:rFonts w:ascii="Calibri" w:hAnsi="Calibri"/>
                  <w:sz w:val="16"/>
                  <w:szCs w:val="18"/>
                </w:rPr>
                <w:delText>Heating Efficiency Type</w:delText>
              </w:r>
            </w:del>
          </w:p>
        </w:tc>
        <w:tc>
          <w:tcPr>
            <w:tcW w:w="863" w:type="dxa"/>
            <w:tcBorders>
              <w:top w:val="single" w:sz="6" w:space="0" w:color="auto"/>
              <w:bottom w:val="single" w:sz="6" w:space="0" w:color="auto"/>
            </w:tcBorders>
            <w:vAlign w:val="bottom"/>
          </w:tcPr>
          <w:p w14:paraId="308DB788" w14:textId="74EDB69F"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66" w:author="Smith, Alexis@Energy" w:date="2018-10-24T12:03:00Z"/>
                <w:rFonts w:ascii="Calibri" w:hAnsi="Calibri"/>
                <w:sz w:val="16"/>
                <w:szCs w:val="18"/>
              </w:rPr>
            </w:pPr>
            <w:del w:id="3067" w:author="Smith, Alexis@Energy" w:date="2018-10-24T12:03:00Z">
              <w:r w:rsidRPr="00EE6BFA" w:rsidDel="00A73C09">
                <w:rPr>
                  <w:rFonts w:ascii="Calibri" w:hAnsi="Calibri"/>
                  <w:sz w:val="16"/>
                  <w:szCs w:val="18"/>
                </w:rPr>
                <w:delText>Heating Efficiency Value</w:delText>
              </w:r>
            </w:del>
          </w:p>
        </w:tc>
        <w:tc>
          <w:tcPr>
            <w:tcW w:w="792" w:type="dxa"/>
            <w:tcBorders>
              <w:top w:val="single" w:sz="6" w:space="0" w:color="auto"/>
              <w:bottom w:val="single" w:sz="6" w:space="0" w:color="auto"/>
            </w:tcBorders>
            <w:vAlign w:val="bottom"/>
          </w:tcPr>
          <w:p w14:paraId="308DB789" w14:textId="03E6E4F0"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68" w:author="Smith, Alexis@Energy" w:date="2018-10-24T12:03:00Z"/>
                <w:rFonts w:ascii="Calibri" w:hAnsi="Calibri"/>
                <w:sz w:val="16"/>
                <w:szCs w:val="18"/>
              </w:rPr>
            </w:pPr>
            <w:del w:id="3069" w:author="Smith, Alexis@Energy" w:date="2018-10-24T12:03:00Z">
              <w:r w:rsidRPr="00EE6BFA" w:rsidDel="00A73C09">
                <w:rPr>
                  <w:rFonts w:ascii="Calibri" w:hAnsi="Calibri"/>
                  <w:sz w:val="16"/>
                  <w:szCs w:val="18"/>
                </w:rPr>
                <w:delText>Standby Loss (%)</w:delText>
              </w:r>
            </w:del>
          </w:p>
        </w:tc>
        <w:tc>
          <w:tcPr>
            <w:tcW w:w="775" w:type="dxa"/>
            <w:tcBorders>
              <w:top w:val="single" w:sz="6" w:space="0" w:color="auto"/>
              <w:bottom w:val="single" w:sz="6" w:space="0" w:color="auto"/>
            </w:tcBorders>
            <w:vAlign w:val="bottom"/>
          </w:tcPr>
          <w:p w14:paraId="308DB78A" w14:textId="6D6E92A7" w:rsidR="00CA1A66" w:rsidDel="00A73C09" w:rsidRDefault="00EE6BFA">
            <w:pPr>
              <w:keepNext/>
              <w:tabs>
                <w:tab w:val="left" w:pos="2160"/>
                <w:tab w:val="left" w:pos="2700"/>
                <w:tab w:val="left" w:pos="3420"/>
                <w:tab w:val="left" w:pos="3780"/>
                <w:tab w:val="left" w:pos="5760"/>
                <w:tab w:val="left" w:pos="7212"/>
              </w:tabs>
              <w:spacing w:line="240" w:lineRule="exact"/>
              <w:jc w:val="center"/>
              <w:rPr>
                <w:del w:id="3070" w:author="Smith, Alexis@Energy" w:date="2018-10-24T12:03:00Z"/>
                <w:rFonts w:ascii="Calibri" w:hAnsi="Calibri"/>
                <w:sz w:val="16"/>
                <w:szCs w:val="18"/>
              </w:rPr>
            </w:pPr>
            <w:del w:id="3071" w:author="Smith, Alexis@Energy" w:date="2018-10-24T12:03:00Z">
              <w:r w:rsidRPr="00EE6BFA" w:rsidDel="00A73C09">
                <w:rPr>
                  <w:rFonts w:ascii="Calibri" w:hAnsi="Calibri"/>
                  <w:sz w:val="16"/>
                  <w:szCs w:val="18"/>
                </w:rPr>
                <w:delText>Exterior Insul</w:delText>
              </w:r>
              <w:r w:rsidR="00BB558C" w:rsidDel="00A73C09">
                <w:rPr>
                  <w:rFonts w:ascii="Calibri" w:hAnsi="Calibri"/>
                  <w:sz w:val="16"/>
                  <w:szCs w:val="18"/>
                </w:rPr>
                <w:delText>.</w:delText>
              </w:r>
              <w:r w:rsidRPr="00EE6BFA" w:rsidDel="00A73C09">
                <w:rPr>
                  <w:rFonts w:ascii="Calibri" w:hAnsi="Calibri"/>
                  <w:sz w:val="16"/>
                  <w:szCs w:val="18"/>
                </w:rPr>
                <w:delText xml:space="preserve"> </w:delText>
              </w:r>
            </w:del>
          </w:p>
          <w:p w14:paraId="308DB78B" w14:textId="1394E55A" w:rsidR="00CA1A66" w:rsidDel="00A73C09" w:rsidRDefault="00957318">
            <w:pPr>
              <w:keepNext/>
              <w:tabs>
                <w:tab w:val="left" w:pos="2160"/>
                <w:tab w:val="left" w:pos="2700"/>
                <w:tab w:val="left" w:pos="3420"/>
                <w:tab w:val="left" w:pos="3780"/>
                <w:tab w:val="left" w:pos="5760"/>
                <w:tab w:val="left" w:pos="7212"/>
              </w:tabs>
              <w:spacing w:line="240" w:lineRule="exact"/>
              <w:jc w:val="center"/>
              <w:rPr>
                <w:del w:id="3072" w:author="Smith, Alexis@Energy" w:date="2018-10-24T12:03:00Z"/>
                <w:rFonts w:ascii="Calibri" w:hAnsi="Calibri"/>
                <w:sz w:val="16"/>
                <w:szCs w:val="18"/>
              </w:rPr>
            </w:pPr>
            <w:del w:id="3073" w:author="Smith, Alexis@Energy" w:date="2018-10-24T12:03:00Z">
              <w:r w:rsidDel="00A73C09">
                <w:rPr>
                  <w:rFonts w:ascii="Calibri" w:hAnsi="Calibri"/>
                  <w:sz w:val="16"/>
                  <w:szCs w:val="18"/>
                </w:rPr>
                <w:delText>R-Value</w:delText>
              </w:r>
            </w:del>
          </w:p>
        </w:tc>
        <w:tc>
          <w:tcPr>
            <w:tcW w:w="809" w:type="dxa"/>
            <w:tcBorders>
              <w:top w:val="single" w:sz="6" w:space="0" w:color="auto"/>
              <w:bottom w:val="single" w:sz="6" w:space="0" w:color="auto"/>
            </w:tcBorders>
            <w:vAlign w:val="bottom"/>
          </w:tcPr>
          <w:p w14:paraId="308DB78C" w14:textId="0061B322"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74" w:author="Smith, Alexis@Energy" w:date="2018-10-24T12:03:00Z"/>
                <w:rFonts w:ascii="Calibri" w:hAnsi="Calibri"/>
                <w:sz w:val="16"/>
                <w:szCs w:val="18"/>
              </w:rPr>
            </w:pPr>
            <w:del w:id="3075" w:author="Smith, Alexis@Energy" w:date="2018-10-24T12:03:00Z">
              <w:r w:rsidRPr="00EE6BFA" w:rsidDel="00A73C09">
                <w:rPr>
                  <w:rFonts w:ascii="Calibri" w:hAnsi="Calibri"/>
                  <w:sz w:val="16"/>
                  <w:szCs w:val="18"/>
                </w:rPr>
                <w:delText>Back-Up Solar Savings Fraction</w:delText>
              </w:r>
            </w:del>
          </w:p>
        </w:tc>
        <w:tc>
          <w:tcPr>
            <w:tcW w:w="1621" w:type="dxa"/>
            <w:tcBorders>
              <w:top w:val="single" w:sz="6" w:space="0" w:color="auto"/>
              <w:bottom w:val="single" w:sz="6" w:space="0" w:color="auto"/>
            </w:tcBorders>
            <w:vAlign w:val="bottom"/>
          </w:tcPr>
          <w:p w14:paraId="308DB78D" w14:textId="0D7A6EBA" w:rsidR="00CA1A66" w:rsidDel="00A73C09" w:rsidRDefault="00EE6BFA">
            <w:pPr>
              <w:keepNext/>
              <w:tabs>
                <w:tab w:val="left" w:pos="2160"/>
                <w:tab w:val="left" w:pos="2700"/>
                <w:tab w:val="left" w:pos="3420"/>
                <w:tab w:val="left" w:pos="3780"/>
                <w:tab w:val="left" w:pos="5760"/>
                <w:tab w:val="left" w:pos="7212"/>
              </w:tabs>
              <w:spacing w:line="240" w:lineRule="exact"/>
              <w:jc w:val="center"/>
              <w:rPr>
                <w:del w:id="3076" w:author="Smith, Alexis@Energy" w:date="2018-10-24T12:03:00Z"/>
                <w:rFonts w:ascii="Calibri" w:hAnsi="Calibri"/>
                <w:sz w:val="16"/>
                <w:szCs w:val="18"/>
              </w:rPr>
            </w:pPr>
            <w:del w:id="3077" w:author="Smith, Alexis@Energy" w:date="2018-10-24T12:03:00Z">
              <w:r w:rsidRPr="00EE6BFA" w:rsidDel="00A73C09">
                <w:rPr>
                  <w:rFonts w:ascii="Calibri" w:hAnsi="Calibri"/>
                  <w:sz w:val="16"/>
                  <w:szCs w:val="18"/>
                </w:rPr>
                <w:delText xml:space="preserve">Central </w:delText>
              </w:r>
              <w:r w:rsidR="00957318" w:rsidRPr="00011FBA" w:rsidDel="00A73C09">
                <w:rPr>
                  <w:rFonts w:ascii="Calibri" w:hAnsi="Calibri"/>
                  <w:sz w:val="16"/>
                  <w:szCs w:val="18"/>
                </w:rPr>
                <w:delText xml:space="preserve">DHW System </w:delText>
              </w:r>
            </w:del>
          </w:p>
          <w:p w14:paraId="308DB78E" w14:textId="0B5007E0" w:rsidR="00CA1A66" w:rsidDel="00A73C09" w:rsidRDefault="00EE6BFA">
            <w:pPr>
              <w:keepNext/>
              <w:tabs>
                <w:tab w:val="left" w:pos="2160"/>
                <w:tab w:val="left" w:pos="2700"/>
                <w:tab w:val="left" w:pos="3420"/>
                <w:tab w:val="left" w:pos="3780"/>
                <w:tab w:val="left" w:pos="5760"/>
                <w:tab w:val="left" w:pos="7212"/>
              </w:tabs>
              <w:spacing w:line="240" w:lineRule="exact"/>
              <w:jc w:val="center"/>
              <w:rPr>
                <w:del w:id="3078" w:author="Smith, Alexis@Energy" w:date="2018-10-24T12:03:00Z"/>
                <w:rFonts w:ascii="Calibri" w:hAnsi="Calibri"/>
                <w:sz w:val="16"/>
                <w:szCs w:val="18"/>
              </w:rPr>
            </w:pPr>
            <w:del w:id="3079" w:author="Smith, Alexis@Energy" w:date="2018-10-24T12:03:00Z">
              <w:r w:rsidRPr="00EE6BFA" w:rsidDel="00A73C09">
                <w:rPr>
                  <w:rFonts w:ascii="Calibri" w:hAnsi="Calibri"/>
                  <w:sz w:val="16"/>
                  <w:szCs w:val="18"/>
                </w:rPr>
                <w:delText>Distribution Type</w:delText>
              </w:r>
            </w:del>
          </w:p>
        </w:tc>
        <w:tc>
          <w:tcPr>
            <w:tcW w:w="1620" w:type="dxa"/>
            <w:tcBorders>
              <w:top w:val="single" w:sz="6" w:space="0" w:color="auto"/>
              <w:bottom w:val="single" w:sz="6" w:space="0" w:color="auto"/>
              <w:right w:val="single" w:sz="4" w:space="0" w:color="auto"/>
            </w:tcBorders>
            <w:vAlign w:val="bottom"/>
          </w:tcPr>
          <w:p w14:paraId="308DB78F" w14:textId="0B8D136B" w:rsidR="00957318"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80" w:author="Smith, Alexis@Energy" w:date="2018-10-24T12:03:00Z"/>
                <w:rFonts w:ascii="Calibri" w:hAnsi="Calibri"/>
                <w:sz w:val="16"/>
                <w:szCs w:val="18"/>
              </w:rPr>
            </w:pPr>
            <w:del w:id="3081" w:author="Smith, Alexis@Energy" w:date="2018-10-24T12:03:00Z">
              <w:r w:rsidRPr="00EE6BFA" w:rsidDel="00A73C09">
                <w:rPr>
                  <w:rFonts w:ascii="Calibri" w:hAnsi="Calibri"/>
                  <w:sz w:val="16"/>
                  <w:szCs w:val="18"/>
                </w:rPr>
                <w:delText xml:space="preserve">Dwelling Unit </w:delText>
              </w:r>
              <w:r w:rsidR="00957318" w:rsidDel="00A73C09">
                <w:rPr>
                  <w:rFonts w:ascii="Calibri" w:hAnsi="Calibri"/>
                  <w:sz w:val="16"/>
                  <w:szCs w:val="18"/>
                </w:rPr>
                <w:delText>DHW System</w:delText>
              </w:r>
            </w:del>
          </w:p>
          <w:p w14:paraId="308DB790" w14:textId="20488778" w:rsidR="008617FC" w:rsidRPr="008468D1" w:rsidDel="00A73C09" w:rsidRDefault="00EE6BFA" w:rsidP="00006CB2">
            <w:pPr>
              <w:keepNext/>
              <w:tabs>
                <w:tab w:val="left" w:pos="2160"/>
                <w:tab w:val="left" w:pos="2700"/>
                <w:tab w:val="left" w:pos="3420"/>
                <w:tab w:val="left" w:pos="3780"/>
                <w:tab w:val="left" w:pos="5760"/>
                <w:tab w:val="left" w:pos="7212"/>
              </w:tabs>
              <w:spacing w:line="240" w:lineRule="exact"/>
              <w:jc w:val="center"/>
              <w:rPr>
                <w:del w:id="3082" w:author="Smith, Alexis@Energy" w:date="2018-10-24T12:03:00Z"/>
                <w:rFonts w:ascii="Calibri" w:hAnsi="Calibri"/>
                <w:sz w:val="16"/>
                <w:szCs w:val="18"/>
              </w:rPr>
            </w:pPr>
            <w:del w:id="3083" w:author="Smith, Alexis@Energy" w:date="2018-10-24T12:03:00Z">
              <w:r w:rsidRPr="00EE6BFA" w:rsidDel="00A73C09">
                <w:rPr>
                  <w:rFonts w:ascii="Calibri" w:hAnsi="Calibri"/>
                  <w:sz w:val="16"/>
                  <w:szCs w:val="18"/>
                </w:rPr>
                <w:delText>Distribution Type</w:delText>
              </w:r>
            </w:del>
          </w:p>
        </w:tc>
      </w:tr>
      <w:tr w:rsidR="00BB558C" w:rsidRPr="009B3A0C" w:rsidDel="00A73C09" w14:paraId="308DB7AE" w14:textId="561F4B38" w:rsidTr="004358FA">
        <w:trPr>
          <w:cantSplit/>
          <w:trHeight w:val="246"/>
          <w:del w:id="3084" w:author="Smith, Alexis@Energy" w:date="2018-10-24T12:03:00Z"/>
        </w:trPr>
        <w:tc>
          <w:tcPr>
            <w:tcW w:w="1457" w:type="dxa"/>
            <w:tcBorders>
              <w:top w:val="single" w:sz="6" w:space="0" w:color="auto"/>
              <w:left w:val="single" w:sz="4" w:space="0" w:color="auto"/>
              <w:bottom w:val="single" w:sz="6" w:space="0" w:color="auto"/>
            </w:tcBorders>
          </w:tcPr>
          <w:p w14:paraId="308DB792" w14:textId="234FF93E" w:rsidR="003F2CA1" w:rsidRPr="003C6339" w:rsidDel="00A73C09" w:rsidRDefault="003F2CA1" w:rsidP="00006CB2">
            <w:pPr>
              <w:keepNext/>
              <w:tabs>
                <w:tab w:val="left" w:pos="2160"/>
                <w:tab w:val="left" w:pos="2700"/>
                <w:tab w:val="left" w:pos="3420"/>
                <w:tab w:val="left" w:pos="3780"/>
                <w:tab w:val="left" w:pos="5760"/>
                <w:tab w:val="left" w:pos="7212"/>
              </w:tabs>
              <w:rPr>
                <w:del w:id="3085" w:author="Smith, Alexis@Energy" w:date="2018-10-24T12:03:00Z"/>
                <w:rFonts w:ascii="Calibri" w:hAnsi="Calibri"/>
                <w:sz w:val="16"/>
                <w:szCs w:val="14"/>
              </w:rPr>
            </w:pPr>
            <w:del w:id="3086" w:author="Smith, Alexis@Energy" w:date="2018-10-24T12:03:00Z">
              <w:r w:rsidRPr="003C6339" w:rsidDel="00A73C09">
                <w:rPr>
                  <w:rFonts w:ascii="Calibri" w:hAnsi="Calibri"/>
                  <w:sz w:val="16"/>
                  <w:szCs w:val="14"/>
                </w:rPr>
                <w:delText xml:space="preserve">&lt;&lt;user input text; </w:delText>
              </w:r>
            </w:del>
          </w:p>
          <w:p w14:paraId="308DB793" w14:textId="462EF6C0" w:rsidR="008617FC" w:rsidRPr="003C6339" w:rsidDel="00A73C09" w:rsidRDefault="003F2CA1" w:rsidP="003F2CA1">
            <w:pPr>
              <w:keepNext/>
              <w:tabs>
                <w:tab w:val="left" w:pos="2160"/>
                <w:tab w:val="left" w:pos="2700"/>
                <w:tab w:val="left" w:pos="3420"/>
                <w:tab w:val="left" w:pos="3780"/>
                <w:tab w:val="left" w:pos="5760"/>
                <w:tab w:val="left" w:pos="7212"/>
              </w:tabs>
              <w:rPr>
                <w:del w:id="3087" w:author="Smith, Alexis@Energy" w:date="2018-10-24T12:03:00Z"/>
                <w:rFonts w:ascii="Calibri" w:hAnsi="Calibri"/>
                <w:sz w:val="16"/>
                <w:szCs w:val="18"/>
              </w:rPr>
            </w:pPr>
            <w:del w:id="3088" w:author="Smith, Alexis@Energy" w:date="2018-10-24T12:03:00Z">
              <w:r w:rsidRPr="003C6339" w:rsidDel="00A73C09">
                <w:rPr>
                  <w:rFonts w:ascii="Calibri" w:hAnsi="Calibri"/>
                  <w:sz w:val="16"/>
                  <w:szCs w:val="14"/>
                </w:rPr>
                <w:delText>do not allow duplicate entries in this column</w:delText>
              </w:r>
              <w:r w:rsidR="00200AEA" w:rsidRPr="003C6339" w:rsidDel="00A73C09">
                <w:rPr>
                  <w:rFonts w:ascii="Calibri" w:hAnsi="Calibri"/>
                  <w:sz w:val="16"/>
                  <w:szCs w:val="14"/>
                </w:rPr>
                <w:delText>;  allow user to enter multiple rows as needed</w:delText>
              </w:r>
              <w:r w:rsidRPr="003C6339" w:rsidDel="00A73C09">
                <w:rPr>
                  <w:rFonts w:ascii="Calibri" w:hAnsi="Calibri"/>
                  <w:sz w:val="16"/>
                  <w:szCs w:val="14"/>
                </w:rPr>
                <w:delText>&gt;&gt;</w:delText>
              </w:r>
            </w:del>
          </w:p>
        </w:tc>
        <w:tc>
          <w:tcPr>
            <w:tcW w:w="1080" w:type="dxa"/>
            <w:tcBorders>
              <w:top w:val="single" w:sz="6" w:space="0" w:color="auto"/>
              <w:bottom w:val="single" w:sz="6" w:space="0" w:color="auto"/>
            </w:tcBorders>
          </w:tcPr>
          <w:p w14:paraId="308DB794" w14:textId="29574256" w:rsidR="008617FC" w:rsidRPr="003C6339" w:rsidDel="00A73C09" w:rsidRDefault="008617FC" w:rsidP="00006CB2">
            <w:pPr>
              <w:keepNext/>
              <w:tabs>
                <w:tab w:val="left" w:pos="2160"/>
                <w:tab w:val="left" w:pos="2700"/>
                <w:tab w:val="left" w:pos="3420"/>
                <w:tab w:val="left" w:pos="3780"/>
                <w:tab w:val="left" w:pos="5760"/>
                <w:tab w:val="left" w:pos="7212"/>
              </w:tabs>
              <w:rPr>
                <w:del w:id="3089" w:author="Smith, Alexis@Energy" w:date="2018-10-24T12:03:00Z"/>
                <w:rFonts w:ascii="Calibri" w:hAnsi="Calibri"/>
                <w:sz w:val="16"/>
                <w:szCs w:val="14"/>
              </w:rPr>
            </w:pPr>
            <w:del w:id="3090" w:author="Smith, Alexis@Energy" w:date="2018-10-24T12:03:00Z">
              <w:r w:rsidRPr="003C6339" w:rsidDel="00A73C09">
                <w:rPr>
                  <w:rFonts w:ascii="Calibri" w:hAnsi="Calibri"/>
                  <w:sz w:val="16"/>
                  <w:szCs w:val="14"/>
                </w:rPr>
                <w:delText xml:space="preserve">&lt;&lt;user pick from list, DHW, </w:delText>
              </w:r>
              <w:r w:rsidR="00CE0BB5" w:rsidRPr="003C6339" w:rsidDel="00A73C09">
                <w:rPr>
                  <w:rFonts w:ascii="Calibri" w:hAnsi="Calibri"/>
                  <w:sz w:val="16"/>
                  <w:szCs w:val="14"/>
                </w:rPr>
                <w:delText xml:space="preserve">Central, </w:delText>
              </w:r>
              <w:r w:rsidR="00EF5589" w:rsidRPr="003C6339" w:rsidDel="00A73C09">
                <w:rPr>
                  <w:rFonts w:ascii="Calibri" w:hAnsi="Calibri"/>
                  <w:sz w:val="16"/>
                  <w:szCs w:val="14"/>
                </w:rPr>
                <w:delText>Hydronic</w:delText>
              </w:r>
              <w:r w:rsidRPr="003C6339" w:rsidDel="00A73C09">
                <w:rPr>
                  <w:rFonts w:ascii="Calibri" w:hAnsi="Calibri"/>
                  <w:sz w:val="16"/>
                  <w:szCs w:val="14"/>
                </w:rPr>
                <w:delText>,</w:delText>
              </w:r>
            </w:del>
          </w:p>
          <w:p w14:paraId="308DB795" w14:textId="0E1E1A92" w:rsidR="008617FC" w:rsidRPr="003C6339" w:rsidDel="00A73C09" w:rsidRDefault="008617FC" w:rsidP="00F06095">
            <w:pPr>
              <w:keepNext/>
              <w:tabs>
                <w:tab w:val="left" w:pos="2160"/>
                <w:tab w:val="left" w:pos="2700"/>
                <w:tab w:val="left" w:pos="3420"/>
                <w:tab w:val="left" w:pos="3780"/>
                <w:tab w:val="left" w:pos="5760"/>
                <w:tab w:val="left" w:pos="7212"/>
              </w:tabs>
              <w:rPr>
                <w:del w:id="3091" w:author="Smith, Alexis@Energy" w:date="2018-10-24T12:03:00Z"/>
                <w:rFonts w:ascii="Calibri" w:hAnsi="Calibri"/>
                <w:sz w:val="16"/>
                <w:szCs w:val="18"/>
              </w:rPr>
            </w:pPr>
            <w:del w:id="3092" w:author="Smith, Alexis@Energy" w:date="2018-10-24T12:03:00Z">
              <w:r w:rsidRPr="003C6339" w:rsidDel="00A73C09">
                <w:rPr>
                  <w:rFonts w:ascii="Calibri" w:hAnsi="Calibri"/>
                  <w:sz w:val="16"/>
                  <w:szCs w:val="14"/>
                </w:rPr>
                <w:delText>Combined H</w:delText>
              </w:r>
              <w:r w:rsidR="00F06095" w:rsidRPr="003C6339" w:rsidDel="00A73C09">
                <w:rPr>
                  <w:rFonts w:ascii="Calibri" w:hAnsi="Calibri"/>
                  <w:sz w:val="16"/>
                  <w:szCs w:val="14"/>
                </w:rPr>
                <w:delText>ydronic</w:delText>
              </w:r>
              <w:r w:rsidRPr="003C6339" w:rsidDel="00A73C09">
                <w:rPr>
                  <w:rFonts w:ascii="Calibri" w:hAnsi="Calibri"/>
                  <w:sz w:val="16"/>
                  <w:szCs w:val="14"/>
                </w:rPr>
                <w:delText>&gt;&gt;</w:delText>
              </w:r>
            </w:del>
          </w:p>
        </w:tc>
        <w:tc>
          <w:tcPr>
            <w:tcW w:w="901" w:type="dxa"/>
            <w:tcBorders>
              <w:top w:val="single" w:sz="6" w:space="0" w:color="auto"/>
              <w:bottom w:val="single" w:sz="6" w:space="0" w:color="auto"/>
            </w:tcBorders>
          </w:tcPr>
          <w:p w14:paraId="3269BA37" w14:textId="42D7FF11" w:rsidR="00D96778" w:rsidDel="00A73C09" w:rsidRDefault="00EE6BFA" w:rsidP="00D96778">
            <w:pPr>
              <w:keepNext/>
              <w:tabs>
                <w:tab w:val="left" w:pos="2160"/>
                <w:tab w:val="left" w:pos="2700"/>
                <w:tab w:val="left" w:pos="3420"/>
                <w:tab w:val="left" w:pos="3780"/>
                <w:tab w:val="left" w:pos="5760"/>
                <w:tab w:val="left" w:pos="7212"/>
              </w:tabs>
              <w:rPr>
                <w:del w:id="3093" w:author="Smith, Alexis@Energy" w:date="2018-10-24T12:03:00Z"/>
                <w:rFonts w:ascii="Calibri" w:hAnsi="Calibri"/>
                <w:sz w:val="16"/>
                <w:szCs w:val="14"/>
              </w:rPr>
            </w:pPr>
            <w:del w:id="3094" w:author="Smith, Alexis@Energy" w:date="2018-10-24T12:03:00Z">
              <w:r w:rsidRPr="003C6339" w:rsidDel="00A73C09">
                <w:rPr>
                  <w:rFonts w:ascii="Calibri" w:hAnsi="Calibri"/>
                  <w:sz w:val="16"/>
                  <w:szCs w:val="14"/>
                </w:rPr>
                <w:delText>&lt;&lt;</w:delText>
              </w:r>
              <w:r w:rsidR="00D96778" w:rsidDel="00A73C09">
                <w:rPr>
                  <w:rFonts w:ascii="Calibri" w:hAnsi="Calibri"/>
                  <w:sz w:val="16"/>
                  <w:szCs w:val="14"/>
                </w:rPr>
                <w:delText>if L02 = DHW, then user pick one from list: Small Storage, Large Storage, Consumer Storage, Commercial Storage, Consumer Instantaneous, Small Instantaneous, or Residential-Duty Commercial Storage;</w:delText>
              </w:r>
            </w:del>
          </w:p>
          <w:p w14:paraId="308DB796" w14:textId="4F6FD2E0" w:rsidR="008617FC" w:rsidRPr="003C6339" w:rsidDel="00A73C09" w:rsidRDefault="00D96778" w:rsidP="00CB3D43">
            <w:pPr>
              <w:keepNext/>
              <w:tabs>
                <w:tab w:val="left" w:pos="2160"/>
                <w:tab w:val="left" w:pos="2700"/>
                <w:tab w:val="left" w:pos="3420"/>
                <w:tab w:val="left" w:pos="3780"/>
                <w:tab w:val="left" w:pos="5760"/>
                <w:tab w:val="left" w:pos="7212"/>
              </w:tabs>
              <w:rPr>
                <w:del w:id="3095" w:author="Smith, Alexis@Energy" w:date="2018-10-24T12:03:00Z"/>
                <w:rFonts w:ascii="Calibri" w:hAnsi="Calibri"/>
                <w:sz w:val="16"/>
                <w:szCs w:val="14"/>
              </w:rPr>
            </w:pPr>
            <w:del w:id="3096" w:author="Smith, Alexis@Energy" w:date="2018-10-24T12:03:00Z">
              <w:r w:rsidDel="00A73C09">
                <w:rPr>
                  <w:rFonts w:ascii="Calibri" w:hAnsi="Calibri"/>
                  <w:sz w:val="16"/>
                  <w:szCs w:val="14"/>
                </w:rPr>
                <w:delText xml:space="preserve">Else </w:delText>
              </w:r>
              <w:r w:rsidR="00EE6BFA" w:rsidRPr="003C6339" w:rsidDel="00A73C09">
                <w:rPr>
                  <w:rFonts w:ascii="Calibri" w:hAnsi="Calibri"/>
                  <w:sz w:val="16"/>
                  <w:szCs w:val="14"/>
                </w:rPr>
                <w:delText>user pick one from list: Large Storage, Small Storage, Boiler</w:delText>
              </w:r>
            </w:del>
            <w:ins w:id="3097" w:author="Smith, Alexis@Energy" w:date="2018-11-02T10:02:00Z">
              <w:r w:rsidR="00CB3D43">
                <w:rPr>
                  <w:rFonts w:ascii="Calibri" w:hAnsi="Calibri"/>
                  <w:sz w:val="16"/>
                  <w:szCs w:val="14"/>
                </w:rPr>
                <w:t>…</w:t>
              </w:r>
            </w:ins>
            <w:del w:id="3098" w:author="Smith, Alexis@Energy" w:date="2018-10-24T12:03:00Z">
              <w:r w:rsidR="00EE6BFA" w:rsidRPr="003C6339" w:rsidDel="00A73C09">
                <w:rPr>
                  <w:rFonts w:ascii="Calibri" w:hAnsi="Calibri"/>
                  <w:sz w:val="16"/>
                  <w:szCs w:val="14"/>
                </w:rPr>
                <w:delText xml:space="preserve">, </w:delText>
              </w:r>
            </w:del>
            <w:r w:rsidR="00F06095" w:rsidRPr="003C6339">
              <w:rPr>
                <w:rFonts w:ascii="Calibri" w:hAnsi="Calibri"/>
                <w:sz w:val="16"/>
                <w:szCs w:val="14"/>
              </w:rPr>
              <w:t>&gt;&gt;</w:t>
            </w:r>
          </w:p>
        </w:tc>
        <w:tc>
          <w:tcPr>
            <w:tcW w:w="791" w:type="dxa"/>
            <w:tcBorders>
              <w:top w:val="single" w:sz="6" w:space="0" w:color="auto"/>
              <w:bottom w:val="single" w:sz="6" w:space="0" w:color="auto"/>
            </w:tcBorders>
          </w:tcPr>
          <w:p w14:paraId="308DB797" w14:textId="2183CD7B" w:rsidR="008535C4" w:rsidRPr="003C6339" w:rsidDel="00A73C09" w:rsidRDefault="003F2CA1">
            <w:pPr>
              <w:keepNext/>
              <w:tabs>
                <w:tab w:val="left" w:pos="2160"/>
                <w:tab w:val="left" w:pos="2700"/>
                <w:tab w:val="left" w:pos="3420"/>
                <w:tab w:val="left" w:pos="3780"/>
                <w:tab w:val="left" w:pos="5760"/>
                <w:tab w:val="left" w:pos="7212"/>
              </w:tabs>
              <w:rPr>
                <w:del w:id="3099" w:author="Smith, Alexis@Energy" w:date="2018-10-24T12:03:00Z"/>
                <w:rFonts w:ascii="Calibri" w:hAnsi="Calibri"/>
                <w:sz w:val="16"/>
                <w:szCs w:val="14"/>
              </w:rPr>
            </w:pPr>
            <w:del w:id="3100" w:author="Smith, Alexis@Energy" w:date="2018-10-24T12:03:00Z">
              <w:r w:rsidRPr="003C6339" w:rsidDel="00A73C09">
                <w:rPr>
                  <w:rFonts w:ascii="Calibri" w:hAnsi="Calibri"/>
                  <w:sz w:val="16"/>
                  <w:szCs w:val="14"/>
                </w:rPr>
                <w:delText>&lt;&lt;</w:delText>
              </w:r>
              <w:r w:rsidR="00E34299" w:rsidRPr="003C6339" w:rsidDel="00A73C09">
                <w:rPr>
                  <w:rFonts w:ascii="Calibri" w:hAnsi="Calibri"/>
                  <w:sz w:val="16"/>
                  <w:szCs w:val="14"/>
                </w:rPr>
                <w:delText>user input</w:delText>
              </w:r>
              <w:r w:rsidR="005B0652" w:rsidRPr="003C6339" w:rsidDel="00A73C09">
                <w:rPr>
                  <w:rFonts w:ascii="Calibri" w:hAnsi="Calibri"/>
                  <w:sz w:val="16"/>
                  <w:szCs w:val="14"/>
                </w:rPr>
                <w:delText>: IntergerNonnegative</w:delText>
              </w:r>
              <w:r w:rsidRPr="003C6339" w:rsidDel="00A73C09">
                <w:rPr>
                  <w:rFonts w:ascii="Calibri" w:hAnsi="Calibri"/>
                  <w:sz w:val="16"/>
                  <w:szCs w:val="14"/>
                </w:rPr>
                <w:delText>&gt;&gt;</w:delText>
              </w:r>
            </w:del>
          </w:p>
        </w:tc>
        <w:tc>
          <w:tcPr>
            <w:tcW w:w="792" w:type="dxa"/>
            <w:tcBorders>
              <w:top w:val="single" w:sz="6" w:space="0" w:color="auto"/>
              <w:bottom w:val="single" w:sz="6" w:space="0" w:color="auto"/>
            </w:tcBorders>
          </w:tcPr>
          <w:p w14:paraId="308DB798" w14:textId="24422D91" w:rsidR="008535C4" w:rsidRPr="003C6339" w:rsidDel="00A73C09" w:rsidRDefault="00E34299" w:rsidP="00E55F6D">
            <w:pPr>
              <w:keepNext/>
              <w:tabs>
                <w:tab w:val="left" w:pos="2160"/>
                <w:tab w:val="left" w:pos="2700"/>
                <w:tab w:val="left" w:pos="3420"/>
                <w:tab w:val="left" w:pos="3780"/>
                <w:tab w:val="left" w:pos="5760"/>
                <w:tab w:val="left" w:pos="7212"/>
              </w:tabs>
              <w:rPr>
                <w:del w:id="3101" w:author="Smith, Alexis@Energy" w:date="2018-10-24T12:03:00Z"/>
                <w:rFonts w:ascii="Calibri" w:hAnsi="Calibri"/>
                <w:sz w:val="16"/>
                <w:szCs w:val="14"/>
              </w:rPr>
            </w:pPr>
            <w:del w:id="3102" w:author="Smith, Alexis@Energy" w:date="2018-10-24T12:03:00Z">
              <w:r w:rsidRPr="003C6339" w:rsidDel="00A73C09">
                <w:rPr>
                  <w:rFonts w:ascii="Calibri" w:hAnsi="Calibri"/>
                  <w:sz w:val="16"/>
                  <w:szCs w:val="14"/>
                </w:rPr>
                <w:delText>&lt;&lt;</w:delText>
              </w:r>
              <w:r w:rsidR="003F2CA1" w:rsidRPr="003C6339" w:rsidDel="00A73C09">
                <w:rPr>
                  <w:rFonts w:ascii="Calibri" w:hAnsi="Calibri"/>
                  <w:sz w:val="16"/>
                  <w:szCs w:val="14"/>
                </w:rPr>
                <w:delText xml:space="preserve">user enter </w:delText>
              </w:r>
              <w:r w:rsidR="00E55F6D" w:rsidRPr="003C6339" w:rsidDel="00A73C09">
                <w:rPr>
                  <w:rFonts w:ascii="Calibri" w:hAnsi="Calibri"/>
                  <w:sz w:val="16"/>
                  <w:szCs w:val="14"/>
                </w:rPr>
                <w:delText xml:space="preserve">DecimalNonnegative </w:delText>
              </w:r>
              <w:r w:rsidR="007B7C18" w:rsidRPr="003C6339" w:rsidDel="00A73C09">
                <w:rPr>
                  <w:rFonts w:ascii="Calibri" w:hAnsi="Calibri"/>
                  <w:sz w:val="16"/>
                  <w:szCs w:val="14"/>
                </w:rPr>
                <w:delText>x</w:delText>
              </w:r>
              <w:r w:rsidR="003F2CA1" w:rsidRPr="003C6339" w:rsidDel="00A73C09">
                <w:rPr>
                  <w:rFonts w:ascii="Calibri" w:hAnsi="Calibri"/>
                  <w:sz w:val="16"/>
                  <w:szCs w:val="14"/>
                </w:rPr>
                <w:delText>xx.x</w:delText>
              </w:r>
              <w:r w:rsidRPr="003C6339" w:rsidDel="00A73C09">
                <w:rPr>
                  <w:rFonts w:ascii="Calibri" w:hAnsi="Calibri"/>
                  <w:sz w:val="16"/>
                  <w:szCs w:val="14"/>
                </w:rPr>
                <w:delText xml:space="preserve">, or </w:delText>
              </w:r>
              <w:r w:rsidR="007B7C18" w:rsidRPr="003C6339" w:rsidDel="00A73C09">
                <w:rPr>
                  <w:rFonts w:ascii="Calibri" w:hAnsi="Calibri"/>
                  <w:sz w:val="16"/>
                  <w:szCs w:val="14"/>
                </w:rPr>
                <w:delText>if A03 = instantaneous enter</w:delText>
              </w:r>
              <w:r w:rsidRPr="003C6339" w:rsidDel="00A73C09">
                <w:rPr>
                  <w:rFonts w:ascii="Calibri" w:hAnsi="Calibri"/>
                  <w:sz w:val="16"/>
                  <w:szCs w:val="14"/>
                </w:rPr>
                <w:delText xml:space="preserve"> N/A</w:delText>
              </w:r>
              <w:r w:rsidR="003F2CA1" w:rsidRPr="003C6339" w:rsidDel="00A73C09">
                <w:rPr>
                  <w:rFonts w:ascii="Calibri" w:hAnsi="Calibri"/>
                  <w:sz w:val="16"/>
                  <w:szCs w:val="14"/>
                </w:rPr>
                <w:delText>&gt;&gt;</w:delText>
              </w:r>
            </w:del>
          </w:p>
        </w:tc>
        <w:tc>
          <w:tcPr>
            <w:tcW w:w="792" w:type="dxa"/>
            <w:tcBorders>
              <w:top w:val="single" w:sz="6" w:space="0" w:color="auto"/>
              <w:bottom w:val="single" w:sz="6" w:space="0" w:color="auto"/>
            </w:tcBorders>
          </w:tcPr>
          <w:p w14:paraId="308DB799" w14:textId="7B9AD7DE" w:rsidR="008617FC" w:rsidRPr="003C6339" w:rsidDel="00A73C09" w:rsidRDefault="00EE6BFA" w:rsidP="003304E6">
            <w:pPr>
              <w:keepNext/>
              <w:tabs>
                <w:tab w:val="left" w:pos="2160"/>
                <w:tab w:val="left" w:pos="2700"/>
                <w:tab w:val="left" w:pos="3420"/>
                <w:tab w:val="left" w:pos="3780"/>
                <w:tab w:val="left" w:pos="5760"/>
                <w:tab w:val="left" w:pos="7212"/>
              </w:tabs>
              <w:rPr>
                <w:del w:id="3103" w:author="Smith, Alexis@Energy" w:date="2018-10-24T12:03:00Z"/>
                <w:rFonts w:ascii="Calibri" w:hAnsi="Calibri"/>
                <w:sz w:val="16"/>
                <w:szCs w:val="14"/>
              </w:rPr>
            </w:pPr>
            <w:del w:id="3104" w:author="Smith, Alexis@Energy" w:date="2018-10-24T12:03:00Z">
              <w:r w:rsidRPr="003C6339" w:rsidDel="00A73C09">
                <w:rPr>
                  <w:rFonts w:ascii="Calibri" w:hAnsi="Calibri"/>
                  <w:sz w:val="16"/>
                  <w:szCs w:val="14"/>
                </w:rPr>
                <w:delText>&lt;&lt;user pick one from list: Natural Gas, Propane&gt;&gt;</w:delText>
              </w:r>
            </w:del>
          </w:p>
        </w:tc>
        <w:tc>
          <w:tcPr>
            <w:tcW w:w="685" w:type="dxa"/>
            <w:tcBorders>
              <w:top w:val="single" w:sz="6" w:space="0" w:color="auto"/>
              <w:bottom w:val="single" w:sz="6" w:space="0" w:color="auto"/>
            </w:tcBorders>
          </w:tcPr>
          <w:p w14:paraId="308DB79A" w14:textId="2F30E924" w:rsidR="008617FC" w:rsidRPr="003C6339" w:rsidDel="00A73C09" w:rsidRDefault="008617FC" w:rsidP="003304E6">
            <w:pPr>
              <w:keepNext/>
              <w:tabs>
                <w:tab w:val="left" w:pos="2160"/>
                <w:tab w:val="left" w:pos="2700"/>
                <w:tab w:val="left" w:pos="3420"/>
                <w:tab w:val="left" w:pos="3780"/>
                <w:tab w:val="left" w:pos="5760"/>
                <w:tab w:val="left" w:pos="7212"/>
              </w:tabs>
              <w:rPr>
                <w:del w:id="3105" w:author="Smith, Alexis@Energy" w:date="2018-10-24T12:03:00Z"/>
                <w:rFonts w:ascii="Calibri" w:hAnsi="Calibri"/>
                <w:sz w:val="16"/>
                <w:szCs w:val="14"/>
              </w:rPr>
            </w:pPr>
            <w:del w:id="3106" w:author="Smith, Alexis@Energy" w:date="2018-10-24T12:03:00Z">
              <w:r w:rsidRPr="003C6339" w:rsidDel="00A73C09">
                <w:rPr>
                  <w:rFonts w:ascii="Calibri" w:hAnsi="Calibri"/>
                  <w:sz w:val="16"/>
                  <w:szCs w:val="14"/>
                </w:rPr>
                <w:delText xml:space="preserve">&lt;&lt;If Fuel Type L06 = Natural Gas, Propane then Rated Input Type = Btu/Hr.  </w:delText>
              </w:r>
              <w:r w:rsidR="00F06095" w:rsidRPr="003C6339" w:rsidDel="00A73C09">
                <w:rPr>
                  <w:rFonts w:ascii="Calibri" w:hAnsi="Calibri"/>
                  <w:sz w:val="16"/>
                  <w:szCs w:val="14"/>
                </w:rPr>
                <w:delText>&gt;&gt;</w:delText>
              </w:r>
            </w:del>
          </w:p>
        </w:tc>
        <w:tc>
          <w:tcPr>
            <w:tcW w:w="720" w:type="dxa"/>
            <w:tcBorders>
              <w:top w:val="single" w:sz="6" w:space="0" w:color="auto"/>
              <w:bottom w:val="single" w:sz="6" w:space="0" w:color="auto"/>
            </w:tcBorders>
          </w:tcPr>
          <w:p w14:paraId="308DB79B" w14:textId="5CF99272" w:rsidR="008617FC" w:rsidRPr="003C6339" w:rsidDel="00A73C09" w:rsidRDefault="00E34299" w:rsidP="002D1C94">
            <w:pPr>
              <w:keepNext/>
              <w:tabs>
                <w:tab w:val="left" w:pos="2160"/>
                <w:tab w:val="left" w:pos="2700"/>
                <w:tab w:val="left" w:pos="3420"/>
                <w:tab w:val="left" w:pos="3780"/>
                <w:tab w:val="left" w:pos="5760"/>
                <w:tab w:val="left" w:pos="7212"/>
              </w:tabs>
              <w:rPr>
                <w:del w:id="3107" w:author="Smith, Alexis@Energy" w:date="2018-10-24T12:03:00Z"/>
                <w:rFonts w:ascii="Calibri" w:hAnsi="Calibri"/>
                <w:sz w:val="16"/>
                <w:szCs w:val="14"/>
              </w:rPr>
            </w:pPr>
            <w:del w:id="3108"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 xml:space="preserve">: </w:delText>
              </w:r>
              <w:r w:rsidR="007C23A1" w:rsidRPr="003C6339" w:rsidDel="00A73C09">
                <w:rPr>
                  <w:rFonts w:ascii="Calibri" w:hAnsi="Calibri"/>
                  <w:sz w:val="16"/>
                  <w:szCs w:val="14"/>
                </w:rPr>
                <w:delText>Integer</w:delText>
              </w:r>
              <w:r w:rsidR="007B7C18" w:rsidRPr="003C6339" w:rsidDel="00A73C09">
                <w:rPr>
                  <w:rFonts w:ascii="Calibri" w:hAnsi="Calibri"/>
                  <w:sz w:val="16"/>
                  <w:szCs w:val="14"/>
                </w:rPr>
                <w:delText>Nonnegative</w:delText>
              </w:r>
              <w:r w:rsidR="006965EE" w:rsidDel="00A73C09">
                <w:rPr>
                  <w:rFonts w:ascii="Calibri" w:hAnsi="Calibri"/>
                  <w:sz w:val="16"/>
                  <w:szCs w:val="14"/>
                </w:rPr>
                <w:delText xml:space="preserve">; </w:delText>
              </w:r>
              <w:r w:rsidR="00D96778" w:rsidDel="00A73C09">
                <w:rPr>
                  <w:rFonts w:ascii="Calibri" w:hAnsi="Calibri"/>
                  <w:sz w:val="16"/>
                  <w:szCs w:val="14"/>
                </w:rPr>
                <w:delText xml:space="preserve">range check, if L03 = </w:delText>
              </w:r>
              <w:r w:rsidR="00032BD5" w:rsidDel="00A73C09">
                <w:rPr>
                  <w:rFonts w:ascii="Calibri" w:hAnsi="Calibri"/>
                  <w:sz w:val="16"/>
                  <w:szCs w:val="14"/>
                </w:rPr>
                <w:delText xml:space="preserve">Small storage, </w:delText>
              </w:r>
              <w:r w:rsidR="00D96778" w:rsidDel="00A73C09">
                <w:rPr>
                  <w:rFonts w:ascii="Calibri" w:hAnsi="Calibri"/>
                  <w:sz w:val="16"/>
                  <w:szCs w:val="14"/>
                </w:rPr>
                <w:delText>Large storage</w:delText>
              </w:r>
              <w:r w:rsidR="00032BD5" w:rsidDel="00A73C09">
                <w:rPr>
                  <w:rFonts w:ascii="Calibri" w:hAnsi="Calibri"/>
                  <w:sz w:val="16"/>
                  <w:szCs w:val="14"/>
                </w:rPr>
                <w:delText xml:space="preserve">, Consumer Storage, </w:delText>
              </w:r>
              <w:r w:rsidR="00D96778" w:rsidDel="00A73C09">
                <w:rPr>
                  <w:rFonts w:ascii="Calibri" w:hAnsi="Calibri"/>
                  <w:sz w:val="16"/>
                  <w:szCs w:val="14"/>
                </w:rPr>
                <w:delText>Commercial Storage</w:delText>
              </w:r>
              <w:r w:rsidR="002D1C94" w:rsidDel="00A73C09">
                <w:rPr>
                  <w:rFonts w:ascii="Calibri" w:hAnsi="Calibri"/>
                  <w:sz w:val="16"/>
                  <w:szCs w:val="14"/>
                </w:rPr>
                <w:delText>, or Residential-duty commercial storage</w:delText>
              </w:r>
              <w:r w:rsidR="00D96778" w:rsidDel="00A73C09">
                <w:rPr>
                  <w:rFonts w:ascii="Calibri" w:hAnsi="Calibri"/>
                  <w:sz w:val="16"/>
                  <w:szCs w:val="14"/>
                </w:rPr>
                <w:delText xml:space="preserve">, </w:delText>
              </w:r>
              <w:r w:rsidR="002D1C94" w:rsidDel="00A73C09">
                <w:rPr>
                  <w:rFonts w:ascii="Calibri" w:hAnsi="Calibri"/>
                  <w:sz w:val="16"/>
                  <w:szCs w:val="14"/>
                </w:rPr>
                <w:delText xml:space="preserve">then </w:delText>
              </w:r>
              <w:r w:rsidR="006965EE" w:rsidDel="00A73C09">
                <w:rPr>
                  <w:rFonts w:ascii="Calibri" w:hAnsi="Calibri"/>
                  <w:sz w:val="16"/>
                  <w:szCs w:val="14"/>
                </w:rPr>
                <w:delText xml:space="preserve">value must be </w:delText>
              </w:r>
              <w:r w:rsidR="006965EE" w:rsidDel="00A73C09">
                <w:rPr>
                  <w:rFonts w:ascii="Calibri" w:hAnsi="Calibri" w:cs="Calibri"/>
                  <w:sz w:val="16"/>
                  <w:szCs w:val="14"/>
                </w:rPr>
                <w:delText>≤</w:delText>
              </w:r>
              <w:r w:rsidR="006965EE" w:rsidDel="00A73C09">
                <w:rPr>
                  <w:rFonts w:ascii="Calibri" w:hAnsi="Calibri"/>
                  <w:sz w:val="16"/>
                  <w:szCs w:val="14"/>
                </w:rPr>
                <w:delText xml:space="preserve"> 105,000</w:delText>
              </w:r>
              <w:r w:rsidRPr="003C6339" w:rsidDel="00A73C09">
                <w:rPr>
                  <w:rFonts w:ascii="Calibri" w:hAnsi="Calibri"/>
                  <w:sz w:val="16"/>
                  <w:szCs w:val="14"/>
                </w:rPr>
                <w:delText>&gt;&gt;</w:delText>
              </w:r>
            </w:del>
          </w:p>
        </w:tc>
        <w:tc>
          <w:tcPr>
            <w:tcW w:w="900" w:type="dxa"/>
            <w:tcBorders>
              <w:top w:val="single" w:sz="6" w:space="0" w:color="auto"/>
              <w:bottom w:val="single" w:sz="6" w:space="0" w:color="auto"/>
            </w:tcBorders>
          </w:tcPr>
          <w:p w14:paraId="308DB79C" w14:textId="6D73FA3A" w:rsidR="008617FC" w:rsidRPr="003C6339" w:rsidDel="00A73C09" w:rsidRDefault="008617FC" w:rsidP="00006CB2">
            <w:pPr>
              <w:keepNext/>
              <w:tabs>
                <w:tab w:val="left" w:pos="2160"/>
                <w:tab w:val="left" w:pos="2700"/>
                <w:tab w:val="left" w:pos="3420"/>
                <w:tab w:val="left" w:pos="3780"/>
                <w:tab w:val="left" w:pos="5760"/>
                <w:tab w:val="left" w:pos="7212"/>
              </w:tabs>
              <w:rPr>
                <w:del w:id="3109" w:author="Smith, Alexis@Energy" w:date="2018-10-24T12:03:00Z"/>
                <w:rFonts w:ascii="Calibri" w:hAnsi="Calibri"/>
                <w:sz w:val="16"/>
                <w:szCs w:val="14"/>
              </w:rPr>
            </w:pPr>
            <w:del w:id="3110" w:author="Smith, Alexis@Energy" w:date="2018-10-24T12:03:00Z">
              <w:r w:rsidRPr="003C6339" w:rsidDel="00A73C09">
                <w:rPr>
                  <w:rFonts w:ascii="Calibri" w:hAnsi="Calibri"/>
                  <w:sz w:val="16"/>
                  <w:szCs w:val="14"/>
                </w:rPr>
                <w:delText>&lt;&lt; user pick from list:</w:delText>
              </w:r>
            </w:del>
          </w:p>
          <w:p w14:paraId="308DB79D" w14:textId="3BA1D460" w:rsidR="008617FC" w:rsidRPr="003C6339" w:rsidDel="00A73C09" w:rsidRDefault="008617FC" w:rsidP="00006CB2">
            <w:pPr>
              <w:keepNext/>
              <w:tabs>
                <w:tab w:val="left" w:pos="2160"/>
                <w:tab w:val="left" w:pos="2700"/>
                <w:tab w:val="left" w:pos="3420"/>
                <w:tab w:val="left" w:pos="3780"/>
                <w:tab w:val="left" w:pos="5760"/>
                <w:tab w:val="left" w:pos="7212"/>
              </w:tabs>
              <w:rPr>
                <w:del w:id="3111" w:author="Smith, Alexis@Energy" w:date="2018-10-24T12:03:00Z"/>
                <w:rFonts w:ascii="Calibri" w:hAnsi="Calibri"/>
                <w:sz w:val="16"/>
                <w:szCs w:val="14"/>
              </w:rPr>
            </w:pPr>
            <w:del w:id="3112" w:author="Smith, Alexis@Energy" w:date="2018-10-24T12:03:00Z">
              <w:r w:rsidRPr="003C6339" w:rsidDel="00A73C09">
                <w:rPr>
                  <w:rFonts w:ascii="Calibri" w:hAnsi="Calibri"/>
                  <w:sz w:val="16"/>
                  <w:szCs w:val="14"/>
                </w:rPr>
                <w:delText>*Energy Factor, *AFUE</w:delText>
              </w:r>
              <w:r w:rsidR="007B7C18" w:rsidRPr="003C6339" w:rsidDel="00A73C09">
                <w:rPr>
                  <w:rFonts w:ascii="Calibri" w:hAnsi="Calibri"/>
                  <w:sz w:val="16"/>
                  <w:szCs w:val="14"/>
                </w:rPr>
                <w:delText>,</w:delText>
              </w:r>
              <w:r w:rsidRPr="003C6339" w:rsidDel="00A73C09">
                <w:rPr>
                  <w:rFonts w:ascii="Calibri" w:hAnsi="Calibri"/>
                  <w:sz w:val="16"/>
                  <w:szCs w:val="14"/>
                </w:rPr>
                <w:delText xml:space="preserve"> </w:delText>
              </w:r>
            </w:del>
          </w:p>
          <w:p w14:paraId="308DB79E" w14:textId="4010B9B8" w:rsidR="008617FC" w:rsidRPr="003C6339" w:rsidDel="00A73C09" w:rsidRDefault="008617FC" w:rsidP="00006CB2">
            <w:pPr>
              <w:keepNext/>
              <w:tabs>
                <w:tab w:val="left" w:pos="2160"/>
                <w:tab w:val="left" w:pos="2700"/>
                <w:tab w:val="left" w:pos="3420"/>
                <w:tab w:val="left" w:pos="3780"/>
                <w:tab w:val="left" w:pos="5760"/>
                <w:tab w:val="left" w:pos="7212"/>
              </w:tabs>
              <w:rPr>
                <w:del w:id="3113" w:author="Smith, Alexis@Energy" w:date="2018-10-24T12:03:00Z"/>
                <w:rFonts w:ascii="Calibri" w:hAnsi="Calibri"/>
                <w:sz w:val="16"/>
                <w:szCs w:val="14"/>
              </w:rPr>
            </w:pPr>
            <w:del w:id="3114" w:author="Smith, Alexis@Energy" w:date="2018-10-24T12:03:00Z">
              <w:r w:rsidRPr="003C6339" w:rsidDel="00A73C09">
                <w:rPr>
                  <w:rFonts w:ascii="Calibri" w:hAnsi="Calibri"/>
                  <w:sz w:val="16"/>
                  <w:szCs w:val="14"/>
                </w:rPr>
                <w:delText>*Thermal Efficiency</w:delText>
              </w:r>
              <w:r w:rsidR="004002F7" w:rsidDel="00A73C09">
                <w:rPr>
                  <w:rFonts w:ascii="Calibri" w:hAnsi="Calibri"/>
                  <w:sz w:val="16"/>
                  <w:szCs w:val="14"/>
                </w:rPr>
                <w:delText>*Uniform Energy Factor</w:delText>
              </w:r>
              <w:r w:rsidRPr="003C6339" w:rsidDel="00A73C09">
                <w:rPr>
                  <w:rFonts w:ascii="Calibri" w:hAnsi="Calibri"/>
                  <w:sz w:val="16"/>
                  <w:szCs w:val="14"/>
                </w:rPr>
                <w:delText>&gt;&gt;</w:delText>
              </w:r>
            </w:del>
          </w:p>
        </w:tc>
        <w:tc>
          <w:tcPr>
            <w:tcW w:w="863" w:type="dxa"/>
            <w:tcBorders>
              <w:top w:val="single" w:sz="6" w:space="0" w:color="auto"/>
              <w:bottom w:val="single" w:sz="6" w:space="0" w:color="auto"/>
            </w:tcBorders>
          </w:tcPr>
          <w:p w14:paraId="308DB79F" w14:textId="4418A1B7" w:rsidR="008617FC" w:rsidRPr="003C6339" w:rsidDel="00A73C09" w:rsidRDefault="00E34299" w:rsidP="00006CB2">
            <w:pPr>
              <w:keepNext/>
              <w:tabs>
                <w:tab w:val="left" w:pos="2160"/>
                <w:tab w:val="left" w:pos="2700"/>
                <w:tab w:val="left" w:pos="3420"/>
                <w:tab w:val="left" w:pos="3780"/>
                <w:tab w:val="left" w:pos="5760"/>
                <w:tab w:val="left" w:pos="7212"/>
              </w:tabs>
              <w:rPr>
                <w:del w:id="3115" w:author="Smith, Alexis@Energy" w:date="2018-10-24T12:03:00Z"/>
                <w:rFonts w:ascii="Calibri" w:hAnsi="Calibri"/>
                <w:sz w:val="16"/>
                <w:szCs w:val="14"/>
              </w:rPr>
            </w:pPr>
            <w:del w:id="3116"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 DecimalNonnegative</w:delText>
              </w:r>
              <w:r w:rsidRPr="003C6339" w:rsidDel="00A73C09">
                <w:rPr>
                  <w:rFonts w:ascii="Calibri" w:hAnsi="Calibri"/>
                  <w:sz w:val="16"/>
                  <w:szCs w:val="14"/>
                </w:rPr>
                <w:delText>&gt;&gt;</w:delText>
              </w:r>
            </w:del>
          </w:p>
        </w:tc>
        <w:tc>
          <w:tcPr>
            <w:tcW w:w="792" w:type="dxa"/>
            <w:tcBorders>
              <w:top w:val="single" w:sz="6" w:space="0" w:color="auto"/>
              <w:bottom w:val="single" w:sz="6" w:space="0" w:color="auto"/>
            </w:tcBorders>
          </w:tcPr>
          <w:p w14:paraId="308DB7A0" w14:textId="551CA1BF" w:rsidR="008535C4" w:rsidRPr="003C6339" w:rsidDel="00A73C09" w:rsidRDefault="00E34299" w:rsidP="007B7C18">
            <w:pPr>
              <w:keepNext/>
              <w:tabs>
                <w:tab w:val="left" w:pos="2160"/>
                <w:tab w:val="left" w:pos="2700"/>
                <w:tab w:val="left" w:pos="3420"/>
                <w:tab w:val="left" w:pos="3780"/>
                <w:tab w:val="left" w:pos="5760"/>
                <w:tab w:val="left" w:pos="7212"/>
              </w:tabs>
              <w:rPr>
                <w:del w:id="3117" w:author="Smith, Alexis@Energy" w:date="2018-10-24T12:03:00Z"/>
                <w:rFonts w:ascii="Calibri" w:hAnsi="Calibri"/>
                <w:sz w:val="16"/>
                <w:szCs w:val="18"/>
              </w:rPr>
            </w:pPr>
            <w:del w:id="3118"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w:delText>
              </w:r>
              <w:r w:rsidRPr="003C6339" w:rsidDel="00A73C09">
                <w:rPr>
                  <w:rFonts w:ascii="Calibri" w:hAnsi="Calibri"/>
                  <w:sz w:val="16"/>
                  <w:szCs w:val="14"/>
                </w:rPr>
                <w:delText xml:space="preserve"> </w:delText>
              </w:r>
              <w:r w:rsidR="007B7C18" w:rsidRPr="003C6339" w:rsidDel="00A73C09">
                <w:rPr>
                  <w:rFonts w:ascii="Calibri" w:hAnsi="Calibri"/>
                  <w:sz w:val="16"/>
                  <w:szCs w:val="14"/>
                </w:rPr>
                <w:delText xml:space="preserve">DecimalNonnegative </w:delText>
              </w:r>
              <w:r w:rsidRPr="003C6339" w:rsidDel="00A73C09">
                <w:rPr>
                  <w:rFonts w:ascii="Calibri" w:hAnsi="Calibri"/>
                  <w:sz w:val="16"/>
                  <w:szCs w:val="14"/>
                </w:rPr>
                <w:delText>x.xx, or select N/A&gt;&gt;</w:delText>
              </w:r>
            </w:del>
          </w:p>
        </w:tc>
        <w:tc>
          <w:tcPr>
            <w:tcW w:w="775" w:type="dxa"/>
            <w:tcBorders>
              <w:top w:val="single" w:sz="6" w:space="0" w:color="auto"/>
              <w:bottom w:val="single" w:sz="6" w:space="0" w:color="auto"/>
            </w:tcBorders>
          </w:tcPr>
          <w:p w14:paraId="308DB7A1" w14:textId="1AC5CC3A" w:rsidR="00B24A58" w:rsidRPr="003C6339" w:rsidDel="00A73C09" w:rsidRDefault="00E34299" w:rsidP="007B7C18">
            <w:pPr>
              <w:keepNext/>
              <w:tabs>
                <w:tab w:val="left" w:pos="2160"/>
                <w:tab w:val="left" w:pos="2700"/>
                <w:tab w:val="left" w:pos="3420"/>
                <w:tab w:val="left" w:pos="3780"/>
                <w:tab w:val="left" w:pos="5760"/>
                <w:tab w:val="left" w:pos="7212"/>
              </w:tabs>
              <w:rPr>
                <w:del w:id="3119" w:author="Smith, Alexis@Energy" w:date="2018-10-24T12:03:00Z"/>
                <w:rFonts w:ascii="Calibri" w:eastAsiaTheme="majorEastAsia" w:hAnsi="Calibri" w:cstheme="majorBidi"/>
                <w:b/>
                <w:bCs/>
                <w:color w:val="4F81BD" w:themeColor="accent1"/>
                <w:sz w:val="16"/>
                <w:szCs w:val="18"/>
              </w:rPr>
            </w:pPr>
            <w:del w:id="3120"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w:delText>
              </w:r>
              <w:r w:rsidRPr="003C6339" w:rsidDel="00A73C09">
                <w:rPr>
                  <w:rFonts w:ascii="Calibri" w:hAnsi="Calibri"/>
                  <w:sz w:val="16"/>
                  <w:szCs w:val="14"/>
                </w:rPr>
                <w:delText xml:space="preserve"> </w:delText>
              </w:r>
              <w:r w:rsidR="007B7C18" w:rsidRPr="003C6339" w:rsidDel="00A73C09">
                <w:rPr>
                  <w:rFonts w:ascii="Calibri" w:hAnsi="Calibri"/>
                  <w:sz w:val="16"/>
                  <w:szCs w:val="14"/>
                </w:rPr>
                <w:delText xml:space="preserve">DecimalNonnegative </w:delText>
              </w:r>
              <w:r w:rsidRPr="003C6339" w:rsidDel="00A73C09">
                <w:rPr>
                  <w:rFonts w:ascii="Calibri" w:hAnsi="Calibri"/>
                  <w:sz w:val="16"/>
                  <w:szCs w:val="14"/>
                </w:rPr>
                <w:delText>xx, or select N/A&gt;&gt;</w:delText>
              </w:r>
            </w:del>
          </w:p>
        </w:tc>
        <w:tc>
          <w:tcPr>
            <w:tcW w:w="809" w:type="dxa"/>
            <w:tcBorders>
              <w:top w:val="single" w:sz="6" w:space="0" w:color="auto"/>
              <w:bottom w:val="single" w:sz="6" w:space="0" w:color="auto"/>
            </w:tcBorders>
          </w:tcPr>
          <w:p w14:paraId="308DB7A2" w14:textId="070653DC" w:rsidR="00B24A58" w:rsidRPr="003C6339" w:rsidDel="00A73C09" w:rsidRDefault="003B7526" w:rsidP="007B7C18">
            <w:pPr>
              <w:keepNext/>
              <w:tabs>
                <w:tab w:val="left" w:pos="2160"/>
                <w:tab w:val="left" w:pos="2700"/>
                <w:tab w:val="left" w:pos="3420"/>
                <w:tab w:val="left" w:pos="3780"/>
                <w:tab w:val="left" w:pos="5760"/>
                <w:tab w:val="left" w:pos="7212"/>
              </w:tabs>
              <w:rPr>
                <w:del w:id="3121" w:author="Smith, Alexis@Energy" w:date="2018-10-24T12:03:00Z"/>
                <w:rFonts w:ascii="Calibri" w:eastAsiaTheme="majorEastAsia" w:hAnsi="Calibri" w:cstheme="majorBidi"/>
                <w:b/>
                <w:bCs/>
                <w:color w:val="4F81BD" w:themeColor="accent1"/>
                <w:sz w:val="16"/>
                <w:szCs w:val="18"/>
              </w:rPr>
            </w:pPr>
            <w:del w:id="3122" w:author="Smith, Alexis@Energy" w:date="2018-10-24T12:03:00Z">
              <w:r w:rsidRPr="003C6339" w:rsidDel="00A73C09">
                <w:rPr>
                  <w:rFonts w:ascii="Calibri" w:hAnsi="Calibri"/>
                  <w:sz w:val="16"/>
                  <w:szCs w:val="14"/>
                </w:rPr>
                <w:delText>&lt;&lt;user input</w:delText>
              </w:r>
              <w:r w:rsidR="007B7C18" w:rsidRPr="003C6339" w:rsidDel="00A73C09">
                <w:rPr>
                  <w:rFonts w:ascii="Calibri" w:hAnsi="Calibri"/>
                  <w:sz w:val="16"/>
                  <w:szCs w:val="14"/>
                </w:rPr>
                <w:delText>:</w:delText>
              </w:r>
              <w:r w:rsidRPr="003C6339" w:rsidDel="00A73C09">
                <w:rPr>
                  <w:rFonts w:ascii="Calibri" w:hAnsi="Calibri"/>
                  <w:sz w:val="16"/>
                  <w:szCs w:val="14"/>
                </w:rPr>
                <w:delText xml:space="preserve"> </w:delText>
              </w:r>
              <w:r w:rsidR="007B7C18" w:rsidRPr="003C6339" w:rsidDel="00A73C09">
                <w:rPr>
                  <w:rFonts w:ascii="Calibri" w:hAnsi="Calibri"/>
                  <w:sz w:val="16"/>
                  <w:szCs w:val="14"/>
                </w:rPr>
                <w:delText>DecimalNonnegative</w:delText>
              </w:r>
              <w:r w:rsidRPr="003C6339" w:rsidDel="00A73C09">
                <w:rPr>
                  <w:rFonts w:ascii="Calibri" w:hAnsi="Calibri"/>
                  <w:sz w:val="16"/>
                  <w:szCs w:val="14"/>
                </w:rPr>
                <w:delText>, or select N/A&gt;&gt;</w:delText>
              </w:r>
            </w:del>
          </w:p>
        </w:tc>
        <w:tc>
          <w:tcPr>
            <w:tcW w:w="1621" w:type="dxa"/>
            <w:tcBorders>
              <w:top w:val="single" w:sz="6" w:space="0" w:color="auto"/>
              <w:bottom w:val="single" w:sz="6" w:space="0" w:color="auto"/>
            </w:tcBorders>
          </w:tcPr>
          <w:p w14:paraId="308DB7A3" w14:textId="2EF27E97" w:rsidR="0068486E" w:rsidRPr="003C6339" w:rsidDel="00A73C09" w:rsidRDefault="00EE6BFA">
            <w:pPr>
              <w:keepNext/>
              <w:tabs>
                <w:tab w:val="left" w:pos="2160"/>
                <w:tab w:val="left" w:pos="2700"/>
                <w:tab w:val="left" w:pos="3420"/>
                <w:tab w:val="left" w:pos="3780"/>
                <w:tab w:val="left" w:pos="5760"/>
                <w:tab w:val="left" w:pos="7212"/>
              </w:tabs>
              <w:contextualSpacing/>
              <w:rPr>
                <w:del w:id="3123" w:author="Smith, Alexis@Energy" w:date="2018-10-24T12:03:00Z"/>
                <w:rFonts w:ascii="Calibri" w:hAnsi="Calibri"/>
                <w:sz w:val="16"/>
                <w:szCs w:val="14"/>
              </w:rPr>
            </w:pPr>
            <w:del w:id="3124" w:author="Smith, Alexis@Energy" w:date="2018-10-24T12:03:00Z">
              <w:r w:rsidRPr="003C6339" w:rsidDel="00A73C09">
                <w:rPr>
                  <w:rFonts w:ascii="Calibri" w:hAnsi="Calibri"/>
                  <w:sz w:val="16"/>
                  <w:szCs w:val="14"/>
                </w:rPr>
                <w:delText>&lt;&lt;</w:delText>
              </w:r>
              <w:r w:rsidR="00772F7C" w:rsidRPr="003C6339" w:rsidDel="00A73C09">
                <w:rPr>
                  <w:rFonts w:ascii="Calibri" w:hAnsi="Calibri"/>
                  <w:sz w:val="16"/>
                  <w:szCs w:val="14"/>
                </w:rPr>
                <w:delText>user pick from list:</w:delText>
              </w:r>
              <w:r w:rsidR="00FB2647" w:rsidRPr="003C6339" w:rsidDel="00A73C09">
                <w:rPr>
                  <w:rFonts w:ascii="Calibri" w:hAnsi="Calibri"/>
                  <w:sz w:val="16"/>
                  <w:szCs w:val="14"/>
                </w:rPr>
                <w:delText xml:space="preserve"> </w:delText>
              </w:r>
              <w:r w:rsidR="00515B09" w:rsidRPr="003C6339" w:rsidDel="00A73C09">
                <w:rPr>
                  <w:rFonts w:ascii="Calibri" w:hAnsi="Calibri"/>
                  <w:sz w:val="16"/>
                  <w:szCs w:val="14"/>
                </w:rPr>
                <w:delText>*</w:delText>
              </w:r>
              <w:r w:rsidR="00E733B7" w:rsidDel="00A73C09">
                <w:rPr>
                  <w:rFonts w:ascii="Calibri" w:hAnsi="Calibri"/>
                  <w:sz w:val="16"/>
                  <w:szCs w:val="14"/>
                </w:rPr>
                <w:delText>N/A</w:delText>
              </w:r>
              <w:r w:rsidR="0090738C" w:rsidRPr="003C6339" w:rsidDel="00A73C09">
                <w:rPr>
                  <w:rFonts w:ascii="Calibri" w:hAnsi="Calibri"/>
                  <w:sz w:val="16"/>
                  <w:szCs w:val="14"/>
                </w:rPr>
                <w:delText xml:space="preserve"> - not a </w:delText>
              </w:r>
              <w:r w:rsidR="00345025" w:rsidRPr="003C6339" w:rsidDel="00A73C09">
                <w:rPr>
                  <w:rFonts w:ascii="Calibri" w:hAnsi="Calibri"/>
                  <w:sz w:val="16"/>
                  <w:szCs w:val="14"/>
                </w:rPr>
                <w:delText xml:space="preserve">central </w:delText>
              </w:r>
              <w:r w:rsidR="0090738C" w:rsidRPr="003C6339" w:rsidDel="00A73C09">
                <w:rPr>
                  <w:rFonts w:ascii="Calibri" w:hAnsi="Calibri"/>
                  <w:sz w:val="16"/>
                  <w:szCs w:val="14"/>
                </w:rPr>
                <w:delText>DHW system</w:delText>
              </w:r>
            </w:del>
          </w:p>
          <w:p w14:paraId="308DB7A4" w14:textId="0BB2054F" w:rsidR="0068486E" w:rsidRPr="003C6339" w:rsidDel="00A73C09" w:rsidRDefault="006A3046" w:rsidP="004103E1">
            <w:pPr>
              <w:keepNext/>
              <w:tabs>
                <w:tab w:val="left" w:pos="2160"/>
                <w:tab w:val="left" w:pos="2700"/>
                <w:tab w:val="left" w:pos="3420"/>
                <w:tab w:val="left" w:pos="3780"/>
                <w:tab w:val="left" w:pos="5760"/>
                <w:tab w:val="left" w:pos="7212"/>
              </w:tabs>
              <w:contextualSpacing/>
              <w:rPr>
                <w:del w:id="3125" w:author="Smith, Alexis@Energy" w:date="2018-10-24T12:03:00Z"/>
                <w:rFonts w:ascii="Calibri" w:hAnsi="Calibri"/>
                <w:sz w:val="16"/>
                <w:szCs w:val="16"/>
              </w:rPr>
            </w:pPr>
            <w:del w:id="3126" w:author="Smith, Alexis@Energy" w:date="2018-10-24T12:03:00Z">
              <w:r w:rsidRPr="003C6339" w:rsidDel="00A73C09">
                <w:rPr>
                  <w:rFonts w:asciiTheme="minorHAnsi" w:hAnsiTheme="minorHAnsi"/>
                  <w:sz w:val="16"/>
                  <w:szCs w:val="14"/>
                </w:rPr>
                <w:delText>*</w:delText>
              </w:r>
              <w:r w:rsidR="004103E1" w:rsidDel="00A73C09">
                <w:rPr>
                  <w:rFonts w:asciiTheme="minorHAnsi" w:hAnsiTheme="minorHAnsi"/>
                  <w:sz w:val="16"/>
                  <w:szCs w:val="14"/>
                </w:rPr>
                <w:delText>Multi-family: Recirculating demand control</w:delText>
              </w:r>
              <w:r w:rsidR="00EE6BFA" w:rsidRPr="003C6339" w:rsidDel="00A73C09">
                <w:rPr>
                  <w:rFonts w:asciiTheme="minorHAnsi" w:hAnsiTheme="minorHAnsi"/>
                  <w:sz w:val="16"/>
                  <w:szCs w:val="14"/>
                </w:rPr>
                <w:delText>&gt;&gt;</w:delText>
              </w:r>
            </w:del>
          </w:p>
        </w:tc>
        <w:tc>
          <w:tcPr>
            <w:tcW w:w="1620" w:type="dxa"/>
            <w:tcBorders>
              <w:top w:val="single" w:sz="6" w:space="0" w:color="auto"/>
              <w:bottom w:val="single" w:sz="6" w:space="0" w:color="auto"/>
              <w:right w:val="single" w:sz="4" w:space="0" w:color="auto"/>
            </w:tcBorders>
          </w:tcPr>
          <w:p w14:paraId="308DB7A5" w14:textId="5B3C99E3" w:rsidR="00515B09" w:rsidRPr="003C6339" w:rsidDel="00A73C09" w:rsidRDefault="00EE6BFA">
            <w:pPr>
              <w:keepNext/>
              <w:tabs>
                <w:tab w:val="left" w:pos="2160"/>
                <w:tab w:val="left" w:pos="2700"/>
                <w:tab w:val="left" w:pos="3420"/>
                <w:tab w:val="left" w:pos="3780"/>
                <w:tab w:val="left" w:pos="5760"/>
                <w:tab w:val="left" w:pos="7212"/>
              </w:tabs>
              <w:contextualSpacing/>
              <w:rPr>
                <w:del w:id="3127" w:author="Smith, Alexis@Energy" w:date="2018-10-24T12:03:00Z"/>
                <w:rFonts w:ascii="Calibri" w:hAnsi="Calibri"/>
                <w:sz w:val="16"/>
                <w:szCs w:val="14"/>
              </w:rPr>
            </w:pPr>
            <w:del w:id="3128" w:author="Smith, Alexis@Energy" w:date="2018-10-24T12:03:00Z">
              <w:r w:rsidRPr="003C6339" w:rsidDel="00A73C09">
                <w:rPr>
                  <w:rFonts w:ascii="Calibri" w:hAnsi="Calibri"/>
                  <w:sz w:val="16"/>
                  <w:szCs w:val="14"/>
                </w:rPr>
                <w:delText xml:space="preserve">&lt;&lt;If </w:delText>
              </w:r>
              <w:r w:rsidR="00515B09" w:rsidRPr="003C6339" w:rsidDel="00A73C09">
                <w:rPr>
                  <w:rFonts w:ascii="Calibri" w:hAnsi="Calibri"/>
                  <w:sz w:val="16"/>
                  <w:szCs w:val="14"/>
                </w:rPr>
                <w:delText>L14≠</w:delText>
              </w:r>
              <w:r w:rsidRPr="003C6339" w:rsidDel="00A73C09">
                <w:rPr>
                  <w:rFonts w:ascii="Calibri" w:hAnsi="Calibri"/>
                  <w:sz w:val="16"/>
                  <w:szCs w:val="14"/>
                </w:rPr>
                <w:delText xml:space="preserve"> </w:delText>
              </w:r>
              <w:r w:rsidR="00E733B7" w:rsidDel="00A73C09">
                <w:rPr>
                  <w:rFonts w:ascii="Calibri" w:hAnsi="Calibri"/>
                  <w:sz w:val="16"/>
                  <w:szCs w:val="14"/>
                </w:rPr>
                <w:delText>N/A</w:delText>
              </w:r>
              <w:r w:rsidR="00515B09" w:rsidRPr="003C6339" w:rsidDel="00A73C09">
                <w:rPr>
                  <w:rFonts w:ascii="Calibri" w:hAnsi="Calibri"/>
                  <w:sz w:val="16"/>
                  <w:szCs w:val="14"/>
                </w:rPr>
                <w:delText>,</w:delText>
              </w:r>
            </w:del>
          </w:p>
          <w:p w14:paraId="308DB7A6" w14:textId="77D87AC7" w:rsidR="001D2CD5" w:rsidRPr="003C6339" w:rsidDel="00A73C09" w:rsidRDefault="00515B09">
            <w:pPr>
              <w:keepNext/>
              <w:tabs>
                <w:tab w:val="left" w:pos="2160"/>
                <w:tab w:val="left" w:pos="2700"/>
                <w:tab w:val="left" w:pos="3420"/>
                <w:tab w:val="left" w:pos="3780"/>
                <w:tab w:val="left" w:pos="5760"/>
                <w:tab w:val="left" w:pos="7212"/>
              </w:tabs>
              <w:contextualSpacing/>
              <w:rPr>
                <w:del w:id="3129" w:author="Smith, Alexis@Energy" w:date="2018-10-24T12:03:00Z"/>
                <w:rFonts w:ascii="Calibri" w:hAnsi="Calibri"/>
                <w:sz w:val="16"/>
                <w:szCs w:val="14"/>
              </w:rPr>
            </w:pPr>
            <w:del w:id="3130" w:author="Smith, Alexis@Energy" w:date="2018-10-24T12:03:00Z">
              <w:r w:rsidRPr="003C6339" w:rsidDel="00A73C09">
                <w:rPr>
                  <w:rFonts w:ascii="Calibri" w:hAnsi="Calibri"/>
                  <w:sz w:val="16"/>
                  <w:szCs w:val="14"/>
                </w:rPr>
                <w:delText>then value=</w:delText>
              </w:r>
              <w:r w:rsidR="001D2CD5" w:rsidRPr="003C6339" w:rsidDel="00A73C09">
                <w:rPr>
                  <w:rFonts w:ascii="Calibri" w:hAnsi="Calibri"/>
                  <w:sz w:val="16"/>
                  <w:szCs w:val="14"/>
                </w:rPr>
                <w:delText xml:space="preserve"> </w:delText>
              </w:r>
            </w:del>
          </w:p>
          <w:p w14:paraId="308DB7A7" w14:textId="067725D2" w:rsidR="00A77FB5" w:rsidRPr="003C6339" w:rsidDel="00A73C09" w:rsidRDefault="00EE6BFA">
            <w:pPr>
              <w:keepNext/>
              <w:tabs>
                <w:tab w:val="left" w:pos="2160"/>
                <w:tab w:val="left" w:pos="2700"/>
                <w:tab w:val="left" w:pos="3420"/>
                <w:tab w:val="left" w:pos="3780"/>
                <w:tab w:val="left" w:pos="5760"/>
                <w:tab w:val="left" w:pos="7212"/>
              </w:tabs>
              <w:contextualSpacing/>
              <w:rPr>
                <w:del w:id="3131" w:author="Smith, Alexis@Energy" w:date="2018-10-24T12:03:00Z"/>
                <w:rFonts w:ascii="Calibri" w:hAnsi="Calibri"/>
                <w:sz w:val="16"/>
                <w:szCs w:val="14"/>
              </w:rPr>
            </w:pPr>
            <w:del w:id="3132" w:author="Smith, Alexis@Energy" w:date="2018-10-24T12:03:00Z">
              <w:r w:rsidRPr="003C6339" w:rsidDel="00A73C09">
                <w:rPr>
                  <w:rFonts w:ascii="Calibri" w:hAnsi="Calibri"/>
                  <w:sz w:val="16"/>
                  <w:szCs w:val="14"/>
                </w:rPr>
                <w:delText xml:space="preserve"> </w:delText>
              </w:r>
              <w:r w:rsidR="00A77FB5" w:rsidRPr="003C6339" w:rsidDel="00A73C09">
                <w:rPr>
                  <w:rFonts w:ascii="Calibri" w:hAnsi="Calibri"/>
                  <w:sz w:val="16"/>
                  <w:szCs w:val="14"/>
                </w:rPr>
                <w:delText>*</w:delText>
              </w:r>
              <w:r w:rsidRPr="003C6339" w:rsidDel="00A73C09">
                <w:rPr>
                  <w:rFonts w:ascii="Calibri" w:hAnsi="Calibri"/>
                  <w:sz w:val="16"/>
                  <w:szCs w:val="14"/>
                </w:rPr>
                <w:delText>Standard Distribution System</w:delText>
              </w:r>
            </w:del>
          </w:p>
          <w:p w14:paraId="308DB7A8" w14:textId="23F28C0F" w:rsidR="00CA1A66" w:rsidRPr="003C6339" w:rsidDel="00A73C09" w:rsidRDefault="00CA1A66">
            <w:pPr>
              <w:keepNext/>
              <w:tabs>
                <w:tab w:val="left" w:pos="2160"/>
                <w:tab w:val="left" w:pos="2700"/>
                <w:tab w:val="left" w:pos="3420"/>
                <w:tab w:val="left" w:pos="3780"/>
                <w:tab w:val="left" w:pos="5760"/>
                <w:tab w:val="left" w:pos="7212"/>
              </w:tabs>
              <w:contextualSpacing/>
              <w:rPr>
                <w:del w:id="3133" w:author="Smith, Alexis@Energy" w:date="2018-10-24T12:03:00Z"/>
                <w:rFonts w:ascii="Calibri" w:hAnsi="Calibri"/>
                <w:sz w:val="16"/>
                <w:szCs w:val="14"/>
              </w:rPr>
            </w:pPr>
          </w:p>
          <w:p w14:paraId="1A9BDD58" w14:textId="411C8EC6" w:rsidR="000B70AA" w:rsidDel="00A73C09" w:rsidRDefault="000B70AA">
            <w:pPr>
              <w:keepNext/>
              <w:tabs>
                <w:tab w:val="left" w:pos="2160"/>
                <w:tab w:val="left" w:pos="2700"/>
                <w:tab w:val="left" w:pos="3420"/>
                <w:tab w:val="left" w:pos="3780"/>
                <w:tab w:val="left" w:pos="5760"/>
                <w:tab w:val="left" w:pos="7212"/>
              </w:tabs>
              <w:contextualSpacing/>
              <w:rPr>
                <w:del w:id="3134" w:author="Smith, Alexis@Energy" w:date="2018-10-24T12:03:00Z"/>
                <w:rFonts w:ascii="Calibri" w:hAnsi="Calibri"/>
                <w:sz w:val="16"/>
                <w:szCs w:val="14"/>
              </w:rPr>
            </w:pPr>
            <w:del w:id="3135" w:author="Smith, Alexis@Energy" w:date="2018-10-24T12:03:00Z">
              <w:r w:rsidDel="00A73C09">
                <w:rPr>
                  <w:rFonts w:ascii="Calibri" w:hAnsi="Calibri"/>
                  <w:sz w:val="16"/>
                  <w:szCs w:val="14"/>
                </w:rPr>
                <w:delText>Elseif L14 = N/A, and Water Heat Type = Small storage</w:delText>
              </w:r>
              <w:r w:rsidR="00D35DA0" w:rsidDel="00A73C09">
                <w:rPr>
                  <w:rFonts w:ascii="Calibri" w:hAnsi="Calibri"/>
                  <w:sz w:val="16"/>
                  <w:szCs w:val="14"/>
                </w:rPr>
                <w:delText>, Large storage,</w:delText>
              </w:r>
              <w:r w:rsidDel="00A73C09">
                <w:rPr>
                  <w:rFonts w:ascii="Calibri" w:hAnsi="Calibri"/>
                  <w:sz w:val="16"/>
                  <w:szCs w:val="14"/>
                </w:rPr>
                <w:delText xml:space="preserve"> Consumer Storage, </w:delText>
              </w:r>
              <w:r w:rsidR="00D35DA0" w:rsidDel="00A73C09">
                <w:rPr>
                  <w:rFonts w:ascii="Calibri" w:hAnsi="Calibri"/>
                  <w:sz w:val="16"/>
                  <w:szCs w:val="14"/>
                </w:rPr>
                <w:delText>Commercial storage</w:delText>
              </w:r>
              <w:r w:rsidR="00517EA0" w:rsidDel="00A73C09">
                <w:rPr>
                  <w:rFonts w:ascii="Calibri" w:hAnsi="Calibri"/>
                  <w:sz w:val="16"/>
                  <w:szCs w:val="14"/>
                </w:rPr>
                <w:delText>, or Residential-duty commercial storage,</w:delText>
              </w:r>
              <w:r w:rsidR="00D35DA0" w:rsidDel="00A73C09">
                <w:rPr>
                  <w:rFonts w:ascii="Calibri" w:hAnsi="Calibri"/>
                  <w:sz w:val="16"/>
                  <w:szCs w:val="14"/>
                </w:rPr>
                <w:delText xml:space="preserve"> </w:delText>
              </w:r>
              <w:r w:rsidDel="00A73C09">
                <w:rPr>
                  <w:rFonts w:ascii="Calibri" w:hAnsi="Calibri"/>
                  <w:sz w:val="16"/>
                  <w:szCs w:val="14"/>
                </w:rPr>
                <w:delText>then user pick form list:</w:delText>
              </w:r>
            </w:del>
          </w:p>
          <w:p w14:paraId="4E55127B" w14:textId="7F9E225C" w:rsidR="000B70AA" w:rsidDel="00A73C09" w:rsidRDefault="000B70AA">
            <w:pPr>
              <w:keepNext/>
              <w:tabs>
                <w:tab w:val="left" w:pos="2160"/>
                <w:tab w:val="left" w:pos="2700"/>
                <w:tab w:val="left" w:pos="3420"/>
                <w:tab w:val="left" w:pos="3780"/>
                <w:tab w:val="left" w:pos="5760"/>
                <w:tab w:val="left" w:pos="7212"/>
              </w:tabs>
              <w:contextualSpacing/>
              <w:rPr>
                <w:del w:id="3136" w:author="Smith, Alexis@Energy" w:date="2018-10-24T12:03:00Z"/>
                <w:rFonts w:ascii="Calibri" w:hAnsi="Calibri"/>
                <w:sz w:val="16"/>
                <w:szCs w:val="14"/>
              </w:rPr>
            </w:pPr>
            <w:del w:id="3137" w:author="Smith, Alexis@Energy" w:date="2018-10-24T12:03:00Z">
              <w:r w:rsidDel="00A73C09">
                <w:rPr>
                  <w:rFonts w:ascii="Calibri" w:hAnsi="Calibri"/>
                  <w:sz w:val="16"/>
                  <w:szCs w:val="14"/>
                </w:rPr>
                <w:delText>*HERS-Verified Pipe Insulation; or</w:delText>
              </w:r>
            </w:del>
          </w:p>
          <w:p w14:paraId="1BD95AF9" w14:textId="70991ADB" w:rsidR="000B70AA" w:rsidDel="00A73C09" w:rsidRDefault="000B70AA">
            <w:pPr>
              <w:keepNext/>
              <w:tabs>
                <w:tab w:val="left" w:pos="2160"/>
                <w:tab w:val="left" w:pos="2700"/>
                <w:tab w:val="left" w:pos="3420"/>
                <w:tab w:val="left" w:pos="3780"/>
                <w:tab w:val="left" w:pos="5760"/>
                <w:tab w:val="left" w:pos="7212"/>
              </w:tabs>
              <w:contextualSpacing/>
              <w:rPr>
                <w:del w:id="3138" w:author="Smith, Alexis@Energy" w:date="2018-10-24T12:03:00Z"/>
                <w:rFonts w:ascii="Calibri" w:hAnsi="Calibri"/>
                <w:sz w:val="16"/>
                <w:szCs w:val="14"/>
              </w:rPr>
            </w:pPr>
            <w:del w:id="3139" w:author="Smith, Alexis@Energy" w:date="2018-10-24T12:03:00Z">
              <w:r w:rsidDel="00A73C09">
                <w:rPr>
                  <w:rFonts w:ascii="Calibri" w:hAnsi="Calibri"/>
                  <w:sz w:val="16"/>
                  <w:szCs w:val="14"/>
                </w:rPr>
                <w:delText>*HERS-Verified Compact Hot Water Distribution System;</w:delText>
              </w:r>
            </w:del>
          </w:p>
          <w:p w14:paraId="6887343C" w14:textId="3CA83214" w:rsidR="000B70AA" w:rsidDel="00A73C09" w:rsidRDefault="000B70AA">
            <w:pPr>
              <w:keepNext/>
              <w:tabs>
                <w:tab w:val="left" w:pos="2160"/>
                <w:tab w:val="left" w:pos="2700"/>
                <w:tab w:val="left" w:pos="3420"/>
                <w:tab w:val="left" w:pos="3780"/>
                <w:tab w:val="left" w:pos="5760"/>
                <w:tab w:val="left" w:pos="7212"/>
              </w:tabs>
              <w:contextualSpacing/>
              <w:rPr>
                <w:del w:id="3140" w:author="Smith, Alexis@Energy" w:date="2018-10-24T12:03:00Z"/>
                <w:rFonts w:ascii="Calibri" w:hAnsi="Calibri"/>
                <w:sz w:val="16"/>
                <w:szCs w:val="14"/>
              </w:rPr>
            </w:pPr>
          </w:p>
          <w:p w14:paraId="308DB7A9" w14:textId="648EF9A7" w:rsidR="00CA1A66" w:rsidRPr="003C6339" w:rsidDel="00A73C09" w:rsidRDefault="00EE6BFA">
            <w:pPr>
              <w:keepNext/>
              <w:tabs>
                <w:tab w:val="left" w:pos="2160"/>
                <w:tab w:val="left" w:pos="2700"/>
                <w:tab w:val="left" w:pos="3420"/>
                <w:tab w:val="left" w:pos="3780"/>
                <w:tab w:val="left" w:pos="5760"/>
                <w:tab w:val="left" w:pos="7212"/>
              </w:tabs>
              <w:contextualSpacing/>
              <w:rPr>
                <w:del w:id="3141" w:author="Smith, Alexis@Energy" w:date="2018-10-24T12:03:00Z"/>
                <w:rFonts w:ascii="Calibri" w:hAnsi="Calibri"/>
                <w:sz w:val="16"/>
                <w:szCs w:val="14"/>
              </w:rPr>
            </w:pPr>
            <w:del w:id="3142" w:author="Smith, Alexis@Energy" w:date="2018-10-24T12:03:00Z">
              <w:r w:rsidRPr="003C6339" w:rsidDel="00A73C09">
                <w:rPr>
                  <w:rFonts w:ascii="Calibri" w:hAnsi="Calibri"/>
                  <w:sz w:val="16"/>
                  <w:szCs w:val="14"/>
                </w:rPr>
                <w:delText>Else user pick from list:</w:delText>
              </w:r>
            </w:del>
          </w:p>
          <w:p w14:paraId="308DB7AB" w14:textId="38E434BE" w:rsidR="007A19B1" w:rsidRPr="003C6339" w:rsidDel="00A73C09" w:rsidRDefault="00A77FB5">
            <w:pPr>
              <w:keepNext/>
              <w:tabs>
                <w:tab w:val="left" w:pos="2160"/>
                <w:tab w:val="left" w:pos="2700"/>
                <w:tab w:val="left" w:pos="3420"/>
                <w:tab w:val="left" w:pos="3780"/>
                <w:tab w:val="left" w:pos="5760"/>
                <w:tab w:val="left" w:pos="7212"/>
              </w:tabs>
              <w:contextualSpacing/>
              <w:rPr>
                <w:del w:id="3143" w:author="Smith, Alexis@Energy" w:date="2018-10-24T12:03:00Z"/>
                <w:rFonts w:ascii="Calibri" w:hAnsi="Calibri"/>
                <w:sz w:val="16"/>
                <w:szCs w:val="14"/>
              </w:rPr>
            </w:pPr>
            <w:del w:id="3144" w:author="Smith, Alexis@Energy" w:date="2018-10-24T12:03:00Z">
              <w:r w:rsidRPr="003C6339" w:rsidDel="00A73C09">
                <w:rPr>
                  <w:rFonts w:ascii="Calibri" w:hAnsi="Calibri"/>
                  <w:sz w:val="16"/>
                  <w:szCs w:val="14"/>
                </w:rPr>
                <w:delText>*</w:delText>
              </w:r>
              <w:r w:rsidR="00EE6BFA" w:rsidRPr="003C6339" w:rsidDel="00A73C09">
                <w:rPr>
                  <w:rFonts w:ascii="Calibri" w:hAnsi="Calibri"/>
                  <w:sz w:val="16"/>
                  <w:szCs w:val="14"/>
                </w:rPr>
                <w:delText xml:space="preserve">Standard Distribution System; </w:delText>
              </w:r>
            </w:del>
          </w:p>
          <w:p w14:paraId="308DB7AC" w14:textId="416D6C46" w:rsidR="0068486E" w:rsidRPr="003C6339" w:rsidDel="00A73C09" w:rsidRDefault="00A77FB5">
            <w:pPr>
              <w:keepNext/>
              <w:tabs>
                <w:tab w:val="left" w:pos="2160"/>
                <w:tab w:val="left" w:pos="2700"/>
                <w:tab w:val="left" w:pos="3420"/>
                <w:tab w:val="left" w:pos="3780"/>
                <w:tab w:val="left" w:pos="5760"/>
                <w:tab w:val="left" w:pos="7212"/>
              </w:tabs>
              <w:contextualSpacing/>
              <w:rPr>
                <w:del w:id="3145" w:author="Smith, Alexis@Energy" w:date="2018-10-24T12:03:00Z"/>
                <w:rFonts w:ascii="Calibri" w:hAnsi="Calibri"/>
                <w:sz w:val="16"/>
                <w:szCs w:val="14"/>
              </w:rPr>
            </w:pPr>
            <w:del w:id="3146" w:author="Smith, Alexis@Energy" w:date="2018-10-24T12:03:00Z">
              <w:r w:rsidRPr="003C6339" w:rsidDel="00A73C09">
                <w:rPr>
                  <w:rFonts w:ascii="Calibri" w:hAnsi="Calibri"/>
                  <w:sz w:val="16"/>
                  <w:szCs w:val="14"/>
                </w:rPr>
                <w:delText>*D</w:delText>
              </w:r>
              <w:r w:rsidR="00EE6BFA" w:rsidRPr="003C6339" w:rsidDel="00A73C09">
                <w:rPr>
                  <w:rFonts w:ascii="Calibri" w:hAnsi="Calibri"/>
                  <w:sz w:val="16"/>
                  <w:szCs w:val="14"/>
                </w:rPr>
                <w:delText>emand Recirculation – Manual Control</w:delText>
              </w:r>
            </w:del>
          </w:p>
          <w:p w14:paraId="4648FB23" w14:textId="577F065D" w:rsidR="00D03288" w:rsidDel="00A73C09" w:rsidRDefault="00A77FB5">
            <w:pPr>
              <w:keepNext/>
              <w:tabs>
                <w:tab w:val="left" w:pos="2160"/>
                <w:tab w:val="left" w:pos="2700"/>
                <w:tab w:val="left" w:pos="3420"/>
                <w:tab w:val="left" w:pos="3780"/>
                <w:tab w:val="left" w:pos="5760"/>
                <w:tab w:val="left" w:pos="7212"/>
              </w:tabs>
              <w:contextualSpacing/>
              <w:rPr>
                <w:del w:id="3147" w:author="Smith, Alexis@Energy" w:date="2018-10-24T12:03:00Z"/>
                <w:rFonts w:ascii="Calibri" w:hAnsi="Calibri"/>
                <w:sz w:val="16"/>
                <w:szCs w:val="14"/>
              </w:rPr>
            </w:pPr>
            <w:del w:id="3148" w:author="Smith, Alexis@Energy" w:date="2018-10-24T12:03:00Z">
              <w:r w:rsidRPr="003C6339" w:rsidDel="00A73C09">
                <w:rPr>
                  <w:rFonts w:ascii="Calibri" w:hAnsi="Calibri"/>
                  <w:sz w:val="16"/>
                  <w:szCs w:val="14"/>
                </w:rPr>
                <w:delText>*</w:delText>
              </w:r>
              <w:r w:rsidR="00EE6BFA" w:rsidRPr="003C6339" w:rsidDel="00A73C09">
                <w:rPr>
                  <w:rFonts w:ascii="Calibri" w:hAnsi="Calibri"/>
                  <w:sz w:val="16"/>
                  <w:szCs w:val="14"/>
                </w:rPr>
                <w:delText>Demand Recirculation – Sensor Contro</w:delText>
              </w:r>
              <w:r w:rsidR="006A3046" w:rsidRPr="003C6339" w:rsidDel="00A73C09">
                <w:rPr>
                  <w:rFonts w:ascii="Calibri" w:hAnsi="Calibri"/>
                  <w:sz w:val="16"/>
                  <w:szCs w:val="14"/>
                </w:rPr>
                <w:delText>l</w:delText>
              </w:r>
            </w:del>
          </w:p>
          <w:p w14:paraId="308DB7AD" w14:textId="06BB2FA4" w:rsidR="0068486E" w:rsidRPr="003C6339" w:rsidDel="00A73C09" w:rsidRDefault="00D03288">
            <w:pPr>
              <w:keepNext/>
              <w:tabs>
                <w:tab w:val="left" w:pos="2160"/>
                <w:tab w:val="left" w:pos="2700"/>
                <w:tab w:val="left" w:pos="3420"/>
                <w:tab w:val="left" w:pos="3780"/>
                <w:tab w:val="left" w:pos="5760"/>
                <w:tab w:val="left" w:pos="7212"/>
              </w:tabs>
              <w:contextualSpacing/>
              <w:rPr>
                <w:del w:id="3149" w:author="Smith, Alexis@Energy" w:date="2018-10-24T12:03:00Z"/>
                <w:rFonts w:ascii="Calibri" w:hAnsi="Calibri"/>
                <w:sz w:val="16"/>
                <w:szCs w:val="16"/>
              </w:rPr>
            </w:pPr>
            <w:del w:id="3150" w:author="Smith, Alexis@Energy" w:date="2018-10-24T12:03:00Z">
              <w:r w:rsidDel="00A73C09">
                <w:rPr>
                  <w:rFonts w:ascii="Calibri" w:hAnsi="Calibri"/>
                  <w:sz w:val="16"/>
                  <w:szCs w:val="14"/>
                </w:rPr>
                <w:delText>*Point of Use</w:delText>
              </w:r>
              <w:r w:rsidR="00EE6BFA" w:rsidRPr="003C6339" w:rsidDel="00A73C09">
                <w:rPr>
                  <w:rFonts w:ascii="Calibri" w:hAnsi="Calibri"/>
                  <w:sz w:val="16"/>
                  <w:szCs w:val="14"/>
                </w:rPr>
                <w:delText>&gt;&gt;</w:delText>
              </w:r>
            </w:del>
          </w:p>
        </w:tc>
      </w:tr>
      <w:tr w:rsidR="00BB558C" w:rsidRPr="009B3A0C" w:rsidDel="00A73C09" w14:paraId="308DB7BE" w14:textId="599AD7B5" w:rsidTr="004358FA">
        <w:trPr>
          <w:cantSplit/>
          <w:trHeight w:val="255"/>
          <w:del w:id="3151" w:author="Smith, Alexis@Energy" w:date="2018-10-24T12:03:00Z"/>
        </w:trPr>
        <w:tc>
          <w:tcPr>
            <w:tcW w:w="1457" w:type="dxa"/>
            <w:tcBorders>
              <w:top w:val="single" w:sz="6" w:space="0" w:color="auto"/>
              <w:left w:val="single" w:sz="4" w:space="0" w:color="auto"/>
              <w:bottom w:val="single" w:sz="4" w:space="0" w:color="auto"/>
            </w:tcBorders>
            <w:vAlign w:val="center"/>
          </w:tcPr>
          <w:p w14:paraId="308DB7AF" w14:textId="0995765E" w:rsidR="00CA1A66" w:rsidDel="00A73C09" w:rsidRDefault="00CA1A66">
            <w:pPr>
              <w:keepNext/>
              <w:tabs>
                <w:tab w:val="left" w:pos="2160"/>
                <w:tab w:val="left" w:pos="2700"/>
                <w:tab w:val="left" w:pos="3420"/>
                <w:tab w:val="left" w:pos="3780"/>
                <w:tab w:val="left" w:pos="5760"/>
                <w:tab w:val="left" w:pos="7212"/>
              </w:tabs>
              <w:jc w:val="center"/>
              <w:rPr>
                <w:del w:id="3152" w:author="Smith, Alexis@Energy" w:date="2018-10-24T12:03:00Z"/>
                <w:rFonts w:ascii="Calibri" w:hAnsi="Calibri"/>
                <w:sz w:val="18"/>
                <w:szCs w:val="18"/>
              </w:rPr>
            </w:pPr>
          </w:p>
        </w:tc>
        <w:tc>
          <w:tcPr>
            <w:tcW w:w="1080" w:type="dxa"/>
            <w:tcBorders>
              <w:top w:val="single" w:sz="6" w:space="0" w:color="auto"/>
              <w:bottom w:val="single" w:sz="4" w:space="0" w:color="auto"/>
            </w:tcBorders>
            <w:vAlign w:val="center"/>
          </w:tcPr>
          <w:p w14:paraId="308DB7B0" w14:textId="45EAB184" w:rsidR="00CA1A66" w:rsidDel="00A73C09" w:rsidRDefault="00CA1A66">
            <w:pPr>
              <w:keepNext/>
              <w:tabs>
                <w:tab w:val="left" w:pos="2160"/>
                <w:tab w:val="left" w:pos="2700"/>
                <w:tab w:val="left" w:pos="3420"/>
                <w:tab w:val="left" w:pos="3780"/>
                <w:tab w:val="left" w:pos="5760"/>
                <w:tab w:val="left" w:pos="7212"/>
              </w:tabs>
              <w:jc w:val="center"/>
              <w:rPr>
                <w:del w:id="3153" w:author="Smith, Alexis@Energy" w:date="2018-10-24T12:03:00Z"/>
                <w:rFonts w:ascii="Calibri" w:hAnsi="Calibri"/>
                <w:sz w:val="18"/>
                <w:szCs w:val="18"/>
              </w:rPr>
            </w:pPr>
          </w:p>
        </w:tc>
        <w:tc>
          <w:tcPr>
            <w:tcW w:w="901" w:type="dxa"/>
            <w:tcBorders>
              <w:top w:val="single" w:sz="6" w:space="0" w:color="auto"/>
              <w:bottom w:val="single" w:sz="4" w:space="0" w:color="auto"/>
            </w:tcBorders>
            <w:vAlign w:val="center"/>
          </w:tcPr>
          <w:p w14:paraId="308DB7B1" w14:textId="57A8E5BA" w:rsidR="00CA1A66" w:rsidDel="00A73C09" w:rsidRDefault="00CA1A66">
            <w:pPr>
              <w:keepNext/>
              <w:tabs>
                <w:tab w:val="left" w:pos="2160"/>
                <w:tab w:val="left" w:pos="2700"/>
                <w:tab w:val="left" w:pos="3420"/>
                <w:tab w:val="left" w:pos="3780"/>
                <w:tab w:val="left" w:pos="5760"/>
                <w:tab w:val="left" w:pos="7212"/>
              </w:tabs>
              <w:jc w:val="center"/>
              <w:rPr>
                <w:del w:id="3154" w:author="Smith, Alexis@Energy" w:date="2018-10-24T12:03:00Z"/>
                <w:rFonts w:ascii="Calibri" w:hAnsi="Calibri"/>
                <w:sz w:val="18"/>
                <w:szCs w:val="18"/>
              </w:rPr>
            </w:pPr>
          </w:p>
        </w:tc>
        <w:tc>
          <w:tcPr>
            <w:tcW w:w="791" w:type="dxa"/>
            <w:tcBorders>
              <w:top w:val="single" w:sz="6" w:space="0" w:color="auto"/>
              <w:bottom w:val="single" w:sz="4" w:space="0" w:color="auto"/>
            </w:tcBorders>
            <w:vAlign w:val="center"/>
          </w:tcPr>
          <w:p w14:paraId="308DB7B2" w14:textId="0581E312" w:rsidR="00CA1A66" w:rsidDel="00A73C09" w:rsidRDefault="00CA1A66">
            <w:pPr>
              <w:keepNext/>
              <w:tabs>
                <w:tab w:val="left" w:pos="2160"/>
                <w:tab w:val="left" w:pos="2700"/>
                <w:tab w:val="left" w:pos="3420"/>
                <w:tab w:val="left" w:pos="3780"/>
                <w:tab w:val="left" w:pos="5760"/>
                <w:tab w:val="left" w:pos="7212"/>
              </w:tabs>
              <w:jc w:val="center"/>
              <w:rPr>
                <w:del w:id="3155" w:author="Smith, Alexis@Energy" w:date="2018-10-24T12:03:00Z"/>
                <w:rFonts w:ascii="Calibri" w:hAnsi="Calibri"/>
                <w:sz w:val="18"/>
                <w:szCs w:val="18"/>
              </w:rPr>
            </w:pPr>
          </w:p>
        </w:tc>
        <w:tc>
          <w:tcPr>
            <w:tcW w:w="792" w:type="dxa"/>
            <w:tcBorders>
              <w:top w:val="single" w:sz="6" w:space="0" w:color="auto"/>
              <w:bottom w:val="single" w:sz="4" w:space="0" w:color="auto"/>
            </w:tcBorders>
            <w:vAlign w:val="center"/>
          </w:tcPr>
          <w:p w14:paraId="308DB7B3" w14:textId="62F0DC7D" w:rsidR="00CA1A66" w:rsidDel="00A73C09" w:rsidRDefault="00CA1A66">
            <w:pPr>
              <w:keepNext/>
              <w:tabs>
                <w:tab w:val="left" w:pos="2160"/>
                <w:tab w:val="left" w:pos="2700"/>
                <w:tab w:val="left" w:pos="3420"/>
                <w:tab w:val="left" w:pos="3780"/>
                <w:tab w:val="left" w:pos="5760"/>
                <w:tab w:val="left" w:pos="7212"/>
              </w:tabs>
              <w:jc w:val="center"/>
              <w:rPr>
                <w:del w:id="3156" w:author="Smith, Alexis@Energy" w:date="2018-10-24T12:03:00Z"/>
                <w:rFonts w:ascii="Calibri" w:hAnsi="Calibri"/>
                <w:sz w:val="18"/>
                <w:szCs w:val="18"/>
              </w:rPr>
            </w:pPr>
          </w:p>
        </w:tc>
        <w:tc>
          <w:tcPr>
            <w:tcW w:w="792" w:type="dxa"/>
            <w:tcBorders>
              <w:top w:val="single" w:sz="6" w:space="0" w:color="auto"/>
              <w:bottom w:val="single" w:sz="4" w:space="0" w:color="auto"/>
            </w:tcBorders>
            <w:vAlign w:val="center"/>
          </w:tcPr>
          <w:p w14:paraId="308DB7B4" w14:textId="4D479508" w:rsidR="00CA1A66" w:rsidDel="00A73C09" w:rsidRDefault="00CA1A66">
            <w:pPr>
              <w:keepNext/>
              <w:tabs>
                <w:tab w:val="left" w:pos="2160"/>
                <w:tab w:val="left" w:pos="2700"/>
                <w:tab w:val="left" w:pos="3420"/>
                <w:tab w:val="left" w:pos="3780"/>
                <w:tab w:val="left" w:pos="5760"/>
                <w:tab w:val="left" w:pos="7212"/>
              </w:tabs>
              <w:jc w:val="center"/>
              <w:rPr>
                <w:del w:id="3157" w:author="Smith, Alexis@Energy" w:date="2018-10-24T12:03:00Z"/>
                <w:rFonts w:ascii="Calibri" w:hAnsi="Calibri"/>
                <w:sz w:val="18"/>
                <w:szCs w:val="18"/>
              </w:rPr>
            </w:pPr>
          </w:p>
        </w:tc>
        <w:tc>
          <w:tcPr>
            <w:tcW w:w="685" w:type="dxa"/>
            <w:tcBorders>
              <w:top w:val="single" w:sz="6" w:space="0" w:color="auto"/>
              <w:bottom w:val="single" w:sz="4" w:space="0" w:color="auto"/>
            </w:tcBorders>
            <w:vAlign w:val="center"/>
          </w:tcPr>
          <w:p w14:paraId="308DB7B5" w14:textId="4E2D23C7" w:rsidR="00CA1A66" w:rsidDel="00A73C09" w:rsidRDefault="00CA1A66">
            <w:pPr>
              <w:keepNext/>
              <w:tabs>
                <w:tab w:val="left" w:pos="2160"/>
                <w:tab w:val="left" w:pos="2700"/>
                <w:tab w:val="left" w:pos="3420"/>
                <w:tab w:val="left" w:pos="3780"/>
                <w:tab w:val="left" w:pos="5760"/>
                <w:tab w:val="left" w:pos="7212"/>
              </w:tabs>
              <w:jc w:val="center"/>
              <w:rPr>
                <w:del w:id="3158" w:author="Smith, Alexis@Energy" w:date="2018-10-24T12:03:00Z"/>
                <w:rFonts w:ascii="Calibri" w:hAnsi="Calibri"/>
                <w:sz w:val="18"/>
                <w:szCs w:val="18"/>
              </w:rPr>
            </w:pPr>
          </w:p>
        </w:tc>
        <w:tc>
          <w:tcPr>
            <w:tcW w:w="720" w:type="dxa"/>
            <w:tcBorders>
              <w:top w:val="single" w:sz="6" w:space="0" w:color="auto"/>
              <w:bottom w:val="single" w:sz="4" w:space="0" w:color="auto"/>
            </w:tcBorders>
            <w:vAlign w:val="center"/>
          </w:tcPr>
          <w:p w14:paraId="308DB7B6" w14:textId="34C27B43" w:rsidR="00CA1A66" w:rsidDel="00A73C09" w:rsidRDefault="00CA1A66">
            <w:pPr>
              <w:keepNext/>
              <w:tabs>
                <w:tab w:val="left" w:pos="2160"/>
                <w:tab w:val="left" w:pos="2700"/>
                <w:tab w:val="left" w:pos="3420"/>
                <w:tab w:val="left" w:pos="3780"/>
                <w:tab w:val="left" w:pos="5760"/>
                <w:tab w:val="left" w:pos="7212"/>
              </w:tabs>
              <w:jc w:val="center"/>
              <w:rPr>
                <w:del w:id="3159" w:author="Smith, Alexis@Energy" w:date="2018-10-24T12:03:00Z"/>
                <w:rFonts w:ascii="Calibri" w:hAnsi="Calibri"/>
                <w:sz w:val="18"/>
                <w:szCs w:val="18"/>
              </w:rPr>
            </w:pPr>
          </w:p>
        </w:tc>
        <w:tc>
          <w:tcPr>
            <w:tcW w:w="900" w:type="dxa"/>
            <w:tcBorders>
              <w:top w:val="single" w:sz="6" w:space="0" w:color="auto"/>
              <w:bottom w:val="single" w:sz="4" w:space="0" w:color="auto"/>
            </w:tcBorders>
            <w:vAlign w:val="center"/>
          </w:tcPr>
          <w:p w14:paraId="308DB7B7" w14:textId="23FF7762" w:rsidR="00CA1A66" w:rsidDel="00A73C09" w:rsidRDefault="00CA1A66">
            <w:pPr>
              <w:keepNext/>
              <w:tabs>
                <w:tab w:val="left" w:pos="2160"/>
                <w:tab w:val="left" w:pos="2700"/>
                <w:tab w:val="left" w:pos="3420"/>
                <w:tab w:val="left" w:pos="3780"/>
                <w:tab w:val="left" w:pos="5760"/>
                <w:tab w:val="left" w:pos="7212"/>
              </w:tabs>
              <w:jc w:val="center"/>
              <w:rPr>
                <w:del w:id="3160" w:author="Smith, Alexis@Energy" w:date="2018-10-24T12:03:00Z"/>
                <w:rFonts w:ascii="Calibri" w:hAnsi="Calibri"/>
                <w:sz w:val="18"/>
                <w:szCs w:val="18"/>
              </w:rPr>
            </w:pPr>
          </w:p>
        </w:tc>
        <w:tc>
          <w:tcPr>
            <w:tcW w:w="863" w:type="dxa"/>
            <w:tcBorders>
              <w:top w:val="single" w:sz="6" w:space="0" w:color="auto"/>
              <w:bottom w:val="single" w:sz="4" w:space="0" w:color="auto"/>
            </w:tcBorders>
            <w:vAlign w:val="center"/>
          </w:tcPr>
          <w:p w14:paraId="308DB7B8" w14:textId="1A93AD5E" w:rsidR="00CA1A66" w:rsidDel="00A73C09" w:rsidRDefault="00CA1A66">
            <w:pPr>
              <w:keepNext/>
              <w:tabs>
                <w:tab w:val="left" w:pos="2160"/>
                <w:tab w:val="left" w:pos="2700"/>
                <w:tab w:val="left" w:pos="3420"/>
                <w:tab w:val="left" w:pos="3780"/>
                <w:tab w:val="left" w:pos="5760"/>
                <w:tab w:val="left" w:pos="7212"/>
              </w:tabs>
              <w:jc w:val="center"/>
              <w:rPr>
                <w:del w:id="3161" w:author="Smith, Alexis@Energy" w:date="2018-10-24T12:03:00Z"/>
                <w:rFonts w:ascii="Calibri" w:hAnsi="Calibri"/>
                <w:sz w:val="18"/>
                <w:szCs w:val="18"/>
              </w:rPr>
            </w:pPr>
          </w:p>
        </w:tc>
        <w:tc>
          <w:tcPr>
            <w:tcW w:w="792" w:type="dxa"/>
            <w:tcBorders>
              <w:top w:val="single" w:sz="6" w:space="0" w:color="auto"/>
              <w:bottom w:val="single" w:sz="4" w:space="0" w:color="auto"/>
            </w:tcBorders>
            <w:vAlign w:val="center"/>
          </w:tcPr>
          <w:p w14:paraId="308DB7B9" w14:textId="2E6E9C8E" w:rsidR="00CA1A66" w:rsidDel="00A73C09" w:rsidRDefault="00CA1A66">
            <w:pPr>
              <w:keepNext/>
              <w:tabs>
                <w:tab w:val="left" w:pos="2160"/>
                <w:tab w:val="left" w:pos="2700"/>
                <w:tab w:val="left" w:pos="3420"/>
                <w:tab w:val="left" w:pos="3780"/>
                <w:tab w:val="left" w:pos="5760"/>
                <w:tab w:val="left" w:pos="7212"/>
              </w:tabs>
              <w:jc w:val="center"/>
              <w:rPr>
                <w:del w:id="3162" w:author="Smith, Alexis@Energy" w:date="2018-10-24T12:03:00Z"/>
                <w:rFonts w:ascii="Calibri" w:hAnsi="Calibri"/>
                <w:sz w:val="18"/>
                <w:szCs w:val="18"/>
              </w:rPr>
            </w:pPr>
          </w:p>
        </w:tc>
        <w:tc>
          <w:tcPr>
            <w:tcW w:w="775" w:type="dxa"/>
            <w:tcBorders>
              <w:top w:val="single" w:sz="6" w:space="0" w:color="auto"/>
              <w:bottom w:val="single" w:sz="4" w:space="0" w:color="auto"/>
            </w:tcBorders>
            <w:vAlign w:val="center"/>
          </w:tcPr>
          <w:p w14:paraId="308DB7BA" w14:textId="6478D045" w:rsidR="00CA1A66" w:rsidDel="00A73C09" w:rsidRDefault="00CA1A66">
            <w:pPr>
              <w:keepNext/>
              <w:tabs>
                <w:tab w:val="left" w:pos="2160"/>
                <w:tab w:val="left" w:pos="2700"/>
                <w:tab w:val="left" w:pos="3420"/>
                <w:tab w:val="left" w:pos="3780"/>
                <w:tab w:val="left" w:pos="5760"/>
                <w:tab w:val="left" w:pos="7212"/>
              </w:tabs>
              <w:jc w:val="center"/>
              <w:rPr>
                <w:del w:id="3163" w:author="Smith, Alexis@Energy" w:date="2018-10-24T12:03:00Z"/>
                <w:rFonts w:ascii="Calibri" w:hAnsi="Calibri"/>
                <w:sz w:val="18"/>
                <w:szCs w:val="18"/>
              </w:rPr>
            </w:pPr>
          </w:p>
        </w:tc>
        <w:tc>
          <w:tcPr>
            <w:tcW w:w="809" w:type="dxa"/>
            <w:tcBorders>
              <w:top w:val="single" w:sz="6" w:space="0" w:color="auto"/>
              <w:bottom w:val="single" w:sz="4" w:space="0" w:color="auto"/>
            </w:tcBorders>
            <w:vAlign w:val="center"/>
          </w:tcPr>
          <w:p w14:paraId="308DB7BB" w14:textId="09DADB5C" w:rsidR="00CA1A66" w:rsidDel="00A73C09" w:rsidRDefault="00CA1A66">
            <w:pPr>
              <w:keepNext/>
              <w:tabs>
                <w:tab w:val="left" w:pos="2160"/>
                <w:tab w:val="left" w:pos="2700"/>
                <w:tab w:val="left" w:pos="3420"/>
                <w:tab w:val="left" w:pos="3780"/>
                <w:tab w:val="left" w:pos="5760"/>
                <w:tab w:val="left" w:pos="7212"/>
              </w:tabs>
              <w:jc w:val="center"/>
              <w:rPr>
                <w:del w:id="3164" w:author="Smith, Alexis@Energy" w:date="2018-10-24T12:03:00Z"/>
                <w:rFonts w:ascii="Calibri" w:hAnsi="Calibri"/>
                <w:sz w:val="18"/>
                <w:szCs w:val="18"/>
              </w:rPr>
            </w:pPr>
          </w:p>
        </w:tc>
        <w:tc>
          <w:tcPr>
            <w:tcW w:w="1621" w:type="dxa"/>
            <w:tcBorders>
              <w:top w:val="single" w:sz="6" w:space="0" w:color="auto"/>
              <w:bottom w:val="single" w:sz="4" w:space="0" w:color="auto"/>
            </w:tcBorders>
            <w:vAlign w:val="center"/>
          </w:tcPr>
          <w:p w14:paraId="308DB7BC" w14:textId="2C1E084D" w:rsidR="00CA1A66" w:rsidDel="00A73C09" w:rsidRDefault="00CA1A66">
            <w:pPr>
              <w:keepNext/>
              <w:tabs>
                <w:tab w:val="left" w:pos="2160"/>
                <w:tab w:val="left" w:pos="2700"/>
                <w:tab w:val="left" w:pos="3420"/>
                <w:tab w:val="left" w:pos="3780"/>
                <w:tab w:val="left" w:pos="5760"/>
                <w:tab w:val="left" w:pos="7212"/>
              </w:tabs>
              <w:jc w:val="center"/>
              <w:rPr>
                <w:del w:id="3165" w:author="Smith, Alexis@Energy" w:date="2018-10-24T12:03:00Z"/>
                <w:rFonts w:ascii="Calibri" w:hAnsi="Calibri"/>
                <w:sz w:val="18"/>
                <w:szCs w:val="18"/>
              </w:rPr>
            </w:pPr>
          </w:p>
        </w:tc>
        <w:tc>
          <w:tcPr>
            <w:tcW w:w="1620" w:type="dxa"/>
            <w:tcBorders>
              <w:top w:val="single" w:sz="6" w:space="0" w:color="auto"/>
              <w:bottom w:val="single" w:sz="4" w:space="0" w:color="auto"/>
              <w:right w:val="single" w:sz="4" w:space="0" w:color="auto"/>
            </w:tcBorders>
            <w:vAlign w:val="center"/>
          </w:tcPr>
          <w:p w14:paraId="308DB7BD" w14:textId="17314E70" w:rsidR="00CA1A66" w:rsidDel="00A73C09" w:rsidRDefault="00CA1A66">
            <w:pPr>
              <w:keepNext/>
              <w:tabs>
                <w:tab w:val="left" w:pos="2160"/>
                <w:tab w:val="left" w:pos="2700"/>
                <w:tab w:val="left" w:pos="3420"/>
                <w:tab w:val="left" w:pos="3780"/>
                <w:tab w:val="left" w:pos="5760"/>
                <w:tab w:val="left" w:pos="7212"/>
              </w:tabs>
              <w:jc w:val="center"/>
              <w:rPr>
                <w:del w:id="3166" w:author="Smith, Alexis@Energy" w:date="2018-10-24T12:03:00Z"/>
                <w:rFonts w:ascii="Calibri" w:hAnsi="Calibri"/>
                <w:sz w:val="18"/>
                <w:szCs w:val="18"/>
              </w:rPr>
            </w:pPr>
          </w:p>
        </w:tc>
      </w:tr>
    </w:tbl>
    <w:p w14:paraId="308DB7BF" w14:textId="77777777" w:rsidR="00006CB2" w:rsidRDefault="00006CB2" w:rsidP="0031551A">
      <w:pPr>
        <w:rPr>
          <w:rFonts w:ascii="Calibri" w:hAnsi="Calibri"/>
        </w:rPr>
      </w:pPr>
    </w:p>
    <w:p w14:paraId="0189F422" w14:textId="77777777" w:rsidR="00FE42A0" w:rsidDel="00401A5B" w:rsidRDefault="00FE42A0" w:rsidP="00FE42A0">
      <w:pPr>
        <w:rPr>
          <w:del w:id="3167" w:author="Dee Anne Ross" w:date="2018-08-10T15:02:00Z"/>
          <w:rFonts w:ascii="Calibri" w:hAnsi="Calibri"/>
        </w:rPr>
      </w:pPr>
    </w:p>
    <w:tbl>
      <w:tblPr>
        <w:tblStyle w:val="TableGrid"/>
        <w:tblW w:w="0" w:type="auto"/>
        <w:tblLook w:val="04A0" w:firstRow="1" w:lastRow="0" w:firstColumn="1" w:lastColumn="0" w:noHBand="0" w:noVBand="1"/>
      </w:tblPr>
      <w:tblGrid>
        <w:gridCol w:w="1350"/>
        <w:gridCol w:w="1048"/>
        <w:gridCol w:w="1400"/>
        <w:gridCol w:w="1063"/>
        <w:gridCol w:w="1159"/>
        <w:gridCol w:w="1391"/>
        <w:gridCol w:w="1483"/>
        <w:gridCol w:w="1721"/>
        <w:gridCol w:w="1710"/>
        <w:gridCol w:w="2065"/>
      </w:tblGrid>
      <w:tr w:rsidR="00B9305D" w14:paraId="4C7E1478" w14:textId="77777777" w:rsidTr="00EB2332">
        <w:tc>
          <w:tcPr>
            <w:tcW w:w="14390" w:type="dxa"/>
            <w:gridSpan w:val="10"/>
          </w:tcPr>
          <w:p w14:paraId="1A8EDA67" w14:textId="77777777" w:rsidR="00B9305D" w:rsidRPr="004358FA" w:rsidRDefault="00B9305D" w:rsidP="004342AC">
            <w:pPr>
              <w:keepNext/>
              <w:rPr>
                <w:ins w:id="3168" w:author="Dee Anne Ross" w:date="2018-08-23T14:18:00Z"/>
                <w:rFonts w:ascii="Calibri" w:eastAsia="Calibri" w:hAnsi="Calibri"/>
                <w:b/>
                <w:sz w:val="20"/>
                <w:szCs w:val="22"/>
              </w:rPr>
            </w:pPr>
            <w:ins w:id="3169" w:author="Dee Anne Ross" w:date="2018-08-23T14:18:00Z">
              <w:r>
                <w:rPr>
                  <w:rFonts w:ascii="Calibri" w:eastAsia="Calibri" w:hAnsi="Calibri"/>
                  <w:b/>
                  <w:sz w:val="20"/>
                  <w:szCs w:val="22"/>
                </w:rPr>
                <w:lastRenderedPageBreak/>
                <w:t xml:space="preserve">M. </w:t>
              </w:r>
              <w:r w:rsidRPr="004358FA">
                <w:rPr>
                  <w:rFonts w:ascii="Calibri" w:eastAsia="Calibri" w:hAnsi="Calibri"/>
                  <w:b/>
                  <w:sz w:val="20"/>
                  <w:szCs w:val="22"/>
                </w:rPr>
                <w:t xml:space="preserve">Water Heating Systems </w:t>
              </w:r>
              <w:r>
                <w:rPr>
                  <w:rFonts w:ascii="Calibri" w:eastAsia="Calibri" w:hAnsi="Calibri"/>
                  <w:b/>
                  <w:sz w:val="20"/>
                  <w:szCs w:val="22"/>
                </w:rPr>
                <w:t xml:space="preserve">for Individual Dwelling Units </w:t>
              </w:r>
              <w:r w:rsidRPr="004358FA">
                <w:rPr>
                  <w:rFonts w:ascii="Calibri" w:eastAsia="Calibri" w:hAnsi="Calibri"/>
                  <w:sz w:val="20"/>
                  <w:szCs w:val="22"/>
                </w:rPr>
                <w:t>(Section 150.1(c)8)</w:t>
              </w:r>
            </w:ins>
          </w:p>
          <w:p w14:paraId="5C067773" w14:textId="77777777" w:rsidR="005738FD" w:rsidRDefault="00B9305D" w:rsidP="00B9305D">
            <w:pPr>
              <w:rPr>
                <w:rFonts w:ascii="Calibri" w:eastAsia="Calibri" w:hAnsi="Calibri"/>
                <w:sz w:val="18"/>
                <w:szCs w:val="22"/>
              </w:rPr>
            </w:pPr>
            <w:ins w:id="3170" w:author="Dee Anne Ross" w:date="2018-08-23T14:18:00Z">
              <w:r w:rsidRPr="004358FA">
                <w:rPr>
                  <w:rFonts w:ascii="Calibri" w:eastAsia="Calibri" w:hAnsi="Calibri"/>
                  <w:sz w:val="18"/>
                  <w:szCs w:val="22"/>
                </w:rPr>
                <w:t>List water heaters and boilers for both domestic hot water (DHW) heaters and hydronic space heating.</w:t>
              </w:r>
            </w:ins>
            <w:del w:id="3171" w:author="Dee Anne Ross" w:date="2018-08-23T14:18:00Z">
              <w:r w:rsidRPr="004358FA" w:rsidDel="006961A2">
                <w:rPr>
                  <w:rFonts w:ascii="Calibri" w:eastAsia="Calibri" w:hAnsi="Calibri"/>
                  <w:sz w:val="18"/>
                  <w:szCs w:val="22"/>
                </w:rPr>
                <w:delText>.</w:delText>
              </w:r>
            </w:del>
          </w:p>
          <w:p w14:paraId="6EF51D9D" w14:textId="3415EDEB" w:rsidR="00B9305D" w:rsidRDefault="00B9305D" w:rsidP="005738FD">
            <w:pPr>
              <w:rPr>
                <w:rFonts w:ascii="Calibri" w:hAnsi="Calibri"/>
              </w:rPr>
            </w:pPr>
            <w:ins w:id="3172" w:author="Ross, Dee Anne@Energy" w:date="2018-09-12T10:28:00Z">
              <w:r w:rsidRPr="00EF6CAA">
                <w:rPr>
                  <w:rFonts w:ascii="Calibri" w:eastAsia="Calibri" w:hAnsi="Calibri"/>
                  <w:sz w:val="18"/>
                  <w:szCs w:val="22"/>
                </w:rPr>
                <w:t>&lt;&lt;</w:t>
              </w:r>
              <w:commentRangeStart w:id="3173"/>
              <w:del w:id="3174" w:author="Smith, Alexis@Energy" w:date="2018-10-24T13:04:00Z">
                <w:r w:rsidRPr="00EF6CAA" w:rsidDel="005738FD">
                  <w:rPr>
                    <w:rFonts w:ascii="Calibri" w:eastAsia="Calibri" w:hAnsi="Calibri"/>
                    <w:sz w:val="18"/>
                    <w:szCs w:val="22"/>
                  </w:rPr>
                  <w:delText>Do not</w:delText>
                </w:r>
              </w:del>
            </w:ins>
            <w:ins w:id="3175" w:author="Ross, Dee Anne@Energy" w:date="2018-09-12T10:29:00Z">
              <w:del w:id="3176" w:author="Smith, Alexis@Energy" w:date="2018-10-24T13:04:00Z">
                <w:r w:rsidRPr="00EF6CAA" w:rsidDel="005738FD">
                  <w:rPr>
                    <w:rFonts w:ascii="Calibri" w:eastAsia="Calibri" w:hAnsi="Calibri"/>
                    <w:sz w:val="18"/>
                    <w:szCs w:val="22"/>
                  </w:rPr>
                  <w:delText xml:space="preserve"> show this table</w:delText>
                </w:r>
              </w:del>
              <w:r w:rsidRPr="00EF6CAA">
                <w:rPr>
                  <w:rFonts w:ascii="Calibri" w:eastAsia="Calibri" w:hAnsi="Calibri"/>
                  <w:sz w:val="18"/>
                  <w:szCs w:val="22"/>
                </w:rPr>
                <w:t xml:space="preserve"> </w:t>
              </w:r>
            </w:ins>
            <w:ins w:id="3177" w:author="Ross, Dee Anne@Energy" w:date="2018-09-12T10:35:00Z">
              <w:del w:id="3178" w:author="Smith, Alexis@Energy" w:date="2018-10-24T13:04:00Z">
                <w:r w:rsidR="001D28DF" w:rsidRPr="00EF6CAA" w:rsidDel="005738FD">
                  <w:rPr>
                    <w:rFonts w:ascii="Calibri" w:eastAsia="Calibri" w:hAnsi="Calibri"/>
                    <w:sz w:val="18"/>
                    <w:szCs w:val="22"/>
                  </w:rPr>
                  <w:delText>i</w:delText>
                </w:r>
              </w:del>
            </w:ins>
            <w:ins w:id="3179" w:author="Smith, Alexis@Energy" w:date="2018-10-24T13:04:00Z">
              <w:r w:rsidR="005738FD" w:rsidRPr="00EF6CAA">
                <w:rPr>
                  <w:rFonts w:ascii="Calibri" w:eastAsia="Calibri" w:hAnsi="Calibri"/>
                  <w:sz w:val="18"/>
                  <w:szCs w:val="22"/>
                </w:rPr>
                <w:t>I</w:t>
              </w:r>
            </w:ins>
            <w:ins w:id="3180" w:author="Ross, Dee Anne@Energy" w:date="2018-09-12T10:29:00Z">
              <w:r w:rsidRPr="00EF6CAA">
                <w:rPr>
                  <w:rFonts w:ascii="Calibri" w:eastAsia="Calibri" w:hAnsi="Calibri"/>
                  <w:sz w:val="18"/>
                  <w:szCs w:val="22"/>
                </w:rPr>
                <w:t>f A11 = Multifamily with central water heating</w:t>
              </w:r>
            </w:ins>
            <w:ins w:id="3181" w:author="Smith, Alexis@Energy" w:date="2018-10-24T13:04:00Z">
              <w:r w:rsidR="005738FD" w:rsidRPr="00EF6CAA">
                <w:rPr>
                  <w:rFonts w:ascii="Calibri" w:eastAsia="Calibri" w:hAnsi="Calibri"/>
                  <w:sz w:val="18"/>
                  <w:szCs w:val="22"/>
                </w:rPr>
                <w:t>, display “section does not apply” message; else display Table M</w:t>
              </w:r>
            </w:ins>
            <w:ins w:id="3182" w:author="Ross, Dee Anne@Energy" w:date="2018-09-12T10:30:00Z">
              <w:r w:rsidRPr="00EF6CAA">
                <w:rPr>
                  <w:rFonts w:ascii="Calibri" w:eastAsia="Calibri" w:hAnsi="Calibri"/>
                  <w:sz w:val="18"/>
                  <w:szCs w:val="22"/>
                </w:rPr>
                <w:t>&gt;&gt;</w:t>
              </w:r>
            </w:ins>
            <w:ins w:id="3183" w:author="Ross, Dee Anne@Energy" w:date="2018-09-12T10:29:00Z">
              <w:r w:rsidRPr="00EF6CAA">
                <w:rPr>
                  <w:rFonts w:ascii="Calibri" w:eastAsia="Calibri" w:hAnsi="Calibri"/>
                  <w:sz w:val="18"/>
                  <w:szCs w:val="22"/>
                </w:rPr>
                <w:t xml:space="preserve"> </w:t>
              </w:r>
            </w:ins>
            <w:ins w:id="3184" w:author="Ross, Dee Anne@Energy" w:date="2018-09-12T10:28:00Z">
              <w:r w:rsidRPr="00EF6CAA">
                <w:rPr>
                  <w:rFonts w:ascii="Calibri" w:eastAsia="Calibri" w:hAnsi="Calibri"/>
                  <w:sz w:val="18"/>
                  <w:szCs w:val="22"/>
                </w:rPr>
                <w:t xml:space="preserve"> </w:t>
              </w:r>
            </w:ins>
            <w:commentRangeEnd w:id="3173"/>
            <w:r w:rsidR="001032AA" w:rsidRPr="00EF6CAA">
              <w:rPr>
                <w:rStyle w:val="CommentReference"/>
              </w:rPr>
              <w:commentReference w:id="3173"/>
            </w:r>
          </w:p>
        </w:tc>
      </w:tr>
      <w:tr w:rsidR="00A62BCA" w14:paraId="6460DC30" w14:textId="77777777" w:rsidTr="00016383">
        <w:tc>
          <w:tcPr>
            <w:tcW w:w="1350" w:type="dxa"/>
            <w:vAlign w:val="center"/>
          </w:tcPr>
          <w:p w14:paraId="1BE42E91" w14:textId="36D43E9E" w:rsidR="00845D4A" w:rsidRPr="00260460" w:rsidRDefault="00845D4A" w:rsidP="004342AC">
            <w:pPr>
              <w:jc w:val="center"/>
              <w:rPr>
                <w:rFonts w:ascii="Calibri" w:hAnsi="Calibri"/>
                <w:sz w:val="18"/>
              </w:rPr>
            </w:pPr>
            <w:ins w:id="3185" w:author="Dee Anne Ross" w:date="2018-08-23T14:18:00Z">
              <w:r>
                <w:rPr>
                  <w:rFonts w:ascii="Calibri" w:hAnsi="Calibri"/>
                  <w:sz w:val="18"/>
                </w:rPr>
                <w:t>01</w:t>
              </w:r>
            </w:ins>
          </w:p>
        </w:tc>
        <w:tc>
          <w:tcPr>
            <w:tcW w:w="1048" w:type="dxa"/>
            <w:vAlign w:val="center"/>
          </w:tcPr>
          <w:p w14:paraId="1BDB2487" w14:textId="5FB95DE8" w:rsidR="00845D4A" w:rsidRPr="00260460" w:rsidRDefault="00845D4A" w:rsidP="004342AC">
            <w:pPr>
              <w:jc w:val="center"/>
              <w:rPr>
                <w:rFonts w:ascii="Calibri" w:hAnsi="Calibri"/>
                <w:sz w:val="18"/>
              </w:rPr>
            </w:pPr>
            <w:ins w:id="3186" w:author="Dee Anne Ross" w:date="2018-08-23T14:18:00Z">
              <w:r>
                <w:rPr>
                  <w:rFonts w:ascii="Calibri" w:hAnsi="Calibri"/>
                  <w:sz w:val="18"/>
                </w:rPr>
                <w:t>02</w:t>
              </w:r>
            </w:ins>
          </w:p>
        </w:tc>
        <w:tc>
          <w:tcPr>
            <w:tcW w:w="1400" w:type="dxa"/>
            <w:vAlign w:val="center"/>
          </w:tcPr>
          <w:p w14:paraId="41151D32" w14:textId="72891BFB" w:rsidR="00845D4A" w:rsidRPr="00260460" w:rsidRDefault="00845D4A" w:rsidP="004342AC">
            <w:pPr>
              <w:jc w:val="center"/>
              <w:rPr>
                <w:rFonts w:ascii="Calibri" w:hAnsi="Calibri"/>
                <w:sz w:val="18"/>
              </w:rPr>
            </w:pPr>
            <w:ins w:id="3187" w:author="Dee Anne Ross" w:date="2018-08-23T14:18:00Z">
              <w:r>
                <w:rPr>
                  <w:rFonts w:ascii="Calibri" w:hAnsi="Calibri"/>
                  <w:sz w:val="18"/>
                </w:rPr>
                <w:t>03</w:t>
              </w:r>
            </w:ins>
          </w:p>
        </w:tc>
        <w:tc>
          <w:tcPr>
            <w:tcW w:w="1063" w:type="dxa"/>
            <w:vAlign w:val="center"/>
          </w:tcPr>
          <w:p w14:paraId="620DCBF2" w14:textId="4BA6E09B" w:rsidR="00845D4A" w:rsidRPr="00260460" w:rsidRDefault="00845D4A" w:rsidP="004342AC">
            <w:pPr>
              <w:jc w:val="center"/>
              <w:rPr>
                <w:rFonts w:ascii="Calibri" w:hAnsi="Calibri"/>
                <w:sz w:val="18"/>
              </w:rPr>
            </w:pPr>
            <w:ins w:id="3188" w:author="Dee Anne Ross" w:date="2018-08-23T14:18:00Z">
              <w:r>
                <w:rPr>
                  <w:rFonts w:ascii="Calibri" w:hAnsi="Calibri"/>
                  <w:sz w:val="18"/>
                </w:rPr>
                <w:t>04</w:t>
              </w:r>
            </w:ins>
          </w:p>
        </w:tc>
        <w:tc>
          <w:tcPr>
            <w:tcW w:w="1159" w:type="dxa"/>
            <w:vAlign w:val="center"/>
          </w:tcPr>
          <w:p w14:paraId="4655F960" w14:textId="0EF2A04B" w:rsidR="00845D4A" w:rsidRPr="00260460" w:rsidRDefault="00845D4A" w:rsidP="004342AC">
            <w:pPr>
              <w:jc w:val="center"/>
              <w:rPr>
                <w:rFonts w:ascii="Calibri" w:hAnsi="Calibri"/>
                <w:sz w:val="18"/>
              </w:rPr>
            </w:pPr>
            <w:ins w:id="3189" w:author="Dee Anne Ross" w:date="2018-08-23T14:18:00Z">
              <w:r>
                <w:rPr>
                  <w:rFonts w:ascii="Calibri" w:hAnsi="Calibri"/>
                  <w:sz w:val="18"/>
                </w:rPr>
                <w:t>05</w:t>
              </w:r>
            </w:ins>
          </w:p>
        </w:tc>
        <w:tc>
          <w:tcPr>
            <w:tcW w:w="1391" w:type="dxa"/>
            <w:vAlign w:val="center"/>
          </w:tcPr>
          <w:p w14:paraId="6B4CB861" w14:textId="3FA11DC8" w:rsidR="00845D4A" w:rsidRPr="00260460" w:rsidRDefault="00845D4A" w:rsidP="004342AC">
            <w:pPr>
              <w:jc w:val="center"/>
              <w:rPr>
                <w:rFonts w:ascii="Calibri" w:hAnsi="Calibri"/>
                <w:sz w:val="18"/>
              </w:rPr>
            </w:pPr>
            <w:ins w:id="3190" w:author="Dee Anne Ross" w:date="2018-08-23T14:18:00Z">
              <w:r>
                <w:rPr>
                  <w:rFonts w:ascii="Calibri" w:hAnsi="Calibri"/>
                  <w:sz w:val="18"/>
                </w:rPr>
                <w:t>06</w:t>
              </w:r>
            </w:ins>
          </w:p>
        </w:tc>
        <w:tc>
          <w:tcPr>
            <w:tcW w:w="1483" w:type="dxa"/>
            <w:vAlign w:val="center"/>
          </w:tcPr>
          <w:p w14:paraId="794A5FA4" w14:textId="5EB794D6" w:rsidR="00845D4A" w:rsidRPr="00260460" w:rsidRDefault="00845D4A" w:rsidP="004342AC">
            <w:pPr>
              <w:jc w:val="center"/>
              <w:rPr>
                <w:rFonts w:ascii="Calibri" w:hAnsi="Calibri"/>
                <w:sz w:val="18"/>
              </w:rPr>
            </w:pPr>
            <w:ins w:id="3191" w:author="Dee Anne Ross" w:date="2018-08-23T14:18:00Z">
              <w:r>
                <w:rPr>
                  <w:rFonts w:ascii="Calibri" w:hAnsi="Calibri"/>
                  <w:sz w:val="18"/>
                </w:rPr>
                <w:t>07</w:t>
              </w:r>
            </w:ins>
          </w:p>
        </w:tc>
        <w:tc>
          <w:tcPr>
            <w:tcW w:w="1721" w:type="dxa"/>
            <w:vAlign w:val="center"/>
          </w:tcPr>
          <w:p w14:paraId="0CE36E2B" w14:textId="779E16C3" w:rsidR="00845D4A" w:rsidRPr="00260460" w:rsidRDefault="00845D4A" w:rsidP="004342AC">
            <w:pPr>
              <w:jc w:val="center"/>
              <w:rPr>
                <w:rFonts w:ascii="Calibri" w:hAnsi="Calibri"/>
                <w:sz w:val="18"/>
              </w:rPr>
            </w:pPr>
            <w:ins w:id="3192" w:author="Dee Anne Ross" w:date="2018-08-23T14:18:00Z">
              <w:r>
                <w:rPr>
                  <w:rFonts w:ascii="Calibri" w:hAnsi="Calibri"/>
                  <w:sz w:val="18"/>
                </w:rPr>
                <w:t>0</w:t>
              </w:r>
            </w:ins>
            <w:ins w:id="3193" w:author="Smith, Alexis@Energy" w:date="2018-10-24T13:41:00Z">
              <w:r>
                <w:rPr>
                  <w:rFonts w:ascii="Calibri" w:hAnsi="Calibri"/>
                  <w:sz w:val="18"/>
                </w:rPr>
                <w:t>8</w:t>
              </w:r>
            </w:ins>
          </w:p>
        </w:tc>
        <w:tc>
          <w:tcPr>
            <w:tcW w:w="1710" w:type="dxa"/>
            <w:vAlign w:val="center"/>
          </w:tcPr>
          <w:p w14:paraId="3DE3124A" w14:textId="76140B19" w:rsidR="00845D4A" w:rsidRPr="00260460" w:rsidRDefault="00845D4A" w:rsidP="004342AC">
            <w:pPr>
              <w:jc w:val="center"/>
              <w:rPr>
                <w:rFonts w:ascii="Calibri" w:hAnsi="Calibri"/>
                <w:sz w:val="18"/>
              </w:rPr>
            </w:pPr>
            <w:ins w:id="3194" w:author="Smith, Alexis@Energy" w:date="2018-10-24T13:41:00Z">
              <w:r>
                <w:rPr>
                  <w:rFonts w:ascii="Calibri" w:hAnsi="Calibri"/>
                  <w:sz w:val="18"/>
                </w:rPr>
                <w:t>09</w:t>
              </w:r>
            </w:ins>
          </w:p>
        </w:tc>
        <w:tc>
          <w:tcPr>
            <w:tcW w:w="2065" w:type="dxa"/>
            <w:vAlign w:val="center"/>
          </w:tcPr>
          <w:p w14:paraId="0C062FB5" w14:textId="6A7A3F39" w:rsidR="00845D4A" w:rsidRPr="00260460" w:rsidRDefault="00845D4A" w:rsidP="004342AC">
            <w:pPr>
              <w:jc w:val="center"/>
              <w:rPr>
                <w:rFonts w:ascii="Calibri" w:hAnsi="Calibri"/>
                <w:sz w:val="18"/>
              </w:rPr>
            </w:pPr>
            <w:ins w:id="3195" w:author="Smith, Alexis@Energy" w:date="2018-10-24T13:41:00Z">
              <w:r>
                <w:rPr>
                  <w:rFonts w:ascii="Calibri" w:hAnsi="Calibri"/>
                  <w:sz w:val="18"/>
                </w:rPr>
                <w:t>10</w:t>
              </w:r>
            </w:ins>
          </w:p>
        </w:tc>
      </w:tr>
      <w:tr w:rsidR="00A62BCA" w14:paraId="3AE3F05E" w14:textId="77777777" w:rsidTr="00016383">
        <w:tc>
          <w:tcPr>
            <w:tcW w:w="1350" w:type="dxa"/>
            <w:vAlign w:val="bottom"/>
          </w:tcPr>
          <w:p w14:paraId="72EC086F" w14:textId="56BBD036" w:rsidR="00EB0503" w:rsidRPr="00EE28C9" w:rsidRDefault="00EB0503" w:rsidP="00EB0503">
            <w:pPr>
              <w:jc w:val="center"/>
              <w:rPr>
                <w:rFonts w:ascii="Calibri" w:hAnsi="Calibri"/>
                <w:sz w:val="18"/>
                <w:szCs w:val="18"/>
              </w:rPr>
            </w:pPr>
            <w:ins w:id="3196" w:author="Dee Anne Ross" w:date="2018-08-23T14:18:00Z">
              <w:r w:rsidRPr="00EE28C9">
                <w:rPr>
                  <w:rFonts w:ascii="Calibri" w:hAnsi="Calibri"/>
                  <w:sz w:val="18"/>
                  <w:szCs w:val="18"/>
                </w:rPr>
                <w:t>System ID or Name</w:t>
              </w:r>
            </w:ins>
          </w:p>
        </w:tc>
        <w:tc>
          <w:tcPr>
            <w:tcW w:w="1048" w:type="dxa"/>
            <w:vAlign w:val="bottom"/>
          </w:tcPr>
          <w:p w14:paraId="640C72D9" w14:textId="753D5FDC" w:rsidR="00EB0503" w:rsidRPr="00EE28C9" w:rsidRDefault="00EB0503" w:rsidP="00EB0503">
            <w:pPr>
              <w:jc w:val="center"/>
              <w:rPr>
                <w:rFonts w:ascii="Calibri" w:hAnsi="Calibri"/>
                <w:sz w:val="18"/>
                <w:szCs w:val="18"/>
              </w:rPr>
            </w:pPr>
            <w:ins w:id="3197" w:author="Dee Anne Ross" w:date="2018-08-23T14:18:00Z">
              <w:r w:rsidRPr="00EE28C9">
                <w:rPr>
                  <w:rFonts w:ascii="Calibri" w:hAnsi="Calibri"/>
                  <w:sz w:val="18"/>
                  <w:szCs w:val="18"/>
                </w:rPr>
                <w:t>System Option (from §150.1(c)8)</w:t>
              </w:r>
            </w:ins>
          </w:p>
        </w:tc>
        <w:tc>
          <w:tcPr>
            <w:tcW w:w="1400" w:type="dxa"/>
            <w:vAlign w:val="bottom"/>
          </w:tcPr>
          <w:p w14:paraId="4C9ED7A8" w14:textId="0B0E1AAB" w:rsidR="00EB0503" w:rsidRPr="00EE28C9" w:rsidRDefault="00EB0503" w:rsidP="00EB0503">
            <w:pPr>
              <w:jc w:val="center"/>
              <w:rPr>
                <w:rFonts w:ascii="Calibri" w:hAnsi="Calibri"/>
                <w:sz w:val="18"/>
                <w:szCs w:val="18"/>
              </w:rPr>
            </w:pPr>
            <w:ins w:id="3198" w:author="Dee Anne Ross" w:date="2018-08-23T14:18:00Z">
              <w:r w:rsidRPr="00EE28C9">
                <w:rPr>
                  <w:rFonts w:ascii="Calibri" w:hAnsi="Calibri"/>
                  <w:sz w:val="18"/>
                  <w:szCs w:val="18"/>
                </w:rPr>
                <w:t>Water Heater Type</w:t>
              </w:r>
            </w:ins>
          </w:p>
        </w:tc>
        <w:tc>
          <w:tcPr>
            <w:tcW w:w="1063" w:type="dxa"/>
            <w:vAlign w:val="bottom"/>
          </w:tcPr>
          <w:p w14:paraId="04C4264C" w14:textId="248F7CCD" w:rsidR="00EB0503" w:rsidRPr="00EE28C9" w:rsidRDefault="00EB0503" w:rsidP="00EB0503">
            <w:pPr>
              <w:jc w:val="center"/>
              <w:rPr>
                <w:rFonts w:ascii="Calibri" w:hAnsi="Calibri"/>
                <w:sz w:val="18"/>
                <w:szCs w:val="18"/>
              </w:rPr>
            </w:pPr>
            <w:ins w:id="3199" w:author="Dee Anne Ross" w:date="2018-08-23T14:18:00Z">
              <w:r w:rsidRPr="00EE28C9">
                <w:rPr>
                  <w:rFonts w:ascii="Calibri" w:hAnsi="Calibri"/>
                  <w:sz w:val="18"/>
                  <w:szCs w:val="18"/>
                </w:rPr>
                <w:t>Volume</w:t>
              </w:r>
            </w:ins>
          </w:p>
        </w:tc>
        <w:tc>
          <w:tcPr>
            <w:tcW w:w="1159" w:type="dxa"/>
            <w:vAlign w:val="bottom"/>
          </w:tcPr>
          <w:p w14:paraId="73FDD20D" w14:textId="15663BEC" w:rsidR="00EB0503" w:rsidRPr="00EE28C9" w:rsidRDefault="00EB0503" w:rsidP="00EB0503">
            <w:pPr>
              <w:jc w:val="center"/>
              <w:rPr>
                <w:rFonts w:ascii="Calibri" w:hAnsi="Calibri"/>
                <w:sz w:val="18"/>
                <w:szCs w:val="18"/>
              </w:rPr>
            </w:pPr>
            <w:ins w:id="3200" w:author="Dee Anne Ross" w:date="2018-08-23T14:18:00Z">
              <w:r w:rsidRPr="00EE28C9">
                <w:rPr>
                  <w:rFonts w:ascii="Calibri" w:hAnsi="Calibri"/>
                  <w:sz w:val="18"/>
                  <w:szCs w:val="18"/>
                </w:rPr>
                <w:t>Fuel Type</w:t>
              </w:r>
            </w:ins>
          </w:p>
        </w:tc>
        <w:tc>
          <w:tcPr>
            <w:tcW w:w="1391" w:type="dxa"/>
            <w:vAlign w:val="bottom"/>
          </w:tcPr>
          <w:p w14:paraId="6B702F83" w14:textId="49E3E978" w:rsidR="00EB0503" w:rsidRPr="00EE28C9" w:rsidRDefault="00EB0503" w:rsidP="00EB0503">
            <w:pPr>
              <w:jc w:val="center"/>
              <w:rPr>
                <w:rFonts w:ascii="Calibri" w:hAnsi="Calibri"/>
                <w:sz w:val="18"/>
                <w:szCs w:val="18"/>
              </w:rPr>
            </w:pPr>
            <w:ins w:id="3201" w:author="Smith, Alexis@Energy" w:date="2018-10-24T13:45:00Z">
              <w:r>
                <w:rPr>
                  <w:rFonts w:ascii="Calibri" w:hAnsi="Calibri"/>
                  <w:sz w:val="18"/>
                  <w:szCs w:val="18"/>
                </w:rPr>
                <w:t># of water heaters in system</w:t>
              </w:r>
            </w:ins>
          </w:p>
        </w:tc>
        <w:tc>
          <w:tcPr>
            <w:tcW w:w="1483" w:type="dxa"/>
            <w:vAlign w:val="bottom"/>
          </w:tcPr>
          <w:p w14:paraId="49DB98EB" w14:textId="0B8FE16A" w:rsidR="00EB0503" w:rsidRPr="00EE28C9" w:rsidRDefault="00EB0503" w:rsidP="00EB0503">
            <w:pPr>
              <w:jc w:val="center"/>
              <w:rPr>
                <w:rFonts w:ascii="Calibri" w:hAnsi="Calibri"/>
                <w:sz w:val="18"/>
                <w:szCs w:val="18"/>
              </w:rPr>
            </w:pPr>
            <w:ins w:id="3202" w:author="Dee Anne Ross" w:date="2018-08-23T14:21:00Z">
              <w:r w:rsidRPr="00EE28C9">
                <w:rPr>
                  <w:rFonts w:ascii="Calibri" w:hAnsi="Calibri"/>
                  <w:sz w:val="18"/>
                  <w:szCs w:val="18"/>
                </w:rPr>
                <w:t>Rated Input (Range)</w:t>
              </w:r>
            </w:ins>
          </w:p>
        </w:tc>
        <w:tc>
          <w:tcPr>
            <w:tcW w:w="1721" w:type="dxa"/>
            <w:vAlign w:val="bottom"/>
          </w:tcPr>
          <w:p w14:paraId="23F55FCE" w14:textId="65D3F1AC" w:rsidR="00EB0503" w:rsidRPr="00EE28C9" w:rsidRDefault="00EB0503" w:rsidP="00EB0503">
            <w:pPr>
              <w:jc w:val="center"/>
              <w:rPr>
                <w:rFonts w:ascii="Calibri" w:hAnsi="Calibri"/>
                <w:sz w:val="18"/>
                <w:szCs w:val="18"/>
              </w:rPr>
            </w:pPr>
            <w:ins w:id="3203" w:author="Smith, Alexis@Energy" w:date="2018-10-24T13:20:00Z">
              <w:r>
                <w:rPr>
                  <w:rFonts w:ascii="Calibri" w:hAnsi="Calibri"/>
                  <w:sz w:val="18"/>
                  <w:szCs w:val="18"/>
                </w:rPr>
                <w:t xml:space="preserve">Additional </w:t>
              </w:r>
            </w:ins>
            <w:ins w:id="3204" w:author="Dee Anne Ross" w:date="2018-08-23T14:18:00Z">
              <w:r w:rsidRPr="00EE28C9">
                <w:rPr>
                  <w:rFonts w:ascii="Calibri" w:hAnsi="Calibri"/>
                  <w:sz w:val="18"/>
                  <w:szCs w:val="18"/>
                </w:rPr>
                <w:t xml:space="preserve"> </w:t>
              </w:r>
            </w:ins>
            <w:ins w:id="3205" w:author="Smith, Alexis@Energy" w:date="2018-10-24T13:20:00Z">
              <w:r>
                <w:rPr>
                  <w:rFonts w:ascii="Calibri" w:hAnsi="Calibri"/>
                  <w:sz w:val="18"/>
                  <w:szCs w:val="18"/>
                </w:rPr>
                <w:t xml:space="preserve">PV </w:t>
              </w:r>
            </w:ins>
            <w:ins w:id="3206" w:author="Dee Anne Ross" w:date="2018-08-23T14:18:00Z">
              <w:r w:rsidRPr="00EE28C9">
                <w:rPr>
                  <w:rFonts w:ascii="Calibri" w:hAnsi="Calibri"/>
                  <w:sz w:val="18"/>
                  <w:szCs w:val="18"/>
                </w:rPr>
                <w:t>Capacity</w:t>
              </w:r>
            </w:ins>
          </w:p>
        </w:tc>
        <w:tc>
          <w:tcPr>
            <w:tcW w:w="1710" w:type="dxa"/>
            <w:vAlign w:val="bottom"/>
          </w:tcPr>
          <w:p w14:paraId="0406E8B9" w14:textId="3FD411E4" w:rsidR="00EB0503" w:rsidRPr="00EE28C9" w:rsidRDefault="00EB0503" w:rsidP="00EB0503">
            <w:pPr>
              <w:jc w:val="center"/>
              <w:rPr>
                <w:rFonts w:ascii="Calibri" w:hAnsi="Calibri"/>
                <w:sz w:val="18"/>
                <w:szCs w:val="18"/>
              </w:rPr>
            </w:pPr>
            <w:ins w:id="3207" w:author="Dee Anne Ross" w:date="2018-08-23T14:31:00Z">
              <w:r w:rsidRPr="00EE28C9">
                <w:rPr>
                  <w:rFonts w:ascii="Calibri" w:hAnsi="Calibri"/>
                  <w:sz w:val="18"/>
                  <w:szCs w:val="18"/>
                </w:rPr>
                <w:t>Tank Location</w:t>
              </w:r>
            </w:ins>
          </w:p>
        </w:tc>
        <w:tc>
          <w:tcPr>
            <w:tcW w:w="2065" w:type="dxa"/>
            <w:vAlign w:val="bottom"/>
          </w:tcPr>
          <w:p w14:paraId="17693A08" w14:textId="06D09D21" w:rsidR="00EB0503" w:rsidRPr="00EE28C9" w:rsidRDefault="00EB0503" w:rsidP="00EB0503">
            <w:pPr>
              <w:jc w:val="center"/>
              <w:rPr>
                <w:rFonts w:ascii="Calibri" w:hAnsi="Calibri"/>
                <w:sz w:val="18"/>
                <w:szCs w:val="18"/>
              </w:rPr>
            </w:pPr>
            <w:ins w:id="3208" w:author="Dee Anne Ross" w:date="2018-08-23T14:18:00Z">
              <w:r w:rsidRPr="00EE28C9">
                <w:rPr>
                  <w:rFonts w:ascii="Calibri" w:hAnsi="Calibri"/>
                  <w:sz w:val="18"/>
                  <w:szCs w:val="18"/>
                </w:rPr>
                <w:t>Distribution Type</w:t>
              </w:r>
            </w:ins>
          </w:p>
        </w:tc>
      </w:tr>
      <w:tr w:rsidR="00A62BCA" w14:paraId="1DDF2292" w14:textId="77777777" w:rsidTr="00016383">
        <w:tc>
          <w:tcPr>
            <w:tcW w:w="1350" w:type="dxa"/>
          </w:tcPr>
          <w:p w14:paraId="5589071C" w14:textId="0487AC9D" w:rsidR="00EB0503" w:rsidRPr="001F2244" w:rsidRDefault="00EB0503" w:rsidP="00EB0503">
            <w:pPr>
              <w:rPr>
                <w:rFonts w:ascii="Calibri" w:hAnsi="Calibri"/>
                <w:sz w:val="18"/>
              </w:rPr>
            </w:pPr>
            <w:ins w:id="3209" w:author="Dee Anne Ross" w:date="2018-08-23T14:18:00Z">
              <w:r>
                <w:rPr>
                  <w:rFonts w:ascii="Calibri" w:hAnsi="Calibri"/>
                  <w:sz w:val="18"/>
                </w:rPr>
                <w:t>&lt;&lt;</w:t>
              </w:r>
            </w:ins>
            <w:ins w:id="3210" w:author="Dee Anne Ross" w:date="2018-08-27T15:51:00Z">
              <w:r>
                <w:rPr>
                  <w:rFonts w:ascii="Calibri" w:hAnsi="Calibri"/>
                  <w:sz w:val="18"/>
                </w:rPr>
                <w:t>user input text</w:t>
              </w:r>
            </w:ins>
            <w:ins w:id="3211" w:author="Dee Anne Ross" w:date="2018-08-23T14:18:00Z">
              <w:r>
                <w:rPr>
                  <w:rFonts w:ascii="Calibri" w:hAnsi="Calibri"/>
                  <w:sz w:val="18"/>
                </w:rPr>
                <w:t>&gt;&gt;</w:t>
              </w:r>
            </w:ins>
          </w:p>
        </w:tc>
        <w:tc>
          <w:tcPr>
            <w:tcW w:w="1048" w:type="dxa"/>
          </w:tcPr>
          <w:p w14:paraId="04E2A986" w14:textId="6B8C26FD" w:rsidR="00EB0503" w:rsidRPr="001F2244" w:rsidRDefault="00EB0503" w:rsidP="00EB0503">
            <w:pPr>
              <w:keepNext/>
              <w:tabs>
                <w:tab w:val="left" w:pos="2160"/>
                <w:tab w:val="left" w:pos="2700"/>
                <w:tab w:val="left" w:pos="3420"/>
                <w:tab w:val="left" w:pos="3780"/>
                <w:tab w:val="left" w:pos="5760"/>
                <w:tab w:val="left" w:pos="7212"/>
              </w:tabs>
              <w:rPr>
                <w:rFonts w:ascii="Calibri" w:hAnsi="Calibri"/>
                <w:sz w:val="18"/>
              </w:rPr>
            </w:pPr>
            <w:ins w:id="3212" w:author="Dee Anne Ross" w:date="2018-08-23T14:18:00Z">
              <w:r>
                <w:rPr>
                  <w:rFonts w:ascii="Calibri" w:hAnsi="Calibri"/>
                  <w:sz w:val="18"/>
                </w:rPr>
                <w:t>&lt;&lt;</w:t>
              </w:r>
            </w:ins>
            <w:ins w:id="3213" w:author="Dee Anne Ross" w:date="2018-08-23T14:19:00Z">
              <w:r>
                <w:rPr>
                  <w:rFonts w:ascii="Calibri" w:hAnsi="Calibri"/>
                  <w:sz w:val="18"/>
                </w:rPr>
                <w:t>user pick</w:t>
              </w:r>
            </w:ins>
            <w:ins w:id="3214" w:author="Dee Anne Ross" w:date="2018-08-23T14:20:00Z">
              <w:r>
                <w:rPr>
                  <w:rFonts w:ascii="Calibri" w:hAnsi="Calibri"/>
                  <w:sz w:val="18"/>
                </w:rPr>
                <w:t>s</w:t>
              </w:r>
            </w:ins>
            <w:ins w:id="3215" w:author="Dee Anne Ross" w:date="2018-08-23T14:19:00Z">
              <w:r>
                <w:rPr>
                  <w:rFonts w:ascii="Calibri" w:hAnsi="Calibri"/>
                  <w:sz w:val="18"/>
                </w:rPr>
                <w:t xml:space="preserve"> from lis</w:t>
              </w:r>
            </w:ins>
            <w:ins w:id="3216" w:author="Dee Anne Ross" w:date="2018-08-23T14:18:00Z">
              <w:r>
                <w:rPr>
                  <w:rFonts w:ascii="Calibri" w:hAnsi="Calibri"/>
                  <w:sz w:val="18"/>
                </w:rPr>
                <w:t>t 1, 2, 3, 4A, 4B, 5, 5A, 5B&gt;&gt;</w:t>
              </w:r>
            </w:ins>
          </w:p>
        </w:tc>
        <w:tc>
          <w:tcPr>
            <w:tcW w:w="1400" w:type="dxa"/>
          </w:tcPr>
          <w:p w14:paraId="61465A47" w14:textId="58175D7E" w:rsidR="00EB0503" w:rsidRDefault="00EB0503" w:rsidP="00EB0503">
            <w:pPr>
              <w:keepNext/>
              <w:tabs>
                <w:tab w:val="left" w:pos="2160"/>
                <w:tab w:val="left" w:pos="2700"/>
                <w:tab w:val="left" w:pos="3420"/>
                <w:tab w:val="left" w:pos="3780"/>
                <w:tab w:val="left" w:pos="5760"/>
                <w:tab w:val="left" w:pos="7212"/>
              </w:tabs>
              <w:rPr>
                <w:ins w:id="3217" w:author="Smith, Alexis@Energy" w:date="2018-10-24T13:13:00Z"/>
                <w:rFonts w:ascii="Calibri" w:hAnsi="Calibri"/>
                <w:sz w:val="18"/>
                <w:szCs w:val="14"/>
              </w:rPr>
            </w:pPr>
            <w:ins w:id="3218" w:author="Dee Anne Ross" w:date="2018-08-23T14:23:00Z">
              <w:r>
                <w:rPr>
                  <w:rFonts w:ascii="Calibri" w:hAnsi="Calibri"/>
                  <w:sz w:val="18"/>
                  <w:szCs w:val="14"/>
                </w:rPr>
                <w:t xml:space="preserve">&lt;&lt;if M02 = 1 </w:t>
              </w:r>
            </w:ins>
            <w:ins w:id="3219" w:author="Dee Anne Ross" w:date="2018-08-23T14:49:00Z">
              <w:r>
                <w:rPr>
                  <w:rFonts w:ascii="Calibri" w:hAnsi="Calibri"/>
                  <w:sz w:val="18"/>
                  <w:szCs w:val="14"/>
                </w:rPr>
                <w:t xml:space="preserve">then </w:t>
              </w:r>
            </w:ins>
            <w:ins w:id="3220" w:author="Dee Anne Ross" w:date="2018-08-23T14:23:00Z">
              <w:r>
                <w:rPr>
                  <w:rFonts w:ascii="Calibri" w:hAnsi="Calibri"/>
                  <w:sz w:val="18"/>
                  <w:szCs w:val="14"/>
                </w:rPr>
                <w:t>v</w:t>
              </w:r>
            </w:ins>
            <w:ins w:id="3221" w:author="Dee Anne Ross" w:date="2018-08-23T14:24:00Z">
              <w:r>
                <w:rPr>
                  <w:rFonts w:ascii="Calibri" w:hAnsi="Calibri"/>
                  <w:sz w:val="18"/>
                  <w:szCs w:val="14"/>
                </w:rPr>
                <w:t>a</w:t>
              </w:r>
            </w:ins>
            <w:ins w:id="3222" w:author="Dee Anne Ross" w:date="2018-08-23T14:23:00Z">
              <w:r>
                <w:rPr>
                  <w:rFonts w:ascii="Calibri" w:hAnsi="Calibri"/>
                  <w:sz w:val="18"/>
                  <w:szCs w:val="14"/>
                </w:rPr>
                <w:t xml:space="preserve">lue </w:t>
              </w:r>
            </w:ins>
            <w:ins w:id="3223" w:author="Smith, Alexis@Energy" w:date="2018-10-24T13:13:00Z">
              <w:r>
                <w:rPr>
                  <w:rFonts w:ascii="Calibri" w:hAnsi="Calibri"/>
                  <w:sz w:val="18"/>
                  <w:szCs w:val="14"/>
                </w:rPr>
                <w:t>=</w:t>
              </w:r>
            </w:ins>
            <w:ins w:id="3224" w:author="Dee Anne Ross" w:date="2018-08-23T14:49:00Z">
              <w:r>
                <w:rPr>
                  <w:rFonts w:ascii="Calibri" w:hAnsi="Calibri"/>
                  <w:sz w:val="18"/>
                  <w:szCs w:val="14"/>
                </w:rPr>
                <w:t xml:space="preserve"> </w:t>
              </w:r>
            </w:ins>
            <w:ins w:id="3225" w:author="Dee Anne Ross" w:date="2018-08-23T14:48:00Z">
              <w:r>
                <w:rPr>
                  <w:rFonts w:ascii="Calibri" w:hAnsi="Calibri"/>
                  <w:sz w:val="18"/>
                  <w:szCs w:val="14"/>
                </w:rPr>
                <w:t xml:space="preserve">Consumer </w:t>
              </w:r>
            </w:ins>
            <w:ins w:id="3226" w:author="Dee Anne Ross" w:date="2018-08-23T14:24:00Z">
              <w:r>
                <w:rPr>
                  <w:rFonts w:ascii="Calibri" w:hAnsi="Calibri"/>
                  <w:sz w:val="18"/>
                  <w:szCs w:val="14"/>
                </w:rPr>
                <w:t>instantaneous</w:t>
              </w:r>
            </w:ins>
            <w:ins w:id="3227" w:author="Smith, Alexis@Energy" w:date="2018-10-24T13:13:00Z">
              <w:r>
                <w:rPr>
                  <w:rFonts w:ascii="Calibri" w:hAnsi="Calibri"/>
                  <w:sz w:val="18"/>
                  <w:szCs w:val="14"/>
                </w:rPr>
                <w:t>;</w:t>
              </w:r>
            </w:ins>
            <w:ins w:id="3228" w:author="Dee Anne Ross" w:date="2018-08-23T14:24:00Z">
              <w:del w:id="3229" w:author="Smith, Alexis@Energy" w:date="2018-10-24T13:13:00Z">
                <w:r w:rsidDel="00F34CE4">
                  <w:rPr>
                    <w:rFonts w:ascii="Calibri" w:hAnsi="Calibri"/>
                    <w:sz w:val="18"/>
                    <w:szCs w:val="14"/>
                  </w:rPr>
                  <w:delText xml:space="preserve">, </w:delText>
                </w:r>
              </w:del>
            </w:ins>
            <w:ins w:id="3230" w:author="Smith, Alexis@Energy" w:date="2018-10-24T13:13:00Z">
              <w:r>
                <w:rPr>
                  <w:rFonts w:ascii="Calibri" w:hAnsi="Calibri"/>
                  <w:sz w:val="18"/>
                  <w:szCs w:val="14"/>
                </w:rPr>
                <w:t>else</w:t>
              </w:r>
            </w:ins>
            <w:ins w:id="3231" w:author="Dee Anne Ross" w:date="2018-08-23T14:24:00Z">
              <w:r>
                <w:rPr>
                  <w:rFonts w:ascii="Calibri" w:hAnsi="Calibri"/>
                  <w:sz w:val="18"/>
                  <w:szCs w:val="14"/>
                </w:rPr>
                <w:t>if M02 = 2</w:t>
              </w:r>
            </w:ins>
            <w:ins w:id="3232" w:author="Tam, Danny@Energy" w:date="2018-11-29T09:39:00Z">
              <w:r w:rsidR="00A90234">
                <w:rPr>
                  <w:rFonts w:ascii="Calibri" w:hAnsi="Calibri"/>
                  <w:sz w:val="18"/>
                  <w:szCs w:val="14"/>
                </w:rPr>
                <w:t>, 3, 4A, or 4B</w:t>
              </w:r>
            </w:ins>
            <w:ins w:id="3233" w:author="Dee Anne Ross" w:date="2018-08-23T14:24:00Z">
              <w:r>
                <w:rPr>
                  <w:rFonts w:ascii="Calibri" w:hAnsi="Calibri"/>
                  <w:sz w:val="18"/>
                  <w:szCs w:val="14"/>
                </w:rPr>
                <w:t xml:space="preserve"> </w:t>
              </w:r>
            </w:ins>
            <w:ins w:id="3234" w:author="Dee Anne Ross" w:date="2018-08-23T14:49:00Z">
              <w:r>
                <w:rPr>
                  <w:rFonts w:ascii="Calibri" w:hAnsi="Calibri"/>
                  <w:sz w:val="18"/>
                  <w:szCs w:val="14"/>
                </w:rPr>
                <w:t>then v</w:t>
              </w:r>
            </w:ins>
            <w:ins w:id="3235" w:author="Dee Anne Ross" w:date="2018-08-23T14:25:00Z">
              <w:r>
                <w:rPr>
                  <w:rFonts w:ascii="Calibri" w:hAnsi="Calibri"/>
                  <w:sz w:val="18"/>
                  <w:szCs w:val="14"/>
                </w:rPr>
                <w:t xml:space="preserve">alue </w:t>
              </w:r>
            </w:ins>
            <w:ins w:id="3236" w:author="Smith, Alexis@Energy" w:date="2018-10-24T13:14:00Z">
              <w:r>
                <w:rPr>
                  <w:rFonts w:ascii="Calibri" w:hAnsi="Calibri"/>
                  <w:sz w:val="18"/>
                  <w:szCs w:val="14"/>
                </w:rPr>
                <w:t>=</w:t>
              </w:r>
            </w:ins>
            <w:ins w:id="3237" w:author="Dee Anne Ross" w:date="2018-08-23T14:49:00Z">
              <w:r>
                <w:rPr>
                  <w:rFonts w:ascii="Calibri" w:hAnsi="Calibri"/>
                  <w:sz w:val="18"/>
                  <w:szCs w:val="14"/>
                </w:rPr>
                <w:t xml:space="preserve"> </w:t>
              </w:r>
            </w:ins>
            <w:ins w:id="3238" w:author="Dee Anne Ross" w:date="2018-08-23T14:48:00Z">
              <w:r>
                <w:rPr>
                  <w:rFonts w:ascii="Calibri" w:hAnsi="Calibri"/>
                  <w:sz w:val="18"/>
                  <w:szCs w:val="14"/>
                </w:rPr>
                <w:t xml:space="preserve">Consumer </w:t>
              </w:r>
            </w:ins>
            <w:ins w:id="3239" w:author="Dee Anne Ross" w:date="2018-08-23T14:25:00Z">
              <w:r>
                <w:rPr>
                  <w:rFonts w:ascii="Calibri" w:hAnsi="Calibri"/>
                  <w:sz w:val="18"/>
                  <w:szCs w:val="14"/>
                </w:rPr>
                <w:t xml:space="preserve">storage; </w:t>
              </w:r>
            </w:ins>
          </w:p>
          <w:p w14:paraId="21C6F27B" w14:textId="3C80924A" w:rsidR="00EB0503" w:rsidDel="00815D76" w:rsidRDefault="00EB0503" w:rsidP="00EB0503">
            <w:pPr>
              <w:keepNext/>
              <w:tabs>
                <w:tab w:val="left" w:pos="2160"/>
                <w:tab w:val="left" w:pos="2700"/>
                <w:tab w:val="left" w:pos="3420"/>
                <w:tab w:val="left" w:pos="3780"/>
                <w:tab w:val="left" w:pos="5760"/>
                <w:tab w:val="left" w:pos="7212"/>
              </w:tabs>
              <w:rPr>
                <w:ins w:id="3240" w:author="Smith, Alexis@Energy" w:date="2018-10-24T13:13:00Z"/>
                <w:del w:id="3241" w:author="Tam, Danny@Energy" w:date="2018-11-29T09:43:00Z"/>
                <w:rFonts w:ascii="Calibri" w:hAnsi="Calibri"/>
                <w:sz w:val="18"/>
                <w:szCs w:val="14"/>
              </w:rPr>
            </w:pPr>
            <w:ins w:id="3242" w:author="Smith, Alexis@Energy" w:date="2018-10-24T13:13:00Z">
              <w:del w:id="3243" w:author="Tam, Danny@Energy" w:date="2018-11-29T09:43:00Z">
                <w:r w:rsidDel="00815D76">
                  <w:rPr>
                    <w:rFonts w:ascii="Calibri" w:hAnsi="Calibri"/>
                    <w:sz w:val="18"/>
                    <w:szCs w:val="14"/>
                  </w:rPr>
                  <w:delText>else</w:delText>
                </w:r>
              </w:del>
            </w:ins>
            <w:ins w:id="3244" w:author="Dee Anne Ross" w:date="2018-08-23T14:48:00Z">
              <w:del w:id="3245" w:author="Tam, Danny@Energy" w:date="2018-11-29T09:43:00Z">
                <w:r w:rsidDel="00815D76">
                  <w:rPr>
                    <w:rFonts w:ascii="Calibri" w:hAnsi="Calibri"/>
                    <w:sz w:val="18"/>
                    <w:szCs w:val="14"/>
                  </w:rPr>
                  <w:delText xml:space="preserve">if M02 = 3 then value </w:delText>
                </w:r>
              </w:del>
            </w:ins>
            <w:ins w:id="3246" w:author="Smith, Alexis@Energy" w:date="2018-10-24T13:14:00Z">
              <w:del w:id="3247" w:author="Tam, Danny@Energy" w:date="2018-11-29T09:43:00Z">
                <w:r w:rsidDel="00815D76">
                  <w:rPr>
                    <w:rFonts w:ascii="Calibri" w:hAnsi="Calibri"/>
                    <w:sz w:val="18"/>
                    <w:szCs w:val="14"/>
                  </w:rPr>
                  <w:delText>=</w:delText>
                </w:r>
              </w:del>
            </w:ins>
            <w:ins w:id="3248" w:author="Dee Anne Ross" w:date="2018-08-23T14:48:00Z">
              <w:del w:id="3249" w:author="Tam, Danny@Energy" w:date="2018-11-29T09:43:00Z">
                <w:r w:rsidDel="00815D76">
                  <w:rPr>
                    <w:rFonts w:ascii="Calibri" w:hAnsi="Calibri"/>
                    <w:sz w:val="18"/>
                    <w:szCs w:val="14"/>
                  </w:rPr>
                  <w:delText xml:space="preserve"> </w:delText>
                </w:r>
              </w:del>
              <w:del w:id="3250" w:author="Tam, Danny@Energy" w:date="2018-11-29T09:27:00Z">
                <w:r w:rsidDel="003C1674">
                  <w:rPr>
                    <w:rFonts w:ascii="Calibri" w:hAnsi="Calibri"/>
                    <w:sz w:val="18"/>
                    <w:szCs w:val="14"/>
                  </w:rPr>
                  <w:delText>Res Duty</w:delText>
                </w:r>
              </w:del>
              <w:del w:id="3251" w:author="Tam, Danny@Energy" w:date="2018-11-29T09:43:00Z">
                <w:r w:rsidDel="00815D76">
                  <w:rPr>
                    <w:rFonts w:ascii="Calibri" w:hAnsi="Calibri"/>
                    <w:sz w:val="18"/>
                    <w:szCs w:val="14"/>
                  </w:rPr>
                  <w:delText xml:space="preserve"> Storage; </w:delText>
                </w:r>
              </w:del>
            </w:ins>
          </w:p>
          <w:p w14:paraId="1C4D465E" w14:textId="47E51136" w:rsidR="00EB0503" w:rsidDel="003C1674" w:rsidRDefault="00EB0503" w:rsidP="00EB0503">
            <w:pPr>
              <w:keepNext/>
              <w:tabs>
                <w:tab w:val="left" w:pos="2160"/>
                <w:tab w:val="left" w:pos="2700"/>
                <w:tab w:val="left" w:pos="3420"/>
                <w:tab w:val="left" w:pos="3780"/>
                <w:tab w:val="left" w:pos="5760"/>
                <w:tab w:val="left" w:pos="7212"/>
              </w:tabs>
              <w:rPr>
                <w:ins w:id="3252" w:author="Smith, Alexis@Energy" w:date="2018-10-24T13:13:00Z"/>
                <w:del w:id="3253" w:author="Tam, Danny@Energy" w:date="2018-11-29T09:36:00Z"/>
                <w:rFonts w:ascii="Calibri" w:hAnsi="Calibri"/>
                <w:sz w:val="18"/>
                <w:szCs w:val="14"/>
              </w:rPr>
            </w:pPr>
            <w:ins w:id="3254" w:author="Smith, Alexis@Energy" w:date="2018-10-24T13:13:00Z">
              <w:del w:id="3255" w:author="Tam, Danny@Energy" w:date="2018-11-29T09:36:00Z">
                <w:r w:rsidDel="003C1674">
                  <w:rPr>
                    <w:rFonts w:ascii="Calibri" w:hAnsi="Calibri"/>
                    <w:sz w:val="18"/>
                    <w:szCs w:val="14"/>
                  </w:rPr>
                  <w:delText>else</w:delText>
                </w:r>
              </w:del>
            </w:ins>
            <w:ins w:id="3256" w:author="Dee Anne Ross" w:date="2018-08-23T14:25:00Z">
              <w:del w:id="3257" w:author="Tam, Danny@Energy" w:date="2018-11-29T09:36:00Z">
                <w:r w:rsidDel="003C1674">
                  <w:rPr>
                    <w:rFonts w:ascii="Calibri" w:hAnsi="Calibri"/>
                    <w:sz w:val="18"/>
                    <w:szCs w:val="14"/>
                  </w:rPr>
                  <w:delText>if M02 = 4A, 4B</w:delText>
                </w:r>
              </w:del>
            </w:ins>
            <w:ins w:id="3258" w:author="Dee Anne Ross" w:date="2018-08-23T14:50:00Z">
              <w:del w:id="3259" w:author="Tam, Danny@Energy" w:date="2018-11-29T09:36:00Z">
                <w:r w:rsidDel="003C1674">
                  <w:rPr>
                    <w:rFonts w:ascii="Calibri" w:hAnsi="Calibri"/>
                    <w:sz w:val="18"/>
                    <w:szCs w:val="14"/>
                  </w:rPr>
                  <w:delText xml:space="preserve"> </w:delText>
                </w:r>
              </w:del>
            </w:ins>
            <w:ins w:id="3260" w:author="Dee Anne Ross" w:date="2018-08-23T14:25:00Z">
              <w:del w:id="3261" w:author="Tam, Danny@Energy" w:date="2018-11-29T09:36:00Z">
                <w:r w:rsidDel="003C1674">
                  <w:rPr>
                    <w:rFonts w:ascii="Calibri" w:hAnsi="Calibri"/>
                    <w:sz w:val="18"/>
                    <w:szCs w:val="14"/>
                  </w:rPr>
                  <w:delText>then value = heat pump water heater</w:delText>
                </w:r>
              </w:del>
            </w:ins>
            <w:ins w:id="3262" w:author="Dee Anne Ross" w:date="2018-08-23T14:49:00Z">
              <w:del w:id="3263" w:author="Tam, Danny@Energy" w:date="2018-11-29T09:36:00Z">
                <w:r w:rsidDel="003C1674">
                  <w:rPr>
                    <w:rFonts w:ascii="Calibri" w:hAnsi="Calibri"/>
                    <w:sz w:val="18"/>
                    <w:szCs w:val="14"/>
                  </w:rPr>
                  <w:delText xml:space="preserve">; </w:delText>
                </w:r>
              </w:del>
            </w:ins>
          </w:p>
          <w:p w14:paraId="068E1FD2" w14:textId="40CCCFC8" w:rsidR="00EB0503" w:rsidRPr="001F2244"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264" w:author="Smith, Alexis@Energy" w:date="2018-10-24T13:13:00Z">
              <w:r>
                <w:rPr>
                  <w:rFonts w:ascii="Calibri" w:hAnsi="Calibri"/>
                  <w:sz w:val="18"/>
                  <w:szCs w:val="14"/>
                </w:rPr>
                <w:t xml:space="preserve">else </w:t>
              </w:r>
              <w:del w:id="3265" w:author="Tam, Danny@Energy" w:date="2018-11-29T09:39:00Z">
                <w:r w:rsidDel="00A90234">
                  <w:rPr>
                    <w:rFonts w:ascii="Calibri" w:hAnsi="Calibri"/>
                    <w:sz w:val="18"/>
                    <w:szCs w:val="14"/>
                  </w:rPr>
                  <w:delText>=</w:delText>
                </w:r>
              </w:del>
            </w:ins>
            <w:ins w:id="3266" w:author="Dee Anne Ross" w:date="2018-08-23T14:49:00Z">
              <w:r>
                <w:rPr>
                  <w:rFonts w:ascii="Calibri" w:hAnsi="Calibri"/>
                  <w:sz w:val="18"/>
                  <w:szCs w:val="14"/>
                </w:rPr>
                <w:t xml:space="preserve">if M02 is 5, 5A or 5B then value </w:t>
              </w:r>
            </w:ins>
            <w:ins w:id="3267" w:author="Smith, Alexis@Energy" w:date="2018-10-24T13:14:00Z">
              <w:r>
                <w:rPr>
                  <w:rFonts w:ascii="Calibri" w:hAnsi="Calibri"/>
                  <w:sz w:val="18"/>
                  <w:szCs w:val="14"/>
                </w:rPr>
                <w:t>=</w:t>
              </w:r>
            </w:ins>
            <w:ins w:id="3268" w:author="Dee Anne Ross" w:date="2018-08-23T14:49:00Z">
              <w:r>
                <w:rPr>
                  <w:rFonts w:ascii="Calibri" w:hAnsi="Calibri"/>
                  <w:sz w:val="18"/>
                  <w:szCs w:val="14"/>
                </w:rPr>
                <w:t xml:space="preserve"> NEEA Tier 3 heat pump water heater</w:t>
              </w:r>
            </w:ins>
            <w:ins w:id="3269" w:author="Dee Anne Ross" w:date="2018-08-23T14:25:00Z">
              <w:r>
                <w:rPr>
                  <w:rFonts w:ascii="Calibri" w:hAnsi="Calibri"/>
                  <w:sz w:val="18"/>
                  <w:szCs w:val="14"/>
                </w:rPr>
                <w:t xml:space="preserve"> </w:t>
              </w:r>
            </w:ins>
            <w:ins w:id="3270" w:author="Dee Anne Ross" w:date="2018-08-23T14:23:00Z">
              <w:r>
                <w:rPr>
                  <w:rFonts w:ascii="Calibri" w:hAnsi="Calibri"/>
                  <w:sz w:val="18"/>
                  <w:szCs w:val="14"/>
                </w:rPr>
                <w:t>&gt;&gt;</w:t>
              </w:r>
            </w:ins>
          </w:p>
        </w:tc>
        <w:tc>
          <w:tcPr>
            <w:tcW w:w="1063" w:type="dxa"/>
          </w:tcPr>
          <w:p w14:paraId="1567803A" w14:textId="0C16CEA9" w:rsidR="00EB0503" w:rsidRPr="001F2244"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271" w:author="Dee Anne Ross" w:date="2018-08-23T14:23:00Z">
              <w:r>
                <w:rPr>
                  <w:rFonts w:ascii="Calibri" w:hAnsi="Calibri"/>
                  <w:sz w:val="18"/>
                  <w:szCs w:val="14"/>
                </w:rPr>
                <w:t>&lt;&lt;</w:t>
              </w:r>
            </w:ins>
            <w:ins w:id="3272" w:author="Dee Anne Ross" w:date="2018-08-27T09:20:00Z">
              <w:r>
                <w:rPr>
                  <w:rFonts w:ascii="Calibri" w:hAnsi="Calibri"/>
                  <w:sz w:val="18"/>
                  <w:szCs w:val="14"/>
                </w:rPr>
                <w:t xml:space="preserve">if M02 </w:t>
              </w:r>
            </w:ins>
            <w:ins w:id="3273" w:author="Dee Anne Ross" w:date="2018-08-27T09:22:00Z">
              <w:r>
                <w:rPr>
                  <w:rFonts w:ascii="Calibri" w:hAnsi="Calibri"/>
                  <w:sz w:val="18"/>
                  <w:szCs w:val="14"/>
                </w:rPr>
                <w:t xml:space="preserve">= </w:t>
              </w:r>
            </w:ins>
            <w:ins w:id="3274" w:author="Dee Anne Ross" w:date="2018-08-27T09:20:00Z">
              <w:r>
                <w:rPr>
                  <w:rFonts w:ascii="Calibri" w:hAnsi="Calibri"/>
                  <w:sz w:val="18"/>
                  <w:szCs w:val="14"/>
                </w:rPr>
                <w:t xml:space="preserve">2, </w:t>
              </w:r>
            </w:ins>
            <w:ins w:id="3275" w:author="Smith, Alexis@Energy" w:date="2018-10-24T13:14:00Z">
              <w:r>
                <w:rPr>
                  <w:rFonts w:ascii="Calibri" w:hAnsi="Calibri"/>
                  <w:sz w:val="18"/>
                  <w:szCs w:val="14"/>
                </w:rPr>
                <w:t xml:space="preserve">then </w:t>
              </w:r>
            </w:ins>
            <w:ins w:id="3276" w:author="Dee Anne Ross" w:date="2018-08-27T09:20:00Z">
              <w:r>
                <w:rPr>
                  <w:rFonts w:ascii="Calibri" w:hAnsi="Calibri"/>
                  <w:sz w:val="18"/>
                  <w:szCs w:val="14"/>
                </w:rPr>
                <w:t xml:space="preserve">value </w:t>
              </w:r>
            </w:ins>
            <w:ins w:id="3277" w:author="Dee Anne Ross" w:date="2018-08-27T09:24:00Z">
              <w:r>
                <w:rPr>
                  <w:rFonts w:ascii="Calibri" w:hAnsi="Calibri"/>
                  <w:sz w:val="18"/>
                  <w:szCs w:val="14"/>
                </w:rPr>
                <w:t>=</w:t>
              </w:r>
            </w:ins>
            <w:ins w:id="3278" w:author="Dee Anne Ross" w:date="2018-08-27T09:20:00Z">
              <w:r>
                <w:rPr>
                  <w:rFonts w:ascii="Calibri" w:hAnsi="Calibri"/>
                  <w:sz w:val="18"/>
                  <w:szCs w:val="14"/>
                </w:rPr>
                <w:t xml:space="preserve"> </w:t>
              </w:r>
            </w:ins>
            <w:ins w:id="3279" w:author="Dee Anne Ross" w:date="2018-08-27T09:21:00Z">
              <w:r>
                <w:rPr>
                  <w:rFonts w:ascii="Calibri" w:hAnsi="Calibri"/>
                  <w:sz w:val="18"/>
                  <w:szCs w:val="14"/>
                </w:rPr>
                <w:t xml:space="preserve">≤ 55 gallons; </w:t>
              </w:r>
            </w:ins>
            <w:ins w:id="3280" w:author="Smith, Alexis@Energy" w:date="2018-10-24T13:14:00Z">
              <w:r>
                <w:rPr>
                  <w:rFonts w:ascii="Calibri" w:hAnsi="Calibri"/>
                  <w:sz w:val="18"/>
                  <w:szCs w:val="14"/>
                </w:rPr>
                <w:t>else</w:t>
              </w:r>
            </w:ins>
            <w:ins w:id="3281" w:author="Dee Anne Ross" w:date="2018-08-27T09:21:00Z">
              <w:r>
                <w:rPr>
                  <w:rFonts w:ascii="Calibri" w:hAnsi="Calibri"/>
                  <w:sz w:val="18"/>
                  <w:szCs w:val="14"/>
                </w:rPr>
                <w:t>if M02 = 3</w:t>
              </w:r>
            </w:ins>
            <w:ins w:id="3282" w:author="Smith, Alexis@Energy" w:date="2018-10-24T13:15:00Z">
              <w:r>
                <w:rPr>
                  <w:rFonts w:ascii="Calibri" w:hAnsi="Calibri"/>
                  <w:sz w:val="18"/>
                  <w:szCs w:val="14"/>
                </w:rPr>
                <w:t>,</w:t>
              </w:r>
            </w:ins>
            <w:ins w:id="3283" w:author="Dee Anne Ross" w:date="2018-08-27T09:21:00Z">
              <w:r>
                <w:rPr>
                  <w:rFonts w:ascii="Calibri" w:hAnsi="Calibri"/>
                  <w:sz w:val="18"/>
                  <w:szCs w:val="14"/>
                </w:rPr>
                <w:t xml:space="preserve"> </w:t>
              </w:r>
            </w:ins>
            <w:ins w:id="3284" w:author="Dee Anne Ross" w:date="2018-08-27T15:27:00Z">
              <w:r>
                <w:rPr>
                  <w:rFonts w:ascii="Calibri" w:hAnsi="Calibri"/>
                  <w:sz w:val="18"/>
                  <w:szCs w:val="14"/>
                </w:rPr>
                <w:t xml:space="preserve">then </w:t>
              </w:r>
            </w:ins>
            <w:ins w:id="3285" w:author="Dee Anne Ross" w:date="2018-08-27T09:21:00Z">
              <w:r>
                <w:rPr>
                  <w:rFonts w:ascii="Calibri" w:hAnsi="Calibri"/>
                  <w:sz w:val="18"/>
                  <w:szCs w:val="14"/>
                </w:rPr>
                <w:t xml:space="preserve">value </w:t>
              </w:r>
            </w:ins>
            <w:ins w:id="3286" w:author="Dee Anne Ross" w:date="2018-08-27T09:23:00Z">
              <w:r>
                <w:rPr>
                  <w:rFonts w:ascii="Calibri" w:hAnsi="Calibri"/>
                  <w:sz w:val="18"/>
                  <w:szCs w:val="14"/>
                </w:rPr>
                <w:t>=</w:t>
              </w:r>
            </w:ins>
            <w:ins w:id="3287" w:author="Dee Anne Ross" w:date="2018-08-27T09:21:00Z">
              <w:r>
                <w:rPr>
                  <w:rFonts w:ascii="Calibri" w:hAnsi="Calibri"/>
                  <w:sz w:val="18"/>
                  <w:szCs w:val="14"/>
                </w:rPr>
                <w:t xml:space="preserve"> &gt; 55 gallons</w:t>
              </w:r>
            </w:ins>
            <w:ins w:id="3288" w:author="Dee Anne Ross" w:date="2018-08-27T09:22:00Z">
              <w:r>
                <w:rPr>
                  <w:rFonts w:ascii="Calibri" w:hAnsi="Calibri"/>
                  <w:sz w:val="18"/>
                  <w:szCs w:val="14"/>
                </w:rPr>
                <w:t>;</w:t>
              </w:r>
            </w:ins>
            <w:ins w:id="3289" w:author="Dee Anne Ross" w:date="2018-08-27T09:21:00Z">
              <w:r>
                <w:rPr>
                  <w:rFonts w:ascii="Calibri" w:hAnsi="Calibri"/>
                  <w:sz w:val="18"/>
                  <w:szCs w:val="14"/>
                </w:rPr>
                <w:t xml:space="preserve"> </w:t>
              </w:r>
            </w:ins>
            <w:ins w:id="3290" w:author="Dee Anne Ross" w:date="2018-08-27T09:23:00Z">
              <w:r>
                <w:rPr>
                  <w:rFonts w:ascii="Calibri" w:hAnsi="Calibri"/>
                  <w:sz w:val="18"/>
                  <w:szCs w:val="14"/>
                </w:rPr>
                <w:t>else value = N</w:t>
              </w:r>
              <w:del w:id="3291" w:author="Tam, Danny@Energy" w:date="2018-11-29T09:35:00Z">
                <w:r w:rsidDel="003C1674">
                  <w:rPr>
                    <w:rFonts w:ascii="Calibri" w:hAnsi="Calibri"/>
                    <w:sz w:val="18"/>
                    <w:szCs w:val="14"/>
                  </w:rPr>
                  <w:delText>/</w:delText>
                </w:r>
              </w:del>
              <w:r>
                <w:rPr>
                  <w:rFonts w:ascii="Calibri" w:hAnsi="Calibri"/>
                  <w:sz w:val="18"/>
                  <w:szCs w:val="14"/>
                </w:rPr>
                <w:t>A</w:t>
              </w:r>
            </w:ins>
            <w:ins w:id="3292" w:author="Dee Anne Ross" w:date="2018-08-23T14:23:00Z">
              <w:r>
                <w:rPr>
                  <w:rFonts w:ascii="Calibri" w:hAnsi="Calibri"/>
                  <w:sz w:val="18"/>
                  <w:szCs w:val="14"/>
                </w:rPr>
                <w:t>&gt;&gt;</w:t>
              </w:r>
            </w:ins>
          </w:p>
        </w:tc>
        <w:tc>
          <w:tcPr>
            <w:tcW w:w="1159" w:type="dxa"/>
          </w:tcPr>
          <w:p w14:paraId="5B38E3ED" w14:textId="77777777" w:rsidR="003C1674" w:rsidRDefault="00EB0503" w:rsidP="000F6449">
            <w:pPr>
              <w:keepNext/>
              <w:tabs>
                <w:tab w:val="left" w:pos="2160"/>
                <w:tab w:val="left" w:pos="2700"/>
                <w:tab w:val="left" w:pos="3420"/>
                <w:tab w:val="left" w:pos="3780"/>
                <w:tab w:val="left" w:pos="5760"/>
                <w:tab w:val="left" w:pos="7212"/>
              </w:tabs>
              <w:rPr>
                <w:ins w:id="3293" w:author="Tam, Danny@Energy" w:date="2018-11-29T09:34:00Z"/>
                <w:rFonts w:ascii="Calibri" w:hAnsi="Calibri"/>
                <w:sz w:val="18"/>
                <w:szCs w:val="14"/>
              </w:rPr>
            </w:pPr>
            <w:ins w:id="3294" w:author="Dee Anne Ross" w:date="2018-08-23T14:20:00Z">
              <w:r>
                <w:rPr>
                  <w:rFonts w:ascii="Calibri" w:hAnsi="Calibri"/>
                  <w:sz w:val="18"/>
                  <w:szCs w:val="14"/>
                </w:rPr>
                <w:t>&lt;&lt;</w:t>
              </w:r>
            </w:ins>
            <w:ins w:id="3295" w:author="Tam, Danny@Energy" w:date="2018-11-29T09:34:00Z">
              <w:r w:rsidR="003C1674">
                <w:rPr>
                  <w:rFonts w:ascii="Calibri" w:hAnsi="Calibri"/>
                  <w:sz w:val="18"/>
                  <w:szCs w:val="14"/>
                </w:rPr>
                <w:t xml:space="preserve">If M02 = 1, 2, or 3, then </w:t>
              </w:r>
            </w:ins>
            <w:ins w:id="3296" w:author="Dee Anne Ross" w:date="2018-08-23T14:20:00Z">
              <w:r>
                <w:rPr>
                  <w:rFonts w:ascii="Calibri" w:hAnsi="Calibri"/>
                  <w:sz w:val="18"/>
                  <w:szCs w:val="14"/>
                </w:rPr>
                <w:t xml:space="preserve">user picks from list </w:t>
              </w:r>
            </w:ins>
          </w:p>
          <w:p w14:paraId="6210F13D" w14:textId="77777777" w:rsidR="003C1674" w:rsidRDefault="003C1674" w:rsidP="000F6449">
            <w:pPr>
              <w:keepNext/>
              <w:tabs>
                <w:tab w:val="left" w:pos="2160"/>
                <w:tab w:val="left" w:pos="2700"/>
                <w:tab w:val="left" w:pos="3420"/>
                <w:tab w:val="left" w:pos="3780"/>
                <w:tab w:val="left" w:pos="5760"/>
                <w:tab w:val="left" w:pos="7212"/>
              </w:tabs>
              <w:rPr>
                <w:ins w:id="3297" w:author="Tam, Danny@Energy" w:date="2018-11-29T09:34:00Z"/>
                <w:rFonts w:ascii="Calibri" w:hAnsi="Calibri"/>
                <w:sz w:val="18"/>
                <w:szCs w:val="14"/>
              </w:rPr>
            </w:pPr>
            <w:ins w:id="3298" w:author="Tam, Danny@Energy" w:date="2018-11-29T09:34:00Z">
              <w:r>
                <w:rPr>
                  <w:rFonts w:ascii="Calibri" w:hAnsi="Calibri"/>
                  <w:sz w:val="18"/>
                  <w:szCs w:val="14"/>
                </w:rPr>
                <w:t>*N</w:t>
              </w:r>
            </w:ins>
            <w:ins w:id="3299" w:author="Smith, Alexis@Energy" w:date="2018-11-19T09:54:00Z">
              <w:r w:rsidR="001032AA">
                <w:rPr>
                  <w:rFonts w:ascii="Calibri" w:hAnsi="Calibri"/>
                  <w:sz w:val="18"/>
                  <w:szCs w:val="14"/>
                </w:rPr>
                <w:t xml:space="preserve">atural </w:t>
              </w:r>
            </w:ins>
            <w:ins w:id="3300" w:author="Dee Anne Ross" w:date="2018-08-23T14:20:00Z">
              <w:r w:rsidR="00EB0503">
                <w:rPr>
                  <w:rFonts w:ascii="Calibri" w:hAnsi="Calibri"/>
                  <w:sz w:val="18"/>
                  <w:szCs w:val="14"/>
                </w:rPr>
                <w:t xml:space="preserve">gas, </w:t>
              </w:r>
            </w:ins>
            <w:ins w:id="3301" w:author="Tam, Danny@Energy" w:date="2018-11-29T09:34:00Z">
              <w:r>
                <w:rPr>
                  <w:rFonts w:ascii="Calibri" w:hAnsi="Calibri"/>
                  <w:sz w:val="18"/>
                  <w:szCs w:val="14"/>
                </w:rPr>
                <w:t>*</w:t>
              </w:r>
            </w:ins>
            <w:ins w:id="3302" w:author="Dee Anne Ross" w:date="2018-08-23T14:20:00Z">
              <w:del w:id="3303" w:author="Tam, Danny@Energy" w:date="2018-11-29T09:34:00Z">
                <w:r w:rsidR="00EB0503" w:rsidDel="003C1674">
                  <w:rPr>
                    <w:rFonts w:ascii="Calibri" w:hAnsi="Calibri"/>
                    <w:sz w:val="18"/>
                    <w:szCs w:val="14"/>
                  </w:rPr>
                  <w:delText>p</w:delText>
                </w:r>
              </w:del>
            </w:ins>
            <w:ins w:id="3304" w:author="Tam, Danny@Energy" w:date="2018-11-29T09:34:00Z">
              <w:r>
                <w:rPr>
                  <w:rFonts w:ascii="Calibri" w:hAnsi="Calibri"/>
                  <w:sz w:val="18"/>
                  <w:szCs w:val="14"/>
                </w:rPr>
                <w:t>P</w:t>
              </w:r>
            </w:ins>
            <w:ins w:id="3305" w:author="Dee Anne Ross" w:date="2018-08-23T14:20:00Z">
              <w:r w:rsidR="00EB0503">
                <w:rPr>
                  <w:rFonts w:ascii="Calibri" w:hAnsi="Calibri"/>
                  <w:sz w:val="18"/>
                  <w:szCs w:val="14"/>
                </w:rPr>
                <w:t xml:space="preserve">ropane, </w:t>
              </w:r>
            </w:ins>
          </w:p>
          <w:p w14:paraId="4084EBDD" w14:textId="77777777" w:rsidR="003C1674" w:rsidRDefault="003C1674" w:rsidP="000F6449">
            <w:pPr>
              <w:keepNext/>
              <w:tabs>
                <w:tab w:val="left" w:pos="2160"/>
                <w:tab w:val="left" w:pos="2700"/>
                <w:tab w:val="left" w:pos="3420"/>
                <w:tab w:val="left" w:pos="3780"/>
                <w:tab w:val="left" w:pos="5760"/>
                <w:tab w:val="left" w:pos="7212"/>
              </w:tabs>
              <w:rPr>
                <w:ins w:id="3306" w:author="Tam, Danny@Energy" w:date="2018-11-29T09:34:00Z"/>
                <w:rFonts w:ascii="Calibri" w:hAnsi="Calibri"/>
                <w:sz w:val="18"/>
                <w:szCs w:val="14"/>
              </w:rPr>
            </w:pPr>
          </w:p>
          <w:p w14:paraId="2C9451C4" w14:textId="47D3C1E4" w:rsidR="00A62BCA" w:rsidRDefault="003C1674" w:rsidP="000F6449">
            <w:pPr>
              <w:keepNext/>
              <w:tabs>
                <w:tab w:val="left" w:pos="2160"/>
                <w:tab w:val="left" w:pos="2700"/>
                <w:tab w:val="left" w:pos="3420"/>
                <w:tab w:val="left" w:pos="3780"/>
                <w:tab w:val="left" w:pos="5760"/>
                <w:tab w:val="left" w:pos="7212"/>
              </w:tabs>
              <w:rPr>
                <w:ins w:id="3307" w:author="Smith, Alexis@Energy" w:date="2018-11-19T15:10:00Z"/>
                <w:rFonts w:ascii="Calibri" w:hAnsi="Calibri"/>
                <w:sz w:val="18"/>
                <w:szCs w:val="14"/>
              </w:rPr>
            </w:pPr>
            <w:ins w:id="3308" w:author="Tam, Danny@Energy" w:date="2018-11-29T09:34:00Z">
              <w:r>
                <w:rPr>
                  <w:rFonts w:ascii="Calibri" w:hAnsi="Calibri"/>
                  <w:sz w:val="18"/>
                  <w:szCs w:val="14"/>
                </w:rPr>
                <w:t xml:space="preserve">If M02 = 4A, 4B, 5, 5A, or 5B, then M05 = </w:t>
              </w:r>
            </w:ins>
            <w:ins w:id="3309" w:author="Dee Anne Ross" w:date="2018-08-23T14:20:00Z">
              <w:del w:id="3310" w:author="Tam, Danny@Energy" w:date="2018-11-29T09:35:00Z">
                <w:r w:rsidR="00EB0503" w:rsidDel="003C1674">
                  <w:rPr>
                    <w:rFonts w:ascii="Calibri" w:hAnsi="Calibri"/>
                    <w:sz w:val="18"/>
                    <w:szCs w:val="14"/>
                  </w:rPr>
                  <w:delText>h</w:delText>
                </w:r>
              </w:del>
            </w:ins>
            <w:ins w:id="3311" w:author="Tam, Danny@Energy" w:date="2018-11-29T09:35:00Z">
              <w:r>
                <w:rPr>
                  <w:rFonts w:ascii="Calibri" w:hAnsi="Calibri"/>
                  <w:sz w:val="18"/>
                  <w:szCs w:val="14"/>
                </w:rPr>
                <w:t>H</w:t>
              </w:r>
            </w:ins>
            <w:ins w:id="3312" w:author="Dee Anne Ross" w:date="2018-08-23T14:20:00Z">
              <w:r w:rsidR="00EB0503">
                <w:rPr>
                  <w:rFonts w:ascii="Calibri" w:hAnsi="Calibri"/>
                  <w:sz w:val="18"/>
                  <w:szCs w:val="14"/>
                </w:rPr>
                <w:t xml:space="preserve">eat </w:t>
              </w:r>
              <w:del w:id="3313" w:author="Tam, Danny@Energy" w:date="2018-11-29T09:35:00Z">
                <w:r w:rsidR="00EB0503" w:rsidDel="003C1674">
                  <w:rPr>
                    <w:rFonts w:ascii="Calibri" w:hAnsi="Calibri"/>
                    <w:sz w:val="18"/>
                    <w:szCs w:val="14"/>
                  </w:rPr>
                  <w:delText>p</w:delText>
                </w:r>
              </w:del>
            </w:ins>
            <w:ins w:id="3314" w:author="Tam, Danny@Energy" w:date="2018-11-29T09:35:00Z">
              <w:r>
                <w:rPr>
                  <w:rFonts w:ascii="Calibri" w:hAnsi="Calibri"/>
                  <w:sz w:val="18"/>
                  <w:szCs w:val="14"/>
                </w:rPr>
                <w:t>P</w:t>
              </w:r>
            </w:ins>
            <w:ins w:id="3315" w:author="Dee Anne Ross" w:date="2018-08-23T14:20:00Z">
              <w:r w:rsidR="00EB0503">
                <w:rPr>
                  <w:rFonts w:ascii="Calibri" w:hAnsi="Calibri"/>
                  <w:sz w:val="18"/>
                  <w:szCs w:val="14"/>
                </w:rPr>
                <w:t>ump</w:t>
              </w:r>
            </w:ins>
          </w:p>
          <w:p w14:paraId="3EAEE8BE" w14:textId="28DC31ED" w:rsidR="00EB0503" w:rsidRPr="001F2244" w:rsidRDefault="00EB0503" w:rsidP="000F6449">
            <w:pPr>
              <w:keepNext/>
              <w:tabs>
                <w:tab w:val="left" w:pos="2160"/>
                <w:tab w:val="left" w:pos="2700"/>
                <w:tab w:val="left" w:pos="3420"/>
                <w:tab w:val="left" w:pos="3780"/>
                <w:tab w:val="left" w:pos="5760"/>
                <w:tab w:val="left" w:pos="7212"/>
              </w:tabs>
              <w:rPr>
                <w:rFonts w:ascii="Calibri" w:hAnsi="Calibri"/>
                <w:sz w:val="18"/>
                <w:szCs w:val="14"/>
              </w:rPr>
            </w:pPr>
            <w:ins w:id="3316" w:author="Smith, Alexis@Energy" w:date="2018-10-24T13:14:00Z">
              <w:r>
                <w:rPr>
                  <w:rFonts w:ascii="Calibri" w:hAnsi="Calibri"/>
                  <w:sz w:val="18"/>
                  <w:szCs w:val="14"/>
                </w:rPr>
                <w:t>&gt;&gt;</w:t>
              </w:r>
            </w:ins>
            <w:ins w:id="3317" w:author="Dee Anne Ross" w:date="2018-08-23T14:20:00Z">
              <w:del w:id="3318" w:author="Smith, Alexis@Energy" w:date="2018-10-24T13:14:00Z">
                <w:r w:rsidDel="00F34CE4">
                  <w:rPr>
                    <w:rFonts w:ascii="Calibri" w:hAnsi="Calibri"/>
                    <w:sz w:val="18"/>
                    <w:szCs w:val="14"/>
                  </w:rPr>
                  <w:delText>.</w:delText>
                </w:r>
              </w:del>
            </w:ins>
          </w:p>
        </w:tc>
        <w:tc>
          <w:tcPr>
            <w:tcW w:w="1391" w:type="dxa"/>
          </w:tcPr>
          <w:p w14:paraId="5723994A" w14:textId="52A48F1B" w:rsidR="00EB0503" w:rsidRPr="001F2244"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319" w:author="Smith, Alexis@Energy" w:date="2018-10-24T13:45:00Z">
              <w:r>
                <w:rPr>
                  <w:rFonts w:ascii="Calibri" w:hAnsi="Calibri"/>
                  <w:sz w:val="18"/>
                  <w:szCs w:val="14"/>
                </w:rPr>
                <w:t>&lt;&lt;user input:</w:t>
              </w:r>
            </w:ins>
            <w:ins w:id="3320" w:author="Smith, Alexis@Energy" w:date="2018-10-24T13:46:00Z">
              <w:r>
                <w:rPr>
                  <w:rFonts w:ascii="Calibri" w:hAnsi="Calibri"/>
                  <w:sz w:val="18"/>
                  <w:szCs w:val="14"/>
                </w:rPr>
                <w:t xml:space="preserve"> nonnegative number&gt;&gt;</w:t>
              </w:r>
            </w:ins>
          </w:p>
        </w:tc>
        <w:tc>
          <w:tcPr>
            <w:tcW w:w="1483" w:type="dxa"/>
          </w:tcPr>
          <w:p w14:paraId="29C7669E" w14:textId="77777777" w:rsidR="00EB0503" w:rsidRDefault="00EB0503" w:rsidP="00EB0503">
            <w:pPr>
              <w:keepNext/>
              <w:tabs>
                <w:tab w:val="left" w:pos="2160"/>
                <w:tab w:val="left" w:pos="2700"/>
                <w:tab w:val="left" w:pos="3420"/>
                <w:tab w:val="left" w:pos="3780"/>
                <w:tab w:val="left" w:pos="5760"/>
                <w:tab w:val="left" w:pos="7212"/>
              </w:tabs>
              <w:rPr>
                <w:ins w:id="3321" w:author="Smith, Alexis@Energy" w:date="2018-10-24T13:15:00Z"/>
                <w:rFonts w:ascii="Calibri" w:hAnsi="Calibri"/>
                <w:sz w:val="18"/>
                <w:szCs w:val="14"/>
              </w:rPr>
            </w:pPr>
            <w:ins w:id="3322" w:author="Dee Anne Ross" w:date="2018-08-23T14:33:00Z">
              <w:r>
                <w:rPr>
                  <w:rFonts w:ascii="Calibri" w:hAnsi="Calibri"/>
                  <w:sz w:val="18"/>
                  <w:szCs w:val="14"/>
                </w:rPr>
                <w:t xml:space="preserve">≤if M02 = 2 </w:t>
              </w:r>
            </w:ins>
            <w:ins w:id="3323" w:author="Dee Anne Ross" w:date="2018-08-23T14:34:00Z">
              <w:r>
                <w:rPr>
                  <w:rFonts w:ascii="Calibri" w:hAnsi="Calibri"/>
                  <w:sz w:val="18"/>
                  <w:szCs w:val="14"/>
                </w:rPr>
                <w:t>or 3</w:t>
              </w:r>
            </w:ins>
            <w:ins w:id="3324" w:author="Smith, Alexis@Energy" w:date="2018-10-24T13:14:00Z">
              <w:r>
                <w:rPr>
                  <w:rFonts w:ascii="Calibri" w:hAnsi="Calibri"/>
                  <w:sz w:val="18"/>
                  <w:szCs w:val="14"/>
                </w:rPr>
                <w:t>,</w:t>
              </w:r>
            </w:ins>
            <w:ins w:id="3325" w:author="Dee Anne Ross" w:date="2018-08-23T14:34:00Z">
              <w:r>
                <w:rPr>
                  <w:rFonts w:ascii="Calibri" w:hAnsi="Calibri"/>
                  <w:sz w:val="18"/>
                  <w:szCs w:val="14"/>
                </w:rPr>
                <w:t xml:space="preserve"> </w:t>
              </w:r>
            </w:ins>
            <w:ins w:id="3326" w:author="Dee Anne Ross" w:date="2018-08-23T14:33:00Z">
              <w:r>
                <w:rPr>
                  <w:rFonts w:ascii="Calibri" w:hAnsi="Calibri"/>
                  <w:sz w:val="18"/>
                  <w:szCs w:val="14"/>
                </w:rPr>
                <w:t xml:space="preserve">then value </w:t>
              </w:r>
            </w:ins>
            <w:ins w:id="3327" w:author="Dee Anne Ross" w:date="2018-08-23T14:34:00Z">
              <w:r>
                <w:rPr>
                  <w:rFonts w:ascii="Calibri" w:hAnsi="Calibri"/>
                  <w:sz w:val="18"/>
                  <w:szCs w:val="14"/>
                </w:rPr>
                <w:t xml:space="preserve">= </w:t>
              </w:r>
              <w:del w:id="3328" w:author="Smith, Alexis@Energy" w:date="2018-10-24T13:15:00Z">
                <w:r w:rsidDel="00F34CE4">
                  <w:rPr>
                    <w:rFonts w:ascii="Calibri" w:hAnsi="Calibri"/>
                    <w:sz w:val="18"/>
                    <w:szCs w:val="14"/>
                  </w:rPr>
                  <w:delText xml:space="preserve"> </w:delText>
                </w:r>
              </w:del>
              <w:r>
                <w:rPr>
                  <w:rFonts w:ascii="Calibri" w:hAnsi="Calibri"/>
                  <w:sz w:val="18"/>
                  <w:szCs w:val="14"/>
                </w:rPr>
                <w:t xml:space="preserve">75,000; </w:t>
              </w:r>
            </w:ins>
          </w:p>
          <w:p w14:paraId="0BBC84AD" w14:textId="61B87D55" w:rsidR="00EB0503" w:rsidRPr="001F2244"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329" w:author="Dee Anne Ross" w:date="2018-08-23T14:34:00Z">
              <w:r>
                <w:rPr>
                  <w:rFonts w:ascii="Calibri" w:hAnsi="Calibri"/>
                  <w:sz w:val="18"/>
                  <w:szCs w:val="14"/>
                </w:rPr>
                <w:t xml:space="preserve">else value = NA&gt;&gt; </w:t>
              </w:r>
            </w:ins>
          </w:p>
        </w:tc>
        <w:tc>
          <w:tcPr>
            <w:tcW w:w="1721" w:type="dxa"/>
          </w:tcPr>
          <w:p w14:paraId="14101E9E" w14:textId="77777777" w:rsidR="00EB0503" w:rsidRDefault="00EB0503" w:rsidP="00EB0503">
            <w:pPr>
              <w:keepNext/>
              <w:tabs>
                <w:tab w:val="left" w:pos="2160"/>
                <w:tab w:val="left" w:pos="2700"/>
                <w:tab w:val="left" w:pos="3420"/>
                <w:tab w:val="left" w:pos="3780"/>
                <w:tab w:val="left" w:pos="5760"/>
                <w:tab w:val="left" w:pos="7212"/>
              </w:tabs>
              <w:rPr>
                <w:ins w:id="3330" w:author="Smith, Alexis@Energy" w:date="2018-10-24T13:51:00Z"/>
                <w:rFonts w:ascii="Calibri" w:hAnsi="Calibri"/>
                <w:sz w:val="18"/>
                <w:szCs w:val="14"/>
              </w:rPr>
            </w:pPr>
            <w:ins w:id="3331" w:author="Dee Anne Ross" w:date="2018-08-23T14:26:00Z">
              <w:r>
                <w:rPr>
                  <w:rFonts w:ascii="Calibri" w:hAnsi="Calibri"/>
                  <w:sz w:val="18"/>
                  <w:szCs w:val="14"/>
                </w:rPr>
                <w:t xml:space="preserve">&lt;&lt;if </w:t>
              </w:r>
            </w:ins>
            <w:ins w:id="3332" w:author="Dee Anne Ross" w:date="2018-08-23T14:27:00Z">
              <w:r>
                <w:rPr>
                  <w:rFonts w:ascii="Calibri" w:hAnsi="Calibri"/>
                  <w:sz w:val="18"/>
                  <w:szCs w:val="14"/>
                </w:rPr>
                <w:t xml:space="preserve">A09 = 2-15 and </w:t>
              </w:r>
            </w:ins>
            <w:ins w:id="3333" w:author="Dee Anne Ross" w:date="2018-08-23T14:26:00Z">
              <w:r>
                <w:rPr>
                  <w:rFonts w:ascii="Calibri" w:hAnsi="Calibri"/>
                  <w:sz w:val="18"/>
                  <w:szCs w:val="14"/>
                </w:rPr>
                <w:t xml:space="preserve">M02 = </w:t>
              </w:r>
            </w:ins>
            <w:ins w:id="3334" w:author="Dee Anne Ross" w:date="2018-08-23T14:27:00Z">
              <w:r>
                <w:rPr>
                  <w:rFonts w:ascii="Calibri" w:hAnsi="Calibri"/>
                  <w:sz w:val="18"/>
                  <w:szCs w:val="14"/>
                </w:rPr>
                <w:t>4B then value is 0.3 kWdc</w:t>
              </w:r>
            </w:ins>
            <w:ins w:id="3335" w:author="Dee Anne Ross" w:date="2018-08-23T14:28:00Z">
              <w:r>
                <w:rPr>
                  <w:rFonts w:ascii="Calibri" w:hAnsi="Calibri"/>
                  <w:sz w:val="18"/>
                  <w:szCs w:val="14"/>
                </w:rPr>
                <w:t xml:space="preserve">; </w:t>
              </w:r>
            </w:ins>
          </w:p>
          <w:p w14:paraId="7C100E9D" w14:textId="77777777" w:rsidR="00EB0503" w:rsidRDefault="00EB0503" w:rsidP="00EB0503">
            <w:pPr>
              <w:keepNext/>
              <w:tabs>
                <w:tab w:val="left" w:pos="2160"/>
                <w:tab w:val="left" w:pos="2700"/>
                <w:tab w:val="left" w:pos="3420"/>
                <w:tab w:val="left" w:pos="3780"/>
                <w:tab w:val="left" w:pos="5760"/>
                <w:tab w:val="left" w:pos="7212"/>
              </w:tabs>
              <w:rPr>
                <w:ins w:id="3336" w:author="Smith, Alexis@Energy" w:date="2018-10-24T13:51:00Z"/>
                <w:rFonts w:ascii="Calibri" w:hAnsi="Calibri"/>
                <w:sz w:val="18"/>
                <w:szCs w:val="14"/>
              </w:rPr>
            </w:pPr>
            <w:ins w:id="3337" w:author="Dee Anne Ross" w:date="2018-08-23T14:28:00Z">
              <w:r>
                <w:rPr>
                  <w:rFonts w:ascii="Calibri" w:hAnsi="Calibri"/>
                  <w:sz w:val="18"/>
                  <w:szCs w:val="14"/>
                </w:rPr>
                <w:t>if A09 = 1 or 16,</w:t>
              </w:r>
            </w:ins>
            <w:ins w:id="3338" w:author="Smith, Alexis@Energy" w:date="2018-10-24T13:51:00Z">
              <w:r>
                <w:rPr>
                  <w:rFonts w:ascii="Calibri" w:hAnsi="Calibri"/>
                  <w:sz w:val="18"/>
                  <w:szCs w:val="14"/>
                </w:rPr>
                <w:t xml:space="preserve"> </w:t>
              </w:r>
            </w:ins>
            <w:ins w:id="3339" w:author="Dee Anne Ross" w:date="2018-08-23T14:28:00Z">
              <w:r>
                <w:rPr>
                  <w:rFonts w:ascii="Calibri" w:hAnsi="Calibri"/>
                  <w:sz w:val="18"/>
                  <w:szCs w:val="14"/>
                </w:rPr>
                <w:t>and M02 = 4B t</w:t>
              </w:r>
            </w:ins>
            <w:ins w:id="3340" w:author="Dee Anne Ross" w:date="2018-08-23T14:37:00Z">
              <w:r>
                <w:rPr>
                  <w:rFonts w:ascii="Calibri" w:hAnsi="Calibri"/>
                  <w:sz w:val="18"/>
                  <w:szCs w:val="14"/>
                </w:rPr>
                <w:t>h</w:t>
              </w:r>
            </w:ins>
            <w:ins w:id="3341" w:author="Dee Anne Ross" w:date="2018-08-23T14:28:00Z">
              <w:r>
                <w:rPr>
                  <w:rFonts w:ascii="Calibri" w:hAnsi="Calibri"/>
                  <w:sz w:val="18"/>
                  <w:szCs w:val="14"/>
                </w:rPr>
                <w:t xml:space="preserve">en value is 1.1 kWdc; </w:t>
              </w:r>
            </w:ins>
          </w:p>
          <w:p w14:paraId="15C055A9" w14:textId="613C1415" w:rsidR="00EB0503" w:rsidRPr="001F2244" w:rsidRDefault="00EB0503" w:rsidP="000D55B8">
            <w:pPr>
              <w:keepNext/>
              <w:tabs>
                <w:tab w:val="left" w:pos="2160"/>
                <w:tab w:val="left" w:pos="2700"/>
                <w:tab w:val="left" w:pos="3420"/>
                <w:tab w:val="left" w:pos="3780"/>
                <w:tab w:val="left" w:pos="5760"/>
                <w:tab w:val="left" w:pos="7212"/>
              </w:tabs>
              <w:rPr>
                <w:rFonts w:ascii="Calibri" w:hAnsi="Calibri"/>
                <w:sz w:val="18"/>
                <w:szCs w:val="14"/>
              </w:rPr>
            </w:pPr>
            <w:ins w:id="3342" w:author="Dee Anne Ross" w:date="2018-08-23T14:28:00Z">
              <w:r>
                <w:rPr>
                  <w:rFonts w:ascii="Calibri" w:hAnsi="Calibri"/>
                  <w:sz w:val="18"/>
                  <w:szCs w:val="14"/>
                </w:rPr>
                <w:t>if A09 = 1 or 16 and M02 = 5</w:t>
              </w:r>
            </w:ins>
            <w:ins w:id="3343" w:author="Dee Anne Ross" w:date="2018-08-23T14:38:00Z">
              <w:r>
                <w:rPr>
                  <w:rFonts w:ascii="Calibri" w:hAnsi="Calibri"/>
                  <w:sz w:val="18"/>
                  <w:szCs w:val="14"/>
                </w:rPr>
                <w:t>A</w:t>
              </w:r>
            </w:ins>
            <w:ins w:id="3344" w:author="Dee Anne Ross" w:date="2018-08-23T14:28:00Z">
              <w:r>
                <w:rPr>
                  <w:rFonts w:ascii="Calibri" w:hAnsi="Calibri"/>
                  <w:sz w:val="18"/>
                  <w:szCs w:val="14"/>
                </w:rPr>
                <w:t xml:space="preserve"> </w:t>
              </w:r>
            </w:ins>
            <w:ins w:id="3345" w:author="Dee Anne Ross" w:date="2018-08-23T14:38:00Z">
              <w:r>
                <w:rPr>
                  <w:rFonts w:ascii="Calibri" w:hAnsi="Calibri"/>
                  <w:sz w:val="18"/>
                  <w:szCs w:val="14"/>
                </w:rPr>
                <w:t xml:space="preserve">then </w:t>
              </w:r>
            </w:ins>
            <w:ins w:id="3346" w:author="Dee Anne Ross" w:date="2018-08-23T14:28:00Z">
              <w:r>
                <w:rPr>
                  <w:rFonts w:ascii="Calibri" w:hAnsi="Calibri"/>
                  <w:sz w:val="18"/>
                  <w:szCs w:val="14"/>
                </w:rPr>
                <w:t>value = 0.3 kWd</w:t>
              </w:r>
            </w:ins>
            <w:ins w:id="3347" w:author="Dee Anne Ross" w:date="2018-08-23T14:38:00Z">
              <w:r>
                <w:rPr>
                  <w:rFonts w:ascii="Calibri" w:hAnsi="Calibri"/>
                  <w:sz w:val="18"/>
                  <w:szCs w:val="14"/>
                </w:rPr>
                <w:t xml:space="preserve">c; else value is </w:t>
              </w:r>
            </w:ins>
            <w:ins w:id="3348" w:author="Smith, Alexis@Energy" w:date="2018-11-02T10:45:00Z">
              <w:r w:rsidR="000D55B8">
                <w:rPr>
                  <w:rFonts w:ascii="Calibri" w:hAnsi="Calibri"/>
                  <w:sz w:val="18"/>
                  <w:szCs w:val="14"/>
                </w:rPr>
                <w:t>0</w:t>
              </w:r>
            </w:ins>
            <w:ins w:id="3349" w:author="Smith, Alexis@Energy" w:date="2018-10-24T13:51:00Z">
              <w:r>
                <w:rPr>
                  <w:rFonts w:ascii="Calibri" w:hAnsi="Calibri"/>
                  <w:sz w:val="18"/>
                  <w:szCs w:val="14"/>
                </w:rPr>
                <w:t>&gt;&gt;</w:t>
              </w:r>
            </w:ins>
          </w:p>
        </w:tc>
        <w:tc>
          <w:tcPr>
            <w:tcW w:w="1710" w:type="dxa"/>
          </w:tcPr>
          <w:p w14:paraId="65D3C9CE" w14:textId="0B228D2D" w:rsidR="00EB0503" w:rsidRPr="001F2244"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350" w:author="Dee Anne Ross" w:date="2018-08-23T14:31:00Z">
              <w:r>
                <w:rPr>
                  <w:rFonts w:ascii="Calibri" w:hAnsi="Calibri"/>
                  <w:sz w:val="18"/>
                  <w:szCs w:val="14"/>
                </w:rPr>
                <w:t xml:space="preserve">&lt;&lt;If </w:t>
              </w:r>
            </w:ins>
            <w:ins w:id="3351" w:author="Dee Anne Ross" w:date="2018-08-23T14:35:00Z">
              <w:r>
                <w:rPr>
                  <w:rFonts w:ascii="Calibri" w:hAnsi="Calibri"/>
                  <w:sz w:val="18"/>
                  <w:szCs w:val="14"/>
                </w:rPr>
                <w:t>M0</w:t>
              </w:r>
            </w:ins>
            <w:ins w:id="3352" w:author="Dee Anne Ross" w:date="2018-08-23T14:36:00Z">
              <w:r>
                <w:rPr>
                  <w:rFonts w:ascii="Calibri" w:hAnsi="Calibri"/>
                  <w:sz w:val="18"/>
                  <w:szCs w:val="14"/>
                </w:rPr>
                <w:t>2</w:t>
              </w:r>
            </w:ins>
            <w:ins w:id="3353" w:author="Dee Anne Ross" w:date="2018-08-23T14:35:00Z">
              <w:r>
                <w:rPr>
                  <w:rFonts w:ascii="Calibri" w:hAnsi="Calibri"/>
                  <w:sz w:val="18"/>
                  <w:szCs w:val="14"/>
                </w:rPr>
                <w:t xml:space="preserve"> = 4A, 4B, 5, 5A or 5B user select from </w:t>
              </w:r>
            </w:ins>
            <w:ins w:id="3354" w:author="Dee Anne Ross" w:date="2018-08-23T14:36:00Z">
              <w:r>
                <w:rPr>
                  <w:rFonts w:ascii="Calibri" w:hAnsi="Calibri"/>
                  <w:sz w:val="18"/>
                  <w:szCs w:val="14"/>
                </w:rPr>
                <w:t xml:space="preserve">list: Garage or Conditioned Space; else value is </w:t>
              </w:r>
            </w:ins>
            <w:ins w:id="3355" w:author="Dee Anne Ross" w:date="2018-08-23T14:31:00Z">
              <w:r>
                <w:rPr>
                  <w:rFonts w:ascii="Calibri" w:hAnsi="Calibri"/>
                  <w:sz w:val="18"/>
                  <w:szCs w:val="14"/>
                </w:rPr>
                <w:t>NA&gt;&gt;</w:t>
              </w:r>
            </w:ins>
          </w:p>
        </w:tc>
        <w:tc>
          <w:tcPr>
            <w:tcW w:w="2065" w:type="dxa"/>
          </w:tcPr>
          <w:p w14:paraId="1BA2930C" w14:textId="77777777" w:rsidR="00D02415"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356" w:author="Dee Anne Ross" w:date="2018-08-23T14:38:00Z">
              <w:r>
                <w:rPr>
                  <w:rFonts w:ascii="Calibri" w:hAnsi="Calibri"/>
                  <w:sz w:val="18"/>
                  <w:szCs w:val="14"/>
                </w:rPr>
                <w:t xml:space="preserve">&lt;&lt;if M02 = 1 or 3, then user select from list: Standard or </w:t>
              </w:r>
            </w:ins>
            <w:ins w:id="3357" w:author="Dee Anne Ross" w:date="2018-08-23T14:39:00Z">
              <w:r>
                <w:rPr>
                  <w:rFonts w:ascii="Calibri" w:hAnsi="Calibri"/>
                  <w:sz w:val="18"/>
                  <w:szCs w:val="14"/>
                </w:rPr>
                <w:t xml:space="preserve">Demand Recirc; </w:t>
              </w:r>
            </w:ins>
          </w:p>
          <w:p w14:paraId="03ABB2B8" w14:textId="2CA37B92" w:rsidR="00D02415"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358" w:author="Dee Anne Ross" w:date="2018-08-23T14:39:00Z">
              <w:r>
                <w:rPr>
                  <w:rFonts w:ascii="Calibri" w:hAnsi="Calibri"/>
                  <w:sz w:val="18"/>
                  <w:szCs w:val="14"/>
                </w:rPr>
                <w:t xml:space="preserve">if M02 = </w:t>
              </w:r>
            </w:ins>
            <w:ins w:id="3359" w:author="Dee Anne Ross" w:date="2018-08-23T14:40:00Z">
              <w:r>
                <w:rPr>
                  <w:rFonts w:ascii="Calibri" w:hAnsi="Calibri"/>
                  <w:sz w:val="18"/>
                  <w:szCs w:val="14"/>
                </w:rPr>
                <w:t xml:space="preserve">2, then user select from list: Compact hot water distrib </w:t>
              </w:r>
            </w:ins>
            <w:ins w:id="3360" w:author="Tam, Danny@Energy" w:date="2018-11-29T09:25:00Z">
              <w:r w:rsidR="003C1674">
                <w:rPr>
                  <w:rFonts w:ascii="Calibri" w:hAnsi="Calibri"/>
                  <w:sz w:val="18"/>
                  <w:szCs w:val="14"/>
                </w:rPr>
                <w:t xml:space="preserve">Expanded </w:t>
              </w:r>
            </w:ins>
            <w:ins w:id="3361" w:author="Dee Anne Ross" w:date="2018-08-23T14:40:00Z">
              <w:r>
                <w:rPr>
                  <w:rFonts w:ascii="Calibri" w:hAnsi="Calibri"/>
                  <w:sz w:val="18"/>
                  <w:szCs w:val="14"/>
                </w:rPr>
                <w:t xml:space="preserve">(HERS) or Drain water heat recovery (HERS); </w:t>
              </w:r>
            </w:ins>
          </w:p>
          <w:p w14:paraId="31BC9018" w14:textId="4BB635C0" w:rsidR="00D02415"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362" w:author="Dee Anne Ross" w:date="2018-08-23T14:42:00Z">
              <w:r>
                <w:rPr>
                  <w:rFonts w:ascii="Calibri" w:hAnsi="Calibri"/>
                  <w:sz w:val="18"/>
                  <w:szCs w:val="14"/>
                </w:rPr>
                <w:t xml:space="preserve">if M02 = 4A then value </w:t>
              </w:r>
            </w:ins>
            <w:ins w:id="3363" w:author="Dee Anne Ross" w:date="2018-08-23T14:51:00Z">
              <w:r>
                <w:rPr>
                  <w:rFonts w:ascii="Calibri" w:hAnsi="Calibri"/>
                  <w:sz w:val="18"/>
                  <w:szCs w:val="14"/>
                </w:rPr>
                <w:t xml:space="preserve">is </w:t>
              </w:r>
            </w:ins>
            <w:ins w:id="3364" w:author="Dee Anne Ross" w:date="2018-08-23T14:42:00Z">
              <w:r>
                <w:rPr>
                  <w:rFonts w:ascii="Calibri" w:hAnsi="Calibri"/>
                  <w:sz w:val="18"/>
                  <w:szCs w:val="14"/>
                </w:rPr>
                <w:t xml:space="preserve">Compact hot water distrib </w:t>
              </w:r>
              <w:del w:id="3365" w:author="Tam, Danny@Energy" w:date="2018-11-20T16:08:00Z">
                <w:r w:rsidDel="0002430A">
                  <w:rPr>
                    <w:rFonts w:ascii="Calibri" w:hAnsi="Calibri"/>
                    <w:sz w:val="18"/>
                    <w:szCs w:val="14"/>
                  </w:rPr>
                  <w:delText>(HERS)</w:delText>
                </w:r>
              </w:del>
            </w:ins>
            <w:ins w:id="3366" w:author="Tam, Danny@Energy" w:date="2018-11-20T16:08:00Z">
              <w:r w:rsidR="0002430A">
                <w:rPr>
                  <w:rFonts w:ascii="Calibri" w:hAnsi="Calibri"/>
                  <w:sz w:val="18"/>
                  <w:szCs w:val="14"/>
                </w:rPr>
                <w:t>Basic</w:t>
              </w:r>
            </w:ins>
            <w:ins w:id="3367" w:author="Dee Anne Ross" w:date="2018-08-27T15:31:00Z">
              <w:r>
                <w:rPr>
                  <w:rFonts w:ascii="Calibri" w:hAnsi="Calibri"/>
                  <w:sz w:val="18"/>
                  <w:szCs w:val="14"/>
                </w:rPr>
                <w:t xml:space="preserve"> and drain water heat recovery (HERS)</w:t>
              </w:r>
            </w:ins>
            <w:ins w:id="3368" w:author="Dee Anne Ross" w:date="2018-08-23T14:43:00Z">
              <w:r>
                <w:rPr>
                  <w:rFonts w:ascii="Calibri" w:hAnsi="Calibri"/>
                  <w:sz w:val="18"/>
                  <w:szCs w:val="14"/>
                </w:rPr>
                <w:t>;</w:t>
              </w:r>
            </w:ins>
            <w:ins w:id="3369" w:author="Dee Anne Ross" w:date="2018-08-23T14:45:00Z">
              <w:r>
                <w:rPr>
                  <w:rFonts w:ascii="Calibri" w:hAnsi="Calibri"/>
                  <w:sz w:val="18"/>
                  <w:szCs w:val="14"/>
                </w:rPr>
                <w:t xml:space="preserve"> </w:t>
              </w:r>
            </w:ins>
          </w:p>
          <w:p w14:paraId="339374BF" w14:textId="25C93E56" w:rsidR="00D02415"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370" w:author="Dee Anne Ross" w:date="2018-08-23T14:45:00Z">
              <w:r>
                <w:rPr>
                  <w:rFonts w:ascii="Calibri" w:hAnsi="Calibri"/>
                  <w:sz w:val="18"/>
                  <w:szCs w:val="14"/>
                </w:rPr>
                <w:t xml:space="preserve">if A09 = 1 or 16 and M02 = 5B, then value =  Compact hot water distrib </w:t>
              </w:r>
            </w:ins>
            <w:ins w:id="3371" w:author="Tam, Danny@Energy" w:date="2018-11-20T16:08:00Z">
              <w:r w:rsidR="0002430A">
                <w:rPr>
                  <w:rFonts w:ascii="Calibri" w:hAnsi="Calibri"/>
                  <w:sz w:val="18"/>
                  <w:szCs w:val="14"/>
                </w:rPr>
                <w:t>Basic;</w:t>
              </w:r>
            </w:ins>
            <w:ins w:id="3372" w:author="Dee Anne Ross" w:date="2018-08-23T14:45:00Z">
              <w:del w:id="3373" w:author="Tam, Danny@Energy" w:date="2018-11-20T16:08:00Z">
                <w:r w:rsidDel="0002430A">
                  <w:rPr>
                    <w:rFonts w:ascii="Calibri" w:hAnsi="Calibri"/>
                    <w:sz w:val="18"/>
                    <w:szCs w:val="14"/>
                  </w:rPr>
                  <w:delText>(HERS);</w:delText>
                </w:r>
              </w:del>
            </w:ins>
            <w:ins w:id="3374" w:author="Dee Anne Ross" w:date="2018-08-27T15:34:00Z">
              <w:r>
                <w:rPr>
                  <w:rFonts w:ascii="Calibri" w:hAnsi="Calibri"/>
                  <w:sz w:val="18"/>
                  <w:szCs w:val="14"/>
                </w:rPr>
                <w:t xml:space="preserve"> </w:t>
              </w:r>
            </w:ins>
          </w:p>
          <w:p w14:paraId="0EA2FD61" w14:textId="42609B26" w:rsidR="00EB0503" w:rsidRPr="001F2244" w:rsidRDefault="00EB0503" w:rsidP="00EB0503">
            <w:pPr>
              <w:keepNext/>
              <w:tabs>
                <w:tab w:val="left" w:pos="2160"/>
                <w:tab w:val="left" w:pos="2700"/>
                <w:tab w:val="left" w:pos="3420"/>
                <w:tab w:val="left" w:pos="3780"/>
                <w:tab w:val="left" w:pos="5760"/>
                <w:tab w:val="left" w:pos="7212"/>
              </w:tabs>
              <w:rPr>
                <w:rFonts w:ascii="Calibri" w:hAnsi="Calibri"/>
                <w:sz w:val="18"/>
                <w:szCs w:val="14"/>
              </w:rPr>
            </w:pPr>
            <w:ins w:id="3375" w:author="Dee Anne Ross" w:date="2018-08-27T15:34:00Z">
              <w:r>
                <w:rPr>
                  <w:rFonts w:ascii="Calibri" w:hAnsi="Calibri"/>
                  <w:sz w:val="18"/>
                  <w:szCs w:val="14"/>
                </w:rPr>
                <w:t xml:space="preserve">else </w:t>
              </w:r>
            </w:ins>
            <w:ins w:id="3376" w:author="Dee Anne Ross" w:date="2018-08-27T15:35:00Z">
              <w:r>
                <w:rPr>
                  <w:rFonts w:ascii="Calibri" w:hAnsi="Calibri"/>
                  <w:sz w:val="18"/>
                  <w:szCs w:val="14"/>
                </w:rPr>
                <w:t xml:space="preserve">value is </w:t>
              </w:r>
            </w:ins>
            <w:ins w:id="3377" w:author="Dee Anne Ross" w:date="2018-08-27T15:34:00Z">
              <w:r>
                <w:rPr>
                  <w:rFonts w:ascii="Calibri" w:hAnsi="Calibri"/>
                  <w:sz w:val="18"/>
                  <w:szCs w:val="14"/>
                </w:rPr>
                <w:t>Standard or Demand Recirc</w:t>
              </w:r>
            </w:ins>
            <w:ins w:id="3378" w:author="Tam, Danny@Energy" w:date="2018-11-29T09:37:00Z">
              <w:r w:rsidR="002A6E4C">
                <w:rPr>
                  <w:rFonts w:ascii="Calibri" w:hAnsi="Calibri"/>
                  <w:sz w:val="18"/>
                  <w:szCs w:val="14"/>
                </w:rPr>
                <w:t>ulation Manual Control</w:t>
              </w:r>
            </w:ins>
            <w:ins w:id="3379" w:author="Smith, Alexis@Energy" w:date="2018-10-24T13:58:00Z">
              <w:r w:rsidR="00D02415">
                <w:rPr>
                  <w:rFonts w:ascii="Calibri" w:hAnsi="Calibri"/>
                  <w:sz w:val="18"/>
                  <w:szCs w:val="14"/>
                </w:rPr>
                <w:t>&gt;&gt;</w:t>
              </w:r>
            </w:ins>
          </w:p>
        </w:tc>
      </w:tr>
      <w:tr w:rsidR="00EB0503" w14:paraId="2B776020" w14:textId="77777777" w:rsidTr="00FE42A0">
        <w:tc>
          <w:tcPr>
            <w:tcW w:w="14390" w:type="dxa"/>
            <w:gridSpan w:val="10"/>
          </w:tcPr>
          <w:p w14:paraId="781CD320" w14:textId="77777777" w:rsidR="00EB0503" w:rsidRPr="00665624" w:rsidRDefault="00EB0503" w:rsidP="00EB0503">
            <w:pPr>
              <w:keepNext/>
              <w:tabs>
                <w:tab w:val="left" w:pos="2160"/>
                <w:tab w:val="left" w:pos="2700"/>
                <w:tab w:val="left" w:pos="3420"/>
                <w:tab w:val="left" w:pos="3780"/>
                <w:tab w:val="left" w:pos="5760"/>
                <w:tab w:val="left" w:pos="7212"/>
              </w:tabs>
              <w:rPr>
                <w:ins w:id="3380" w:author="Dee Anne Ross" w:date="2018-08-02T14:34:00Z"/>
                <w:rFonts w:ascii="Calibri" w:hAnsi="Calibri"/>
                <w:sz w:val="18"/>
                <w:szCs w:val="18"/>
              </w:rPr>
            </w:pPr>
            <w:ins w:id="3381" w:author="Dee Anne Ross" w:date="2018-07-27T15:36:00Z">
              <w:r w:rsidRPr="001802BB">
                <w:rPr>
                  <w:rFonts w:ascii="Calibri" w:hAnsi="Calibri"/>
                  <w:sz w:val="20"/>
                  <w:szCs w:val="18"/>
                </w:rPr>
                <w:t>Op</w:t>
              </w:r>
              <w:r w:rsidRPr="00665624">
                <w:rPr>
                  <w:rFonts w:ascii="Calibri" w:hAnsi="Calibri"/>
                  <w:sz w:val="18"/>
                  <w:szCs w:val="18"/>
                </w:rPr>
                <w:t>tions:</w:t>
              </w:r>
            </w:ins>
          </w:p>
          <w:p w14:paraId="04DC656B" w14:textId="4E99B51F" w:rsidR="00EB0503" w:rsidRPr="00665624" w:rsidRDefault="00EB0503" w:rsidP="00EB0503">
            <w:pPr>
              <w:pStyle w:val="ListParagraph"/>
              <w:keepNext/>
              <w:numPr>
                <w:ilvl w:val="0"/>
                <w:numId w:val="38"/>
              </w:numPr>
              <w:tabs>
                <w:tab w:val="left" w:pos="2160"/>
                <w:tab w:val="left" w:pos="2700"/>
                <w:tab w:val="left" w:pos="3420"/>
                <w:tab w:val="left" w:pos="3780"/>
                <w:tab w:val="left" w:pos="5760"/>
                <w:tab w:val="left" w:pos="7212"/>
              </w:tabs>
              <w:rPr>
                <w:ins w:id="3382" w:author="Dee Anne Ross" w:date="2018-08-02T14:34:00Z"/>
                <w:rFonts w:ascii="Calibri" w:hAnsi="Calibri"/>
                <w:sz w:val="18"/>
                <w:szCs w:val="18"/>
              </w:rPr>
            </w:pPr>
            <w:ins w:id="3383" w:author="Dee Anne Ross" w:date="2018-08-02T14:34:00Z">
              <w:r w:rsidRPr="00665624">
                <w:rPr>
                  <w:rFonts w:ascii="Calibri" w:hAnsi="Calibri"/>
                  <w:sz w:val="18"/>
                  <w:szCs w:val="18"/>
                </w:rPr>
                <w:t>Gas or propane instantaneous</w:t>
              </w:r>
              <w:del w:id="3384" w:author="Smith, Alexis@Energy" w:date="2018-10-24T13:43:00Z">
                <w:r w:rsidRPr="00665624" w:rsidDel="003D057F">
                  <w:rPr>
                    <w:rFonts w:ascii="Calibri" w:hAnsi="Calibri"/>
                    <w:sz w:val="18"/>
                    <w:szCs w:val="18"/>
                  </w:rPr>
                  <w:delText xml:space="preserve">, 0.81 </w:delText>
                </w:r>
              </w:del>
            </w:ins>
            <w:ins w:id="3385" w:author="Dee Anne Ross" w:date="2018-08-02T14:38:00Z">
              <w:del w:id="3386" w:author="Smith, Alexis@Energy" w:date="2018-10-24T13:43:00Z">
                <w:r w:rsidRPr="00665624" w:rsidDel="003D057F">
                  <w:rPr>
                    <w:rFonts w:ascii="Calibri" w:hAnsi="Calibri"/>
                    <w:sz w:val="18"/>
                    <w:szCs w:val="18"/>
                  </w:rPr>
                  <w:delText xml:space="preserve">or higher </w:delText>
                </w:r>
              </w:del>
            </w:ins>
            <w:ins w:id="3387" w:author="Dee Anne Ross" w:date="2018-08-02T14:34:00Z">
              <w:del w:id="3388" w:author="Smith, Alexis@Energy" w:date="2018-10-24T13:43:00Z">
                <w:r w:rsidRPr="00665624" w:rsidDel="003D057F">
                  <w:rPr>
                    <w:rFonts w:ascii="Calibri" w:hAnsi="Calibri"/>
                    <w:sz w:val="18"/>
                    <w:szCs w:val="18"/>
                  </w:rPr>
                  <w:delText>UEF</w:delText>
                </w:r>
              </w:del>
              <w:r w:rsidRPr="00665624">
                <w:rPr>
                  <w:rFonts w:ascii="Calibri" w:hAnsi="Calibri"/>
                  <w:sz w:val="18"/>
                  <w:szCs w:val="18"/>
                </w:rPr>
                <w:t>.</w:t>
              </w:r>
            </w:ins>
          </w:p>
          <w:p w14:paraId="162B77D7" w14:textId="1D59A358" w:rsidR="00EB0503" w:rsidRPr="00665624" w:rsidRDefault="00EB0503" w:rsidP="00EB0503">
            <w:pPr>
              <w:pStyle w:val="ListParagraph"/>
              <w:keepNext/>
              <w:numPr>
                <w:ilvl w:val="0"/>
                <w:numId w:val="38"/>
              </w:numPr>
              <w:tabs>
                <w:tab w:val="left" w:pos="2160"/>
                <w:tab w:val="left" w:pos="2700"/>
                <w:tab w:val="left" w:pos="3420"/>
                <w:tab w:val="left" w:pos="3780"/>
                <w:tab w:val="left" w:pos="5760"/>
                <w:tab w:val="left" w:pos="7212"/>
              </w:tabs>
              <w:rPr>
                <w:ins w:id="3389" w:author="Dee Anne Ross" w:date="2018-08-02T14:37:00Z"/>
                <w:rFonts w:ascii="Calibri" w:hAnsi="Calibri"/>
                <w:sz w:val="18"/>
                <w:szCs w:val="18"/>
              </w:rPr>
            </w:pPr>
            <w:ins w:id="3390" w:author="Dee Anne Ross" w:date="2018-08-02T14:35:00Z">
              <w:r w:rsidRPr="00665624">
                <w:rPr>
                  <w:rFonts w:ascii="Calibri" w:hAnsi="Calibri"/>
                  <w:sz w:val="18"/>
                  <w:szCs w:val="18"/>
                </w:rPr>
                <w:t>55 gallons</w:t>
              </w:r>
            </w:ins>
            <w:ins w:id="3391" w:author="Dee Anne Ross" w:date="2018-08-02T14:36:00Z">
              <w:r w:rsidRPr="00665624">
                <w:rPr>
                  <w:rFonts w:ascii="Calibri" w:hAnsi="Calibri"/>
                  <w:sz w:val="18"/>
                  <w:szCs w:val="18"/>
                </w:rPr>
                <w:t xml:space="preserve"> or less storage tank with 75,000 Btu or less rated input</w:t>
              </w:r>
            </w:ins>
            <w:ins w:id="3392" w:author="Dee Anne Ross" w:date="2018-08-02T14:38:00Z">
              <w:del w:id="3393" w:author="Smith, Alexis@Energy" w:date="2018-10-24T13:43:00Z">
                <w:r w:rsidRPr="00665624" w:rsidDel="003D057F">
                  <w:rPr>
                    <w:rFonts w:ascii="Calibri" w:hAnsi="Calibri"/>
                    <w:sz w:val="18"/>
                    <w:szCs w:val="18"/>
                  </w:rPr>
                  <w:delText>, 0.** or higher UEF</w:delText>
                </w:r>
              </w:del>
            </w:ins>
            <w:ins w:id="3394" w:author="Dee Anne Ross" w:date="2018-08-02T14:36:00Z">
              <w:r w:rsidRPr="00665624">
                <w:rPr>
                  <w:rFonts w:ascii="Calibri" w:hAnsi="Calibri"/>
                  <w:sz w:val="18"/>
                  <w:szCs w:val="18"/>
                </w:rPr>
                <w:t xml:space="preserve">. Distribution either compact </w:t>
              </w:r>
            </w:ins>
            <w:ins w:id="3395" w:author="Tam, Danny@Energy" w:date="2018-11-20T16:10:00Z">
              <w:r w:rsidR="0002430A">
                <w:rPr>
                  <w:rFonts w:ascii="Calibri" w:hAnsi="Calibri"/>
                  <w:sz w:val="18"/>
                  <w:szCs w:val="18"/>
                </w:rPr>
                <w:t xml:space="preserve">hot water </w:t>
              </w:r>
            </w:ins>
            <w:ins w:id="3396" w:author="Dee Anne Ross" w:date="2018-08-02T14:36:00Z">
              <w:r w:rsidRPr="00665624">
                <w:rPr>
                  <w:rFonts w:ascii="Calibri" w:hAnsi="Calibri"/>
                  <w:sz w:val="18"/>
                  <w:szCs w:val="18"/>
                </w:rPr>
                <w:t xml:space="preserve">distribution </w:t>
              </w:r>
            </w:ins>
            <w:ins w:id="3397" w:author="Tam, Danny@Energy" w:date="2018-11-20T16:09:00Z">
              <w:r w:rsidR="0002430A">
                <w:rPr>
                  <w:rFonts w:ascii="Calibri" w:hAnsi="Calibri"/>
                  <w:sz w:val="18"/>
                  <w:szCs w:val="18"/>
                </w:rPr>
                <w:t xml:space="preserve">(HERS) </w:t>
              </w:r>
            </w:ins>
            <w:ins w:id="3398" w:author="Dee Anne Ross" w:date="2018-08-02T14:36:00Z">
              <w:r w:rsidRPr="00665624">
                <w:rPr>
                  <w:rFonts w:ascii="Calibri" w:hAnsi="Calibri"/>
                  <w:sz w:val="18"/>
                  <w:szCs w:val="18"/>
                </w:rPr>
                <w:t>or drain water heat recovery</w:t>
              </w:r>
            </w:ins>
            <w:ins w:id="3399" w:author="Tam, Danny@Energy" w:date="2018-11-20T16:09:00Z">
              <w:r w:rsidR="0002430A">
                <w:rPr>
                  <w:rFonts w:ascii="Calibri" w:hAnsi="Calibri"/>
                  <w:sz w:val="18"/>
                  <w:szCs w:val="18"/>
                </w:rPr>
                <w:t xml:space="preserve"> (HERS)</w:t>
              </w:r>
            </w:ins>
            <w:ins w:id="3400" w:author="Dee Anne Ross" w:date="2018-08-02T14:36:00Z">
              <w:r w:rsidRPr="00665624">
                <w:rPr>
                  <w:rFonts w:ascii="Calibri" w:hAnsi="Calibri"/>
                  <w:sz w:val="18"/>
                  <w:szCs w:val="18"/>
                </w:rPr>
                <w:t>.</w:t>
              </w:r>
            </w:ins>
          </w:p>
          <w:p w14:paraId="1CA12EE7" w14:textId="7BA8C05A" w:rsidR="00EB0503" w:rsidRPr="00665624" w:rsidRDefault="00EB0503" w:rsidP="00EB0503">
            <w:pPr>
              <w:pStyle w:val="ListParagraph"/>
              <w:keepNext/>
              <w:numPr>
                <w:ilvl w:val="0"/>
                <w:numId w:val="38"/>
              </w:numPr>
              <w:tabs>
                <w:tab w:val="left" w:pos="2160"/>
                <w:tab w:val="left" w:pos="2700"/>
                <w:tab w:val="left" w:pos="3420"/>
                <w:tab w:val="left" w:pos="3780"/>
                <w:tab w:val="left" w:pos="5760"/>
                <w:tab w:val="left" w:pos="7212"/>
              </w:tabs>
              <w:rPr>
                <w:ins w:id="3401" w:author="Dee Anne Ross" w:date="2018-08-02T14:37:00Z"/>
                <w:rFonts w:ascii="Calibri" w:hAnsi="Calibri"/>
                <w:sz w:val="18"/>
                <w:szCs w:val="18"/>
              </w:rPr>
            </w:pPr>
            <w:ins w:id="3402" w:author="Dee Anne Ross" w:date="2018-08-02T14:37:00Z">
              <w:r w:rsidRPr="00665624">
                <w:rPr>
                  <w:rFonts w:ascii="Calibri" w:hAnsi="Calibri"/>
                  <w:sz w:val="18"/>
                  <w:szCs w:val="18"/>
                </w:rPr>
                <w:t>Greater than 55 gallons storage tank with 75,000 Btu or less rated input</w:t>
              </w:r>
            </w:ins>
            <w:ins w:id="3403" w:author="Dee Anne Ross" w:date="2018-08-02T14:39:00Z">
              <w:del w:id="3404" w:author="Smith, Alexis@Energy" w:date="2018-10-24T13:43:00Z">
                <w:r w:rsidRPr="00665624" w:rsidDel="003D057F">
                  <w:rPr>
                    <w:rFonts w:ascii="Calibri" w:hAnsi="Calibri"/>
                    <w:sz w:val="18"/>
                    <w:szCs w:val="18"/>
                  </w:rPr>
                  <w:delText>, and 0.** or higher UEF</w:delText>
                </w:r>
              </w:del>
            </w:ins>
            <w:ins w:id="3405" w:author="Dee Anne Ross" w:date="2018-08-02T14:37:00Z">
              <w:r w:rsidRPr="00665624">
                <w:rPr>
                  <w:rFonts w:ascii="Calibri" w:hAnsi="Calibri"/>
                  <w:sz w:val="18"/>
                  <w:szCs w:val="18"/>
                </w:rPr>
                <w:t>.</w:t>
              </w:r>
            </w:ins>
          </w:p>
          <w:p w14:paraId="6E910571" w14:textId="77777777" w:rsidR="00EB0503" w:rsidRPr="00665624" w:rsidRDefault="00EB0503" w:rsidP="00EB0503">
            <w:pPr>
              <w:pStyle w:val="ListParagraph"/>
              <w:keepNext/>
              <w:numPr>
                <w:ilvl w:val="0"/>
                <w:numId w:val="38"/>
              </w:numPr>
              <w:tabs>
                <w:tab w:val="left" w:pos="2160"/>
                <w:tab w:val="left" w:pos="2700"/>
                <w:tab w:val="left" w:pos="3420"/>
                <w:tab w:val="left" w:pos="3780"/>
                <w:tab w:val="left" w:pos="5760"/>
                <w:tab w:val="left" w:pos="7212"/>
              </w:tabs>
              <w:rPr>
                <w:ins w:id="3406" w:author="Dee Anne Ross" w:date="2018-08-02T14:46:00Z"/>
                <w:rFonts w:ascii="Calibri" w:hAnsi="Calibri"/>
                <w:sz w:val="18"/>
                <w:szCs w:val="18"/>
              </w:rPr>
            </w:pPr>
            <w:ins w:id="3407" w:author="Dee Anne Ross" w:date="2018-08-02T14:39:00Z">
              <w:r w:rsidRPr="00665624">
                <w:rPr>
                  <w:rFonts w:ascii="Calibri" w:hAnsi="Calibri"/>
                  <w:sz w:val="18"/>
                  <w:szCs w:val="18"/>
                </w:rPr>
                <w:t>Heat pump water heater</w:t>
              </w:r>
            </w:ins>
            <w:ins w:id="3408" w:author="Dee Anne Ross" w:date="2018-08-02T14:45:00Z">
              <w:r w:rsidRPr="00665624">
                <w:rPr>
                  <w:rFonts w:ascii="Calibri" w:hAnsi="Calibri"/>
                  <w:sz w:val="18"/>
                  <w:szCs w:val="18"/>
                </w:rPr>
                <w:t xml:space="preserve">. Installed in conditioned space or garage. </w:t>
              </w:r>
            </w:ins>
            <w:ins w:id="3409" w:author="Dee Anne Ross" w:date="2018-08-02T14:46:00Z">
              <w:r w:rsidRPr="00665624">
                <w:rPr>
                  <w:rFonts w:ascii="Calibri" w:hAnsi="Calibri"/>
                  <w:sz w:val="18"/>
                  <w:szCs w:val="18"/>
                </w:rPr>
                <w:t>Either:</w:t>
              </w:r>
            </w:ins>
          </w:p>
          <w:p w14:paraId="4C8AC2BA" w14:textId="6229C54F" w:rsidR="00EB0503" w:rsidRPr="00665624" w:rsidRDefault="00EB0503" w:rsidP="00EB0503">
            <w:pPr>
              <w:pStyle w:val="ListParagraph"/>
              <w:keepNext/>
              <w:numPr>
                <w:ilvl w:val="0"/>
                <w:numId w:val="39"/>
              </w:numPr>
              <w:tabs>
                <w:tab w:val="left" w:pos="2160"/>
                <w:tab w:val="left" w:pos="2700"/>
                <w:tab w:val="left" w:pos="3420"/>
                <w:tab w:val="left" w:pos="3780"/>
                <w:tab w:val="left" w:pos="5760"/>
                <w:tab w:val="left" w:pos="7212"/>
              </w:tabs>
              <w:rPr>
                <w:ins w:id="3410" w:author="Dee Anne Ross" w:date="2018-08-02T14:47:00Z"/>
                <w:rFonts w:ascii="Calibri" w:hAnsi="Calibri"/>
                <w:sz w:val="18"/>
                <w:szCs w:val="18"/>
              </w:rPr>
            </w:pPr>
            <w:ins w:id="3411" w:author="Dee Anne Ross" w:date="2018-08-02T14:47:00Z">
              <w:r w:rsidRPr="00665624">
                <w:rPr>
                  <w:rFonts w:ascii="Calibri" w:hAnsi="Calibri"/>
                  <w:sz w:val="18"/>
                  <w:szCs w:val="18"/>
                </w:rPr>
                <w:t xml:space="preserve">Compact </w:t>
              </w:r>
              <w:del w:id="3412" w:author="Tam, Danny@Energy" w:date="2018-11-20T16:10:00Z">
                <w:r w:rsidRPr="00665624" w:rsidDel="0002430A">
                  <w:rPr>
                    <w:rFonts w:ascii="Calibri" w:hAnsi="Calibri"/>
                    <w:sz w:val="18"/>
                    <w:szCs w:val="18"/>
                  </w:rPr>
                  <w:delText>design</w:delText>
                </w:r>
              </w:del>
            </w:ins>
            <w:ins w:id="3413" w:author="Tam, Danny@Energy" w:date="2018-11-20T16:10:00Z">
              <w:r w:rsidR="0002430A">
                <w:rPr>
                  <w:rFonts w:ascii="Calibri" w:hAnsi="Calibri"/>
                  <w:sz w:val="18"/>
                  <w:szCs w:val="18"/>
                </w:rPr>
                <w:t>hot water distribution</w:t>
              </w:r>
            </w:ins>
            <w:ins w:id="3414" w:author="Tam, Danny@Energy" w:date="2018-11-20T16:09:00Z">
              <w:r w:rsidR="0002430A">
                <w:rPr>
                  <w:rFonts w:ascii="Calibri" w:hAnsi="Calibri"/>
                  <w:sz w:val="18"/>
                  <w:szCs w:val="18"/>
                </w:rPr>
                <w:t xml:space="preserve"> basic</w:t>
              </w:r>
            </w:ins>
            <w:ins w:id="3415" w:author="Dee Anne Ross" w:date="2018-08-02T14:47:00Z">
              <w:r w:rsidRPr="00665624">
                <w:rPr>
                  <w:rFonts w:ascii="Calibri" w:hAnsi="Calibri"/>
                  <w:sz w:val="18"/>
                  <w:szCs w:val="18"/>
                </w:rPr>
                <w:t xml:space="preserve"> and drain water heat recovery</w:t>
              </w:r>
            </w:ins>
            <w:ins w:id="3416" w:author="Tam, Danny@Energy" w:date="2018-11-20T16:09:00Z">
              <w:r w:rsidR="0002430A">
                <w:rPr>
                  <w:rFonts w:ascii="Calibri" w:hAnsi="Calibri"/>
                  <w:sz w:val="18"/>
                  <w:szCs w:val="18"/>
                </w:rPr>
                <w:t xml:space="preserve"> (HERS)</w:t>
              </w:r>
            </w:ins>
            <w:ins w:id="3417" w:author="Dee Anne Ross" w:date="2018-08-02T14:47:00Z">
              <w:r w:rsidRPr="00665624">
                <w:rPr>
                  <w:rFonts w:ascii="Calibri" w:hAnsi="Calibri"/>
                  <w:sz w:val="18"/>
                  <w:szCs w:val="18"/>
                </w:rPr>
                <w:t>, or</w:t>
              </w:r>
            </w:ins>
          </w:p>
          <w:p w14:paraId="4B48234D" w14:textId="732E40B7" w:rsidR="00EB0503" w:rsidRPr="00665624" w:rsidRDefault="00EB0503" w:rsidP="00EB0503">
            <w:pPr>
              <w:pStyle w:val="ListParagraph"/>
              <w:keepNext/>
              <w:numPr>
                <w:ilvl w:val="0"/>
                <w:numId w:val="39"/>
              </w:numPr>
              <w:tabs>
                <w:tab w:val="left" w:pos="2160"/>
                <w:tab w:val="left" w:pos="2700"/>
                <w:tab w:val="left" w:pos="3420"/>
                <w:tab w:val="left" w:pos="3780"/>
                <w:tab w:val="left" w:pos="5760"/>
                <w:tab w:val="left" w:pos="7212"/>
              </w:tabs>
              <w:rPr>
                <w:ins w:id="3418" w:author="Dee Anne Ross" w:date="2018-08-02T14:39:00Z"/>
                <w:rFonts w:ascii="Calibri" w:hAnsi="Calibri"/>
                <w:sz w:val="18"/>
                <w:szCs w:val="18"/>
              </w:rPr>
            </w:pPr>
            <w:ins w:id="3419" w:author="Dee Anne Ross" w:date="2018-08-02T14:48:00Z">
              <w:r w:rsidRPr="00665624">
                <w:rPr>
                  <w:rFonts w:ascii="Calibri" w:hAnsi="Calibri"/>
                  <w:sz w:val="18"/>
                  <w:szCs w:val="18"/>
                </w:rPr>
                <w:t xml:space="preserve">If climate zone </w:t>
              </w:r>
            </w:ins>
            <w:ins w:id="3420" w:author="Dee Anne Ross" w:date="2018-08-02T14:51:00Z">
              <w:r w:rsidRPr="00665624">
                <w:rPr>
                  <w:rFonts w:ascii="Calibri" w:hAnsi="Calibri"/>
                  <w:sz w:val="18"/>
                  <w:szCs w:val="18"/>
                </w:rPr>
                <w:t>8-15</w:t>
              </w:r>
            </w:ins>
            <w:ins w:id="3421" w:author="Dee Anne Ross" w:date="2018-08-02T14:49:00Z">
              <w:r w:rsidRPr="00665624">
                <w:rPr>
                  <w:rFonts w:ascii="Calibri" w:hAnsi="Calibri"/>
                  <w:sz w:val="18"/>
                  <w:szCs w:val="18"/>
                </w:rPr>
                <w:t xml:space="preserve">, </w:t>
              </w:r>
            </w:ins>
            <w:ins w:id="3422" w:author="Dee Anne Ross" w:date="2018-08-02T14:51:00Z">
              <w:r w:rsidRPr="00665624">
                <w:rPr>
                  <w:rFonts w:ascii="Calibri" w:hAnsi="Calibri"/>
                  <w:sz w:val="18"/>
                  <w:szCs w:val="18"/>
                </w:rPr>
                <w:t xml:space="preserve">a </w:t>
              </w:r>
            </w:ins>
            <w:ins w:id="3423" w:author="Dee Anne Ross" w:date="2018-08-02T14:49:00Z">
              <w:r w:rsidRPr="00665624">
                <w:rPr>
                  <w:rFonts w:ascii="Calibri" w:hAnsi="Calibri"/>
                  <w:sz w:val="18"/>
                  <w:szCs w:val="18"/>
                </w:rPr>
                <w:t>PV system</w:t>
              </w:r>
            </w:ins>
            <w:ins w:id="3424" w:author="Dee Anne Ross" w:date="2018-08-02T14:48:00Z">
              <w:r w:rsidRPr="00665624">
                <w:rPr>
                  <w:rFonts w:ascii="Calibri" w:hAnsi="Calibri"/>
                  <w:sz w:val="18"/>
                  <w:szCs w:val="18"/>
                </w:rPr>
                <w:t xml:space="preserve"> 0.3 kWdc larger than </w:t>
              </w:r>
            </w:ins>
            <w:ins w:id="3425" w:author="Dee Anne Ross" w:date="2018-08-02T14:49:00Z">
              <w:r w:rsidRPr="00665624">
                <w:rPr>
                  <w:rFonts w:ascii="Calibri" w:hAnsi="Calibri"/>
                  <w:sz w:val="18"/>
                  <w:szCs w:val="18"/>
                </w:rPr>
                <w:t>system required by Table O below</w:t>
              </w:r>
            </w:ins>
            <w:ins w:id="3426" w:author="Dee Anne Ross" w:date="2018-08-02T14:51:00Z">
              <w:r w:rsidRPr="00665624">
                <w:rPr>
                  <w:rFonts w:ascii="Calibri" w:hAnsi="Calibri"/>
                  <w:sz w:val="18"/>
                  <w:szCs w:val="18"/>
                </w:rPr>
                <w:t>, or</w:t>
              </w:r>
            </w:ins>
            <w:ins w:id="3427" w:author="Dee Anne Ross" w:date="2018-08-23T14:31:00Z">
              <w:r w:rsidRPr="00665624">
                <w:rPr>
                  <w:rFonts w:ascii="Calibri" w:hAnsi="Calibri"/>
                  <w:sz w:val="18"/>
                  <w:szCs w:val="18"/>
                </w:rPr>
                <w:t xml:space="preserve"> </w:t>
              </w:r>
            </w:ins>
            <w:ins w:id="3428" w:author="Dee Anne Ross" w:date="2018-08-02T14:51:00Z">
              <w:r w:rsidRPr="00665624">
                <w:rPr>
                  <w:rFonts w:ascii="Calibri" w:hAnsi="Calibri"/>
                  <w:sz w:val="18"/>
                  <w:szCs w:val="18"/>
                </w:rPr>
                <w:t xml:space="preserve">If climate zone </w:t>
              </w:r>
            </w:ins>
            <w:ins w:id="3429" w:author="Dee Anne Ross" w:date="2018-08-02T14:52:00Z">
              <w:r w:rsidRPr="00665624">
                <w:rPr>
                  <w:rFonts w:ascii="Calibri" w:hAnsi="Calibri"/>
                  <w:sz w:val="18"/>
                  <w:szCs w:val="18"/>
                </w:rPr>
                <w:t xml:space="preserve">1 or 16, </w:t>
              </w:r>
            </w:ins>
            <w:ins w:id="3430" w:author="Dee Anne Ross" w:date="2018-08-02T14:51:00Z">
              <w:r w:rsidRPr="00665624">
                <w:rPr>
                  <w:rFonts w:ascii="Calibri" w:hAnsi="Calibri"/>
                  <w:sz w:val="18"/>
                  <w:szCs w:val="18"/>
                </w:rPr>
                <w:t xml:space="preserve">a PV </w:t>
              </w:r>
            </w:ins>
            <w:ins w:id="3431" w:author="Dee Anne Ross" w:date="2018-08-02T14:52:00Z">
              <w:r w:rsidRPr="00665624">
                <w:rPr>
                  <w:rFonts w:ascii="Calibri" w:hAnsi="Calibri"/>
                  <w:sz w:val="18"/>
                  <w:szCs w:val="18"/>
                </w:rPr>
                <w:t>system 1.1 kWdc larger than system required by Table O below</w:t>
              </w:r>
            </w:ins>
            <w:ins w:id="3432" w:author="Dee Anne Ross" w:date="2018-08-02T14:44:00Z">
              <w:r w:rsidRPr="00665624">
                <w:rPr>
                  <w:rFonts w:ascii="Calibri" w:hAnsi="Calibri"/>
                  <w:sz w:val="18"/>
                  <w:szCs w:val="18"/>
                </w:rPr>
                <w:t xml:space="preserve"> </w:t>
              </w:r>
            </w:ins>
          </w:p>
          <w:p w14:paraId="297F1B91" w14:textId="77777777" w:rsidR="00EB0503" w:rsidRPr="00665624" w:rsidRDefault="00EB0503" w:rsidP="00EB0503">
            <w:pPr>
              <w:pStyle w:val="ListParagraph"/>
              <w:keepNext/>
              <w:numPr>
                <w:ilvl w:val="0"/>
                <w:numId w:val="38"/>
              </w:numPr>
              <w:tabs>
                <w:tab w:val="left" w:pos="2160"/>
                <w:tab w:val="left" w:pos="2700"/>
                <w:tab w:val="left" w:pos="3420"/>
                <w:tab w:val="left" w:pos="3780"/>
                <w:tab w:val="left" w:pos="5760"/>
                <w:tab w:val="left" w:pos="7212"/>
              </w:tabs>
              <w:rPr>
                <w:ins w:id="3433" w:author="Dee Anne Ross" w:date="2018-08-02T14:59:00Z"/>
                <w:rFonts w:ascii="Calibri" w:hAnsi="Calibri"/>
                <w:sz w:val="18"/>
                <w:szCs w:val="18"/>
              </w:rPr>
            </w:pPr>
            <w:ins w:id="3434" w:author="Dee Anne Ross" w:date="2018-08-02T14:39:00Z">
              <w:r w:rsidRPr="00665624">
                <w:rPr>
                  <w:rFonts w:ascii="Calibri" w:hAnsi="Calibri"/>
                  <w:sz w:val="18"/>
                  <w:szCs w:val="18"/>
                </w:rPr>
                <w:t>Tier 3 heat water heater (as rated by Northwest Energy Efficiency Alliance (NEEA)</w:t>
              </w:r>
            </w:ins>
            <w:ins w:id="3435" w:author="Dee Anne Ross" w:date="2018-08-02T14:44:00Z">
              <w:r w:rsidRPr="00665624">
                <w:rPr>
                  <w:rFonts w:ascii="Calibri" w:hAnsi="Calibri"/>
                  <w:sz w:val="18"/>
                  <w:szCs w:val="18"/>
                </w:rPr>
                <w:t>)</w:t>
              </w:r>
            </w:ins>
            <w:ins w:id="3436" w:author="Dee Anne Ross" w:date="2018-08-02T14:39:00Z">
              <w:r w:rsidRPr="00665624">
                <w:rPr>
                  <w:rFonts w:ascii="Calibri" w:hAnsi="Calibri"/>
                  <w:sz w:val="18"/>
                  <w:szCs w:val="18"/>
                </w:rPr>
                <w:t>. Installed in conditioned space or garage.</w:t>
              </w:r>
            </w:ins>
            <w:ins w:id="3437" w:author="Dee Anne Ross" w:date="2018-08-02T14:37:00Z">
              <w:r w:rsidRPr="00665624">
                <w:rPr>
                  <w:rFonts w:ascii="Calibri" w:hAnsi="Calibri"/>
                  <w:sz w:val="18"/>
                  <w:szCs w:val="18"/>
                </w:rPr>
                <w:t xml:space="preserve"> </w:t>
              </w:r>
            </w:ins>
            <w:ins w:id="3438" w:author="Dee Anne Ross" w:date="2018-08-02T14:58:00Z">
              <w:r w:rsidRPr="00665624">
                <w:rPr>
                  <w:rFonts w:ascii="Calibri" w:hAnsi="Calibri"/>
                  <w:sz w:val="18"/>
                  <w:szCs w:val="18"/>
                </w:rPr>
                <w:t>If climate zone 1 or 16 either:</w:t>
              </w:r>
            </w:ins>
          </w:p>
          <w:p w14:paraId="0C5144F3" w14:textId="30D93D14" w:rsidR="00EB0503" w:rsidRPr="00665624" w:rsidRDefault="00EB0503" w:rsidP="00EB0503">
            <w:pPr>
              <w:keepNext/>
              <w:tabs>
                <w:tab w:val="left" w:pos="2160"/>
                <w:tab w:val="left" w:pos="2700"/>
                <w:tab w:val="left" w:pos="3420"/>
                <w:tab w:val="left" w:pos="3780"/>
                <w:tab w:val="left" w:pos="5760"/>
                <w:tab w:val="left" w:pos="7212"/>
              </w:tabs>
              <w:ind w:left="1230" w:hanging="360"/>
              <w:rPr>
                <w:ins w:id="3439" w:author="Dee Anne Ross" w:date="2018-08-02T14:59:00Z"/>
                <w:rFonts w:ascii="Calibri" w:hAnsi="Calibri"/>
                <w:sz w:val="18"/>
                <w:szCs w:val="18"/>
              </w:rPr>
            </w:pPr>
            <w:ins w:id="3440" w:author="Dee Anne Ross" w:date="2018-08-02T15:01:00Z">
              <w:r w:rsidRPr="00665624">
                <w:rPr>
                  <w:rFonts w:ascii="Calibri" w:hAnsi="Calibri"/>
                  <w:sz w:val="18"/>
                  <w:szCs w:val="18"/>
                </w:rPr>
                <w:t>A,</w:t>
              </w:r>
            </w:ins>
            <w:ins w:id="3441" w:author="Dee Anne Ross" w:date="2018-08-02T14:58:00Z">
              <w:r w:rsidRPr="00665624">
                <w:rPr>
                  <w:rFonts w:ascii="Calibri" w:hAnsi="Calibri"/>
                  <w:sz w:val="18"/>
                  <w:szCs w:val="18"/>
                </w:rPr>
                <w:tab/>
              </w:r>
            </w:ins>
            <w:ins w:id="3442" w:author="Dee Anne Ross" w:date="2018-08-02T14:59:00Z">
              <w:r w:rsidRPr="00665624">
                <w:rPr>
                  <w:rFonts w:ascii="Calibri" w:hAnsi="Calibri"/>
                  <w:sz w:val="18"/>
                  <w:szCs w:val="18"/>
                </w:rPr>
                <w:t>A PV system that is 0.3 k</w:t>
              </w:r>
            </w:ins>
            <w:ins w:id="3443" w:author="Dee Anne Ross" w:date="2018-08-20T16:22:00Z">
              <w:r w:rsidRPr="00665624">
                <w:rPr>
                  <w:rFonts w:ascii="Calibri" w:hAnsi="Calibri"/>
                  <w:sz w:val="18"/>
                  <w:szCs w:val="18"/>
                </w:rPr>
                <w:t>W</w:t>
              </w:r>
            </w:ins>
            <w:ins w:id="3444" w:author="Dee Anne Ross" w:date="2018-08-02T14:59:00Z">
              <w:r w:rsidRPr="00665624">
                <w:rPr>
                  <w:rFonts w:ascii="Calibri" w:hAnsi="Calibri"/>
                  <w:sz w:val="18"/>
                  <w:szCs w:val="18"/>
                </w:rPr>
                <w:t>dc larger than Table O below, or</w:t>
              </w:r>
            </w:ins>
          </w:p>
          <w:p w14:paraId="24CEC564" w14:textId="114A6446" w:rsidR="00EB0503" w:rsidRDefault="00EB0503" w:rsidP="0002430A">
            <w:pPr>
              <w:ind w:left="1230" w:hanging="360"/>
              <w:rPr>
                <w:rFonts w:ascii="Calibri" w:hAnsi="Calibri"/>
              </w:rPr>
            </w:pPr>
            <w:ins w:id="3445" w:author="Dee Anne Ross" w:date="2018-08-02T14:59:00Z">
              <w:r w:rsidRPr="00665624">
                <w:rPr>
                  <w:rFonts w:ascii="Calibri" w:hAnsi="Calibri"/>
                  <w:sz w:val="18"/>
                  <w:szCs w:val="18"/>
                </w:rPr>
                <w:t>B.</w:t>
              </w:r>
            </w:ins>
            <w:ins w:id="3446" w:author="Dee Anne Ross" w:date="2018-08-02T15:00:00Z">
              <w:r w:rsidRPr="00665624">
                <w:rPr>
                  <w:rFonts w:ascii="Calibri" w:hAnsi="Calibri"/>
                  <w:sz w:val="18"/>
                  <w:szCs w:val="18"/>
                </w:rPr>
                <w:tab/>
                <w:t xml:space="preserve">Compact </w:t>
              </w:r>
              <w:del w:id="3447" w:author="Tam, Danny@Energy" w:date="2018-11-20T16:10:00Z">
                <w:r w:rsidRPr="00665624" w:rsidDel="0002430A">
                  <w:rPr>
                    <w:rFonts w:ascii="Calibri" w:hAnsi="Calibri"/>
                    <w:sz w:val="18"/>
                    <w:szCs w:val="18"/>
                  </w:rPr>
                  <w:delText>design</w:delText>
                </w:r>
              </w:del>
            </w:ins>
            <w:ins w:id="3448" w:author="Tam, Danny@Energy" w:date="2018-11-20T16:10:00Z">
              <w:r w:rsidR="0002430A">
                <w:rPr>
                  <w:rFonts w:ascii="Calibri" w:hAnsi="Calibri"/>
                  <w:sz w:val="18"/>
                  <w:szCs w:val="18"/>
                </w:rPr>
                <w:t>hot water distribution</w:t>
              </w:r>
            </w:ins>
            <w:ins w:id="3449" w:author="Tam, Danny@Energy" w:date="2018-11-20T16:09:00Z">
              <w:r w:rsidR="0002430A">
                <w:rPr>
                  <w:rFonts w:ascii="Calibri" w:hAnsi="Calibri"/>
                  <w:sz w:val="18"/>
                  <w:szCs w:val="18"/>
                </w:rPr>
                <w:t xml:space="preserve"> basic</w:t>
              </w:r>
            </w:ins>
            <w:ins w:id="3450" w:author="Dee Anne Ross" w:date="2018-08-02T15:00:00Z">
              <w:r w:rsidRPr="00665624">
                <w:rPr>
                  <w:rFonts w:ascii="Calibri" w:hAnsi="Calibri"/>
                  <w:sz w:val="18"/>
                  <w:szCs w:val="18"/>
                </w:rPr>
                <w:t>.</w:t>
              </w:r>
            </w:ins>
          </w:p>
        </w:tc>
      </w:tr>
    </w:tbl>
    <w:p w14:paraId="1DAF7A74" w14:textId="77777777" w:rsidR="00FE42A0" w:rsidRDefault="00FE42A0" w:rsidP="00FE42A0">
      <w:pPr>
        <w:rPr>
          <w:rFonts w:ascii="Calibri" w:hAnsi="Calibri"/>
        </w:rPr>
      </w:pPr>
    </w:p>
    <w:p w14:paraId="56C2CD52" w14:textId="77777777" w:rsidR="00FE42A0" w:rsidRDefault="00FE42A0" w:rsidP="0031551A">
      <w:pPr>
        <w:rPr>
          <w:rFonts w:ascii="Calibri" w:hAnsi="Calibri"/>
        </w:rPr>
      </w:pPr>
    </w:p>
    <w:tbl>
      <w:tblPr>
        <w:tblpPr w:leftFromText="180" w:rightFromText="180" w:vertAnchor="text" w:tblpY="1"/>
        <w:tblOverlap w:val="never"/>
        <w:tblW w:w="4994"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19"/>
        <w:gridCol w:w="1646"/>
        <w:gridCol w:w="1125"/>
        <w:gridCol w:w="1125"/>
        <w:gridCol w:w="1890"/>
        <w:gridCol w:w="1170"/>
        <w:gridCol w:w="1530"/>
        <w:gridCol w:w="1530"/>
        <w:gridCol w:w="2138"/>
      </w:tblGrid>
      <w:tr w:rsidR="00F12055" w:rsidRPr="00C24189" w14:paraId="308DB7C5" w14:textId="77777777" w:rsidTr="004505AC">
        <w:trPr>
          <w:trHeight w:val="348"/>
        </w:trPr>
        <w:tc>
          <w:tcPr>
            <w:tcW w:w="14373" w:type="dxa"/>
            <w:gridSpan w:val="9"/>
            <w:tcBorders>
              <w:top w:val="single" w:sz="4" w:space="0" w:color="auto"/>
              <w:left w:val="single" w:sz="4" w:space="0" w:color="auto"/>
              <w:bottom w:val="single" w:sz="6" w:space="0" w:color="auto"/>
              <w:right w:val="single" w:sz="4" w:space="0" w:color="auto"/>
            </w:tcBorders>
          </w:tcPr>
          <w:p w14:paraId="308DB7C0" w14:textId="586CCC27" w:rsidR="00F12055" w:rsidRDefault="00F12055" w:rsidP="004505AC">
            <w:pPr>
              <w:keepNext/>
              <w:rPr>
                <w:rFonts w:ascii="Calibri" w:eastAsia="Calibri" w:hAnsi="Calibri"/>
                <w:b/>
                <w:sz w:val="22"/>
                <w:szCs w:val="22"/>
              </w:rPr>
            </w:pPr>
            <w:del w:id="3451" w:author="Shewmaker, Michael@Energy" w:date="2018-07-18T10:51:00Z">
              <w:r w:rsidRPr="004358FA" w:rsidDel="000A43E8">
                <w:rPr>
                  <w:rFonts w:ascii="Calibri" w:eastAsia="Calibri" w:hAnsi="Calibri"/>
                  <w:b/>
                  <w:sz w:val="20"/>
                  <w:szCs w:val="22"/>
                </w:rPr>
                <w:delText>M</w:delText>
              </w:r>
            </w:del>
            <w:ins w:id="3452" w:author="Shewmaker, Michael@Energy" w:date="2018-07-18T10:51:00Z">
              <w:r w:rsidR="000A43E8">
                <w:rPr>
                  <w:rFonts w:ascii="Calibri" w:eastAsia="Calibri" w:hAnsi="Calibri"/>
                  <w:b/>
                  <w:sz w:val="20"/>
                  <w:szCs w:val="22"/>
                </w:rPr>
                <w:t>N</w:t>
              </w:r>
            </w:ins>
            <w:r w:rsidRPr="004358FA">
              <w:rPr>
                <w:rFonts w:ascii="Calibri" w:eastAsia="Calibri" w:hAnsi="Calibri"/>
                <w:b/>
                <w:sz w:val="20"/>
                <w:szCs w:val="22"/>
              </w:rPr>
              <w:t xml:space="preserve">. </w:t>
            </w:r>
            <w:ins w:id="3453" w:author="Ross, Dee Anne@Energy" w:date="2018-09-11T14:35:00Z">
              <w:r w:rsidR="00BA570D">
                <w:rPr>
                  <w:rFonts w:ascii="Calibri" w:eastAsia="Calibri" w:hAnsi="Calibri"/>
                  <w:b/>
                  <w:sz w:val="20"/>
                  <w:szCs w:val="22"/>
                </w:rPr>
                <w:t xml:space="preserve">Multifamily Central </w:t>
              </w:r>
            </w:ins>
            <w:r w:rsidR="003C6339" w:rsidRPr="004358FA">
              <w:rPr>
                <w:rFonts w:ascii="Calibri" w:eastAsia="Calibri" w:hAnsi="Calibri"/>
                <w:b/>
                <w:sz w:val="20"/>
                <w:szCs w:val="22"/>
              </w:rPr>
              <w:t xml:space="preserve">Space Conditioning Systems and Water Heating Systems </w:t>
            </w:r>
            <w:del w:id="3454" w:author="Ross, Dee Anne@Energy" w:date="2018-09-11T14:36:00Z">
              <w:r w:rsidR="003C6339" w:rsidRPr="004358FA" w:rsidDel="00BA570D">
                <w:rPr>
                  <w:rFonts w:ascii="Calibri" w:eastAsia="Calibri" w:hAnsi="Calibri"/>
                  <w:b/>
                  <w:sz w:val="20"/>
                  <w:szCs w:val="22"/>
                </w:rPr>
                <w:delText>in Multifamily Dwelling Units</w:delText>
              </w:r>
            </w:del>
          </w:p>
          <w:p w14:paraId="308DB7C1" w14:textId="17D8F86F" w:rsidR="00F12055" w:rsidRDefault="00F12055" w:rsidP="004505AC">
            <w:pPr>
              <w:keepNext/>
              <w:rPr>
                <w:rFonts w:ascii="Calibri" w:hAnsi="Calibri"/>
                <w:sz w:val="18"/>
                <w:szCs w:val="18"/>
              </w:rPr>
            </w:pPr>
            <w:r w:rsidRPr="00B45A2F">
              <w:rPr>
                <w:rFonts w:ascii="Calibri" w:eastAsia="Calibri" w:hAnsi="Calibri"/>
                <w:sz w:val="18"/>
                <w:szCs w:val="18"/>
              </w:rPr>
              <w:t>&lt;&lt;</w:t>
            </w:r>
            <w:r>
              <w:rPr>
                <w:rFonts w:ascii="Calibri" w:hAnsi="Calibri"/>
                <w:sz w:val="18"/>
                <w:szCs w:val="18"/>
              </w:rPr>
              <w:t xml:space="preserve"> If A</w:t>
            </w:r>
            <w:del w:id="3455" w:author="Ross, Dee Anne@Energy" w:date="2018-09-11T14:37:00Z">
              <w:r w:rsidDel="00BA570D">
                <w:rPr>
                  <w:rFonts w:ascii="Calibri" w:hAnsi="Calibri"/>
                  <w:sz w:val="18"/>
                  <w:szCs w:val="18"/>
                </w:rPr>
                <w:delText xml:space="preserve"> field </w:delText>
              </w:r>
            </w:del>
            <w:r>
              <w:rPr>
                <w:rFonts w:ascii="Calibri" w:hAnsi="Calibri"/>
                <w:sz w:val="18"/>
                <w:szCs w:val="18"/>
              </w:rPr>
              <w:t xml:space="preserve">11 = Single Family, then display the section does not apply message; else </w:t>
            </w:r>
            <w:r w:rsidRPr="00AC588E">
              <w:rPr>
                <w:rFonts w:ascii="Calibri" w:eastAsia="Calibri" w:hAnsi="Calibri"/>
                <w:sz w:val="18"/>
                <w:szCs w:val="18"/>
              </w:rPr>
              <w:t xml:space="preserve">require </w:t>
            </w:r>
            <w:r>
              <w:rPr>
                <w:rFonts w:ascii="Calibri" w:eastAsia="Calibri" w:hAnsi="Calibri"/>
                <w:sz w:val="18"/>
                <w:szCs w:val="18"/>
              </w:rPr>
              <w:t xml:space="preserve">a minimum of </w:t>
            </w:r>
            <w:r w:rsidRPr="00AC588E">
              <w:rPr>
                <w:rFonts w:ascii="Calibri" w:eastAsia="Calibri" w:hAnsi="Calibri"/>
                <w:sz w:val="18"/>
                <w:szCs w:val="18"/>
              </w:rPr>
              <w:t>one</w:t>
            </w:r>
            <w:r>
              <w:rPr>
                <w:rFonts w:ascii="Calibri" w:eastAsia="Calibri" w:hAnsi="Calibri"/>
                <w:sz w:val="18"/>
                <w:szCs w:val="18"/>
              </w:rPr>
              <w:t xml:space="preserve"> (1)</w:t>
            </w:r>
            <w:r w:rsidRPr="00AC588E">
              <w:rPr>
                <w:rFonts w:ascii="Calibri" w:eastAsia="Calibri" w:hAnsi="Calibri"/>
                <w:sz w:val="18"/>
                <w:szCs w:val="18"/>
              </w:rPr>
              <w:t xml:space="preserve"> row of data to be entered in this </w:t>
            </w:r>
            <w:r>
              <w:rPr>
                <w:rFonts w:ascii="Calibri" w:eastAsia="Calibri" w:hAnsi="Calibri"/>
                <w:sz w:val="18"/>
                <w:szCs w:val="18"/>
              </w:rPr>
              <w:t xml:space="preserve">section </w:t>
            </w:r>
            <w:r w:rsidRPr="00AC588E">
              <w:rPr>
                <w:rFonts w:ascii="Calibri" w:eastAsia="Calibri" w:hAnsi="Calibri"/>
                <w:sz w:val="18"/>
                <w:szCs w:val="18"/>
              </w:rPr>
              <w:t xml:space="preserve">for </w:t>
            </w:r>
            <w:r>
              <w:rPr>
                <w:rFonts w:ascii="Calibri" w:eastAsia="Calibri" w:hAnsi="Calibri"/>
                <w:sz w:val="18"/>
                <w:szCs w:val="18"/>
              </w:rPr>
              <w:t>each of</w:t>
            </w:r>
            <w:r w:rsidRPr="00AC588E">
              <w:rPr>
                <w:rFonts w:ascii="Calibri" w:eastAsia="Calibri" w:hAnsi="Calibri"/>
                <w:sz w:val="18"/>
                <w:szCs w:val="18"/>
              </w:rPr>
              <w:t xml:space="preserve"> the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 xml:space="preserve">6; require one (1) </w:t>
            </w:r>
            <w:r w:rsidRPr="00E24C81">
              <w:rPr>
                <w:rFonts w:ascii="Calibri" w:eastAsia="Calibri" w:hAnsi="Calibri"/>
                <w:sz w:val="18"/>
                <w:szCs w:val="18"/>
                <w:u w:val="single"/>
              </w:rPr>
              <w:t>unique</w:t>
            </w:r>
            <w:r>
              <w:rPr>
                <w:rFonts w:ascii="Calibri" w:eastAsia="Calibri" w:hAnsi="Calibri"/>
                <w:sz w:val="18"/>
                <w:szCs w:val="18"/>
              </w:rPr>
              <w:t xml:space="preserve"> dwelling unit name in </w:t>
            </w:r>
            <w:ins w:id="3456" w:author="Smith, Alexis@Energy" w:date="2018-11-13T10:41:00Z">
              <w:r w:rsidR="00065005">
                <w:rPr>
                  <w:rFonts w:ascii="Calibri" w:eastAsia="Calibri" w:hAnsi="Calibri"/>
                  <w:sz w:val="18"/>
                  <w:szCs w:val="18"/>
                </w:rPr>
                <w:t>N</w:t>
              </w:r>
            </w:ins>
            <w:del w:id="3457" w:author="Smith, Alexis@Energy" w:date="2018-11-13T10:41:00Z">
              <w:r w:rsidR="00146AEF" w:rsidDel="00065005">
                <w:rPr>
                  <w:rFonts w:ascii="Calibri" w:eastAsia="Calibri" w:hAnsi="Calibri"/>
                  <w:sz w:val="18"/>
                  <w:szCs w:val="18"/>
                </w:rPr>
                <w:delText>M</w:delText>
              </w:r>
            </w:del>
            <w:r w:rsidR="00146AEF">
              <w:rPr>
                <w:rFonts w:ascii="Calibri" w:eastAsia="Calibri" w:hAnsi="Calibri"/>
                <w:sz w:val="18"/>
                <w:szCs w:val="18"/>
              </w:rPr>
              <w:t>01</w:t>
            </w:r>
            <w:r>
              <w:rPr>
                <w:rFonts w:ascii="Calibri" w:eastAsia="Calibri" w:hAnsi="Calibri"/>
                <w:sz w:val="18"/>
                <w:szCs w:val="18"/>
              </w:rPr>
              <w:t xml:space="preserve"> for each of the</w:t>
            </w:r>
            <w:r w:rsidRPr="00AC588E">
              <w:rPr>
                <w:rFonts w:ascii="Calibri" w:eastAsia="Calibri" w:hAnsi="Calibri"/>
                <w:sz w:val="18"/>
                <w:szCs w:val="18"/>
              </w:rPr>
              <w:t xml:space="preserve"> quantity of </w:t>
            </w:r>
            <w:r>
              <w:rPr>
                <w:rFonts w:ascii="Calibri" w:eastAsia="Calibri" w:hAnsi="Calibri"/>
                <w:sz w:val="18"/>
                <w:szCs w:val="18"/>
              </w:rPr>
              <w:t xml:space="preserve">dwelling units </w:t>
            </w:r>
            <w:r w:rsidRPr="00AC588E">
              <w:rPr>
                <w:rFonts w:ascii="Calibri" w:eastAsia="Calibri" w:hAnsi="Calibri"/>
                <w:sz w:val="18"/>
                <w:szCs w:val="18"/>
              </w:rPr>
              <w:t>entered in A0</w:t>
            </w:r>
            <w:r>
              <w:rPr>
                <w:rFonts w:ascii="Calibri" w:eastAsia="Calibri" w:hAnsi="Calibri"/>
                <w:sz w:val="18"/>
                <w:szCs w:val="18"/>
              </w:rPr>
              <w:t>6;  &gt;&gt;</w:t>
            </w:r>
          </w:p>
          <w:p w14:paraId="308DB7C2" w14:textId="29EF9A65" w:rsidR="00F12055" w:rsidRDefault="00F12055" w:rsidP="004505AC">
            <w:pPr>
              <w:keepNext/>
              <w:rPr>
                <w:rFonts w:ascii="Calibri" w:eastAsia="Calibri" w:hAnsi="Calibri"/>
                <w:sz w:val="18"/>
                <w:szCs w:val="18"/>
              </w:rPr>
            </w:pPr>
            <w:r>
              <w:rPr>
                <w:rFonts w:ascii="Calibri" w:eastAsia="Calibri" w:hAnsi="Calibri"/>
                <w:sz w:val="18"/>
                <w:szCs w:val="18"/>
              </w:rPr>
              <w:t>&lt;&lt;the data registry shall require one CF2R-MCH-01c for each of the dwelling units reported in this section&gt;&gt;</w:t>
            </w:r>
          </w:p>
          <w:p w14:paraId="308DB7C3" w14:textId="3F4C42EE" w:rsidR="00F12055" w:rsidRDefault="00F12055" w:rsidP="004505AC">
            <w:pPr>
              <w:keepNext/>
              <w:rPr>
                <w:rFonts w:ascii="Calibri" w:eastAsia="Calibri" w:hAnsi="Calibri"/>
                <w:sz w:val="18"/>
                <w:szCs w:val="18"/>
              </w:rPr>
            </w:pPr>
            <w:r>
              <w:rPr>
                <w:rFonts w:ascii="Calibri" w:eastAsia="Calibri" w:hAnsi="Calibri"/>
                <w:sz w:val="18"/>
                <w:szCs w:val="18"/>
              </w:rPr>
              <w:t>&lt;&lt;the data registry shall require one CF2R-PLB-01 for buildings that have one (1) or more systems</w:t>
            </w:r>
            <w:r w:rsidR="00146AEF">
              <w:rPr>
                <w:rFonts w:ascii="Calibri" w:eastAsia="Calibri" w:hAnsi="Calibri"/>
                <w:sz w:val="18"/>
                <w:szCs w:val="18"/>
              </w:rPr>
              <w:t xml:space="preserve"> reported</w:t>
            </w:r>
            <w:r>
              <w:rPr>
                <w:rFonts w:ascii="Calibri" w:eastAsia="Calibri" w:hAnsi="Calibri"/>
                <w:sz w:val="18"/>
                <w:szCs w:val="18"/>
              </w:rPr>
              <w:t xml:space="preserve"> in </w:t>
            </w:r>
            <w:ins w:id="3458" w:author="Smith, Alexis@Energy" w:date="2018-11-13T10:50:00Z">
              <w:r w:rsidR="001E4517">
                <w:rPr>
                  <w:rFonts w:ascii="Calibri" w:eastAsia="Calibri" w:hAnsi="Calibri"/>
                  <w:sz w:val="18"/>
                  <w:szCs w:val="18"/>
                </w:rPr>
                <w:t>M</w:t>
              </w:r>
            </w:ins>
            <w:del w:id="3459" w:author="Smith, Alexis@Energy" w:date="2018-11-13T10:50:00Z">
              <w:r w:rsidDel="001E4517">
                <w:rPr>
                  <w:rFonts w:ascii="Calibri" w:eastAsia="Calibri" w:hAnsi="Calibri"/>
                  <w:sz w:val="18"/>
                  <w:szCs w:val="18"/>
                </w:rPr>
                <w:delText>L</w:delText>
              </w:r>
            </w:del>
            <w:r>
              <w:rPr>
                <w:rFonts w:ascii="Calibri" w:eastAsia="Calibri" w:hAnsi="Calibri"/>
                <w:sz w:val="18"/>
                <w:szCs w:val="18"/>
              </w:rPr>
              <w:t xml:space="preserve">14 </w:t>
            </w:r>
            <w:r w:rsidR="00146AEF">
              <w:rPr>
                <w:rFonts w:ascii="Calibri" w:eastAsia="Calibri" w:hAnsi="Calibri"/>
                <w:sz w:val="18"/>
                <w:szCs w:val="18"/>
              </w:rPr>
              <w:t xml:space="preserve">that </w:t>
            </w:r>
            <w:r>
              <w:rPr>
                <w:rFonts w:ascii="Calibri" w:eastAsia="Calibri" w:hAnsi="Calibri"/>
                <w:sz w:val="18"/>
                <w:szCs w:val="18"/>
              </w:rPr>
              <w:t xml:space="preserve">do not have </w:t>
            </w:r>
            <w:r w:rsidR="00E733B7">
              <w:rPr>
                <w:rFonts w:ascii="Calibri" w:eastAsia="Calibri" w:hAnsi="Calibri"/>
                <w:sz w:val="18"/>
                <w:szCs w:val="18"/>
              </w:rPr>
              <w:t>N</w:t>
            </w:r>
            <w:del w:id="3460" w:author="Smith, Alexis@Energy" w:date="2018-11-13T10:48:00Z">
              <w:r w:rsidR="00E733B7" w:rsidDel="001E4517">
                <w:rPr>
                  <w:rFonts w:ascii="Calibri" w:eastAsia="Calibri" w:hAnsi="Calibri"/>
                  <w:sz w:val="18"/>
                  <w:szCs w:val="18"/>
                </w:rPr>
                <w:delText>/</w:delText>
              </w:r>
            </w:del>
            <w:r w:rsidR="00E733B7">
              <w:rPr>
                <w:rFonts w:ascii="Calibri" w:eastAsia="Calibri" w:hAnsi="Calibri"/>
                <w:sz w:val="18"/>
                <w:szCs w:val="18"/>
              </w:rPr>
              <w:t>A</w:t>
            </w:r>
            <w:r>
              <w:rPr>
                <w:rFonts w:ascii="Calibri" w:eastAsia="Calibri" w:hAnsi="Calibri"/>
                <w:sz w:val="18"/>
                <w:szCs w:val="18"/>
              </w:rPr>
              <w:t xml:space="preserve"> as value&gt;&gt;</w:t>
            </w:r>
          </w:p>
          <w:p w14:paraId="308DB7C4" w14:textId="0B39DBF6" w:rsidR="00F12055" w:rsidRDefault="00F12055" w:rsidP="004505AC">
            <w:pPr>
              <w:keepNext/>
              <w:rPr>
                <w:rFonts w:ascii="Calibri" w:eastAsia="Calibri" w:hAnsi="Calibri"/>
                <w:sz w:val="18"/>
                <w:szCs w:val="18"/>
              </w:rPr>
            </w:pPr>
            <w:r>
              <w:rPr>
                <w:rFonts w:ascii="Calibri" w:eastAsia="Calibri" w:hAnsi="Calibri"/>
                <w:sz w:val="18"/>
                <w:szCs w:val="18"/>
              </w:rPr>
              <w:t xml:space="preserve">&lt;&lt;The data registry shall require one (1) CF2R-PLB-02 for each of the dwelling unit names reported in </w:t>
            </w:r>
            <w:ins w:id="3461" w:author="Smith, Alexis@Energy" w:date="2018-11-13T10:41:00Z">
              <w:r w:rsidR="00065005">
                <w:rPr>
                  <w:rFonts w:ascii="Calibri" w:eastAsia="Calibri" w:hAnsi="Calibri"/>
                  <w:sz w:val="18"/>
                  <w:szCs w:val="18"/>
                </w:rPr>
                <w:t>N</w:t>
              </w:r>
            </w:ins>
            <w:del w:id="3462" w:author="Smith, Alexis@Energy" w:date="2018-11-13T10:41:00Z">
              <w:r w:rsidR="00146AEF" w:rsidDel="00065005">
                <w:rPr>
                  <w:rFonts w:ascii="Calibri" w:eastAsia="Calibri" w:hAnsi="Calibri"/>
                  <w:sz w:val="18"/>
                  <w:szCs w:val="18"/>
                </w:rPr>
                <w:delText>M</w:delText>
              </w:r>
            </w:del>
            <w:r w:rsidR="00146AEF">
              <w:rPr>
                <w:rFonts w:ascii="Calibri" w:eastAsia="Calibri" w:hAnsi="Calibri"/>
                <w:sz w:val="18"/>
                <w:szCs w:val="18"/>
              </w:rPr>
              <w:t>01</w:t>
            </w:r>
            <w:r>
              <w:rPr>
                <w:rFonts w:ascii="Calibri" w:eastAsia="Calibri" w:hAnsi="Calibri"/>
                <w:sz w:val="18"/>
                <w:szCs w:val="18"/>
              </w:rPr>
              <w:t>&gt;&gt;</w:t>
            </w:r>
          </w:p>
        </w:tc>
      </w:tr>
      <w:tr w:rsidR="00567B36" w:rsidRPr="003E1E50" w14:paraId="308DB7CC" w14:textId="77777777" w:rsidTr="004505AC">
        <w:trPr>
          <w:trHeight w:val="223"/>
        </w:trPr>
        <w:tc>
          <w:tcPr>
            <w:tcW w:w="2219" w:type="dxa"/>
            <w:tcBorders>
              <w:top w:val="single" w:sz="6" w:space="0" w:color="auto"/>
              <w:left w:val="single" w:sz="4" w:space="0" w:color="auto"/>
              <w:bottom w:val="single" w:sz="6" w:space="0" w:color="auto"/>
            </w:tcBorders>
            <w:vAlign w:val="bottom"/>
          </w:tcPr>
          <w:p w14:paraId="308DB7C6" w14:textId="77777777" w:rsidR="00567B36" w:rsidRPr="0048403C" w:rsidRDefault="00567B36" w:rsidP="004505AC">
            <w:pPr>
              <w:keepNext/>
              <w:jc w:val="center"/>
              <w:rPr>
                <w:rFonts w:ascii="Calibri" w:hAnsi="Calibri"/>
                <w:sz w:val="18"/>
                <w:szCs w:val="18"/>
              </w:rPr>
            </w:pPr>
            <w:r w:rsidRPr="0048403C">
              <w:rPr>
                <w:rFonts w:ascii="Calibri" w:hAnsi="Calibri"/>
                <w:sz w:val="18"/>
                <w:szCs w:val="18"/>
              </w:rPr>
              <w:t>01</w:t>
            </w:r>
          </w:p>
        </w:tc>
        <w:tc>
          <w:tcPr>
            <w:tcW w:w="1646" w:type="dxa"/>
            <w:tcBorders>
              <w:top w:val="single" w:sz="6" w:space="0" w:color="auto"/>
              <w:bottom w:val="single" w:sz="6" w:space="0" w:color="auto"/>
            </w:tcBorders>
            <w:vAlign w:val="bottom"/>
          </w:tcPr>
          <w:p w14:paraId="308DB7C7" w14:textId="77777777" w:rsidR="00567B36" w:rsidRPr="0048403C" w:rsidRDefault="00567B36" w:rsidP="004505AC">
            <w:pPr>
              <w:keepNext/>
              <w:jc w:val="center"/>
              <w:rPr>
                <w:rFonts w:ascii="Calibri" w:hAnsi="Calibri"/>
                <w:sz w:val="18"/>
                <w:szCs w:val="18"/>
              </w:rPr>
            </w:pPr>
            <w:r w:rsidRPr="0048403C">
              <w:rPr>
                <w:rFonts w:ascii="Calibri" w:hAnsi="Calibri"/>
                <w:sz w:val="18"/>
                <w:szCs w:val="18"/>
              </w:rPr>
              <w:t>02</w:t>
            </w:r>
          </w:p>
        </w:tc>
        <w:tc>
          <w:tcPr>
            <w:tcW w:w="1125" w:type="dxa"/>
            <w:tcBorders>
              <w:top w:val="single" w:sz="6" w:space="0" w:color="auto"/>
              <w:bottom w:val="single" w:sz="6" w:space="0" w:color="auto"/>
            </w:tcBorders>
            <w:vAlign w:val="bottom"/>
          </w:tcPr>
          <w:p w14:paraId="2012C342" w14:textId="77777777" w:rsidR="00567B36" w:rsidRPr="0048403C" w:rsidRDefault="00567B36" w:rsidP="004505AC">
            <w:pPr>
              <w:keepNext/>
              <w:jc w:val="center"/>
              <w:rPr>
                <w:rFonts w:ascii="Calibri" w:hAnsi="Calibri"/>
                <w:sz w:val="18"/>
                <w:szCs w:val="18"/>
              </w:rPr>
            </w:pPr>
            <w:r w:rsidRPr="0048403C">
              <w:rPr>
                <w:rFonts w:ascii="Calibri" w:hAnsi="Calibri"/>
                <w:sz w:val="18"/>
                <w:szCs w:val="18"/>
              </w:rPr>
              <w:t>03</w:t>
            </w:r>
          </w:p>
        </w:tc>
        <w:tc>
          <w:tcPr>
            <w:tcW w:w="1125" w:type="dxa"/>
            <w:tcBorders>
              <w:top w:val="single" w:sz="6" w:space="0" w:color="auto"/>
              <w:bottom w:val="single" w:sz="6" w:space="0" w:color="auto"/>
            </w:tcBorders>
            <w:vAlign w:val="bottom"/>
          </w:tcPr>
          <w:p w14:paraId="308DB7C8" w14:textId="02D307E0" w:rsidR="00567B36" w:rsidRPr="0048403C" w:rsidRDefault="00567B36" w:rsidP="004505AC">
            <w:pPr>
              <w:keepNext/>
              <w:jc w:val="center"/>
              <w:rPr>
                <w:rFonts w:ascii="Calibri" w:hAnsi="Calibri"/>
                <w:sz w:val="18"/>
                <w:szCs w:val="18"/>
              </w:rPr>
            </w:pPr>
            <w:r>
              <w:rPr>
                <w:rFonts w:ascii="Calibri" w:hAnsi="Calibri"/>
                <w:sz w:val="18"/>
                <w:szCs w:val="18"/>
              </w:rPr>
              <w:t>04</w:t>
            </w:r>
          </w:p>
        </w:tc>
        <w:tc>
          <w:tcPr>
            <w:tcW w:w="1890" w:type="dxa"/>
            <w:tcBorders>
              <w:top w:val="single" w:sz="6" w:space="0" w:color="auto"/>
              <w:bottom w:val="single" w:sz="6" w:space="0" w:color="auto"/>
            </w:tcBorders>
            <w:vAlign w:val="bottom"/>
          </w:tcPr>
          <w:p w14:paraId="308DB7C9" w14:textId="53CB1A22" w:rsidR="00567B36" w:rsidRPr="0048403C" w:rsidRDefault="00567B36" w:rsidP="004505AC">
            <w:pPr>
              <w:keepNext/>
              <w:jc w:val="center"/>
              <w:rPr>
                <w:rFonts w:ascii="Calibri" w:hAnsi="Calibri"/>
                <w:sz w:val="18"/>
                <w:szCs w:val="18"/>
              </w:rPr>
            </w:pPr>
            <w:r>
              <w:rPr>
                <w:rFonts w:ascii="Calibri" w:hAnsi="Calibri"/>
                <w:sz w:val="18"/>
                <w:szCs w:val="18"/>
              </w:rPr>
              <w:t>05</w:t>
            </w:r>
          </w:p>
        </w:tc>
        <w:tc>
          <w:tcPr>
            <w:tcW w:w="1170" w:type="dxa"/>
            <w:tcBorders>
              <w:top w:val="single" w:sz="6" w:space="0" w:color="auto"/>
              <w:bottom w:val="single" w:sz="6" w:space="0" w:color="auto"/>
              <w:right w:val="single" w:sz="6" w:space="0" w:color="auto"/>
            </w:tcBorders>
            <w:vAlign w:val="bottom"/>
          </w:tcPr>
          <w:p w14:paraId="315FB7C0" w14:textId="0CEDEC6D" w:rsidR="00567B36" w:rsidRPr="0048403C" w:rsidRDefault="00567B36" w:rsidP="004505AC">
            <w:pPr>
              <w:keepNext/>
              <w:jc w:val="center"/>
              <w:rPr>
                <w:rFonts w:ascii="Calibri" w:hAnsi="Calibri"/>
                <w:sz w:val="18"/>
                <w:szCs w:val="18"/>
              </w:rPr>
            </w:pPr>
            <w:r>
              <w:rPr>
                <w:rFonts w:ascii="Calibri" w:hAnsi="Calibri"/>
                <w:sz w:val="18"/>
                <w:szCs w:val="18"/>
              </w:rPr>
              <w:t>06</w:t>
            </w:r>
          </w:p>
        </w:tc>
        <w:tc>
          <w:tcPr>
            <w:tcW w:w="1530" w:type="dxa"/>
            <w:tcBorders>
              <w:top w:val="single" w:sz="6" w:space="0" w:color="auto"/>
              <w:bottom w:val="single" w:sz="6" w:space="0" w:color="auto"/>
              <w:right w:val="single" w:sz="6" w:space="0" w:color="auto"/>
            </w:tcBorders>
            <w:vAlign w:val="bottom"/>
          </w:tcPr>
          <w:p w14:paraId="4018FC18" w14:textId="42A8169B" w:rsidR="00567B36" w:rsidRPr="0048403C" w:rsidRDefault="00567B36" w:rsidP="004505AC">
            <w:pPr>
              <w:keepNext/>
              <w:jc w:val="center"/>
              <w:rPr>
                <w:rFonts w:ascii="Calibri" w:hAnsi="Calibri"/>
                <w:sz w:val="18"/>
                <w:szCs w:val="18"/>
              </w:rPr>
            </w:pPr>
            <w:r>
              <w:rPr>
                <w:rFonts w:ascii="Calibri" w:hAnsi="Calibri"/>
                <w:sz w:val="18"/>
                <w:szCs w:val="18"/>
              </w:rPr>
              <w:t>07</w:t>
            </w:r>
          </w:p>
        </w:tc>
        <w:tc>
          <w:tcPr>
            <w:tcW w:w="1530" w:type="dxa"/>
            <w:tcBorders>
              <w:top w:val="single" w:sz="6" w:space="0" w:color="auto"/>
              <w:bottom w:val="single" w:sz="6" w:space="0" w:color="auto"/>
              <w:right w:val="single" w:sz="6" w:space="0" w:color="auto"/>
            </w:tcBorders>
            <w:vAlign w:val="bottom"/>
          </w:tcPr>
          <w:p w14:paraId="308DB7CA" w14:textId="65D9C864" w:rsidR="00567B36" w:rsidRPr="0048403C" w:rsidRDefault="00567B36" w:rsidP="004505AC">
            <w:pPr>
              <w:keepNext/>
              <w:jc w:val="center"/>
              <w:rPr>
                <w:rFonts w:ascii="Calibri" w:hAnsi="Calibri"/>
                <w:sz w:val="18"/>
                <w:szCs w:val="18"/>
              </w:rPr>
            </w:pPr>
            <w:r>
              <w:rPr>
                <w:rFonts w:ascii="Calibri" w:hAnsi="Calibri"/>
                <w:sz w:val="18"/>
                <w:szCs w:val="18"/>
              </w:rPr>
              <w:t>08</w:t>
            </w:r>
          </w:p>
        </w:tc>
        <w:tc>
          <w:tcPr>
            <w:tcW w:w="2138" w:type="dxa"/>
            <w:tcBorders>
              <w:top w:val="single" w:sz="6" w:space="0" w:color="auto"/>
              <w:left w:val="single" w:sz="6" w:space="0" w:color="auto"/>
              <w:bottom w:val="single" w:sz="6" w:space="0" w:color="auto"/>
              <w:right w:val="single" w:sz="4" w:space="0" w:color="auto"/>
            </w:tcBorders>
          </w:tcPr>
          <w:p w14:paraId="308DB7CB" w14:textId="20E9F3BF" w:rsidR="00567B36" w:rsidRPr="0048403C" w:rsidRDefault="00567B36" w:rsidP="004505AC">
            <w:pPr>
              <w:keepNext/>
              <w:jc w:val="center"/>
              <w:rPr>
                <w:rFonts w:ascii="Calibri" w:hAnsi="Calibri"/>
                <w:sz w:val="18"/>
                <w:szCs w:val="18"/>
              </w:rPr>
            </w:pPr>
            <w:r w:rsidRPr="0048403C">
              <w:rPr>
                <w:rFonts w:ascii="Calibri" w:hAnsi="Calibri"/>
                <w:sz w:val="18"/>
                <w:szCs w:val="18"/>
              </w:rPr>
              <w:t>0</w:t>
            </w:r>
            <w:r>
              <w:rPr>
                <w:rFonts w:ascii="Calibri" w:hAnsi="Calibri"/>
                <w:sz w:val="18"/>
                <w:szCs w:val="18"/>
              </w:rPr>
              <w:t>9</w:t>
            </w:r>
          </w:p>
        </w:tc>
      </w:tr>
      <w:tr w:rsidR="00567B36" w:rsidRPr="00C24189" w14:paraId="308DB7D5" w14:textId="77777777" w:rsidTr="004505AC">
        <w:trPr>
          <w:trHeight w:val="291"/>
        </w:trPr>
        <w:tc>
          <w:tcPr>
            <w:tcW w:w="2219" w:type="dxa"/>
            <w:tcBorders>
              <w:top w:val="single" w:sz="6" w:space="0" w:color="auto"/>
              <w:left w:val="single" w:sz="4" w:space="0" w:color="auto"/>
              <w:bottom w:val="single" w:sz="6" w:space="0" w:color="auto"/>
            </w:tcBorders>
            <w:vAlign w:val="bottom"/>
          </w:tcPr>
          <w:p w14:paraId="308DB7CD" w14:textId="77777777" w:rsidR="00567B36" w:rsidRPr="0048403C" w:rsidRDefault="00567B36" w:rsidP="004505AC">
            <w:pPr>
              <w:keepNext/>
              <w:jc w:val="center"/>
              <w:rPr>
                <w:rFonts w:ascii="Calibri" w:hAnsi="Calibri"/>
                <w:sz w:val="18"/>
                <w:szCs w:val="18"/>
                <w:vertAlign w:val="superscript"/>
              </w:rPr>
            </w:pPr>
            <w:r w:rsidRPr="0048403C">
              <w:rPr>
                <w:rFonts w:ascii="Calibri" w:hAnsi="Calibri"/>
                <w:sz w:val="18"/>
                <w:szCs w:val="18"/>
              </w:rPr>
              <w:t>Dwelling Unit Name</w:t>
            </w:r>
          </w:p>
        </w:tc>
        <w:tc>
          <w:tcPr>
            <w:tcW w:w="1646" w:type="dxa"/>
            <w:tcBorders>
              <w:top w:val="single" w:sz="6" w:space="0" w:color="auto"/>
              <w:bottom w:val="single" w:sz="6" w:space="0" w:color="auto"/>
            </w:tcBorders>
            <w:vAlign w:val="bottom"/>
          </w:tcPr>
          <w:p w14:paraId="308DB7CE" w14:textId="619817A1" w:rsidR="00567B36" w:rsidRPr="0048403C" w:rsidRDefault="00567B36" w:rsidP="004505AC">
            <w:pPr>
              <w:keepNext/>
              <w:jc w:val="center"/>
              <w:rPr>
                <w:rFonts w:ascii="Calibri" w:hAnsi="Calibri"/>
                <w:sz w:val="18"/>
                <w:szCs w:val="18"/>
              </w:rPr>
            </w:pPr>
            <w:del w:id="3463" w:author="Ross, Dee Anne@Energy" w:date="2018-09-11T14:35:00Z">
              <w:r w:rsidRPr="0048403C" w:rsidDel="00BA570D">
                <w:rPr>
                  <w:rFonts w:ascii="Calibri" w:hAnsi="Calibri"/>
                  <w:sz w:val="18"/>
                  <w:szCs w:val="18"/>
                </w:rPr>
                <w:delText xml:space="preserve">Dwelling Unit </w:delText>
              </w:r>
              <w:r w:rsidDel="00BA570D">
                <w:rPr>
                  <w:rFonts w:ascii="Calibri" w:hAnsi="Calibri"/>
                  <w:sz w:val="18"/>
                  <w:szCs w:val="18"/>
                </w:rPr>
                <w:delText xml:space="preserve">Total </w:delText>
              </w:r>
              <w:r w:rsidRPr="0048403C" w:rsidDel="00BA570D">
                <w:rPr>
                  <w:rFonts w:ascii="Calibri" w:hAnsi="Calibri"/>
                  <w:sz w:val="18"/>
                  <w:szCs w:val="18"/>
                </w:rPr>
                <w:delText>CFA (ft</w:delText>
              </w:r>
              <w:r w:rsidRPr="004358FA" w:rsidDel="00BA570D">
                <w:rPr>
                  <w:rFonts w:ascii="Calibri" w:hAnsi="Calibri"/>
                  <w:sz w:val="18"/>
                  <w:szCs w:val="18"/>
                  <w:vertAlign w:val="superscript"/>
                </w:rPr>
                <w:delText>2</w:delText>
              </w:r>
              <w:r w:rsidRPr="0048403C" w:rsidDel="00BA570D">
                <w:rPr>
                  <w:rFonts w:ascii="Calibri" w:hAnsi="Calibri"/>
                  <w:sz w:val="18"/>
                  <w:szCs w:val="18"/>
                </w:rPr>
                <w:delText>)</w:delText>
              </w:r>
            </w:del>
            <w:ins w:id="3464" w:author="Ross, Dee Anne@Energy" w:date="2018-09-11T14:37:00Z">
              <w:r>
                <w:rPr>
                  <w:rFonts w:ascii="Calibri" w:hAnsi="Calibri"/>
                  <w:sz w:val="18"/>
                  <w:szCs w:val="18"/>
                </w:rPr>
                <w:t xml:space="preserve"> Water Heating System Identification</w:t>
              </w:r>
            </w:ins>
          </w:p>
        </w:tc>
        <w:tc>
          <w:tcPr>
            <w:tcW w:w="1125" w:type="dxa"/>
            <w:tcBorders>
              <w:top w:val="single" w:sz="6" w:space="0" w:color="auto"/>
              <w:bottom w:val="single" w:sz="6" w:space="0" w:color="auto"/>
            </w:tcBorders>
            <w:vAlign w:val="bottom"/>
          </w:tcPr>
          <w:p w14:paraId="40CBA1A6" w14:textId="1390DD18" w:rsidR="00567B36" w:rsidRPr="0048403C" w:rsidDel="00D819A5" w:rsidRDefault="00567B36" w:rsidP="004505AC">
            <w:pPr>
              <w:keepNext/>
              <w:jc w:val="center"/>
              <w:rPr>
                <w:rFonts w:ascii="Calibri" w:hAnsi="Calibri"/>
                <w:sz w:val="18"/>
                <w:szCs w:val="18"/>
              </w:rPr>
            </w:pPr>
            <w:ins w:id="3465" w:author="Ross, Dee Anne@Energy" w:date="2018-09-11T15:04:00Z">
              <w:r>
                <w:rPr>
                  <w:rFonts w:ascii="Calibri" w:hAnsi="Calibri"/>
                  <w:sz w:val="18"/>
                  <w:szCs w:val="18"/>
                </w:rPr>
                <w:t># of Dwelling Units in System</w:t>
              </w:r>
            </w:ins>
          </w:p>
        </w:tc>
        <w:tc>
          <w:tcPr>
            <w:tcW w:w="1125" w:type="dxa"/>
            <w:tcBorders>
              <w:top w:val="single" w:sz="6" w:space="0" w:color="auto"/>
              <w:bottom w:val="single" w:sz="6" w:space="0" w:color="auto"/>
            </w:tcBorders>
            <w:vAlign w:val="bottom"/>
          </w:tcPr>
          <w:p w14:paraId="308DB7CF" w14:textId="3E176163" w:rsidR="00567B36" w:rsidRPr="0048403C" w:rsidDel="00D819A5" w:rsidRDefault="00567B36" w:rsidP="004505AC">
            <w:pPr>
              <w:keepNext/>
              <w:jc w:val="center"/>
              <w:rPr>
                <w:rFonts w:ascii="Calibri" w:hAnsi="Calibri"/>
                <w:sz w:val="18"/>
                <w:szCs w:val="18"/>
              </w:rPr>
            </w:pPr>
            <w:del w:id="3466" w:author="Ross, Dee Anne@Energy" w:date="2018-09-11T14:38:00Z">
              <w:r w:rsidRPr="0048403C" w:rsidDel="00BA570D">
                <w:rPr>
                  <w:rFonts w:ascii="Calibri" w:hAnsi="Calibri"/>
                  <w:sz w:val="18"/>
                  <w:szCs w:val="18"/>
                </w:rPr>
                <w:delText>Central Water Heating System Identification or Name</w:delText>
              </w:r>
            </w:del>
            <w:ins w:id="3467" w:author="Ross, Dee Anne@Energy" w:date="2018-09-11T14:38:00Z">
              <w:r>
                <w:rPr>
                  <w:rFonts w:ascii="Calibri" w:hAnsi="Calibri"/>
                  <w:sz w:val="18"/>
                  <w:szCs w:val="18"/>
                </w:rPr>
                <w:t># of Recirculation Loops</w:t>
              </w:r>
            </w:ins>
          </w:p>
        </w:tc>
        <w:tc>
          <w:tcPr>
            <w:tcW w:w="1890" w:type="dxa"/>
            <w:tcBorders>
              <w:top w:val="single" w:sz="6" w:space="0" w:color="auto"/>
              <w:bottom w:val="single" w:sz="6" w:space="0" w:color="auto"/>
            </w:tcBorders>
            <w:vAlign w:val="bottom"/>
          </w:tcPr>
          <w:p w14:paraId="308DB7D0" w14:textId="569A1BBE" w:rsidR="00567B36" w:rsidRPr="0048403C" w:rsidDel="00BA570D" w:rsidRDefault="00567B36" w:rsidP="004505AC">
            <w:pPr>
              <w:keepNext/>
              <w:jc w:val="center"/>
              <w:rPr>
                <w:del w:id="3468" w:author="Ross, Dee Anne@Energy" w:date="2018-09-11T14:38:00Z"/>
                <w:rFonts w:ascii="Calibri" w:hAnsi="Calibri"/>
                <w:sz w:val="18"/>
                <w:szCs w:val="18"/>
              </w:rPr>
            </w:pPr>
            <w:del w:id="3469" w:author="Ross, Dee Anne@Energy" w:date="2018-09-11T14:38:00Z">
              <w:r w:rsidRPr="0048403C" w:rsidDel="00BA570D">
                <w:rPr>
                  <w:rFonts w:ascii="Calibri" w:hAnsi="Calibri"/>
                  <w:sz w:val="18"/>
                  <w:szCs w:val="18"/>
                </w:rPr>
                <w:delText>Dwelling Unit</w:delText>
              </w:r>
            </w:del>
          </w:p>
          <w:p w14:paraId="308DB7D1" w14:textId="6F84FEAA" w:rsidR="00567B36" w:rsidRPr="0048403C" w:rsidRDefault="00567B36" w:rsidP="004505AC">
            <w:pPr>
              <w:keepNext/>
              <w:jc w:val="center"/>
              <w:rPr>
                <w:rFonts w:ascii="Calibri" w:hAnsi="Calibri"/>
                <w:sz w:val="18"/>
                <w:szCs w:val="18"/>
              </w:rPr>
            </w:pPr>
            <w:del w:id="3470" w:author="Ross, Dee Anne@Energy" w:date="2018-09-11T14:38:00Z">
              <w:r w:rsidRPr="0048403C" w:rsidDel="00BA570D">
                <w:rPr>
                  <w:rFonts w:ascii="Calibri" w:hAnsi="Calibri"/>
                  <w:sz w:val="18"/>
                  <w:szCs w:val="18"/>
                </w:rPr>
                <w:delText>Water Heating System Identification or Name</w:delText>
              </w:r>
            </w:del>
            <w:ins w:id="3471" w:author="Ross, Dee Anne@Energy" w:date="2018-09-11T14:38:00Z">
              <w:r>
                <w:rPr>
                  <w:rFonts w:ascii="Calibri" w:hAnsi="Calibri"/>
                  <w:sz w:val="18"/>
                  <w:szCs w:val="18"/>
                </w:rPr>
                <w:t>Option</w:t>
              </w:r>
            </w:ins>
          </w:p>
        </w:tc>
        <w:tc>
          <w:tcPr>
            <w:tcW w:w="1170" w:type="dxa"/>
            <w:tcBorders>
              <w:top w:val="single" w:sz="6" w:space="0" w:color="auto"/>
              <w:bottom w:val="single" w:sz="6" w:space="0" w:color="auto"/>
              <w:right w:val="single" w:sz="6" w:space="0" w:color="auto"/>
            </w:tcBorders>
            <w:vAlign w:val="bottom"/>
          </w:tcPr>
          <w:p w14:paraId="73868CF8" w14:textId="6FDA523B" w:rsidR="00567B36" w:rsidRPr="0048403C" w:rsidRDefault="00567B36" w:rsidP="004505AC">
            <w:pPr>
              <w:keepNext/>
              <w:jc w:val="center"/>
              <w:rPr>
                <w:rFonts w:ascii="Calibri" w:hAnsi="Calibri"/>
                <w:sz w:val="18"/>
                <w:szCs w:val="18"/>
              </w:rPr>
            </w:pPr>
            <w:ins w:id="3472" w:author="Ross, Dee Anne@Energy" w:date="2018-09-11T14:42:00Z">
              <w:r>
                <w:rPr>
                  <w:rFonts w:ascii="Calibri" w:hAnsi="Calibri"/>
                  <w:sz w:val="18"/>
                  <w:szCs w:val="18"/>
                </w:rPr>
                <w:t>Minimum Solar Sa</w:t>
              </w:r>
            </w:ins>
            <w:ins w:id="3473" w:author="Ross, Dee Anne@Energy" w:date="2018-09-11T14:43:00Z">
              <w:r>
                <w:rPr>
                  <w:rFonts w:ascii="Calibri" w:hAnsi="Calibri"/>
                  <w:sz w:val="18"/>
                  <w:szCs w:val="18"/>
                </w:rPr>
                <w:t>vi</w:t>
              </w:r>
            </w:ins>
            <w:ins w:id="3474" w:author="Ross, Dee Anne@Energy" w:date="2018-09-11T14:42:00Z">
              <w:r>
                <w:rPr>
                  <w:rFonts w:ascii="Calibri" w:hAnsi="Calibri"/>
                  <w:sz w:val="18"/>
                  <w:szCs w:val="18"/>
                </w:rPr>
                <w:t>ngs Fraction</w:t>
              </w:r>
            </w:ins>
          </w:p>
        </w:tc>
        <w:tc>
          <w:tcPr>
            <w:tcW w:w="1530" w:type="dxa"/>
            <w:tcBorders>
              <w:top w:val="single" w:sz="6" w:space="0" w:color="auto"/>
              <w:bottom w:val="single" w:sz="6" w:space="0" w:color="auto"/>
              <w:right w:val="single" w:sz="6" w:space="0" w:color="auto"/>
            </w:tcBorders>
            <w:vAlign w:val="bottom"/>
          </w:tcPr>
          <w:p w14:paraId="2FE00C60" w14:textId="4133C2EA" w:rsidR="00567B36" w:rsidRPr="0048403C" w:rsidRDefault="00567B36" w:rsidP="004505AC">
            <w:pPr>
              <w:keepNext/>
              <w:jc w:val="center"/>
              <w:rPr>
                <w:rFonts w:ascii="Calibri" w:hAnsi="Calibri"/>
                <w:sz w:val="18"/>
                <w:szCs w:val="18"/>
              </w:rPr>
            </w:pPr>
            <w:ins w:id="3475" w:author="Ross, Dee Anne@Energy" w:date="2018-09-11T14:43:00Z">
              <w:r>
                <w:rPr>
                  <w:rFonts w:ascii="Calibri" w:hAnsi="Calibri"/>
                  <w:sz w:val="18"/>
                  <w:szCs w:val="18"/>
                </w:rPr>
                <w:t>Distribution System</w:t>
              </w:r>
            </w:ins>
          </w:p>
        </w:tc>
        <w:tc>
          <w:tcPr>
            <w:tcW w:w="1530" w:type="dxa"/>
            <w:tcBorders>
              <w:top w:val="single" w:sz="6" w:space="0" w:color="auto"/>
              <w:bottom w:val="single" w:sz="6" w:space="0" w:color="auto"/>
              <w:right w:val="single" w:sz="6" w:space="0" w:color="auto"/>
            </w:tcBorders>
            <w:vAlign w:val="bottom"/>
          </w:tcPr>
          <w:p w14:paraId="308DB7D3" w14:textId="7FC84563" w:rsidR="00567B36" w:rsidRPr="0048403C" w:rsidRDefault="00567B36" w:rsidP="004505AC">
            <w:pPr>
              <w:keepNext/>
              <w:jc w:val="center"/>
              <w:rPr>
                <w:rFonts w:ascii="Calibri" w:hAnsi="Calibri"/>
                <w:sz w:val="18"/>
                <w:szCs w:val="18"/>
              </w:rPr>
            </w:pPr>
            <w:r w:rsidRPr="0048403C">
              <w:rPr>
                <w:rFonts w:ascii="Calibri" w:hAnsi="Calibri"/>
                <w:sz w:val="18"/>
                <w:szCs w:val="18"/>
              </w:rPr>
              <w:t xml:space="preserve">Space Conditioning </w:t>
            </w:r>
            <w:del w:id="3476" w:author="Ross, Dee Anne@Energy" w:date="2018-09-11T14:38:00Z">
              <w:r w:rsidRPr="0048403C" w:rsidDel="00BA570D">
                <w:rPr>
                  <w:rFonts w:ascii="Calibri" w:hAnsi="Calibri"/>
                  <w:sz w:val="18"/>
                  <w:szCs w:val="18"/>
                </w:rPr>
                <w:delText xml:space="preserve">System Identification or </w:delText>
              </w:r>
            </w:del>
            <w:r w:rsidRPr="0048403C">
              <w:rPr>
                <w:rFonts w:ascii="Calibri" w:hAnsi="Calibri"/>
                <w:sz w:val="18"/>
                <w:szCs w:val="18"/>
              </w:rPr>
              <w:t>Name</w:t>
            </w:r>
            <w:r>
              <w:rPr>
                <w:rFonts w:ascii="Calibri" w:hAnsi="Calibri"/>
                <w:sz w:val="18"/>
                <w:szCs w:val="18"/>
              </w:rPr>
              <w:t xml:space="preserve"> </w:t>
            </w:r>
            <w:r w:rsidRPr="0048403C">
              <w:rPr>
                <w:rFonts w:ascii="Calibri" w:hAnsi="Calibri"/>
                <w:sz w:val="18"/>
                <w:szCs w:val="18"/>
              </w:rPr>
              <w:t>Dwelling Unit</w:t>
            </w:r>
          </w:p>
        </w:tc>
        <w:tc>
          <w:tcPr>
            <w:tcW w:w="2138" w:type="dxa"/>
            <w:tcBorders>
              <w:top w:val="single" w:sz="6" w:space="0" w:color="auto"/>
              <w:left w:val="single" w:sz="6" w:space="0" w:color="auto"/>
              <w:bottom w:val="single" w:sz="6" w:space="0" w:color="auto"/>
              <w:right w:val="single" w:sz="4" w:space="0" w:color="auto"/>
            </w:tcBorders>
            <w:vAlign w:val="bottom"/>
          </w:tcPr>
          <w:p w14:paraId="308DB7D4" w14:textId="77777777" w:rsidR="00567B36" w:rsidRPr="0048403C" w:rsidRDefault="00567B36" w:rsidP="004505AC">
            <w:pPr>
              <w:keepNext/>
              <w:jc w:val="center"/>
              <w:rPr>
                <w:rFonts w:ascii="Calibri" w:hAnsi="Calibri"/>
                <w:sz w:val="18"/>
                <w:szCs w:val="18"/>
              </w:rPr>
            </w:pPr>
            <w:r w:rsidRPr="0048403C">
              <w:rPr>
                <w:rFonts w:ascii="Calibri" w:hAnsi="Calibri"/>
                <w:sz w:val="18"/>
                <w:szCs w:val="18"/>
              </w:rPr>
              <w:t>Comments</w:t>
            </w:r>
          </w:p>
        </w:tc>
      </w:tr>
      <w:tr w:rsidR="00596E29" w:rsidRPr="00C24189" w14:paraId="308DB7E0" w14:textId="77777777" w:rsidTr="004505AC">
        <w:trPr>
          <w:trHeight w:val="250"/>
        </w:trPr>
        <w:tc>
          <w:tcPr>
            <w:tcW w:w="2219" w:type="dxa"/>
            <w:tcBorders>
              <w:top w:val="single" w:sz="6" w:space="0" w:color="auto"/>
              <w:left w:val="single" w:sz="4" w:space="0" w:color="auto"/>
              <w:bottom w:val="single" w:sz="6" w:space="0" w:color="auto"/>
            </w:tcBorders>
          </w:tcPr>
          <w:p w14:paraId="308DB7D6" w14:textId="2D2A533D" w:rsidR="00596E29" w:rsidRDefault="00596E29" w:rsidP="004505AC">
            <w:pPr>
              <w:keepNext/>
              <w:rPr>
                <w:rFonts w:ascii="Calibri" w:hAnsi="Calibri"/>
                <w:sz w:val="18"/>
                <w:szCs w:val="18"/>
              </w:rPr>
            </w:pPr>
            <w:r>
              <w:rPr>
                <w:rFonts w:ascii="Calibri" w:hAnsi="Calibri"/>
                <w:sz w:val="18"/>
                <w:szCs w:val="18"/>
              </w:rPr>
              <w:t xml:space="preserve">&lt;&lt;user entry text; require at least the same quantity of unique dwelling unit names to be entered in this column as are identified in A06;  </w:t>
            </w:r>
          </w:p>
          <w:p w14:paraId="308DB7D8" w14:textId="77777777" w:rsidR="00596E29" w:rsidRPr="00C24189" w:rsidRDefault="00596E29" w:rsidP="004505AC">
            <w:pPr>
              <w:keepNext/>
              <w:rPr>
                <w:rFonts w:ascii="Calibri" w:hAnsi="Calibri"/>
                <w:sz w:val="18"/>
                <w:szCs w:val="18"/>
              </w:rPr>
            </w:pPr>
            <w:r>
              <w:rPr>
                <w:rFonts w:ascii="Calibri" w:hAnsi="Calibri"/>
                <w:sz w:val="18"/>
                <w:szCs w:val="18"/>
              </w:rPr>
              <w:t>do not allow duplicate dwelling unit names&gt;&gt;</w:t>
            </w:r>
          </w:p>
        </w:tc>
        <w:tc>
          <w:tcPr>
            <w:tcW w:w="1646" w:type="dxa"/>
            <w:tcBorders>
              <w:top w:val="single" w:sz="6" w:space="0" w:color="auto"/>
              <w:bottom w:val="single" w:sz="6" w:space="0" w:color="auto"/>
            </w:tcBorders>
          </w:tcPr>
          <w:p w14:paraId="308DB7D9" w14:textId="42DFA398" w:rsidR="00596E29" w:rsidRDefault="00596E29" w:rsidP="004505AC">
            <w:pPr>
              <w:keepNext/>
              <w:rPr>
                <w:rFonts w:ascii="Calibri" w:hAnsi="Calibri"/>
                <w:sz w:val="18"/>
                <w:szCs w:val="18"/>
              </w:rPr>
            </w:pPr>
            <w:ins w:id="3477" w:author="Ross, Dee Anne@Energy" w:date="2018-09-11T14:44:00Z">
              <w:r>
                <w:rPr>
                  <w:rFonts w:ascii="Calibri" w:hAnsi="Calibri"/>
                  <w:sz w:val="18"/>
                  <w:szCs w:val="18"/>
                </w:rPr>
                <w:t>&lt;&lt;user entry</w:t>
              </w:r>
            </w:ins>
            <w:ins w:id="3478" w:author="Smith, Alexis@Energy" w:date="2018-10-24T14:01:00Z">
              <w:r w:rsidR="00D02415">
                <w:rPr>
                  <w:rFonts w:ascii="Calibri" w:hAnsi="Calibri"/>
                  <w:sz w:val="18"/>
                  <w:szCs w:val="18"/>
                </w:rPr>
                <w:t>:</w:t>
              </w:r>
            </w:ins>
            <w:ins w:id="3479" w:author="Ross, Dee Anne@Energy" w:date="2018-09-11T14:44:00Z">
              <w:r>
                <w:rPr>
                  <w:rFonts w:ascii="Calibri" w:hAnsi="Calibri"/>
                  <w:sz w:val="18"/>
                  <w:szCs w:val="18"/>
                </w:rPr>
                <w:t xml:space="preserve"> text</w:t>
              </w:r>
              <w:del w:id="3480" w:author="Smith, Alexis@Energy" w:date="2018-10-24T14:01:00Z">
                <w:r w:rsidDel="00D02415">
                  <w:rPr>
                    <w:rFonts w:ascii="Calibri" w:hAnsi="Calibri"/>
                    <w:sz w:val="18"/>
                    <w:szCs w:val="18"/>
                  </w:rPr>
                  <w:delText xml:space="preserve"> </w:delText>
                </w:r>
              </w:del>
              <w:r>
                <w:rPr>
                  <w:rFonts w:ascii="Calibri" w:hAnsi="Calibri"/>
                  <w:sz w:val="18"/>
                  <w:szCs w:val="18"/>
                </w:rPr>
                <w:t>&gt;&gt;</w:t>
              </w:r>
            </w:ins>
          </w:p>
        </w:tc>
        <w:tc>
          <w:tcPr>
            <w:tcW w:w="1125" w:type="dxa"/>
            <w:tcBorders>
              <w:top w:val="single" w:sz="6" w:space="0" w:color="auto"/>
              <w:bottom w:val="single" w:sz="6" w:space="0" w:color="auto"/>
            </w:tcBorders>
          </w:tcPr>
          <w:p w14:paraId="51E7E3CF" w14:textId="2B895C32" w:rsidR="00596E29" w:rsidRDefault="00596E29" w:rsidP="004505AC">
            <w:pPr>
              <w:keepNext/>
              <w:rPr>
                <w:rFonts w:ascii="Calibri" w:hAnsi="Calibri"/>
                <w:sz w:val="18"/>
                <w:szCs w:val="18"/>
              </w:rPr>
            </w:pPr>
            <w:ins w:id="3481" w:author="Ross, Dee Anne@Energy" w:date="2018-09-11T15:05:00Z">
              <w:r>
                <w:rPr>
                  <w:rFonts w:ascii="Calibri" w:hAnsi="Calibri"/>
                  <w:sz w:val="18"/>
                  <w:szCs w:val="18"/>
                </w:rPr>
                <w:t>&lt;&lt;User entry: whole number&gt;&gt;</w:t>
              </w:r>
            </w:ins>
          </w:p>
        </w:tc>
        <w:tc>
          <w:tcPr>
            <w:tcW w:w="1125" w:type="dxa"/>
            <w:tcBorders>
              <w:top w:val="single" w:sz="6" w:space="0" w:color="auto"/>
              <w:bottom w:val="single" w:sz="6" w:space="0" w:color="auto"/>
            </w:tcBorders>
          </w:tcPr>
          <w:p w14:paraId="308DB7DC" w14:textId="67BFAF6D" w:rsidR="00596E29" w:rsidRDefault="00596E29" w:rsidP="004505AC">
            <w:pPr>
              <w:keepNext/>
              <w:rPr>
                <w:rFonts w:ascii="Calibri" w:hAnsi="Calibri"/>
                <w:sz w:val="18"/>
                <w:szCs w:val="18"/>
              </w:rPr>
            </w:pPr>
            <w:ins w:id="3482" w:author="Ross, Dee Anne@Energy" w:date="2018-09-11T14:44:00Z">
              <w:r>
                <w:rPr>
                  <w:rFonts w:ascii="Calibri" w:hAnsi="Calibri"/>
                  <w:sz w:val="18"/>
                  <w:szCs w:val="18"/>
                </w:rPr>
                <w:t>&lt;&lt;</w:t>
              </w:r>
            </w:ins>
            <w:ins w:id="3483" w:author="Ross, Dee Anne@Energy" w:date="2018-09-11T14:56:00Z">
              <w:r>
                <w:rPr>
                  <w:rFonts w:ascii="Calibri" w:hAnsi="Calibri"/>
                  <w:sz w:val="18"/>
                  <w:szCs w:val="18"/>
                </w:rPr>
                <w:t>user e</w:t>
              </w:r>
            </w:ins>
            <w:ins w:id="3484" w:author="Ross, Dee Anne@Energy" w:date="2018-09-11T15:05:00Z">
              <w:r>
                <w:rPr>
                  <w:rFonts w:ascii="Calibri" w:hAnsi="Calibri"/>
                  <w:sz w:val="18"/>
                  <w:szCs w:val="18"/>
                </w:rPr>
                <w:t>ntry:</w:t>
              </w:r>
            </w:ins>
            <w:ins w:id="3485" w:author="Ross, Dee Anne@Energy" w:date="2018-09-11T15:08:00Z">
              <w:r>
                <w:rPr>
                  <w:rFonts w:ascii="Calibri" w:hAnsi="Calibri"/>
                  <w:sz w:val="18"/>
                  <w:szCs w:val="18"/>
                </w:rPr>
                <w:t xml:space="preserve"> allow </w:t>
              </w:r>
            </w:ins>
            <w:ins w:id="3486" w:author="Ross, Dee Anne@Energy" w:date="2018-09-11T15:09:00Z">
              <w:r>
                <w:rPr>
                  <w:rFonts w:ascii="Calibri" w:hAnsi="Calibri"/>
                  <w:sz w:val="18"/>
                  <w:szCs w:val="18"/>
                </w:rPr>
                <w:t xml:space="preserve">≥2 unless N03 is </w:t>
              </w:r>
            </w:ins>
            <w:ins w:id="3487" w:author="Ross, Dee Anne@Energy" w:date="2018-09-11T15:07:00Z">
              <w:r>
                <w:rPr>
                  <w:rFonts w:ascii="Calibri" w:hAnsi="Calibri"/>
                  <w:sz w:val="18"/>
                  <w:szCs w:val="18"/>
                </w:rPr>
                <w:t>≤</w:t>
              </w:r>
            </w:ins>
            <w:ins w:id="3488" w:author="Ross, Dee Anne@Energy" w:date="2018-09-11T15:08:00Z">
              <w:r>
                <w:rPr>
                  <w:rFonts w:ascii="Calibri" w:hAnsi="Calibri"/>
                  <w:sz w:val="18"/>
                  <w:szCs w:val="18"/>
                </w:rPr>
                <w:t>8</w:t>
              </w:r>
            </w:ins>
            <w:ins w:id="3489" w:author="Ross, Dee Anne@Energy" w:date="2018-09-11T14:56:00Z">
              <w:r>
                <w:rPr>
                  <w:rFonts w:ascii="Calibri" w:hAnsi="Calibri"/>
                  <w:sz w:val="18"/>
                  <w:szCs w:val="18"/>
                </w:rPr>
                <w:t xml:space="preserve"> </w:t>
              </w:r>
            </w:ins>
            <w:ins w:id="3490" w:author="Ross, Dee Anne@Energy" w:date="2018-09-11T15:09:00Z">
              <w:r>
                <w:rPr>
                  <w:rFonts w:ascii="Calibri" w:hAnsi="Calibri"/>
                  <w:sz w:val="18"/>
                  <w:szCs w:val="18"/>
                </w:rPr>
                <w:t>then allow 1</w:t>
              </w:r>
            </w:ins>
            <w:ins w:id="3491" w:author="Ross, Dee Anne@Energy" w:date="2018-09-11T14:44:00Z">
              <w:r>
                <w:rPr>
                  <w:rFonts w:ascii="Calibri" w:hAnsi="Calibri"/>
                  <w:sz w:val="18"/>
                  <w:szCs w:val="18"/>
                </w:rPr>
                <w:t>&gt;&gt;</w:t>
              </w:r>
            </w:ins>
          </w:p>
        </w:tc>
        <w:tc>
          <w:tcPr>
            <w:tcW w:w="1890" w:type="dxa"/>
            <w:tcBorders>
              <w:top w:val="single" w:sz="6" w:space="0" w:color="auto"/>
              <w:bottom w:val="single" w:sz="6" w:space="0" w:color="auto"/>
            </w:tcBorders>
          </w:tcPr>
          <w:p w14:paraId="308DB7DD" w14:textId="6606E5EA" w:rsidR="00596E29" w:rsidRPr="00C24189" w:rsidRDefault="00596E29" w:rsidP="004505AC">
            <w:pPr>
              <w:keepNext/>
              <w:rPr>
                <w:rFonts w:ascii="Calibri" w:hAnsi="Calibri"/>
                <w:sz w:val="18"/>
                <w:szCs w:val="18"/>
              </w:rPr>
            </w:pPr>
            <w:r>
              <w:rPr>
                <w:rFonts w:ascii="Calibri" w:hAnsi="Calibri"/>
                <w:sz w:val="18"/>
                <w:szCs w:val="18"/>
              </w:rPr>
              <w:t xml:space="preserve">&lt;&lt;user </w:t>
            </w:r>
            <w:ins w:id="3492" w:author="Ross, Dee Anne@Energy" w:date="2018-09-11T14:40:00Z">
              <w:r>
                <w:rPr>
                  <w:rFonts w:ascii="Calibri" w:hAnsi="Calibri"/>
                  <w:sz w:val="18"/>
                  <w:szCs w:val="18"/>
                </w:rPr>
                <w:t xml:space="preserve">required to </w:t>
              </w:r>
            </w:ins>
            <w:r>
              <w:rPr>
                <w:rFonts w:ascii="Calibri" w:hAnsi="Calibri"/>
                <w:sz w:val="18"/>
                <w:szCs w:val="18"/>
              </w:rPr>
              <w:t xml:space="preserve">pick </w:t>
            </w:r>
            <w:ins w:id="3493" w:author="Ross, Dee Anne@Energy" w:date="2018-09-11T15:25:00Z">
              <w:r w:rsidR="007F27E9">
                <w:rPr>
                  <w:rFonts w:ascii="Calibri" w:hAnsi="Calibri"/>
                  <w:sz w:val="18"/>
                  <w:szCs w:val="18"/>
                </w:rPr>
                <w:t>“</w:t>
              </w:r>
            </w:ins>
            <w:ins w:id="3494" w:author="Ross, Dee Anne@Energy" w:date="2018-09-11T14:39:00Z">
              <w:r>
                <w:rPr>
                  <w:rFonts w:ascii="Calibri" w:hAnsi="Calibri"/>
                  <w:sz w:val="18"/>
                  <w:szCs w:val="18"/>
                </w:rPr>
                <w:t xml:space="preserve">A </w:t>
              </w:r>
            </w:ins>
            <w:ins w:id="3495" w:author="Ross, Dee Anne@Energy" w:date="2018-09-11T15:25:00Z">
              <w:r w:rsidR="007F27E9">
                <w:rPr>
                  <w:rFonts w:ascii="Calibri" w:hAnsi="Calibri"/>
                  <w:sz w:val="18"/>
                  <w:szCs w:val="18"/>
                </w:rPr>
                <w:t xml:space="preserve">additional solar” </w:t>
              </w:r>
            </w:ins>
            <w:ins w:id="3496" w:author="Ross, Dee Anne@Energy" w:date="2018-09-11T14:39:00Z">
              <w:r>
                <w:rPr>
                  <w:rFonts w:ascii="Calibri" w:hAnsi="Calibri"/>
                  <w:sz w:val="18"/>
                  <w:szCs w:val="18"/>
                </w:rPr>
                <w:t xml:space="preserve">or </w:t>
              </w:r>
            </w:ins>
            <w:ins w:id="3497" w:author="Ross, Dee Anne@Energy" w:date="2018-09-11T15:25:00Z">
              <w:r w:rsidR="007F27E9">
                <w:rPr>
                  <w:rFonts w:ascii="Calibri" w:hAnsi="Calibri"/>
                  <w:sz w:val="18"/>
                  <w:szCs w:val="18"/>
                </w:rPr>
                <w:t>“</w:t>
              </w:r>
            </w:ins>
            <w:ins w:id="3498" w:author="Ross, Dee Anne@Energy" w:date="2018-09-11T14:39:00Z">
              <w:r>
                <w:rPr>
                  <w:rFonts w:ascii="Calibri" w:hAnsi="Calibri"/>
                  <w:sz w:val="18"/>
                  <w:szCs w:val="18"/>
                </w:rPr>
                <w:t>B</w:t>
              </w:r>
            </w:ins>
            <w:ins w:id="3499" w:author="Ross, Dee Anne@Energy" w:date="2018-09-11T15:24:00Z">
              <w:r w:rsidR="007F27E9">
                <w:rPr>
                  <w:rFonts w:ascii="Calibri" w:hAnsi="Calibri"/>
                  <w:sz w:val="18"/>
                  <w:szCs w:val="18"/>
                </w:rPr>
                <w:t xml:space="preserve"> </w:t>
              </w:r>
            </w:ins>
            <w:ins w:id="3500" w:author="Ross, Dee Anne@Energy" w:date="2018-09-11T15:26:00Z">
              <w:r w:rsidR="007F27E9">
                <w:rPr>
                  <w:rFonts w:ascii="Calibri" w:hAnsi="Calibri"/>
                  <w:sz w:val="18"/>
                  <w:szCs w:val="18"/>
                </w:rPr>
                <w:t xml:space="preserve">solar + </w:t>
              </w:r>
            </w:ins>
            <w:ins w:id="3501" w:author="Ross, Dee Anne@Energy" w:date="2018-09-11T15:24:00Z">
              <w:r w:rsidR="007F27E9">
                <w:rPr>
                  <w:rFonts w:ascii="Calibri" w:hAnsi="Calibri"/>
                  <w:sz w:val="18"/>
                  <w:szCs w:val="18"/>
                </w:rPr>
                <w:t xml:space="preserve">drain </w:t>
              </w:r>
            </w:ins>
            <w:ins w:id="3502" w:author="Ross, Dee Anne@Energy" w:date="2018-09-11T15:25:00Z">
              <w:r w:rsidR="007F27E9">
                <w:rPr>
                  <w:rFonts w:ascii="Calibri" w:hAnsi="Calibri"/>
                  <w:sz w:val="18"/>
                  <w:szCs w:val="18"/>
                </w:rPr>
                <w:t>w</w:t>
              </w:r>
            </w:ins>
            <w:ins w:id="3503" w:author="Ross, Dee Anne@Energy" w:date="2018-09-11T15:24:00Z">
              <w:r w:rsidR="007F27E9">
                <w:rPr>
                  <w:rFonts w:ascii="Calibri" w:hAnsi="Calibri"/>
                  <w:sz w:val="18"/>
                  <w:szCs w:val="18"/>
                </w:rPr>
                <w:t xml:space="preserve">ater </w:t>
              </w:r>
            </w:ins>
            <w:ins w:id="3504" w:author="Ross, Dee Anne@Energy" w:date="2018-09-11T15:25:00Z">
              <w:r w:rsidR="007F27E9">
                <w:rPr>
                  <w:rFonts w:ascii="Calibri" w:hAnsi="Calibri"/>
                  <w:sz w:val="18"/>
                  <w:szCs w:val="18"/>
                </w:rPr>
                <w:t>h</w:t>
              </w:r>
            </w:ins>
            <w:ins w:id="3505" w:author="Ross, Dee Anne@Energy" w:date="2018-09-11T15:24:00Z">
              <w:r w:rsidR="007F27E9">
                <w:rPr>
                  <w:rFonts w:ascii="Calibri" w:hAnsi="Calibri"/>
                  <w:sz w:val="18"/>
                  <w:szCs w:val="18"/>
                </w:rPr>
                <w:t>eat recovery</w:t>
              </w:r>
            </w:ins>
            <w:ins w:id="3506" w:author="Ross, Dee Anne@Energy" w:date="2018-09-11T15:26:00Z">
              <w:r w:rsidR="007F27E9">
                <w:rPr>
                  <w:rFonts w:ascii="Calibri" w:hAnsi="Calibri"/>
                  <w:sz w:val="18"/>
                  <w:szCs w:val="18"/>
                </w:rPr>
                <w:t>”</w:t>
              </w:r>
            </w:ins>
            <w:del w:id="3507" w:author="Ross, Dee Anne@Energy" w:date="2018-09-11T14:40:00Z">
              <w:r w:rsidDel="00BA570D">
                <w:rPr>
                  <w:rFonts w:ascii="Calibri" w:hAnsi="Calibri"/>
                  <w:sz w:val="18"/>
                  <w:szCs w:val="18"/>
                </w:rPr>
                <w:delText>multiple items from list comprised of all the Water Heating System names in L01 that have a value in L14=N/A</w:delText>
              </w:r>
            </w:del>
            <w:r>
              <w:rPr>
                <w:rFonts w:ascii="Calibri" w:hAnsi="Calibri"/>
                <w:sz w:val="18"/>
                <w:szCs w:val="18"/>
              </w:rPr>
              <w:t>&gt;&gt;</w:t>
            </w:r>
          </w:p>
        </w:tc>
        <w:tc>
          <w:tcPr>
            <w:tcW w:w="1170" w:type="dxa"/>
            <w:tcBorders>
              <w:top w:val="single" w:sz="6" w:space="0" w:color="auto"/>
              <w:bottom w:val="single" w:sz="6" w:space="0" w:color="auto"/>
              <w:right w:val="single" w:sz="6" w:space="0" w:color="auto"/>
            </w:tcBorders>
          </w:tcPr>
          <w:p w14:paraId="19594EE9" w14:textId="77777777" w:rsidR="00D02415" w:rsidRDefault="00596E29" w:rsidP="004505AC">
            <w:pPr>
              <w:keepNext/>
              <w:rPr>
                <w:ins w:id="3508" w:author="Smith, Alexis@Energy" w:date="2018-10-24T14:02:00Z"/>
                <w:rFonts w:ascii="Calibri" w:hAnsi="Calibri"/>
                <w:sz w:val="18"/>
                <w:szCs w:val="18"/>
              </w:rPr>
            </w:pPr>
            <w:ins w:id="3509" w:author="Ross, Dee Anne@Energy" w:date="2018-09-11T14:43:00Z">
              <w:r>
                <w:rPr>
                  <w:rFonts w:ascii="Calibri" w:hAnsi="Calibri"/>
                  <w:sz w:val="18"/>
                  <w:szCs w:val="18"/>
                </w:rPr>
                <w:t>&lt;&lt;</w:t>
              </w:r>
            </w:ins>
            <w:ins w:id="3510" w:author="Ross, Dee Anne@Energy" w:date="2018-09-11T15:09:00Z">
              <w:r>
                <w:rPr>
                  <w:rFonts w:ascii="Calibri" w:hAnsi="Calibri"/>
                  <w:sz w:val="18"/>
                  <w:szCs w:val="18"/>
                </w:rPr>
                <w:t xml:space="preserve"> if A</w:t>
              </w:r>
            </w:ins>
            <w:ins w:id="3511" w:author="Ross, Dee Anne@Energy" w:date="2018-09-11T15:10:00Z">
              <w:r>
                <w:rPr>
                  <w:rFonts w:ascii="Calibri" w:hAnsi="Calibri"/>
                  <w:sz w:val="18"/>
                  <w:szCs w:val="18"/>
                </w:rPr>
                <w:t xml:space="preserve">09 is 1 </w:t>
              </w:r>
            </w:ins>
            <w:ins w:id="3512" w:author="Smith, Alexis@Energy" w:date="2018-10-24T14:02:00Z">
              <w:r w:rsidR="00D02415">
                <w:rPr>
                  <w:rFonts w:ascii="Calibri" w:hAnsi="Calibri"/>
                  <w:sz w:val="18"/>
                  <w:szCs w:val="18"/>
                </w:rPr>
                <w:t>-</w:t>
              </w:r>
            </w:ins>
            <w:ins w:id="3513" w:author="Ross, Dee Anne@Energy" w:date="2018-09-11T15:10:00Z">
              <w:r>
                <w:rPr>
                  <w:rFonts w:ascii="Calibri" w:hAnsi="Calibri"/>
                  <w:sz w:val="18"/>
                  <w:szCs w:val="18"/>
                </w:rPr>
                <w:t xml:space="preserve"> 9 and N05 is A</w:t>
              </w:r>
            </w:ins>
            <w:ins w:id="3514" w:author="Ross, Dee Anne@Energy" w:date="2018-09-11T15:11:00Z">
              <w:r>
                <w:rPr>
                  <w:rFonts w:ascii="Calibri" w:hAnsi="Calibri"/>
                  <w:sz w:val="18"/>
                  <w:szCs w:val="18"/>
                </w:rPr>
                <w:t xml:space="preserve">, value is 0.20; </w:t>
              </w:r>
            </w:ins>
          </w:p>
          <w:p w14:paraId="1BBA91A8" w14:textId="77777777" w:rsidR="00D02415" w:rsidRDefault="00596E29" w:rsidP="004505AC">
            <w:pPr>
              <w:keepNext/>
              <w:rPr>
                <w:ins w:id="3515" w:author="Smith, Alexis@Energy" w:date="2018-10-24T14:04:00Z"/>
                <w:rFonts w:ascii="Calibri" w:hAnsi="Calibri"/>
                <w:sz w:val="18"/>
                <w:szCs w:val="18"/>
              </w:rPr>
            </w:pPr>
            <w:ins w:id="3516" w:author="Ross, Dee Anne@Energy" w:date="2018-09-11T15:11:00Z">
              <w:r>
                <w:rPr>
                  <w:rFonts w:ascii="Calibri" w:hAnsi="Calibri"/>
                  <w:sz w:val="18"/>
                  <w:szCs w:val="18"/>
                </w:rPr>
                <w:t xml:space="preserve">if A09 is </w:t>
              </w:r>
            </w:ins>
            <w:ins w:id="3517" w:author="Ross, Dee Anne@Energy" w:date="2018-09-11T15:12:00Z">
              <w:r>
                <w:rPr>
                  <w:rFonts w:ascii="Calibri" w:hAnsi="Calibri"/>
                  <w:sz w:val="18"/>
                  <w:szCs w:val="18"/>
                </w:rPr>
                <w:t xml:space="preserve">1 </w:t>
              </w:r>
            </w:ins>
            <w:ins w:id="3518" w:author="Smith, Alexis@Energy" w:date="2018-10-24T14:02:00Z">
              <w:r w:rsidR="00D02415">
                <w:rPr>
                  <w:rFonts w:ascii="Calibri" w:hAnsi="Calibri"/>
                  <w:sz w:val="18"/>
                  <w:szCs w:val="18"/>
                </w:rPr>
                <w:t xml:space="preserve">- </w:t>
              </w:r>
            </w:ins>
            <w:ins w:id="3519" w:author="Ross, Dee Anne@Energy" w:date="2018-09-11T15:12:00Z">
              <w:r>
                <w:rPr>
                  <w:rFonts w:ascii="Calibri" w:hAnsi="Calibri"/>
                  <w:sz w:val="18"/>
                  <w:szCs w:val="18"/>
                </w:rPr>
                <w:t xml:space="preserve">9 and N05 is B, value is 0.15; if A09 is 10 </w:t>
              </w:r>
            </w:ins>
            <w:ins w:id="3520" w:author="Smith, Alexis@Energy" w:date="2018-10-24T14:04:00Z">
              <w:r w:rsidR="00D02415">
                <w:rPr>
                  <w:rFonts w:ascii="Calibri" w:hAnsi="Calibri"/>
                  <w:sz w:val="18"/>
                  <w:szCs w:val="18"/>
                </w:rPr>
                <w:t>-</w:t>
              </w:r>
            </w:ins>
            <w:ins w:id="3521" w:author="Ross, Dee Anne@Energy" w:date="2018-09-11T15:12:00Z">
              <w:r>
                <w:rPr>
                  <w:rFonts w:ascii="Calibri" w:hAnsi="Calibri"/>
                  <w:sz w:val="18"/>
                  <w:szCs w:val="18"/>
                </w:rPr>
                <w:t xml:space="preserve">16 and N05 is A, value is 0.35; </w:t>
              </w:r>
            </w:ins>
          </w:p>
          <w:p w14:paraId="023B69F7" w14:textId="76F91C8B" w:rsidR="00596E29" w:rsidRPr="00C24189" w:rsidRDefault="00596E29" w:rsidP="004505AC">
            <w:pPr>
              <w:keepNext/>
              <w:rPr>
                <w:rFonts w:ascii="Calibri" w:hAnsi="Calibri"/>
                <w:sz w:val="18"/>
                <w:szCs w:val="18"/>
              </w:rPr>
            </w:pPr>
            <w:ins w:id="3522" w:author="Ross, Dee Anne@Energy" w:date="2018-09-11T15:13:00Z">
              <w:r>
                <w:rPr>
                  <w:rFonts w:ascii="Calibri" w:hAnsi="Calibri"/>
                  <w:sz w:val="18"/>
                  <w:szCs w:val="18"/>
                </w:rPr>
                <w:t xml:space="preserve">if A09 is 10 </w:t>
              </w:r>
            </w:ins>
            <w:ins w:id="3523" w:author="Smith, Alexis@Energy" w:date="2018-10-24T14:04:00Z">
              <w:r w:rsidR="00D02415">
                <w:rPr>
                  <w:rFonts w:ascii="Calibri" w:hAnsi="Calibri"/>
                  <w:sz w:val="18"/>
                  <w:szCs w:val="18"/>
                </w:rPr>
                <w:t>-</w:t>
              </w:r>
            </w:ins>
            <w:ins w:id="3524" w:author="Ross, Dee Anne@Energy" w:date="2018-09-11T15:13:00Z">
              <w:r>
                <w:rPr>
                  <w:rFonts w:ascii="Calibri" w:hAnsi="Calibri"/>
                  <w:sz w:val="18"/>
                  <w:szCs w:val="18"/>
                </w:rPr>
                <w:t>16 and N05 is B, value is 0.30</w:t>
              </w:r>
            </w:ins>
            <w:ins w:id="3525" w:author="Ross, Dee Anne@Energy" w:date="2018-09-11T14:43:00Z">
              <w:r>
                <w:rPr>
                  <w:rFonts w:ascii="Calibri" w:hAnsi="Calibri"/>
                  <w:sz w:val="18"/>
                  <w:szCs w:val="18"/>
                </w:rPr>
                <w:t>&gt;&gt;</w:t>
              </w:r>
            </w:ins>
          </w:p>
        </w:tc>
        <w:tc>
          <w:tcPr>
            <w:tcW w:w="1530" w:type="dxa"/>
            <w:tcBorders>
              <w:top w:val="single" w:sz="6" w:space="0" w:color="auto"/>
              <w:bottom w:val="single" w:sz="6" w:space="0" w:color="auto"/>
              <w:right w:val="single" w:sz="6" w:space="0" w:color="auto"/>
            </w:tcBorders>
          </w:tcPr>
          <w:p w14:paraId="3C5CE38D" w14:textId="7D91E056" w:rsidR="00596E29" w:rsidRPr="00C24189" w:rsidRDefault="00596E29" w:rsidP="004505AC">
            <w:pPr>
              <w:keepNext/>
              <w:rPr>
                <w:rFonts w:ascii="Calibri" w:hAnsi="Calibri"/>
                <w:sz w:val="18"/>
                <w:szCs w:val="18"/>
              </w:rPr>
            </w:pPr>
            <w:ins w:id="3526" w:author="Ross, Dee Anne@Energy" w:date="2018-09-11T15:14:00Z">
              <w:r>
                <w:rPr>
                  <w:rFonts w:ascii="Calibri" w:hAnsi="Calibri"/>
                  <w:sz w:val="18"/>
                  <w:szCs w:val="18"/>
                </w:rPr>
                <w:t>&lt;&lt;</w:t>
              </w:r>
            </w:ins>
            <w:ins w:id="3527" w:author="Ross, Dee Anne@Energy" w:date="2018-09-11T15:17:00Z">
              <w:r>
                <w:rPr>
                  <w:rFonts w:ascii="Calibri" w:hAnsi="Calibri"/>
                  <w:sz w:val="18"/>
                  <w:szCs w:val="18"/>
                </w:rPr>
                <w:t xml:space="preserve">user </w:t>
              </w:r>
            </w:ins>
            <w:ins w:id="3528" w:author="Ross, Dee Anne@Energy" w:date="2018-09-11T15:14:00Z">
              <w:r>
                <w:rPr>
                  <w:rFonts w:ascii="Calibri" w:hAnsi="Calibri"/>
                  <w:sz w:val="18"/>
                  <w:szCs w:val="18"/>
                </w:rPr>
                <w:t xml:space="preserve">select: </w:t>
              </w:r>
            </w:ins>
            <w:ins w:id="3529" w:author="Ross, Dee Anne@Energy" w:date="2018-09-11T15:26:00Z">
              <w:r w:rsidR="007F27E9">
                <w:rPr>
                  <w:rFonts w:ascii="Calibri" w:hAnsi="Calibri"/>
                  <w:sz w:val="18"/>
                  <w:szCs w:val="18"/>
                </w:rPr>
                <w:t>Standard central demand recirculation system</w:t>
              </w:r>
              <w:del w:id="3530" w:author="Tam, Danny@Energy" w:date="2018-12-03T13:10:00Z">
                <w:r w:rsidR="007F27E9" w:rsidDel="00D305BB">
                  <w:rPr>
                    <w:rFonts w:ascii="Calibri" w:hAnsi="Calibri"/>
                    <w:sz w:val="18"/>
                    <w:szCs w:val="18"/>
                  </w:rPr>
                  <w:delText xml:space="preserve">, </w:delText>
                </w:r>
              </w:del>
            </w:ins>
            <w:ins w:id="3531" w:author="Ross, Dee Anne@Energy" w:date="2018-09-11T15:27:00Z">
              <w:del w:id="3532" w:author="Tam, Danny@Energy" w:date="2018-12-03T13:10:00Z">
                <w:r w:rsidR="007F27E9" w:rsidDel="00D305BB">
                  <w:rPr>
                    <w:rFonts w:ascii="Calibri" w:hAnsi="Calibri"/>
                    <w:sz w:val="18"/>
                    <w:szCs w:val="18"/>
                  </w:rPr>
                  <w:delText>Recirculation temperature modulation, Recirculation</w:delText>
                </w:r>
              </w:del>
            </w:ins>
            <w:ins w:id="3533" w:author="Ross, Dee Anne@Energy" w:date="2018-09-11T15:28:00Z">
              <w:del w:id="3534" w:author="Tam, Danny@Energy" w:date="2018-12-03T13:10:00Z">
                <w:r w:rsidR="007F27E9" w:rsidDel="00D305BB">
                  <w:rPr>
                    <w:rFonts w:ascii="Calibri" w:hAnsi="Calibri"/>
                    <w:sz w:val="18"/>
                    <w:szCs w:val="18"/>
                  </w:rPr>
                  <w:delText xml:space="preserve"> continuous monitoring, or Non-r</w:delText>
                </w:r>
              </w:del>
            </w:ins>
            <w:ins w:id="3535" w:author="Ross, Dee Anne@Energy" w:date="2018-09-11T15:27:00Z">
              <w:del w:id="3536" w:author="Tam, Danny@Energy" w:date="2018-12-03T13:10:00Z">
                <w:r w:rsidR="007F27E9" w:rsidDel="00D305BB">
                  <w:rPr>
                    <w:rFonts w:ascii="Calibri" w:hAnsi="Calibri"/>
                    <w:sz w:val="18"/>
                    <w:szCs w:val="18"/>
                  </w:rPr>
                  <w:delText>ecirculatin</w:delText>
                </w:r>
              </w:del>
            </w:ins>
            <w:ins w:id="3537" w:author="Ross, Dee Anne@Energy" w:date="2018-09-11T15:28:00Z">
              <w:del w:id="3538" w:author="Tam, Danny@Energy" w:date="2018-12-03T13:10:00Z">
                <w:r w:rsidR="007F27E9" w:rsidDel="00D305BB">
                  <w:rPr>
                    <w:rFonts w:ascii="Calibri" w:hAnsi="Calibri"/>
                    <w:sz w:val="18"/>
                    <w:szCs w:val="18"/>
                  </w:rPr>
                  <w:delText>g</w:delText>
                </w:r>
              </w:del>
            </w:ins>
            <w:ins w:id="3539" w:author="Ross, Dee Anne@Energy" w:date="2018-09-11T15:27:00Z">
              <w:r w:rsidR="007F27E9">
                <w:rPr>
                  <w:rFonts w:ascii="Calibri" w:hAnsi="Calibri"/>
                  <w:sz w:val="18"/>
                  <w:szCs w:val="18"/>
                </w:rPr>
                <w:t xml:space="preserve"> </w:t>
              </w:r>
            </w:ins>
            <w:ins w:id="3540" w:author="Ross, Dee Anne@Energy" w:date="2018-09-11T15:14:00Z">
              <w:r>
                <w:rPr>
                  <w:rFonts w:ascii="Calibri" w:hAnsi="Calibri"/>
                  <w:sz w:val="18"/>
                  <w:szCs w:val="18"/>
                </w:rPr>
                <w:t>&gt;&gt;</w:t>
              </w:r>
            </w:ins>
          </w:p>
        </w:tc>
        <w:tc>
          <w:tcPr>
            <w:tcW w:w="1530" w:type="dxa"/>
            <w:tcBorders>
              <w:top w:val="single" w:sz="6" w:space="0" w:color="auto"/>
              <w:bottom w:val="single" w:sz="6" w:space="0" w:color="auto"/>
              <w:right w:val="single" w:sz="6" w:space="0" w:color="auto"/>
            </w:tcBorders>
          </w:tcPr>
          <w:p w14:paraId="308DB7DE" w14:textId="7A1FA4F1" w:rsidR="00596E29" w:rsidRPr="00C24189" w:rsidRDefault="00596E29" w:rsidP="004505AC">
            <w:pPr>
              <w:keepNext/>
              <w:rPr>
                <w:rFonts w:ascii="Calibri" w:hAnsi="Calibri"/>
                <w:sz w:val="18"/>
                <w:szCs w:val="18"/>
              </w:rPr>
            </w:pPr>
            <w:r>
              <w:rPr>
                <w:rFonts w:ascii="Calibri" w:hAnsi="Calibri"/>
                <w:sz w:val="18"/>
                <w:szCs w:val="18"/>
              </w:rPr>
              <w:t xml:space="preserve">&lt;&lt;user pick multiple items from list comprised of all the SC System names in </w:t>
            </w:r>
            <w:ins w:id="3541" w:author="Smith, Alexis@Energy" w:date="2018-10-24T14:06:00Z">
              <w:r w:rsidR="00B348C3">
                <w:rPr>
                  <w:rFonts w:ascii="Calibri" w:hAnsi="Calibri"/>
                  <w:sz w:val="18"/>
                  <w:szCs w:val="18"/>
                </w:rPr>
                <w:t>K</w:t>
              </w:r>
            </w:ins>
            <w:del w:id="3542" w:author="Smith, Alexis@Energy" w:date="2018-10-24T14:06:00Z">
              <w:r w:rsidDel="00B348C3">
                <w:rPr>
                  <w:rFonts w:ascii="Calibri" w:hAnsi="Calibri"/>
                  <w:sz w:val="18"/>
                  <w:szCs w:val="18"/>
                </w:rPr>
                <w:delText>J</w:delText>
              </w:r>
            </w:del>
            <w:r>
              <w:rPr>
                <w:rFonts w:ascii="Calibri" w:hAnsi="Calibri"/>
                <w:sz w:val="18"/>
                <w:szCs w:val="18"/>
              </w:rPr>
              <w:t>01&gt;&gt;</w:t>
            </w:r>
          </w:p>
        </w:tc>
        <w:tc>
          <w:tcPr>
            <w:tcW w:w="2138" w:type="dxa"/>
            <w:tcBorders>
              <w:top w:val="single" w:sz="6" w:space="0" w:color="auto"/>
              <w:left w:val="single" w:sz="6" w:space="0" w:color="auto"/>
              <w:bottom w:val="single" w:sz="6" w:space="0" w:color="auto"/>
              <w:right w:val="single" w:sz="4" w:space="0" w:color="auto"/>
            </w:tcBorders>
          </w:tcPr>
          <w:p w14:paraId="308DB7DF" w14:textId="77777777" w:rsidR="00596E29" w:rsidRDefault="00596E29" w:rsidP="004505AC">
            <w:pPr>
              <w:keepNext/>
              <w:rPr>
                <w:rFonts w:ascii="Calibri" w:hAnsi="Calibri"/>
                <w:sz w:val="18"/>
                <w:szCs w:val="18"/>
              </w:rPr>
            </w:pPr>
            <w:r>
              <w:rPr>
                <w:rFonts w:ascii="Calibri" w:hAnsi="Calibri"/>
                <w:sz w:val="18"/>
                <w:szCs w:val="18"/>
              </w:rPr>
              <w:t>&lt;&lt;user input text&gt;&gt;</w:t>
            </w:r>
          </w:p>
        </w:tc>
      </w:tr>
      <w:tr w:rsidR="00596E29" w:rsidRPr="00C24189" w14:paraId="308DB7E7" w14:textId="77777777" w:rsidTr="004505AC">
        <w:trPr>
          <w:trHeight w:val="250"/>
        </w:trPr>
        <w:tc>
          <w:tcPr>
            <w:tcW w:w="2219" w:type="dxa"/>
            <w:tcBorders>
              <w:top w:val="single" w:sz="6" w:space="0" w:color="auto"/>
              <w:left w:val="single" w:sz="4" w:space="0" w:color="auto"/>
              <w:bottom w:val="single" w:sz="4" w:space="0" w:color="auto"/>
            </w:tcBorders>
            <w:vAlign w:val="bottom"/>
          </w:tcPr>
          <w:p w14:paraId="308DB7E1" w14:textId="77777777" w:rsidR="00596E29" w:rsidRPr="00C24189" w:rsidRDefault="00596E29" w:rsidP="004505AC">
            <w:pPr>
              <w:keepNext/>
              <w:jc w:val="center"/>
              <w:rPr>
                <w:rFonts w:ascii="Calibri" w:hAnsi="Calibri"/>
                <w:sz w:val="18"/>
                <w:szCs w:val="18"/>
              </w:rPr>
            </w:pPr>
          </w:p>
        </w:tc>
        <w:tc>
          <w:tcPr>
            <w:tcW w:w="1646" w:type="dxa"/>
            <w:tcBorders>
              <w:top w:val="single" w:sz="6" w:space="0" w:color="auto"/>
              <w:bottom w:val="single" w:sz="4" w:space="0" w:color="auto"/>
            </w:tcBorders>
          </w:tcPr>
          <w:p w14:paraId="308DB7E2" w14:textId="77777777" w:rsidR="00596E29" w:rsidRPr="00C24189" w:rsidRDefault="00596E29" w:rsidP="004505AC">
            <w:pPr>
              <w:keepNext/>
              <w:jc w:val="center"/>
              <w:rPr>
                <w:rFonts w:ascii="Calibri" w:hAnsi="Calibri"/>
                <w:sz w:val="18"/>
                <w:szCs w:val="18"/>
              </w:rPr>
            </w:pPr>
          </w:p>
        </w:tc>
        <w:tc>
          <w:tcPr>
            <w:tcW w:w="1125" w:type="dxa"/>
            <w:tcBorders>
              <w:top w:val="single" w:sz="6" w:space="0" w:color="auto"/>
              <w:bottom w:val="single" w:sz="4" w:space="0" w:color="auto"/>
            </w:tcBorders>
          </w:tcPr>
          <w:p w14:paraId="27791B59" w14:textId="77777777" w:rsidR="00596E29" w:rsidRPr="00C24189" w:rsidRDefault="00596E29" w:rsidP="004505AC">
            <w:pPr>
              <w:keepNext/>
              <w:jc w:val="center"/>
              <w:rPr>
                <w:rFonts w:ascii="Calibri" w:hAnsi="Calibri"/>
                <w:sz w:val="18"/>
                <w:szCs w:val="18"/>
              </w:rPr>
            </w:pPr>
          </w:p>
        </w:tc>
        <w:tc>
          <w:tcPr>
            <w:tcW w:w="1125" w:type="dxa"/>
            <w:tcBorders>
              <w:top w:val="single" w:sz="6" w:space="0" w:color="auto"/>
              <w:bottom w:val="single" w:sz="4" w:space="0" w:color="auto"/>
            </w:tcBorders>
          </w:tcPr>
          <w:p w14:paraId="308DB7E3" w14:textId="79D2CFC1" w:rsidR="00596E29" w:rsidRPr="00C24189" w:rsidRDefault="00596E29" w:rsidP="004505AC">
            <w:pPr>
              <w:keepNext/>
              <w:jc w:val="center"/>
              <w:rPr>
                <w:rFonts w:ascii="Calibri" w:hAnsi="Calibri"/>
                <w:sz w:val="18"/>
                <w:szCs w:val="18"/>
              </w:rPr>
            </w:pPr>
          </w:p>
        </w:tc>
        <w:tc>
          <w:tcPr>
            <w:tcW w:w="1890" w:type="dxa"/>
            <w:tcBorders>
              <w:top w:val="single" w:sz="6" w:space="0" w:color="auto"/>
              <w:bottom w:val="single" w:sz="4" w:space="0" w:color="auto"/>
            </w:tcBorders>
            <w:vAlign w:val="bottom"/>
          </w:tcPr>
          <w:p w14:paraId="308DB7E4" w14:textId="77777777" w:rsidR="00596E29" w:rsidRPr="00C24189" w:rsidRDefault="00596E29" w:rsidP="004505AC">
            <w:pPr>
              <w:keepNext/>
              <w:jc w:val="center"/>
              <w:rPr>
                <w:rFonts w:ascii="Calibri" w:hAnsi="Calibri"/>
                <w:sz w:val="18"/>
                <w:szCs w:val="18"/>
              </w:rPr>
            </w:pPr>
          </w:p>
        </w:tc>
        <w:tc>
          <w:tcPr>
            <w:tcW w:w="1170" w:type="dxa"/>
            <w:tcBorders>
              <w:top w:val="single" w:sz="6" w:space="0" w:color="auto"/>
              <w:bottom w:val="single" w:sz="4" w:space="0" w:color="auto"/>
              <w:right w:val="single" w:sz="6" w:space="0" w:color="auto"/>
            </w:tcBorders>
            <w:vAlign w:val="bottom"/>
          </w:tcPr>
          <w:p w14:paraId="1593AA77" w14:textId="77777777" w:rsidR="00596E29" w:rsidRPr="00C24189" w:rsidRDefault="00596E29" w:rsidP="004505AC">
            <w:pPr>
              <w:keepNext/>
              <w:jc w:val="center"/>
              <w:rPr>
                <w:rFonts w:ascii="Calibri" w:hAnsi="Calibri"/>
                <w:sz w:val="18"/>
                <w:szCs w:val="18"/>
              </w:rPr>
            </w:pPr>
          </w:p>
        </w:tc>
        <w:tc>
          <w:tcPr>
            <w:tcW w:w="1530" w:type="dxa"/>
            <w:tcBorders>
              <w:top w:val="single" w:sz="6" w:space="0" w:color="auto"/>
              <w:bottom w:val="single" w:sz="4" w:space="0" w:color="auto"/>
              <w:right w:val="single" w:sz="6" w:space="0" w:color="auto"/>
            </w:tcBorders>
            <w:vAlign w:val="bottom"/>
          </w:tcPr>
          <w:p w14:paraId="5CFF5605" w14:textId="77777777" w:rsidR="00596E29" w:rsidRPr="00C24189" w:rsidRDefault="00596E29" w:rsidP="004505AC">
            <w:pPr>
              <w:keepNext/>
              <w:jc w:val="center"/>
              <w:rPr>
                <w:rFonts w:ascii="Calibri" w:hAnsi="Calibri"/>
                <w:sz w:val="18"/>
                <w:szCs w:val="18"/>
              </w:rPr>
            </w:pPr>
          </w:p>
        </w:tc>
        <w:tc>
          <w:tcPr>
            <w:tcW w:w="1530" w:type="dxa"/>
            <w:tcBorders>
              <w:top w:val="single" w:sz="6" w:space="0" w:color="auto"/>
              <w:bottom w:val="single" w:sz="4" w:space="0" w:color="auto"/>
              <w:right w:val="single" w:sz="6" w:space="0" w:color="auto"/>
            </w:tcBorders>
            <w:vAlign w:val="bottom"/>
          </w:tcPr>
          <w:p w14:paraId="308DB7E5" w14:textId="44769DE1" w:rsidR="00596E29" w:rsidRPr="00C24189" w:rsidRDefault="00596E29" w:rsidP="004505AC">
            <w:pPr>
              <w:keepNext/>
              <w:jc w:val="center"/>
              <w:rPr>
                <w:rFonts w:ascii="Calibri" w:hAnsi="Calibri"/>
                <w:sz w:val="18"/>
                <w:szCs w:val="18"/>
              </w:rPr>
            </w:pPr>
          </w:p>
        </w:tc>
        <w:tc>
          <w:tcPr>
            <w:tcW w:w="2138" w:type="dxa"/>
            <w:tcBorders>
              <w:top w:val="single" w:sz="6" w:space="0" w:color="auto"/>
              <w:left w:val="single" w:sz="6" w:space="0" w:color="auto"/>
              <w:bottom w:val="single" w:sz="4" w:space="0" w:color="auto"/>
              <w:right w:val="single" w:sz="4" w:space="0" w:color="auto"/>
            </w:tcBorders>
          </w:tcPr>
          <w:p w14:paraId="308DB7E6" w14:textId="77777777" w:rsidR="00596E29" w:rsidRPr="00C24189" w:rsidRDefault="00596E29" w:rsidP="004505AC">
            <w:pPr>
              <w:keepNext/>
              <w:jc w:val="center"/>
              <w:rPr>
                <w:rFonts w:ascii="Calibri" w:hAnsi="Calibri"/>
                <w:sz w:val="18"/>
                <w:szCs w:val="18"/>
              </w:rPr>
            </w:pPr>
          </w:p>
        </w:tc>
      </w:tr>
    </w:tbl>
    <w:p w14:paraId="308DB7E8" w14:textId="4A139E92" w:rsidR="005C39A9" w:rsidRDefault="005C39A9" w:rsidP="0031551A">
      <w:pPr>
        <w:rPr>
          <w:rFonts w:ascii="Calibri" w:hAnsi="Calibri"/>
        </w:rPr>
      </w:pPr>
    </w:p>
    <w:p w14:paraId="70ABA8C8" w14:textId="187A52A9" w:rsidR="009D2407" w:rsidDel="00C92A58" w:rsidRDefault="009D2407" w:rsidP="009D2407">
      <w:pPr>
        <w:rPr>
          <w:del w:id="3543" w:author="Smith, Alexis@Energy" w:date="2018-11-06T14:12:00Z"/>
          <w:rFonts w:ascii="Calibri" w:hAnsi="Calibri"/>
          <w:sz w:val="20"/>
        </w:rPr>
      </w:pPr>
    </w:p>
    <w:tbl>
      <w:tblPr>
        <w:tblStyle w:val="TableGrid"/>
        <w:tblW w:w="14390" w:type="dxa"/>
        <w:tblLook w:val="04A0" w:firstRow="1" w:lastRow="0" w:firstColumn="1" w:lastColumn="0" w:noHBand="0" w:noVBand="1"/>
      </w:tblPr>
      <w:tblGrid>
        <w:gridCol w:w="2313"/>
        <w:gridCol w:w="1944"/>
        <w:gridCol w:w="1876"/>
        <w:gridCol w:w="1935"/>
        <w:gridCol w:w="1737"/>
        <w:gridCol w:w="1710"/>
        <w:gridCol w:w="2875"/>
      </w:tblGrid>
      <w:tr w:rsidR="006304B9" w14:paraId="58A63662" w14:textId="77777777" w:rsidTr="00712217">
        <w:trPr>
          <w:ins w:id="3544" w:author="Dee Anne Ross" w:date="2018-09-07T15:16:00Z"/>
        </w:trPr>
        <w:tc>
          <w:tcPr>
            <w:tcW w:w="14390" w:type="dxa"/>
            <w:gridSpan w:val="7"/>
          </w:tcPr>
          <w:p w14:paraId="249DE6A6" w14:textId="26D05E9F" w:rsidR="006304B9" w:rsidRPr="007C6199" w:rsidRDefault="006304B9" w:rsidP="00496217">
            <w:pPr>
              <w:rPr>
                <w:ins w:id="3545" w:author="Dee Anne Ross" w:date="2018-09-07T15:16:00Z"/>
                <w:rFonts w:ascii="Calibri" w:hAnsi="Calibri"/>
                <w:sz w:val="20"/>
                <w:highlight w:val="yellow"/>
              </w:rPr>
            </w:pPr>
            <w:bookmarkStart w:id="3546" w:name="_GoBack"/>
            <w:bookmarkEnd w:id="3546"/>
            <w:ins w:id="3547" w:author="Dee Anne Ross" w:date="2018-09-07T15:16:00Z">
              <w:del w:id="3548" w:author="Smith, Alexis@Energy" w:date="2018-11-06T08:53:00Z">
                <w:r w:rsidRPr="005E368E" w:rsidDel="007F7049">
                  <w:rPr>
                    <w:rFonts w:ascii="Calibri" w:hAnsi="Calibri"/>
                    <w:b/>
                    <w:sz w:val="20"/>
                  </w:rPr>
                  <w:delText>P</w:delText>
                </w:r>
              </w:del>
            </w:ins>
            <w:ins w:id="3549" w:author="Smith, Alexis@Energy" w:date="2018-11-06T08:53:00Z">
              <w:r w:rsidR="007F7049">
                <w:rPr>
                  <w:rFonts w:ascii="Calibri" w:hAnsi="Calibri"/>
                  <w:b/>
                  <w:sz w:val="20"/>
                </w:rPr>
                <w:t>O</w:t>
              </w:r>
            </w:ins>
            <w:ins w:id="3550" w:author="Dee Anne Ross" w:date="2018-09-07T15:16:00Z">
              <w:r w:rsidRPr="005E368E">
                <w:rPr>
                  <w:rFonts w:ascii="Calibri" w:hAnsi="Calibri"/>
                  <w:b/>
                  <w:sz w:val="20"/>
                </w:rPr>
                <w:t>. Photovoltaic Requirements</w:t>
              </w:r>
              <w:r w:rsidRPr="005E368E">
                <w:rPr>
                  <w:rFonts w:ascii="Calibri" w:hAnsi="Calibri"/>
                  <w:sz w:val="20"/>
                </w:rPr>
                <w:t xml:space="preserve"> (Section 150.1(c)14)</w:t>
              </w:r>
            </w:ins>
          </w:p>
        </w:tc>
      </w:tr>
      <w:tr w:rsidR="000B3ABA" w14:paraId="228BC18C" w14:textId="77777777" w:rsidTr="000B3ABA">
        <w:trPr>
          <w:ins w:id="3551" w:author="Dee Anne Ross" w:date="2018-09-07T15:16:00Z"/>
        </w:trPr>
        <w:tc>
          <w:tcPr>
            <w:tcW w:w="2313" w:type="dxa"/>
          </w:tcPr>
          <w:p w14:paraId="5CBE95C4" w14:textId="26C2F44E" w:rsidR="000B3ABA" w:rsidRPr="006304B9" w:rsidRDefault="000B3ABA" w:rsidP="00496217">
            <w:pPr>
              <w:jc w:val="center"/>
              <w:rPr>
                <w:rFonts w:ascii="Calibri" w:hAnsi="Calibri"/>
                <w:sz w:val="18"/>
                <w:szCs w:val="18"/>
              </w:rPr>
            </w:pPr>
            <w:ins w:id="3552" w:author="Smith, Alexis@Energy" w:date="2018-10-25T14:58:00Z">
              <w:r>
                <w:rPr>
                  <w:rFonts w:ascii="Calibri" w:hAnsi="Calibri"/>
                  <w:sz w:val="18"/>
                  <w:szCs w:val="18"/>
                </w:rPr>
                <w:t>01</w:t>
              </w:r>
            </w:ins>
          </w:p>
        </w:tc>
        <w:tc>
          <w:tcPr>
            <w:tcW w:w="1944" w:type="dxa"/>
            <w:vAlign w:val="bottom"/>
          </w:tcPr>
          <w:p w14:paraId="7B8143C3" w14:textId="40C8A671" w:rsidR="000B3ABA" w:rsidRPr="007C6199" w:rsidRDefault="000B3ABA" w:rsidP="00496217">
            <w:pPr>
              <w:jc w:val="center"/>
              <w:rPr>
                <w:ins w:id="3553" w:author="Dee Anne Ross" w:date="2018-09-07T15:16:00Z"/>
                <w:rFonts w:ascii="Calibri" w:hAnsi="Calibri"/>
                <w:sz w:val="18"/>
                <w:szCs w:val="18"/>
              </w:rPr>
            </w:pPr>
            <w:ins w:id="3554" w:author="Dee Anne Ross" w:date="2018-09-07T15:16:00Z">
              <w:r w:rsidRPr="007C6199">
                <w:rPr>
                  <w:rFonts w:ascii="Calibri" w:hAnsi="Calibri"/>
                  <w:sz w:val="18"/>
                  <w:szCs w:val="18"/>
                </w:rPr>
                <w:t>0</w:t>
              </w:r>
            </w:ins>
            <w:ins w:id="3555" w:author="Smith, Alexis@Energy" w:date="2018-10-25T14:58:00Z">
              <w:r>
                <w:rPr>
                  <w:rFonts w:ascii="Calibri" w:hAnsi="Calibri"/>
                  <w:sz w:val="18"/>
                  <w:szCs w:val="18"/>
                </w:rPr>
                <w:t>2</w:t>
              </w:r>
            </w:ins>
            <w:ins w:id="3556" w:author="Dee Anne Ross" w:date="2018-09-07T15:16:00Z">
              <w:del w:id="3557" w:author="Smith, Alexis@Energy" w:date="2018-10-25T14:58:00Z">
                <w:r w:rsidRPr="007C6199" w:rsidDel="00101C4A">
                  <w:rPr>
                    <w:rFonts w:ascii="Calibri" w:hAnsi="Calibri"/>
                    <w:sz w:val="18"/>
                    <w:szCs w:val="18"/>
                  </w:rPr>
                  <w:delText>1</w:delText>
                </w:r>
              </w:del>
            </w:ins>
          </w:p>
        </w:tc>
        <w:tc>
          <w:tcPr>
            <w:tcW w:w="1876" w:type="dxa"/>
            <w:vAlign w:val="bottom"/>
          </w:tcPr>
          <w:p w14:paraId="29117AD7" w14:textId="22913745" w:rsidR="000B3ABA" w:rsidRPr="007C6199" w:rsidRDefault="000B3ABA" w:rsidP="00496217">
            <w:pPr>
              <w:jc w:val="center"/>
              <w:rPr>
                <w:ins w:id="3558" w:author="Dee Anne Ross" w:date="2018-09-07T15:16:00Z"/>
                <w:rFonts w:ascii="Calibri" w:hAnsi="Calibri"/>
                <w:sz w:val="18"/>
                <w:szCs w:val="18"/>
              </w:rPr>
            </w:pPr>
            <w:ins w:id="3559" w:author="Dee Anne Ross" w:date="2018-09-07T15:16:00Z">
              <w:r w:rsidRPr="007C6199">
                <w:rPr>
                  <w:rFonts w:ascii="Calibri" w:hAnsi="Calibri"/>
                  <w:sz w:val="18"/>
                  <w:szCs w:val="18"/>
                </w:rPr>
                <w:t>0</w:t>
              </w:r>
            </w:ins>
            <w:ins w:id="3560" w:author="Smith, Alexis@Energy" w:date="2018-10-25T14:58:00Z">
              <w:r>
                <w:rPr>
                  <w:rFonts w:ascii="Calibri" w:hAnsi="Calibri"/>
                  <w:sz w:val="18"/>
                  <w:szCs w:val="18"/>
                </w:rPr>
                <w:t>3</w:t>
              </w:r>
            </w:ins>
            <w:ins w:id="3561" w:author="Dee Anne Ross" w:date="2018-09-07T15:16:00Z">
              <w:del w:id="3562" w:author="Smith, Alexis@Energy" w:date="2018-10-25T14:58:00Z">
                <w:r w:rsidRPr="007C6199" w:rsidDel="00101C4A">
                  <w:rPr>
                    <w:rFonts w:ascii="Calibri" w:hAnsi="Calibri"/>
                    <w:sz w:val="18"/>
                    <w:szCs w:val="18"/>
                  </w:rPr>
                  <w:delText>2</w:delText>
                </w:r>
              </w:del>
            </w:ins>
          </w:p>
        </w:tc>
        <w:tc>
          <w:tcPr>
            <w:tcW w:w="1935" w:type="dxa"/>
            <w:vAlign w:val="bottom"/>
          </w:tcPr>
          <w:p w14:paraId="1EA24C45" w14:textId="23473789" w:rsidR="000B3ABA" w:rsidRPr="007C6199" w:rsidRDefault="000B3ABA" w:rsidP="00496217">
            <w:pPr>
              <w:jc w:val="center"/>
              <w:rPr>
                <w:ins w:id="3563" w:author="Dee Anne Ross" w:date="2018-09-07T15:16:00Z"/>
                <w:rFonts w:ascii="Calibri" w:hAnsi="Calibri"/>
                <w:sz w:val="18"/>
                <w:szCs w:val="18"/>
              </w:rPr>
            </w:pPr>
            <w:ins w:id="3564" w:author="Dee Anne Ross" w:date="2018-09-07T15:16:00Z">
              <w:r w:rsidRPr="007C6199">
                <w:rPr>
                  <w:rFonts w:ascii="Calibri" w:hAnsi="Calibri"/>
                  <w:sz w:val="18"/>
                  <w:szCs w:val="18"/>
                </w:rPr>
                <w:t>0</w:t>
              </w:r>
            </w:ins>
            <w:ins w:id="3565" w:author="Smith, Alexis@Energy" w:date="2018-10-25T14:58:00Z">
              <w:r>
                <w:rPr>
                  <w:rFonts w:ascii="Calibri" w:hAnsi="Calibri"/>
                  <w:sz w:val="18"/>
                  <w:szCs w:val="18"/>
                </w:rPr>
                <w:t>4</w:t>
              </w:r>
            </w:ins>
            <w:ins w:id="3566" w:author="Dee Anne Ross" w:date="2018-09-07T15:16:00Z">
              <w:del w:id="3567" w:author="Smith, Alexis@Energy" w:date="2018-10-25T14:58:00Z">
                <w:r w:rsidRPr="007C6199" w:rsidDel="00101C4A">
                  <w:rPr>
                    <w:rFonts w:ascii="Calibri" w:hAnsi="Calibri"/>
                    <w:sz w:val="18"/>
                    <w:szCs w:val="18"/>
                  </w:rPr>
                  <w:delText>3</w:delText>
                </w:r>
              </w:del>
            </w:ins>
          </w:p>
        </w:tc>
        <w:tc>
          <w:tcPr>
            <w:tcW w:w="1737" w:type="dxa"/>
            <w:vAlign w:val="bottom"/>
          </w:tcPr>
          <w:p w14:paraId="71D46CAA" w14:textId="7B21BCB8" w:rsidR="000B3ABA" w:rsidRPr="007C6199" w:rsidRDefault="000B3ABA" w:rsidP="008D4970">
            <w:pPr>
              <w:jc w:val="center"/>
              <w:rPr>
                <w:ins w:id="3568" w:author="Dee Anne Ross" w:date="2018-09-07T15:16:00Z"/>
                <w:rFonts w:ascii="Calibri" w:hAnsi="Calibri"/>
                <w:sz w:val="18"/>
                <w:szCs w:val="18"/>
              </w:rPr>
            </w:pPr>
            <w:ins w:id="3569" w:author="Dee Anne Ross" w:date="2018-09-07T15:16:00Z">
              <w:r w:rsidRPr="007C6199">
                <w:rPr>
                  <w:rFonts w:ascii="Calibri" w:hAnsi="Calibri"/>
                  <w:sz w:val="18"/>
                  <w:szCs w:val="18"/>
                </w:rPr>
                <w:t>0</w:t>
              </w:r>
            </w:ins>
            <w:ins w:id="3570" w:author="Smith, Alexis@Energy" w:date="2018-11-06T09:13:00Z">
              <w:r>
                <w:rPr>
                  <w:rFonts w:ascii="Calibri" w:hAnsi="Calibri"/>
                  <w:sz w:val="18"/>
                  <w:szCs w:val="18"/>
                </w:rPr>
                <w:t>5</w:t>
              </w:r>
            </w:ins>
            <w:ins w:id="3571" w:author="Dee Anne Ross" w:date="2018-09-07T15:16:00Z">
              <w:del w:id="3572" w:author="Smith, Alexis@Energy" w:date="2018-10-25T14:58:00Z">
                <w:r w:rsidRPr="007C6199" w:rsidDel="00101C4A">
                  <w:rPr>
                    <w:rFonts w:ascii="Calibri" w:hAnsi="Calibri"/>
                    <w:sz w:val="18"/>
                    <w:szCs w:val="18"/>
                  </w:rPr>
                  <w:delText>7</w:delText>
                </w:r>
              </w:del>
            </w:ins>
          </w:p>
        </w:tc>
        <w:tc>
          <w:tcPr>
            <w:tcW w:w="1710" w:type="dxa"/>
            <w:vAlign w:val="bottom"/>
          </w:tcPr>
          <w:p w14:paraId="7D599DAE" w14:textId="4A229778" w:rsidR="000B3ABA" w:rsidRPr="007C6199" w:rsidRDefault="000B3ABA" w:rsidP="00594445">
            <w:pPr>
              <w:jc w:val="center"/>
              <w:rPr>
                <w:ins w:id="3573" w:author="Dee Anne Ross" w:date="2018-09-07T15:16:00Z"/>
                <w:rFonts w:ascii="Calibri" w:hAnsi="Calibri"/>
                <w:sz w:val="18"/>
                <w:szCs w:val="18"/>
              </w:rPr>
            </w:pPr>
            <w:ins w:id="3574" w:author="Dee Anne Ross" w:date="2018-09-07T15:16:00Z">
              <w:r w:rsidRPr="007C6199">
                <w:rPr>
                  <w:rFonts w:ascii="Calibri" w:hAnsi="Calibri"/>
                  <w:sz w:val="18"/>
                  <w:szCs w:val="18"/>
                </w:rPr>
                <w:t>0</w:t>
              </w:r>
            </w:ins>
            <w:ins w:id="3575" w:author="Smith, Alexis@Energy" w:date="2018-11-06T09:14:00Z">
              <w:r>
                <w:rPr>
                  <w:rFonts w:ascii="Calibri" w:hAnsi="Calibri"/>
                  <w:sz w:val="18"/>
                  <w:szCs w:val="18"/>
                </w:rPr>
                <w:t>6</w:t>
              </w:r>
            </w:ins>
            <w:ins w:id="3576" w:author="Dee Anne Ross" w:date="2018-09-07T15:16:00Z">
              <w:del w:id="3577" w:author="Smith, Alexis@Energy" w:date="2018-10-25T14:58:00Z">
                <w:r w:rsidRPr="007C6199" w:rsidDel="00101C4A">
                  <w:rPr>
                    <w:rFonts w:ascii="Calibri" w:hAnsi="Calibri"/>
                    <w:sz w:val="18"/>
                    <w:szCs w:val="18"/>
                  </w:rPr>
                  <w:delText>8</w:delText>
                </w:r>
              </w:del>
            </w:ins>
          </w:p>
        </w:tc>
        <w:tc>
          <w:tcPr>
            <w:tcW w:w="2875" w:type="dxa"/>
            <w:vAlign w:val="bottom"/>
          </w:tcPr>
          <w:p w14:paraId="7C09E464" w14:textId="7779E22F" w:rsidR="000B3ABA" w:rsidRPr="007C6199" w:rsidRDefault="000B3ABA" w:rsidP="00496217">
            <w:pPr>
              <w:jc w:val="center"/>
              <w:rPr>
                <w:ins w:id="3578" w:author="Dee Anne Ross" w:date="2018-09-07T15:16:00Z"/>
                <w:rFonts w:ascii="Calibri" w:hAnsi="Calibri"/>
                <w:sz w:val="18"/>
                <w:szCs w:val="18"/>
              </w:rPr>
            </w:pPr>
            <w:ins w:id="3579" w:author="Dee Anne Ross" w:date="2018-09-07T15:16:00Z">
              <w:del w:id="3580" w:author="Smith, Alexis@Energy" w:date="2018-11-06T09:14:00Z">
                <w:r w:rsidRPr="007C6199" w:rsidDel="00943662">
                  <w:rPr>
                    <w:rFonts w:ascii="Calibri" w:hAnsi="Calibri"/>
                    <w:sz w:val="18"/>
                    <w:szCs w:val="18"/>
                  </w:rPr>
                  <w:delText>10</w:delText>
                </w:r>
              </w:del>
            </w:ins>
            <w:ins w:id="3581" w:author="Smith, Alexis@Energy" w:date="2018-11-06T09:14:00Z">
              <w:r>
                <w:rPr>
                  <w:rFonts w:ascii="Calibri" w:hAnsi="Calibri"/>
                  <w:sz w:val="18"/>
                  <w:szCs w:val="18"/>
                </w:rPr>
                <w:t>07</w:t>
              </w:r>
            </w:ins>
          </w:p>
        </w:tc>
      </w:tr>
      <w:tr w:rsidR="000B3ABA" w14:paraId="3A9FA44E" w14:textId="77777777" w:rsidTr="000B3ABA">
        <w:trPr>
          <w:ins w:id="3582" w:author="Dee Anne Ross" w:date="2018-09-07T15:16:00Z"/>
        </w:trPr>
        <w:tc>
          <w:tcPr>
            <w:tcW w:w="2313" w:type="dxa"/>
            <w:vAlign w:val="bottom"/>
          </w:tcPr>
          <w:p w14:paraId="7233BEFD" w14:textId="19D0E65D" w:rsidR="000B3ABA" w:rsidRPr="006304B9" w:rsidRDefault="000B3ABA" w:rsidP="00101C4A">
            <w:pPr>
              <w:jc w:val="center"/>
              <w:rPr>
                <w:rFonts w:ascii="Calibri" w:hAnsi="Calibri"/>
                <w:sz w:val="18"/>
                <w:szCs w:val="18"/>
              </w:rPr>
            </w:pPr>
            <w:ins w:id="3583" w:author="Smith, Alexis@Energy" w:date="2018-10-25T14:58:00Z">
              <w:r w:rsidRPr="00101C4A">
                <w:rPr>
                  <w:rFonts w:ascii="Calibri" w:hAnsi="Calibri"/>
                  <w:sz w:val="18"/>
                  <w:szCs w:val="18"/>
                </w:rPr>
                <w:t>PV Array ID or Name</w:t>
              </w:r>
            </w:ins>
          </w:p>
        </w:tc>
        <w:tc>
          <w:tcPr>
            <w:tcW w:w="1944" w:type="dxa"/>
            <w:vAlign w:val="bottom"/>
          </w:tcPr>
          <w:p w14:paraId="32EBF16F" w14:textId="77777777" w:rsidR="000B3ABA" w:rsidRDefault="000B3ABA" w:rsidP="00496217">
            <w:pPr>
              <w:jc w:val="center"/>
              <w:rPr>
                <w:ins w:id="3584" w:author="Smith, Alexis@Energy" w:date="2018-10-25T15:23:00Z"/>
                <w:rFonts w:ascii="Calibri" w:hAnsi="Calibri"/>
                <w:sz w:val="18"/>
                <w:szCs w:val="18"/>
              </w:rPr>
            </w:pPr>
            <w:ins w:id="3585" w:author="Dee Anne Ross" w:date="2018-09-07T15:16:00Z">
              <w:r w:rsidRPr="007C6199">
                <w:rPr>
                  <w:rFonts w:ascii="Calibri" w:hAnsi="Calibri"/>
                  <w:sz w:val="18"/>
                  <w:szCs w:val="18"/>
                </w:rPr>
                <w:t xml:space="preserve">Value A </w:t>
              </w:r>
            </w:ins>
          </w:p>
          <w:p w14:paraId="668CDD04" w14:textId="28893611" w:rsidR="000B3ABA" w:rsidRPr="007C6199" w:rsidRDefault="000B3ABA" w:rsidP="00496217">
            <w:pPr>
              <w:jc w:val="center"/>
              <w:rPr>
                <w:ins w:id="3586" w:author="Dee Anne Ross" w:date="2018-09-07T15:16:00Z"/>
                <w:rFonts w:ascii="Calibri" w:hAnsi="Calibri"/>
                <w:sz w:val="18"/>
                <w:szCs w:val="18"/>
              </w:rPr>
            </w:pPr>
            <w:ins w:id="3587" w:author="Dee Anne Ross" w:date="2018-09-07T15:16:00Z">
              <w:r w:rsidRPr="007C6199">
                <w:rPr>
                  <w:rFonts w:ascii="Calibri" w:hAnsi="Calibri"/>
                  <w:sz w:val="18"/>
                  <w:szCs w:val="18"/>
                </w:rPr>
                <w:t>from Table 150.1-C</w:t>
              </w:r>
            </w:ins>
          </w:p>
        </w:tc>
        <w:tc>
          <w:tcPr>
            <w:tcW w:w="1876" w:type="dxa"/>
            <w:vAlign w:val="bottom"/>
          </w:tcPr>
          <w:p w14:paraId="4507D565" w14:textId="77777777" w:rsidR="000B3ABA" w:rsidRPr="007C6199" w:rsidRDefault="000B3ABA" w:rsidP="00496217">
            <w:pPr>
              <w:jc w:val="center"/>
              <w:rPr>
                <w:ins w:id="3588" w:author="Dee Anne Ross" w:date="2018-09-07T15:16:00Z"/>
                <w:rFonts w:ascii="Calibri" w:hAnsi="Calibri"/>
                <w:sz w:val="18"/>
                <w:szCs w:val="18"/>
              </w:rPr>
            </w:pPr>
            <w:ins w:id="3589" w:author="Dee Anne Ross" w:date="2018-09-07T15:16:00Z">
              <w:r w:rsidRPr="007C6199">
                <w:rPr>
                  <w:rFonts w:ascii="Calibri" w:hAnsi="Calibri"/>
                  <w:sz w:val="18"/>
                  <w:szCs w:val="18"/>
                </w:rPr>
                <w:t>Value B from Table 150.1-C</w:t>
              </w:r>
            </w:ins>
          </w:p>
        </w:tc>
        <w:tc>
          <w:tcPr>
            <w:tcW w:w="1935" w:type="dxa"/>
            <w:vAlign w:val="bottom"/>
          </w:tcPr>
          <w:p w14:paraId="58924F98" w14:textId="77777777" w:rsidR="000B3ABA" w:rsidRPr="007C6199" w:rsidRDefault="000B3ABA" w:rsidP="00496217">
            <w:pPr>
              <w:jc w:val="center"/>
              <w:rPr>
                <w:ins w:id="3590" w:author="Dee Anne Ross" w:date="2018-09-07T15:16:00Z"/>
                <w:rFonts w:ascii="Calibri" w:hAnsi="Calibri"/>
                <w:sz w:val="18"/>
                <w:szCs w:val="18"/>
              </w:rPr>
            </w:pPr>
            <w:ins w:id="3591" w:author="Dee Anne Ross" w:date="2018-09-07T15:16:00Z">
              <w:r w:rsidRPr="007C6199">
                <w:rPr>
                  <w:rFonts w:ascii="Calibri" w:hAnsi="Calibri"/>
                  <w:sz w:val="18"/>
                  <w:szCs w:val="18"/>
                </w:rPr>
                <w:t>Minimum PV Size</w:t>
              </w:r>
            </w:ins>
          </w:p>
        </w:tc>
        <w:tc>
          <w:tcPr>
            <w:tcW w:w="1737" w:type="dxa"/>
            <w:vAlign w:val="bottom"/>
          </w:tcPr>
          <w:p w14:paraId="3797F5F5" w14:textId="77777777" w:rsidR="000B3ABA" w:rsidRPr="007C6199" w:rsidRDefault="000B3ABA" w:rsidP="00496217">
            <w:pPr>
              <w:jc w:val="center"/>
              <w:rPr>
                <w:ins w:id="3592" w:author="Dee Anne Ross" w:date="2018-09-07T15:16:00Z"/>
                <w:rFonts w:ascii="Calibri" w:hAnsi="Calibri"/>
                <w:sz w:val="18"/>
                <w:szCs w:val="18"/>
              </w:rPr>
            </w:pPr>
            <w:ins w:id="3593" w:author="Dee Anne Ross" w:date="2018-09-07T15:16:00Z">
              <w:r w:rsidRPr="007C6199">
                <w:rPr>
                  <w:rFonts w:ascii="Calibri" w:hAnsi="Calibri"/>
                  <w:sz w:val="18"/>
                  <w:szCs w:val="18"/>
                </w:rPr>
                <w:t>Water Heating Adjustment</w:t>
              </w:r>
            </w:ins>
          </w:p>
        </w:tc>
        <w:tc>
          <w:tcPr>
            <w:tcW w:w="1710" w:type="dxa"/>
            <w:vAlign w:val="bottom"/>
          </w:tcPr>
          <w:p w14:paraId="5BC39789" w14:textId="77777777" w:rsidR="000B3ABA" w:rsidRPr="007C6199" w:rsidRDefault="000B3ABA" w:rsidP="00496217">
            <w:pPr>
              <w:jc w:val="center"/>
              <w:rPr>
                <w:ins w:id="3594" w:author="Dee Anne Ross" w:date="2018-09-07T15:16:00Z"/>
                <w:rFonts w:ascii="Calibri" w:hAnsi="Calibri"/>
                <w:sz w:val="18"/>
                <w:szCs w:val="18"/>
              </w:rPr>
            </w:pPr>
            <w:ins w:id="3595" w:author="Dee Anne Ross" w:date="2018-09-07T15:16:00Z">
              <w:r w:rsidRPr="007C6199">
                <w:rPr>
                  <w:rFonts w:ascii="Calibri" w:hAnsi="Calibri"/>
                  <w:sz w:val="18"/>
                  <w:szCs w:val="18"/>
                </w:rPr>
                <w:t>Adjusted Minimum PV Size</w:t>
              </w:r>
            </w:ins>
          </w:p>
        </w:tc>
        <w:tc>
          <w:tcPr>
            <w:tcW w:w="2875" w:type="dxa"/>
            <w:vAlign w:val="bottom"/>
          </w:tcPr>
          <w:p w14:paraId="0A1DF729" w14:textId="77777777" w:rsidR="000B3ABA" w:rsidRPr="007C6199" w:rsidRDefault="000B3ABA" w:rsidP="00496217">
            <w:pPr>
              <w:jc w:val="center"/>
              <w:rPr>
                <w:ins w:id="3596" w:author="Dee Anne Ross" w:date="2018-09-07T15:16:00Z"/>
                <w:rFonts w:ascii="Calibri" w:hAnsi="Calibri"/>
                <w:sz w:val="18"/>
                <w:szCs w:val="18"/>
              </w:rPr>
            </w:pPr>
            <w:ins w:id="3597" w:author="Dee Anne Ross" w:date="2018-09-07T15:16:00Z">
              <w:r w:rsidRPr="007C6199">
                <w:rPr>
                  <w:rFonts w:ascii="Calibri" w:hAnsi="Calibri"/>
                  <w:sz w:val="18"/>
                  <w:szCs w:val="18"/>
                </w:rPr>
                <w:t>Comments</w:t>
              </w:r>
            </w:ins>
          </w:p>
        </w:tc>
      </w:tr>
      <w:tr w:rsidR="000B3ABA" w14:paraId="25767E50" w14:textId="77777777" w:rsidTr="000B3ABA">
        <w:trPr>
          <w:ins w:id="3598" w:author="Dee Anne Ross" w:date="2018-09-07T15:16:00Z"/>
        </w:trPr>
        <w:tc>
          <w:tcPr>
            <w:tcW w:w="2313" w:type="dxa"/>
            <w:vAlign w:val="bottom"/>
          </w:tcPr>
          <w:p w14:paraId="288BF8CE" w14:textId="76B8133D" w:rsidR="000B3ABA" w:rsidRPr="006304B9" w:rsidRDefault="000B3ABA" w:rsidP="007C6199">
            <w:pPr>
              <w:rPr>
                <w:rFonts w:ascii="Calibri" w:hAnsi="Calibri"/>
                <w:sz w:val="18"/>
                <w:szCs w:val="18"/>
              </w:rPr>
            </w:pPr>
            <w:ins w:id="3599" w:author="Smith, Alexis@Energy" w:date="2018-10-25T14:58:00Z">
              <w:r>
                <w:rPr>
                  <w:rFonts w:ascii="Calibri" w:hAnsi="Calibri"/>
                  <w:sz w:val="18"/>
                  <w:szCs w:val="18"/>
                </w:rPr>
                <w:t>&lt;&lt;user input text&gt;&gt;</w:t>
              </w:r>
            </w:ins>
          </w:p>
        </w:tc>
        <w:tc>
          <w:tcPr>
            <w:tcW w:w="1944" w:type="dxa"/>
            <w:vAlign w:val="bottom"/>
          </w:tcPr>
          <w:p w14:paraId="196F17F5" w14:textId="4632DE6E" w:rsidR="000B3ABA" w:rsidRPr="007C6199" w:rsidRDefault="000B3ABA" w:rsidP="007C6199">
            <w:pPr>
              <w:rPr>
                <w:ins w:id="3600" w:author="Dee Anne Ross" w:date="2018-09-07T15:16:00Z"/>
                <w:rFonts w:ascii="Calibri" w:hAnsi="Calibri"/>
                <w:sz w:val="18"/>
                <w:szCs w:val="18"/>
              </w:rPr>
            </w:pPr>
            <w:ins w:id="3601" w:author="Dee Anne Ross" w:date="2018-09-07T15:17:00Z">
              <w:r w:rsidRPr="007C6199">
                <w:rPr>
                  <w:rFonts w:ascii="Calibri" w:hAnsi="Calibri"/>
                  <w:sz w:val="18"/>
                  <w:szCs w:val="18"/>
                </w:rPr>
                <w:t>&lt;&lt;</w:t>
              </w:r>
            </w:ins>
            <w:ins w:id="3602" w:author="Smith, Alexis@Energy" w:date="2018-10-25T11:02:00Z">
              <w:r>
                <w:rPr>
                  <w:rFonts w:ascii="Calibri" w:hAnsi="Calibri"/>
                  <w:sz w:val="18"/>
                  <w:szCs w:val="18"/>
                </w:rPr>
                <w:t xml:space="preserve">Reference </w:t>
              </w:r>
            </w:ins>
            <w:ins w:id="3603" w:author="Dee Anne Ross" w:date="2018-09-07T15:17:00Z">
              <w:del w:id="3604" w:author="Smith, Alexis@Energy" w:date="2018-10-25T11:02:00Z">
                <w:r w:rsidRPr="007C6199" w:rsidDel="005E368E">
                  <w:rPr>
                    <w:rFonts w:ascii="Calibri" w:hAnsi="Calibri"/>
                    <w:sz w:val="18"/>
                    <w:szCs w:val="18"/>
                  </w:rPr>
                  <w:delText>L</w:delText>
                </w:r>
              </w:del>
            </w:ins>
            <w:ins w:id="3605" w:author="Smith, Alexis@Energy" w:date="2018-10-25T12:09:00Z">
              <w:r>
                <w:rPr>
                  <w:rFonts w:ascii="Calibri" w:hAnsi="Calibri"/>
                  <w:sz w:val="18"/>
                  <w:szCs w:val="18"/>
                </w:rPr>
                <w:t>l</w:t>
              </w:r>
            </w:ins>
            <w:ins w:id="3606" w:author="Dee Anne Ross" w:date="2018-09-07T15:17:00Z">
              <w:r w:rsidRPr="007C6199">
                <w:rPr>
                  <w:rFonts w:ascii="Calibri" w:hAnsi="Calibri"/>
                  <w:sz w:val="18"/>
                  <w:szCs w:val="18"/>
                </w:rPr>
                <w:t xml:space="preserve">ookup </w:t>
              </w:r>
            </w:ins>
            <w:ins w:id="3607" w:author="Smith, Alexis@Energy" w:date="2018-10-25T11:02:00Z">
              <w:r>
                <w:rPr>
                  <w:rFonts w:ascii="Calibri" w:hAnsi="Calibri"/>
                  <w:sz w:val="18"/>
                  <w:szCs w:val="18"/>
                </w:rPr>
                <w:t xml:space="preserve">table: </w:t>
              </w:r>
            </w:ins>
            <w:ins w:id="3608" w:author="Dee Anne Ross" w:date="2018-09-07T15:17:00Z">
              <w:r w:rsidRPr="007C6199">
                <w:rPr>
                  <w:rFonts w:ascii="Calibri" w:hAnsi="Calibri"/>
                  <w:sz w:val="18"/>
                  <w:szCs w:val="18"/>
                </w:rPr>
                <w:t>enter value from column A</w:t>
              </w:r>
            </w:ins>
            <w:ins w:id="3609" w:author="Dee Anne Ross" w:date="2018-09-07T15:19:00Z">
              <w:r w:rsidRPr="007C6199">
                <w:rPr>
                  <w:rFonts w:ascii="Calibri" w:hAnsi="Calibri"/>
                  <w:sz w:val="18"/>
                  <w:szCs w:val="18"/>
                </w:rPr>
                <w:t xml:space="preserve"> </w:t>
              </w:r>
            </w:ins>
            <w:ins w:id="3610" w:author="Dee Anne Ross" w:date="2018-09-07T15:17:00Z">
              <w:r w:rsidRPr="007C6199">
                <w:rPr>
                  <w:rFonts w:ascii="Calibri" w:hAnsi="Calibri"/>
                  <w:sz w:val="18"/>
                  <w:szCs w:val="18"/>
                </w:rPr>
                <w:t xml:space="preserve">for </w:t>
              </w:r>
            </w:ins>
            <w:ins w:id="3611" w:author="Dee Anne Ross" w:date="2018-09-07T15:19:00Z">
              <w:r w:rsidRPr="007C6199">
                <w:rPr>
                  <w:rFonts w:ascii="Calibri" w:hAnsi="Calibri"/>
                  <w:sz w:val="18"/>
                  <w:szCs w:val="18"/>
                </w:rPr>
                <w:t>CZ from A09&gt;&gt;</w:t>
              </w:r>
            </w:ins>
          </w:p>
        </w:tc>
        <w:tc>
          <w:tcPr>
            <w:tcW w:w="1876" w:type="dxa"/>
            <w:vAlign w:val="bottom"/>
          </w:tcPr>
          <w:p w14:paraId="55F6E0C1" w14:textId="1FD7B5FC" w:rsidR="000B3ABA" w:rsidRPr="007C6199" w:rsidRDefault="000B3ABA" w:rsidP="007C6199">
            <w:pPr>
              <w:rPr>
                <w:ins w:id="3612" w:author="Dee Anne Ross" w:date="2018-09-07T15:16:00Z"/>
                <w:rFonts w:ascii="Calibri" w:hAnsi="Calibri"/>
                <w:sz w:val="18"/>
                <w:szCs w:val="18"/>
              </w:rPr>
            </w:pPr>
            <w:ins w:id="3613" w:author="Dee Anne Ross" w:date="2018-09-07T15:19:00Z">
              <w:r w:rsidRPr="007C6199">
                <w:rPr>
                  <w:rFonts w:ascii="Calibri" w:hAnsi="Calibri"/>
                  <w:sz w:val="18"/>
                  <w:szCs w:val="18"/>
                </w:rPr>
                <w:t>&lt;&lt;</w:t>
              </w:r>
            </w:ins>
            <w:ins w:id="3614" w:author="Smith, Alexis@Energy" w:date="2018-10-25T12:12:00Z">
              <w:r>
                <w:rPr>
                  <w:rFonts w:ascii="Calibri" w:hAnsi="Calibri"/>
                  <w:sz w:val="18"/>
                  <w:szCs w:val="18"/>
                </w:rPr>
                <w:t xml:space="preserve">Reference </w:t>
              </w:r>
            </w:ins>
            <w:ins w:id="3615" w:author="Dee Anne Ross" w:date="2018-09-07T15:19:00Z">
              <w:del w:id="3616" w:author="Smith, Alexis@Energy" w:date="2018-10-25T12:12:00Z">
                <w:r w:rsidRPr="007C6199" w:rsidDel="0091611B">
                  <w:rPr>
                    <w:rFonts w:ascii="Calibri" w:hAnsi="Calibri"/>
                    <w:sz w:val="18"/>
                    <w:szCs w:val="18"/>
                  </w:rPr>
                  <w:delText>L</w:delText>
                </w:r>
              </w:del>
            </w:ins>
            <w:ins w:id="3617" w:author="Smith, Alexis@Energy" w:date="2018-10-25T12:12:00Z">
              <w:r>
                <w:rPr>
                  <w:rFonts w:ascii="Calibri" w:hAnsi="Calibri"/>
                  <w:sz w:val="18"/>
                  <w:szCs w:val="18"/>
                </w:rPr>
                <w:t>l</w:t>
              </w:r>
            </w:ins>
            <w:ins w:id="3618" w:author="Dee Anne Ross" w:date="2018-09-07T15:19:00Z">
              <w:r w:rsidRPr="007C6199">
                <w:rPr>
                  <w:rFonts w:ascii="Calibri" w:hAnsi="Calibri"/>
                  <w:sz w:val="18"/>
                  <w:szCs w:val="18"/>
                </w:rPr>
                <w:t xml:space="preserve">ookup </w:t>
              </w:r>
            </w:ins>
            <w:ins w:id="3619" w:author="Smith, Alexis@Energy" w:date="2018-10-25T12:12:00Z">
              <w:r>
                <w:rPr>
                  <w:rFonts w:ascii="Calibri" w:hAnsi="Calibri"/>
                  <w:sz w:val="18"/>
                  <w:szCs w:val="18"/>
                </w:rPr>
                <w:t xml:space="preserve">table: </w:t>
              </w:r>
            </w:ins>
            <w:ins w:id="3620" w:author="Dee Anne Ross" w:date="2018-09-07T15:19:00Z">
              <w:r w:rsidRPr="007C6199">
                <w:rPr>
                  <w:rFonts w:ascii="Calibri" w:hAnsi="Calibri"/>
                  <w:sz w:val="18"/>
                  <w:szCs w:val="18"/>
                </w:rPr>
                <w:t xml:space="preserve">enter value from column </w:t>
              </w:r>
            </w:ins>
            <w:ins w:id="3621" w:author="Dee Anne Ross" w:date="2018-09-07T15:20:00Z">
              <w:r w:rsidRPr="007C6199">
                <w:rPr>
                  <w:rFonts w:ascii="Calibri" w:hAnsi="Calibri"/>
                  <w:sz w:val="18"/>
                  <w:szCs w:val="18"/>
                </w:rPr>
                <w:t>B</w:t>
              </w:r>
            </w:ins>
            <w:ins w:id="3622" w:author="Dee Anne Ross" w:date="2018-09-07T15:19:00Z">
              <w:r w:rsidRPr="007C6199">
                <w:rPr>
                  <w:rFonts w:ascii="Calibri" w:hAnsi="Calibri"/>
                  <w:sz w:val="18"/>
                  <w:szCs w:val="18"/>
                </w:rPr>
                <w:t xml:space="preserve"> for CZ from A09&gt;&gt;</w:t>
              </w:r>
            </w:ins>
          </w:p>
        </w:tc>
        <w:tc>
          <w:tcPr>
            <w:tcW w:w="1935" w:type="dxa"/>
            <w:vAlign w:val="bottom"/>
          </w:tcPr>
          <w:p w14:paraId="645084AA" w14:textId="77777777" w:rsidR="000B3ABA" w:rsidRDefault="000B3ABA" w:rsidP="007C6199">
            <w:pPr>
              <w:rPr>
                <w:ins w:id="3623" w:author="Smith, Alexis@Energy" w:date="2018-10-25T14:01:00Z"/>
                <w:rFonts w:ascii="Calibri" w:hAnsi="Calibri"/>
                <w:sz w:val="18"/>
                <w:szCs w:val="18"/>
              </w:rPr>
            </w:pPr>
            <w:ins w:id="3624" w:author="Dee Anne Ross" w:date="2018-09-07T15:20:00Z">
              <w:r w:rsidRPr="007C6199">
                <w:rPr>
                  <w:rFonts w:ascii="Calibri" w:hAnsi="Calibri"/>
                  <w:sz w:val="18"/>
                  <w:szCs w:val="18"/>
                </w:rPr>
                <w:t>&lt;&lt;Calculate</w:t>
              </w:r>
            </w:ins>
            <w:ins w:id="3625" w:author="Smith, Alexis@Energy" w:date="2018-10-25T12:12:00Z">
              <w:r>
                <w:rPr>
                  <w:rFonts w:ascii="Calibri" w:hAnsi="Calibri"/>
                  <w:sz w:val="18"/>
                  <w:szCs w:val="18"/>
                </w:rPr>
                <w:t>d field:</w:t>
              </w:r>
            </w:ins>
            <w:ins w:id="3626" w:author="Dee Anne Ross" w:date="2018-09-07T15:20:00Z">
              <w:r w:rsidRPr="007C6199">
                <w:rPr>
                  <w:rFonts w:ascii="Calibri" w:hAnsi="Calibri"/>
                  <w:sz w:val="18"/>
                  <w:szCs w:val="18"/>
                </w:rPr>
                <w:t xml:space="preserve"> </w:t>
              </w:r>
            </w:ins>
          </w:p>
          <w:p w14:paraId="7B192247" w14:textId="630D9FF4" w:rsidR="000B3ABA" w:rsidRPr="007C6199" w:rsidRDefault="000B3ABA" w:rsidP="007C6199">
            <w:pPr>
              <w:rPr>
                <w:ins w:id="3627" w:author="Dee Anne Ross" w:date="2018-09-07T15:16:00Z"/>
                <w:rFonts w:ascii="Calibri" w:hAnsi="Calibri"/>
                <w:sz w:val="18"/>
                <w:szCs w:val="18"/>
              </w:rPr>
            </w:pPr>
            <w:ins w:id="3628" w:author="Dee Anne Ross" w:date="2018-09-07T15:22:00Z">
              <w:r w:rsidRPr="007C6199">
                <w:rPr>
                  <w:rFonts w:ascii="Calibri" w:hAnsi="Calibri"/>
                  <w:sz w:val="18"/>
                  <w:szCs w:val="18"/>
                </w:rPr>
                <w:t>(</w:t>
              </w:r>
            </w:ins>
            <w:ins w:id="3629" w:author="Dee Anne Ross" w:date="2018-09-07T15:20:00Z">
              <w:r w:rsidRPr="007C6199">
                <w:rPr>
                  <w:rFonts w:ascii="Calibri" w:hAnsi="Calibri"/>
                  <w:sz w:val="18"/>
                  <w:szCs w:val="18"/>
                </w:rPr>
                <w:t>A10</w:t>
              </w:r>
            </w:ins>
            <w:r>
              <w:rPr>
                <w:rFonts w:ascii="Calibri" w:hAnsi="Calibri"/>
                <w:sz w:val="18"/>
                <w:szCs w:val="18"/>
              </w:rPr>
              <w:t xml:space="preserve"> </w:t>
            </w:r>
            <w:ins w:id="3630" w:author="Smith, Alexis@Energy" w:date="2018-10-25T12:20:00Z">
              <w:r>
                <w:rPr>
                  <w:rFonts w:ascii="Calibri" w:hAnsi="Calibri"/>
                  <w:sz w:val="18"/>
                  <w:szCs w:val="18"/>
                </w:rPr>
                <w:t>*</w:t>
              </w:r>
            </w:ins>
            <w:r>
              <w:rPr>
                <w:rFonts w:ascii="Calibri" w:hAnsi="Calibri"/>
                <w:sz w:val="18"/>
                <w:szCs w:val="18"/>
              </w:rPr>
              <w:t xml:space="preserve"> </w:t>
            </w:r>
            <w:ins w:id="3631" w:author="Smith, Alexis@Energy" w:date="2018-11-06T09:08:00Z">
              <w:r>
                <w:rPr>
                  <w:rFonts w:ascii="Calibri" w:hAnsi="Calibri"/>
                  <w:sz w:val="18"/>
                  <w:szCs w:val="18"/>
                </w:rPr>
                <w:t>O</w:t>
              </w:r>
            </w:ins>
            <w:ins w:id="3632" w:author="Dee Anne Ross" w:date="2018-09-07T15:20:00Z">
              <w:r w:rsidRPr="007C6199">
                <w:rPr>
                  <w:rFonts w:ascii="Calibri" w:hAnsi="Calibri"/>
                  <w:sz w:val="18"/>
                  <w:szCs w:val="18"/>
                </w:rPr>
                <w:t>0</w:t>
              </w:r>
            </w:ins>
            <w:ins w:id="3633" w:author="Smith, Alexis@Energy" w:date="2018-10-25T14:59:00Z">
              <w:r>
                <w:rPr>
                  <w:rFonts w:ascii="Calibri" w:hAnsi="Calibri"/>
                  <w:sz w:val="18"/>
                  <w:szCs w:val="18"/>
                </w:rPr>
                <w:t>2</w:t>
              </w:r>
            </w:ins>
            <w:ins w:id="3634" w:author="Dee Anne Ross" w:date="2018-09-07T15:20:00Z">
              <w:r w:rsidRPr="007C6199">
                <w:rPr>
                  <w:rFonts w:ascii="Calibri" w:hAnsi="Calibri"/>
                  <w:sz w:val="18"/>
                  <w:szCs w:val="18"/>
                </w:rPr>
                <w:t>)/1000</w:t>
              </w:r>
            </w:ins>
            <w:ins w:id="3635" w:author="Smith, Alexis@Energy" w:date="2018-10-25T14:00:00Z">
              <w:r>
                <w:rPr>
                  <w:rFonts w:ascii="Calibri" w:hAnsi="Calibri"/>
                  <w:sz w:val="18"/>
                  <w:szCs w:val="18"/>
                </w:rPr>
                <w:t xml:space="preserve"> </w:t>
              </w:r>
            </w:ins>
            <w:ins w:id="3636" w:author="Dee Anne Ross" w:date="2018-09-07T15:20:00Z">
              <w:r w:rsidRPr="007C6199">
                <w:rPr>
                  <w:rFonts w:ascii="Calibri" w:hAnsi="Calibri"/>
                  <w:sz w:val="18"/>
                  <w:szCs w:val="18"/>
                </w:rPr>
                <w:t>+</w:t>
              </w:r>
            </w:ins>
            <w:ins w:id="3637" w:author="Smith, Alexis@Energy" w:date="2018-10-25T14:00:00Z">
              <w:r>
                <w:rPr>
                  <w:rFonts w:ascii="Calibri" w:hAnsi="Calibri"/>
                  <w:sz w:val="18"/>
                  <w:szCs w:val="18"/>
                </w:rPr>
                <w:t xml:space="preserve"> </w:t>
              </w:r>
            </w:ins>
            <w:ins w:id="3638" w:author="Dee Anne Ross" w:date="2018-09-07T15:20:00Z">
              <w:r w:rsidRPr="007C6199">
                <w:rPr>
                  <w:rFonts w:ascii="Calibri" w:hAnsi="Calibri"/>
                  <w:sz w:val="18"/>
                  <w:szCs w:val="18"/>
                </w:rPr>
                <w:t>(A06</w:t>
              </w:r>
            </w:ins>
            <w:ins w:id="3639" w:author="Smith, Alexis@Energy" w:date="2018-10-25T12:21:00Z">
              <w:r>
                <w:rPr>
                  <w:rFonts w:ascii="Calibri" w:hAnsi="Calibri"/>
                  <w:sz w:val="18"/>
                  <w:szCs w:val="18"/>
                </w:rPr>
                <w:t>*</w:t>
              </w:r>
            </w:ins>
            <w:ins w:id="3640" w:author="Smith, Alexis@Energy" w:date="2018-11-06T09:08:00Z">
              <w:r>
                <w:rPr>
                  <w:rFonts w:ascii="Calibri" w:hAnsi="Calibri"/>
                  <w:sz w:val="18"/>
                  <w:szCs w:val="18"/>
                </w:rPr>
                <w:t>O</w:t>
              </w:r>
            </w:ins>
            <w:ins w:id="3641" w:author="Dee Anne Ross" w:date="2018-09-07T15:21:00Z">
              <w:r w:rsidRPr="007C6199">
                <w:rPr>
                  <w:rFonts w:ascii="Calibri" w:hAnsi="Calibri"/>
                  <w:sz w:val="18"/>
                  <w:szCs w:val="18"/>
                </w:rPr>
                <w:t>0</w:t>
              </w:r>
            </w:ins>
            <w:ins w:id="3642" w:author="Smith, Alexis@Energy" w:date="2018-10-25T14:59:00Z">
              <w:r>
                <w:rPr>
                  <w:rFonts w:ascii="Calibri" w:hAnsi="Calibri"/>
                  <w:sz w:val="18"/>
                  <w:szCs w:val="18"/>
                </w:rPr>
                <w:t>3</w:t>
              </w:r>
            </w:ins>
            <w:ins w:id="3643" w:author="Smith, Alexis@Energy" w:date="2018-10-25T12:13:00Z">
              <w:r>
                <w:rPr>
                  <w:rFonts w:ascii="Calibri" w:hAnsi="Calibri"/>
                  <w:sz w:val="18"/>
                  <w:szCs w:val="18"/>
                </w:rPr>
                <w:t>)</w:t>
              </w:r>
            </w:ins>
            <w:ins w:id="3644" w:author="Dee Anne Ross" w:date="2018-09-07T15:20:00Z">
              <w:r w:rsidRPr="007C6199">
                <w:rPr>
                  <w:rFonts w:ascii="Calibri" w:hAnsi="Calibri"/>
                  <w:sz w:val="18"/>
                  <w:szCs w:val="18"/>
                </w:rPr>
                <w:t>&gt;&gt;</w:t>
              </w:r>
            </w:ins>
          </w:p>
        </w:tc>
        <w:tc>
          <w:tcPr>
            <w:tcW w:w="1737" w:type="dxa"/>
            <w:vAlign w:val="bottom"/>
          </w:tcPr>
          <w:p w14:paraId="001EA7B7" w14:textId="722E4E64" w:rsidR="000B3ABA" w:rsidRPr="007C6199" w:rsidRDefault="000B3ABA" w:rsidP="007C6199">
            <w:pPr>
              <w:rPr>
                <w:ins w:id="3645" w:author="Dee Anne Ross" w:date="2018-09-07T15:16:00Z"/>
                <w:rFonts w:ascii="Calibri" w:hAnsi="Calibri"/>
                <w:sz w:val="18"/>
                <w:szCs w:val="18"/>
              </w:rPr>
            </w:pPr>
            <w:ins w:id="3646" w:author="Dee Anne Ross" w:date="2018-09-07T15:27:00Z">
              <w:r w:rsidRPr="007C6199">
                <w:rPr>
                  <w:rFonts w:ascii="Calibri" w:hAnsi="Calibri"/>
                  <w:sz w:val="18"/>
                  <w:szCs w:val="18"/>
                </w:rPr>
                <w:t>&lt;&lt;</w:t>
              </w:r>
            </w:ins>
            <w:ins w:id="3647" w:author="Smith, Alexis@Energy" w:date="2018-10-25T15:40:00Z">
              <w:r>
                <w:rPr>
                  <w:rFonts w:ascii="Calibri" w:hAnsi="Calibri"/>
                  <w:sz w:val="18"/>
                  <w:szCs w:val="18"/>
                </w:rPr>
                <w:t>autofilled from</w:t>
              </w:r>
            </w:ins>
            <w:ins w:id="3648" w:author="Dee Anne Ross" w:date="2018-09-07T15:28:00Z">
              <w:del w:id="3649" w:author="Smith, Alexis@Energy" w:date="2018-10-24T14:43:00Z">
                <w:r w:rsidRPr="007C6199" w:rsidDel="0002650A">
                  <w:rPr>
                    <w:rFonts w:ascii="Calibri" w:hAnsi="Calibri"/>
                    <w:sz w:val="18"/>
                    <w:szCs w:val="18"/>
                  </w:rPr>
                  <w:delText>V</w:delText>
                </w:r>
              </w:del>
              <w:del w:id="3650" w:author="Smith, Alexis@Energy" w:date="2018-10-25T15:40:00Z">
                <w:r w:rsidRPr="007C6199" w:rsidDel="00F1359C">
                  <w:rPr>
                    <w:rFonts w:ascii="Calibri" w:hAnsi="Calibri"/>
                    <w:sz w:val="18"/>
                    <w:szCs w:val="18"/>
                  </w:rPr>
                  <w:delText>alue =</w:delText>
                </w:r>
              </w:del>
              <w:r w:rsidRPr="007C6199">
                <w:rPr>
                  <w:rFonts w:ascii="Calibri" w:hAnsi="Calibri"/>
                  <w:sz w:val="18"/>
                  <w:szCs w:val="18"/>
                </w:rPr>
                <w:t xml:space="preserve"> M0</w:t>
              </w:r>
            </w:ins>
            <w:ins w:id="3651" w:author="Smith, Alexis@Energy" w:date="2018-10-25T14:52:00Z">
              <w:r>
                <w:rPr>
                  <w:rFonts w:ascii="Calibri" w:hAnsi="Calibri"/>
                  <w:sz w:val="18"/>
                  <w:szCs w:val="18"/>
                </w:rPr>
                <w:t>8</w:t>
              </w:r>
            </w:ins>
            <w:ins w:id="3652" w:author="Dee Anne Ross" w:date="2018-09-07T15:27:00Z">
              <w:r w:rsidRPr="007C6199">
                <w:rPr>
                  <w:rFonts w:ascii="Calibri" w:hAnsi="Calibri"/>
                  <w:sz w:val="18"/>
                  <w:szCs w:val="18"/>
                </w:rPr>
                <w:t>&gt;&gt;</w:t>
              </w:r>
            </w:ins>
          </w:p>
        </w:tc>
        <w:tc>
          <w:tcPr>
            <w:tcW w:w="1710" w:type="dxa"/>
            <w:vAlign w:val="bottom"/>
          </w:tcPr>
          <w:p w14:paraId="633F8C2F" w14:textId="70AE861F" w:rsidR="000B3ABA" w:rsidRDefault="000B3ABA" w:rsidP="00DE3C25">
            <w:pPr>
              <w:rPr>
                <w:ins w:id="3653" w:author="Smith, Alexis@Energy" w:date="2018-11-02T10:37:00Z"/>
                <w:rFonts w:ascii="Calibri" w:hAnsi="Calibri"/>
                <w:sz w:val="18"/>
                <w:szCs w:val="18"/>
              </w:rPr>
            </w:pPr>
            <w:ins w:id="3654" w:author="Dee Anne Ross" w:date="2018-09-07T15:27:00Z">
              <w:r w:rsidRPr="007C6199">
                <w:rPr>
                  <w:rFonts w:ascii="Calibri" w:hAnsi="Calibri"/>
                  <w:sz w:val="18"/>
                  <w:szCs w:val="18"/>
                </w:rPr>
                <w:t>&lt;&lt;</w:t>
              </w:r>
            </w:ins>
            <w:ins w:id="3655" w:author="Smith, Alexis@Energy" w:date="2018-11-02T10:37:00Z">
              <w:r>
                <w:rPr>
                  <w:rFonts w:ascii="Calibri" w:hAnsi="Calibri"/>
                  <w:sz w:val="18"/>
                  <w:szCs w:val="18"/>
                </w:rPr>
                <w:t xml:space="preserve">if </w:t>
              </w:r>
            </w:ins>
            <w:ins w:id="3656" w:author="Smith, Alexis@Energy" w:date="2018-11-06T09:11:00Z">
              <w:r>
                <w:rPr>
                  <w:rFonts w:ascii="Calibri" w:hAnsi="Calibri"/>
                  <w:sz w:val="18"/>
                  <w:szCs w:val="18"/>
                </w:rPr>
                <w:t>O05</w:t>
              </w:r>
            </w:ins>
            <w:ins w:id="3657" w:author="Smith, Alexis@Energy" w:date="2018-11-06T09:13:00Z">
              <w:r>
                <w:rPr>
                  <w:rFonts w:ascii="Calibri" w:hAnsi="Calibri"/>
                  <w:sz w:val="18"/>
                  <w:szCs w:val="18"/>
                </w:rPr>
                <w:t xml:space="preserve"> &gt; 0</w:t>
              </w:r>
            </w:ins>
            <w:ins w:id="3658" w:author="Smith, Alexis@Energy" w:date="2018-11-02T10:37:00Z">
              <w:r>
                <w:rPr>
                  <w:rFonts w:ascii="Calibri" w:hAnsi="Calibri"/>
                  <w:sz w:val="18"/>
                  <w:szCs w:val="18"/>
                </w:rPr>
                <w:t>, then calculated field = O04 + O0</w:t>
              </w:r>
            </w:ins>
            <w:ins w:id="3659" w:author="Smith, Alexis@Energy" w:date="2018-11-06T09:14:00Z">
              <w:r>
                <w:rPr>
                  <w:rFonts w:ascii="Calibri" w:hAnsi="Calibri"/>
                  <w:sz w:val="18"/>
                  <w:szCs w:val="18"/>
                </w:rPr>
                <w:t>5</w:t>
              </w:r>
            </w:ins>
            <w:ins w:id="3660" w:author="Smith, Alexis@Energy" w:date="2018-11-02T10:37:00Z">
              <w:r>
                <w:rPr>
                  <w:rFonts w:ascii="Calibri" w:hAnsi="Calibri"/>
                  <w:sz w:val="18"/>
                  <w:szCs w:val="18"/>
                </w:rPr>
                <w:t>;</w:t>
              </w:r>
            </w:ins>
          </w:p>
          <w:p w14:paraId="3314C9C2" w14:textId="1E8BCFD5" w:rsidR="000B3ABA" w:rsidRPr="007C6199" w:rsidRDefault="000B3ABA" w:rsidP="007C6199">
            <w:pPr>
              <w:rPr>
                <w:ins w:id="3661" w:author="Dee Anne Ross" w:date="2018-09-07T15:16:00Z"/>
                <w:rFonts w:ascii="Calibri" w:hAnsi="Calibri"/>
                <w:sz w:val="18"/>
                <w:szCs w:val="18"/>
              </w:rPr>
            </w:pPr>
            <w:ins w:id="3662" w:author="Smith, Alexis@Energy" w:date="2018-11-02T10:37:00Z">
              <w:r>
                <w:rPr>
                  <w:rFonts w:ascii="Calibri" w:hAnsi="Calibri"/>
                  <w:sz w:val="18"/>
                  <w:szCs w:val="18"/>
                </w:rPr>
                <w:t>Else</w:t>
              </w:r>
            </w:ins>
            <w:ins w:id="3663" w:author="Smith, Alexis@Energy" w:date="2018-11-06T09:15:00Z">
              <w:r>
                <w:rPr>
                  <w:rFonts w:ascii="Calibri" w:hAnsi="Calibri"/>
                  <w:sz w:val="18"/>
                  <w:szCs w:val="18"/>
                </w:rPr>
                <w:t xml:space="preserve"> value = O04</w:t>
              </w:r>
            </w:ins>
            <w:ins w:id="3664" w:author="Smith, Alexis@Energy" w:date="2018-11-02T10:37:00Z">
              <w:r>
                <w:rPr>
                  <w:rFonts w:ascii="Calibri" w:hAnsi="Calibri"/>
                  <w:sz w:val="18"/>
                  <w:szCs w:val="18"/>
                </w:rPr>
                <w:t xml:space="preserve"> </w:t>
              </w:r>
            </w:ins>
            <w:ins w:id="3665" w:author="Dee Anne Ross" w:date="2018-09-07T15:27:00Z">
              <w:del w:id="3666" w:author="Smith, Alexis@Energy" w:date="2018-11-06T09:15:00Z">
                <w:r w:rsidRPr="007C6199" w:rsidDel="008D4970">
                  <w:rPr>
                    <w:rFonts w:ascii="Calibri" w:hAnsi="Calibri"/>
                    <w:sz w:val="18"/>
                    <w:szCs w:val="18"/>
                  </w:rPr>
                  <w:delText>Calculate</w:delText>
                </w:r>
              </w:del>
            </w:ins>
            <w:del w:id="3667" w:author="Smith, Alexis@Energy" w:date="2018-11-06T09:15:00Z">
              <w:r w:rsidDel="008D4970">
                <w:rPr>
                  <w:rFonts w:ascii="Calibri" w:hAnsi="Calibri"/>
                  <w:sz w:val="18"/>
                  <w:szCs w:val="18"/>
                </w:rPr>
                <w:delText xml:space="preserve"> </w:delText>
              </w:r>
            </w:del>
            <w:ins w:id="3668" w:author="Dee Anne Ross" w:date="2018-09-07T15:27:00Z">
              <w:del w:id="3669" w:author="Smith, Alexis@Energy" w:date="2018-10-24T14:43:00Z">
                <w:r w:rsidRPr="007C6199" w:rsidDel="0002650A">
                  <w:rPr>
                    <w:rFonts w:ascii="Calibri" w:hAnsi="Calibri"/>
                    <w:sz w:val="18"/>
                    <w:szCs w:val="18"/>
                  </w:rPr>
                  <w:delText xml:space="preserve"> </w:delText>
                </w:r>
              </w:del>
              <w:del w:id="3670" w:author="Smith, Alexis@Energy" w:date="2018-11-06T09:15:00Z">
                <w:r w:rsidRPr="007C6199" w:rsidDel="008D4970">
                  <w:rPr>
                    <w:rFonts w:ascii="Calibri" w:hAnsi="Calibri"/>
                    <w:sz w:val="18"/>
                    <w:szCs w:val="18"/>
                  </w:rPr>
                  <w:delText>P0+P0</w:delText>
                </w:r>
              </w:del>
              <w:r w:rsidRPr="007C6199">
                <w:rPr>
                  <w:rFonts w:ascii="Calibri" w:hAnsi="Calibri"/>
                  <w:sz w:val="18"/>
                  <w:szCs w:val="18"/>
                </w:rPr>
                <w:t>&gt;&gt;</w:t>
              </w:r>
            </w:ins>
          </w:p>
        </w:tc>
        <w:tc>
          <w:tcPr>
            <w:tcW w:w="2875" w:type="dxa"/>
            <w:vAlign w:val="bottom"/>
          </w:tcPr>
          <w:p w14:paraId="1C633860" w14:textId="57173213" w:rsidR="000B3ABA" w:rsidRPr="007C6199" w:rsidRDefault="000B3ABA" w:rsidP="007C6199">
            <w:pPr>
              <w:rPr>
                <w:ins w:id="3671" w:author="Dee Anne Ross" w:date="2018-09-07T15:16:00Z"/>
                <w:rFonts w:ascii="Calibri" w:hAnsi="Calibri"/>
                <w:sz w:val="18"/>
                <w:szCs w:val="18"/>
              </w:rPr>
            </w:pPr>
            <w:ins w:id="3672" w:author="Dee Anne Ross" w:date="2018-09-07T15:31:00Z">
              <w:r w:rsidRPr="00EF7D2A">
                <w:rPr>
                  <w:rFonts w:ascii="Calibri" w:hAnsi="Calibri"/>
                  <w:sz w:val="18"/>
                  <w:szCs w:val="18"/>
                </w:rPr>
                <w:t>&lt;&lt;user input text&gt;&gt;</w:t>
              </w:r>
            </w:ins>
          </w:p>
        </w:tc>
      </w:tr>
      <w:tr w:rsidR="000B3ABA" w14:paraId="2B1C8466" w14:textId="77777777" w:rsidTr="000B3ABA">
        <w:trPr>
          <w:ins w:id="3673" w:author="Dee Anne Ross" w:date="2018-09-07T15:16:00Z"/>
        </w:trPr>
        <w:tc>
          <w:tcPr>
            <w:tcW w:w="2313" w:type="dxa"/>
          </w:tcPr>
          <w:p w14:paraId="28960E35" w14:textId="77777777" w:rsidR="000B3ABA" w:rsidRPr="006304B9" w:rsidRDefault="000B3ABA" w:rsidP="00496217">
            <w:pPr>
              <w:jc w:val="center"/>
              <w:rPr>
                <w:rFonts w:ascii="Calibri" w:hAnsi="Calibri"/>
                <w:sz w:val="18"/>
                <w:szCs w:val="18"/>
              </w:rPr>
            </w:pPr>
          </w:p>
        </w:tc>
        <w:tc>
          <w:tcPr>
            <w:tcW w:w="1944" w:type="dxa"/>
            <w:vAlign w:val="bottom"/>
          </w:tcPr>
          <w:p w14:paraId="4DD888D2" w14:textId="1CD4BE52" w:rsidR="000B3ABA" w:rsidRPr="007C6199" w:rsidRDefault="000B3ABA" w:rsidP="00496217">
            <w:pPr>
              <w:jc w:val="center"/>
              <w:rPr>
                <w:ins w:id="3674" w:author="Dee Anne Ross" w:date="2018-09-07T15:16:00Z"/>
                <w:rFonts w:ascii="Calibri" w:hAnsi="Calibri"/>
                <w:sz w:val="18"/>
                <w:szCs w:val="18"/>
              </w:rPr>
            </w:pPr>
          </w:p>
        </w:tc>
        <w:tc>
          <w:tcPr>
            <w:tcW w:w="1876" w:type="dxa"/>
            <w:vAlign w:val="bottom"/>
          </w:tcPr>
          <w:p w14:paraId="0705BE41" w14:textId="77777777" w:rsidR="000B3ABA" w:rsidRDefault="000B3ABA" w:rsidP="00496217">
            <w:pPr>
              <w:jc w:val="center"/>
              <w:rPr>
                <w:ins w:id="3675" w:author="Dee Anne Ross" w:date="2018-09-07T15:16:00Z"/>
                <w:rFonts w:ascii="Calibri" w:hAnsi="Calibri"/>
                <w:sz w:val="20"/>
              </w:rPr>
            </w:pPr>
          </w:p>
        </w:tc>
        <w:tc>
          <w:tcPr>
            <w:tcW w:w="1935" w:type="dxa"/>
            <w:vAlign w:val="bottom"/>
          </w:tcPr>
          <w:p w14:paraId="02606E8D" w14:textId="77777777" w:rsidR="000B3ABA" w:rsidRDefault="000B3ABA" w:rsidP="00496217">
            <w:pPr>
              <w:jc w:val="center"/>
              <w:rPr>
                <w:ins w:id="3676" w:author="Dee Anne Ross" w:date="2018-09-07T15:16:00Z"/>
                <w:rFonts w:ascii="Calibri" w:hAnsi="Calibri"/>
                <w:sz w:val="20"/>
              </w:rPr>
            </w:pPr>
          </w:p>
        </w:tc>
        <w:tc>
          <w:tcPr>
            <w:tcW w:w="1737" w:type="dxa"/>
            <w:vAlign w:val="bottom"/>
          </w:tcPr>
          <w:p w14:paraId="073259B6" w14:textId="77777777" w:rsidR="000B3ABA" w:rsidRDefault="000B3ABA" w:rsidP="00496217">
            <w:pPr>
              <w:jc w:val="center"/>
              <w:rPr>
                <w:ins w:id="3677" w:author="Dee Anne Ross" w:date="2018-09-07T15:16:00Z"/>
                <w:rFonts w:ascii="Calibri" w:hAnsi="Calibri"/>
                <w:sz w:val="20"/>
              </w:rPr>
            </w:pPr>
          </w:p>
        </w:tc>
        <w:tc>
          <w:tcPr>
            <w:tcW w:w="1710" w:type="dxa"/>
            <w:vAlign w:val="bottom"/>
          </w:tcPr>
          <w:p w14:paraId="31A84A67" w14:textId="77777777" w:rsidR="000B3ABA" w:rsidRDefault="000B3ABA" w:rsidP="00496217">
            <w:pPr>
              <w:jc w:val="center"/>
              <w:rPr>
                <w:ins w:id="3678" w:author="Dee Anne Ross" w:date="2018-09-07T15:16:00Z"/>
                <w:rFonts w:ascii="Calibri" w:hAnsi="Calibri"/>
                <w:sz w:val="20"/>
              </w:rPr>
            </w:pPr>
          </w:p>
        </w:tc>
        <w:tc>
          <w:tcPr>
            <w:tcW w:w="2875" w:type="dxa"/>
            <w:vAlign w:val="bottom"/>
          </w:tcPr>
          <w:p w14:paraId="14736CAA" w14:textId="77777777" w:rsidR="000B3ABA" w:rsidRDefault="000B3ABA" w:rsidP="00496217">
            <w:pPr>
              <w:jc w:val="center"/>
              <w:rPr>
                <w:ins w:id="3679" w:author="Dee Anne Ross" w:date="2018-09-07T15:16:00Z"/>
                <w:rFonts w:ascii="Calibri" w:hAnsi="Calibri"/>
                <w:sz w:val="20"/>
              </w:rPr>
            </w:pPr>
          </w:p>
        </w:tc>
      </w:tr>
    </w:tbl>
    <w:p w14:paraId="4A088E11" w14:textId="4C3CA7A4" w:rsidR="002D5E07" w:rsidRDefault="002D5E07" w:rsidP="002F643D">
      <w:pPr>
        <w:rPr>
          <w:rFonts w:ascii="Calibri" w:hAnsi="Calibri"/>
          <w:sz w:val="20"/>
        </w:rPr>
      </w:pPr>
    </w:p>
    <w:tbl>
      <w:tblPr>
        <w:tblStyle w:val="TableGrid"/>
        <w:tblW w:w="0" w:type="auto"/>
        <w:tblLook w:val="04A0" w:firstRow="1" w:lastRow="0" w:firstColumn="1" w:lastColumn="0" w:noHBand="0" w:noVBand="1"/>
      </w:tblPr>
      <w:tblGrid>
        <w:gridCol w:w="1435"/>
        <w:gridCol w:w="2070"/>
        <w:gridCol w:w="2070"/>
      </w:tblGrid>
      <w:tr w:rsidR="003E58E6" w14:paraId="0FA6B3E0" w14:textId="77777777" w:rsidTr="003E58E6">
        <w:tc>
          <w:tcPr>
            <w:tcW w:w="5575" w:type="dxa"/>
            <w:gridSpan w:val="3"/>
          </w:tcPr>
          <w:p w14:paraId="75D536DD" w14:textId="705A0D98" w:rsidR="003E58E6" w:rsidRDefault="001C0462" w:rsidP="002A339A">
            <w:pPr>
              <w:rPr>
                <w:rFonts w:ascii="Calibri" w:hAnsi="Calibri"/>
                <w:sz w:val="20"/>
              </w:rPr>
            </w:pPr>
            <w:ins w:id="3680" w:author="Smith, Alexis@Energy" w:date="2018-10-25T10:42:00Z">
              <w:r>
                <w:rPr>
                  <w:rFonts w:ascii="Calibri" w:hAnsi="Calibri"/>
                  <w:sz w:val="20"/>
                </w:rPr>
                <w:t xml:space="preserve">&lt;&lt; do not show table, only use for lookup for Table </w:t>
              </w:r>
            </w:ins>
            <w:ins w:id="3681" w:author="Smith, Alexis@Energy" w:date="2018-11-06T08:54:00Z">
              <w:r w:rsidR="007F7049">
                <w:rPr>
                  <w:rFonts w:ascii="Calibri" w:hAnsi="Calibri"/>
                  <w:sz w:val="20"/>
                </w:rPr>
                <w:t>O</w:t>
              </w:r>
            </w:ins>
            <w:ins w:id="3682" w:author="Smith, Alexis@Energy" w:date="2018-10-25T10:42:00Z">
              <w:r>
                <w:rPr>
                  <w:rFonts w:ascii="Calibri" w:hAnsi="Calibri"/>
                  <w:sz w:val="20"/>
                </w:rPr>
                <w:t>&gt;&gt;</w:t>
              </w:r>
            </w:ins>
          </w:p>
        </w:tc>
      </w:tr>
      <w:tr w:rsidR="003E58E6" w14:paraId="16081267" w14:textId="77777777" w:rsidTr="00B1712A">
        <w:trPr>
          <w:ins w:id="3683" w:author="Smith, Alexis@Energy" w:date="2018-10-25T10:02:00Z"/>
        </w:trPr>
        <w:tc>
          <w:tcPr>
            <w:tcW w:w="1435" w:type="dxa"/>
          </w:tcPr>
          <w:p w14:paraId="20C63C84" w14:textId="754B1918" w:rsidR="003E58E6" w:rsidRDefault="003E58E6" w:rsidP="003E58E6">
            <w:pPr>
              <w:rPr>
                <w:ins w:id="3684" w:author="Smith, Alexis@Energy" w:date="2018-10-25T10:02:00Z"/>
                <w:rFonts w:ascii="Calibri" w:hAnsi="Calibri"/>
                <w:sz w:val="20"/>
              </w:rPr>
            </w:pPr>
            <w:ins w:id="3685" w:author="Smith, Alexis@Energy" w:date="2018-10-25T10:02:00Z">
              <w:r>
                <w:rPr>
                  <w:rFonts w:ascii="Calibri" w:hAnsi="Calibri"/>
                  <w:sz w:val="20"/>
                </w:rPr>
                <w:t>Row # &amp; CZ</w:t>
              </w:r>
            </w:ins>
          </w:p>
        </w:tc>
        <w:tc>
          <w:tcPr>
            <w:tcW w:w="2070" w:type="dxa"/>
          </w:tcPr>
          <w:p w14:paraId="700C4E2B" w14:textId="5D0EAC1F" w:rsidR="003E58E6" w:rsidRDefault="003E58E6" w:rsidP="003E58E6">
            <w:pPr>
              <w:rPr>
                <w:ins w:id="3686" w:author="Smith, Alexis@Energy" w:date="2018-10-25T10:02:00Z"/>
                <w:rFonts w:ascii="Calibri" w:hAnsi="Calibri"/>
                <w:sz w:val="20"/>
              </w:rPr>
            </w:pPr>
            <w:ins w:id="3687" w:author="Smith, Alexis@Energy" w:date="2018-10-25T10:02:00Z">
              <w:r>
                <w:rPr>
                  <w:rFonts w:ascii="Calibri" w:hAnsi="Calibri"/>
                  <w:sz w:val="20"/>
                </w:rPr>
                <w:t>A</w:t>
              </w:r>
            </w:ins>
          </w:p>
        </w:tc>
        <w:tc>
          <w:tcPr>
            <w:tcW w:w="2070" w:type="dxa"/>
          </w:tcPr>
          <w:p w14:paraId="231FCCFF" w14:textId="16EE0B96" w:rsidR="003E58E6" w:rsidRDefault="003E58E6" w:rsidP="003E58E6">
            <w:pPr>
              <w:rPr>
                <w:ins w:id="3688" w:author="Smith, Alexis@Energy" w:date="2018-10-25T10:02:00Z"/>
                <w:rFonts w:ascii="Calibri" w:hAnsi="Calibri"/>
                <w:sz w:val="20"/>
              </w:rPr>
            </w:pPr>
            <w:ins w:id="3689" w:author="Smith, Alexis@Energy" w:date="2018-10-25T10:02:00Z">
              <w:r>
                <w:rPr>
                  <w:rFonts w:ascii="Calibri" w:hAnsi="Calibri"/>
                  <w:sz w:val="20"/>
                </w:rPr>
                <w:t>B</w:t>
              </w:r>
            </w:ins>
          </w:p>
        </w:tc>
      </w:tr>
      <w:tr w:rsidR="003E58E6" w14:paraId="236F8ABA" w14:textId="77777777" w:rsidTr="00B1712A">
        <w:tc>
          <w:tcPr>
            <w:tcW w:w="1435" w:type="dxa"/>
          </w:tcPr>
          <w:p w14:paraId="094F47F5" w14:textId="6A3B7BA1" w:rsidR="003E58E6" w:rsidRDefault="003E58E6" w:rsidP="003E58E6">
            <w:pPr>
              <w:rPr>
                <w:rFonts w:ascii="Calibri" w:hAnsi="Calibri"/>
                <w:sz w:val="20"/>
              </w:rPr>
            </w:pPr>
            <w:r>
              <w:rPr>
                <w:rFonts w:ascii="Calibri" w:hAnsi="Calibri"/>
                <w:sz w:val="20"/>
              </w:rPr>
              <w:t>1</w:t>
            </w:r>
          </w:p>
        </w:tc>
        <w:tc>
          <w:tcPr>
            <w:tcW w:w="2070" w:type="dxa"/>
          </w:tcPr>
          <w:p w14:paraId="10D28299" w14:textId="7A1C5A42" w:rsidR="003E58E6" w:rsidRDefault="003E58E6" w:rsidP="003E58E6">
            <w:pPr>
              <w:rPr>
                <w:rFonts w:ascii="Calibri" w:hAnsi="Calibri"/>
                <w:sz w:val="20"/>
              </w:rPr>
            </w:pPr>
            <w:r>
              <w:rPr>
                <w:rFonts w:ascii="Calibri" w:hAnsi="Calibri"/>
                <w:sz w:val="20"/>
              </w:rPr>
              <w:t>0.793</w:t>
            </w:r>
          </w:p>
        </w:tc>
        <w:tc>
          <w:tcPr>
            <w:tcW w:w="2070" w:type="dxa"/>
          </w:tcPr>
          <w:p w14:paraId="41884298" w14:textId="215DE6F7" w:rsidR="003E58E6" w:rsidRDefault="003E58E6" w:rsidP="003E58E6">
            <w:pPr>
              <w:rPr>
                <w:rFonts w:ascii="Calibri" w:hAnsi="Calibri"/>
                <w:sz w:val="20"/>
              </w:rPr>
            </w:pPr>
            <w:r>
              <w:rPr>
                <w:rFonts w:ascii="Calibri" w:hAnsi="Calibri"/>
                <w:sz w:val="20"/>
              </w:rPr>
              <w:t>1.27</w:t>
            </w:r>
          </w:p>
        </w:tc>
      </w:tr>
      <w:tr w:rsidR="003E58E6" w14:paraId="6ADFAEB0" w14:textId="77777777" w:rsidTr="00B1712A">
        <w:tc>
          <w:tcPr>
            <w:tcW w:w="1435" w:type="dxa"/>
          </w:tcPr>
          <w:p w14:paraId="0929BC51" w14:textId="3C0992EA" w:rsidR="003E58E6" w:rsidRDefault="003E58E6" w:rsidP="003E58E6">
            <w:pPr>
              <w:rPr>
                <w:rFonts w:ascii="Calibri" w:hAnsi="Calibri"/>
                <w:sz w:val="20"/>
              </w:rPr>
            </w:pPr>
            <w:r>
              <w:rPr>
                <w:rFonts w:ascii="Calibri" w:hAnsi="Calibri"/>
                <w:sz w:val="20"/>
              </w:rPr>
              <w:t>2</w:t>
            </w:r>
          </w:p>
        </w:tc>
        <w:tc>
          <w:tcPr>
            <w:tcW w:w="2070" w:type="dxa"/>
          </w:tcPr>
          <w:p w14:paraId="5D0EECCB" w14:textId="23C4F915" w:rsidR="003E58E6" w:rsidRDefault="003E58E6" w:rsidP="003E58E6">
            <w:pPr>
              <w:rPr>
                <w:rFonts w:ascii="Calibri" w:hAnsi="Calibri"/>
                <w:sz w:val="20"/>
              </w:rPr>
            </w:pPr>
            <w:r>
              <w:rPr>
                <w:rFonts w:ascii="Calibri" w:hAnsi="Calibri"/>
                <w:sz w:val="20"/>
              </w:rPr>
              <w:t>0.621</w:t>
            </w:r>
          </w:p>
        </w:tc>
        <w:tc>
          <w:tcPr>
            <w:tcW w:w="2070" w:type="dxa"/>
          </w:tcPr>
          <w:p w14:paraId="212A327D" w14:textId="0817D3C1" w:rsidR="003E58E6" w:rsidRDefault="003E58E6" w:rsidP="003E58E6">
            <w:pPr>
              <w:rPr>
                <w:rFonts w:ascii="Calibri" w:hAnsi="Calibri"/>
                <w:sz w:val="20"/>
              </w:rPr>
            </w:pPr>
            <w:r>
              <w:rPr>
                <w:rFonts w:ascii="Calibri" w:hAnsi="Calibri"/>
                <w:sz w:val="20"/>
              </w:rPr>
              <w:t>1.22</w:t>
            </w:r>
          </w:p>
        </w:tc>
      </w:tr>
      <w:tr w:rsidR="003E58E6" w14:paraId="02D79AEA" w14:textId="77777777" w:rsidTr="00B1712A">
        <w:tc>
          <w:tcPr>
            <w:tcW w:w="1435" w:type="dxa"/>
          </w:tcPr>
          <w:p w14:paraId="223D8881" w14:textId="52265D0A" w:rsidR="003E58E6" w:rsidRDefault="003E58E6" w:rsidP="003E58E6">
            <w:pPr>
              <w:rPr>
                <w:rFonts w:ascii="Calibri" w:hAnsi="Calibri"/>
                <w:sz w:val="20"/>
              </w:rPr>
            </w:pPr>
            <w:r>
              <w:rPr>
                <w:rFonts w:ascii="Calibri" w:hAnsi="Calibri"/>
                <w:sz w:val="20"/>
              </w:rPr>
              <w:t>3</w:t>
            </w:r>
          </w:p>
        </w:tc>
        <w:tc>
          <w:tcPr>
            <w:tcW w:w="2070" w:type="dxa"/>
          </w:tcPr>
          <w:p w14:paraId="12038706" w14:textId="71180A9C" w:rsidR="003E58E6" w:rsidRDefault="003E58E6" w:rsidP="003E58E6">
            <w:pPr>
              <w:rPr>
                <w:rFonts w:ascii="Calibri" w:hAnsi="Calibri"/>
                <w:sz w:val="20"/>
              </w:rPr>
            </w:pPr>
            <w:r>
              <w:rPr>
                <w:rFonts w:ascii="Calibri" w:hAnsi="Calibri"/>
                <w:sz w:val="20"/>
              </w:rPr>
              <w:t>0.628</w:t>
            </w:r>
          </w:p>
        </w:tc>
        <w:tc>
          <w:tcPr>
            <w:tcW w:w="2070" w:type="dxa"/>
          </w:tcPr>
          <w:p w14:paraId="2DAA8C5D" w14:textId="391C57C6" w:rsidR="003E58E6" w:rsidRDefault="003E58E6" w:rsidP="003E58E6">
            <w:pPr>
              <w:rPr>
                <w:rFonts w:ascii="Calibri" w:hAnsi="Calibri"/>
                <w:sz w:val="20"/>
              </w:rPr>
            </w:pPr>
            <w:r>
              <w:rPr>
                <w:rFonts w:ascii="Calibri" w:hAnsi="Calibri"/>
                <w:sz w:val="20"/>
              </w:rPr>
              <w:t>1.12</w:t>
            </w:r>
          </w:p>
        </w:tc>
      </w:tr>
      <w:tr w:rsidR="003E58E6" w14:paraId="0907C1BC" w14:textId="77777777" w:rsidTr="00B1712A">
        <w:tc>
          <w:tcPr>
            <w:tcW w:w="1435" w:type="dxa"/>
          </w:tcPr>
          <w:p w14:paraId="245EAF4B" w14:textId="2C33348C" w:rsidR="003E58E6" w:rsidRDefault="003E58E6" w:rsidP="003E58E6">
            <w:pPr>
              <w:rPr>
                <w:rFonts w:ascii="Calibri" w:hAnsi="Calibri"/>
                <w:sz w:val="20"/>
              </w:rPr>
            </w:pPr>
            <w:r>
              <w:rPr>
                <w:rFonts w:ascii="Calibri" w:hAnsi="Calibri"/>
                <w:sz w:val="20"/>
              </w:rPr>
              <w:t>4</w:t>
            </w:r>
          </w:p>
        </w:tc>
        <w:tc>
          <w:tcPr>
            <w:tcW w:w="2070" w:type="dxa"/>
          </w:tcPr>
          <w:p w14:paraId="6FDA290F" w14:textId="63CEEEE8" w:rsidR="003E58E6" w:rsidRDefault="003E58E6" w:rsidP="003E58E6">
            <w:pPr>
              <w:rPr>
                <w:rFonts w:ascii="Calibri" w:hAnsi="Calibri"/>
                <w:sz w:val="20"/>
              </w:rPr>
            </w:pPr>
            <w:r>
              <w:rPr>
                <w:rFonts w:ascii="Calibri" w:hAnsi="Calibri"/>
                <w:sz w:val="20"/>
              </w:rPr>
              <w:t>0.586</w:t>
            </w:r>
          </w:p>
        </w:tc>
        <w:tc>
          <w:tcPr>
            <w:tcW w:w="2070" w:type="dxa"/>
          </w:tcPr>
          <w:p w14:paraId="5F779122" w14:textId="67380014" w:rsidR="003E58E6" w:rsidRDefault="003E58E6" w:rsidP="003E58E6">
            <w:pPr>
              <w:rPr>
                <w:rFonts w:ascii="Calibri" w:hAnsi="Calibri"/>
                <w:sz w:val="20"/>
              </w:rPr>
            </w:pPr>
            <w:r>
              <w:rPr>
                <w:rFonts w:ascii="Calibri" w:hAnsi="Calibri"/>
                <w:sz w:val="20"/>
              </w:rPr>
              <w:t>1.21</w:t>
            </w:r>
          </w:p>
        </w:tc>
      </w:tr>
      <w:tr w:rsidR="003E58E6" w14:paraId="69810D08" w14:textId="77777777" w:rsidTr="00B1712A">
        <w:tc>
          <w:tcPr>
            <w:tcW w:w="1435" w:type="dxa"/>
          </w:tcPr>
          <w:p w14:paraId="09A010DB" w14:textId="4F214BFC" w:rsidR="003E58E6" w:rsidRDefault="003E58E6" w:rsidP="003E58E6">
            <w:pPr>
              <w:rPr>
                <w:rFonts w:ascii="Calibri" w:hAnsi="Calibri"/>
                <w:sz w:val="20"/>
              </w:rPr>
            </w:pPr>
            <w:r>
              <w:rPr>
                <w:rFonts w:ascii="Calibri" w:hAnsi="Calibri"/>
                <w:sz w:val="20"/>
              </w:rPr>
              <w:t>5</w:t>
            </w:r>
          </w:p>
        </w:tc>
        <w:tc>
          <w:tcPr>
            <w:tcW w:w="2070" w:type="dxa"/>
          </w:tcPr>
          <w:p w14:paraId="29239440" w14:textId="571A1ECE" w:rsidR="003E58E6" w:rsidRDefault="003E58E6" w:rsidP="003E58E6">
            <w:pPr>
              <w:rPr>
                <w:rFonts w:ascii="Calibri" w:hAnsi="Calibri"/>
                <w:sz w:val="20"/>
              </w:rPr>
            </w:pPr>
            <w:r>
              <w:rPr>
                <w:rFonts w:ascii="Calibri" w:hAnsi="Calibri"/>
                <w:sz w:val="20"/>
              </w:rPr>
              <w:t>0.585</w:t>
            </w:r>
          </w:p>
        </w:tc>
        <w:tc>
          <w:tcPr>
            <w:tcW w:w="2070" w:type="dxa"/>
          </w:tcPr>
          <w:p w14:paraId="5CB366F1" w14:textId="4AA116D5" w:rsidR="003E58E6" w:rsidRDefault="003E58E6" w:rsidP="003E58E6">
            <w:pPr>
              <w:rPr>
                <w:rFonts w:ascii="Calibri" w:hAnsi="Calibri"/>
                <w:sz w:val="20"/>
              </w:rPr>
            </w:pPr>
            <w:r>
              <w:rPr>
                <w:rFonts w:ascii="Calibri" w:hAnsi="Calibri"/>
                <w:sz w:val="20"/>
              </w:rPr>
              <w:t>1.06</w:t>
            </w:r>
          </w:p>
        </w:tc>
      </w:tr>
      <w:tr w:rsidR="003E58E6" w14:paraId="626DE763" w14:textId="77777777" w:rsidTr="00B1712A">
        <w:tc>
          <w:tcPr>
            <w:tcW w:w="1435" w:type="dxa"/>
          </w:tcPr>
          <w:p w14:paraId="20207548" w14:textId="7304EFFA" w:rsidR="003E58E6" w:rsidRDefault="003E58E6" w:rsidP="003E58E6">
            <w:pPr>
              <w:rPr>
                <w:rFonts w:ascii="Calibri" w:hAnsi="Calibri"/>
                <w:sz w:val="20"/>
              </w:rPr>
            </w:pPr>
            <w:r>
              <w:rPr>
                <w:rFonts w:ascii="Calibri" w:hAnsi="Calibri"/>
                <w:sz w:val="20"/>
              </w:rPr>
              <w:t>6</w:t>
            </w:r>
          </w:p>
        </w:tc>
        <w:tc>
          <w:tcPr>
            <w:tcW w:w="2070" w:type="dxa"/>
          </w:tcPr>
          <w:p w14:paraId="18401D5B" w14:textId="07C934C0" w:rsidR="003E58E6" w:rsidRDefault="003E58E6" w:rsidP="003E58E6">
            <w:pPr>
              <w:rPr>
                <w:rFonts w:ascii="Calibri" w:hAnsi="Calibri"/>
                <w:sz w:val="20"/>
              </w:rPr>
            </w:pPr>
            <w:r>
              <w:rPr>
                <w:rFonts w:ascii="Calibri" w:hAnsi="Calibri"/>
                <w:sz w:val="20"/>
              </w:rPr>
              <w:t>0.594</w:t>
            </w:r>
          </w:p>
        </w:tc>
        <w:tc>
          <w:tcPr>
            <w:tcW w:w="2070" w:type="dxa"/>
          </w:tcPr>
          <w:p w14:paraId="6EB2F500" w14:textId="49C84171" w:rsidR="003E58E6" w:rsidRDefault="003E58E6" w:rsidP="003E58E6">
            <w:pPr>
              <w:rPr>
                <w:rFonts w:ascii="Calibri" w:hAnsi="Calibri"/>
                <w:sz w:val="20"/>
              </w:rPr>
            </w:pPr>
            <w:r>
              <w:rPr>
                <w:rFonts w:ascii="Calibri" w:hAnsi="Calibri"/>
                <w:sz w:val="20"/>
              </w:rPr>
              <w:t>1.23</w:t>
            </w:r>
          </w:p>
        </w:tc>
      </w:tr>
      <w:tr w:rsidR="003E58E6" w14:paraId="017182CA" w14:textId="77777777" w:rsidTr="00B1712A">
        <w:tc>
          <w:tcPr>
            <w:tcW w:w="1435" w:type="dxa"/>
          </w:tcPr>
          <w:p w14:paraId="534EBE27" w14:textId="3876A724" w:rsidR="003E58E6" w:rsidRDefault="003E58E6" w:rsidP="003E58E6">
            <w:pPr>
              <w:rPr>
                <w:rFonts w:ascii="Calibri" w:hAnsi="Calibri"/>
                <w:sz w:val="20"/>
              </w:rPr>
            </w:pPr>
            <w:r>
              <w:rPr>
                <w:rFonts w:ascii="Calibri" w:hAnsi="Calibri"/>
                <w:sz w:val="20"/>
              </w:rPr>
              <w:t>7</w:t>
            </w:r>
          </w:p>
        </w:tc>
        <w:tc>
          <w:tcPr>
            <w:tcW w:w="2070" w:type="dxa"/>
          </w:tcPr>
          <w:p w14:paraId="0EE1B3AA" w14:textId="30F173C9" w:rsidR="003E58E6" w:rsidRDefault="003E58E6" w:rsidP="003E58E6">
            <w:pPr>
              <w:rPr>
                <w:rFonts w:ascii="Calibri" w:hAnsi="Calibri"/>
                <w:sz w:val="20"/>
              </w:rPr>
            </w:pPr>
            <w:r>
              <w:rPr>
                <w:rFonts w:ascii="Calibri" w:hAnsi="Calibri"/>
                <w:sz w:val="20"/>
              </w:rPr>
              <w:t>0.572</w:t>
            </w:r>
          </w:p>
        </w:tc>
        <w:tc>
          <w:tcPr>
            <w:tcW w:w="2070" w:type="dxa"/>
          </w:tcPr>
          <w:p w14:paraId="03B63DE7" w14:textId="1FE82FE6" w:rsidR="003E58E6" w:rsidRDefault="003E58E6" w:rsidP="003E58E6">
            <w:pPr>
              <w:rPr>
                <w:rFonts w:ascii="Calibri" w:hAnsi="Calibri"/>
                <w:sz w:val="20"/>
              </w:rPr>
            </w:pPr>
            <w:r>
              <w:rPr>
                <w:rFonts w:ascii="Calibri" w:hAnsi="Calibri"/>
                <w:sz w:val="20"/>
              </w:rPr>
              <w:t>1.15</w:t>
            </w:r>
          </w:p>
        </w:tc>
      </w:tr>
      <w:tr w:rsidR="003E58E6" w14:paraId="057CF9F4" w14:textId="77777777" w:rsidTr="00B1712A">
        <w:tc>
          <w:tcPr>
            <w:tcW w:w="1435" w:type="dxa"/>
          </w:tcPr>
          <w:p w14:paraId="7B4480A3" w14:textId="1BE5E674" w:rsidR="003E58E6" w:rsidRDefault="003E58E6" w:rsidP="003E58E6">
            <w:pPr>
              <w:rPr>
                <w:rFonts w:ascii="Calibri" w:hAnsi="Calibri"/>
                <w:sz w:val="20"/>
              </w:rPr>
            </w:pPr>
            <w:r>
              <w:rPr>
                <w:rFonts w:ascii="Calibri" w:hAnsi="Calibri"/>
                <w:sz w:val="20"/>
              </w:rPr>
              <w:t>8</w:t>
            </w:r>
          </w:p>
        </w:tc>
        <w:tc>
          <w:tcPr>
            <w:tcW w:w="2070" w:type="dxa"/>
          </w:tcPr>
          <w:p w14:paraId="0E07FA4F" w14:textId="075C5B78" w:rsidR="003E58E6" w:rsidRDefault="003E58E6" w:rsidP="003E58E6">
            <w:pPr>
              <w:rPr>
                <w:rFonts w:ascii="Calibri" w:hAnsi="Calibri"/>
                <w:sz w:val="20"/>
              </w:rPr>
            </w:pPr>
            <w:r>
              <w:rPr>
                <w:rFonts w:ascii="Calibri" w:hAnsi="Calibri"/>
                <w:sz w:val="20"/>
              </w:rPr>
              <w:t>0.586</w:t>
            </w:r>
          </w:p>
        </w:tc>
        <w:tc>
          <w:tcPr>
            <w:tcW w:w="2070" w:type="dxa"/>
          </w:tcPr>
          <w:p w14:paraId="631A5D5F" w14:textId="4885ED89" w:rsidR="003E58E6" w:rsidRDefault="003E58E6" w:rsidP="003E58E6">
            <w:pPr>
              <w:rPr>
                <w:rFonts w:ascii="Calibri" w:hAnsi="Calibri"/>
                <w:sz w:val="20"/>
              </w:rPr>
            </w:pPr>
            <w:r>
              <w:rPr>
                <w:rFonts w:ascii="Calibri" w:hAnsi="Calibri"/>
                <w:sz w:val="20"/>
              </w:rPr>
              <w:t>1.37</w:t>
            </w:r>
          </w:p>
        </w:tc>
      </w:tr>
      <w:tr w:rsidR="003E58E6" w14:paraId="4C288349" w14:textId="77777777" w:rsidTr="00B1712A">
        <w:tc>
          <w:tcPr>
            <w:tcW w:w="1435" w:type="dxa"/>
          </w:tcPr>
          <w:p w14:paraId="4D35D3F0" w14:textId="517AA488" w:rsidR="003E58E6" w:rsidRDefault="003E58E6" w:rsidP="003E58E6">
            <w:pPr>
              <w:rPr>
                <w:rFonts w:ascii="Calibri" w:hAnsi="Calibri"/>
                <w:sz w:val="20"/>
              </w:rPr>
            </w:pPr>
            <w:r>
              <w:rPr>
                <w:rFonts w:ascii="Calibri" w:hAnsi="Calibri"/>
                <w:sz w:val="20"/>
              </w:rPr>
              <w:t>9</w:t>
            </w:r>
          </w:p>
        </w:tc>
        <w:tc>
          <w:tcPr>
            <w:tcW w:w="2070" w:type="dxa"/>
          </w:tcPr>
          <w:p w14:paraId="2510872A" w14:textId="0ED8DA55" w:rsidR="003E58E6" w:rsidRDefault="003E58E6" w:rsidP="003E58E6">
            <w:pPr>
              <w:rPr>
                <w:rFonts w:ascii="Calibri" w:hAnsi="Calibri"/>
                <w:sz w:val="20"/>
              </w:rPr>
            </w:pPr>
            <w:r>
              <w:rPr>
                <w:rFonts w:ascii="Calibri" w:hAnsi="Calibri"/>
                <w:sz w:val="20"/>
              </w:rPr>
              <w:t>0.613</w:t>
            </w:r>
          </w:p>
        </w:tc>
        <w:tc>
          <w:tcPr>
            <w:tcW w:w="2070" w:type="dxa"/>
          </w:tcPr>
          <w:p w14:paraId="061E1C18" w14:textId="1B478697" w:rsidR="003E58E6" w:rsidRDefault="003E58E6" w:rsidP="003E58E6">
            <w:pPr>
              <w:rPr>
                <w:rFonts w:ascii="Calibri" w:hAnsi="Calibri"/>
                <w:sz w:val="20"/>
              </w:rPr>
            </w:pPr>
            <w:r>
              <w:rPr>
                <w:rFonts w:ascii="Calibri" w:hAnsi="Calibri"/>
                <w:sz w:val="20"/>
              </w:rPr>
              <w:t>1.36</w:t>
            </w:r>
          </w:p>
        </w:tc>
      </w:tr>
      <w:tr w:rsidR="003E58E6" w14:paraId="108F242D" w14:textId="77777777" w:rsidTr="00B1712A">
        <w:tc>
          <w:tcPr>
            <w:tcW w:w="1435" w:type="dxa"/>
          </w:tcPr>
          <w:p w14:paraId="0795109D" w14:textId="3C375EDF" w:rsidR="003E58E6" w:rsidRDefault="003E58E6" w:rsidP="003E58E6">
            <w:pPr>
              <w:rPr>
                <w:rFonts w:ascii="Calibri" w:hAnsi="Calibri"/>
                <w:sz w:val="20"/>
              </w:rPr>
            </w:pPr>
            <w:r>
              <w:rPr>
                <w:rFonts w:ascii="Calibri" w:hAnsi="Calibri"/>
                <w:sz w:val="20"/>
              </w:rPr>
              <w:t>10</w:t>
            </w:r>
          </w:p>
        </w:tc>
        <w:tc>
          <w:tcPr>
            <w:tcW w:w="2070" w:type="dxa"/>
          </w:tcPr>
          <w:p w14:paraId="7CAB1A05" w14:textId="588BA873" w:rsidR="003E58E6" w:rsidRDefault="003E58E6" w:rsidP="003E58E6">
            <w:pPr>
              <w:rPr>
                <w:rFonts w:ascii="Calibri" w:hAnsi="Calibri"/>
                <w:sz w:val="20"/>
              </w:rPr>
            </w:pPr>
            <w:r>
              <w:rPr>
                <w:rFonts w:ascii="Calibri" w:hAnsi="Calibri"/>
                <w:sz w:val="20"/>
              </w:rPr>
              <w:t>0.627</w:t>
            </w:r>
          </w:p>
        </w:tc>
        <w:tc>
          <w:tcPr>
            <w:tcW w:w="2070" w:type="dxa"/>
          </w:tcPr>
          <w:p w14:paraId="4B121A7E" w14:textId="506B1A2E" w:rsidR="003E58E6" w:rsidRDefault="003E58E6" w:rsidP="003E58E6">
            <w:pPr>
              <w:rPr>
                <w:rFonts w:ascii="Calibri" w:hAnsi="Calibri"/>
                <w:sz w:val="20"/>
              </w:rPr>
            </w:pPr>
            <w:r>
              <w:rPr>
                <w:rFonts w:ascii="Calibri" w:hAnsi="Calibri"/>
                <w:sz w:val="20"/>
              </w:rPr>
              <w:t>1.41</w:t>
            </w:r>
          </w:p>
        </w:tc>
      </w:tr>
      <w:tr w:rsidR="003E58E6" w14:paraId="6EF890D7" w14:textId="77777777" w:rsidTr="00B1712A">
        <w:tc>
          <w:tcPr>
            <w:tcW w:w="1435" w:type="dxa"/>
          </w:tcPr>
          <w:p w14:paraId="39227D77" w14:textId="3F22D8FC" w:rsidR="003E58E6" w:rsidRDefault="003E58E6" w:rsidP="003E58E6">
            <w:pPr>
              <w:rPr>
                <w:rFonts w:ascii="Calibri" w:hAnsi="Calibri"/>
                <w:sz w:val="20"/>
              </w:rPr>
            </w:pPr>
            <w:r>
              <w:rPr>
                <w:rFonts w:ascii="Calibri" w:hAnsi="Calibri"/>
                <w:sz w:val="20"/>
              </w:rPr>
              <w:t>11</w:t>
            </w:r>
          </w:p>
        </w:tc>
        <w:tc>
          <w:tcPr>
            <w:tcW w:w="2070" w:type="dxa"/>
          </w:tcPr>
          <w:p w14:paraId="7B3407BB" w14:textId="60776DC3" w:rsidR="003E58E6" w:rsidRDefault="003E58E6" w:rsidP="003E58E6">
            <w:pPr>
              <w:rPr>
                <w:rFonts w:ascii="Calibri" w:hAnsi="Calibri"/>
                <w:sz w:val="20"/>
              </w:rPr>
            </w:pPr>
            <w:r>
              <w:rPr>
                <w:rFonts w:ascii="Calibri" w:hAnsi="Calibri"/>
                <w:sz w:val="20"/>
              </w:rPr>
              <w:t>0.836</w:t>
            </w:r>
          </w:p>
        </w:tc>
        <w:tc>
          <w:tcPr>
            <w:tcW w:w="2070" w:type="dxa"/>
          </w:tcPr>
          <w:p w14:paraId="16199868" w14:textId="20A65412" w:rsidR="003E58E6" w:rsidRDefault="003E58E6" w:rsidP="003E58E6">
            <w:pPr>
              <w:rPr>
                <w:rFonts w:ascii="Calibri" w:hAnsi="Calibri"/>
                <w:sz w:val="20"/>
              </w:rPr>
            </w:pPr>
            <w:r>
              <w:rPr>
                <w:rFonts w:ascii="Calibri" w:hAnsi="Calibri"/>
                <w:sz w:val="20"/>
              </w:rPr>
              <w:t>1.44</w:t>
            </w:r>
          </w:p>
        </w:tc>
      </w:tr>
      <w:tr w:rsidR="003E58E6" w14:paraId="359E1BD0" w14:textId="77777777" w:rsidTr="00B1712A">
        <w:tc>
          <w:tcPr>
            <w:tcW w:w="1435" w:type="dxa"/>
          </w:tcPr>
          <w:p w14:paraId="67BB2EF9" w14:textId="2CBC5B27" w:rsidR="003E58E6" w:rsidRDefault="003E58E6" w:rsidP="003E58E6">
            <w:pPr>
              <w:rPr>
                <w:rFonts w:ascii="Calibri" w:hAnsi="Calibri"/>
                <w:sz w:val="20"/>
              </w:rPr>
            </w:pPr>
            <w:r>
              <w:rPr>
                <w:rFonts w:ascii="Calibri" w:hAnsi="Calibri"/>
                <w:sz w:val="20"/>
              </w:rPr>
              <w:t>12</w:t>
            </w:r>
          </w:p>
        </w:tc>
        <w:tc>
          <w:tcPr>
            <w:tcW w:w="2070" w:type="dxa"/>
          </w:tcPr>
          <w:p w14:paraId="1305E22C" w14:textId="6A106FA7" w:rsidR="003E58E6" w:rsidRDefault="003E58E6" w:rsidP="003E58E6">
            <w:pPr>
              <w:rPr>
                <w:rFonts w:ascii="Calibri" w:hAnsi="Calibri"/>
                <w:sz w:val="20"/>
              </w:rPr>
            </w:pPr>
            <w:r>
              <w:rPr>
                <w:rFonts w:ascii="Calibri" w:hAnsi="Calibri"/>
                <w:sz w:val="20"/>
              </w:rPr>
              <w:t>0.613</w:t>
            </w:r>
          </w:p>
        </w:tc>
        <w:tc>
          <w:tcPr>
            <w:tcW w:w="2070" w:type="dxa"/>
          </w:tcPr>
          <w:p w14:paraId="63C2720C" w14:textId="105001BC" w:rsidR="003E58E6" w:rsidRDefault="003E58E6" w:rsidP="003E58E6">
            <w:pPr>
              <w:rPr>
                <w:rFonts w:ascii="Calibri" w:hAnsi="Calibri"/>
                <w:sz w:val="20"/>
              </w:rPr>
            </w:pPr>
            <w:r>
              <w:rPr>
                <w:rFonts w:ascii="Calibri" w:hAnsi="Calibri"/>
                <w:sz w:val="20"/>
              </w:rPr>
              <w:t>1.40</w:t>
            </w:r>
          </w:p>
        </w:tc>
      </w:tr>
      <w:tr w:rsidR="003E58E6" w14:paraId="7D46A523" w14:textId="77777777" w:rsidTr="00B1712A">
        <w:tc>
          <w:tcPr>
            <w:tcW w:w="1435" w:type="dxa"/>
          </w:tcPr>
          <w:p w14:paraId="261F4C65" w14:textId="5FA21044" w:rsidR="003E58E6" w:rsidRDefault="003E58E6" w:rsidP="003E58E6">
            <w:pPr>
              <w:rPr>
                <w:rFonts w:ascii="Calibri" w:hAnsi="Calibri"/>
                <w:sz w:val="20"/>
              </w:rPr>
            </w:pPr>
            <w:r>
              <w:rPr>
                <w:rFonts w:ascii="Calibri" w:hAnsi="Calibri"/>
                <w:sz w:val="20"/>
              </w:rPr>
              <w:t>13</w:t>
            </w:r>
          </w:p>
        </w:tc>
        <w:tc>
          <w:tcPr>
            <w:tcW w:w="2070" w:type="dxa"/>
          </w:tcPr>
          <w:p w14:paraId="19C2795D" w14:textId="6FE6137B" w:rsidR="003E58E6" w:rsidRDefault="003E58E6" w:rsidP="003E58E6">
            <w:pPr>
              <w:rPr>
                <w:rFonts w:ascii="Calibri" w:hAnsi="Calibri"/>
                <w:sz w:val="20"/>
              </w:rPr>
            </w:pPr>
            <w:r>
              <w:rPr>
                <w:rFonts w:ascii="Calibri" w:hAnsi="Calibri"/>
                <w:sz w:val="20"/>
              </w:rPr>
              <w:t>0.894</w:t>
            </w:r>
          </w:p>
        </w:tc>
        <w:tc>
          <w:tcPr>
            <w:tcW w:w="2070" w:type="dxa"/>
          </w:tcPr>
          <w:p w14:paraId="54B6A0E0" w14:textId="0E5D0872" w:rsidR="003E58E6" w:rsidRDefault="003E58E6" w:rsidP="003E58E6">
            <w:pPr>
              <w:rPr>
                <w:rFonts w:ascii="Calibri" w:hAnsi="Calibri"/>
                <w:sz w:val="20"/>
              </w:rPr>
            </w:pPr>
            <w:r>
              <w:rPr>
                <w:rFonts w:ascii="Calibri" w:hAnsi="Calibri"/>
                <w:sz w:val="20"/>
              </w:rPr>
              <w:t>1.51</w:t>
            </w:r>
          </w:p>
        </w:tc>
      </w:tr>
      <w:tr w:rsidR="003E58E6" w14:paraId="2D842077" w14:textId="77777777" w:rsidTr="00B1712A">
        <w:tc>
          <w:tcPr>
            <w:tcW w:w="1435" w:type="dxa"/>
          </w:tcPr>
          <w:p w14:paraId="346BFD4E" w14:textId="1DB602AD" w:rsidR="003E58E6" w:rsidRDefault="003E58E6" w:rsidP="003E58E6">
            <w:pPr>
              <w:rPr>
                <w:rFonts w:ascii="Calibri" w:hAnsi="Calibri"/>
                <w:sz w:val="20"/>
              </w:rPr>
            </w:pPr>
            <w:r>
              <w:rPr>
                <w:rFonts w:ascii="Calibri" w:hAnsi="Calibri"/>
                <w:sz w:val="20"/>
              </w:rPr>
              <w:t>14</w:t>
            </w:r>
          </w:p>
        </w:tc>
        <w:tc>
          <w:tcPr>
            <w:tcW w:w="2070" w:type="dxa"/>
          </w:tcPr>
          <w:p w14:paraId="2DE166AA" w14:textId="4B187F35" w:rsidR="003E58E6" w:rsidRDefault="003E58E6" w:rsidP="003E58E6">
            <w:pPr>
              <w:rPr>
                <w:rFonts w:ascii="Calibri" w:hAnsi="Calibri"/>
                <w:sz w:val="20"/>
              </w:rPr>
            </w:pPr>
            <w:r>
              <w:rPr>
                <w:rFonts w:ascii="Calibri" w:hAnsi="Calibri"/>
                <w:sz w:val="20"/>
              </w:rPr>
              <w:t>0.741</w:t>
            </w:r>
          </w:p>
        </w:tc>
        <w:tc>
          <w:tcPr>
            <w:tcW w:w="2070" w:type="dxa"/>
          </w:tcPr>
          <w:p w14:paraId="3B2C4C9E" w14:textId="5D7A2992" w:rsidR="003E58E6" w:rsidRDefault="003E58E6" w:rsidP="003E58E6">
            <w:pPr>
              <w:rPr>
                <w:rFonts w:ascii="Calibri" w:hAnsi="Calibri"/>
                <w:sz w:val="20"/>
              </w:rPr>
            </w:pPr>
            <w:r>
              <w:rPr>
                <w:rFonts w:ascii="Calibri" w:hAnsi="Calibri"/>
                <w:sz w:val="20"/>
              </w:rPr>
              <w:t>1.26</w:t>
            </w:r>
          </w:p>
        </w:tc>
      </w:tr>
      <w:tr w:rsidR="003E58E6" w14:paraId="2CAD3734" w14:textId="77777777" w:rsidTr="00B1712A">
        <w:tc>
          <w:tcPr>
            <w:tcW w:w="1435" w:type="dxa"/>
          </w:tcPr>
          <w:p w14:paraId="2E4F19E0" w14:textId="0AEC9723" w:rsidR="003E58E6" w:rsidRDefault="003E58E6" w:rsidP="003E58E6">
            <w:pPr>
              <w:rPr>
                <w:rFonts w:ascii="Calibri" w:hAnsi="Calibri"/>
                <w:sz w:val="20"/>
              </w:rPr>
            </w:pPr>
            <w:r>
              <w:rPr>
                <w:rFonts w:ascii="Calibri" w:hAnsi="Calibri"/>
                <w:sz w:val="20"/>
              </w:rPr>
              <w:t>15</w:t>
            </w:r>
          </w:p>
        </w:tc>
        <w:tc>
          <w:tcPr>
            <w:tcW w:w="2070" w:type="dxa"/>
          </w:tcPr>
          <w:p w14:paraId="2BA06A30" w14:textId="59EF1D0E" w:rsidR="003E58E6" w:rsidRDefault="003E58E6" w:rsidP="003E58E6">
            <w:pPr>
              <w:rPr>
                <w:rFonts w:ascii="Calibri" w:hAnsi="Calibri"/>
                <w:sz w:val="20"/>
              </w:rPr>
            </w:pPr>
            <w:r>
              <w:rPr>
                <w:rFonts w:ascii="Calibri" w:hAnsi="Calibri"/>
                <w:sz w:val="20"/>
              </w:rPr>
              <w:t>1.56</w:t>
            </w:r>
          </w:p>
        </w:tc>
        <w:tc>
          <w:tcPr>
            <w:tcW w:w="2070" w:type="dxa"/>
          </w:tcPr>
          <w:p w14:paraId="441675AD" w14:textId="19650B05" w:rsidR="003E58E6" w:rsidRDefault="003E58E6" w:rsidP="003E58E6">
            <w:pPr>
              <w:rPr>
                <w:rFonts w:ascii="Calibri" w:hAnsi="Calibri"/>
                <w:sz w:val="20"/>
              </w:rPr>
            </w:pPr>
            <w:r>
              <w:rPr>
                <w:rFonts w:ascii="Calibri" w:hAnsi="Calibri"/>
                <w:sz w:val="20"/>
              </w:rPr>
              <w:t>1.47</w:t>
            </w:r>
          </w:p>
        </w:tc>
      </w:tr>
      <w:tr w:rsidR="003E58E6" w14:paraId="5CAEC622" w14:textId="77777777" w:rsidTr="00B1712A">
        <w:tc>
          <w:tcPr>
            <w:tcW w:w="1435" w:type="dxa"/>
          </w:tcPr>
          <w:p w14:paraId="7E82FF93" w14:textId="0A9B10A4" w:rsidR="003E58E6" w:rsidRDefault="003E58E6" w:rsidP="003E58E6">
            <w:pPr>
              <w:rPr>
                <w:rFonts w:ascii="Calibri" w:hAnsi="Calibri"/>
                <w:sz w:val="20"/>
              </w:rPr>
            </w:pPr>
            <w:r>
              <w:rPr>
                <w:rFonts w:ascii="Calibri" w:hAnsi="Calibri"/>
                <w:sz w:val="20"/>
              </w:rPr>
              <w:t>16</w:t>
            </w:r>
          </w:p>
        </w:tc>
        <w:tc>
          <w:tcPr>
            <w:tcW w:w="2070" w:type="dxa"/>
          </w:tcPr>
          <w:p w14:paraId="0293AB82" w14:textId="197F04DE" w:rsidR="003E58E6" w:rsidRDefault="003E58E6" w:rsidP="003E58E6">
            <w:pPr>
              <w:rPr>
                <w:rFonts w:ascii="Calibri" w:hAnsi="Calibri"/>
                <w:sz w:val="20"/>
              </w:rPr>
            </w:pPr>
            <w:r>
              <w:rPr>
                <w:rFonts w:ascii="Calibri" w:hAnsi="Calibri"/>
                <w:sz w:val="20"/>
              </w:rPr>
              <w:t>0.59</w:t>
            </w:r>
          </w:p>
        </w:tc>
        <w:tc>
          <w:tcPr>
            <w:tcW w:w="2070" w:type="dxa"/>
          </w:tcPr>
          <w:p w14:paraId="76274C80" w14:textId="59CB338B" w:rsidR="003E58E6" w:rsidRDefault="003E58E6" w:rsidP="003E58E6">
            <w:pPr>
              <w:rPr>
                <w:rFonts w:ascii="Calibri" w:hAnsi="Calibri"/>
                <w:sz w:val="20"/>
              </w:rPr>
            </w:pPr>
            <w:r>
              <w:rPr>
                <w:rFonts w:ascii="Calibri" w:hAnsi="Calibri"/>
                <w:sz w:val="20"/>
              </w:rPr>
              <w:t>1.22</w:t>
            </w:r>
          </w:p>
        </w:tc>
      </w:tr>
    </w:tbl>
    <w:p w14:paraId="6DB71A5B" w14:textId="77777777" w:rsidR="002F643D" w:rsidRDefault="002F643D" w:rsidP="0031551A">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4390"/>
      </w:tblGrid>
      <w:tr w:rsidR="005C39A9" w:rsidRPr="009B3A0C" w14:paraId="308DB7EA" w14:textId="77777777" w:rsidTr="008F7F85">
        <w:trPr>
          <w:cantSplit/>
          <w:trHeight w:val="352"/>
        </w:trPr>
        <w:tc>
          <w:tcPr>
            <w:tcW w:w="14390" w:type="dxa"/>
            <w:shd w:val="clear" w:color="auto" w:fill="auto"/>
          </w:tcPr>
          <w:p w14:paraId="0BAC26ED" w14:textId="5590E308" w:rsidR="003C6339" w:rsidRPr="00DA26CD" w:rsidRDefault="005C39A9" w:rsidP="00345025">
            <w:pPr>
              <w:keepNext/>
              <w:rPr>
                <w:rFonts w:ascii="Calibri" w:eastAsia="Calibri" w:hAnsi="Calibri"/>
                <w:b/>
                <w:sz w:val="18"/>
                <w:szCs w:val="18"/>
              </w:rPr>
            </w:pPr>
            <w:del w:id="3690" w:author="Shewmaker, Michael@Energy" w:date="2018-07-18T10:51:00Z">
              <w:r w:rsidRPr="00DA26CD" w:rsidDel="000A43E8">
                <w:rPr>
                  <w:rFonts w:ascii="Calibri" w:eastAsia="Calibri" w:hAnsi="Calibri"/>
                  <w:b/>
                  <w:sz w:val="18"/>
                  <w:szCs w:val="18"/>
                </w:rPr>
                <w:lastRenderedPageBreak/>
                <w:delText>N</w:delText>
              </w:r>
            </w:del>
            <w:ins w:id="3691" w:author="Smith, Alexis@Energy" w:date="2018-11-06T08:53:00Z">
              <w:r w:rsidR="007F7049">
                <w:rPr>
                  <w:rFonts w:ascii="Calibri" w:eastAsia="Calibri" w:hAnsi="Calibri"/>
                  <w:b/>
                  <w:sz w:val="18"/>
                  <w:szCs w:val="18"/>
                </w:rPr>
                <w:t>P</w:t>
              </w:r>
            </w:ins>
            <w:ins w:id="3692" w:author="Shewmaker, Michael@Energy" w:date="2018-07-18T10:51:00Z">
              <w:del w:id="3693" w:author="Smith, Alexis@Energy" w:date="2018-11-06T08:53:00Z">
                <w:r w:rsidR="000A43E8" w:rsidRPr="00DA26CD" w:rsidDel="007F7049">
                  <w:rPr>
                    <w:rFonts w:ascii="Calibri" w:eastAsia="Calibri" w:hAnsi="Calibri"/>
                    <w:b/>
                    <w:sz w:val="18"/>
                    <w:szCs w:val="18"/>
                  </w:rPr>
                  <w:delText>O</w:delText>
                </w:r>
              </w:del>
            </w:ins>
            <w:r w:rsidRPr="00DA26CD">
              <w:rPr>
                <w:rFonts w:ascii="Calibri" w:eastAsia="Calibri" w:hAnsi="Calibri"/>
                <w:b/>
                <w:sz w:val="18"/>
                <w:szCs w:val="18"/>
              </w:rPr>
              <w:t xml:space="preserve">. HERS </w:t>
            </w:r>
            <w:r w:rsidR="003C6339" w:rsidRPr="00DA26CD">
              <w:rPr>
                <w:rFonts w:ascii="Calibri" w:eastAsia="Calibri" w:hAnsi="Calibri"/>
                <w:b/>
                <w:sz w:val="18"/>
                <w:szCs w:val="18"/>
              </w:rPr>
              <w:t>Verification Summary</w:t>
            </w:r>
          </w:p>
          <w:p w14:paraId="308DB7E9" w14:textId="465AE3D8" w:rsidR="005C39A9" w:rsidRPr="00DA26CD" w:rsidRDefault="005C39A9" w:rsidP="00345025">
            <w:pPr>
              <w:keepNext/>
              <w:rPr>
                <w:rFonts w:ascii="Calibri" w:eastAsia="Calibri" w:hAnsi="Calibri"/>
                <w:b/>
                <w:sz w:val="18"/>
                <w:szCs w:val="18"/>
              </w:rPr>
            </w:pPr>
            <w:r w:rsidRPr="00DA26CD">
              <w:rPr>
                <w:rFonts w:ascii="Calibri" w:eastAsia="Calibri" w:hAnsi="Calibri"/>
                <w:sz w:val="18"/>
                <w:szCs w:val="18"/>
              </w:rPr>
              <w:t>The enforcement agency shall pay special attention to the HERS Measures specified in this checklist below. A registered Certificate of Verification for all the measures specified shall be submitted to the building inspector before final inspection.</w:t>
            </w:r>
          </w:p>
        </w:tc>
      </w:tr>
      <w:tr w:rsidR="008F7F85" w:rsidRPr="009B3A0C" w14:paraId="36A76E80" w14:textId="77777777" w:rsidTr="00502131">
        <w:trPr>
          <w:cantSplit/>
          <w:trHeight w:val="352"/>
        </w:trPr>
        <w:tc>
          <w:tcPr>
            <w:tcW w:w="14390" w:type="dxa"/>
          </w:tcPr>
          <w:p w14:paraId="7CCEE8FD" w14:textId="77777777" w:rsidR="008F7F85" w:rsidRPr="00DA26CD" w:rsidRDefault="008F7F85" w:rsidP="00AE4ED0">
            <w:pPr>
              <w:keepNext/>
              <w:tabs>
                <w:tab w:val="left" w:pos="720"/>
                <w:tab w:val="left" w:pos="2700"/>
                <w:tab w:val="left" w:pos="3420"/>
                <w:tab w:val="left" w:pos="3780"/>
                <w:tab w:val="left" w:pos="5760"/>
                <w:tab w:val="left" w:pos="7212"/>
              </w:tabs>
              <w:spacing w:line="276" w:lineRule="auto"/>
              <w:rPr>
                <w:ins w:id="3694" w:author="Dee Anne Ross" w:date="2018-09-07T15:34:00Z"/>
                <w:rFonts w:ascii="Calibri" w:hAnsi="Calibri"/>
                <w:b/>
                <w:sz w:val="18"/>
                <w:szCs w:val="18"/>
              </w:rPr>
            </w:pPr>
            <w:ins w:id="3695" w:author="Dee Anne Ross" w:date="2018-09-07T15:34:00Z">
              <w:r w:rsidRPr="00DA26CD">
                <w:rPr>
                  <w:rFonts w:ascii="Calibri" w:hAnsi="Calibri"/>
                  <w:b/>
                  <w:sz w:val="18"/>
                  <w:szCs w:val="18"/>
                </w:rPr>
                <w:t>Quality Insulation Installation – Section 150.1(c)1E</w:t>
              </w:r>
            </w:ins>
          </w:p>
          <w:p w14:paraId="28CD3017" w14:textId="77777777" w:rsidR="008F7F85" w:rsidRPr="00DA26CD" w:rsidRDefault="008F7F85" w:rsidP="00AE4ED0">
            <w:pPr>
              <w:pStyle w:val="ListParagraph"/>
              <w:keepNext/>
              <w:numPr>
                <w:ilvl w:val="0"/>
                <w:numId w:val="2"/>
              </w:numPr>
              <w:tabs>
                <w:tab w:val="left" w:pos="720"/>
                <w:tab w:val="left" w:pos="2700"/>
                <w:tab w:val="left" w:pos="3420"/>
                <w:tab w:val="left" w:pos="3780"/>
                <w:tab w:val="left" w:pos="5760"/>
                <w:tab w:val="left" w:pos="7212"/>
              </w:tabs>
              <w:spacing w:line="276" w:lineRule="auto"/>
              <w:rPr>
                <w:ins w:id="3696" w:author="Dee Anne Ross" w:date="2018-09-07T15:34:00Z"/>
                <w:rFonts w:ascii="Calibri" w:hAnsi="Calibri"/>
                <w:sz w:val="18"/>
                <w:szCs w:val="18"/>
              </w:rPr>
            </w:pPr>
            <w:ins w:id="3697" w:author="Dee Anne Ross" w:date="2018-09-07T15:34:00Z">
              <w:r w:rsidRPr="00DA26CD">
                <w:rPr>
                  <w:rFonts w:ascii="Calibri" w:hAnsi="Calibri"/>
                  <w:sz w:val="18"/>
                  <w:szCs w:val="18"/>
                </w:rPr>
                <w:t>The dwelling unit shall meet all requirements of Quality Insulation Installation (QII) as specified in Reference Appendix RA3.5 as verified by a HERS rater.</w:t>
              </w:r>
            </w:ins>
          </w:p>
          <w:p w14:paraId="26AF85A9" w14:textId="62BAB7B2" w:rsidR="008F7F85" w:rsidRPr="00DA26CD" w:rsidRDefault="008F7F85" w:rsidP="00AE4ED0">
            <w:pPr>
              <w:keepNext/>
              <w:tabs>
                <w:tab w:val="left" w:pos="720"/>
                <w:tab w:val="left" w:pos="2700"/>
                <w:tab w:val="left" w:pos="3420"/>
                <w:tab w:val="left" w:pos="3780"/>
                <w:tab w:val="left" w:pos="5760"/>
                <w:tab w:val="left" w:pos="7212"/>
              </w:tabs>
              <w:spacing w:line="276" w:lineRule="auto"/>
              <w:ind w:left="360"/>
              <w:rPr>
                <w:rFonts w:ascii="Calibri" w:hAnsi="Calibri"/>
                <w:sz w:val="18"/>
                <w:szCs w:val="18"/>
              </w:rPr>
            </w:pPr>
            <w:ins w:id="3698" w:author="Dee Anne Ross" w:date="2018-09-07T15:34:00Z">
              <w:r w:rsidRPr="00DA26CD">
                <w:rPr>
                  <w:rFonts w:ascii="Calibri" w:hAnsi="Calibri"/>
                  <w:sz w:val="18"/>
                  <w:szCs w:val="18"/>
                </w:rPr>
                <w:t>EXCEPTION: Multifamily dwelling units in Climate Zone 7.</w:t>
              </w:r>
            </w:ins>
          </w:p>
        </w:tc>
      </w:tr>
      <w:tr w:rsidR="005C39A9" w:rsidRPr="009B3A0C" w14:paraId="308DB7EE" w14:textId="77777777" w:rsidTr="008F7F85">
        <w:trPr>
          <w:cantSplit/>
          <w:trHeight w:val="352"/>
        </w:trPr>
        <w:tc>
          <w:tcPr>
            <w:tcW w:w="14390" w:type="dxa"/>
            <w:vAlign w:val="center"/>
          </w:tcPr>
          <w:p w14:paraId="308DB7EB" w14:textId="77777777"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Duct Leakage Verification- Section 150.0(m)11</w:t>
            </w:r>
          </w:p>
          <w:p w14:paraId="308DB7EC" w14:textId="77777777" w:rsidR="005C39A9" w:rsidRPr="00DA26CD" w:rsidRDefault="005C39A9"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Duct leakage testing is required (Residential Appendix RA3.1) in all climate zones for ducted heating and cooling systems.</w:t>
            </w:r>
          </w:p>
          <w:p w14:paraId="308DB7ED" w14:textId="77777777" w:rsidR="005C39A9" w:rsidRPr="00DA26CD" w:rsidRDefault="005C39A9"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System is zonally controlled. No bypass ducts are allowed, as confirmed by HERS verification</w:t>
            </w:r>
            <w:r w:rsidRPr="00DA26CD">
              <w:rPr>
                <w:rFonts w:ascii="Calibri" w:eastAsia="MS Mincho" w:hAnsi="Calibri"/>
                <w:bCs/>
                <w:sz w:val="18"/>
                <w:szCs w:val="18"/>
                <w:lang w:eastAsia="ja-JP"/>
              </w:rPr>
              <w:t xml:space="preserve"> </w:t>
            </w:r>
          </w:p>
        </w:tc>
      </w:tr>
      <w:tr w:rsidR="005C39A9" w:rsidRPr="009B3A0C" w14:paraId="308DB7F1" w14:textId="77777777" w:rsidTr="008F7F85">
        <w:trPr>
          <w:cantSplit/>
          <w:trHeight w:val="352"/>
        </w:trPr>
        <w:tc>
          <w:tcPr>
            <w:tcW w:w="14390" w:type="dxa"/>
            <w:vAlign w:val="center"/>
          </w:tcPr>
          <w:p w14:paraId="308DB7EF" w14:textId="77777777"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Zonally Controlled Systems – Bypass Dampers - Section 150.1(c)13</w:t>
            </w:r>
          </w:p>
          <w:p w14:paraId="308DB7F0" w14:textId="6CBE55B9" w:rsidR="005C39A9" w:rsidRPr="00DA26CD" w:rsidRDefault="005C39A9" w:rsidP="008F7F85">
            <w:pPr>
              <w:pStyle w:val="ListParagraph"/>
              <w:keepNext/>
              <w:numPr>
                <w:ilvl w:val="0"/>
                <w:numId w:val="22"/>
              </w:numPr>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If system is zonally controlled, no bypass ducts are allowed, as confirmed by HERS verification</w:t>
            </w:r>
            <w:ins w:id="3699" w:author="Dee Anne Ross" w:date="2018-09-07T15:35:00Z">
              <w:r w:rsidR="008F7F85" w:rsidRPr="00DA26CD">
                <w:rPr>
                  <w:rFonts w:ascii="Calibri" w:hAnsi="Calibri"/>
                  <w:sz w:val="18"/>
                  <w:szCs w:val="18"/>
                </w:rPr>
                <w:t xml:space="preserve"> </w:t>
              </w:r>
              <w:r w:rsidR="008F7F85" w:rsidRPr="00DA26CD">
                <w:rPr>
                  <w:rFonts w:ascii="Calibri" w:eastAsia="MS Mincho" w:hAnsi="Calibri"/>
                  <w:bCs/>
                  <w:sz w:val="18"/>
                  <w:szCs w:val="18"/>
                  <w:lang w:eastAsia="ja-JP"/>
                </w:rPr>
                <w:t>(Reference Appendix RA 3.4.1.6).</w:t>
              </w:r>
            </w:ins>
            <w:del w:id="3700" w:author="Dee Anne Ross" w:date="2018-09-07T15:35:00Z">
              <w:r w:rsidRPr="00DA26CD" w:rsidDel="008F7F85">
                <w:rPr>
                  <w:rFonts w:ascii="Calibri" w:eastAsia="MS Mincho" w:hAnsi="Calibri"/>
                  <w:bCs/>
                  <w:sz w:val="18"/>
                  <w:szCs w:val="18"/>
                  <w:lang w:eastAsia="ja-JP"/>
                </w:rPr>
                <w:delText xml:space="preserve">  (See RCM Appendix  F)</w:delText>
              </w:r>
            </w:del>
          </w:p>
        </w:tc>
      </w:tr>
      <w:tr w:rsidR="005C39A9" w:rsidRPr="009B3A0C" w14:paraId="308DB7F5" w14:textId="77777777" w:rsidTr="008F7F85">
        <w:trPr>
          <w:cantSplit/>
          <w:trHeight w:val="352"/>
        </w:trPr>
        <w:tc>
          <w:tcPr>
            <w:tcW w:w="14390" w:type="dxa"/>
            <w:vAlign w:val="center"/>
          </w:tcPr>
          <w:p w14:paraId="308DB7F2" w14:textId="77777777"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Refrigerant Charge Verification – Section 150.1(c)7a</w:t>
            </w:r>
          </w:p>
          <w:p w14:paraId="3834F780" w14:textId="5F34992A" w:rsidR="00502131" w:rsidRPr="00DA26CD" w:rsidRDefault="005C39A9" w:rsidP="00502131">
            <w:pPr>
              <w:keepNext/>
              <w:numPr>
                <w:ilvl w:val="0"/>
                <w:numId w:val="2"/>
              </w:numPr>
              <w:tabs>
                <w:tab w:val="left" w:pos="720"/>
                <w:tab w:val="left" w:pos="2700"/>
                <w:tab w:val="left" w:pos="3420"/>
                <w:tab w:val="left" w:pos="3780"/>
                <w:tab w:val="left" w:pos="5760"/>
                <w:tab w:val="left" w:pos="7212"/>
              </w:tabs>
              <w:rPr>
                <w:ins w:id="3701" w:author="Ross, Dee Anne@Energy" w:date="2018-09-12T12:14:00Z"/>
                <w:rFonts w:ascii="Calibri" w:hAnsi="Calibri"/>
                <w:sz w:val="18"/>
                <w:szCs w:val="18"/>
              </w:rPr>
            </w:pPr>
            <w:r w:rsidRPr="00DA26CD">
              <w:rPr>
                <w:rFonts w:ascii="Calibri" w:hAnsi="Calibri"/>
                <w:sz w:val="18"/>
                <w:szCs w:val="18"/>
              </w:rPr>
              <w:t xml:space="preserve">Refrigerant Charge Testing is required (Residential Appendix RA3.2) in climate zones 2 and 8-15  for all </w:t>
            </w:r>
            <w:ins w:id="3702" w:author="Dee Anne Ross" w:date="2018-09-07T15:36:00Z">
              <w:r w:rsidR="008F7F85" w:rsidRPr="00DA26CD">
                <w:rPr>
                  <w:rFonts w:ascii="Calibri" w:hAnsi="Calibri"/>
                  <w:sz w:val="18"/>
                  <w:szCs w:val="18"/>
                </w:rPr>
                <w:t xml:space="preserve">air-cooled air conditions and </w:t>
              </w:r>
            </w:ins>
            <w:r w:rsidRPr="00DA26CD">
              <w:rPr>
                <w:rFonts w:ascii="Calibri" w:hAnsi="Calibri"/>
                <w:sz w:val="18"/>
                <w:szCs w:val="18"/>
              </w:rPr>
              <w:t xml:space="preserve">air source </w:t>
            </w:r>
            <w:del w:id="3703" w:author="Dee Anne Ross" w:date="2018-09-07T15:36:00Z">
              <w:r w:rsidRPr="00DA26CD" w:rsidDel="008F7F85">
                <w:rPr>
                  <w:rFonts w:ascii="Calibri" w:hAnsi="Calibri"/>
                  <w:sz w:val="18"/>
                  <w:szCs w:val="18"/>
                </w:rPr>
                <w:delText xml:space="preserve">A/C and </w:delText>
              </w:r>
            </w:del>
            <w:r w:rsidRPr="00DA26CD">
              <w:rPr>
                <w:rFonts w:ascii="Calibri" w:hAnsi="Calibri"/>
                <w:sz w:val="18"/>
                <w:szCs w:val="18"/>
              </w:rPr>
              <w:t>heat</w:t>
            </w:r>
            <w:r w:rsidR="00D11A7A" w:rsidRPr="00DA26CD">
              <w:rPr>
                <w:rFonts w:ascii="Calibri" w:hAnsi="Calibri"/>
                <w:sz w:val="18"/>
                <w:szCs w:val="18"/>
              </w:rPr>
              <w:t xml:space="preserve"> </w:t>
            </w:r>
            <w:r w:rsidRPr="00DA26CD">
              <w:rPr>
                <w:rFonts w:ascii="Calibri" w:hAnsi="Calibri"/>
                <w:sz w:val="18"/>
                <w:szCs w:val="18"/>
              </w:rPr>
              <w:t>pumps</w:t>
            </w:r>
            <w:ins w:id="3704" w:author="Dee Anne Ross" w:date="2018-09-07T15:36:00Z">
              <w:r w:rsidR="008F7F85" w:rsidRPr="00DA26CD">
                <w:rPr>
                  <w:rFonts w:ascii="Calibri" w:hAnsi="Calibri"/>
                  <w:sz w:val="18"/>
                  <w:szCs w:val="18"/>
                </w:rPr>
                <w:t>,</w:t>
              </w:r>
            </w:ins>
            <w:ins w:id="3705" w:author="Ross, Dee Anne@Energy" w:date="2018-09-12T10:31:00Z">
              <w:r w:rsidR="00B9305D" w:rsidRPr="00DA26CD">
                <w:rPr>
                  <w:rFonts w:ascii="Calibri" w:hAnsi="Calibri"/>
                  <w:sz w:val="18"/>
                  <w:szCs w:val="18"/>
                </w:rPr>
                <w:t xml:space="preserve"> </w:t>
              </w:r>
            </w:ins>
            <w:ins w:id="3706" w:author="Ross, Dee Anne@Energy" w:date="2018-09-12T12:14:00Z">
              <w:r w:rsidR="00502131" w:rsidRPr="00DA26CD">
                <w:rPr>
                  <w:rFonts w:ascii="Calibri" w:hAnsi="Calibri"/>
                  <w:sz w:val="18"/>
                  <w:szCs w:val="18"/>
                </w:rPr>
                <w:t>including ducted split systems, ducted package systems, small duct high velocity systems, and mini-split systems.</w:t>
              </w:r>
            </w:ins>
          </w:p>
          <w:p w14:paraId="308DB7F4" w14:textId="644EE1A5" w:rsidR="005C39A9" w:rsidRPr="00DA26CD" w:rsidRDefault="005C39A9"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Some exceptions apply to factory charged package systems</w:t>
            </w:r>
            <w:ins w:id="3707" w:author="Ross, Dee Anne@Energy" w:date="2018-09-12T12:10:00Z">
              <w:r w:rsidR="00502131" w:rsidRPr="00DA26CD">
                <w:rPr>
                  <w:rFonts w:ascii="Calibri" w:hAnsi="Calibri"/>
                  <w:sz w:val="18"/>
                  <w:szCs w:val="18"/>
                </w:rPr>
                <w:t>.</w:t>
              </w:r>
            </w:ins>
          </w:p>
        </w:tc>
      </w:tr>
      <w:tr w:rsidR="005C39A9" w:rsidRPr="009B3A0C" w14:paraId="308DB7FA" w14:textId="77777777" w:rsidTr="008F7F85">
        <w:trPr>
          <w:cantSplit/>
          <w:trHeight w:val="1155"/>
        </w:trPr>
        <w:tc>
          <w:tcPr>
            <w:tcW w:w="14390" w:type="dxa"/>
            <w:vAlign w:val="center"/>
          </w:tcPr>
          <w:p w14:paraId="308DB7F6" w14:textId="77777777"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b/>
                <w:sz w:val="18"/>
                <w:szCs w:val="18"/>
              </w:rPr>
              <w:t>Central System Air Handlers – Air Flow and Fan Efficacy Verification  - Section 150.0(m)13</w:t>
            </w:r>
          </w:p>
          <w:p w14:paraId="308DB7F7" w14:textId="7EDB94A6" w:rsidR="005C39A9" w:rsidRPr="00DA26CD" w:rsidRDefault="005C39A9"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Airflow (min</w:t>
            </w:r>
            <w:ins w:id="3708" w:author="Dee Anne Ross" w:date="2018-09-07T15:36:00Z">
              <w:r w:rsidR="008F7F85" w:rsidRPr="00DA26CD">
                <w:rPr>
                  <w:rFonts w:ascii="Calibri" w:hAnsi="Calibri"/>
                  <w:sz w:val="18"/>
                  <w:szCs w:val="18"/>
                </w:rPr>
                <w:t>imum</w:t>
              </w:r>
            </w:ins>
            <w:r w:rsidRPr="00DA26CD">
              <w:rPr>
                <w:rFonts w:ascii="Calibri" w:hAnsi="Calibri"/>
                <w:sz w:val="18"/>
                <w:szCs w:val="18"/>
              </w:rPr>
              <w:t xml:space="preserve"> 350 cfm/ton) and Fan Efficacy (max </w:t>
            </w:r>
            <w:ins w:id="3709" w:author="Dee Anne Ross" w:date="2018-09-07T15:36:00Z">
              <w:r w:rsidR="008F7F85" w:rsidRPr="00DA26CD">
                <w:rPr>
                  <w:rFonts w:ascii="Calibri" w:hAnsi="Calibri"/>
                  <w:sz w:val="18"/>
                  <w:szCs w:val="18"/>
                </w:rPr>
                <w:t xml:space="preserve">0.45 Watts/cfm for gas furnace air handlers / </w:t>
              </w:r>
            </w:ins>
            <w:r w:rsidRPr="00DA26CD">
              <w:rPr>
                <w:rFonts w:ascii="Calibri" w:hAnsi="Calibri"/>
                <w:sz w:val="18"/>
                <w:szCs w:val="18"/>
              </w:rPr>
              <w:t>0.58 watts/cfm</w:t>
            </w:r>
            <w:ins w:id="3710" w:author="Dee Anne Ross" w:date="2018-09-07T15:37:00Z">
              <w:r w:rsidR="008F7F85" w:rsidRPr="00DA26CD">
                <w:rPr>
                  <w:rFonts w:ascii="Calibri" w:hAnsi="Calibri"/>
                  <w:sz w:val="18"/>
                  <w:szCs w:val="18"/>
                </w:rPr>
                <w:t xml:space="preserve"> for air handlers that are not gas furnaces</w:t>
              </w:r>
            </w:ins>
            <w:r w:rsidRPr="00DA26CD">
              <w:rPr>
                <w:rFonts w:ascii="Calibri" w:hAnsi="Calibri"/>
                <w:sz w:val="18"/>
                <w:szCs w:val="18"/>
              </w:rPr>
              <w:t xml:space="preserve">) on systems with ducted air conditioning </w:t>
            </w:r>
            <w:del w:id="3711" w:author="Dee Anne Ross" w:date="2018-09-07T15:37:00Z">
              <w:r w:rsidRPr="00DA26CD" w:rsidDel="008F7F85">
                <w:rPr>
                  <w:rFonts w:ascii="Calibri" w:hAnsi="Calibri"/>
                  <w:sz w:val="18"/>
                  <w:szCs w:val="18"/>
                </w:rPr>
                <w:delText>will be</w:delText>
              </w:r>
            </w:del>
            <w:ins w:id="3712" w:author="Dee Anne Ross" w:date="2018-09-07T15:37:00Z">
              <w:r w:rsidR="008F7F85" w:rsidRPr="00DA26CD">
                <w:rPr>
                  <w:rFonts w:ascii="Calibri" w:hAnsi="Calibri"/>
                  <w:sz w:val="18"/>
                  <w:szCs w:val="18"/>
                </w:rPr>
                <w:t>as</w:t>
              </w:r>
            </w:ins>
            <w:r w:rsidRPr="00DA26CD">
              <w:rPr>
                <w:rFonts w:ascii="Calibri" w:hAnsi="Calibri"/>
                <w:sz w:val="18"/>
                <w:szCs w:val="18"/>
              </w:rPr>
              <w:t xml:space="preserve"> field verified by a HERS rater or Return Duct and Filter System Design according to tables 150.0-C/D will be HERS verified </w:t>
            </w:r>
          </w:p>
          <w:p w14:paraId="4BA23C49" w14:textId="77777777" w:rsidR="005C39A9" w:rsidRPr="00DA26CD" w:rsidRDefault="005C39A9" w:rsidP="008F7F85">
            <w:pPr>
              <w:keepNext/>
              <w:numPr>
                <w:ilvl w:val="0"/>
                <w:numId w:val="2"/>
              </w:numPr>
              <w:tabs>
                <w:tab w:val="left" w:pos="720"/>
                <w:tab w:val="left" w:pos="2700"/>
                <w:tab w:val="left" w:pos="3420"/>
                <w:tab w:val="left" w:pos="3780"/>
                <w:tab w:val="left" w:pos="5760"/>
                <w:tab w:val="left" w:pos="7212"/>
              </w:tabs>
              <w:spacing w:line="276" w:lineRule="auto"/>
              <w:rPr>
                <w:ins w:id="3713" w:author="Dee Anne Ross" w:date="2018-09-07T15:38:00Z"/>
                <w:rFonts w:ascii="Calibri" w:hAnsi="Calibri"/>
                <w:b/>
                <w:sz w:val="18"/>
                <w:szCs w:val="18"/>
              </w:rPr>
            </w:pPr>
            <w:r w:rsidRPr="00DA26CD">
              <w:rPr>
                <w:rFonts w:ascii="Calibri" w:hAnsi="Calibri"/>
                <w:sz w:val="18"/>
                <w:szCs w:val="18"/>
              </w:rPr>
              <w:t xml:space="preserve">Heat-only systems with Central Fan Integrated (CFI) ventilation are required to have less than </w:t>
            </w:r>
            <w:del w:id="3714" w:author="Dee Anne Ross" w:date="2018-09-07T15:38:00Z">
              <w:r w:rsidRPr="00DA26CD" w:rsidDel="008F7F85">
                <w:rPr>
                  <w:rFonts w:ascii="Calibri" w:hAnsi="Calibri"/>
                  <w:sz w:val="18"/>
                  <w:szCs w:val="18"/>
                </w:rPr>
                <w:delText>0.58</w:delText>
              </w:r>
            </w:del>
            <w:ins w:id="3715" w:author="Dee Anne Ross" w:date="2018-09-07T15:38:00Z">
              <w:r w:rsidR="008F7F85" w:rsidRPr="00DA26CD">
                <w:rPr>
                  <w:rFonts w:ascii="Calibri" w:hAnsi="Calibri"/>
                  <w:sz w:val="18"/>
                  <w:szCs w:val="18"/>
                </w:rPr>
                <w:t>0.45</w:t>
              </w:r>
            </w:ins>
            <w:r w:rsidRPr="00DA26CD">
              <w:rPr>
                <w:rFonts w:ascii="Calibri" w:hAnsi="Calibri"/>
                <w:sz w:val="18"/>
                <w:szCs w:val="18"/>
              </w:rPr>
              <w:t xml:space="preserve"> watts</w:t>
            </w:r>
            <w:ins w:id="3716" w:author="Dee Anne Ross" w:date="2018-09-07T15:38:00Z">
              <w:r w:rsidR="008F7F85" w:rsidRPr="00DA26CD">
                <w:rPr>
                  <w:rFonts w:ascii="Calibri" w:hAnsi="Calibri"/>
                  <w:sz w:val="18"/>
                  <w:szCs w:val="18"/>
                </w:rPr>
                <w:t>/</w:t>
              </w:r>
            </w:ins>
            <w:del w:id="3717" w:author="Dee Anne Ross" w:date="2018-09-07T15:38:00Z">
              <w:r w:rsidRPr="00DA26CD" w:rsidDel="008F7F85">
                <w:rPr>
                  <w:rFonts w:ascii="Calibri" w:hAnsi="Calibri"/>
                  <w:sz w:val="18"/>
                  <w:szCs w:val="18"/>
                </w:rPr>
                <w:delText xml:space="preserve"> per </w:delText>
              </w:r>
            </w:del>
            <w:r w:rsidRPr="00DA26CD">
              <w:rPr>
                <w:rFonts w:ascii="Calibri" w:hAnsi="Calibri"/>
                <w:sz w:val="18"/>
                <w:szCs w:val="18"/>
              </w:rPr>
              <w:t>cfm as verified by a HERS rater.</w:t>
            </w:r>
          </w:p>
          <w:p w14:paraId="308DB7F9" w14:textId="17EAFDC5" w:rsidR="008F7F85" w:rsidRPr="00DA26CD" w:rsidRDefault="008F7F85" w:rsidP="008F7F85">
            <w:pPr>
              <w:keepNext/>
              <w:numPr>
                <w:ilvl w:val="0"/>
                <w:numId w:val="2"/>
              </w:numPr>
              <w:tabs>
                <w:tab w:val="left" w:pos="720"/>
                <w:tab w:val="left" w:pos="2700"/>
                <w:tab w:val="left" w:pos="3420"/>
                <w:tab w:val="left" w:pos="3780"/>
                <w:tab w:val="left" w:pos="5760"/>
                <w:tab w:val="left" w:pos="7212"/>
              </w:tabs>
              <w:spacing w:line="276" w:lineRule="auto"/>
              <w:rPr>
                <w:rFonts w:ascii="Calibri" w:hAnsi="Calibri"/>
                <w:b/>
                <w:sz w:val="18"/>
                <w:szCs w:val="18"/>
              </w:rPr>
            </w:pPr>
            <w:ins w:id="3718" w:author="Dee Anne Ross" w:date="2018-09-07T15:38:00Z">
              <w:r w:rsidRPr="00DA26CD">
                <w:rPr>
                  <w:rFonts w:ascii="Calibri" w:hAnsi="Calibri"/>
                  <w:sz w:val="18"/>
                  <w:szCs w:val="18"/>
                </w:rPr>
                <w:t>Small duct high velocity systems: airflow (minimum 250 cfm/ton) and fan efficacy (max 0.62 W/cfm) as verified by a HERS rater.</w:t>
              </w:r>
            </w:ins>
          </w:p>
        </w:tc>
      </w:tr>
      <w:tr w:rsidR="005C39A9" w:rsidRPr="009B3A0C" w14:paraId="308DB7FD" w14:textId="77777777" w:rsidTr="008F7F85">
        <w:trPr>
          <w:cantSplit/>
          <w:trHeight w:val="168"/>
        </w:trPr>
        <w:tc>
          <w:tcPr>
            <w:tcW w:w="14390" w:type="dxa"/>
            <w:vAlign w:val="center"/>
          </w:tcPr>
          <w:p w14:paraId="308DB7FB" w14:textId="7809C87B" w:rsidR="005C39A9" w:rsidRPr="00DA26CD" w:rsidRDefault="005C39A9" w:rsidP="00345025">
            <w:pPr>
              <w:keepNext/>
              <w:tabs>
                <w:tab w:val="left" w:pos="2160"/>
                <w:tab w:val="left" w:pos="2700"/>
                <w:tab w:val="left" w:pos="3420"/>
                <w:tab w:val="left" w:pos="3780"/>
                <w:tab w:val="left" w:pos="5760"/>
                <w:tab w:val="left" w:pos="7212"/>
              </w:tabs>
              <w:spacing w:line="276" w:lineRule="auto"/>
              <w:rPr>
                <w:rFonts w:ascii="Calibri" w:hAnsi="Calibri"/>
                <w:b/>
                <w:sz w:val="18"/>
                <w:szCs w:val="18"/>
              </w:rPr>
            </w:pPr>
            <w:r w:rsidRPr="00DA26CD">
              <w:rPr>
                <w:rFonts w:ascii="Calibri" w:hAnsi="Calibri"/>
                <w:b/>
                <w:sz w:val="18"/>
                <w:szCs w:val="18"/>
              </w:rPr>
              <w:t>Indoor Air Quality Mechanical Ventilation</w:t>
            </w:r>
            <w:ins w:id="3719" w:author="Dee Anne Ross" w:date="2018-09-07T15:38:00Z">
              <w:r w:rsidR="008F7F85" w:rsidRPr="00DA26CD">
                <w:rPr>
                  <w:rFonts w:ascii="Calibri" w:hAnsi="Calibri"/>
                  <w:b/>
                  <w:sz w:val="18"/>
                  <w:szCs w:val="18"/>
                </w:rPr>
                <w:t xml:space="preserve"> – Section 150.0(o)</w:t>
              </w:r>
            </w:ins>
          </w:p>
          <w:p w14:paraId="308DB7FC" w14:textId="66AC25A4" w:rsidR="005C39A9" w:rsidRPr="00DA26CD" w:rsidRDefault="00FB36BF" w:rsidP="001F3969">
            <w:pPr>
              <w:keepNext/>
              <w:numPr>
                <w:ilvl w:val="0"/>
                <w:numId w:val="2"/>
              </w:numPr>
              <w:tabs>
                <w:tab w:val="left" w:pos="720"/>
                <w:tab w:val="left" w:pos="2700"/>
                <w:tab w:val="left" w:pos="3420"/>
                <w:tab w:val="left" w:pos="3780"/>
                <w:tab w:val="left" w:pos="5760"/>
                <w:tab w:val="left" w:pos="7212"/>
              </w:tabs>
              <w:spacing w:line="276" w:lineRule="auto"/>
              <w:rPr>
                <w:rFonts w:ascii="Calibri" w:hAnsi="Calibri"/>
                <w:sz w:val="18"/>
                <w:szCs w:val="18"/>
              </w:rPr>
            </w:pPr>
            <w:r w:rsidRPr="00DA26CD">
              <w:rPr>
                <w:rFonts w:ascii="Calibri" w:hAnsi="Calibri"/>
                <w:sz w:val="18"/>
                <w:szCs w:val="18"/>
              </w:rPr>
              <w:t>M</w:t>
            </w:r>
            <w:r w:rsidR="005C39A9" w:rsidRPr="00DA26CD">
              <w:rPr>
                <w:rFonts w:ascii="Calibri" w:hAnsi="Calibri"/>
                <w:sz w:val="18"/>
                <w:szCs w:val="18"/>
              </w:rPr>
              <w:t xml:space="preserve">echanical ventilation airflow rate according to ASHRAE 62.2 is required to be verified by a HERS rater (RA3.7) </w:t>
            </w:r>
          </w:p>
        </w:tc>
      </w:tr>
      <w:tr w:rsidR="00DC2B30" w:rsidRPr="009B3A0C" w:rsidDel="00033D21" w14:paraId="502B8EF8" w14:textId="0E3D410F" w:rsidTr="008F7F85">
        <w:trPr>
          <w:cantSplit/>
          <w:trHeight w:val="168"/>
          <w:del w:id="3720" w:author="Smith, Alexis@Energy" w:date="2018-10-24T15:46:00Z"/>
        </w:trPr>
        <w:tc>
          <w:tcPr>
            <w:tcW w:w="14390" w:type="dxa"/>
            <w:vAlign w:val="center"/>
          </w:tcPr>
          <w:p w14:paraId="312EEE3D" w14:textId="20270530" w:rsidR="00DC2B30" w:rsidRPr="00DA26CD" w:rsidDel="00033D21" w:rsidRDefault="00DC2B30" w:rsidP="00345025">
            <w:pPr>
              <w:keepNext/>
              <w:tabs>
                <w:tab w:val="left" w:pos="2160"/>
                <w:tab w:val="left" w:pos="2700"/>
                <w:tab w:val="left" w:pos="3420"/>
                <w:tab w:val="left" w:pos="3780"/>
                <w:tab w:val="left" w:pos="5760"/>
                <w:tab w:val="left" w:pos="7212"/>
              </w:tabs>
              <w:spacing w:line="276" w:lineRule="auto"/>
              <w:rPr>
                <w:del w:id="3721" w:author="Smith, Alexis@Energy" w:date="2018-10-24T15:46:00Z"/>
                <w:rFonts w:ascii="Calibri" w:hAnsi="Calibri"/>
                <w:sz w:val="18"/>
                <w:szCs w:val="18"/>
              </w:rPr>
            </w:pPr>
            <w:del w:id="3722" w:author="Smith, Alexis@Energy" w:date="2018-10-24T15:46:00Z">
              <w:r w:rsidRPr="00DA26CD" w:rsidDel="00033D21">
                <w:rPr>
                  <w:rFonts w:ascii="Calibri" w:hAnsi="Calibri"/>
                  <w:sz w:val="18"/>
                  <w:szCs w:val="18"/>
                </w:rPr>
                <w:delText>&lt;&lt;</w:delText>
              </w:r>
              <w:r w:rsidR="00D96778" w:rsidRPr="00DA26CD" w:rsidDel="00033D21">
                <w:rPr>
                  <w:rFonts w:ascii="Calibri" w:hAnsi="Calibri"/>
                  <w:sz w:val="18"/>
                  <w:szCs w:val="18"/>
                </w:rPr>
                <w:delText>if L03 = Small Storage</w:delText>
              </w:r>
              <w:r w:rsidR="00032BD5" w:rsidRPr="00DA26CD" w:rsidDel="00033D21">
                <w:rPr>
                  <w:rFonts w:ascii="Calibri" w:hAnsi="Calibri"/>
                  <w:sz w:val="18"/>
                  <w:szCs w:val="18"/>
                </w:rPr>
                <w:delText xml:space="preserve">, Large storage, Consumer Storage or Commercial Storage, and L05 </w:delText>
              </w:r>
              <w:r w:rsidR="00032BD5" w:rsidRPr="00DA26CD" w:rsidDel="00033D21">
                <w:rPr>
                  <w:rFonts w:ascii="Calibri" w:hAnsi="Calibri" w:cs="Calibri"/>
                  <w:sz w:val="18"/>
                  <w:szCs w:val="18"/>
                </w:rPr>
                <w:delText>≤</w:delText>
              </w:r>
              <w:r w:rsidR="00032BD5" w:rsidRPr="00DA26CD" w:rsidDel="00033D21">
                <w:rPr>
                  <w:rFonts w:ascii="Calibri" w:hAnsi="Calibri"/>
                  <w:sz w:val="18"/>
                  <w:szCs w:val="18"/>
                </w:rPr>
                <w:delText xml:space="preserve"> 55 gallons, then result = true and display text; Else result = false and do not display text&gt;&gt;</w:delText>
              </w:r>
            </w:del>
          </w:p>
          <w:p w14:paraId="14C9ADA7" w14:textId="6444B183" w:rsidR="00DC2B30" w:rsidRPr="00DA26CD" w:rsidDel="00033D21" w:rsidRDefault="00DC2B30" w:rsidP="00345025">
            <w:pPr>
              <w:keepNext/>
              <w:tabs>
                <w:tab w:val="left" w:pos="2160"/>
                <w:tab w:val="left" w:pos="2700"/>
                <w:tab w:val="left" w:pos="3420"/>
                <w:tab w:val="left" w:pos="3780"/>
                <w:tab w:val="left" w:pos="5760"/>
                <w:tab w:val="left" w:pos="7212"/>
              </w:tabs>
              <w:spacing w:line="276" w:lineRule="auto"/>
              <w:rPr>
                <w:del w:id="3723" w:author="Smith, Alexis@Energy" w:date="2018-10-24T15:46:00Z"/>
                <w:rFonts w:ascii="Calibri" w:hAnsi="Calibri"/>
                <w:b/>
                <w:sz w:val="18"/>
                <w:szCs w:val="18"/>
              </w:rPr>
            </w:pPr>
            <w:del w:id="3724" w:author="Smith, Alexis@Energy" w:date="2018-10-24T15:46:00Z">
              <w:r w:rsidRPr="00DA26CD" w:rsidDel="00033D21">
                <w:rPr>
                  <w:rFonts w:ascii="Calibri" w:hAnsi="Calibri"/>
                  <w:b/>
                  <w:sz w:val="18"/>
                  <w:szCs w:val="18"/>
                </w:rPr>
                <w:delText>Quality Insulation Installation - Section 150.1(c)8ii</w:delText>
              </w:r>
            </w:del>
            <w:ins w:id="3725" w:author="Shewmaker, Michael@Energy" w:date="2018-07-17T09:22:00Z">
              <w:del w:id="3726" w:author="Smith, Alexis@Energy" w:date="2018-10-24T15:46:00Z">
                <w:r w:rsidR="00FC4D97" w:rsidRPr="00DA26CD" w:rsidDel="00033D21">
                  <w:rPr>
                    <w:rFonts w:ascii="Calibri" w:hAnsi="Calibri"/>
                    <w:b/>
                    <w:sz w:val="18"/>
                    <w:szCs w:val="18"/>
                  </w:rPr>
                  <w:delText>1E</w:delText>
                </w:r>
              </w:del>
            </w:ins>
          </w:p>
          <w:p w14:paraId="36B1CAA6" w14:textId="4BA1E946" w:rsidR="00DC2B30" w:rsidRPr="00DA26CD" w:rsidDel="00033D21" w:rsidRDefault="00DC2B30" w:rsidP="001F3969">
            <w:pPr>
              <w:pStyle w:val="ListParagraph"/>
              <w:keepNext/>
              <w:numPr>
                <w:ilvl w:val="0"/>
                <w:numId w:val="22"/>
              </w:numPr>
              <w:tabs>
                <w:tab w:val="left" w:pos="2160"/>
                <w:tab w:val="left" w:pos="2700"/>
                <w:tab w:val="left" w:pos="3420"/>
                <w:tab w:val="left" w:pos="3780"/>
                <w:tab w:val="left" w:pos="5760"/>
                <w:tab w:val="left" w:pos="7212"/>
              </w:tabs>
              <w:spacing w:line="276" w:lineRule="auto"/>
              <w:rPr>
                <w:del w:id="3727" w:author="Smith, Alexis@Energy" w:date="2018-10-24T15:46:00Z"/>
                <w:rFonts w:ascii="Calibri" w:hAnsi="Calibri"/>
                <w:sz w:val="18"/>
                <w:szCs w:val="18"/>
              </w:rPr>
            </w:pPr>
            <w:del w:id="3728" w:author="Smith, Alexis@Energy" w:date="2018-10-24T15:46:00Z">
              <w:r w:rsidRPr="00DA26CD" w:rsidDel="00033D21">
                <w:rPr>
                  <w:rFonts w:ascii="Calibri" w:hAnsi="Calibri"/>
                  <w:sz w:val="18"/>
                  <w:szCs w:val="18"/>
                </w:rPr>
                <w:delText>QII is required when installing a single gas or propane water heater with an input of 105,000 Btu per hour or less, rated volume less than or equal to 55 gallons and that meets the requirements of Sections 110.1 and 110.3.</w:delText>
              </w:r>
            </w:del>
          </w:p>
          <w:p w14:paraId="0AADFF65" w14:textId="537D6FF7" w:rsidR="00DC2B30" w:rsidRPr="00DA26CD" w:rsidDel="00033D21" w:rsidRDefault="00DC2B30" w:rsidP="001F3969">
            <w:pPr>
              <w:pStyle w:val="ListParagraph"/>
              <w:keepNext/>
              <w:numPr>
                <w:ilvl w:val="0"/>
                <w:numId w:val="22"/>
              </w:numPr>
              <w:tabs>
                <w:tab w:val="left" w:pos="2160"/>
                <w:tab w:val="left" w:pos="2700"/>
                <w:tab w:val="left" w:pos="3420"/>
                <w:tab w:val="left" w:pos="3780"/>
                <w:tab w:val="left" w:pos="5760"/>
                <w:tab w:val="left" w:pos="7212"/>
              </w:tabs>
              <w:spacing w:line="276" w:lineRule="auto"/>
              <w:rPr>
                <w:del w:id="3729" w:author="Smith, Alexis@Energy" w:date="2018-10-24T15:46:00Z"/>
                <w:rFonts w:ascii="Calibri" w:hAnsi="Calibri"/>
                <w:b/>
                <w:sz w:val="18"/>
                <w:szCs w:val="18"/>
              </w:rPr>
            </w:pPr>
            <w:del w:id="3730" w:author="Smith, Alexis@Energy" w:date="2018-10-24T15:46:00Z">
              <w:r w:rsidRPr="003E58E6" w:rsidDel="00033D21">
                <w:rPr>
                  <w:rFonts w:ascii="Calibri" w:hAnsi="Calibri"/>
                  <w:sz w:val="18"/>
                  <w:szCs w:val="18"/>
                </w:rPr>
                <w:delText>The dwelling unit shall meet all of the requirements of Quality Insulation Installation (QII) as specified in Reference Appendix RA3.5 and be verified by a HERS rater</w:delText>
              </w:r>
            </w:del>
            <w:ins w:id="3731" w:author="Shewmaker, Michael@Energy" w:date="2018-07-18T10:45:00Z">
              <w:del w:id="3732" w:author="Smith, Alexis@Energy" w:date="2018-10-24T15:46:00Z">
                <w:r w:rsidR="00253CD4" w:rsidRPr="003E58E6" w:rsidDel="00033D21">
                  <w:rPr>
                    <w:rFonts w:ascii="Calibri" w:hAnsi="Calibri"/>
                    <w:sz w:val="18"/>
                    <w:szCs w:val="18"/>
                  </w:rPr>
                  <w:delText>; with the exception of multifamily dwellings in climate zone 7.</w:delText>
                </w:r>
              </w:del>
            </w:ins>
            <w:del w:id="3733" w:author="Smith, Alexis@Energy" w:date="2018-10-24T15:46:00Z">
              <w:r w:rsidRPr="003E58E6" w:rsidDel="00033D21">
                <w:rPr>
                  <w:rFonts w:ascii="Calibri" w:hAnsi="Calibri"/>
                  <w:sz w:val="18"/>
                  <w:szCs w:val="18"/>
                </w:rPr>
                <w:delText>.</w:delText>
              </w:r>
            </w:del>
          </w:p>
        </w:tc>
      </w:tr>
    </w:tbl>
    <w:p w14:paraId="308DB7FE" w14:textId="77777777" w:rsidR="005C39A9" w:rsidRDefault="005C39A9" w:rsidP="006E5709">
      <w:pPr>
        <w:rPr>
          <w:rFonts w:ascii="Calibri" w:hAnsi="Calibri"/>
        </w:rPr>
      </w:pPr>
    </w:p>
    <w:sectPr w:rsidR="005C39A9" w:rsidSect="00C23F22">
      <w:headerReference w:type="default" r:id="rId22"/>
      <w:pgSz w:w="15840" w:h="12240" w:orient="landscape" w:code="1"/>
      <w:pgMar w:top="720" w:right="720" w:bottom="720" w:left="720" w:header="720"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173" w:author="Smith, Alexis@Energy" w:date="2018-11-19T10:08:00Z" w:initials="SA">
    <w:p w14:paraId="3A88C110" w14:textId="2B359A1C" w:rsidR="00EF6CAA" w:rsidRDefault="00EF6CAA">
      <w:pPr>
        <w:pStyle w:val="CommentText"/>
      </w:pPr>
      <w:r>
        <w:rPr>
          <w:rStyle w:val="CommentReference"/>
        </w:rPr>
        <w:annotationRef/>
      </w:r>
      <w:r>
        <w:t>Shouldn’t multifamily also have to complete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88C11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B53685" w14:textId="77777777" w:rsidR="00EF6CAA" w:rsidRDefault="00EF6CAA">
      <w:r>
        <w:separator/>
      </w:r>
    </w:p>
  </w:endnote>
  <w:endnote w:type="continuationSeparator" w:id="0">
    <w:p w14:paraId="354CFB2C" w14:textId="77777777" w:rsidR="00EF6CAA" w:rsidRDefault="00EF6CAA">
      <w:r>
        <w:continuationSeparator/>
      </w:r>
    </w:p>
  </w:endnote>
  <w:endnote w:type="continuationNotice" w:id="1">
    <w:p w14:paraId="480D4CF6" w14:textId="77777777" w:rsidR="00EF6CAA" w:rsidRDefault="00EF6C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BC61D" w14:textId="77777777" w:rsidR="00EF6CAA" w:rsidRDefault="00EF6C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2" w14:textId="77777777" w:rsidR="00EF6CAA" w:rsidRPr="00A97A73" w:rsidRDefault="00EF6CAA" w:rsidP="00A97A73">
    <w:pPr>
      <w:pBdr>
        <w:top w:val="single" w:sz="4" w:space="1" w:color="auto"/>
      </w:pBdr>
      <w:tabs>
        <w:tab w:val="center" w:pos="7200"/>
        <w:tab w:val="left" w:pos="11520"/>
      </w:tabs>
      <w:ind w:left="-90"/>
      <w:rPr>
        <w:rFonts w:ascii="Calibri" w:hAnsi="Calibri"/>
        <w:sz w:val="18"/>
        <w:szCs w:val="18"/>
      </w:rPr>
    </w:pPr>
    <w:r w:rsidRPr="00A97A73">
      <w:rPr>
        <w:rFonts w:ascii="Calibri" w:hAnsi="Calibri"/>
        <w:sz w:val="18"/>
        <w:szCs w:val="18"/>
      </w:rPr>
      <w:t xml:space="preserve">Registration Number:   </w:t>
    </w:r>
    <w:r w:rsidRPr="00A97A73">
      <w:rPr>
        <w:rFonts w:ascii="Calibri" w:hAnsi="Calibri"/>
        <w:sz w:val="18"/>
        <w:szCs w:val="18"/>
      </w:rPr>
      <w:tab/>
      <w:t xml:space="preserve">Registration Date/Time:  </w:t>
    </w:r>
    <w:r w:rsidRPr="00A97A73">
      <w:rPr>
        <w:rFonts w:ascii="Calibri" w:hAnsi="Calibri"/>
        <w:sz w:val="18"/>
        <w:szCs w:val="18"/>
      </w:rPr>
      <w:tab/>
      <w:t xml:space="preserve">  HERS Provider:                       </w:t>
    </w:r>
  </w:p>
  <w:p w14:paraId="308DB813" w14:textId="2BBDD9A2" w:rsidR="00EF6CAA" w:rsidRPr="00A97A73" w:rsidRDefault="00EF6CAA" w:rsidP="00A97A73">
    <w:pPr>
      <w:pBdr>
        <w:top w:val="single" w:sz="4" w:space="1" w:color="auto"/>
      </w:pBdr>
      <w:tabs>
        <w:tab w:val="center" w:pos="7920"/>
        <w:tab w:val="right" w:pos="14310"/>
      </w:tabs>
      <w:ind w:left="-90"/>
      <w:rPr>
        <w:rFonts w:ascii="Calibri" w:hAnsi="Calibri"/>
        <w:sz w:val="18"/>
        <w:szCs w:val="18"/>
      </w:rPr>
    </w:pPr>
    <w:r w:rsidRPr="00A97A73">
      <w:rPr>
        <w:rFonts w:ascii="Calibri" w:hAnsi="Calibri"/>
        <w:sz w:val="18"/>
        <w:szCs w:val="18"/>
      </w:rPr>
      <w:t>CA Building Energy Efficiency Standards - 201</w:t>
    </w:r>
    <w:del w:id="990" w:author="Shewmaker, Michael@Energy" w:date="2018-07-16T15:42:00Z">
      <w:r w:rsidDel="00667463">
        <w:rPr>
          <w:rFonts w:ascii="Calibri" w:hAnsi="Calibri"/>
          <w:sz w:val="18"/>
          <w:szCs w:val="18"/>
        </w:rPr>
        <w:delText>6</w:delText>
      </w:r>
    </w:del>
    <w:ins w:id="991" w:author="Shewmaker, Michael@Energy" w:date="2018-07-16T15:42:00Z">
      <w:r>
        <w:rPr>
          <w:rFonts w:ascii="Calibri" w:hAnsi="Calibri"/>
          <w:sz w:val="18"/>
          <w:szCs w:val="18"/>
        </w:rPr>
        <w:t>9</w:t>
      </w:r>
    </w:ins>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992" w:author="Shewmaker, Michael@Energy" w:date="2018-07-16T15:42:00Z">
      <w:r w:rsidDel="00667463">
        <w:rPr>
          <w:rFonts w:ascii="Calibri" w:hAnsi="Calibri"/>
          <w:sz w:val="18"/>
          <w:szCs w:val="18"/>
        </w:rPr>
        <w:delText>September 2016</w:delText>
      </w:r>
    </w:del>
    <w:ins w:id="993" w:author="Shewmaker, Michael@Energy" w:date="2018-07-16T15:42:00Z">
      <w:r>
        <w:rPr>
          <w:rFonts w:ascii="Calibri" w:hAnsi="Calibri"/>
          <w:sz w:val="18"/>
          <w:szCs w:val="18"/>
        </w:rPr>
        <w:t>January 20</w:t>
      </w:r>
    </w:ins>
    <w:ins w:id="994" w:author="Smith, Alexis@Energy" w:date="2018-11-06T09:06:00Z">
      <w:r>
        <w:rPr>
          <w:rFonts w:ascii="Calibri" w:hAnsi="Calibri"/>
          <w:sz w:val="18"/>
          <w:szCs w:val="18"/>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5C5C" w14:textId="77777777" w:rsidR="00EF6CAA" w:rsidRDefault="00EF6C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F" w14:textId="4B8A83C9" w:rsidR="00EF6CAA" w:rsidRPr="00A97A73" w:rsidRDefault="00EF6CAA" w:rsidP="00556C2C">
    <w:pPr>
      <w:pBdr>
        <w:top w:val="single" w:sz="4" w:space="1" w:color="auto"/>
      </w:pBdr>
      <w:tabs>
        <w:tab w:val="center" w:pos="7920"/>
        <w:tab w:val="right" w:pos="14400"/>
      </w:tabs>
      <w:ind w:left="-90"/>
      <w:rPr>
        <w:rFonts w:ascii="Calibri" w:hAnsi="Calibri"/>
        <w:sz w:val="18"/>
        <w:szCs w:val="18"/>
      </w:rPr>
    </w:pPr>
    <w:r w:rsidRPr="00A97A73">
      <w:rPr>
        <w:rFonts w:ascii="Calibri" w:hAnsi="Calibri"/>
        <w:sz w:val="18"/>
        <w:szCs w:val="18"/>
      </w:rPr>
      <w:t>CA Building Energy Efficiency Standards - 201</w:t>
    </w:r>
    <w:del w:id="1639" w:author="Shewmaker, Michael@Energy" w:date="2018-07-16T15:41:00Z">
      <w:r w:rsidDel="00667463">
        <w:rPr>
          <w:rFonts w:ascii="Calibri" w:hAnsi="Calibri"/>
          <w:sz w:val="18"/>
          <w:szCs w:val="18"/>
        </w:rPr>
        <w:delText>6</w:delText>
      </w:r>
    </w:del>
    <w:ins w:id="1640" w:author="Shewmaker, Michael@Energy" w:date="2018-07-16T15:41:00Z">
      <w:r>
        <w:rPr>
          <w:rFonts w:ascii="Calibri" w:hAnsi="Calibri"/>
          <w:sz w:val="18"/>
          <w:szCs w:val="18"/>
        </w:rPr>
        <w:t>9</w:t>
      </w:r>
    </w:ins>
    <w:r w:rsidRPr="00A97A73">
      <w:rPr>
        <w:rFonts w:ascii="Calibri" w:hAnsi="Calibri"/>
        <w:sz w:val="18"/>
        <w:szCs w:val="18"/>
      </w:rPr>
      <w:t xml:space="preserve"> Residential Compliance</w:t>
    </w:r>
    <w:r w:rsidRPr="00A97A73">
      <w:rPr>
        <w:rFonts w:ascii="Calibri" w:hAnsi="Calibri"/>
        <w:sz w:val="18"/>
        <w:szCs w:val="18"/>
      </w:rPr>
      <w:tab/>
    </w:r>
    <w:r w:rsidRPr="00A97A73">
      <w:rPr>
        <w:rFonts w:ascii="Calibri" w:hAnsi="Calibri"/>
        <w:sz w:val="18"/>
        <w:szCs w:val="18"/>
      </w:rPr>
      <w:tab/>
    </w:r>
    <w:del w:id="1641" w:author="Shewmaker, Michael@Energy" w:date="2018-07-16T15:41:00Z">
      <w:r w:rsidDel="00667463">
        <w:rPr>
          <w:rFonts w:ascii="Calibri" w:hAnsi="Calibri"/>
          <w:sz w:val="18"/>
          <w:szCs w:val="18"/>
        </w:rPr>
        <w:delText>September 2016</w:delText>
      </w:r>
    </w:del>
    <w:ins w:id="1642" w:author="Shewmaker, Michael@Energy" w:date="2018-07-16T15:41:00Z">
      <w:r>
        <w:rPr>
          <w:rFonts w:ascii="Calibri" w:hAnsi="Calibri"/>
          <w:sz w:val="18"/>
          <w:szCs w:val="18"/>
        </w:rPr>
        <w:t>January 20</w:t>
      </w:r>
    </w:ins>
    <w:ins w:id="1643" w:author="Smith, Alexis@Energy" w:date="2018-11-06T09:28:00Z">
      <w:r>
        <w:rPr>
          <w:rFonts w:ascii="Calibri" w:hAnsi="Calibri"/>
          <w:sz w:val="18"/>
          <w:szCs w:val="18"/>
        </w:rPr>
        <w:t>19</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F3B2BB" w14:textId="77777777" w:rsidR="00EF6CAA" w:rsidRDefault="00EF6CAA">
      <w:r>
        <w:separator/>
      </w:r>
    </w:p>
  </w:footnote>
  <w:footnote w:type="continuationSeparator" w:id="0">
    <w:p w14:paraId="4064830C" w14:textId="77777777" w:rsidR="00EF6CAA" w:rsidRDefault="00EF6CAA">
      <w:r>
        <w:continuationSeparator/>
      </w:r>
    </w:p>
  </w:footnote>
  <w:footnote w:type="continuationNotice" w:id="1">
    <w:p w14:paraId="1E812A1F" w14:textId="77777777" w:rsidR="00EF6CAA" w:rsidRDefault="00EF6CA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6" w14:textId="77777777" w:rsidR="00EF6CAA" w:rsidRDefault="00EF6CAA">
    <w:pPr>
      <w:pStyle w:val="Header"/>
    </w:pPr>
    <w:r>
      <w:rPr>
        <w:noProof/>
      </w:rPr>
      <w:pict w14:anchorId="308DB8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3" o:spid="_x0000_s2056"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07" w14:textId="752D0288" w:rsidR="00EF6CAA" w:rsidRPr="00FA5C66" w:rsidRDefault="00EF6CAA" w:rsidP="00FA5C66">
    <w:pPr>
      <w:suppressAutoHyphens/>
      <w:ind w:left="-90"/>
      <w:rPr>
        <w:rFonts w:ascii="Arial" w:hAnsi="Arial" w:cs="Arial"/>
        <w:sz w:val="14"/>
        <w:szCs w:val="14"/>
      </w:rPr>
    </w:pPr>
    <w:r w:rsidRPr="004358FA">
      <w:rPr>
        <w:rFonts w:ascii="Arial" w:hAnsi="Arial" w:cs="Arial"/>
        <w:noProof/>
        <w:sz w:val="14"/>
        <w:szCs w:val="14"/>
      </w:rPr>
      <w:drawing>
        <wp:anchor distT="0" distB="0" distL="114300" distR="114300" simplePos="0" relativeHeight="251658240" behindDoc="0" locked="0" layoutInCell="1" allowOverlap="1" wp14:anchorId="308DB82A" wp14:editId="0E521144">
          <wp:simplePos x="0" y="0"/>
          <wp:positionH relativeFrom="margin">
            <wp:posOffset>8821420</wp:posOffset>
          </wp:positionH>
          <wp:positionV relativeFrom="margin">
            <wp:posOffset>-1026795</wp:posOffset>
          </wp:positionV>
          <wp:extent cx="356235" cy="312420"/>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6235" cy="312420"/>
                  </a:xfrm>
                  <a:prstGeom prst="rect">
                    <a:avLst/>
                  </a:prstGeom>
                  <a:noFill/>
                </pic:spPr>
              </pic:pic>
            </a:graphicData>
          </a:graphic>
          <wp14:sizeRelV relativeFrom="margin">
            <wp14:pctHeight>0</wp14:pctHeight>
          </wp14:sizeRelV>
        </wp:anchor>
      </w:drawing>
    </w:r>
    <w:r>
      <w:rPr>
        <w:rFonts w:ascii="Arial" w:hAnsi="Arial" w:cs="Arial"/>
        <w:noProof/>
        <w:sz w:val="14"/>
        <w:szCs w:val="14"/>
      </w:rPr>
      <w:pict w14:anchorId="308DB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4" o:spid="_x0000_s2057" type="#_x0000_t75" style="position:absolute;left:0;text-align:left;margin-left:0;margin-top:0;width:10in;height:540pt;z-index:-251658237;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FA5C66">
      <w:rPr>
        <w:rFonts w:ascii="Arial" w:hAnsi="Arial" w:cs="Arial"/>
        <w:sz w:val="14"/>
        <w:szCs w:val="14"/>
      </w:rPr>
      <w:t>STATE OF CALIFORNIA</w:t>
    </w:r>
  </w:p>
  <w:p w14:paraId="308DB808" w14:textId="5AC70235" w:rsidR="00EF6CAA" w:rsidRPr="00FA5C66" w:rsidRDefault="00EF6CAA" w:rsidP="00FA5C66">
    <w:pPr>
      <w:suppressAutoHyphens/>
      <w:ind w:left="-90"/>
      <w:rPr>
        <w:rFonts w:ascii="Arial" w:hAnsi="Arial" w:cs="Arial"/>
        <w:b/>
      </w:rPr>
    </w:pPr>
    <w:r>
      <w:rPr>
        <w:rFonts w:ascii="Arial" w:hAnsi="Arial" w:cs="Arial"/>
        <w:b/>
      </w:rPr>
      <w:t>NEWLY CONSTRUCTED BUILDINGS</w:t>
    </w:r>
  </w:p>
  <w:p w14:paraId="308DB809" w14:textId="05C218B8" w:rsidR="00EF6CAA" w:rsidRPr="00FA5C66" w:rsidRDefault="00EF6CAA" w:rsidP="00FA5C66">
    <w:pPr>
      <w:suppressAutoHyphens/>
      <w:ind w:left="-90"/>
      <w:rPr>
        <w:rFonts w:ascii="Arial" w:hAnsi="Arial" w:cs="Arial"/>
        <w:sz w:val="14"/>
        <w:szCs w:val="14"/>
      </w:rPr>
    </w:pPr>
    <w:r w:rsidRPr="00FA5C66">
      <w:rPr>
        <w:rFonts w:ascii="Arial" w:hAnsi="Arial" w:cs="Arial"/>
        <w:sz w:val="14"/>
        <w:szCs w:val="14"/>
      </w:rPr>
      <w:t>CEC-</w:t>
    </w:r>
    <w:r>
      <w:rPr>
        <w:rFonts w:ascii="Arial" w:hAnsi="Arial" w:cs="Arial"/>
        <w:sz w:val="14"/>
        <w:szCs w:val="14"/>
      </w:rPr>
      <w:t>CF1R-NCB</w:t>
    </w:r>
    <w:r w:rsidRPr="00FA5C66">
      <w:rPr>
        <w:rFonts w:ascii="Arial" w:hAnsi="Arial" w:cs="Arial"/>
        <w:sz w:val="14"/>
        <w:szCs w:val="14"/>
      </w:rPr>
      <w:t>-01-E (Revised</w:t>
    </w:r>
    <w:r>
      <w:rPr>
        <w:rFonts w:ascii="Arial" w:hAnsi="Arial" w:cs="Arial"/>
        <w:sz w:val="14"/>
        <w:szCs w:val="14"/>
      </w:rPr>
      <w:t xml:space="preserve"> 0</w:t>
    </w:r>
    <w:del w:id="984" w:author="Smith, Alexis@Energy" w:date="2018-10-01T13:02:00Z">
      <w:r w:rsidDel="00EE7739">
        <w:rPr>
          <w:rFonts w:ascii="Arial" w:hAnsi="Arial" w:cs="Arial"/>
          <w:sz w:val="14"/>
          <w:szCs w:val="14"/>
        </w:rPr>
        <w:delText>9</w:delText>
      </w:r>
    </w:del>
    <w:ins w:id="985" w:author="Smith, Alexis@Energy" w:date="2018-10-01T13:02:00Z">
      <w:r>
        <w:rPr>
          <w:rFonts w:ascii="Arial" w:hAnsi="Arial" w:cs="Arial"/>
          <w:sz w:val="14"/>
          <w:szCs w:val="14"/>
        </w:rPr>
        <w:t>1</w:t>
      </w:r>
    </w:ins>
    <w:r>
      <w:rPr>
        <w:rFonts w:ascii="Arial" w:hAnsi="Arial" w:cs="Arial"/>
        <w:sz w:val="14"/>
        <w:szCs w:val="14"/>
      </w:rPr>
      <w:t>/</w:t>
    </w:r>
    <w:ins w:id="986" w:author="Smith, Alexis@Energy" w:date="2018-11-06T09:06:00Z">
      <w:r>
        <w:rPr>
          <w:rFonts w:ascii="Arial" w:hAnsi="Arial" w:cs="Arial"/>
          <w:sz w:val="14"/>
          <w:szCs w:val="14"/>
        </w:rPr>
        <w:t>19</w:t>
      </w:r>
    </w:ins>
    <w:del w:id="987" w:author="Smith, Alexis@Energy" w:date="2018-10-01T13:02:00Z">
      <w:r w:rsidDel="00EE7739">
        <w:rPr>
          <w:rFonts w:ascii="Arial" w:hAnsi="Arial" w:cs="Arial"/>
          <w:sz w:val="14"/>
          <w:szCs w:val="14"/>
        </w:rPr>
        <w:delText>16</w:delText>
      </w:r>
    </w:del>
    <w:r w:rsidRPr="00FA5C66">
      <w:rPr>
        <w:rFonts w:ascii="Arial" w:hAnsi="Arial" w:cs="Arial"/>
        <w:sz w:val="14"/>
        <w:szCs w:val="14"/>
      </w:rPr>
      <w:t xml:space="preserve">)                                                                                                                                          </w:t>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r>
    <w:r>
      <w:rPr>
        <w:rFonts w:ascii="Arial" w:hAnsi="Arial" w:cs="Arial"/>
        <w:sz w:val="14"/>
        <w:szCs w:val="14"/>
      </w:rPr>
      <w:tab/>
      <w:t xml:space="preserve">          </w:t>
    </w:r>
    <w:del w:id="988" w:author="Smith, Alexis@Energy" w:date="2018-10-04T14:18:00Z">
      <w:r w:rsidDel="005509AE">
        <w:rPr>
          <w:rFonts w:ascii="Arial" w:hAnsi="Arial" w:cs="Arial"/>
          <w:sz w:val="14"/>
          <w:szCs w:val="14"/>
        </w:rPr>
        <w:delText xml:space="preserve">   </w:delText>
      </w:r>
      <w:r w:rsidRPr="00FA5C66" w:rsidDel="005509AE">
        <w:rPr>
          <w:rFonts w:ascii="Arial" w:hAnsi="Arial" w:cs="Arial"/>
          <w:sz w:val="14"/>
          <w:szCs w:val="14"/>
        </w:rPr>
        <w:delText xml:space="preserve">  </w:delText>
      </w:r>
    </w:del>
    <w:ins w:id="989" w:author="Smith, Alexis@Energy" w:date="2018-10-04T14:18:00Z">
      <w:r>
        <w:rPr>
          <w:rFonts w:ascii="Arial" w:hAnsi="Arial" w:cs="Arial"/>
          <w:sz w:val="14"/>
          <w:szCs w:val="14"/>
        </w:rPr>
        <w:t xml:space="preserve"> </w:t>
      </w:r>
    </w:ins>
    <w:r w:rsidRPr="00FA5C66">
      <w:rPr>
        <w:rFonts w:ascii="Arial" w:hAnsi="Arial" w:cs="Arial"/>
        <w:sz w:val="14"/>
        <w:szCs w:val="14"/>
      </w:rPr>
      <w:t>CALIFORNIA ENERGY COMMISSION</w:t>
    </w:r>
  </w:p>
  <w:tbl>
    <w:tblPr>
      <w:tblW w:w="4939"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0136"/>
      <w:gridCol w:w="4078"/>
    </w:tblGrid>
    <w:tr w:rsidR="00EF6CAA" w:rsidRPr="009B3A0C" w14:paraId="308DB80B" w14:textId="77777777" w:rsidTr="007C6199">
      <w:tc>
        <w:tcPr>
          <w:tcW w:w="14215" w:type="dxa"/>
          <w:gridSpan w:val="2"/>
          <w:shd w:val="clear" w:color="auto" w:fill="auto"/>
        </w:tcPr>
        <w:p w14:paraId="308DB80A" w14:textId="35836CF9" w:rsidR="00EF6CAA" w:rsidRPr="009B3A0C" w:rsidRDefault="00EF6CAA" w:rsidP="0018347D">
          <w:pPr>
            <w:pStyle w:val="Header"/>
            <w:tabs>
              <w:tab w:val="clear" w:pos="4320"/>
              <w:tab w:val="clear" w:pos="8640"/>
              <w:tab w:val="right" w:pos="14310"/>
            </w:tabs>
            <w:rPr>
              <w:rFonts w:ascii="Calibri" w:hAnsi="Calibri"/>
              <w:b/>
              <w:sz w:val="22"/>
            </w:rPr>
          </w:pPr>
          <w:r w:rsidRPr="003611B9">
            <w:rPr>
              <w:rFonts w:ascii="Calibri" w:hAnsi="Calibri"/>
              <w:sz w:val="20"/>
              <w:szCs w:val="20"/>
            </w:rPr>
            <w:t>CERTIFICATE OF COMPLIANCE</w:t>
          </w:r>
          <w:r w:rsidRPr="009B3A0C">
            <w:rPr>
              <w:rFonts w:ascii="Calibri" w:hAnsi="Calibri"/>
              <w:b/>
              <w:sz w:val="22"/>
            </w:rPr>
            <w:tab/>
          </w:r>
          <w:r w:rsidRPr="00D662D6">
            <w:rPr>
              <w:rFonts w:ascii="Calibri" w:hAnsi="Calibri"/>
              <w:sz w:val="20"/>
            </w:rPr>
            <w:t>CF1R</w:t>
          </w:r>
          <w:r w:rsidRPr="00D662D6">
            <w:rPr>
              <w:rFonts w:ascii="Calibri" w:hAnsi="Calibri"/>
              <w:sz w:val="20"/>
              <w:szCs w:val="22"/>
            </w:rPr>
            <w:t>-NCB-01-E</w:t>
          </w:r>
        </w:p>
      </w:tc>
    </w:tr>
    <w:tr w:rsidR="00EF6CAA" w:rsidRPr="009B3A0C" w14:paraId="308DB80D" w14:textId="77777777" w:rsidTr="007C6199">
      <w:tc>
        <w:tcPr>
          <w:tcW w:w="14215" w:type="dxa"/>
          <w:gridSpan w:val="2"/>
          <w:shd w:val="clear" w:color="auto" w:fill="auto"/>
        </w:tcPr>
        <w:p w14:paraId="308DB80C" w14:textId="62B1A6C1" w:rsidR="00EF6CAA" w:rsidRPr="00C645D8" w:rsidRDefault="00EF6CAA" w:rsidP="00A97A73">
          <w:pPr>
            <w:pStyle w:val="Header"/>
            <w:tabs>
              <w:tab w:val="clear" w:pos="4320"/>
              <w:tab w:val="clear" w:pos="8640"/>
              <w:tab w:val="right" w:pos="14310"/>
            </w:tabs>
            <w:rPr>
              <w:rFonts w:asciiTheme="minorHAnsi" w:hAnsiTheme="minorHAnsi"/>
              <w:sz w:val="20"/>
              <w:szCs w:val="20"/>
            </w:rPr>
          </w:pPr>
          <w:r>
            <w:rPr>
              <w:rFonts w:asciiTheme="minorHAnsi" w:hAnsiTheme="minorHAnsi"/>
              <w:sz w:val="20"/>
              <w:szCs w:val="20"/>
            </w:rPr>
            <w:t xml:space="preserve">Prescriptive </w:t>
          </w:r>
          <w:r w:rsidRPr="00C645D8">
            <w:rPr>
              <w:rFonts w:asciiTheme="minorHAnsi" w:hAnsiTheme="minorHAnsi"/>
              <w:sz w:val="20"/>
              <w:szCs w:val="20"/>
            </w:rPr>
            <w:t>Newly Constructed Buildings</w:t>
          </w:r>
          <w:r w:rsidRPr="00C645D8">
            <w:rPr>
              <w:rFonts w:asciiTheme="minorHAnsi" w:hAnsiTheme="minorHAnsi"/>
              <w:sz w:val="20"/>
              <w:szCs w:val="20"/>
            </w:rPr>
            <w:tab/>
            <w:t xml:space="preserve">(Page </w:t>
          </w:r>
          <w:r w:rsidRPr="00C645D8">
            <w:rPr>
              <w:rFonts w:asciiTheme="minorHAnsi" w:hAnsiTheme="minorHAnsi"/>
              <w:sz w:val="20"/>
              <w:szCs w:val="20"/>
            </w:rPr>
            <w:fldChar w:fldCharType="begin"/>
          </w:r>
          <w:r w:rsidRPr="00C645D8">
            <w:rPr>
              <w:rFonts w:asciiTheme="minorHAnsi" w:hAnsiTheme="minorHAnsi"/>
              <w:sz w:val="20"/>
              <w:szCs w:val="20"/>
            </w:rPr>
            <w:instrText xml:space="preserve"> PAGE   \* MERGEFORMAT </w:instrText>
          </w:r>
          <w:r w:rsidRPr="00C645D8">
            <w:rPr>
              <w:rFonts w:asciiTheme="minorHAnsi" w:hAnsiTheme="minorHAnsi"/>
              <w:sz w:val="20"/>
              <w:szCs w:val="20"/>
            </w:rPr>
            <w:fldChar w:fldCharType="separate"/>
          </w:r>
          <w:r w:rsidR="004505AC">
            <w:rPr>
              <w:rFonts w:asciiTheme="minorHAnsi" w:hAnsiTheme="minorHAnsi"/>
              <w:noProof/>
              <w:sz w:val="20"/>
              <w:szCs w:val="20"/>
            </w:rPr>
            <w:t>2</w:t>
          </w:r>
          <w:r w:rsidRPr="00C645D8">
            <w:rPr>
              <w:rFonts w:asciiTheme="minorHAnsi" w:hAnsiTheme="minorHAnsi"/>
              <w:sz w:val="20"/>
              <w:szCs w:val="20"/>
            </w:rPr>
            <w:fldChar w:fldCharType="end"/>
          </w:r>
          <w:r w:rsidRPr="00C645D8">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4505AC">
            <w:rPr>
              <w:rFonts w:asciiTheme="minorHAnsi" w:hAnsiTheme="minorHAnsi"/>
              <w:noProof/>
              <w:sz w:val="20"/>
              <w:szCs w:val="20"/>
            </w:rPr>
            <w:t>9</w:t>
          </w:r>
          <w:r>
            <w:rPr>
              <w:rFonts w:asciiTheme="minorHAnsi" w:hAnsiTheme="minorHAnsi"/>
              <w:noProof/>
              <w:sz w:val="20"/>
              <w:szCs w:val="20"/>
            </w:rPr>
            <w:fldChar w:fldCharType="end"/>
          </w:r>
          <w:r w:rsidRPr="00C645D8">
            <w:rPr>
              <w:rFonts w:asciiTheme="minorHAnsi" w:hAnsiTheme="minorHAnsi"/>
              <w:sz w:val="20"/>
              <w:szCs w:val="20"/>
            </w:rPr>
            <w:t>)</w:t>
          </w:r>
        </w:p>
      </w:tc>
    </w:tr>
    <w:tr w:rsidR="00EF6CAA" w:rsidRPr="009B3A0C" w14:paraId="308DB810" w14:textId="77777777" w:rsidTr="007C6199">
      <w:tc>
        <w:tcPr>
          <w:tcW w:w="10137" w:type="dxa"/>
          <w:shd w:val="clear" w:color="auto" w:fill="auto"/>
        </w:tcPr>
        <w:p w14:paraId="308DB80E" w14:textId="77777777" w:rsidR="00EF6CAA" w:rsidRPr="003611B9" w:rsidRDefault="00EF6CAA">
          <w:pPr>
            <w:pStyle w:val="Header"/>
            <w:rPr>
              <w:rFonts w:ascii="Calibri" w:hAnsi="Calibri"/>
              <w:sz w:val="20"/>
            </w:rPr>
          </w:pPr>
          <w:r w:rsidRPr="003611B9">
            <w:rPr>
              <w:rFonts w:ascii="Calibri" w:hAnsi="Calibri"/>
              <w:sz w:val="20"/>
            </w:rPr>
            <w:t>Project Name:</w:t>
          </w:r>
        </w:p>
      </w:tc>
      <w:tc>
        <w:tcPr>
          <w:tcW w:w="4078" w:type="dxa"/>
          <w:shd w:val="clear" w:color="auto" w:fill="auto"/>
        </w:tcPr>
        <w:p w14:paraId="308DB80F" w14:textId="77777777" w:rsidR="00EF6CAA" w:rsidRPr="003611B9" w:rsidRDefault="00EF6CAA">
          <w:pPr>
            <w:pStyle w:val="Header"/>
            <w:rPr>
              <w:rFonts w:ascii="Calibri" w:hAnsi="Calibri"/>
              <w:sz w:val="20"/>
            </w:rPr>
          </w:pPr>
          <w:r w:rsidRPr="003611B9">
            <w:rPr>
              <w:rFonts w:ascii="Calibri" w:hAnsi="Calibri"/>
              <w:sz w:val="20"/>
            </w:rPr>
            <w:t>Date</w:t>
          </w:r>
          <w:r>
            <w:rPr>
              <w:rFonts w:ascii="Calibri" w:hAnsi="Calibri"/>
              <w:sz w:val="20"/>
            </w:rPr>
            <w:t xml:space="preserve"> Prepared</w:t>
          </w:r>
          <w:r w:rsidRPr="003611B9">
            <w:rPr>
              <w:rFonts w:ascii="Calibri" w:hAnsi="Calibri"/>
              <w:sz w:val="20"/>
            </w:rPr>
            <w:t>:</w:t>
          </w:r>
        </w:p>
      </w:tc>
    </w:tr>
  </w:tbl>
  <w:p w14:paraId="308DB811" w14:textId="77777777" w:rsidR="00EF6CAA" w:rsidRPr="004358FA" w:rsidRDefault="00EF6CAA">
    <w:pPr>
      <w:pStyle w:val="Header"/>
      <w:rPr>
        <w:rFonts w:ascii="Calibri" w:hAnsi="Calibri"/>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4" w14:textId="77777777" w:rsidR="00EF6CAA" w:rsidRDefault="00EF6CAA">
    <w:pPr>
      <w:pStyle w:val="Header"/>
    </w:pPr>
    <w:r>
      <w:rPr>
        <w:noProof/>
      </w:rPr>
      <w:pict w14:anchorId="308DB8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2" o:spid="_x0000_s2055"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15" w14:textId="77777777" w:rsidR="00EF6CAA" w:rsidRDefault="00EF6CAA">
    <w:pPr>
      <w:pStyle w:val="Header"/>
    </w:pPr>
    <w:r>
      <w:rPr>
        <w:noProof/>
      </w:rPr>
      <w:pict w14:anchorId="308D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6"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0"/>
    </w:tblGrid>
    <w:tr w:rsidR="00EF6CAA" w14:paraId="308DB81D" w14:textId="77777777" w:rsidTr="00B054BA">
      <w:tc>
        <w:tcPr>
          <w:tcW w:w="14616" w:type="dxa"/>
          <w:tcBorders>
            <w:top w:val="nil"/>
            <w:left w:val="nil"/>
            <w:bottom w:val="nil"/>
            <w:right w:val="nil"/>
          </w:tcBorders>
          <w:shd w:val="clear" w:color="auto" w:fill="auto"/>
        </w:tcPr>
        <w:tbl>
          <w:tblPr>
            <w:tblW w:w="14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7202"/>
            <w:gridCol w:w="3965"/>
            <w:gridCol w:w="3033"/>
          </w:tblGrid>
          <w:tr w:rsidR="00EF6CAA" w:rsidRPr="006869A0" w14:paraId="308DB818" w14:textId="77777777" w:rsidTr="007C6199">
            <w:trPr>
              <w:cantSplit/>
              <w:trHeight w:val="288"/>
            </w:trPr>
            <w:tc>
              <w:tcPr>
                <w:tcW w:w="3932" w:type="pct"/>
                <w:gridSpan w:val="2"/>
                <w:tcBorders>
                  <w:bottom w:val="single" w:sz="4" w:space="0" w:color="auto"/>
                  <w:right w:val="nil"/>
                </w:tcBorders>
                <w:vAlign w:val="center"/>
              </w:tcPr>
              <w:p w14:paraId="308DB816" w14:textId="695F250A" w:rsidR="00EF6CAA" w:rsidRPr="00F85124" w:rsidRDefault="00EF6CAA" w:rsidP="004425FA">
                <w:pPr>
                  <w:pStyle w:val="Style77"/>
                  <w:rPr>
                    <w:b/>
                  </w:rPr>
                </w:pPr>
                <w:r>
                  <w:t xml:space="preserve">CERTIFICATE OF COMPLIANCE </w:t>
                </w:r>
                <w:r w:rsidRPr="00155DD0">
                  <w:t>– USER INSTRUCTIONS</w:t>
                </w:r>
              </w:p>
            </w:tc>
            <w:tc>
              <w:tcPr>
                <w:tcW w:w="1068" w:type="pct"/>
                <w:tcBorders>
                  <w:left w:val="nil"/>
                  <w:bottom w:val="single" w:sz="4" w:space="0" w:color="auto"/>
                </w:tcBorders>
                <w:tcMar>
                  <w:left w:w="115" w:type="dxa"/>
                  <w:right w:w="115" w:type="dxa"/>
                </w:tcMar>
                <w:vAlign w:val="center"/>
              </w:tcPr>
              <w:p w14:paraId="308DB817" w14:textId="44F23980" w:rsidR="00EF6CAA" w:rsidRPr="006869A0" w:rsidRDefault="00EF6CAA" w:rsidP="0018347D">
                <w:pPr>
                  <w:pStyle w:val="Heading1"/>
                  <w:jc w:val="right"/>
                  <w:rPr>
                    <w:rFonts w:asciiTheme="minorHAnsi" w:hAnsiTheme="minorHAnsi"/>
                    <w:b w:val="0"/>
                    <w:bCs/>
                    <w:sz w:val="20"/>
                  </w:rPr>
                </w:pPr>
                <w:r w:rsidRPr="00155DD0">
                  <w:rPr>
                    <w:rFonts w:asciiTheme="minorHAnsi" w:hAnsiTheme="minorHAnsi"/>
                    <w:b w:val="0"/>
                    <w:bCs/>
                    <w:sz w:val="20"/>
                  </w:rPr>
                  <w:t>CF1R-</w:t>
                </w:r>
                <w:r>
                  <w:rPr>
                    <w:rFonts w:asciiTheme="minorHAnsi" w:hAnsiTheme="minorHAnsi"/>
                    <w:b w:val="0"/>
                    <w:bCs/>
                    <w:sz w:val="20"/>
                  </w:rPr>
                  <w:t>NCB-01</w:t>
                </w:r>
                <w:r w:rsidRPr="00155DD0">
                  <w:rPr>
                    <w:rFonts w:asciiTheme="minorHAnsi" w:hAnsiTheme="minorHAnsi"/>
                    <w:b w:val="0"/>
                    <w:bCs/>
                    <w:sz w:val="20"/>
                  </w:rPr>
                  <w:t>-</w:t>
                </w:r>
                <w:ins w:id="1637" w:author="Dee Anne Ross" w:date="2018-08-23T08:54:00Z">
                  <w:r>
                    <w:rPr>
                      <w:rFonts w:asciiTheme="minorHAnsi" w:hAnsiTheme="minorHAnsi"/>
                      <w:b w:val="0"/>
                      <w:bCs/>
                      <w:sz w:val="20"/>
                    </w:rPr>
                    <w:t>H</w:t>
                  </w:r>
                </w:ins>
                <w:del w:id="1638" w:author="Dee Anne Ross" w:date="2018-08-23T08:53:00Z">
                  <w:r w:rsidRPr="00155DD0" w:rsidDel="0018347D">
                    <w:rPr>
                      <w:rFonts w:asciiTheme="minorHAnsi" w:hAnsiTheme="minorHAnsi"/>
                      <w:b w:val="0"/>
                      <w:bCs/>
                      <w:sz w:val="20"/>
                    </w:rPr>
                    <w:delText>E</w:delText>
                  </w:r>
                </w:del>
              </w:p>
            </w:tc>
          </w:tr>
          <w:tr w:rsidR="00EF6CAA" w:rsidRPr="00C645D8" w14:paraId="308DB81B" w14:textId="77777777" w:rsidTr="007C6199">
            <w:trPr>
              <w:cantSplit/>
              <w:trHeight w:val="288"/>
            </w:trPr>
            <w:tc>
              <w:tcPr>
                <w:tcW w:w="2536" w:type="pct"/>
                <w:tcBorders>
                  <w:right w:val="nil"/>
                </w:tcBorders>
              </w:tcPr>
              <w:p w14:paraId="308DB819" w14:textId="77777777" w:rsidR="00EF6CAA" w:rsidRPr="00C645D8" w:rsidRDefault="00EF6CAA" w:rsidP="00155DD0">
                <w:pPr>
                  <w:pStyle w:val="Header"/>
                  <w:tabs>
                    <w:tab w:val="clear" w:pos="4320"/>
                    <w:tab w:val="clear" w:pos="8640"/>
                    <w:tab w:val="right" w:pos="14310"/>
                  </w:tabs>
                  <w:rPr>
                    <w:rFonts w:ascii="Calibri" w:hAnsi="Calibri"/>
                    <w:sz w:val="20"/>
                    <w:szCs w:val="20"/>
                  </w:rPr>
                </w:pPr>
                <w:r>
                  <w:rPr>
                    <w:rFonts w:ascii="Calibri" w:hAnsi="Calibri"/>
                    <w:sz w:val="20"/>
                    <w:szCs w:val="20"/>
                  </w:rPr>
                  <w:t>N</w:t>
                </w:r>
                <w:r w:rsidRPr="00C645D8">
                  <w:rPr>
                    <w:rFonts w:ascii="Calibri" w:hAnsi="Calibri"/>
                    <w:sz w:val="20"/>
                    <w:szCs w:val="20"/>
                  </w:rPr>
                  <w:t>ewly Constructed Buildings and Additions</w:t>
                </w:r>
              </w:p>
            </w:tc>
            <w:tc>
              <w:tcPr>
                <w:tcW w:w="2464" w:type="pct"/>
                <w:gridSpan w:val="2"/>
                <w:tcBorders>
                  <w:left w:val="nil"/>
                </w:tcBorders>
              </w:tcPr>
              <w:p w14:paraId="308DB81A" w14:textId="3B627550" w:rsidR="00EF6CAA" w:rsidRPr="00C645D8" w:rsidRDefault="00EF6CAA" w:rsidP="003E435B">
                <w:pPr>
                  <w:tabs>
                    <w:tab w:val="right" w:pos="10543"/>
                  </w:tabs>
                  <w:jc w:val="right"/>
                  <w:rPr>
                    <w:rFonts w:asciiTheme="minorHAnsi" w:hAnsiTheme="minorHAnsi"/>
                    <w:sz w:val="20"/>
                    <w:szCs w:val="20"/>
                  </w:rPr>
                </w:pPr>
                <w:r w:rsidRPr="00F85124">
                  <w:t>(</w:t>
                </w:r>
                <w:r w:rsidRPr="00D45D0B">
                  <w:rPr>
                    <w:rFonts w:asciiTheme="minorHAnsi" w:hAnsiTheme="minorHAnsi"/>
                    <w:sz w:val="20"/>
                    <w:szCs w:val="20"/>
                  </w:rPr>
                  <w:t xml:space="preserve">Page </w:t>
                </w:r>
                <w:r w:rsidRPr="00D45D0B">
                  <w:rPr>
                    <w:rFonts w:asciiTheme="minorHAnsi" w:hAnsiTheme="minorHAnsi"/>
                    <w:sz w:val="20"/>
                    <w:szCs w:val="20"/>
                  </w:rPr>
                  <w:fldChar w:fldCharType="begin"/>
                </w:r>
                <w:r w:rsidRPr="00D45D0B">
                  <w:rPr>
                    <w:rFonts w:asciiTheme="minorHAnsi" w:hAnsiTheme="minorHAnsi"/>
                    <w:sz w:val="20"/>
                    <w:szCs w:val="20"/>
                  </w:rPr>
                  <w:instrText xml:space="preserve"> PAGE   \* MERGEFORMAT </w:instrText>
                </w:r>
                <w:r w:rsidRPr="00D45D0B">
                  <w:rPr>
                    <w:rFonts w:asciiTheme="minorHAnsi" w:hAnsiTheme="minorHAnsi"/>
                    <w:sz w:val="20"/>
                    <w:szCs w:val="20"/>
                  </w:rPr>
                  <w:fldChar w:fldCharType="separate"/>
                </w:r>
                <w:r w:rsidR="004505AC">
                  <w:rPr>
                    <w:rFonts w:asciiTheme="minorHAnsi" w:hAnsiTheme="minorHAnsi"/>
                    <w:noProof/>
                    <w:sz w:val="20"/>
                    <w:szCs w:val="20"/>
                  </w:rPr>
                  <w:t>9</w:t>
                </w:r>
                <w:r w:rsidRPr="00D45D0B">
                  <w:rPr>
                    <w:rFonts w:asciiTheme="minorHAnsi" w:hAnsiTheme="minorHAnsi"/>
                    <w:sz w:val="20"/>
                    <w:szCs w:val="20"/>
                  </w:rPr>
                  <w:fldChar w:fldCharType="end"/>
                </w:r>
                <w:r w:rsidRPr="00D45D0B">
                  <w:rPr>
                    <w:rFonts w:asciiTheme="minorHAnsi" w:hAnsiTheme="minorHAnsi"/>
                    <w:sz w:val="20"/>
                    <w:szCs w:val="20"/>
                  </w:rPr>
                  <w:t xml:space="preserve"> of </w:t>
                </w:r>
                <w:r>
                  <w:rPr>
                    <w:rFonts w:asciiTheme="minorHAnsi" w:hAnsiTheme="minorHAnsi"/>
                    <w:noProof/>
                    <w:sz w:val="20"/>
                    <w:szCs w:val="20"/>
                  </w:rPr>
                  <w:fldChar w:fldCharType="begin"/>
                </w:r>
                <w:r>
                  <w:rPr>
                    <w:rFonts w:asciiTheme="minorHAnsi" w:hAnsiTheme="minorHAnsi"/>
                    <w:noProof/>
                    <w:sz w:val="20"/>
                    <w:szCs w:val="20"/>
                  </w:rPr>
                  <w:instrText xml:space="preserve"> SECTIONPAGES   \* MERGEFORMAT </w:instrText>
                </w:r>
                <w:r>
                  <w:rPr>
                    <w:rFonts w:asciiTheme="minorHAnsi" w:hAnsiTheme="minorHAnsi"/>
                    <w:noProof/>
                    <w:sz w:val="20"/>
                    <w:szCs w:val="20"/>
                  </w:rPr>
                  <w:fldChar w:fldCharType="separate"/>
                </w:r>
                <w:r w:rsidR="004505AC">
                  <w:rPr>
                    <w:rFonts w:asciiTheme="minorHAnsi" w:hAnsiTheme="minorHAnsi"/>
                    <w:noProof/>
                    <w:sz w:val="20"/>
                    <w:szCs w:val="20"/>
                  </w:rPr>
                  <w:t>9</w:t>
                </w:r>
                <w:r>
                  <w:rPr>
                    <w:rFonts w:asciiTheme="minorHAnsi" w:hAnsiTheme="minorHAnsi"/>
                    <w:noProof/>
                    <w:sz w:val="20"/>
                    <w:szCs w:val="20"/>
                  </w:rPr>
                  <w:fldChar w:fldCharType="end"/>
                </w:r>
                <w:r w:rsidRPr="00C645D8">
                  <w:rPr>
                    <w:rFonts w:asciiTheme="minorHAnsi" w:hAnsiTheme="minorHAnsi"/>
                    <w:sz w:val="20"/>
                    <w:szCs w:val="20"/>
                  </w:rPr>
                  <w:t>)</w:t>
                </w:r>
              </w:p>
            </w:tc>
          </w:tr>
        </w:tbl>
        <w:p w14:paraId="308DB81C" w14:textId="77777777" w:rsidR="00EF6CAA" w:rsidRPr="009B3A0C" w:rsidRDefault="00EF6CAA" w:rsidP="0017357F">
          <w:pPr>
            <w:pStyle w:val="Header"/>
            <w:tabs>
              <w:tab w:val="clear" w:pos="4320"/>
              <w:tab w:val="clear" w:pos="8640"/>
              <w:tab w:val="right" w:pos="14310"/>
            </w:tabs>
            <w:rPr>
              <w:rFonts w:ascii="Calibri" w:hAnsi="Calibri"/>
            </w:rPr>
          </w:pPr>
        </w:p>
      </w:tc>
    </w:tr>
  </w:tbl>
  <w:p w14:paraId="308DB81E" w14:textId="021CE5D3" w:rsidR="00EF6CAA" w:rsidRPr="004358FA" w:rsidRDefault="00EF6CAA" w:rsidP="00D04FD6">
    <w:pPr>
      <w:pStyle w:val="Header"/>
      <w:rPr>
        <w:sz w:val="20"/>
      </w:rPr>
    </w:pPr>
    <w:r>
      <w:rPr>
        <w:noProof/>
      </w:rPr>
      <w:pict w14:anchorId="308DB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7" o:spid="_x0000_s2061"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8DB820" w14:textId="77777777" w:rsidR="00EF6CAA" w:rsidRDefault="00EF6CAA">
    <w:pPr>
      <w:pStyle w:val="Header"/>
    </w:pPr>
    <w:r>
      <w:rPr>
        <w:noProof/>
      </w:rPr>
      <w:pict w14:anchorId="308DB8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12354815" o:spid="_x0000_s2058"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1167"/>
      <w:gridCol w:w="3235"/>
    </w:tblGrid>
    <w:tr w:rsidR="00EF6CAA" w:rsidRPr="00C23F22" w14:paraId="308DB823" w14:textId="77777777" w:rsidTr="00D97726">
      <w:trPr>
        <w:cantSplit/>
        <w:trHeight w:val="288"/>
      </w:trPr>
      <w:tc>
        <w:tcPr>
          <w:tcW w:w="3877" w:type="pct"/>
          <w:tcBorders>
            <w:right w:val="nil"/>
          </w:tcBorders>
          <w:vAlign w:val="center"/>
        </w:tcPr>
        <w:p w14:paraId="308DB821" w14:textId="77777777" w:rsidR="00EF6CAA" w:rsidRPr="00C23F22" w:rsidRDefault="00EF6CAA" w:rsidP="00C23F22">
          <w:pPr>
            <w:keepNext/>
            <w:outlineLvl w:val="0"/>
            <w:rPr>
              <w:rFonts w:ascii="Calibri" w:hAnsi="Calibri"/>
              <w:b/>
              <w:bCs/>
              <w:sz w:val="20"/>
              <w:szCs w:val="20"/>
            </w:rPr>
          </w:pPr>
          <w:r w:rsidRPr="00C23F22">
            <w:rPr>
              <w:rFonts w:ascii="Calibri" w:hAnsi="Calibri"/>
              <w:bCs/>
              <w:sz w:val="20"/>
              <w:szCs w:val="20"/>
            </w:rPr>
            <w:t>CERTIFICATE OF COMPLIANCE – DATA FIELD DEFINITIONS AND CALCULATIONS</w:t>
          </w:r>
        </w:p>
      </w:tc>
      <w:tc>
        <w:tcPr>
          <w:tcW w:w="1123" w:type="pct"/>
          <w:tcBorders>
            <w:left w:val="nil"/>
          </w:tcBorders>
          <w:tcMar>
            <w:left w:w="115" w:type="dxa"/>
            <w:right w:w="115" w:type="dxa"/>
          </w:tcMar>
          <w:vAlign w:val="center"/>
        </w:tcPr>
        <w:p w14:paraId="308DB822" w14:textId="451097ED" w:rsidR="00EF6CAA" w:rsidRPr="00556C2C" w:rsidRDefault="00EF6CAA" w:rsidP="0018347D">
          <w:pPr>
            <w:keepNext/>
            <w:jc w:val="right"/>
            <w:outlineLvl w:val="0"/>
            <w:rPr>
              <w:rFonts w:ascii="Calibri" w:hAnsi="Calibri"/>
              <w:bCs/>
              <w:sz w:val="20"/>
              <w:szCs w:val="20"/>
            </w:rPr>
          </w:pPr>
          <w:r w:rsidRPr="00556C2C">
            <w:rPr>
              <w:rFonts w:asciiTheme="minorHAnsi" w:hAnsiTheme="minorHAnsi"/>
              <w:bCs/>
              <w:sz w:val="20"/>
            </w:rPr>
            <w:t>CF1R-NCB-01-</w:t>
          </w:r>
          <w:ins w:id="3734" w:author="Dee Anne Ross" w:date="2018-08-23T08:54:00Z">
            <w:r>
              <w:rPr>
                <w:rFonts w:asciiTheme="minorHAnsi" w:hAnsiTheme="minorHAnsi"/>
                <w:bCs/>
                <w:sz w:val="20"/>
              </w:rPr>
              <w:t>H</w:t>
            </w:r>
          </w:ins>
          <w:del w:id="3735" w:author="Dee Anne Ross" w:date="2018-08-23T08:54:00Z">
            <w:r w:rsidRPr="00556C2C" w:rsidDel="0018347D">
              <w:rPr>
                <w:rFonts w:asciiTheme="minorHAnsi" w:hAnsiTheme="minorHAnsi"/>
                <w:bCs/>
                <w:sz w:val="20"/>
              </w:rPr>
              <w:delText>E</w:delText>
            </w:r>
          </w:del>
        </w:p>
      </w:tc>
    </w:tr>
    <w:tr w:rsidR="00EF6CAA" w:rsidRPr="00C23F22" w14:paraId="308DB826" w14:textId="77777777" w:rsidTr="00D97726">
      <w:trPr>
        <w:cantSplit/>
        <w:trHeight w:val="288"/>
      </w:trPr>
      <w:tc>
        <w:tcPr>
          <w:tcW w:w="3877" w:type="pct"/>
          <w:tcBorders>
            <w:right w:val="nil"/>
          </w:tcBorders>
        </w:tcPr>
        <w:p w14:paraId="308DB824" w14:textId="77777777" w:rsidR="00EF6CAA" w:rsidRPr="00C23F22" w:rsidRDefault="00EF6CAA" w:rsidP="00C23F22">
          <w:pPr>
            <w:keepNext/>
            <w:outlineLvl w:val="0"/>
            <w:rPr>
              <w:rFonts w:ascii="Calibri" w:hAnsi="Calibri"/>
              <w:bCs/>
              <w:sz w:val="20"/>
              <w:szCs w:val="20"/>
            </w:rPr>
          </w:pPr>
          <w:r>
            <w:rPr>
              <w:rFonts w:ascii="Calibri" w:hAnsi="Calibri"/>
              <w:sz w:val="20"/>
              <w:szCs w:val="20"/>
            </w:rPr>
            <w:t>N</w:t>
          </w:r>
          <w:r w:rsidRPr="00C645D8">
            <w:rPr>
              <w:rFonts w:ascii="Calibri" w:hAnsi="Calibri"/>
              <w:sz w:val="20"/>
              <w:szCs w:val="20"/>
            </w:rPr>
            <w:t>ewly Constructed Buildings and Additions</w:t>
          </w:r>
        </w:p>
      </w:tc>
      <w:tc>
        <w:tcPr>
          <w:tcW w:w="1123" w:type="pct"/>
          <w:tcBorders>
            <w:left w:val="nil"/>
          </w:tcBorders>
        </w:tcPr>
        <w:p w14:paraId="308DB825" w14:textId="1A3BC084" w:rsidR="00EF6CAA" w:rsidRPr="00C23F22" w:rsidRDefault="00EF6CAA" w:rsidP="00C23F22">
          <w:pPr>
            <w:keepNext/>
            <w:jc w:val="right"/>
            <w:outlineLvl w:val="0"/>
            <w:rPr>
              <w:rFonts w:ascii="Calibri" w:hAnsi="Calibri"/>
              <w:bCs/>
              <w:sz w:val="20"/>
              <w:szCs w:val="20"/>
            </w:rPr>
          </w:pPr>
          <w:r w:rsidRPr="00C23F22">
            <w:rPr>
              <w:rFonts w:ascii="Calibri" w:hAnsi="Calibri"/>
              <w:bCs/>
              <w:sz w:val="20"/>
              <w:szCs w:val="20"/>
            </w:rPr>
            <w:tab/>
            <w:t xml:space="preserve">(Page </w:t>
          </w:r>
          <w:r w:rsidRPr="00C23F22">
            <w:rPr>
              <w:rFonts w:ascii="Calibri" w:hAnsi="Calibri"/>
              <w:bCs/>
              <w:sz w:val="20"/>
              <w:szCs w:val="20"/>
            </w:rPr>
            <w:fldChar w:fldCharType="begin"/>
          </w:r>
          <w:r w:rsidRPr="00C23F22">
            <w:rPr>
              <w:rFonts w:ascii="Calibri" w:hAnsi="Calibri"/>
              <w:bCs/>
              <w:sz w:val="20"/>
              <w:szCs w:val="20"/>
            </w:rPr>
            <w:instrText xml:space="preserve"> PAGE   \* MERGEFORMAT </w:instrText>
          </w:r>
          <w:r w:rsidRPr="00C23F22">
            <w:rPr>
              <w:rFonts w:ascii="Calibri" w:hAnsi="Calibri"/>
              <w:bCs/>
              <w:sz w:val="20"/>
              <w:szCs w:val="20"/>
            </w:rPr>
            <w:fldChar w:fldCharType="separate"/>
          </w:r>
          <w:r w:rsidR="004505AC">
            <w:rPr>
              <w:rFonts w:ascii="Calibri" w:hAnsi="Calibri"/>
              <w:bCs/>
              <w:noProof/>
              <w:sz w:val="20"/>
              <w:szCs w:val="20"/>
            </w:rPr>
            <w:t>3</w:t>
          </w:r>
          <w:r w:rsidRPr="00C23F22">
            <w:rPr>
              <w:rFonts w:ascii="Calibri" w:hAnsi="Calibri"/>
              <w:bCs/>
              <w:sz w:val="20"/>
              <w:szCs w:val="20"/>
            </w:rPr>
            <w:fldChar w:fldCharType="end"/>
          </w:r>
          <w:r w:rsidRPr="00C23F22">
            <w:rPr>
              <w:rFonts w:ascii="Calibri" w:hAnsi="Calibri"/>
              <w:bCs/>
              <w:sz w:val="20"/>
              <w:szCs w:val="20"/>
            </w:rPr>
            <w:t xml:space="preserve"> of </w:t>
          </w:r>
          <w:r>
            <w:rPr>
              <w:rFonts w:ascii="Calibri" w:hAnsi="Calibri"/>
              <w:bCs/>
              <w:noProof/>
              <w:sz w:val="20"/>
              <w:szCs w:val="20"/>
            </w:rPr>
            <w:fldChar w:fldCharType="begin"/>
          </w:r>
          <w:r>
            <w:rPr>
              <w:rFonts w:ascii="Calibri" w:hAnsi="Calibri"/>
              <w:bCs/>
              <w:noProof/>
              <w:sz w:val="20"/>
              <w:szCs w:val="20"/>
            </w:rPr>
            <w:instrText xml:space="preserve"> SECTIONPAGES   \* MERGEFORMAT </w:instrText>
          </w:r>
          <w:r>
            <w:rPr>
              <w:rFonts w:ascii="Calibri" w:hAnsi="Calibri"/>
              <w:bCs/>
              <w:noProof/>
              <w:sz w:val="20"/>
              <w:szCs w:val="20"/>
            </w:rPr>
            <w:fldChar w:fldCharType="separate"/>
          </w:r>
          <w:r w:rsidR="004505AC">
            <w:rPr>
              <w:rFonts w:ascii="Calibri" w:hAnsi="Calibri"/>
              <w:bCs/>
              <w:noProof/>
              <w:sz w:val="20"/>
              <w:szCs w:val="20"/>
            </w:rPr>
            <w:t>17</w:t>
          </w:r>
          <w:r>
            <w:rPr>
              <w:rFonts w:ascii="Calibri" w:hAnsi="Calibri"/>
              <w:bCs/>
              <w:noProof/>
              <w:sz w:val="20"/>
              <w:szCs w:val="20"/>
            </w:rPr>
            <w:fldChar w:fldCharType="end"/>
          </w:r>
          <w:r w:rsidRPr="00C23F22">
            <w:rPr>
              <w:rFonts w:ascii="Calibri" w:hAnsi="Calibri"/>
              <w:bCs/>
              <w:sz w:val="20"/>
              <w:szCs w:val="20"/>
            </w:rPr>
            <w:t>)</w:t>
          </w:r>
        </w:p>
      </w:tc>
    </w:tr>
  </w:tbl>
  <w:p w14:paraId="308DB827" w14:textId="77777777" w:rsidR="00EF6CAA" w:rsidRPr="004358FA" w:rsidRDefault="00EF6CAA">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3450C"/>
    <w:multiLevelType w:val="hybridMultilevel"/>
    <w:tmpl w:val="4D0E7518"/>
    <w:lvl w:ilvl="0" w:tplc="0409000F">
      <w:start w:val="1"/>
      <w:numFmt w:val="decimal"/>
      <w:lvlText w:val="%1."/>
      <w:lvlJc w:val="left"/>
      <w:pPr>
        <w:ind w:left="360" w:hanging="360"/>
      </w:pPr>
      <w:rPr>
        <w:rFonts w:cs="Times New Roman" w:hint="default"/>
        <w:b w:val="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D267DE"/>
    <w:multiLevelType w:val="hybridMultilevel"/>
    <w:tmpl w:val="4B9CFF28"/>
    <w:lvl w:ilvl="0" w:tplc="BC94F4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510E3"/>
    <w:multiLevelType w:val="hybridMultilevel"/>
    <w:tmpl w:val="3A5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04BE3"/>
    <w:multiLevelType w:val="hybridMultilevel"/>
    <w:tmpl w:val="137AB458"/>
    <w:lvl w:ilvl="0" w:tplc="04090015">
      <w:start w:val="1"/>
      <w:numFmt w:val="upperLetter"/>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0F0A37A6"/>
    <w:multiLevelType w:val="hybridMultilevel"/>
    <w:tmpl w:val="1722B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75E3E"/>
    <w:multiLevelType w:val="hybridMultilevel"/>
    <w:tmpl w:val="531A5C04"/>
    <w:lvl w:ilvl="0" w:tplc="5C861DA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4D604E"/>
    <w:multiLevelType w:val="hybridMultilevel"/>
    <w:tmpl w:val="9D3A663C"/>
    <w:lvl w:ilvl="0" w:tplc="0409000F">
      <w:start w:val="1"/>
      <w:numFmt w:val="decimal"/>
      <w:lvlText w:val="%1."/>
      <w:lvlJc w:val="left"/>
      <w:pPr>
        <w:ind w:left="1260" w:hanging="360"/>
      </w:pPr>
    </w:lvl>
    <w:lvl w:ilvl="1" w:tplc="04090015">
      <w:start w:val="1"/>
      <w:numFmt w:val="upperLetter"/>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7E573B"/>
    <w:multiLevelType w:val="hybridMultilevel"/>
    <w:tmpl w:val="5BE866D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903CE"/>
    <w:multiLevelType w:val="hybridMultilevel"/>
    <w:tmpl w:val="969AFEC4"/>
    <w:lvl w:ilvl="0" w:tplc="0409000F">
      <w:start w:val="1"/>
      <w:numFmt w:val="decimal"/>
      <w:lvlText w:val="%1."/>
      <w:lvlJc w:val="left"/>
      <w:pPr>
        <w:ind w:left="1260" w:hanging="360"/>
      </w:pPr>
    </w:lvl>
    <w:lvl w:ilvl="1" w:tplc="BC302C58">
      <w:start w:val="1"/>
      <w:numFmt w:val="upperLetter"/>
      <w:lvlText w:val="%2."/>
      <w:lvlJc w:val="left"/>
      <w:pPr>
        <w:ind w:left="1800" w:hanging="360"/>
      </w:pPr>
      <w:rPr>
        <w:rFonts w:asciiTheme="minorHAnsi" w:hAnsiTheme="minorHAnsi"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BFB1C45"/>
    <w:multiLevelType w:val="hybridMultilevel"/>
    <w:tmpl w:val="5F48A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AF77A4"/>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1C3929"/>
    <w:multiLevelType w:val="hybridMultilevel"/>
    <w:tmpl w:val="A6DCB16E"/>
    <w:lvl w:ilvl="0" w:tplc="4A9C8F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26583C"/>
    <w:multiLevelType w:val="hybridMultilevel"/>
    <w:tmpl w:val="593600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3" w15:restartNumberingAfterBreak="0">
    <w:nsid w:val="259D234E"/>
    <w:multiLevelType w:val="hybridMultilevel"/>
    <w:tmpl w:val="CE5E7490"/>
    <w:lvl w:ilvl="0" w:tplc="A100F39A">
      <w:start w:val="1"/>
      <w:numFmt w:val="decimal"/>
      <w:lvlText w:val="%1."/>
      <w:lvlJc w:val="left"/>
      <w:pPr>
        <w:ind w:left="720" w:hanging="360"/>
      </w:pPr>
      <w:rPr>
        <w:rFonts w:hint="default"/>
        <w:b w:val="0"/>
        <w:sz w:val="20"/>
        <w:szCs w:val="20"/>
      </w:rPr>
    </w:lvl>
    <w:lvl w:ilvl="1" w:tplc="ADEA64B2">
      <w:start w:val="1"/>
      <w:numFmt w:val="decimal"/>
      <w:lvlText w:val="%2."/>
      <w:lvlJc w:val="left"/>
      <w:pPr>
        <w:ind w:left="1440" w:hanging="360"/>
      </w:pPr>
      <w:rPr>
        <w:rFonts w:hint="default"/>
        <w:sz w:val="20"/>
        <w:szCs w:val="2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096752"/>
    <w:multiLevelType w:val="hybridMultilevel"/>
    <w:tmpl w:val="AB08C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7E4F30"/>
    <w:multiLevelType w:val="hybridMultilevel"/>
    <w:tmpl w:val="58B2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D6DA5"/>
    <w:multiLevelType w:val="hybridMultilevel"/>
    <w:tmpl w:val="31142364"/>
    <w:lvl w:ilvl="0" w:tplc="2160A67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61372C"/>
    <w:multiLevelType w:val="hybridMultilevel"/>
    <w:tmpl w:val="A82E76AE"/>
    <w:lvl w:ilvl="0" w:tplc="2182F7F2">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6D51A0"/>
    <w:multiLevelType w:val="hybridMultilevel"/>
    <w:tmpl w:val="405C8DFE"/>
    <w:lvl w:ilvl="0" w:tplc="1ECCE80A">
      <w:start w:val="1"/>
      <w:numFmt w:val="upperLetter"/>
      <w:lvlText w:val="%1."/>
      <w:lvlJc w:val="left"/>
      <w:pPr>
        <w:ind w:left="12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D04525"/>
    <w:multiLevelType w:val="hybridMultilevel"/>
    <w:tmpl w:val="AA10D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1D0B44"/>
    <w:multiLevelType w:val="hybridMultilevel"/>
    <w:tmpl w:val="62A24714"/>
    <w:lvl w:ilvl="0" w:tplc="7E48EDFC">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493926"/>
    <w:multiLevelType w:val="hybridMultilevel"/>
    <w:tmpl w:val="3C0018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BB740C"/>
    <w:multiLevelType w:val="hybridMultilevel"/>
    <w:tmpl w:val="6F92B7F2"/>
    <w:lvl w:ilvl="0" w:tplc="5542223C">
      <w:start w:val="1"/>
      <w:numFmt w:val="decimal"/>
      <w:lvlText w:val="%1."/>
      <w:lvlJc w:val="left"/>
      <w:pPr>
        <w:ind w:left="720" w:hanging="360"/>
      </w:pPr>
      <w:rPr>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052E62"/>
    <w:multiLevelType w:val="hybridMultilevel"/>
    <w:tmpl w:val="18F02B44"/>
    <w:lvl w:ilvl="0" w:tplc="BFB07AE8">
      <w:start w:val="3"/>
      <w:numFmt w:val="decimal"/>
      <w:lvlText w:val="%1."/>
      <w:lvlJc w:val="left"/>
      <w:pPr>
        <w:ind w:left="720" w:hanging="360"/>
      </w:pPr>
      <w:rPr>
        <w:rFonts w:hint="default"/>
        <w:b w:val="0"/>
        <w:sz w:val="20"/>
        <w:szCs w:val="20"/>
      </w:rPr>
    </w:lvl>
    <w:lvl w:ilvl="1" w:tplc="04090019">
      <w:start w:val="1"/>
      <w:numFmt w:val="lowerLetter"/>
      <w:lvlText w:val="%2."/>
      <w:lvlJc w:val="left"/>
      <w:pPr>
        <w:ind w:left="1800" w:hanging="360"/>
      </w:pPr>
    </w:lvl>
    <w:lvl w:ilvl="2" w:tplc="19FADBEA">
      <w:start w:val="2"/>
      <w:numFmt w:val="decimal"/>
      <w:lvlText w:val="(%3)"/>
      <w:lvlJc w:val="left"/>
      <w:pPr>
        <w:ind w:left="2700" w:hanging="360"/>
      </w:pPr>
      <w:rPr>
        <w:rFonts w:ascii="Calibri" w:hAnsi="Calibri" w:cs="Aria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314BC6"/>
    <w:multiLevelType w:val="hybridMultilevel"/>
    <w:tmpl w:val="7CEE4820"/>
    <w:lvl w:ilvl="0" w:tplc="485EB1B0">
      <w:start w:val="1"/>
      <w:numFmt w:val="decimal"/>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05223C"/>
    <w:multiLevelType w:val="hybridMultilevel"/>
    <w:tmpl w:val="19F67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6019EA"/>
    <w:multiLevelType w:val="hybridMultilevel"/>
    <w:tmpl w:val="C430E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3C4904BC"/>
    <w:multiLevelType w:val="hybridMultilevel"/>
    <w:tmpl w:val="9272BD92"/>
    <w:lvl w:ilvl="0" w:tplc="4288E992">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9E1D6D"/>
    <w:multiLevelType w:val="hybridMultilevel"/>
    <w:tmpl w:val="0EEA826A"/>
    <w:lvl w:ilvl="0" w:tplc="ADEA64B2">
      <w:start w:val="1"/>
      <w:numFmt w:val="decimal"/>
      <w:lvlText w:val="%1."/>
      <w:lvlJc w:val="left"/>
      <w:pPr>
        <w:ind w:left="2520" w:hanging="360"/>
      </w:pPr>
      <w:rPr>
        <w:rFonts w:hint="default"/>
        <w:sz w:val="20"/>
        <w:szCs w:val="2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9" w15:restartNumberingAfterBreak="0">
    <w:nsid w:val="414C5278"/>
    <w:multiLevelType w:val="hybridMultilevel"/>
    <w:tmpl w:val="2C9CC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896FF9"/>
    <w:multiLevelType w:val="hybridMultilevel"/>
    <w:tmpl w:val="062E9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6310672"/>
    <w:multiLevelType w:val="hybridMultilevel"/>
    <w:tmpl w:val="83CED86C"/>
    <w:lvl w:ilvl="0" w:tplc="5F5CD87A">
      <w:start w:val="1"/>
      <w:numFmt w:val="bullet"/>
      <w:lvlText w:val=""/>
      <w:lvlJc w:val="left"/>
      <w:pPr>
        <w:ind w:left="720" w:hanging="360"/>
      </w:pPr>
      <w:rPr>
        <w:rFonts w:ascii="Symbol" w:hAnsi="Symbol" w:hint="default"/>
        <w:b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66C53E4"/>
    <w:multiLevelType w:val="hybridMultilevel"/>
    <w:tmpl w:val="63588360"/>
    <w:lvl w:ilvl="0" w:tplc="0409000F">
      <w:start w:val="1"/>
      <w:numFmt w:val="decimal"/>
      <w:lvlText w:val="%1."/>
      <w:lvlJc w:val="left"/>
      <w:pPr>
        <w:ind w:left="1260" w:hanging="360"/>
      </w:pPr>
    </w:lvl>
    <w:lvl w:ilvl="1" w:tplc="485EB1B0">
      <w:start w:val="1"/>
      <w:numFmt w:val="decimal"/>
      <w:lvlText w:val="%2."/>
      <w:lvlJc w:val="left"/>
      <w:pPr>
        <w:ind w:left="1800" w:hanging="360"/>
      </w:pPr>
      <w:rPr>
        <w:rFonts w:hint="default"/>
        <w:sz w:val="18"/>
        <w:szCs w:val="18"/>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8D30A3E"/>
    <w:multiLevelType w:val="hybridMultilevel"/>
    <w:tmpl w:val="5B6A4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98C3118"/>
    <w:multiLevelType w:val="hybridMultilevel"/>
    <w:tmpl w:val="5D24A74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5" w15:restartNumberingAfterBreak="0">
    <w:nsid w:val="4DDA795A"/>
    <w:multiLevelType w:val="hybridMultilevel"/>
    <w:tmpl w:val="2AC669A4"/>
    <w:lvl w:ilvl="0" w:tplc="5A6091BA">
      <w:start w:val="1"/>
      <w:numFmt w:val="decimal"/>
      <w:lvlText w:val="%1."/>
      <w:lvlJc w:val="left"/>
      <w:pPr>
        <w:ind w:left="360" w:hanging="360"/>
      </w:pPr>
      <w:rPr>
        <w:i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4E060729"/>
    <w:multiLevelType w:val="hybridMultilevel"/>
    <w:tmpl w:val="BA34F696"/>
    <w:lvl w:ilvl="0" w:tplc="4B580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B50799"/>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17F429E"/>
    <w:multiLevelType w:val="hybridMultilevel"/>
    <w:tmpl w:val="C0F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001B9B"/>
    <w:multiLevelType w:val="hybridMultilevel"/>
    <w:tmpl w:val="74DCBDC8"/>
    <w:lvl w:ilvl="0" w:tplc="7B90D1BC">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52826FE"/>
    <w:multiLevelType w:val="hybridMultilevel"/>
    <w:tmpl w:val="ECEEE9A0"/>
    <w:lvl w:ilvl="0" w:tplc="1ECA7D80">
      <w:start w:val="1"/>
      <w:numFmt w:val="decimal"/>
      <w:lvlText w:val="%1."/>
      <w:lvlJc w:val="left"/>
      <w:pPr>
        <w:ind w:left="720" w:hanging="360"/>
      </w:pPr>
      <w:rPr>
        <w:rFonts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507379"/>
    <w:multiLevelType w:val="hybridMultilevel"/>
    <w:tmpl w:val="751C4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C203C8"/>
    <w:multiLevelType w:val="hybridMultilevel"/>
    <w:tmpl w:val="7BEC7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AD6F8D"/>
    <w:multiLevelType w:val="hybridMultilevel"/>
    <w:tmpl w:val="7ABE2FF6"/>
    <w:lvl w:ilvl="0" w:tplc="4022AA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C44427"/>
    <w:multiLevelType w:val="hybridMultilevel"/>
    <w:tmpl w:val="B2200994"/>
    <w:lvl w:ilvl="0" w:tplc="04090015">
      <w:start w:val="1"/>
      <w:numFmt w:val="upperLetter"/>
      <w:lvlText w:val="%1."/>
      <w:lvlJc w:val="left"/>
      <w:pPr>
        <w:ind w:left="1800" w:hanging="36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F5B7EA5"/>
    <w:multiLevelType w:val="hybridMultilevel"/>
    <w:tmpl w:val="C2E0C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61B414B1"/>
    <w:multiLevelType w:val="hybridMultilevel"/>
    <w:tmpl w:val="A768C84E"/>
    <w:lvl w:ilvl="0" w:tplc="7DEE71A8">
      <w:start w:val="1"/>
      <w:numFmt w:val="upperLetter"/>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47" w15:restartNumberingAfterBreak="0">
    <w:nsid w:val="628432CC"/>
    <w:multiLevelType w:val="hybridMultilevel"/>
    <w:tmpl w:val="15387456"/>
    <w:lvl w:ilvl="0" w:tplc="B8807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EED4A9C"/>
    <w:multiLevelType w:val="hybridMultilevel"/>
    <w:tmpl w:val="1A9EA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E74786"/>
    <w:multiLevelType w:val="hybridMultilevel"/>
    <w:tmpl w:val="4304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BE049F"/>
    <w:multiLevelType w:val="hybridMultilevel"/>
    <w:tmpl w:val="0E3A1F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3E247D"/>
    <w:multiLevelType w:val="hybridMultilevel"/>
    <w:tmpl w:val="F32A34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FAD568C"/>
    <w:multiLevelType w:val="hybridMultilevel"/>
    <w:tmpl w:val="A692B4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C45557"/>
    <w:multiLevelType w:val="hybridMultilevel"/>
    <w:tmpl w:val="C4186318"/>
    <w:lvl w:ilvl="0" w:tplc="304AF15A">
      <w:start w:val="1"/>
      <w:numFmt w:val="upperLetter"/>
      <w:lvlText w:val="%1."/>
      <w:lvlJc w:val="left"/>
      <w:pPr>
        <w:ind w:left="36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54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1"/>
  </w:num>
  <w:num w:numId="2">
    <w:abstractNumId w:val="27"/>
  </w:num>
  <w:num w:numId="3">
    <w:abstractNumId w:val="40"/>
  </w:num>
  <w:num w:numId="4">
    <w:abstractNumId w:val="41"/>
  </w:num>
  <w:num w:numId="5">
    <w:abstractNumId w:val="4"/>
  </w:num>
  <w:num w:numId="6">
    <w:abstractNumId w:val="33"/>
  </w:num>
  <w:num w:numId="7">
    <w:abstractNumId w:val="13"/>
  </w:num>
  <w:num w:numId="8">
    <w:abstractNumId w:val="17"/>
  </w:num>
  <w:num w:numId="9">
    <w:abstractNumId w:val="7"/>
  </w:num>
  <w:num w:numId="10">
    <w:abstractNumId w:val="8"/>
  </w:num>
  <w:num w:numId="11">
    <w:abstractNumId w:val="29"/>
  </w:num>
  <w:num w:numId="12">
    <w:abstractNumId w:val="21"/>
  </w:num>
  <w:num w:numId="13">
    <w:abstractNumId w:val="51"/>
  </w:num>
  <w:num w:numId="14">
    <w:abstractNumId w:val="45"/>
  </w:num>
  <w:num w:numId="15">
    <w:abstractNumId w:val="26"/>
  </w:num>
  <w:num w:numId="16">
    <w:abstractNumId w:val="43"/>
  </w:num>
  <w:num w:numId="17">
    <w:abstractNumId w:val="0"/>
  </w:num>
  <w:num w:numId="18">
    <w:abstractNumId w:val="34"/>
  </w:num>
  <w:num w:numId="19">
    <w:abstractNumId w:val="22"/>
  </w:num>
  <w:num w:numId="20">
    <w:abstractNumId w:val="5"/>
  </w:num>
  <w:num w:numId="21">
    <w:abstractNumId w:val="39"/>
  </w:num>
  <w:num w:numId="22">
    <w:abstractNumId w:val="14"/>
  </w:num>
  <w:num w:numId="2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8"/>
  </w:num>
  <w:num w:numId="25">
    <w:abstractNumId w:val="19"/>
  </w:num>
  <w:num w:numId="26">
    <w:abstractNumId w:val="25"/>
  </w:num>
  <w:num w:numId="27">
    <w:abstractNumId w:val="42"/>
  </w:num>
  <w:num w:numId="28">
    <w:abstractNumId w:val="37"/>
  </w:num>
  <w:num w:numId="29">
    <w:abstractNumId w:val="49"/>
  </w:num>
  <w:num w:numId="30">
    <w:abstractNumId w:val="2"/>
  </w:num>
  <w:num w:numId="31">
    <w:abstractNumId w:val="46"/>
  </w:num>
  <w:num w:numId="32">
    <w:abstractNumId w:val="38"/>
  </w:num>
  <w:num w:numId="33">
    <w:abstractNumId w:val="23"/>
  </w:num>
  <w:num w:numId="34">
    <w:abstractNumId w:val="28"/>
  </w:num>
  <w:num w:numId="35">
    <w:abstractNumId w:val="32"/>
  </w:num>
  <w:num w:numId="36">
    <w:abstractNumId w:val="24"/>
  </w:num>
  <w:num w:numId="37">
    <w:abstractNumId w:val="36"/>
  </w:num>
  <w:num w:numId="38">
    <w:abstractNumId w:val="47"/>
  </w:num>
  <w:num w:numId="39">
    <w:abstractNumId w:val="18"/>
  </w:num>
  <w:num w:numId="40">
    <w:abstractNumId w:val="11"/>
  </w:num>
  <w:num w:numId="41">
    <w:abstractNumId w:val="30"/>
  </w:num>
  <w:num w:numId="42">
    <w:abstractNumId w:val="9"/>
  </w:num>
  <w:num w:numId="43">
    <w:abstractNumId w:val="1"/>
  </w:num>
  <w:num w:numId="44">
    <w:abstractNumId w:val="53"/>
  </w:num>
  <w:num w:numId="45">
    <w:abstractNumId w:val="16"/>
  </w:num>
  <w:num w:numId="46">
    <w:abstractNumId w:val="50"/>
  </w:num>
  <w:num w:numId="47">
    <w:abstractNumId w:val="15"/>
  </w:num>
  <w:num w:numId="48">
    <w:abstractNumId w:val="12"/>
  </w:num>
  <w:num w:numId="49">
    <w:abstractNumId w:val="10"/>
  </w:num>
  <w:num w:numId="50">
    <w:abstractNumId w:val="52"/>
  </w:num>
  <w:num w:numId="51">
    <w:abstractNumId w:val="3"/>
  </w:num>
  <w:num w:numId="52">
    <w:abstractNumId w:val="6"/>
  </w:num>
  <w:num w:numId="53">
    <w:abstractNumId w:val="44"/>
  </w:num>
  <w:num w:numId="54">
    <w:abstractNumId w:val="2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e Anne Ross">
    <w15:presenceInfo w15:providerId="AD" w15:userId="S-1-5-21-606747145-1060284298-682003330-65358"/>
  </w15:person>
  <w15:person w15:author="Smith, Alexis@Energy">
    <w15:presenceInfo w15:providerId="AD" w15:userId="S-1-5-21-606747145-1060284298-682003330-86948"/>
  </w15:person>
  <w15:person w15:author="Shewmaker, Michael@Energy">
    <w15:presenceInfo w15:providerId="AD" w15:userId="S-1-5-21-606747145-1060284298-682003330-86187"/>
  </w15:person>
  <w15:person w15:author="Ross, Dee Anne@Energy">
    <w15:presenceInfo w15:providerId="AD" w15:userId="S-1-5-21-606747145-1060284298-682003330-65358"/>
  </w15:person>
  <w15:person w15:author="Ferris, Todd@Energy">
    <w15:presenceInfo w15:providerId="AD" w15:userId="S-1-5-21-606747145-1060284298-682003330-62469"/>
  </w15:person>
  <w15:person w15:author="Tam, Danny@Energy">
    <w15:presenceInfo w15:providerId="AD" w15:userId="S-1-5-21-606747145-1060284298-682003330-619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drawingGridHorizontalSpacing w:val="120"/>
  <w:displayHorizontalDrawingGridEvery w:val="2"/>
  <w:noPunctuationKerning/>
  <w:characterSpacingControl w:val="doNotCompress"/>
  <w:hdrShapeDefaults>
    <o:shapedefaults v:ext="edit" spidmax="206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D59"/>
    <w:rsid w:val="000010CA"/>
    <w:rsid w:val="00003237"/>
    <w:rsid w:val="0000365F"/>
    <w:rsid w:val="00003F3B"/>
    <w:rsid w:val="00003F88"/>
    <w:rsid w:val="00006CB2"/>
    <w:rsid w:val="00007822"/>
    <w:rsid w:val="00007E41"/>
    <w:rsid w:val="00007E66"/>
    <w:rsid w:val="0001021E"/>
    <w:rsid w:val="000106CE"/>
    <w:rsid w:val="00011DE3"/>
    <w:rsid w:val="00011FBA"/>
    <w:rsid w:val="000136B7"/>
    <w:rsid w:val="0001376D"/>
    <w:rsid w:val="00013BE8"/>
    <w:rsid w:val="000140D6"/>
    <w:rsid w:val="00015988"/>
    <w:rsid w:val="00015C26"/>
    <w:rsid w:val="00016383"/>
    <w:rsid w:val="00016821"/>
    <w:rsid w:val="00016A8C"/>
    <w:rsid w:val="00017C9B"/>
    <w:rsid w:val="00020102"/>
    <w:rsid w:val="00020561"/>
    <w:rsid w:val="0002099F"/>
    <w:rsid w:val="00020A5D"/>
    <w:rsid w:val="00020C3C"/>
    <w:rsid w:val="00021015"/>
    <w:rsid w:val="00021D79"/>
    <w:rsid w:val="00021E42"/>
    <w:rsid w:val="00022818"/>
    <w:rsid w:val="0002364F"/>
    <w:rsid w:val="00023E60"/>
    <w:rsid w:val="0002430A"/>
    <w:rsid w:val="00024CAE"/>
    <w:rsid w:val="0002630E"/>
    <w:rsid w:val="0002650A"/>
    <w:rsid w:val="00026FDC"/>
    <w:rsid w:val="0002735A"/>
    <w:rsid w:val="000278EE"/>
    <w:rsid w:val="00027CC8"/>
    <w:rsid w:val="00031B81"/>
    <w:rsid w:val="00031C12"/>
    <w:rsid w:val="0003204A"/>
    <w:rsid w:val="000328A2"/>
    <w:rsid w:val="00032BD5"/>
    <w:rsid w:val="000330FB"/>
    <w:rsid w:val="000333A2"/>
    <w:rsid w:val="00033D21"/>
    <w:rsid w:val="00033DA6"/>
    <w:rsid w:val="00033FD8"/>
    <w:rsid w:val="000364DC"/>
    <w:rsid w:val="00036637"/>
    <w:rsid w:val="00036E07"/>
    <w:rsid w:val="00037592"/>
    <w:rsid w:val="00037F21"/>
    <w:rsid w:val="000424D9"/>
    <w:rsid w:val="00046C92"/>
    <w:rsid w:val="00050B88"/>
    <w:rsid w:val="00053DC3"/>
    <w:rsid w:val="00054AFD"/>
    <w:rsid w:val="00055076"/>
    <w:rsid w:val="00055888"/>
    <w:rsid w:val="00055C51"/>
    <w:rsid w:val="00055F5C"/>
    <w:rsid w:val="00056327"/>
    <w:rsid w:val="000567EC"/>
    <w:rsid w:val="0005733B"/>
    <w:rsid w:val="00057B45"/>
    <w:rsid w:val="000603CC"/>
    <w:rsid w:val="0006047B"/>
    <w:rsid w:val="00060887"/>
    <w:rsid w:val="00060D8C"/>
    <w:rsid w:val="00060F1B"/>
    <w:rsid w:val="0006144A"/>
    <w:rsid w:val="00061D5E"/>
    <w:rsid w:val="000623B5"/>
    <w:rsid w:val="000635C7"/>
    <w:rsid w:val="0006381C"/>
    <w:rsid w:val="000641BB"/>
    <w:rsid w:val="00064CEE"/>
    <w:rsid w:val="00065005"/>
    <w:rsid w:val="00065F48"/>
    <w:rsid w:val="00066AC4"/>
    <w:rsid w:val="00066EAB"/>
    <w:rsid w:val="000673ED"/>
    <w:rsid w:val="00067C38"/>
    <w:rsid w:val="000719BD"/>
    <w:rsid w:val="00072C83"/>
    <w:rsid w:val="00073DF6"/>
    <w:rsid w:val="00074971"/>
    <w:rsid w:val="00074E89"/>
    <w:rsid w:val="000756F4"/>
    <w:rsid w:val="00075714"/>
    <w:rsid w:val="000759BF"/>
    <w:rsid w:val="000763E7"/>
    <w:rsid w:val="000770B1"/>
    <w:rsid w:val="00077ACC"/>
    <w:rsid w:val="000818B3"/>
    <w:rsid w:val="00081B10"/>
    <w:rsid w:val="00082EC6"/>
    <w:rsid w:val="00083508"/>
    <w:rsid w:val="00084F80"/>
    <w:rsid w:val="000853A3"/>
    <w:rsid w:val="00085ABC"/>
    <w:rsid w:val="00087DB1"/>
    <w:rsid w:val="00090213"/>
    <w:rsid w:val="00090C86"/>
    <w:rsid w:val="00091266"/>
    <w:rsid w:val="00092508"/>
    <w:rsid w:val="0009324D"/>
    <w:rsid w:val="000935B0"/>
    <w:rsid w:val="00093BBC"/>
    <w:rsid w:val="00093CCE"/>
    <w:rsid w:val="0009415E"/>
    <w:rsid w:val="00094AC3"/>
    <w:rsid w:val="0009570C"/>
    <w:rsid w:val="0009764B"/>
    <w:rsid w:val="00097958"/>
    <w:rsid w:val="000A0694"/>
    <w:rsid w:val="000A26AC"/>
    <w:rsid w:val="000A2C0B"/>
    <w:rsid w:val="000A2C24"/>
    <w:rsid w:val="000A2C53"/>
    <w:rsid w:val="000A3A31"/>
    <w:rsid w:val="000A436A"/>
    <w:rsid w:val="000A43E8"/>
    <w:rsid w:val="000A464D"/>
    <w:rsid w:val="000A598B"/>
    <w:rsid w:val="000A5FE7"/>
    <w:rsid w:val="000A7630"/>
    <w:rsid w:val="000A7D87"/>
    <w:rsid w:val="000B0B47"/>
    <w:rsid w:val="000B178E"/>
    <w:rsid w:val="000B1C35"/>
    <w:rsid w:val="000B226C"/>
    <w:rsid w:val="000B2827"/>
    <w:rsid w:val="000B3ABA"/>
    <w:rsid w:val="000B53C5"/>
    <w:rsid w:val="000B5D58"/>
    <w:rsid w:val="000B62A7"/>
    <w:rsid w:val="000B6C45"/>
    <w:rsid w:val="000B70AA"/>
    <w:rsid w:val="000B71BA"/>
    <w:rsid w:val="000C00FD"/>
    <w:rsid w:val="000C045A"/>
    <w:rsid w:val="000C16FE"/>
    <w:rsid w:val="000C19F1"/>
    <w:rsid w:val="000C1EFF"/>
    <w:rsid w:val="000C262E"/>
    <w:rsid w:val="000C3B04"/>
    <w:rsid w:val="000C413C"/>
    <w:rsid w:val="000C4330"/>
    <w:rsid w:val="000C4332"/>
    <w:rsid w:val="000C5480"/>
    <w:rsid w:val="000C5647"/>
    <w:rsid w:val="000C6003"/>
    <w:rsid w:val="000C60F3"/>
    <w:rsid w:val="000C643F"/>
    <w:rsid w:val="000C6808"/>
    <w:rsid w:val="000C6F06"/>
    <w:rsid w:val="000C7274"/>
    <w:rsid w:val="000D01AC"/>
    <w:rsid w:val="000D08D0"/>
    <w:rsid w:val="000D13CE"/>
    <w:rsid w:val="000D1C1B"/>
    <w:rsid w:val="000D1C8D"/>
    <w:rsid w:val="000D24D3"/>
    <w:rsid w:val="000D3A7F"/>
    <w:rsid w:val="000D3BC5"/>
    <w:rsid w:val="000D415F"/>
    <w:rsid w:val="000D4585"/>
    <w:rsid w:val="000D5015"/>
    <w:rsid w:val="000D50D2"/>
    <w:rsid w:val="000D55B8"/>
    <w:rsid w:val="000D5DFB"/>
    <w:rsid w:val="000D6B22"/>
    <w:rsid w:val="000D7874"/>
    <w:rsid w:val="000D7A85"/>
    <w:rsid w:val="000E1448"/>
    <w:rsid w:val="000E1AE9"/>
    <w:rsid w:val="000E1C50"/>
    <w:rsid w:val="000E263A"/>
    <w:rsid w:val="000E4603"/>
    <w:rsid w:val="000E4D60"/>
    <w:rsid w:val="000E4FAF"/>
    <w:rsid w:val="000E52BA"/>
    <w:rsid w:val="000E692D"/>
    <w:rsid w:val="000E6C93"/>
    <w:rsid w:val="000E71E7"/>
    <w:rsid w:val="000F1694"/>
    <w:rsid w:val="000F2202"/>
    <w:rsid w:val="000F5356"/>
    <w:rsid w:val="000F56FC"/>
    <w:rsid w:val="000F6449"/>
    <w:rsid w:val="000F6EC5"/>
    <w:rsid w:val="001000FB"/>
    <w:rsid w:val="00100D62"/>
    <w:rsid w:val="0010129B"/>
    <w:rsid w:val="00101C07"/>
    <w:rsid w:val="00101C4A"/>
    <w:rsid w:val="00102A84"/>
    <w:rsid w:val="0010307C"/>
    <w:rsid w:val="001032AA"/>
    <w:rsid w:val="00104C6C"/>
    <w:rsid w:val="00105458"/>
    <w:rsid w:val="00106D44"/>
    <w:rsid w:val="00106FD4"/>
    <w:rsid w:val="0010798F"/>
    <w:rsid w:val="00107F4C"/>
    <w:rsid w:val="001105EE"/>
    <w:rsid w:val="00110B70"/>
    <w:rsid w:val="001113EC"/>
    <w:rsid w:val="0011149F"/>
    <w:rsid w:val="0011181E"/>
    <w:rsid w:val="0011312A"/>
    <w:rsid w:val="00114474"/>
    <w:rsid w:val="001144D7"/>
    <w:rsid w:val="001153B6"/>
    <w:rsid w:val="00115521"/>
    <w:rsid w:val="00115AF4"/>
    <w:rsid w:val="00115B0D"/>
    <w:rsid w:val="00115CFC"/>
    <w:rsid w:val="001162E7"/>
    <w:rsid w:val="00116600"/>
    <w:rsid w:val="0011782F"/>
    <w:rsid w:val="001213F7"/>
    <w:rsid w:val="0012199E"/>
    <w:rsid w:val="00122663"/>
    <w:rsid w:val="00122BBE"/>
    <w:rsid w:val="00124185"/>
    <w:rsid w:val="00125856"/>
    <w:rsid w:val="001272E6"/>
    <w:rsid w:val="001278C8"/>
    <w:rsid w:val="001279E2"/>
    <w:rsid w:val="00127E14"/>
    <w:rsid w:val="00130114"/>
    <w:rsid w:val="00130CE7"/>
    <w:rsid w:val="00130D3C"/>
    <w:rsid w:val="001321F3"/>
    <w:rsid w:val="001325C8"/>
    <w:rsid w:val="00133B55"/>
    <w:rsid w:val="001342F7"/>
    <w:rsid w:val="00134C81"/>
    <w:rsid w:val="00134F10"/>
    <w:rsid w:val="00135A1B"/>
    <w:rsid w:val="00135F88"/>
    <w:rsid w:val="00136B1E"/>
    <w:rsid w:val="00136BAD"/>
    <w:rsid w:val="00136D97"/>
    <w:rsid w:val="00136FF6"/>
    <w:rsid w:val="001402B1"/>
    <w:rsid w:val="001418F9"/>
    <w:rsid w:val="00142C39"/>
    <w:rsid w:val="00143372"/>
    <w:rsid w:val="001441E5"/>
    <w:rsid w:val="0014528B"/>
    <w:rsid w:val="00145A37"/>
    <w:rsid w:val="00146AEF"/>
    <w:rsid w:val="00146B10"/>
    <w:rsid w:val="0014717D"/>
    <w:rsid w:val="001471B0"/>
    <w:rsid w:val="00150B1F"/>
    <w:rsid w:val="0015131A"/>
    <w:rsid w:val="001517F1"/>
    <w:rsid w:val="00151D47"/>
    <w:rsid w:val="00153009"/>
    <w:rsid w:val="0015483A"/>
    <w:rsid w:val="00155B44"/>
    <w:rsid w:val="00155C80"/>
    <w:rsid w:val="00155CBF"/>
    <w:rsid w:val="00155DD0"/>
    <w:rsid w:val="001562D9"/>
    <w:rsid w:val="00156EE5"/>
    <w:rsid w:val="001571CD"/>
    <w:rsid w:val="001571DF"/>
    <w:rsid w:val="00160ADA"/>
    <w:rsid w:val="00161FDE"/>
    <w:rsid w:val="001625A6"/>
    <w:rsid w:val="0016302E"/>
    <w:rsid w:val="00164685"/>
    <w:rsid w:val="00164935"/>
    <w:rsid w:val="00165056"/>
    <w:rsid w:val="00166008"/>
    <w:rsid w:val="001662AF"/>
    <w:rsid w:val="0016652C"/>
    <w:rsid w:val="00166531"/>
    <w:rsid w:val="0016679A"/>
    <w:rsid w:val="001671F0"/>
    <w:rsid w:val="00167664"/>
    <w:rsid w:val="001705BC"/>
    <w:rsid w:val="00170C8F"/>
    <w:rsid w:val="00171026"/>
    <w:rsid w:val="001712D7"/>
    <w:rsid w:val="00171D9F"/>
    <w:rsid w:val="00171F8F"/>
    <w:rsid w:val="001732F4"/>
    <w:rsid w:val="0017357F"/>
    <w:rsid w:val="0017582B"/>
    <w:rsid w:val="001758BE"/>
    <w:rsid w:val="001766F7"/>
    <w:rsid w:val="00176897"/>
    <w:rsid w:val="001775D4"/>
    <w:rsid w:val="0017761C"/>
    <w:rsid w:val="001802BB"/>
    <w:rsid w:val="00180B03"/>
    <w:rsid w:val="00182E4A"/>
    <w:rsid w:val="0018347D"/>
    <w:rsid w:val="00184B7D"/>
    <w:rsid w:val="00184BAF"/>
    <w:rsid w:val="00184CF6"/>
    <w:rsid w:val="0018610C"/>
    <w:rsid w:val="00186BBF"/>
    <w:rsid w:val="001875EB"/>
    <w:rsid w:val="001913B1"/>
    <w:rsid w:val="001913B2"/>
    <w:rsid w:val="001925ED"/>
    <w:rsid w:val="00193206"/>
    <w:rsid w:val="0019320D"/>
    <w:rsid w:val="0019432B"/>
    <w:rsid w:val="00196375"/>
    <w:rsid w:val="00197191"/>
    <w:rsid w:val="00197F91"/>
    <w:rsid w:val="001A0338"/>
    <w:rsid w:val="001A0396"/>
    <w:rsid w:val="001A0C1C"/>
    <w:rsid w:val="001A0CBC"/>
    <w:rsid w:val="001A28D4"/>
    <w:rsid w:val="001A3ECC"/>
    <w:rsid w:val="001A4F2E"/>
    <w:rsid w:val="001A4F5F"/>
    <w:rsid w:val="001A658D"/>
    <w:rsid w:val="001A6E9A"/>
    <w:rsid w:val="001A722C"/>
    <w:rsid w:val="001A7AD1"/>
    <w:rsid w:val="001B0826"/>
    <w:rsid w:val="001B1346"/>
    <w:rsid w:val="001B163D"/>
    <w:rsid w:val="001B19FB"/>
    <w:rsid w:val="001B218B"/>
    <w:rsid w:val="001B22F7"/>
    <w:rsid w:val="001B251B"/>
    <w:rsid w:val="001B2D9B"/>
    <w:rsid w:val="001B3EB0"/>
    <w:rsid w:val="001B464E"/>
    <w:rsid w:val="001B4C9C"/>
    <w:rsid w:val="001B535F"/>
    <w:rsid w:val="001B66A5"/>
    <w:rsid w:val="001B761B"/>
    <w:rsid w:val="001C0462"/>
    <w:rsid w:val="001C099B"/>
    <w:rsid w:val="001C1122"/>
    <w:rsid w:val="001C11C1"/>
    <w:rsid w:val="001C19C6"/>
    <w:rsid w:val="001C2A41"/>
    <w:rsid w:val="001C2BCE"/>
    <w:rsid w:val="001C4445"/>
    <w:rsid w:val="001C4DE7"/>
    <w:rsid w:val="001C7A44"/>
    <w:rsid w:val="001D03E0"/>
    <w:rsid w:val="001D1487"/>
    <w:rsid w:val="001D16B9"/>
    <w:rsid w:val="001D28DF"/>
    <w:rsid w:val="001D2CD5"/>
    <w:rsid w:val="001D2E6D"/>
    <w:rsid w:val="001D3459"/>
    <w:rsid w:val="001D3604"/>
    <w:rsid w:val="001D4C9C"/>
    <w:rsid w:val="001D720F"/>
    <w:rsid w:val="001E0252"/>
    <w:rsid w:val="001E13B8"/>
    <w:rsid w:val="001E153A"/>
    <w:rsid w:val="001E2BBC"/>
    <w:rsid w:val="001E4517"/>
    <w:rsid w:val="001E4798"/>
    <w:rsid w:val="001E4CF9"/>
    <w:rsid w:val="001E5963"/>
    <w:rsid w:val="001E5EAB"/>
    <w:rsid w:val="001E6F07"/>
    <w:rsid w:val="001E7898"/>
    <w:rsid w:val="001E7B5A"/>
    <w:rsid w:val="001E7D8E"/>
    <w:rsid w:val="001F06DF"/>
    <w:rsid w:val="001F119B"/>
    <w:rsid w:val="001F1349"/>
    <w:rsid w:val="001F2244"/>
    <w:rsid w:val="001F3026"/>
    <w:rsid w:val="001F3969"/>
    <w:rsid w:val="001F3E6F"/>
    <w:rsid w:val="001F4543"/>
    <w:rsid w:val="001F46D0"/>
    <w:rsid w:val="001F51A5"/>
    <w:rsid w:val="001F62B2"/>
    <w:rsid w:val="001F679F"/>
    <w:rsid w:val="001F6A53"/>
    <w:rsid w:val="001F76F6"/>
    <w:rsid w:val="001F7A37"/>
    <w:rsid w:val="0020064D"/>
    <w:rsid w:val="00200AEA"/>
    <w:rsid w:val="00200D94"/>
    <w:rsid w:val="00201936"/>
    <w:rsid w:val="00201E69"/>
    <w:rsid w:val="002023E8"/>
    <w:rsid w:val="0020261B"/>
    <w:rsid w:val="00202781"/>
    <w:rsid w:val="00202E61"/>
    <w:rsid w:val="002032C9"/>
    <w:rsid w:val="00203593"/>
    <w:rsid w:val="00204AF5"/>
    <w:rsid w:val="0020573B"/>
    <w:rsid w:val="00206776"/>
    <w:rsid w:val="00207197"/>
    <w:rsid w:val="00211B57"/>
    <w:rsid w:val="002120EC"/>
    <w:rsid w:val="00214071"/>
    <w:rsid w:val="002143D8"/>
    <w:rsid w:val="002153C6"/>
    <w:rsid w:val="002156F7"/>
    <w:rsid w:val="00215A59"/>
    <w:rsid w:val="00215F63"/>
    <w:rsid w:val="00216840"/>
    <w:rsid w:val="0021697E"/>
    <w:rsid w:val="00217236"/>
    <w:rsid w:val="002205A5"/>
    <w:rsid w:val="0022080A"/>
    <w:rsid w:val="002208A7"/>
    <w:rsid w:val="00220EC6"/>
    <w:rsid w:val="002211D9"/>
    <w:rsid w:val="00222008"/>
    <w:rsid w:val="002224DB"/>
    <w:rsid w:val="00222CE4"/>
    <w:rsid w:val="00222F7B"/>
    <w:rsid w:val="00223396"/>
    <w:rsid w:val="00223D1C"/>
    <w:rsid w:val="00224060"/>
    <w:rsid w:val="00224197"/>
    <w:rsid w:val="00224605"/>
    <w:rsid w:val="00224A1C"/>
    <w:rsid w:val="00224B1C"/>
    <w:rsid w:val="00225438"/>
    <w:rsid w:val="002266FE"/>
    <w:rsid w:val="00226DC5"/>
    <w:rsid w:val="002278C0"/>
    <w:rsid w:val="0023012A"/>
    <w:rsid w:val="002302E7"/>
    <w:rsid w:val="00230558"/>
    <w:rsid w:val="00233A5A"/>
    <w:rsid w:val="00234611"/>
    <w:rsid w:val="00236671"/>
    <w:rsid w:val="00240A7F"/>
    <w:rsid w:val="0024143D"/>
    <w:rsid w:val="002422FD"/>
    <w:rsid w:val="00243DEF"/>
    <w:rsid w:val="00244BE7"/>
    <w:rsid w:val="00245018"/>
    <w:rsid w:val="0024586B"/>
    <w:rsid w:val="00247841"/>
    <w:rsid w:val="00247AA5"/>
    <w:rsid w:val="00250367"/>
    <w:rsid w:val="002510C0"/>
    <w:rsid w:val="00251A1A"/>
    <w:rsid w:val="00251E57"/>
    <w:rsid w:val="0025223A"/>
    <w:rsid w:val="00252403"/>
    <w:rsid w:val="00252603"/>
    <w:rsid w:val="00252D1D"/>
    <w:rsid w:val="00252ED1"/>
    <w:rsid w:val="00253113"/>
    <w:rsid w:val="00253151"/>
    <w:rsid w:val="00253AEC"/>
    <w:rsid w:val="00253CD4"/>
    <w:rsid w:val="00254AF6"/>
    <w:rsid w:val="0025538E"/>
    <w:rsid w:val="002554A7"/>
    <w:rsid w:val="00255C2C"/>
    <w:rsid w:val="00257068"/>
    <w:rsid w:val="002602E8"/>
    <w:rsid w:val="00260460"/>
    <w:rsid w:val="00260827"/>
    <w:rsid w:val="00261F08"/>
    <w:rsid w:val="00261FB4"/>
    <w:rsid w:val="002620B3"/>
    <w:rsid w:val="00262A08"/>
    <w:rsid w:val="002630CB"/>
    <w:rsid w:val="0026361E"/>
    <w:rsid w:val="002642EE"/>
    <w:rsid w:val="00264813"/>
    <w:rsid w:val="002656E4"/>
    <w:rsid w:val="002662B4"/>
    <w:rsid w:val="00267B2D"/>
    <w:rsid w:val="0027046A"/>
    <w:rsid w:val="00270A17"/>
    <w:rsid w:val="00271D92"/>
    <w:rsid w:val="00272A73"/>
    <w:rsid w:val="0027347C"/>
    <w:rsid w:val="0027374D"/>
    <w:rsid w:val="00273F45"/>
    <w:rsid w:val="00274609"/>
    <w:rsid w:val="00275E04"/>
    <w:rsid w:val="00275F67"/>
    <w:rsid w:val="002772C1"/>
    <w:rsid w:val="0027753D"/>
    <w:rsid w:val="00280481"/>
    <w:rsid w:val="0028096F"/>
    <w:rsid w:val="00280A86"/>
    <w:rsid w:val="0028140F"/>
    <w:rsid w:val="00281749"/>
    <w:rsid w:val="0028368F"/>
    <w:rsid w:val="00284004"/>
    <w:rsid w:val="00284060"/>
    <w:rsid w:val="002859BD"/>
    <w:rsid w:val="002865C8"/>
    <w:rsid w:val="00286FA2"/>
    <w:rsid w:val="00291229"/>
    <w:rsid w:val="00291C26"/>
    <w:rsid w:val="00292A62"/>
    <w:rsid w:val="00292F3F"/>
    <w:rsid w:val="00293365"/>
    <w:rsid w:val="00294564"/>
    <w:rsid w:val="00295F42"/>
    <w:rsid w:val="00296E22"/>
    <w:rsid w:val="002A0F2E"/>
    <w:rsid w:val="002A10EE"/>
    <w:rsid w:val="002A158E"/>
    <w:rsid w:val="002A1BAA"/>
    <w:rsid w:val="002A1E7D"/>
    <w:rsid w:val="002A24A7"/>
    <w:rsid w:val="002A2C5F"/>
    <w:rsid w:val="002A2E92"/>
    <w:rsid w:val="002A30A0"/>
    <w:rsid w:val="002A313B"/>
    <w:rsid w:val="002A3248"/>
    <w:rsid w:val="002A339A"/>
    <w:rsid w:val="002A6C2D"/>
    <w:rsid w:val="002A6E4C"/>
    <w:rsid w:val="002A71C1"/>
    <w:rsid w:val="002A77C0"/>
    <w:rsid w:val="002B0ABE"/>
    <w:rsid w:val="002B10FA"/>
    <w:rsid w:val="002B12DC"/>
    <w:rsid w:val="002B1F3F"/>
    <w:rsid w:val="002B248A"/>
    <w:rsid w:val="002B41E9"/>
    <w:rsid w:val="002B42C5"/>
    <w:rsid w:val="002B459E"/>
    <w:rsid w:val="002B54E6"/>
    <w:rsid w:val="002B6248"/>
    <w:rsid w:val="002B67E5"/>
    <w:rsid w:val="002B6E33"/>
    <w:rsid w:val="002B7164"/>
    <w:rsid w:val="002C0148"/>
    <w:rsid w:val="002C0163"/>
    <w:rsid w:val="002C0515"/>
    <w:rsid w:val="002C106B"/>
    <w:rsid w:val="002C2212"/>
    <w:rsid w:val="002C2929"/>
    <w:rsid w:val="002C2A3E"/>
    <w:rsid w:val="002C2E27"/>
    <w:rsid w:val="002C3057"/>
    <w:rsid w:val="002C30CC"/>
    <w:rsid w:val="002C3281"/>
    <w:rsid w:val="002C362D"/>
    <w:rsid w:val="002C3658"/>
    <w:rsid w:val="002C36E6"/>
    <w:rsid w:val="002C3F70"/>
    <w:rsid w:val="002C6134"/>
    <w:rsid w:val="002C6B5B"/>
    <w:rsid w:val="002C6E0A"/>
    <w:rsid w:val="002C7CED"/>
    <w:rsid w:val="002D01E2"/>
    <w:rsid w:val="002D1C94"/>
    <w:rsid w:val="002D2B09"/>
    <w:rsid w:val="002D3E7E"/>
    <w:rsid w:val="002D54C1"/>
    <w:rsid w:val="002D561D"/>
    <w:rsid w:val="002D5D80"/>
    <w:rsid w:val="002D5E07"/>
    <w:rsid w:val="002D6CA1"/>
    <w:rsid w:val="002D7D59"/>
    <w:rsid w:val="002D7E72"/>
    <w:rsid w:val="002E08F1"/>
    <w:rsid w:val="002E0C14"/>
    <w:rsid w:val="002E0CB5"/>
    <w:rsid w:val="002E145C"/>
    <w:rsid w:val="002E14F0"/>
    <w:rsid w:val="002E1EC5"/>
    <w:rsid w:val="002E40E8"/>
    <w:rsid w:val="002E4745"/>
    <w:rsid w:val="002E47DE"/>
    <w:rsid w:val="002E5699"/>
    <w:rsid w:val="002E5C5A"/>
    <w:rsid w:val="002E5F14"/>
    <w:rsid w:val="002E6590"/>
    <w:rsid w:val="002E6643"/>
    <w:rsid w:val="002E6E8F"/>
    <w:rsid w:val="002E7459"/>
    <w:rsid w:val="002E74C3"/>
    <w:rsid w:val="002E7ACF"/>
    <w:rsid w:val="002F030D"/>
    <w:rsid w:val="002F15C5"/>
    <w:rsid w:val="002F1D87"/>
    <w:rsid w:val="002F1EE6"/>
    <w:rsid w:val="002F31E0"/>
    <w:rsid w:val="002F3F1C"/>
    <w:rsid w:val="002F4CCE"/>
    <w:rsid w:val="002F52D0"/>
    <w:rsid w:val="002F585F"/>
    <w:rsid w:val="002F643D"/>
    <w:rsid w:val="002F6DBD"/>
    <w:rsid w:val="002F71A0"/>
    <w:rsid w:val="002F7719"/>
    <w:rsid w:val="00300107"/>
    <w:rsid w:val="003020BA"/>
    <w:rsid w:val="00302D8D"/>
    <w:rsid w:val="00304579"/>
    <w:rsid w:val="0030497A"/>
    <w:rsid w:val="0030504C"/>
    <w:rsid w:val="003059F8"/>
    <w:rsid w:val="00307298"/>
    <w:rsid w:val="00307809"/>
    <w:rsid w:val="00307F75"/>
    <w:rsid w:val="003108DB"/>
    <w:rsid w:val="003108F9"/>
    <w:rsid w:val="00311993"/>
    <w:rsid w:val="00311F1C"/>
    <w:rsid w:val="00313550"/>
    <w:rsid w:val="0031462D"/>
    <w:rsid w:val="003151DA"/>
    <w:rsid w:val="0031551A"/>
    <w:rsid w:val="003161C5"/>
    <w:rsid w:val="00316566"/>
    <w:rsid w:val="003204C3"/>
    <w:rsid w:val="00320C11"/>
    <w:rsid w:val="003215EF"/>
    <w:rsid w:val="00321D85"/>
    <w:rsid w:val="003226D9"/>
    <w:rsid w:val="00323204"/>
    <w:rsid w:val="00323237"/>
    <w:rsid w:val="0032404C"/>
    <w:rsid w:val="003240A0"/>
    <w:rsid w:val="0032558F"/>
    <w:rsid w:val="003261F9"/>
    <w:rsid w:val="003261FD"/>
    <w:rsid w:val="00326490"/>
    <w:rsid w:val="003272F8"/>
    <w:rsid w:val="003304E6"/>
    <w:rsid w:val="00330911"/>
    <w:rsid w:val="00330F25"/>
    <w:rsid w:val="00332105"/>
    <w:rsid w:val="00332A07"/>
    <w:rsid w:val="00333266"/>
    <w:rsid w:val="0033366B"/>
    <w:rsid w:val="003348D1"/>
    <w:rsid w:val="003360B5"/>
    <w:rsid w:val="00336442"/>
    <w:rsid w:val="00336644"/>
    <w:rsid w:val="0033710E"/>
    <w:rsid w:val="0034039A"/>
    <w:rsid w:val="003407F6"/>
    <w:rsid w:val="00340C17"/>
    <w:rsid w:val="0034102B"/>
    <w:rsid w:val="003428CF"/>
    <w:rsid w:val="0034291A"/>
    <w:rsid w:val="0034400C"/>
    <w:rsid w:val="003442B3"/>
    <w:rsid w:val="00345025"/>
    <w:rsid w:val="003471FE"/>
    <w:rsid w:val="00347435"/>
    <w:rsid w:val="003479EF"/>
    <w:rsid w:val="00347C2D"/>
    <w:rsid w:val="003509F2"/>
    <w:rsid w:val="003532AB"/>
    <w:rsid w:val="00353B08"/>
    <w:rsid w:val="00354B8A"/>
    <w:rsid w:val="0035505A"/>
    <w:rsid w:val="00355068"/>
    <w:rsid w:val="00355DBD"/>
    <w:rsid w:val="003571C7"/>
    <w:rsid w:val="003611B9"/>
    <w:rsid w:val="00362333"/>
    <w:rsid w:val="00362CA1"/>
    <w:rsid w:val="003639EF"/>
    <w:rsid w:val="0036430D"/>
    <w:rsid w:val="00364C47"/>
    <w:rsid w:val="00365624"/>
    <w:rsid w:val="00365B75"/>
    <w:rsid w:val="00365BB0"/>
    <w:rsid w:val="003662B6"/>
    <w:rsid w:val="003668AE"/>
    <w:rsid w:val="00367EAA"/>
    <w:rsid w:val="00367EAE"/>
    <w:rsid w:val="0037077A"/>
    <w:rsid w:val="00370D49"/>
    <w:rsid w:val="003718D5"/>
    <w:rsid w:val="00371952"/>
    <w:rsid w:val="00371A47"/>
    <w:rsid w:val="00371A7D"/>
    <w:rsid w:val="00371E03"/>
    <w:rsid w:val="00371E7B"/>
    <w:rsid w:val="00372265"/>
    <w:rsid w:val="00372810"/>
    <w:rsid w:val="003733A0"/>
    <w:rsid w:val="00373B29"/>
    <w:rsid w:val="00374FA0"/>
    <w:rsid w:val="00375E2A"/>
    <w:rsid w:val="003762B2"/>
    <w:rsid w:val="00376666"/>
    <w:rsid w:val="003770B6"/>
    <w:rsid w:val="0037779F"/>
    <w:rsid w:val="0037787E"/>
    <w:rsid w:val="00380908"/>
    <w:rsid w:val="003809E0"/>
    <w:rsid w:val="00380FEF"/>
    <w:rsid w:val="00381159"/>
    <w:rsid w:val="0038210A"/>
    <w:rsid w:val="00382415"/>
    <w:rsid w:val="00382595"/>
    <w:rsid w:val="00382F8F"/>
    <w:rsid w:val="0038343E"/>
    <w:rsid w:val="00385C4F"/>
    <w:rsid w:val="00386787"/>
    <w:rsid w:val="00386A0E"/>
    <w:rsid w:val="003903FE"/>
    <w:rsid w:val="003905FD"/>
    <w:rsid w:val="0039083C"/>
    <w:rsid w:val="00391460"/>
    <w:rsid w:val="00391693"/>
    <w:rsid w:val="00392B10"/>
    <w:rsid w:val="00392D61"/>
    <w:rsid w:val="00394132"/>
    <w:rsid w:val="003956BF"/>
    <w:rsid w:val="00397466"/>
    <w:rsid w:val="00397B96"/>
    <w:rsid w:val="003A01B1"/>
    <w:rsid w:val="003A0B7E"/>
    <w:rsid w:val="003A1424"/>
    <w:rsid w:val="003A29C8"/>
    <w:rsid w:val="003A2E8B"/>
    <w:rsid w:val="003A3346"/>
    <w:rsid w:val="003A443D"/>
    <w:rsid w:val="003A459B"/>
    <w:rsid w:val="003A53ED"/>
    <w:rsid w:val="003A73A6"/>
    <w:rsid w:val="003B0CBD"/>
    <w:rsid w:val="003B1154"/>
    <w:rsid w:val="003B1954"/>
    <w:rsid w:val="003B3616"/>
    <w:rsid w:val="003B581C"/>
    <w:rsid w:val="003B67FB"/>
    <w:rsid w:val="003B7526"/>
    <w:rsid w:val="003C002B"/>
    <w:rsid w:val="003C0F4F"/>
    <w:rsid w:val="003C115F"/>
    <w:rsid w:val="003C164A"/>
    <w:rsid w:val="003C1674"/>
    <w:rsid w:val="003C50D6"/>
    <w:rsid w:val="003C5F59"/>
    <w:rsid w:val="003C6339"/>
    <w:rsid w:val="003C6371"/>
    <w:rsid w:val="003C667A"/>
    <w:rsid w:val="003C66AC"/>
    <w:rsid w:val="003C67E5"/>
    <w:rsid w:val="003C680B"/>
    <w:rsid w:val="003C733E"/>
    <w:rsid w:val="003C7D70"/>
    <w:rsid w:val="003D02B2"/>
    <w:rsid w:val="003D057F"/>
    <w:rsid w:val="003D427B"/>
    <w:rsid w:val="003D4AEB"/>
    <w:rsid w:val="003D52E8"/>
    <w:rsid w:val="003D534A"/>
    <w:rsid w:val="003D5FA4"/>
    <w:rsid w:val="003D602B"/>
    <w:rsid w:val="003D6818"/>
    <w:rsid w:val="003D73E3"/>
    <w:rsid w:val="003D78F7"/>
    <w:rsid w:val="003D7E18"/>
    <w:rsid w:val="003E0764"/>
    <w:rsid w:val="003E0BB5"/>
    <w:rsid w:val="003E1117"/>
    <w:rsid w:val="003E181C"/>
    <w:rsid w:val="003E21D4"/>
    <w:rsid w:val="003E2403"/>
    <w:rsid w:val="003E346A"/>
    <w:rsid w:val="003E3A17"/>
    <w:rsid w:val="003E435B"/>
    <w:rsid w:val="003E49CA"/>
    <w:rsid w:val="003E4BC6"/>
    <w:rsid w:val="003E4D8D"/>
    <w:rsid w:val="003E58E6"/>
    <w:rsid w:val="003E5D2D"/>
    <w:rsid w:val="003E6383"/>
    <w:rsid w:val="003E71FC"/>
    <w:rsid w:val="003E750A"/>
    <w:rsid w:val="003E7534"/>
    <w:rsid w:val="003E7849"/>
    <w:rsid w:val="003E7AA1"/>
    <w:rsid w:val="003F0046"/>
    <w:rsid w:val="003F12DD"/>
    <w:rsid w:val="003F2CA1"/>
    <w:rsid w:val="003F349E"/>
    <w:rsid w:val="003F356B"/>
    <w:rsid w:val="003F3A38"/>
    <w:rsid w:val="003F3E9C"/>
    <w:rsid w:val="003F3EE7"/>
    <w:rsid w:val="003F486F"/>
    <w:rsid w:val="003F4988"/>
    <w:rsid w:val="003F4E2E"/>
    <w:rsid w:val="003F5E49"/>
    <w:rsid w:val="003F64CF"/>
    <w:rsid w:val="003F6F69"/>
    <w:rsid w:val="003F70E9"/>
    <w:rsid w:val="003F751E"/>
    <w:rsid w:val="004000BF"/>
    <w:rsid w:val="004002F7"/>
    <w:rsid w:val="0040042C"/>
    <w:rsid w:val="00401A5B"/>
    <w:rsid w:val="00402803"/>
    <w:rsid w:val="004030BE"/>
    <w:rsid w:val="00403992"/>
    <w:rsid w:val="00403B1D"/>
    <w:rsid w:val="0040626B"/>
    <w:rsid w:val="00406B92"/>
    <w:rsid w:val="004103E1"/>
    <w:rsid w:val="00410F3A"/>
    <w:rsid w:val="004110E9"/>
    <w:rsid w:val="00411C2C"/>
    <w:rsid w:val="00411F5D"/>
    <w:rsid w:val="00412BFD"/>
    <w:rsid w:val="00414517"/>
    <w:rsid w:val="004145EE"/>
    <w:rsid w:val="00414A0F"/>
    <w:rsid w:val="004166B2"/>
    <w:rsid w:val="00416E16"/>
    <w:rsid w:val="004203E0"/>
    <w:rsid w:val="00420425"/>
    <w:rsid w:val="00420C18"/>
    <w:rsid w:val="00422FCB"/>
    <w:rsid w:val="004248B2"/>
    <w:rsid w:val="00425350"/>
    <w:rsid w:val="0042584F"/>
    <w:rsid w:val="00426AF2"/>
    <w:rsid w:val="00427B4A"/>
    <w:rsid w:val="004301B0"/>
    <w:rsid w:val="004302F4"/>
    <w:rsid w:val="00430667"/>
    <w:rsid w:val="00431408"/>
    <w:rsid w:val="0043144C"/>
    <w:rsid w:val="004317D4"/>
    <w:rsid w:val="00431E29"/>
    <w:rsid w:val="00432227"/>
    <w:rsid w:val="0043264C"/>
    <w:rsid w:val="00433E67"/>
    <w:rsid w:val="004341CC"/>
    <w:rsid w:val="004342AC"/>
    <w:rsid w:val="00435562"/>
    <w:rsid w:val="004358FA"/>
    <w:rsid w:val="0043692F"/>
    <w:rsid w:val="00436D48"/>
    <w:rsid w:val="0043745C"/>
    <w:rsid w:val="00437C59"/>
    <w:rsid w:val="00440095"/>
    <w:rsid w:val="004400F5"/>
    <w:rsid w:val="00440CBA"/>
    <w:rsid w:val="004425FA"/>
    <w:rsid w:val="00442FB5"/>
    <w:rsid w:val="00443A8B"/>
    <w:rsid w:val="00443FE6"/>
    <w:rsid w:val="00445083"/>
    <w:rsid w:val="00445A18"/>
    <w:rsid w:val="00445C7D"/>
    <w:rsid w:val="004466C4"/>
    <w:rsid w:val="0044689B"/>
    <w:rsid w:val="00447AC5"/>
    <w:rsid w:val="00447C89"/>
    <w:rsid w:val="004505AC"/>
    <w:rsid w:val="00451599"/>
    <w:rsid w:val="00451DE3"/>
    <w:rsid w:val="00451E25"/>
    <w:rsid w:val="004527B3"/>
    <w:rsid w:val="00453470"/>
    <w:rsid w:val="00453BFF"/>
    <w:rsid w:val="004542FC"/>
    <w:rsid w:val="00454A40"/>
    <w:rsid w:val="0045575A"/>
    <w:rsid w:val="004559CF"/>
    <w:rsid w:val="00455AF7"/>
    <w:rsid w:val="0045606D"/>
    <w:rsid w:val="00456712"/>
    <w:rsid w:val="00456FA1"/>
    <w:rsid w:val="004570AE"/>
    <w:rsid w:val="004574D9"/>
    <w:rsid w:val="00457CA9"/>
    <w:rsid w:val="00460F5E"/>
    <w:rsid w:val="004613E8"/>
    <w:rsid w:val="0046280F"/>
    <w:rsid w:val="00462B33"/>
    <w:rsid w:val="004631D6"/>
    <w:rsid w:val="0046440E"/>
    <w:rsid w:val="00464633"/>
    <w:rsid w:val="00464A12"/>
    <w:rsid w:val="00465206"/>
    <w:rsid w:val="0046525F"/>
    <w:rsid w:val="00465608"/>
    <w:rsid w:val="00465A85"/>
    <w:rsid w:val="00466267"/>
    <w:rsid w:val="004675DC"/>
    <w:rsid w:val="0046778E"/>
    <w:rsid w:val="004701CE"/>
    <w:rsid w:val="00470777"/>
    <w:rsid w:val="00470B89"/>
    <w:rsid w:val="00473D8A"/>
    <w:rsid w:val="00474113"/>
    <w:rsid w:val="0047427C"/>
    <w:rsid w:val="00475B91"/>
    <w:rsid w:val="00476F9E"/>
    <w:rsid w:val="004771A8"/>
    <w:rsid w:val="00480A2D"/>
    <w:rsid w:val="00480E14"/>
    <w:rsid w:val="00481267"/>
    <w:rsid w:val="00482AFE"/>
    <w:rsid w:val="0048304B"/>
    <w:rsid w:val="0048403C"/>
    <w:rsid w:val="004863C2"/>
    <w:rsid w:val="00490CA8"/>
    <w:rsid w:val="00491E86"/>
    <w:rsid w:val="00493CB9"/>
    <w:rsid w:val="0049446D"/>
    <w:rsid w:val="00494C01"/>
    <w:rsid w:val="00495579"/>
    <w:rsid w:val="004958CE"/>
    <w:rsid w:val="00495D0F"/>
    <w:rsid w:val="00496217"/>
    <w:rsid w:val="004962D7"/>
    <w:rsid w:val="00496A75"/>
    <w:rsid w:val="00497173"/>
    <w:rsid w:val="00497FCF"/>
    <w:rsid w:val="004A1820"/>
    <w:rsid w:val="004A1D25"/>
    <w:rsid w:val="004A2098"/>
    <w:rsid w:val="004A20D7"/>
    <w:rsid w:val="004A22A0"/>
    <w:rsid w:val="004A2993"/>
    <w:rsid w:val="004A2B96"/>
    <w:rsid w:val="004A2E4B"/>
    <w:rsid w:val="004A3E74"/>
    <w:rsid w:val="004A516E"/>
    <w:rsid w:val="004A58F6"/>
    <w:rsid w:val="004A660D"/>
    <w:rsid w:val="004A79CC"/>
    <w:rsid w:val="004B17E9"/>
    <w:rsid w:val="004B1A3E"/>
    <w:rsid w:val="004B276A"/>
    <w:rsid w:val="004B3F4D"/>
    <w:rsid w:val="004B4069"/>
    <w:rsid w:val="004B4673"/>
    <w:rsid w:val="004B489B"/>
    <w:rsid w:val="004B51A9"/>
    <w:rsid w:val="004B5E8F"/>
    <w:rsid w:val="004B6188"/>
    <w:rsid w:val="004B6CA7"/>
    <w:rsid w:val="004B7D60"/>
    <w:rsid w:val="004C068E"/>
    <w:rsid w:val="004C0C93"/>
    <w:rsid w:val="004C26C7"/>
    <w:rsid w:val="004C29BD"/>
    <w:rsid w:val="004C3496"/>
    <w:rsid w:val="004C4205"/>
    <w:rsid w:val="004C4C73"/>
    <w:rsid w:val="004C4D5E"/>
    <w:rsid w:val="004C5087"/>
    <w:rsid w:val="004C5381"/>
    <w:rsid w:val="004C547A"/>
    <w:rsid w:val="004C5829"/>
    <w:rsid w:val="004C5AA0"/>
    <w:rsid w:val="004C60E2"/>
    <w:rsid w:val="004C6CF1"/>
    <w:rsid w:val="004C74E0"/>
    <w:rsid w:val="004D1A90"/>
    <w:rsid w:val="004D2600"/>
    <w:rsid w:val="004D3450"/>
    <w:rsid w:val="004D359C"/>
    <w:rsid w:val="004D472D"/>
    <w:rsid w:val="004D499A"/>
    <w:rsid w:val="004D5138"/>
    <w:rsid w:val="004D5348"/>
    <w:rsid w:val="004D5782"/>
    <w:rsid w:val="004D6415"/>
    <w:rsid w:val="004D7062"/>
    <w:rsid w:val="004D75A5"/>
    <w:rsid w:val="004E07D2"/>
    <w:rsid w:val="004E1907"/>
    <w:rsid w:val="004E192A"/>
    <w:rsid w:val="004E1A08"/>
    <w:rsid w:val="004E31BE"/>
    <w:rsid w:val="004E32E1"/>
    <w:rsid w:val="004E35A3"/>
    <w:rsid w:val="004E3626"/>
    <w:rsid w:val="004E3740"/>
    <w:rsid w:val="004E43EC"/>
    <w:rsid w:val="004E52CE"/>
    <w:rsid w:val="004E60A5"/>
    <w:rsid w:val="004E66F1"/>
    <w:rsid w:val="004E67D0"/>
    <w:rsid w:val="004E6B12"/>
    <w:rsid w:val="004E6FEA"/>
    <w:rsid w:val="004E7346"/>
    <w:rsid w:val="004E763F"/>
    <w:rsid w:val="004E76ED"/>
    <w:rsid w:val="004E7DD2"/>
    <w:rsid w:val="004F0629"/>
    <w:rsid w:val="004F06CA"/>
    <w:rsid w:val="004F1C17"/>
    <w:rsid w:val="004F1F40"/>
    <w:rsid w:val="004F2C59"/>
    <w:rsid w:val="004F3E5B"/>
    <w:rsid w:val="004F49BE"/>
    <w:rsid w:val="004F5368"/>
    <w:rsid w:val="004F5787"/>
    <w:rsid w:val="004F5BD4"/>
    <w:rsid w:val="004F5F79"/>
    <w:rsid w:val="004F73BD"/>
    <w:rsid w:val="004F7ACB"/>
    <w:rsid w:val="004F7F49"/>
    <w:rsid w:val="005007D2"/>
    <w:rsid w:val="005009C4"/>
    <w:rsid w:val="00501907"/>
    <w:rsid w:val="00502131"/>
    <w:rsid w:val="005036C6"/>
    <w:rsid w:val="00503B3B"/>
    <w:rsid w:val="005062A4"/>
    <w:rsid w:val="005066C1"/>
    <w:rsid w:val="00507ED5"/>
    <w:rsid w:val="00510E15"/>
    <w:rsid w:val="005111EB"/>
    <w:rsid w:val="00511285"/>
    <w:rsid w:val="00511A65"/>
    <w:rsid w:val="005126A6"/>
    <w:rsid w:val="005136DB"/>
    <w:rsid w:val="005140C7"/>
    <w:rsid w:val="005152C2"/>
    <w:rsid w:val="0051599E"/>
    <w:rsid w:val="00515B09"/>
    <w:rsid w:val="00516FE3"/>
    <w:rsid w:val="00517430"/>
    <w:rsid w:val="00517EA0"/>
    <w:rsid w:val="005209FB"/>
    <w:rsid w:val="00520B37"/>
    <w:rsid w:val="00520B59"/>
    <w:rsid w:val="00521C14"/>
    <w:rsid w:val="005232EE"/>
    <w:rsid w:val="00523702"/>
    <w:rsid w:val="00524BBF"/>
    <w:rsid w:val="005251F5"/>
    <w:rsid w:val="00526565"/>
    <w:rsid w:val="00526986"/>
    <w:rsid w:val="00526C46"/>
    <w:rsid w:val="00527C20"/>
    <w:rsid w:val="005309B0"/>
    <w:rsid w:val="005316AE"/>
    <w:rsid w:val="00531970"/>
    <w:rsid w:val="00532828"/>
    <w:rsid w:val="00532D74"/>
    <w:rsid w:val="005337F1"/>
    <w:rsid w:val="00533817"/>
    <w:rsid w:val="00534434"/>
    <w:rsid w:val="005349F0"/>
    <w:rsid w:val="00535FC4"/>
    <w:rsid w:val="005401A7"/>
    <w:rsid w:val="0054254F"/>
    <w:rsid w:val="0054263B"/>
    <w:rsid w:val="00542F8A"/>
    <w:rsid w:val="005430E6"/>
    <w:rsid w:val="00544B65"/>
    <w:rsid w:val="0054582B"/>
    <w:rsid w:val="00545A1C"/>
    <w:rsid w:val="005500B3"/>
    <w:rsid w:val="005508DA"/>
    <w:rsid w:val="005509AE"/>
    <w:rsid w:val="00550BF5"/>
    <w:rsid w:val="00550E86"/>
    <w:rsid w:val="005520EB"/>
    <w:rsid w:val="00552617"/>
    <w:rsid w:val="005527DA"/>
    <w:rsid w:val="00552CEB"/>
    <w:rsid w:val="005538B3"/>
    <w:rsid w:val="00553EBC"/>
    <w:rsid w:val="005548C0"/>
    <w:rsid w:val="005557A8"/>
    <w:rsid w:val="00555A4B"/>
    <w:rsid w:val="00555E21"/>
    <w:rsid w:val="00556C2C"/>
    <w:rsid w:val="00557C51"/>
    <w:rsid w:val="00557D09"/>
    <w:rsid w:val="00557DC6"/>
    <w:rsid w:val="00557FEE"/>
    <w:rsid w:val="005606B2"/>
    <w:rsid w:val="00561842"/>
    <w:rsid w:val="005643F3"/>
    <w:rsid w:val="00564D91"/>
    <w:rsid w:val="005653A5"/>
    <w:rsid w:val="005657C1"/>
    <w:rsid w:val="00566FA4"/>
    <w:rsid w:val="00567B36"/>
    <w:rsid w:val="00567DC7"/>
    <w:rsid w:val="00570842"/>
    <w:rsid w:val="0057099D"/>
    <w:rsid w:val="005714B9"/>
    <w:rsid w:val="00571626"/>
    <w:rsid w:val="00571768"/>
    <w:rsid w:val="00571C4C"/>
    <w:rsid w:val="00572CAC"/>
    <w:rsid w:val="005738FD"/>
    <w:rsid w:val="00573AF7"/>
    <w:rsid w:val="005740A5"/>
    <w:rsid w:val="0057479D"/>
    <w:rsid w:val="00575361"/>
    <w:rsid w:val="00576156"/>
    <w:rsid w:val="005773AB"/>
    <w:rsid w:val="005778E4"/>
    <w:rsid w:val="0058016C"/>
    <w:rsid w:val="005803D5"/>
    <w:rsid w:val="00580605"/>
    <w:rsid w:val="00581556"/>
    <w:rsid w:val="00581D2E"/>
    <w:rsid w:val="00582870"/>
    <w:rsid w:val="00582B47"/>
    <w:rsid w:val="00582F6C"/>
    <w:rsid w:val="00583FDF"/>
    <w:rsid w:val="00584269"/>
    <w:rsid w:val="005843ED"/>
    <w:rsid w:val="005848A7"/>
    <w:rsid w:val="00584D2F"/>
    <w:rsid w:val="0058534A"/>
    <w:rsid w:val="00586182"/>
    <w:rsid w:val="00586656"/>
    <w:rsid w:val="00587BDD"/>
    <w:rsid w:val="0059065D"/>
    <w:rsid w:val="005909CF"/>
    <w:rsid w:val="005921FA"/>
    <w:rsid w:val="00592822"/>
    <w:rsid w:val="005931FB"/>
    <w:rsid w:val="00593A8F"/>
    <w:rsid w:val="00594388"/>
    <w:rsid w:val="00594445"/>
    <w:rsid w:val="00594F0A"/>
    <w:rsid w:val="005955F7"/>
    <w:rsid w:val="0059577A"/>
    <w:rsid w:val="005959F4"/>
    <w:rsid w:val="00595D56"/>
    <w:rsid w:val="00595DF9"/>
    <w:rsid w:val="00595EF6"/>
    <w:rsid w:val="00596E29"/>
    <w:rsid w:val="00597052"/>
    <w:rsid w:val="00597179"/>
    <w:rsid w:val="005A0439"/>
    <w:rsid w:val="005A04D5"/>
    <w:rsid w:val="005A06A9"/>
    <w:rsid w:val="005A2003"/>
    <w:rsid w:val="005A245E"/>
    <w:rsid w:val="005A2C90"/>
    <w:rsid w:val="005A329D"/>
    <w:rsid w:val="005A3401"/>
    <w:rsid w:val="005A3426"/>
    <w:rsid w:val="005A3ECD"/>
    <w:rsid w:val="005A403A"/>
    <w:rsid w:val="005A5C6B"/>
    <w:rsid w:val="005A5E6C"/>
    <w:rsid w:val="005A6B30"/>
    <w:rsid w:val="005A79C2"/>
    <w:rsid w:val="005B030A"/>
    <w:rsid w:val="005B0652"/>
    <w:rsid w:val="005B292F"/>
    <w:rsid w:val="005B2EE8"/>
    <w:rsid w:val="005B3DAA"/>
    <w:rsid w:val="005B4025"/>
    <w:rsid w:val="005B4484"/>
    <w:rsid w:val="005B58F1"/>
    <w:rsid w:val="005B6009"/>
    <w:rsid w:val="005B6BE2"/>
    <w:rsid w:val="005B7D3A"/>
    <w:rsid w:val="005B7D5D"/>
    <w:rsid w:val="005C0705"/>
    <w:rsid w:val="005C0839"/>
    <w:rsid w:val="005C08A8"/>
    <w:rsid w:val="005C1AD0"/>
    <w:rsid w:val="005C1F5C"/>
    <w:rsid w:val="005C24B0"/>
    <w:rsid w:val="005C2F82"/>
    <w:rsid w:val="005C2F91"/>
    <w:rsid w:val="005C3099"/>
    <w:rsid w:val="005C39A9"/>
    <w:rsid w:val="005C49F4"/>
    <w:rsid w:val="005C52E5"/>
    <w:rsid w:val="005C5FBA"/>
    <w:rsid w:val="005C607E"/>
    <w:rsid w:val="005C6234"/>
    <w:rsid w:val="005C75F9"/>
    <w:rsid w:val="005D0CE5"/>
    <w:rsid w:val="005D12EB"/>
    <w:rsid w:val="005D1F45"/>
    <w:rsid w:val="005D250B"/>
    <w:rsid w:val="005D266C"/>
    <w:rsid w:val="005D2E6E"/>
    <w:rsid w:val="005D407B"/>
    <w:rsid w:val="005D40A6"/>
    <w:rsid w:val="005D4464"/>
    <w:rsid w:val="005D4C92"/>
    <w:rsid w:val="005D5688"/>
    <w:rsid w:val="005D6B69"/>
    <w:rsid w:val="005D6CAE"/>
    <w:rsid w:val="005D6CCA"/>
    <w:rsid w:val="005D74FF"/>
    <w:rsid w:val="005E0570"/>
    <w:rsid w:val="005E157A"/>
    <w:rsid w:val="005E3035"/>
    <w:rsid w:val="005E3567"/>
    <w:rsid w:val="005E368E"/>
    <w:rsid w:val="005E5554"/>
    <w:rsid w:val="005E5DDC"/>
    <w:rsid w:val="005E7613"/>
    <w:rsid w:val="005F036F"/>
    <w:rsid w:val="005F4A8B"/>
    <w:rsid w:val="005F56C3"/>
    <w:rsid w:val="005F604D"/>
    <w:rsid w:val="005F6872"/>
    <w:rsid w:val="005F6E21"/>
    <w:rsid w:val="005F7E21"/>
    <w:rsid w:val="006012A3"/>
    <w:rsid w:val="00602377"/>
    <w:rsid w:val="0060326E"/>
    <w:rsid w:val="00603646"/>
    <w:rsid w:val="006052B4"/>
    <w:rsid w:val="00606CC1"/>
    <w:rsid w:val="00607730"/>
    <w:rsid w:val="006078BC"/>
    <w:rsid w:val="00607E31"/>
    <w:rsid w:val="00607F21"/>
    <w:rsid w:val="00610458"/>
    <w:rsid w:val="00610BBE"/>
    <w:rsid w:val="00611240"/>
    <w:rsid w:val="006119D8"/>
    <w:rsid w:val="00612F8E"/>
    <w:rsid w:val="00614296"/>
    <w:rsid w:val="00615212"/>
    <w:rsid w:val="00615E63"/>
    <w:rsid w:val="006168FF"/>
    <w:rsid w:val="00617B1C"/>
    <w:rsid w:val="00617DEC"/>
    <w:rsid w:val="00617F83"/>
    <w:rsid w:val="00620B3A"/>
    <w:rsid w:val="00621807"/>
    <w:rsid w:val="00622052"/>
    <w:rsid w:val="006228E8"/>
    <w:rsid w:val="00622D71"/>
    <w:rsid w:val="006230FA"/>
    <w:rsid w:val="0062368E"/>
    <w:rsid w:val="0062460D"/>
    <w:rsid w:val="00624A87"/>
    <w:rsid w:val="006255A6"/>
    <w:rsid w:val="006304B9"/>
    <w:rsid w:val="00631472"/>
    <w:rsid w:val="006319F6"/>
    <w:rsid w:val="006319FF"/>
    <w:rsid w:val="006333AD"/>
    <w:rsid w:val="0063481F"/>
    <w:rsid w:val="00634827"/>
    <w:rsid w:val="006368E9"/>
    <w:rsid w:val="0063713B"/>
    <w:rsid w:val="006372C4"/>
    <w:rsid w:val="00637B8C"/>
    <w:rsid w:val="00640250"/>
    <w:rsid w:val="006413C1"/>
    <w:rsid w:val="006419E3"/>
    <w:rsid w:val="00641BB0"/>
    <w:rsid w:val="00642DFF"/>
    <w:rsid w:val="00643DF4"/>
    <w:rsid w:val="00643EB9"/>
    <w:rsid w:val="00643FB6"/>
    <w:rsid w:val="006444CE"/>
    <w:rsid w:val="0064450F"/>
    <w:rsid w:val="00644870"/>
    <w:rsid w:val="00645072"/>
    <w:rsid w:val="00645B3F"/>
    <w:rsid w:val="00645D80"/>
    <w:rsid w:val="006463D9"/>
    <w:rsid w:val="00646640"/>
    <w:rsid w:val="00647409"/>
    <w:rsid w:val="0064745D"/>
    <w:rsid w:val="00647CDB"/>
    <w:rsid w:val="00647D70"/>
    <w:rsid w:val="00647DF4"/>
    <w:rsid w:val="00653E89"/>
    <w:rsid w:val="00654F34"/>
    <w:rsid w:val="0065591F"/>
    <w:rsid w:val="006561FA"/>
    <w:rsid w:val="006565F5"/>
    <w:rsid w:val="00657126"/>
    <w:rsid w:val="006579AD"/>
    <w:rsid w:val="006601F5"/>
    <w:rsid w:val="00661974"/>
    <w:rsid w:val="00662B11"/>
    <w:rsid w:val="0066339E"/>
    <w:rsid w:val="00663C69"/>
    <w:rsid w:val="0066500B"/>
    <w:rsid w:val="00665624"/>
    <w:rsid w:val="00665AFD"/>
    <w:rsid w:val="00665B22"/>
    <w:rsid w:val="00665D18"/>
    <w:rsid w:val="0066616D"/>
    <w:rsid w:val="00667463"/>
    <w:rsid w:val="00667B3E"/>
    <w:rsid w:val="006721AA"/>
    <w:rsid w:val="0067243B"/>
    <w:rsid w:val="00672C02"/>
    <w:rsid w:val="00672F42"/>
    <w:rsid w:val="006730E2"/>
    <w:rsid w:val="00674931"/>
    <w:rsid w:val="0067574B"/>
    <w:rsid w:val="00675A0D"/>
    <w:rsid w:val="006768F9"/>
    <w:rsid w:val="00676A6C"/>
    <w:rsid w:val="00676DD6"/>
    <w:rsid w:val="00677A63"/>
    <w:rsid w:val="0068053B"/>
    <w:rsid w:val="006819A0"/>
    <w:rsid w:val="00682B99"/>
    <w:rsid w:val="00682E2C"/>
    <w:rsid w:val="0068415E"/>
    <w:rsid w:val="0068478D"/>
    <w:rsid w:val="00684804"/>
    <w:rsid w:val="0068486E"/>
    <w:rsid w:val="00685F50"/>
    <w:rsid w:val="006872C8"/>
    <w:rsid w:val="00690051"/>
    <w:rsid w:val="00690852"/>
    <w:rsid w:val="006923A1"/>
    <w:rsid w:val="00692CEF"/>
    <w:rsid w:val="00692EF0"/>
    <w:rsid w:val="0069321A"/>
    <w:rsid w:val="0069407C"/>
    <w:rsid w:val="00695A3A"/>
    <w:rsid w:val="006961EF"/>
    <w:rsid w:val="006963F3"/>
    <w:rsid w:val="006965EE"/>
    <w:rsid w:val="006966D4"/>
    <w:rsid w:val="006A0126"/>
    <w:rsid w:val="006A03CF"/>
    <w:rsid w:val="006A041B"/>
    <w:rsid w:val="006A085B"/>
    <w:rsid w:val="006A1758"/>
    <w:rsid w:val="006A28B6"/>
    <w:rsid w:val="006A3046"/>
    <w:rsid w:val="006A39BB"/>
    <w:rsid w:val="006A3B24"/>
    <w:rsid w:val="006A42E2"/>
    <w:rsid w:val="006A495C"/>
    <w:rsid w:val="006A4CD6"/>
    <w:rsid w:val="006A5FE9"/>
    <w:rsid w:val="006A67BD"/>
    <w:rsid w:val="006A681E"/>
    <w:rsid w:val="006A69A2"/>
    <w:rsid w:val="006A69BB"/>
    <w:rsid w:val="006A7CAA"/>
    <w:rsid w:val="006B00D9"/>
    <w:rsid w:val="006B0178"/>
    <w:rsid w:val="006B01D5"/>
    <w:rsid w:val="006B0386"/>
    <w:rsid w:val="006B0919"/>
    <w:rsid w:val="006B18D6"/>
    <w:rsid w:val="006B1E2B"/>
    <w:rsid w:val="006B398C"/>
    <w:rsid w:val="006B4D3D"/>
    <w:rsid w:val="006B55E8"/>
    <w:rsid w:val="006B62F9"/>
    <w:rsid w:val="006B7029"/>
    <w:rsid w:val="006B7C09"/>
    <w:rsid w:val="006C033F"/>
    <w:rsid w:val="006C0751"/>
    <w:rsid w:val="006C1C1E"/>
    <w:rsid w:val="006C225C"/>
    <w:rsid w:val="006C25F1"/>
    <w:rsid w:val="006C2691"/>
    <w:rsid w:val="006C2B8F"/>
    <w:rsid w:val="006C36AB"/>
    <w:rsid w:val="006C37AD"/>
    <w:rsid w:val="006C4A84"/>
    <w:rsid w:val="006C4CE5"/>
    <w:rsid w:val="006C6A4A"/>
    <w:rsid w:val="006C6CD9"/>
    <w:rsid w:val="006C70F8"/>
    <w:rsid w:val="006C7183"/>
    <w:rsid w:val="006D0B02"/>
    <w:rsid w:val="006D202B"/>
    <w:rsid w:val="006D209F"/>
    <w:rsid w:val="006D227C"/>
    <w:rsid w:val="006D422F"/>
    <w:rsid w:val="006D4E2B"/>
    <w:rsid w:val="006D5007"/>
    <w:rsid w:val="006D5FFF"/>
    <w:rsid w:val="006D65ED"/>
    <w:rsid w:val="006D673F"/>
    <w:rsid w:val="006D6951"/>
    <w:rsid w:val="006D74CF"/>
    <w:rsid w:val="006E05EC"/>
    <w:rsid w:val="006E11F1"/>
    <w:rsid w:val="006E20A8"/>
    <w:rsid w:val="006E2ECD"/>
    <w:rsid w:val="006E3DB0"/>
    <w:rsid w:val="006E3F74"/>
    <w:rsid w:val="006E4EC4"/>
    <w:rsid w:val="006E519C"/>
    <w:rsid w:val="006E5709"/>
    <w:rsid w:val="006E5B5B"/>
    <w:rsid w:val="006E5BAE"/>
    <w:rsid w:val="006E66B0"/>
    <w:rsid w:val="006E6D1F"/>
    <w:rsid w:val="006E7AD9"/>
    <w:rsid w:val="006F0516"/>
    <w:rsid w:val="006F154A"/>
    <w:rsid w:val="006F3D15"/>
    <w:rsid w:val="006F41D2"/>
    <w:rsid w:val="006F5BB7"/>
    <w:rsid w:val="006F6F35"/>
    <w:rsid w:val="006F7E0E"/>
    <w:rsid w:val="0070051D"/>
    <w:rsid w:val="00701B23"/>
    <w:rsid w:val="00702C6E"/>
    <w:rsid w:val="00702E56"/>
    <w:rsid w:val="007033CE"/>
    <w:rsid w:val="00703B54"/>
    <w:rsid w:val="00704A6B"/>
    <w:rsid w:val="007074C8"/>
    <w:rsid w:val="00711106"/>
    <w:rsid w:val="00711560"/>
    <w:rsid w:val="00711AFE"/>
    <w:rsid w:val="00712132"/>
    <w:rsid w:val="00712217"/>
    <w:rsid w:val="007131FF"/>
    <w:rsid w:val="00713403"/>
    <w:rsid w:val="00713A4F"/>
    <w:rsid w:val="00713CC8"/>
    <w:rsid w:val="00714840"/>
    <w:rsid w:val="007150C6"/>
    <w:rsid w:val="007157F3"/>
    <w:rsid w:val="00715991"/>
    <w:rsid w:val="00716563"/>
    <w:rsid w:val="00716924"/>
    <w:rsid w:val="007169B1"/>
    <w:rsid w:val="007169E8"/>
    <w:rsid w:val="007178F5"/>
    <w:rsid w:val="00720D6A"/>
    <w:rsid w:val="00720E19"/>
    <w:rsid w:val="00721BAD"/>
    <w:rsid w:val="00721CF7"/>
    <w:rsid w:val="00722B9E"/>
    <w:rsid w:val="007237D9"/>
    <w:rsid w:val="007244AF"/>
    <w:rsid w:val="007249F2"/>
    <w:rsid w:val="00724AFD"/>
    <w:rsid w:val="0072520E"/>
    <w:rsid w:val="007263F4"/>
    <w:rsid w:val="007268C9"/>
    <w:rsid w:val="00726BD0"/>
    <w:rsid w:val="00730BE5"/>
    <w:rsid w:val="00730D17"/>
    <w:rsid w:val="00731EA7"/>
    <w:rsid w:val="007327BC"/>
    <w:rsid w:val="00732A4C"/>
    <w:rsid w:val="00733B40"/>
    <w:rsid w:val="00734CA8"/>
    <w:rsid w:val="0073598F"/>
    <w:rsid w:val="007368F5"/>
    <w:rsid w:val="00736D5B"/>
    <w:rsid w:val="007372F3"/>
    <w:rsid w:val="007406E4"/>
    <w:rsid w:val="00740B95"/>
    <w:rsid w:val="00741C60"/>
    <w:rsid w:val="00744861"/>
    <w:rsid w:val="0074533F"/>
    <w:rsid w:val="0074688F"/>
    <w:rsid w:val="00746FED"/>
    <w:rsid w:val="007472AD"/>
    <w:rsid w:val="007472E9"/>
    <w:rsid w:val="00747FA9"/>
    <w:rsid w:val="00750401"/>
    <w:rsid w:val="0075234A"/>
    <w:rsid w:val="00753180"/>
    <w:rsid w:val="00753686"/>
    <w:rsid w:val="00754A48"/>
    <w:rsid w:val="0075504F"/>
    <w:rsid w:val="00756053"/>
    <w:rsid w:val="00756221"/>
    <w:rsid w:val="0075682B"/>
    <w:rsid w:val="00756D82"/>
    <w:rsid w:val="00760C95"/>
    <w:rsid w:val="00761699"/>
    <w:rsid w:val="00762203"/>
    <w:rsid w:val="0076284F"/>
    <w:rsid w:val="00764136"/>
    <w:rsid w:val="00764BA6"/>
    <w:rsid w:val="00767054"/>
    <w:rsid w:val="00767547"/>
    <w:rsid w:val="00767B77"/>
    <w:rsid w:val="00770256"/>
    <w:rsid w:val="00770388"/>
    <w:rsid w:val="0077038B"/>
    <w:rsid w:val="00770F8D"/>
    <w:rsid w:val="00770FE1"/>
    <w:rsid w:val="0077195D"/>
    <w:rsid w:val="007720D3"/>
    <w:rsid w:val="007723AF"/>
    <w:rsid w:val="00772F7C"/>
    <w:rsid w:val="00773279"/>
    <w:rsid w:val="007737DF"/>
    <w:rsid w:val="00773DC9"/>
    <w:rsid w:val="007742B2"/>
    <w:rsid w:val="00774787"/>
    <w:rsid w:val="00775991"/>
    <w:rsid w:val="00775997"/>
    <w:rsid w:val="007809CB"/>
    <w:rsid w:val="00782147"/>
    <w:rsid w:val="007825C0"/>
    <w:rsid w:val="00783441"/>
    <w:rsid w:val="00783FE3"/>
    <w:rsid w:val="007842B3"/>
    <w:rsid w:val="007847DB"/>
    <w:rsid w:val="0078577E"/>
    <w:rsid w:val="00785829"/>
    <w:rsid w:val="00786450"/>
    <w:rsid w:val="00787CA9"/>
    <w:rsid w:val="00790FCB"/>
    <w:rsid w:val="00791608"/>
    <w:rsid w:val="00791B9E"/>
    <w:rsid w:val="0079213C"/>
    <w:rsid w:val="007925F2"/>
    <w:rsid w:val="0079326F"/>
    <w:rsid w:val="00793420"/>
    <w:rsid w:val="00793B1F"/>
    <w:rsid w:val="00793E25"/>
    <w:rsid w:val="007941D8"/>
    <w:rsid w:val="0079430F"/>
    <w:rsid w:val="0079442D"/>
    <w:rsid w:val="00797263"/>
    <w:rsid w:val="00797ABD"/>
    <w:rsid w:val="007A0074"/>
    <w:rsid w:val="007A029A"/>
    <w:rsid w:val="007A16C3"/>
    <w:rsid w:val="007A19B1"/>
    <w:rsid w:val="007A1EEA"/>
    <w:rsid w:val="007A2702"/>
    <w:rsid w:val="007A358E"/>
    <w:rsid w:val="007A3AE3"/>
    <w:rsid w:val="007A42C4"/>
    <w:rsid w:val="007A4E51"/>
    <w:rsid w:val="007A4F99"/>
    <w:rsid w:val="007A5001"/>
    <w:rsid w:val="007A61BC"/>
    <w:rsid w:val="007A63A6"/>
    <w:rsid w:val="007A6EB1"/>
    <w:rsid w:val="007A71DE"/>
    <w:rsid w:val="007A7A6F"/>
    <w:rsid w:val="007B0DFF"/>
    <w:rsid w:val="007B13B6"/>
    <w:rsid w:val="007B22F6"/>
    <w:rsid w:val="007B25E1"/>
    <w:rsid w:val="007B3327"/>
    <w:rsid w:val="007B41CF"/>
    <w:rsid w:val="007B474A"/>
    <w:rsid w:val="007B4B70"/>
    <w:rsid w:val="007B50CA"/>
    <w:rsid w:val="007B53A4"/>
    <w:rsid w:val="007B5951"/>
    <w:rsid w:val="007B5F33"/>
    <w:rsid w:val="007B5F6E"/>
    <w:rsid w:val="007B60C1"/>
    <w:rsid w:val="007B7C18"/>
    <w:rsid w:val="007C0341"/>
    <w:rsid w:val="007C0CB6"/>
    <w:rsid w:val="007C0D02"/>
    <w:rsid w:val="007C1098"/>
    <w:rsid w:val="007C126E"/>
    <w:rsid w:val="007C187D"/>
    <w:rsid w:val="007C1C78"/>
    <w:rsid w:val="007C1ED0"/>
    <w:rsid w:val="007C23A1"/>
    <w:rsid w:val="007C2BA0"/>
    <w:rsid w:val="007C3916"/>
    <w:rsid w:val="007C4E4C"/>
    <w:rsid w:val="007C6199"/>
    <w:rsid w:val="007C6C22"/>
    <w:rsid w:val="007C767A"/>
    <w:rsid w:val="007C7972"/>
    <w:rsid w:val="007C7FA7"/>
    <w:rsid w:val="007D00A6"/>
    <w:rsid w:val="007D202E"/>
    <w:rsid w:val="007D207F"/>
    <w:rsid w:val="007D2199"/>
    <w:rsid w:val="007D2C84"/>
    <w:rsid w:val="007D3D1F"/>
    <w:rsid w:val="007D6DE2"/>
    <w:rsid w:val="007D7D47"/>
    <w:rsid w:val="007D7DA6"/>
    <w:rsid w:val="007D7FC7"/>
    <w:rsid w:val="007E030D"/>
    <w:rsid w:val="007E27E7"/>
    <w:rsid w:val="007E2C97"/>
    <w:rsid w:val="007E2FC3"/>
    <w:rsid w:val="007E3704"/>
    <w:rsid w:val="007E3F6E"/>
    <w:rsid w:val="007E427B"/>
    <w:rsid w:val="007E4F01"/>
    <w:rsid w:val="007E5C8E"/>
    <w:rsid w:val="007E63C3"/>
    <w:rsid w:val="007E73FB"/>
    <w:rsid w:val="007F0732"/>
    <w:rsid w:val="007F0F83"/>
    <w:rsid w:val="007F12ED"/>
    <w:rsid w:val="007F276B"/>
    <w:rsid w:val="007F27E9"/>
    <w:rsid w:val="007F4C49"/>
    <w:rsid w:val="007F59C9"/>
    <w:rsid w:val="007F5CEC"/>
    <w:rsid w:val="007F7049"/>
    <w:rsid w:val="007F7863"/>
    <w:rsid w:val="007F78E2"/>
    <w:rsid w:val="007F7928"/>
    <w:rsid w:val="00800E9F"/>
    <w:rsid w:val="0080281E"/>
    <w:rsid w:val="0080304D"/>
    <w:rsid w:val="00803D0B"/>
    <w:rsid w:val="00804EED"/>
    <w:rsid w:val="00805423"/>
    <w:rsid w:val="008058A6"/>
    <w:rsid w:val="00805901"/>
    <w:rsid w:val="0080626C"/>
    <w:rsid w:val="008075B7"/>
    <w:rsid w:val="00810270"/>
    <w:rsid w:val="00810422"/>
    <w:rsid w:val="00810489"/>
    <w:rsid w:val="00810651"/>
    <w:rsid w:val="00810662"/>
    <w:rsid w:val="00811485"/>
    <w:rsid w:val="00811983"/>
    <w:rsid w:val="00811EC4"/>
    <w:rsid w:val="008128FC"/>
    <w:rsid w:val="0081292F"/>
    <w:rsid w:val="008142C7"/>
    <w:rsid w:val="00814828"/>
    <w:rsid w:val="00815D76"/>
    <w:rsid w:val="008169F7"/>
    <w:rsid w:val="008214A6"/>
    <w:rsid w:val="00821EE7"/>
    <w:rsid w:val="00822209"/>
    <w:rsid w:val="00822B83"/>
    <w:rsid w:val="00822D76"/>
    <w:rsid w:val="008232E3"/>
    <w:rsid w:val="00824AFA"/>
    <w:rsid w:val="00824B5A"/>
    <w:rsid w:val="00824B8F"/>
    <w:rsid w:val="00825987"/>
    <w:rsid w:val="00825C1B"/>
    <w:rsid w:val="008262FB"/>
    <w:rsid w:val="0082652C"/>
    <w:rsid w:val="008265D1"/>
    <w:rsid w:val="00827179"/>
    <w:rsid w:val="008277F2"/>
    <w:rsid w:val="00830C10"/>
    <w:rsid w:val="00830CFC"/>
    <w:rsid w:val="00831286"/>
    <w:rsid w:val="008316D5"/>
    <w:rsid w:val="008317E5"/>
    <w:rsid w:val="0083331D"/>
    <w:rsid w:val="0083456D"/>
    <w:rsid w:val="008350C1"/>
    <w:rsid w:val="0083511B"/>
    <w:rsid w:val="0083798F"/>
    <w:rsid w:val="00840FFE"/>
    <w:rsid w:val="0084143D"/>
    <w:rsid w:val="00841EAB"/>
    <w:rsid w:val="00842105"/>
    <w:rsid w:val="0084216C"/>
    <w:rsid w:val="0084224F"/>
    <w:rsid w:val="008422C0"/>
    <w:rsid w:val="008423A4"/>
    <w:rsid w:val="008442E6"/>
    <w:rsid w:val="00845D4A"/>
    <w:rsid w:val="008468D1"/>
    <w:rsid w:val="00846B06"/>
    <w:rsid w:val="00846F11"/>
    <w:rsid w:val="0085005A"/>
    <w:rsid w:val="00850236"/>
    <w:rsid w:val="008511A8"/>
    <w:rsid w:val="00852152"/>
    <w:rsid w:val="00852AEB"/>
    <w:rsid w:val="00852BA8"/>
    <w:rsid w:val="008535C4"/>
    <w:rsid w:val="0085423A"/>
    <w:rsid w:val="0085493C"/>
    <w:rsid w:val="0086090D"/>
    <w:rsid w:val="008617FC"/>
    <w:rsid w:val="00863792"/>
    <w:rsid w:val="00863C5E"/>
    <w:rsid w:val="0086430D"/>
    <w:rsid w:val="0086524A"/>
    <w:rsid w:val="00866842"/>
    <w:rsid w:val="008703FB"/>
    <w:rsid w:val="00871895"/>
    <w:rsid w:val="00871C06"/>
    <w:rsid w:val="00871F46"/>
    <w:rsid w:val="008722C8"/>
    <w:rsid w:val="008724ED"/>
    <w:rsid w:val="00875BAE"/>
    <w:rsid w:val="00875F24"/>
    <w:rsid w:val="00876053"/>
    <w:rsid w:val="008764F2"/>
    <w:rsid w:val="0087707B"/>
    <w:rsid w:val="00880458"/>
    <w:rsid w:val="00880573"/>
    <w:rsid w:val="0088109C"/>
    <w:rsid w:val="0088166A"/>
    <w:rsid w:val="0088294B"/>
    <w:rsid w:val="008836DB"/>
    <w:rsid w:val="00884369"/>
    <w:rsid w:val="00884510"/>
    <w:rsid w:val="00885A7E"/>
    <w:rsid w:val="00885DB0"/>
    <w:rsid w:val="008862D2"/>
    <w:rsid w:val="008862E9"/>
    <w:rsid w:val="008868FB"/>
    <w:rsid w:val="00887186"/>
    <w:rsid w:val="008877AF"/>
    <w:rsid w:val="008878FC"/>
    <w:rsid w:val="0089051B"/>
    <w:rsid w:val="00891120"/>
    <w:rsid w:val="008919D3"/>
    <w:rsid w:val="00892237"/>
    <w:rsid w:val="008926BF"/>
    <w:rsid w:val="00892DD1"/>
    <w:rsid w:val="00892F78"/>
    <w:rsid w:val="00893F71"/>
    <w:rsid w:val="00893FBB"/>
    <w:rsid w:val="00894365"/>
    <w:rsid w:val="00895B1F"/>
    <w:rsid w:val="00895C3E"/>
    <w:rsid w:val="00896B04"/>
    <w:rsid w:val="00897622"/>
    <w:rsid w:val="008A00C8"/>
    <w:rsid w:val="008A1D53"/>
    <w:rsid w:val="008A3148"/>
    <w:rsid w:val="008A34AB"/>
    <w:rsid w:val="008A35DA"/>
    <w:rsid w:val="008A3BA9"/>
    <w:rsid w:val="008A4EAC"/>
    <w:rsid w:val="008A6D82"/>
    <w:rsid w:val="008B02E0"/>
    <w:rsid w:val="008B17D7"/>
    <w:rsid w:val="008B2DB4"/>
    <w:rsid w:val="008B3967"/>
    <w:rsid w:val="008B3C9F"/>
    <w:rsid w:val="008B4538"/>
    <w:rsid w:val="008B4CAF"/>
    <w:rsid w:val="008B4D69"/>
    <w:rsid w:val="008B583B"/>
    <w:rsid w:val="008B5BF5"/>
    <w:rsid w:val="008B5E5D"/>
    <w:rsid w:val="008B75A0"/>
    <w:rsid w:val="008B75B4"/>
    <w:rsid w:val="008B7A3F"/>
    <w:rsid w:val="008C12A8"/>
    <w:rsid w:val="008C14E0"/>
    <w:rsid w:val="008C1BBB"/>
    <w:rsid w:val="008C3E78"/>
    <w:rsid w:val="008C4906"/>
    <w:rsid w:val="008C4F71"/>
    <w:rsid w:val="008C61D8"/>
    <w:rsid w:val="008C7A36"/>
    <w:rsid w:val="008C7F9F"/>
    <w:rsid w:val="008D03AF"/>
    <w:rsid w:val="008D0CCE"/>
    <w:rsid w:val="008D1409"/>
    <w:rsid w:val="008D2416"/>
    <w:rsid w:val="008D2602"/>
    <w:rsid w:val="008D45C6"/>
    <w:rsid w:val="008D46DA"/>
    <w:rsid w:val="008D4970"/>
    <w:rsid w:val="008D54D8"/>
    <w:rsid w:val="008D6DC5"/>
    <w:rsid w:val="008D78B2"/>
    <w:rsid w:val="008D7AB3"/>
    <w:rsid w:val="008E0F0A"/>
    <w:rsid w:val="008E11BD"/>
    <w:rsid w:val="008E2B1A"/>
    <w:rsid w:val="008E3EA0"/>
    <w:rsid w:val="008E4BF0"/>
    <w:rsid w:val="008E6424"/>
    <w:rsid w:val="008F1E33"/>
    <w:rsid w:val="008F2688"/>
    <w:rsid w:val="008F3DD0"/>
    <w:rsid w:val="008F5C85"/>
    <w:rsid w:val="008F6AE3"/>
    <w:rsid w:val="008F7F85"/>
    <w:rsid w:val="00900BF3"/>
    <w:rsid w:val="00900EC6"/>
    <w:rsid w:val="009017A0"/>
    <w:rsid w:val="009027F4"/>
    <w:rsid w:val="00902C4D"/>
    <w:rsid w:val="00903FC6"/>
    <w:rsid w:val="009040B2"/>
    <w:rsid w:val="009045D0"/>
    <w:rsid w:val="009056C5"/>
    <w:rsid w:val="009067E7"/>
    <w:rsid w:val="00906C2E"/>
    <w:rsid w:val="00907291"/>
    <w:rsid w:val="0090738C"/>
    <w:rsid w:val="00911470"/>
    <w:rsid w:val="00911B33"/>
    <w:rsid w:val="00911F08"/>
    <w:rsid w:val="00913C09"/>
    <w:rsid w:val="009141B6"/>
    <w:rsid w:val="009142A0"/>
    <w:rsid w:val="00914DD9"/>
    <w:rsid w:val="0091519A"/>
    <w:rsid w:val="00915253"/>
    <w:rsid w:val="0091611B"/>
    <w:rsid w:val="00921B8E"/>
    <w:rsid w:val="00922FCB"/>
    <w:rsid w:val="00924480"/>
    <w:rsid w:val="00924C7A"/>
    <w:rsid w:val="00924F92"/>
    <w:rsid w:val="0092730F"/>
    <w:rsid w:val="00927B17"/>
    <w:rsid w:val="00927B7F"/>
    <w:rsid w:val="0093249D"/>
    <w:rsid w:val="009334E5"/>
    <w:rsid w:val="0093463E"/>
    <w:rsid w:val="00934ABE"/>
    <w:rsid w:val="00934CBC"/>
    <w:rsid w:val="00935844"/>
    <w:rsid w:val="00936338"/>
    <w:rsid w:val="00936D0E"/>
    <w:rsid w:val="00937333"/>
    <w:rsid w:val="00937BBD"/>
    <w:rsid w:val="009401BC"/>
    <w:rsid w:val="0094091F"/>
    <w:rsid w:val="00941419"/>
    <w:rsid w:val="009419DA"/>
    <w:rsid w:val="00941E43"/>
    <w:rsid w:val="009427C9"/>
    <w:rsid w:val="00943662"/>
    <w:rsid w:val="00943DB9"/>
    <w:rsid w:val="009446AB"/>
    <w:rsid w:val="00945905"/>
    <w:rsid w:val="00945FB6"/>
    <w:rsid w:val="009461E3"/>
    <w:rsid w:val="0094731D"/>
    <w:rsid w:val="009507F6"/>
    <w:rsid w:val="00951D7E"/>
    <w:rsid w:val="009525A0"/>
    <w:rsid w:val="00952879"/>
    <w:rsid w:val="00952EBA"/>
    <w:rsid w:val="009532D0"/>
    <w:rsid w:val="0095389E"/>
    <w:rsid w:val="00954442"/>
    <w:rsid w:val="0095485E"/>
    <w:rsid w:val="00955F8A"/>
    <w:rsid w:val="009563A7"/>
    <w:rsid w:val="00957318"/>
    <w:rsid w:val="00957BBA"/>
    <w:rsid w:val="00962795"/>
    <w:rsid w:val="009629A0"/>
    <w:rsid w:val="009629A9"/>
    <w:rsid w:val="00962FC1"/>
    <w:rsid w:val="00964581"/>
    <w:rsid w:val="00965EE6"/>
    <w:rsid w:val="00965F35"/>
    <w:rsid w:val="0096661B"/>
    <w:rsid w:val="0096680F"/>
    <w:rsid w:val="009671E7"/>
    <w:rsid w:val="00967EA1"/>
    <w:rsid w:val="009712FB"/>
    <w:rsid w:val="00971447"/>
    <w:rsid w:val="009716EB"/>
    <w:rsid w:val="009717BA"/>
    <w:rsid w:val="009722F4"/>
    <w:rsid w:val="009731D1"/>
    <w:rsid w:val="009734E7"/>
    <w:rsid w:val="00974478"/>
    <w:rsid w:val="00974C33"/>
    <w:rsid w:val="00975610"/>
    <w:rsid w:val="009756EF"/>
    <w:rsid w:val="00975A3D"/>
    <w:rsid w:val="00975B7C"/>
    <w:rsid w:val="00975DBF"/>
    <w:rsid w:val="0097716D"/>
    <w:rsid w:val="00977453"/>
    <w:rsid w:val="009774B4"/>
    <w:rsid w:val="0097773B"/>
    <w:rsid w:val="00980E13"/>
    <w:rsid w:val="00981D82"/>
    <w:rsid w:val="009834D7"/>
    <w:rsid w:val="0098423B"/>
    <w:rsid w:val="0098448A"/>
    <w:rsid w:val="00985280"/>
    <w:rsid w:val="00985E31"/>
    <w:rsid w:val="0099022C"/>
    <w:rsid w:val="00990CAF"/>
    <w:rsid w:val="009911AA"/>
    <w:rsid w:val="00991961"/>
    <w:rsid w:val="0099241E"/>
    <w:rsid w:val="00992E77"/>
    <w:rsid w:val="009936A4"/>
    <w:rsid w:val="00993FDD"/>
    <w:rsid w:val="009950B6"/>
    <w:rsid w:val="00995A25"/>
    <w:rsid w:val="009965C9"/>
    <w:rsid w:val="00997A47"/>
    <w:rsid w:val="009A0F01"/>
    <w:rsid w:val="009A3AC4"/>
    <w:rsid w:val="009A3C7B"/>
    <w:rsid w:val="009A42F3"/>
    <w:rsid w:val="009A446F"/>
    <w:rsid w:val="009A4FFA"/>
    <w:rsid w:val="009A5BB2"/>
    <w:rsid w:val="009A67F9"/>
    <w:rsid w:val="009B087A"/>
    <w:rsid w:val="009B13D5"/>
    <w:rsid w:val="009B1DAF"/>
    <w:rsid w:val="009B3A0C"/>
    <w:rsid w:val="009B3CF1"/>
    <w:rsid w:val="009B4F56"/>
    <w:rsid w:val="009B60F6"/>
    <w:rsid w:val="009B645C"/>
    <w:rsid w:val="009C0050"/>
    <w:rsid w:val="009C01B4"/>
    <w:rsid w:val="009C0A61"/>
    <w:rsid w:val="009C1595"/>
    <w:rsid w:val="009C1B95"/>
    <w:rsid w:val="009C20D1"/>
    <w:rsid w:val="009C2415"/>
    <w:rsid w:val="009C2E63"/>
    <w:rsid w:val="009C4583"/>
    <w:rsid w:val="009C62B5"/>
    <w:rsid w:val="009C69E1"/>
    <w:rsid w:val="009C75ED"/>
    <w:rsid w:val="009C7A2E"/>
    <w:rsid w:val="009D00DB"/>
    <w:rsid w:val="009D0A1B"/>
    <w:rsid w:val="009D12D7"/>
    <w:rsid w:val="009D159C"/>
    <w:rsid w:val="009D198F"/>
    <w:rsid w:val="009D2407"/>
    <w:rsid w:val="009D24D4"/>
    <w:rsid w:val="009D30BB"/>
    <w:rsid w:val="009D341F"/>
    <w:rsid w:val="009D41ED"/>
    <w:rsid w:val="009D55C5"/>
    <w:rsid w:val="009D72A3"/>
    <w:rsid w:val="009D7879"/>
    <w:rsid w:val="009E0F33"/>
    <w:rsid w:val="009E32B8"/>
    <w:rsid w:val="009E3500"/>
    <w:rsid w:val="009E558B"/>
    <w:rsid w:val="009E5845"/>
    <w:rsid w:val="009E5D8F"/>
    <w:rsid w:val="009E6214"/>
    <w:rsid w:val="009E6C72"/>
    <w:rsid w:val="009E7527"/>
    <w:rsid w:val="009F0735"/>
    <w:rsid w:val="009F1515"/>
    <w:rsid w:val="009F2749"/>
    <w:rsid w:val="009F3B40"/>
    <w:rsid w:val="009F4B29"/>
    <w:rsid w:val="009F5958"/>
    <w:rsid w:val="009F5987"/>
    <w:rsid w:val="009F759C"/>
    <w:rsid w:val="00A007B9"/>
    <w:rsid w:val="00A008BA"/>
    <w:rsid w:val="00A00B0F"/>
    <w:rsid w:val="00A01DAB"/>
    <w:rsid w:val="00A03549"/>
    <w:rsid w:val="00A03A31"/>
    <w:rsid w:val="00A04FD1"/>
    <w:rsid w:val="00A062D5"/>
    <w:rsid w:val="00A06530"/>
    <w:rsid w:val="00A06E0F"/>
    <w:rsid w:val="00A0752B"/>
    <w:rsid w:val="00A078DE"/>
    <w:rsid w:val="00A07CE5"/>
    <w:rsid w:val="00A10480"/>
    <w:rsid w:val="00A10B8D"/>
    <w:rsid w:val="00A10C7F"/>
    <w:rsid w:val="00A10D7E"/>
    <w:rsid w:val="00A10F95"/>
    <w:rsid w:val="00A115C0"/>
    <w:rsid w:val="00A11FFA"/>
    <w:rsid w:val="00A1267A"/>
    <w:rsid w:val="00A12693"/>
    <w:rsid w:val="00A13A6F"/>
    <w:rsid w:val="00A14683"/>
    <w:rsid w:val="00A1671C"/>
    <w:rsid w:val="00A16901"/>
    <w:rsid w:val="00A16B5E"/>
    <w:rsid w:val="00A1709F"/>
    <w:rsid w:val="00A20034"/>
    <w:rsid w:val="00A20183"/>
    <w:rsid w:val="00A216DF"/>
    <w:rsid w:val="00A21ECE"/>
    <w:rsid w:val="00A266AE"/>
    <w:rsid w:val="00A27FBF"/>
    <w:rsid w:val="00A30B2D"/>
    <w:rsid w:val="00A31329"/>
    <w:rsid w:val="00A31A58"/>
    <w:rsid w:val="00A31B41"/>
    <w:rsid w:val="00A32006"/>
    <w:rsid w:val="00A3314C"/>
    <w:rsid w:val="00A33515"/>
    <w:rsid w:val="00A35B68"/>
    <w:rsid w:val="00A35D92"/>
    <w:rsid w:val="00A3611E"/>
    <w:rsid w:val="00A36137"/>
    <w:rsid w:val="00A3674B"/>
    <w:rsid w:val="00A3712F"/>
    <w:rsid w:val="00A3786E"/>
    <w:rsid w:val="00A40415"/>
    <w:rsid w:val="00A406D3"/>
    <w:rsid w:val="00A41EEA"/>
    <w:rsid w:val="00A42599"/>
    <w:rsid w:val="00A426E1"/>
    <w:rsid w:val="00A42BD4"/>
    <w:rsid w:val="00A42D5A"/>
    <w:rsid w:val="00A4322D"/>
    <w:rsid w:val="00A44169"/>
    <w:rsid w:val="00A4466B"/>
    <w:rsid w:val="00A45743"/>
    <w:rsid w:val="00A45A86"/>
    <w:rsid w:val="00A461A0"/>
    <w:rsid w:val="00A466D3"/>
    <w:rsid w:val="00A479B0"/>
    <w:rsid w:val="00A47F33"/>
    <w:rsid w:val="00A50A51"/>
    <w:rsid w:val="00A512FA"/>
    <w:rsid w:val="00A521D2"/>
    <w:rsid w:val="00A521DF"/>
    <w:rsid w:val="00A539D8"/>
    <w:rsid w:val="00A55020"/>
    <w:rsid w:val="00A56EA2"/>
    <w:rsid w:val="00A60E9F"/>
    <w:rsid w:val="00A624DA"/>
    <w:rsid w:val="00A62BCA"/>
    <w:rsid w:val="00A62CCF"/>
    <w:rsid w:val="00A64E1D"/>
    <w:rsid w:val="00A650D1"/>
    <w:rsid w:val="00A65935"/>
    <w:rsid w:val="00A65A15"/>
    <w:rsid w:val="00A66316"/>
    <w:rsid w:val="00A66F34"/>
    <w:rsid w:val="00A67C27"/>
    <w:rsid w:val="00A70023"/>
    <w:rsid w:val="00A70632"/>
    <w:rsid w:val="00A70B54"/>
    <w:rsid w:val="00A712E8"/>
    <w:rsid w:val="00A714CE"/>
    <w:rsid w:val="00A739BF"/>
    <w:rsid w:val="00A739D4"/>
    <w:rsid w:val="00A73C09"/>
    <w:rsid w:val="00A73E4B"/>
    <w:rsid w:val="00A7473E"/>
    <w:rsid w:val="00A751FA"/>
    <w:rsid w:val="00A76870"/>
    <w:rsid w:val="00A76AE7"/>
    <w:rsid w:val="00A76EEF"/>
    <w:rsid w:val="00A77908"/>
    <w:rsid w:val="00A77FB5"/>
    <w:rsid w:val="00A800F5"/>
    <w:rsid w:val="00A80854"/>
    <w:rsid w:val="00A814F3"/>
    <w:rsid w:val="00A834A6"/>
    <w:rsid w:val="00A837E7"/>
    <w:rsid w:val="00A84C74"/>
    <w:rsid w:val="00A84DE8"/>
    <w:rsid w:val="00A84FEB"/>
    <w:rsid w:val="00A85396"/>
    <w:rsid w:val="00A857C6"/>
    <w:rsid w:val="00A86FF5"/>
    <w:rsid w:val="00A90234"/>
    <w:rsid w:val="00A90524"/>
    <w:rsid w:val="00A90999"/>
    <w:rsid w:val="00A90A3A"/>
    <w:rsid w:val="00A90BBF"/>
    <w:rsid w:val="00A9172F"/>
    <w:rsid w:val="00A918B2"/>
    <w:rsid w:val="00A91BC7"/>
    <w:rsid w:val="00A922E1"/>
    <w:rsid w:val="00A925A6"/>
    <w:rsid w:val="00A92B36"/>
    <w:rsid w:val="00A9381B"/>
    <w:rsid w:val="00A93C35"/>
    <w:rsid w:val="00A94FB1"/>
    <w:rsid w:val="00A96A3B"/>
    <w:rsid w:val="00A972F5"/>
    <w:rsid w:val="00A97A73"/>
    <w:rsid w:val="00A97EA4"/>
    <w:rsid w:val="00AA0DAA"/>
    <w:rsid w:val="00AA4C28"/>
    <w:rsid w:val="00AA4E02"/>
    <w:rsid w:val="00AA62D2"/>
    <w:rsid w:val="00AA6C1C"/>
    <w:rsid w:val="00AA7195"/>
    <w:rsid w:val="00AA7D6B"/>
    <w:rsid w:val="00AB083B"/>
    <w:rsid w:val="00AB0A7A"/>
    <w:rsid w:val="00AB1B81"/>
    <w:rsid w:val="00AB2762"/>
    <w:rsid w:val="00AB29B8"/>
    <w:rsid w:val="00AB2CB6"/>
    <w:rsid w:val="00AB365D"/>
    <w:rsid w:val="00AB4E26"/>
    <w:rsid w:val="00AB616F"/>
    <w:rsid w:val="00AB663F"/>
    <w:rsid w:val="00AB6935"/>
    <w:rsid w:val="00AB7921"/>
    <w:rsid w:val="00AC02CE"/>
    <w:rsid w:val="00AC116E"/>
    <w:rsid w:val="00AC16FB"/>
    <w:rsid w:val="00AC1774"/>
    <w:rsid w:val="00AC1F21"/>
    <w:rsid w:val="00AC27D0"/>
    <w:rsid w:val="00AC281E"/>
    <w:rsid w:val="00AC2982"/>
    <w:rsid w:val="00AC3084"/>
    <w:rsid w:val="00AC42D7"/>
    <w:rsid w:val="00AC44F2"/>
    <w:rsid w:val="00AC4766"/>
    <w:rsid w:val="00AC47D6"/>
    <w:rsid w:val="00AC5814"/>
    <w:rsid w:val="00AC5A39"/>
    <w:rsid w:val="00AC5D59"/>
    <w:rsid w:val="00AC60ED"/>
    <w:rsid w:val="00AC6887"/>
    <w:rsid w:val="00AC7A6B"/>
    <w:rsid w:val="00AC7F6B"/>
    <w:rsid w:val="00AD02A8"/>
    <w:rsid w:val="00AD112F"/>
    <w:rsid w:val="00AD20FF"/>
    <w:rsid w:val="00AD25CA"/>
    <w:rsid w:val="00AD39FB"/>
    <w:rsid w:val="00AD4A99"/>
    <w:rsid w:val="00AD5A7A"/>
    <w:rsid w:val="00AD6350"/>
    <w:rsid w:val="00AD63E6"/>
    <w:rsid w:val="00AD6676"/>
    <w:rsid w:val="00AD6C30"/>
    <w:rsid w:val="00AD701E"/>
    <w:rsid w:val="00AD7F20"/>
    <w:rsid w:val="00AE15C4"/>
    <w:rsid w:val="00AE1DF3"/>
    <w:rsid w:val="00AE1F54"/>
    <w:rsid w:val="00AE2788"/>
    <w:rsid w:val="00AE2E74"/>
    <w:rsid w:val="00AE2F1D"/>
    <w:rsid w:val="00AE3018"/>
    <w:rsid w:val="00AE35FD"/>
    <w:rsid w:val="00AE4ED0"/>
    <w:rsid w:val="00AE5C34"/>
    <w:rsid w:val="00AE6996"/>
    <w:rsid w:val="00AE6B8B"/>
    <w:rsid w:val="00AE7506"/>
    <w:rsid w:val="00AE7D02"/>
    <w:rsid w:val="00AF1BD1"/>
    <w:rsid w:val="00AF1CC7"/>
    <w:rsid w:val="00AF1CFB"/>
    <w:rsid w:val="00AF2140"/>
    <w:rsid w:val="00AF2481"/>
    <w:rsid w:val="00AF4881"/>
    <w:rsid w:val="00AF66A6"/>
    <w:rsid w:val="00AF77C1"/>
    <w:rsid w:val="00AF7D7F"/>
    <w:rsid w:val="00B015C3"/>
    <w:rsid w:val="00B01DF7"/>
    <w:rsid w:val="00B03417"/>
    <w:rsid w:val="00B04C23"/>
    <w:rsid w:val="00B052C4"/>
    <w:rsid w:val="00B054BA"/>
    <w:rsid w:val="00B05CF4"/>
    <w:rsid w:val="00B06FBB"/>
    <w:rsid w:val="00B0796B"/>
    <w:rsid w:val="00B10053"/>
    <w:rsid w:val="00B10C74"/>
    <w:rsid w:val="00B115F2"/>
    <w:rsid w:val="00B11F48"/>
    <w:rsid w:val="00B125E0"/>
    <w:rsid w:val="00B12723"/>
    <w:rsid w:val="00B12794"/>
    <w:rsid w:val="00B1388E"/>
    <w:rsid w:val="00B155BF"/>
    <w:rsid w:val="00B1563A"/>
    <w:rsid w:val="00B157D6"/>
    <w:rsid w:val="00B15925"/>
    <w:rsid w:val="00B160D2"/>
    <w:rsid w:val="00B167CE"/>
    <w:rsid w:val="00B16C18"/>
    <w:rsid w:val="00B1712A"/>
    <w:rsid w:val="00B17A9C"/>
    <w:rsid w:val="00B20D7E"/>
    <w:rsid w:val="00B213E9"/>
    <w:rsid w:val="00B217DF"/>
    <w:rsid w:val="00B224D0"/>
    <w:rsid w:val="00B2319C"/>
    <w:rsid w:val="00B235BC"/>
    <w:rsid w:val="00B2447C"/>
    <w:rsid w:val="00B24A58"/>
    <w:rsid w:val="00B24AD0"/>
    <w:rsid w:val="00B24B66"/>
    <w:rsid w:val="00B25819"/>
    <w:rsid w:val="00B25A40"/>
    <w:rsid w:val="00B25B99"/>
    <w:rsid w:val="00B263EA"/>
    <w:rsid w:val="00B2654F"/>
    <w:rsid w:val="00B26B62"/>
    <w:rsid w:val="00B26DFE"/>
    <w:rsid w:val="00B27C11"/>
    <w:rsid w:val="00B27DB7"/>
    <w:rsid w:val="00B309D6"/>
    <w:rsid w:val="00B326B7"/>
    <w:rsid w:val="00B32B0A"/>
    <w:rsid w:val="00B3310A"/>
    <w:rsid w:val="00B348C3"/>
    <w:rsid w:val="00B34C1F"/>
    <w:rsid w:val="00B366D9"/>
    <w:rsid w:val="00B37051"/>
    <w:rsid w:val="00B3741B"/>
    <w:rsid w:val="00B403CC"/>
    <w:rsid w:val="00B40666"/>
    <w:rsid w:val="00B41DCC"/>
    <w:rsid w:val="00B42247"/>
    <w:rsid w:val="00B42343"/>
    <w:rsid w:val="00B42603"/>
    <w:rsid w:val="00B43448"/>
    <w:rsid w:val="00B44041"/>
    <w:rsid w:val="00B44590"/>
    <w:rsid w:val="00B44A9C"/>
    <w:rsid w:val="00B45B5A"/>
    <w:rsid w:val="00B45EC9"/>
    <w:rsid w:val="00B45FBF"/>
    <w:rsid w:val="00B46CD9"/>
    <w:rsid w:val="00B47290"/>
    <w:rsid w:val="00B47CC2"/>
    <w:rsid w:val="00B500B9"/>
    <w:rsid w:val="00B512ED"/>
    <w:rsid w:val="00B51ABA"/>
    <w:rsid w:val="00B52E13"/>
    <w:rsid w:val="00B5453E"/>
    <w:rsid w:val="00B54CB9"/>
    <w:rsid w:val="00B54CFE"/>
    <w:rsid w:val="00B55B19"/>
    <w:rsid w:val="00B56A85"/>
    <w:rsid w:val="00B577AB"/>
    <w:rsid w:val="00B60B32"/>
    <w:rsid w:val="00B60F5E"/>
    <w:rsid w:val="00B610F1"/>
    <w:rsid w:val="00B6244A"/>
    <w:rsid w:val="00B62C2B"/>
    <w:rsid w:val="00B6359C"/>
    <w:rsid w:val="00B635FC"/>
    <w:rsid w:val="00B63651"/>
    <w:rsid w:val="00B63AAA"/>
    <w:rsid w:val="00B63BE6"/>
    <w:rsid w:val="00B63FD0"/>
    <w:rsid w:val="00B65204"/>
    <w:rsid w:val="00B65640"/>
    <w:rsid w:val="00B65FA7"/>
    <w:rsid w:val="00B6669C"/>
    <w:rsid w:val="00B67043"/>
    <w:rsid w:val="00B7053E"/>
    <w:rsid w:val="00B70928"/>
    <w:rsid w:val="00B70DE7"/>
    <w:rsid w:val="00B7174C"/>
    <w:rsid w:val="00B71B11"/>
    <w:rsid w:val="00B723A7"/>
    <w:rsid w:val="00B73336"/>
    <w:rsid w:val="00B73B63"/>
    <w:rsid w:val="00B73CBD"/>
    <w:rsid w:val="00B74572"/>
    <w:rsid w:val="00B74AB6"/>
    <w:rsid w:val="00B74E86"/>
    <w:rsid w:val="00B75129"/>
    <w:rsid w:val="00B7579B"/>
    <w:rsid w:val="00B75D8D"/>
    <w:rsid w:val="00B75D9E"/>
    <w:rsid w:val="00B76094"/>
    <w:rsid w:val="00B76250"/>
    <w:rsid w:val="00B76385"/>
    <w:rsid w:val="00B76A3B"/>
    <w:rsid w:val="00B76FFF"/>
    <w:rsid w:val="00B77616"/>
    <w:rsid w:val="00B777A6"/>
    <w:rsid w:val="00B77D43"/>
    <w:rsid w:val="00B8032B"/>
    <w:rsid w:val="00B8069A"/>
    <w:rsid w:val="00B81CEA"/>
    <w:rsid w:val="00B82949"/>
    <w:rsid w:val="00B82A11"/>
    <w:rsid w:val="00B8505F"/>
    <w:rsid w:val="00B86B04"/>
    <w:rsid w:val="00B902CB"/>
    <w:rsid w:val="00B91800"/>
    <w:rsid w:val="00B91A52"/>
    <w:rsid w:val="00B92D66"/>
    <w:rsid w:val="00B92F0C"/>
    <w:rsid w:val="00B9305D"/>
    <w:rsid w:val="00B9352F"/>
    <w:rsid w:val="00B948F2"/>
    <w:rsid w:val="00B95A52"/>
    <w:rsid w:val="00B968D2"/>
    <w:rsid w:val="00B96BF5"/>
    <w:rsid w:val="00B9776F"/>
    <w:rsid w:val="00B977AD"/>
    <w:rsid w:val="00BA25E5"/>
    <w:rsid w:val="00BA38C9"/>
    <w:rsid w:val="00BA38EE"/>
    <w:rsid w:val="00BA3E94"/>
    <w:rsid w:val="00BA5686"/>
    <w:rsid w:val="00BA570D"/>
    <w:rsid w:val="00BA7671"/>
    <w:rsid w:val="00BB1122"/>
    <w:rsid w:val="00BB404C"/>
    <w:rsid w:val="00BB44B8"/>
    <w:rsid w:val="00BB5144"/>
    <w:rsid w:val="00BB518E"/>
    <w:rsid w:val="00BB558C"/>
    <w:rsid w:val="00BB55D5"/>
    <w:rsid w:val="00BB7B8D"/>
    <w:rsid w:val="00BC19C5"/>
    <w:rsid w:val="00BC2442"/>
    <w:rsid w:val="00BC2756"/>
    <w:rsid w:val="00BC31D6"/>
    <w:rsid w:val="00BC3A5B"/>
    <w:rsid w:val="00BC3BC8"/>
    <w:rsid w:val="00BC3F41"/>
    <w:rsid w:val="00BC42EB"/>
    <w:rsid w:val="00BC43E6"/>
    <w:rsid w:val="00BC4B61"/>
    <w:rsid w:val="00BC4E22"/>
    <w:rsid w:val="00BC4EA1"/>
    <w:rsid w:val="00BC55CA"/>
    <w:rsid w:val="00BC67CA"/>
    <w:rsid w:val="00BC6DB5"/>
    <w:rsid w:val="00BC7969"/>
    <w:rsid w:val="00BC7B33"/>
    <w:rsid w:val="00BC7D41"/>
    <w:rsid w:val="00BC7E4B"/>
    <w:rsid w:val="00BD0C75"/>
    <w:rsid w:val="00BD1887"/>
    <w:rsid w:val="00BD19FF"/>
    <w:rsid w:val="00BD1AB7"/>
    <w:rsid w:val="00BD2439"/>
    <w:rsid w:val="00BD2713"/>
    <w:rsid w:val="00BD3FAB"/>
    <w:rsid w:val="00BD4E9E"/>
    <w:rsid w:val="00BD51C1"/>
    <w:rsid w:val="00BD6051"/>
    <w:rsid w:val="00BD60B4"/>
    <w:rsid w:val="00BD7093"/>
    <w:rsid w:val="00BD74C3"/>
    <w:rsid w:val="00BD7928"/>
    <w:rsid w:val="00BD7BD9"/>
    <w:rsid w:val="00BD7C3E"/>
    <w:rsid w:val="00BE09E3"/>
    <w:rsid w:val="00BE0E02"/>
    <w:rsid w:val="00BE15A8"/>
    <w:rsid w:val="00BE1F04"/>
    <w:rsid w:val="00BE20CF"/>
    <w:rsid w:val="00BE329C"/>
    <w:rsid w:val="00BE33E6"/>
    <w:rsid w:val="00BE35A1"/>
    <w:rsid w:val="00BE365F"/>
    <w:rsid w:val="00BE429B"/>
    <w:rsid w:val="00BE511B"/>
    <w:rsid w:val="00BE5432"/>
    <w:rsid w:val="00BE57F7"/>
    <w:rsid w:val="00BE5C4E"/>
    <w:rsid w:val="00BE64DC"/>
    <w:rsid w:val="00BE73AA"/>
    <w:rsid w:val="00BE792D"/>
    <w:rsid w:val="00BE794A"/>
    <w:rsid w:val="00BE7C8D"/>
    <w:rsid w:val="00BE7EF2"/>
    <w:rsid w:val="00BF06B8"/>
    <w:rsid w:val="00BF06C8"/>
    <w:rsid w:val="00BF11F0"/>
    <w:rsid w:val="00BF146C"/>
    <w:rsid w:val="00BF16B7"/>
    <w:rsid w:val="00BF2447"/>
    <w:rsid w:val="00BF3BBA"/>
    <w:rsid w:val="00BF4102"/>
    <w:rsid w:val="00BF43E0"/>
    <w:rsid w:val="00BF5A7C"/>
    <w:rsid w:val="00BF5EB1"/>
    <w:rsid w:val="00BF677B"/>
    <w:rsid w:val="00BF69F2"/>
    <w:rsid w:val="00BF6FF5"/>
    <w:rsid w:val="00C0180F"/>
    <w:rsid w:val="00C01FE8"/>
    <w:rsid w:val="00C029DE"/>
    <w:rsid w:val="00C02FDE"/>
    <w:rsid w:val="00C03579"/>
    <w:rsid w:val="00C04165"/>
    <w:rsid w:val="00C04B33"/>
    <w:rsid w:val="00C04E3A"/>
    <w:rsid w:val="00C055CF"/>
    <w:rsid w:val="00C05AFA"/>
    <w:rsid w:val="00C05C27"/>
    <w:rsid w:val="00C05D05"/>
    <w:rsid w:val="00C0677E"/>
    <w:rsid w:val="00C0781A"/>
    <w:rsid w:val="00C10204"/>
    <w:rsid w:val="00C1074D"/>
    <w:rsid w:val="00C11106"/>
    <w:rsid w:val="00C1145C"/>
    <w:rsid w:val="00C11763"/>
    <w:rsid w:val="00C1190B"/>
    <w:rsid w:val="00C11917"/>
    <w:rsid w:val="00C14178"/>
    <w:rsid w:val="00C151CA"/>
    <w:rsid w:val="00C1703B"/>
    <w:rsid w:val="00C17554"/>
    <w:rsid w:val="00C1768C"/>
    <w:rsid w:val="00C202F1"/>
    <w:rsid w:val="00C22C76"/>
    <w:rsid w:val="00C23F22"/>
    <w:rsid w:val="00C2494A"/>
    <w:rsid w:val="00C25AFD"/>
    <w:rsid w:val="00C26CB8"/>
    <w:rsid w:val="00C2776C"/>
    <w:rsid w:val="00C27F52"/>
    <w:rsid w:val="00C3025C"/>
    <w:rsid w:val="00C3181D"/>
    <w:rsid w:val="00C31A65"/>
    <w:rsid w:val="00C32081"/>
    <w:rsid w:val="00C324F3"/>
    <w:rsid w:val="00C32AF6"/>
    <w:rsid w:val="00C34068"/>
    <w:rsid w:val="00C3470A"/>
    <w:rsid w:val="00C36FEF"/>
    <w:rsid w:val="00C400F0"/>
    <w:rsid w:val="00C40C9B"/>
    <w:rsid w:val="00C416A5"/>
    <w:rsid w:val="00C43360"/>
    <w:rsid w:val="00C4496A"/>
    <w:rsid w:val="00C461D5"/>
    <w:rsid w:val="00C47006"/>
    <w:rsid w:val="00C470CF"/>
    <w:rsid w:val="00C4727B"/>
    <w:rsid w:val="00C47B70"/>
    <w:rsid w:val="00C5113D"/>
    <w:rsid w:val="00C51362"/>
    <w:rsid w:val="00C51442"/>
    <w:rsid w:val="00C51DC3"/>
    <w:rsid w:val="00C5451E"/>
    <w:rsid w:val="00C548EE"/>
    <w:rsid w:val="00C54A14"/>
    <w:rsid w:val="00C55497"/>
    <w:rsid w:val="00C55A8B"/>
    <w:rsid w:val="00C55AC5"/>
    <w:rsid w:val="00C56491"/>
    <w:rsid w:val="00C5652C"/>
    <w:rsid w:val="00C56570"/>
    <w:rsid w:val="00C5723A"/>
    <w:rsid w:val="00C573EA"/>
    <w:rsid w:val="00C575F8"/>
    <w:rsid w:val="00C5786F"/>
    <w:rsid w:val="00C61A76"/>
    <w:rsid w:val="00C61BEB"/>
    <w:rsid w:val="00C626FD"/>
    <w:rsid w:val="00C6274A"/>
    <w:rsid w:val="00C640D4"/>
    <w:rsid w:val="00C645D8"/>
    <w:rsid w:val="00C6493A"/>
    <w:rsid w:val="00C64F0B"/>
    <w:rsid w:val="00C66912"/>
    <w:rsid w:val="00C66D4D"/>
    <w:rsid w:val="00C70999"/>
    <w:rsid w:val="00C71232"/>
    <w:rsid w:val="00C71EF0"/>
    <w:rsid w:val="00C720F8"/>
    <w:rsid w:val="00C72272"/>
    <w:rsid w:val="00C72C51"/>
    <w:rsid w:val="00C73115"/>
    <w:rsid w:val="00C74984"/>
    <w:rsid w:val="00C74BD0"/>
    <w:rsid w:val="00C75769"/>
    <w:rsid w:val="00C759FB"/>
    <w:rsid w:val="00C75D31"/>
    <w:rsid w:val="00C765D9"/>
    <w:rsid w:val="00C76EA3"/>
    <w:rsid w:val="00C76FD1"/>
    <w:rsid w:val="00C7762D"/>
    <w:rsid w:val="00C8051B"/>
    <w:rsid w:val="00C810F7"/>
    <w:rsid w:val="00C81EC1"/>
    <w:rsid w:val="00C82449"/>
    <w:rsid w:val="00C825B7"/>
    <w:rsid w:val="00C82869"/>
    <w:rsid w:val="00C82B3E"/>
    <w:rsid w:val="00C82BC3"/>
    <w:rsid w:val="00C8362B"/>
    <w:rsid w:val="00C84F45"/>
    <w:rsid w:val="00C85D64"/>
    <w:rsid w:val="00C9117A"/>
    <w:rsid w:val="00C920B3"/>
    <w:rsid w:val="00C92A58"/>
    <w:rsid w:val="00C92A77"/>
    <w:rsid w:val="00C92E57"/>
    <w:rsid w:val="00C92EB6"/>
    <w:rsid w:val="00C92EE7"/>
    <w:rsid w:val="00C941AB"/>
    <w:rsid w:val="00C94AF1"/>
    <w:rsid w:val="00C95147"/>
    <w:rsid w:val="00C95D48"/>
    <w:rsid w:val="00C95E0A"/>
    <w:rsid w:val="00C97214"/>
    <w:rsid w:val="00C97375"/>
    <w:rsid w:val="00CA03C9"/>
    <w:rsid w:val="00CA0B20"/>
    <w:rsid w:val="00CA1A66"/>
    <w:rsid w:val="00CA3BEB"/>
    <w:rsid w:val="00CA3EDF"/>
    <w:rsid w:val="00CA4552"/>
    <w:rsid w:val="00CA53FC"/>
    <w:rsid w:val="00CA63EE"/>
    <w:rsid w:val="00CA6EC3"/>
    <w:rsid w:val="00CA70A7"/>
    <w:rsid w:val="00CB02DE"/>
    <w:rsid w:val="00CB099C"/>
    <w:rsid w:val="00CB26B3"/>
    <w:rsid w:val="00CB2BE1"/>
    <w:rsid w:val="00CB3D43"/>
    <w:rsid w:val="00CB4887"/>
    <w:rsid w:val="00CB4FA7"/>
    <w:rsid w:val="00CB53AF"/>
    <w:rsid w:val="00CB544F"/>
    <w:rsid w:val="00CB5A32"/>
    <w:rsid w:val="00CB5ECC"/>
    <w:rsid w:val="00CB6670"/>
    <w:rsid w:val="00CB6B1C"/>
    <w:rsid w:val="00CC0BF8"/>
    <w:rsid w:val="00CC135D"/>
    <w:rsid w:val="00CC150A"/>
    <w:rsid w:val="00CC16C8"/>
    <w:rsid w:val="00CC35BE"/>
    <w:rsid w:val="00CC466A"/>
    <w:rsid w:val="00CC4F14"/>
    <w:rsid w:val="00CC4F4D"/>
    <w:rsid w:val="00CC5714"/>
    <w:rsid w:val="00CD0BF8"/>
    <w:rsid w:val="00CD1577"/>
    <w:rsid w:val="00CD300E"/>
    <w:rsid w:val="00CD3351"/>
    <w:rsid w:val="00CD361B"/>
    <w:rsid w:val="00CD41A5"/>
    <w:rsid w:val="00CD5AD6"/>
    <w:rsid w:val="00CD63E7"/>
    <w:rsid w:val="00CD6B36"/>
    <w:rsid w:val="00CD6FB4"/>
    <w:rsid w:val="00CD7A65"/>
    <w:rsid w:val="00CE0BB5"/>
    <w:rsid w:val="00CE19C9"/>
    <w:rsid w:val="00CE2EC9"/>
    <w:rsid w:val="00CE313B"/>
    <w:rsid w:val="00CE367F"/>
    <w:rsid w:val="00CE37A2"/>
    <w:rsid w:val="00CE5AB5"/>
    <w:rsid w:val="00CF1157"/>
    <w:rsid w:val="00CF1434"/>
    <w:rsid w:val="00CF258F"/>
    <w:rsid w:val="00CF3A66"/>
    <w:rsid w:val="00CF4374"/>
    <w:rsid w:val="00CF4C56"/>
    <w:rsid w:val="00CF55CA"/>
    <w:rsid w:val="00CF6121"/>
    <w:rsid w:val="00CF65DA"/>
    <w:rsid w:val="00CF66AD"/>
    <w:rsid w:val="00CF6E50"/>
    <w:rsid w:val="00CF731C"/>
    <w:rsid w:val="00D00C97"/>
    <w:rsid w:val="00D01FA9"/>
    <w:rsid w:val="00D02415"/>
    <w:rsid w:val="00D03288"/>
    <w:rsid w:val="00D04744"/>
    <w:rsid w:val="00D04D63"/>
    <w:rsid w:val="00D04FD6"/>
    <w:rsid w:val="00D060AE"/>
    <w:rsid w:val="00D060B0"/>
    <w:rsid w:val="00D07587"/>
    <w:rsid w:val="00D1004F"/>
    <w:rsid w:val="00D1020B"/>
    <w:rsid w:val="00D102EB"/>
    <w:rsid w:val="00D10753"/>
    <w:rsid w:val="00D11A7A"/>
    <w:rsid w:val="00D129D5"/>
    <w:rsid w:val="00D12FF4"/>
    <w:rsid w:val="00D12FF8"/>
    <w:rsid w:val="00D130B7"/>
    <w:rsid w:val="00D136E1"/>
    <w:rsid w:val="00D13802"/>
    <w:rsid w:val="00D15223"/>
    <w:rsid w:val="00D15D16"/>
    <w:rsid w:val="00D15EA1"/>
    <w:rsid w:val="00D16080"/>
    <w:rsid w:val="00D16624"/>
    <w:rsid w:val="00D16A7A"/>
    <w:rsid w:val="00D20573"/>
    <w:rsid w:val="00D218D0"/>
    <w:rsid w:val="00D23101"/>
    <w:rsid w:val="00D23441"/>
    <w:rsid w:val="00D234C5"/>
    <w:rsid w:val="00D2355B"/>
    <w:rsid w:val="00D2360A"/>
    <w:rsid w:val="00D240AA"/>
    <w:rsid w:val="00D249C4"/>
    <w:rsid w:val="00D24B6A"/>
    <w:rsid w:val="00D25180"/>
    <w:rsid w:val="00D25212"/>
    <w:rsid w:val="00D254F1"/>
    <w:rsid w:val="00D278C8"/>
    <w:rsid w:val="00D305BB"/>
    <w:rsid w:val="00D315E4"/>
    <w:rsid w:val="00D31A17"/>
    <w:rsid w:val="00D33105"/>
    <w:rsid w:val="00D3377E"/>
    <w:rsid w:val="00D33D81"/>
    <w:rsid w:val="00D34A0D"/>
    <w:rsid w:val="00D35696"/>
    <w:rsid w:val="00D35DA0"/>
    <w:rsid w:val="00D36AEC"/>
    <w:rsid w:val="00D37510"/>
    <w:rsid w:val="00D37533"/>
    <w:rsid w:val="00D37C3F"/>
    <w:rsid w:val="00D4083A"/>
    <w:rsid w:val="00D40843"/>
    <w:rsid w:val="00D4144B"/>
    <w:rsid w:val="00D42958"/>
    <w:rsid w:val="00D43573"/>
    <w:rsid w:val="00D437E1"/>
    <w:rsid w:val="00D43EBE"/>
    <w:rsid w:val="00D4422C"/>
    <w:rsid w:val="00D4432F"/>
    <w:rsid w:val="00D44641"/>
    <w:rsid w:val="00D44866"/>
    <w:rsid w:val="00D45D0B"/>
    <w:rsid w:val="00D45D6A"/>
    <w:rsid w:val="00D4745B"/>
    <w:rsid w:val="00D4773D"/>
    <w:rsid w:val="00D50009"/>
    <w:rsid w:val="00D51088"/>
    <w:rsid w:val="00D5131F"/>
    <w:rsid w:val="00D51BC9"/>
    <w:rsid w:val="00D52322"/>
    <w:rsid w:val="00D526C4"/>
    <w:rsid w:val="00D52954"/>
    <w:rsid w:val="00D52AC6"/>
    <w:rsid w:val="00D5349C"/>
    <w:rsid w:val="00D55C5C"/>
    <w:rsid w:val="00D56A5C"/>
    <w:rsid w:val="00D5728C"/>
    <w:rsid w:val="00D6052C"/>
    <w:rsid w:val="00D62303"/>
    <w:rsid w:val="00D63320"/>
    <w:rsid w:val="00D63B5A"/>
    <w:rsid w:val="00D63F10"/>
    <w:rsid w:val="00D64364"/>
    <w:rsid w:val="00D64466"/>
    <w:rsid w:val="00D64730"/>
    <w:rsid w:val="00D64CCB"/>
    <w:rsid w:val="00D64D9B"/>
    <w:rsid w:val="00D6531D"/>
    <w:rsid w:val="00D66161"/>
    <w:rsid w:val="00D661F9"/>
    <w:rsid w:val="00D662D6"/>
    <w:rsid w:val="00D66634"/>
    <w:rsid w:val="00D7113C"/>
    <w:rsid w:val="00D7162A"/>
    <w:rsid w:val="00D72D0A"/>
    <w:rsid w:val="00D74E69"/>
    <w:rsid w:val="00D75220"/>
    <w:rsid w:val="00D75AB4"/>
    <w:rsid w:val="00D77EEA"/>
    <w:rsid w:val="00D804CD"/>
    <w:rsid w:val="00D80C80"/>
    <w:rsid w:val="00D80EDC"/>
    <w:rsid w:val="00D81578"/>
    <w:rsid w:val="00D815E4"/>
    <w:rsid w:val="00D819A5"/>
    <w:rsid w:val="00D8276A"/>
    <w:rsid w:val="00D82978"/>
    <w:rsid w:val="00D82F94"/>
    <w:rsid w:val="00D84473"/>
    <w:rsid w:val="00D8556A"/>
    <w:rsid w:val="00D85E92"/>
    <w:rsid w:val="00D8643E"/>
    <w:rsid w:val="00D875B3"/>
    <w:rsid w:val="00D901A8"/>
    <w:rsid w:val="00D909D4"/>
    <w:rsid w:val="00D91668"/>
    <w:rsid w:val="00D92F7C"/>
    <w:rsid w:val="00D9484D"/>
    <w:rsid w:val="00D94ABF"/>
    <w:rsid w:val="00D95135"/>
    <w:rsid w:val="00D96778"/>
    <w:rsid w:val="00D97726"/>
    <w:rsid w:val="00DA168B"/>
    <w:rsid w:val="00DA1A59"/>
    <w:rsid w:val="00DA26CD"/>
    <w:rsid w:val="00DA28AD"/>
    <w:rsid w:val="00DA2FA0"/>
    <w:rsid w:val="00DA39A9"/>
    <w:rsid w:val="00DA3EE3"/>
    <w:rsid w:val="00DA3F60"/>
    <w:rsid w:val="00DA41F6"/>
    <w:rsid w:val="00DA41FC"/>
    <w:rsid w:val="00DA4908"/>
    <w:rsid w:val="00DA4D25"/>
    <w:rsid w:val="00DA4D9A"/>
    <w:rsid w:val="00DA6254"/>
    <w:rsid w:val="00DA6844"/>
    <w:rsid w:val="00DB036B"/>
    <w:rsid w:val="00DB0C07"/>
    <w:rsid w:val="00DB165F"/>
    <w:rsid w:val="00DB2148"/>
    <w:rsid w:val="00DB2848"/>
    <w:rsid w:val="00DB3E10"/>
    <w:rsid w:val="00DB3EA6"/>
    <w:rsid w:val="00DB405B"/>
    <w:rsid w:val="00DC1A92"/>
    <w:rsid w:val="00DC1B22"/>
    <w:rsid w:val="00DC1C2B"/>
    <w:rsid w:val="00DC2976"/>
    <w:rsid w:val="00DC2B30"/>
    <w:rsid w:val="00DC408A"/>
    <w:rsid w:val="00DC561B"/>
    <w:rsid w:val="00DC5987"/>
    <w:rsid w:val="00DC5BAD"/>
    <w:rsid w:val="00DC7401"/>
    <w:rsid w:val="00DC74ED"/>
    <w:rsid w:val="00DC7A04"/>
    <w:rsid w:val="00DC7BE0"/>
    <w:rsid w:val="00DD03C8"/>
    <w:rsid w:val="00DD03EB"/>
    <w:rsid w:val="00DD1836"/>
    <w:rsid w:val="00DD27BD"/>
    <w:rsid w:val="00DD5483"/>
    <w:rsid w:val="00DD5906"/>
    <w:rsid w:val="00DD63FB"/>
    <w:rsid w:val="00DD6B11"/>
    <w:rsid w:val="00DD7208"/>
    <w:rsid w:val="00DD7DF6"/>
    <w:rsid w:val="00DE1C6E"/>
    <w:rsid w:val="00DE2388"/>
    <w:rsid w:val="00DE3146"/>
    <w:rsid w:val="00DE3B95"/>
    <w:rsid w:val="00DE3C25"/>
    <w:rsid w:val="00DE44F8"/>
    <w:rsid w:val="00DE6649"/>
    <w:rsid w:val="00DE7E4B"/>
    <w:rsid w:val="00DF00B5"/>
    <w:rsid w:val="00DF050D"/>
    <w:rsid w:val="00DF0F70"/>
    <w:rsid w:val="00DF2490"/>
    <w:rsid w:val="00DF2BD3"/>
    <w:rsid w:val="00DF39C6"/>
    <w:rsid w:val="00DF440C"/>
    <w:rsid w:val="00DF5C77"/>
    <w:rsid w:val="00DF65AD"/>
    <w:rsid w:val="00DF6A36"/>
    <w:rsid w:val="00DF7756"/>
    <w:rsid w:val="00DF79BC"/>
    <w:rsid w:val="00E004BB"/>
    <w:rsid w:val="00E00656"/>
    <w:rsid w:val="00E016BA"/>
    <w:rsid w:val="00E019C1"/>
    <w:rsid w:val="00E01CE6"/>
    <w:rsid w:val="00E02FA5"/>
    <w:rsid w:val="00E03520"/>
    <w:rsid w:val="00E0377D"/>
    <w:rsid w:val="00E03A35"/>
    <w:rsid w:val="00E03DB1"/>
    <w:rsid w:val="00E04A01"/>
    <w:rsid w:val="00E04F58"/>
    <w:rsid w:val="00E05A28"/>
    <w:rsid w:val="00E05E62"/>
    <w:rsid w:val="00E06158"/>
    <w:rsid w:val="00E07076"/>
    <w:rsid w:val="00E10441"/>
    <w:rsid w:val="00E10FCD"/>
    <w:rsid w:val="00E11C01"/>
    <w:rsid w:val="00E129AF"/>
    <w:rsid w:val="00E133BC"/>
    <w:rsid w:val="00E1369F"/>
    <w:rsid w:val="00E13AB7"/>
    <w:rsid w:val="00E15D63"/>
    <w:rsid w:val="00E17949"/>
    <w:rsid w:val="00E2002B"/>
    <w:rsid w:val="00E213CB"/>
    <w:rsid w:val="00E22E68"/>
    <w:rsid w:val="00E23C49"/>
    <w:rsid w:val="00E23D1C"/>
    <w:rsid w:val="00E24186"/>
    <w:rsid w:val="00E24238"/>
    <w:rsid w:val="00E243CF"/>
    <w:rsid w:val="00E24C81"/>
    <w:rsid w:val="00E25287"/>
    <w:rsid w:val="00E261B8"/>
    <w:rsid w:val="00E26604"/>
    <w:rsid w:val="00E26DBA"/>
    <w:rsid w:val="00E30809"/>
    <w:rsid w:val="00E3175A"/>
    <w:rsid w:val="00E3224D"/>
    <w:rsid w:val="00E325A9"/>
    <w:rsid w:val="00E330C2"/>
    <w:rsid w:val="00E330C5"/>
    <w:rsid w:val="00E3368A"/>
    <w:rsid w:val="00E33BAB"/>
    <w:rsid w:val="00E34299"/>
    <w:rsid w:val="00E34BEA"/>
    <w:rsid w:val="00E35495"/>
    <w:rsid w:val="00E36297"/>
    <w:rsid w:val="00E371AB"/>
    <w:rsid w:val="00E37420"/>
    <w:rsid w:val="00E374AF"/>
    <w:rsid w:val="00E37909"/>
    <w:rsid w:val="00E37E9D"/>
    <w:rsid w:val="00E40972"/>
    <w:rsid w:val="00E41B84"/>
    <w:rsid w:val="00E41E53"/>
    <w:rsid w:val="00E42848"/>
    <w:rsid w:val="00E428BF"/>
    <w:rsid w:val="00E42A5E"/>
    <w:rsid w:val="00E4377F"/>
    <w:rsid w:val="00E438AF"/>
    <w:rsid w:val="00E466D6"/>
    <w:rsid w:val="00E46F20"/>
    <w:rsid w:val="00E472D0"/>
    <w:rsid w:val="00E50ABC"/>
    <w:rsid w:val="00E5107D"/>
    <w:rsid w:val="00E5194D"/>
    <w:rsid w:val="00E51A98"/>
    <w:rsid w:val="00E51F8E"/>
    <w:rsid w:val="00E52839"/>
    <w:rsid w:val="00E5329F"/>
    <w:rsid w:val="00E533C8"/>
    <w:rsid w:val="00E547CB"/>
    <w:rsid w:val="00E55F6D"/>
    <w:rsid w:val="00E56375"/>
    <w:rsid w:val="00E56773"/>
    <w:rsid w:val="00E57399"/>
    <w:rsid w:val="00E6113F"/>
    <w:rsid w:val="00E63866"/>
    <w:rsid w:val="00E64EBD"/>
    <w:rsid w:val="00E65BC4"/>
    <w:rsid w:val="00E66053"/>
    <w:rsid w:val="00E663F5"/>
    <w:rsid w:val="00E666FF"/>
    <w:rsid w:val="00E67057"/>
    <w:rsid w:val="00E67E86"/>
    <w:rsid w:val="00E70492"/>
    <w:rsid w:val="00E70556"/>
    <w:rsid w:val="00E70DC8"/>
    <w:rsid w:val="00E70E9D"/>
    <w:rsid w:val="00E71622"/>
    <w:rsid w:val="00E71D53"/>
    <w:rsid w:val="00E71DE5"/>
    <w:rsid w:val="00E7309C"/>
    <w:rsid w:val="00E733B7"/>
    <w:rsid w:val="00E74867"/>
    <w:rsid w:val="00E757FA"/>
    <w:rsid w:val="00E75844"/>
    <w:rsid w:val="00E760D4"/>
    <w:rsid w:val="00E77535"/>
    <w:rsid w:val="00E77A45"/>
    <w:rsid w:val="00E77CCC"/>
    <w:rsid w:val="00E77D9C"/>
    <w:rsid w:val="00E800EF"/>
    <w:rsid w:val="00E82D27"/>
    <w:rsid w:val="00E838B3"/>
    <w:rsid w:val="00E862D5"/>
    <w:rsid w:val="00E864A0"/>
    <w:rsid w:val="00E86ADA"/>
    <w:rsid w:val="00E87542"/>
    <w:rsid w:val="00E87CC6"/>
    <w:rsid w:val="00E87F95"/>
    <w:rsid w:val="00E907E5"/>
    <w:rsid w:val="00E91267"/>
    <w:rsid w:val="00E91275"/>
    <w:rsid w:val="00E91599"/>
    <w:rsid w:val="00E9167A"/>
    <w:rsid w:val="00E91834"/>
    <w:rsid w:val="00E93501"/>
    <w:rsid w:val="00E938D8"/>
    <w:rsid w:val="00E94742"/>
    <w:rsid w:val="00E967A7"/>
    <w:rsid w:val="00E96E88"/>
    <w:rsid w:val="00E97630"/>
    <w:rsid w:val="00E97D4E"/>
    <w:rsid w:val="00EA064B"/>
    <w:rsid w:val="00EA19D5"/>
    <w:rsid w:val="00EA1B69"/>
    <w:rsid w:val="00EA2290"/>
    <w:rsid w:val="00EA3234"/>
    <w:rsid w:val="00EA4030"/>
    <w:rsid w:val="00EA55C7"/>
    <w:rsid w:val="00EA6999"/>
    <w:rsid w:val="00EA7179"/>
    <w:rsid w:val="00EA7800"/>
    <w:rsid w:val="00EB0503"/>
    <w:rsid w:val="00EB080A"/>
    <w:rsid w:val="00EB0CE6"/>
    <w:rsid w:val="00EB0F67"/>
    <w:rsid w:val="00EB11DD"/>
    <w:rsid w:val="00EB1A6D"/>
    <w:rsid w:val="00EB2332"/>
    <w:rsid w:val="00EB2C4B"/>
    <w:rsid w:val="00EB4ECE"/>
    <w:rsid w:val="00EB4FCF"/>
    <w:rsid w:val="00EB5345"/>
    <w:rsid w:val="00EB57F6"/>
    <w:rsid w:val="00EB62AA"/>
    <w:rsid w:val="00EB63F4"/>
    <w:rsid w:val="00EB679B"/>
    <w:rsid w:val="00EB6809"/>
    <w:rsid w:val="00EB6D91"/>
    <w:rsid w:val="00EB75A5"/>
    <w:rsid w:val="00EB7809"/>
    <w:rsid w:val="00EC0F0E"/>
    <w:rsid w:val="00EC18AA"/>
    <w:rsid w:val="00EC2A38"/>
    <w:rsid w:val="00EC2BE1"/>
    <w:rsid w:val="00EC3848"/>
    <w:rsid w:val="00EC3EEC"/>
    <w:rsid w:val="00EC405E"/>
    <w:rsid w:val="00EC4CA9"/>
    <w:rsid w:val="00EC50F0"/>
    <w:rsid w:val="00EC6D75"/>
    <w:rsid w:val="00EC75FF"/>
    <w:rsid w:val="00ED113F"/>
    <w:rsid w:val="00ED268D"/>
    <w:rsid w:val="00ED274B"/>
    <w:rsid w:val="00ED35D9"/>
    <w:rsid w:val="00ED6111"/>
    <w:rsid w:val="00ED6D7F"/>
    <w:rsid w:val="00ED777E"/>
    <w:rsid w:val="00EE1981"/>
    <w:rsid w:val="00EE1A21"/>
    <w:rsid w:val="00EE1DDD"/>
    <w:rsid w:val="00EE203D"/>
    <w:rsid w:val="00EE28C9"/>
    <w:rsid w:val="00EE3A5E"/>
    <w:rsid w:val="00EE3B73"/>
    <w:rsid w:val="00EE45C1"/>
    <w:rsid w:val="00EE4B45"/>
    <w:rsid w:val="00EE4F53"/>
    <w:rsid w:val="00EE6263"/>
    <w:rsid w:val="00EE6BA0"/>
    <w:rsid w:val="00EE6BFA"/>
    <w:rsid w:val="00EE6F43"/>
    <w:rsid w:val="00EE7739"/>
    <w:rsid w:val="00EF0045"/>
    <w:rsid w:val="00EF0310"/>
    <w:rsid w:val="00EF1062"/>
    <w:rsid w:val="00EF1D7A"/>
    <w:rsid w:val="00EF30D7"/>
    <w:rsid w:val="00EF352E"/>
    <w:rsid w:val="00EF38D5"/>
    <w:rsid w:val="00EF3DCB"/>
    <w:rsid w:val="00EF46D8"/>
    <w:rsid w:val="00EF5589"/>
    <w:rsid w:val="00EF6CAA"/>
    <w:rsid w:val="00EF79F2"/>
    <w:rsid w:val="00EF7D2A"/>
    <w:rsid w:val="00F006CD"/>
    <w:rsid w:val="00F019E2"/>
    <w:rsid w:val="00F01DDA"/>
    <w:rsid w:val="00F02217"/>
    <w:rsid w:val="00F02A99"/>
    <w:rsid w:val="00F02FBD"/>
    <w:rsid w:val="00F037F5"/>
    <w:rsid w:val="00F04D38"/>
    <w:rsid w:val="00F0584D"/>
    <w:rsid w:val="00F06095"/>
    <w:rsid w:val="00F06A04"/>
    <w:rsid w:val="00F0762C"/>
    <w:rsid w:val="00F10F7A"/>
    <w:rsid w:val="00F1121C"/>
    <w:rsid w:val="00F12055"/>
    <w:rsid w:val="00F1205C"/>
    <w:rsid w:val="00F130EB"/>
    <w:rsid w:val="00F13206"/>
    <w:rsid w:val="00F1359C"/>
    <w:rsid w:val="00F14406"/>
    <w:rsid w:val="00F1537A"/>
    <w:rsid w:val="00F1690D"/>
    <w:rsid w:val="00F16988"/>
    <w:rsid w:val="00F16AE6"/>
    <w:rsid w:val="00F16CAF"/>
    <w:rsid w:val="00F1704D"/>
    <w:rsid w:val="00F17880"/>
    <w:rsid w:val="00F17A55"/>
    <w:rsid w:val="00F20D07"/>
    <w:rsid w:val="00F216DF"/>
    <w:rsid w:val="00F21C08"/>
    <w:rsid w:val="00F21ECB"/>
    <w:rsid w:val="00F22D2B"/>
    <w:rsid w:val="00F23A34"/>
    <w:rsid w:val="00F2407A"/>
    <w:rsid w:val="00F26532"/>
    <w:rsid w:val="00F26608"/>
    <w:rsid w:val="00F27A32"/>
    <w:rsid w:val="00F31131"/>
    <w:rsid w:val="00F31507"/>
    <w:rsid w:val="00F31A91"/>
    <w:rsid w:val="00F31E72"/>
    <w:rsid w:val="00F32C24"/>
    <w:rsid w:val="00F33B94"/>
    <w:rsid w:val="00F3441B"/>
    <w:rsid w:val="00F34B79"/>
    <w:rsid w:val="00F34CA8"/>
    <w:rsid w:val="00F34CE4"/>
    <w:rsid w:val="00F357EE"/>
    <w:rsid w:val="00F36F28"/>
    <w:rsid w:val="00F407AA"/>
    <w:rsid w:val="00F40C2E"/>
    <w:rsid w:val="00F4136E"/>
    <w:rsid w:val="00F4234A"/>
    <w:rsid w:val="00F433F9"/>
    <w:rsid w:val="00F43B6D"/>
    <w:rsid w:val="00F44EEA"/>
    <w:rsid w:val="00F44F43"/>
    <w:rsid w:val="00F45838"/>
    <w:rsid w:val="00F46D08"/>
    <w:rsid w:val="00F47A94"/>
    <w:rsid w:val="00F50700"/>
    <w:rsid w:val="00F5109A"/>
    <w:rsid w:val="00F51BEF"/>
    <w:rsid w:val="00F52128"/>
    <w:rsid w:val="00F524FA"/>
    <w:rsid w:val="00F535CA"/>
    <w:rsid w:val="00F54217"/>
    <w:rsid w:val="00F543AB"/>
    <w:rsid w:val="00F5563F"/>
    <w:rsid w:val="00F55848"/>
    <w:rsid w:val="00F5588A"/>
    <w:rsid w:val="00F56A49"/>
    <w:rsid w:val="00F60964"/>
    <w:rsid w:val="00F61750"/>
    <w:rsid w:val="00F6219C"/>
    <w:rsid w:val="00F6219D"/>
    <w:rsid w:val="00F626D7"/>
    <w:rsid w:val="00F63ABD"/>
    <w:rsid w:val="00F66340"/>
    <w:rsid w:val="00F66935"/>
    <w:rsid w:val="00F66FEB"/>
    <w:rsid w:val="00F67A9B"/>
    <w:rsid w:val="00F706C4"/>
    <w:rsid w:val="00F709F4"/>
    <w:rsid w:val="00F711BB"/>
    <w:rsid w:val="00F71D06"/>
    <w:rsid w:val="00F72AC4"/>
    <w:rsid w:val="00F72CAF"/>
    <w:rsid w:val="00F730B2"/>
    <w:rsid w:val="00F7324C"/>
    <w:rsid w:val="00F733D1"/>
    <w:rsid w:val="00F73493"/>
    <w:rsid w:val="00F7372D"/>
    <w:rsid w:val="00F747A4"/>
    <w:rsid w:val="00F74A1B"/>
    <w:rsid w:val="00F768EF"/>
    <w:rsid w:val="00F777E1"/>
    <w:rsid w:val="00F77FF0"/>
    <w:rsid w:val="00F80392"/>
    <w:rsid w:val="00F807DD"/>
    <w:rsid w:val="00F81797"/>
    <w:rsid w:val="00F83DEA"/>
    <w:rsid w:val="00F849D7"/>
    <w:rsid w:val="00F86B5A"/>
    <w:rsid w:val="00F87B3B"/>
    <w:rsid w:val="00F87D8B"/>
    <w:rsid w:val="00F90489"/>
    <w:rsid w:val="00F920CE"/>
    <w:rsid w:val="00F92D23"/>
    <w:rsid w:val="00F9460A"/>
    <w:rsid w:val="00F9694D"/>
    <w:rsid w:val="00F96D45"/>
    <w:rsid w:val="00F96DE4"/>
    <w:rsid w:val="00F972F0"/>
    <w:rsid w:val="00F97B3F"/>
    <w:rsid w:val="00F97F9A"/>
    <w:rsid w:val="00FA0ABF"/>
    <w:rsid w:val="00FA1333"/>
    <w:rsid w:val="00FA2997"/>
    <w:rsid w:val="00FA31DA"/>
    <w:rsid w:val="00FA331A"/>
    <w:rsid w:val="00FA39D6"/>
    <w:rsid w:val="00FA3CAA"/>
    <w:rsid w:val="00FA5C66"/>
    <w:rsid w:val="00FA5E1E"/>
    <w:rsid w:val="00FB0E46"/>
    <w:rsid w:val="00FB1F1B"/>
    <w:rsid w:val="00FB2647"/>
    <w:rsid w:val="00FB28A8"/>
    <w:rsid w:val="00FB36BF"/>
    <w:rsid w:val="00FB3C13"/>
    <w:rsid w:val="00FB44DF"/>
    <w:rsid w:val="00FB6674"/>
    <w:rsid w:val="00FB6D69"/>
    <w:rsid w:val="00FB765F"/>
    <w:rsid w:val="00FC04FC"/>
    <w:rsid w:val="00FC119B"/>
    <w:rsid w:val="00FC1329"/>
    <w:rsid w:val="00FC1493"/>
    <w:rsid w:val="00FC1594"/>
    <w:rsid w:val="00FC1AF0"/>
    <w:rsid w:val="00FC1C1C"/>
    <w:rsid w:val="00FC1CDD"/>
    <w:rsid w:val="00FC27AC"/>
    <w:rsid w:val="00FC2950"/>
    <w:rsid w:val="00FC2C30"/>
    <w:rsid w:val="00FC33BB"/>
    <w:rsid w:val="00FC33F3"/>
    <w:rsid w:val="00FC3B5B"/>
    <w:rsid w:val="00FC4BE1"/>
    <w:rsid w:val="00FC4D97"/>
    <w:rsid w:val="00FC4F83"/>
    <w:rsid w:val="00FC5AEE"/>
    <w:rsid w:val="00FC5D6E"/>
    <w:rsid w:val="00FC6382"/>
    <w:rsid w:val="00FC6960"/>
    <w:rsid w:val="00FC7DF5"/>
    <w:rsid w:val="00FD12DA"/>
    <w:rsid w:val="00FD29C8"/>
    <w:rsid w:val="00FD2D14"/>
    <w:rsid w:val="00FD2EC4"/>
    <w:rsid w:val="00FD3B12"/>
    <w:rsid w:val="00FD41D1"/>
    <w:rsid w:val="00FD49B7"/>
    <w:rsid w:val="00FD5122"/>
    <w:rsid w:val="00FD5227"/>
    <w:rsid w:val="00FD5346"/>
    <w:rsid w:val="00FD54EB"/>
    <w:rsid w:val="00FD6293"/>
    <w:rsid w:val="00FD6397"/>
    <w:rsid w:val="00FD66F8"/>
    <w:rsid w:val="00FD7853"/>
    <w:rsid w:val="00FD78C7"/>
    <w:rsid w:val="00FD791A"/>
    <w:rsid w:val="00FD7AC6"/>
    <w:rsid w:val="00FE052A"/>
    <w:rsid w:val="00FE29F6"/>
    <w:rsid w:val="00FE3383"/>
    <w:rsid w:val="00FE3400"/>
    <w:rsid w:val="00FE3854"/>
    <w:rsid w:val="00FE42A0"/>
    <w:rsid w:val="00FE4A65"/>
    <w:rsid w:val="00FE4C78"/>
    <w:rsid w:val="00FE4FA4"/>
    <w:rsid w:val="00FE503E"/>
    <w:rsid w:val="00FE54A2"/>
    <w:rsid w:val="00FE6B38"/>
    <w:rsid w:val="00FF01C2"/>
    <w:rsid w:val="00FF1ED6"/>
    <w:rsid w:val="00FF2DBD"/>
    <w:rsid w:val="00FF312F"/>
    <w:rsid w:val="00FF397A"/>
    <w:rsid w:val="00FF4D11"/>
    <w:rsid w:val="00FF4E3C"/>
    <w:rsid w:val="00FF56C2"/>
    <w:rsid w:val="00FF66F8"/>
    <w:rsid w:val="00FF6814"/>
    <w:rsid w:val="00FF739C"/>
    <w:rsid w:val="00FF7503"/>
    <w:rsid w:val="00FF7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62"/>
    <o:shapelayout v:ext="edit">
      <o:idmap v:ext="edit" data="1"/>
    </o:shapelayout>
  </w:shapeDefaults>
  <w:decimalSymbol w:val="."/>
  <w:listSeparator w:val=","/>
  <w14:docId w14:val="308DB0DC"/>
  <w15:docId w15:val="{488C844C-8DF5-4406-A856-3E48454C0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35FC"/>
    <w:rPr>
      <w:sz w:val="24"/>
      <w:szCs w:val="24"/>
    </w:rPr>
  </w:style>
  <w:style w:type="paragraph" w:styleId="Heading1">
    <w:name w:val="heading 1"/>
    <w:basedOn w:val="Normal"/>
    <w:next w:val="Normal"/>
    <w:link w:val="Heading1Char"/>
    <w:qFormat/>
    <w:rsid w:val="006F154A"/>
    <w:pPr>
      <w:keepNext/>
      <w:outlineLvl w:val="0"/>
    </w:pPr>
    <w:rPr>
      <w:b/>
      <w:sz w:val="30"/>
      <w:szCs w:val="20"/>
    </w:rPr>
  </w:style>
  <w:style w:type="paragraph" w:styleId="Heading3">
    <w:name w:val="heading 3"/>
    <w:basedOn w:val="Normal"/>
    <w:next w:val="Normal"/>
    <w:link w:val="Heading3Char"/>
    <w:uiPriority w:val="9"/>
    <w:semiHidden/>
    <w:unhideWhenUsed/>
    <w:qFormat/>
    <w:rsid w:val="003E435B"/>
    <w:pPr>
      <w:keepNext/>
      <w:keepLines/>
      <w:spacing w:before="20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qFormat/>
    <w:rsid w:val="00D15EA1"/>
    <w:pPr>
      <w:keepNext/>
      <w:tabs>
        <w:tab w:val="left" w:pos="10980"/>
        <w:tab w:val="right" w:pos="11430"/>
      </w:tabs>
      <w:outlineLvl w:val="6"/>
    </w:pPr>
    <w:rPr>
      <w:rFonts w:ascii="Arial" w:hAnsi="Arial"/>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943DB9"/>
    <w:rPr>
      <w:sz w:val="16"/>
      <w:szCs w:val="16"/>
    </w:rPr>
  </w:style>
  <w:style w:type="paragraph" w:styleId="CommentText">
    <w:name w:val="annotation text"/>
    <w:basedOn w:val="Normal"/>
    <w:semiHidden/>
    <w:rsid w:val="00943DB9"/>
    <w:rPr>
      <w:sz w:val="20"/>
      <w:szCs w:val="20"/>
    </w:rPr>
  </w:style>
  <w:style w:type="paragraph" w:styleId="CommentSubject">
    <w:name w:val="annotation subject"/>
    <w:basedOn w:val="CommentText"/>
    <w:next w:val="CommentText"/>
    <w:semiHidden/>
    <w:rsid w:val="00943DB9"/>
    <w:rPr>
      <w:b/>
      <w:bCs/>
    </w:rPr>
  </w:style>
  <w:style w:type="paragraph" w:styleId="BalloonText">
    <w:name w:val="Balloon Text"/>
    <w:basedOn w:val="Normal"/>
    <w:semiHidden/>
    <w:rsid w:val="00943DB9"/>
    <w:rPr>
      <w:rFonts w:ascii="Tahoma" w:hAnsi="Tahoma" w:cs="Tahoma"/>
      <w:sz w:val="16"/>
      <w:szCs w:val="16"/>
    </w:rPr>
  </w:style>
  <w:style w:type="table" w:styleId="TableGrid">
    <w:name w:val="Table Grid"/>
    <w:basedOn w:val="TableNormal"/>
    <w:uiPriority w:val="39"/>
    <w:rsid w:val="006724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1571CD"/>
    <w:pPr>
      <w:tabs>
        <w:tab w:val="center" w:pos="4320"/>
        <w:tab w:val="right" w:pos="8640"/>
      </w:tabs>
    </w:pPr>
  </w:style>
  <w:style w:type="paragraph" w:styleId="Revision">
    <w:name w:val="Revision"/>
    <w:hidden/>
    <w:uiPriority w:val="99"/>
    <w:semiHidden/>
    <w:rsid w:val="00022818"/>
    <w:rPr>
      <w:sz w:val="24"/>
      <w:szCs w:val="24"/>
    </w:rPr>
  </w:style>
  <w:style w:type="paragraph" w:styleId="Footer">
    <w:name w:val="footer"/>
    <w:basedOn w:val="Normal"/>
    <w:link w:val="FooterChar"/>
    <w:uiPriority w:val="99"/>
    <w:unhideWhenUsed/>
    <w:rsid w:val="006E66B0"/>
    <w:pPr>
      <w:tabs>
        <w:tab w:val="center" w:pos="4680"/>
        <w:tab w:val="right" w:pos="9360"/>
      </w:tabs>
    </w:pPr>
  </w:style>
  <w:style w:type="character" w:customStyle="1" w:styleId="FooterChar">
    <w:name w:val="Footer Char"/>
    <w:link w:val="Footer"/>
    <w:uiPriority w:val="99"/>
    <w:rsid w:val="006E66B0"/>
    <w:rPr>
      <w:sz w:val="24"/>
      <w:szCs w:val="24"/>
    </w:rPr>
  </w:style>
  <w:style w:type="character" w:customStyle="1" w:styleId="Heading7Char">
    <w:name w:val="Heading 7 Char"/>
    <w:link w:val="Heading7"/>
    <w:rsid w:val="00D15EA1"/>
    <w:rPr>
      <w:rFonts w:ascii="Arial" w:hAnsi="Arial"/>
      <w:b/>
      <w:color w:val="000000"/>
      <w:sz w:val="16"/>
      <w:szCs w:val="24"/>
    </w:rPr>
  </w:style>
  <w:style w:type="character" w:styleId="Hyperlink">
    <w:name w:val="Hyperlink"/>
    <w:uiPriority w:val="99"/>
    <w:unhideWhenUsed/>
    <w:rsid w:val="006C0751"/>
    <w:rPr>
      <w:color w:val="0000FF"/>
      <w:u w:val="single"/>
    </w:rPr>
  </w:style>
  <w:style w:type="paragraph" w:customStyle="1" w:styleId="xl45">
    <w:name w:val="xl45"/>
    <w:basedOn w:val="Normal"/>
    <w:rsid w:val="0002099F"/>
    <w:pPr>
      <w:pBdr>
        <w:bottom w:val="single" w:sz="8" w:space="0" w:color="auto"/>
        <w:right w:val="single" w:sz="8" w:space="0" w:color="auto"/>
      </w:pBdr>
      <w:spacing w:before="100" w:after="100"/>
      <w:textAlignment w:val="center"/>
    </w:pPr>
    <w:rPr>
      <w:sz w:val="16"/>
      <w:szCs w:val="20"/>
    </w:rPr>
  </w:style>
  <w:style w:type="character" w:styleId="Emphasis">
    <w:name w:val="Emphasis"/>
    <w:uiPriority w:val="20"/>
    <w:qFormat/>
    <w:rsid w:val="00AD701E"/>
    <w:rPr>
      <w:i/>
      <w:iCs/>
    </w:rPr>
  </w:style>
  <w:style w:type="paragraph" w:styleId="ListParagraph">
    <w:name w:val="List Paragraph"/>
    <w:basedOn w:val="Normal"/>
    <w:uiPriority w:val="34"/>
    <w:qFormat/>
    <w:rsid w:val="003E1117"/>
    <w:pPr>
      <w:ind w:left="720"/>
    </w:pPr>
  </w:style>
  <w:style w:type="character" w:customStyle="1" w:styleId="HeaderChar">
    <w:name w:val="Header Char"/>
    <w:link w:val="Header"/>
    <w:uiPriority w:val="99"/>
    <w:rsid w:val="00C3025C"/>
    <w:rPr>
      <w:sz w:val="24"/>
      <w:szCs w:val="24"/>
    </w:rPr>
  </w:style>
  <w:style w:type="paragraph" w:styleId="Index1">
    <w:name w:val="index 1"/>
    <w:basedOn w:val="Normal"/>
    <w:next w:val="Normal"/>
    <w:autoRedefine/>
    <w:semiHidden/>
    <w:rsid w:val="00531970"/>
    <w:pPr>
      <w:ind w:left="200" w:hanging="200"/>
    </w:pPr>
    <w:rPr>
      <w:sz w:val="20"/>
      <w:szCs w:val="20"/>
    </w:rPr>
  </w:style>
  <w:style w:type="paragraph" w:customStyle="1" w:styleId="cf6rfooter20081113">
    <w:name w:val="cf6rfooter20081113"/>
    <w:basedOn w:val="Footer"/>
    <w:link w:val="cf6rfooter20081113Char"/>
    <w:qFormat/>
    <w:rsid w:val="0082652C"/>
    <w:pPr>
      <w:pBdr>
        <w:top w:val="single" w:sz="4" w:space="1" w:color="auto"/>
      </w:pBdr>
      <w:tabs>
        <w:tab w:val="clear" w:pos="4680"/>
        <w:tab w:val="clear" w:pos="9360"/>
        <w:tab w:val="center" w:pos="4320"/>
        <w:tab w:val="right" w:pos="9900"/>
      </w:tabs>
    </w:pPr>
    <w:rPr>
      <w:i/>
    </w:rPr>
  </w:style>
  <w:style w:type="character" w:customStyle="1" w:styleId="cf6rfooter20081113Char">
    <w:name w:val="cf6rfooter20081113 Char"/>
    <w:link w:val="cf6rfooter20081113"/>
    <w:rsid w:val="00531970"/>
    <w:rPr>
      <w:i/>
      <w:sz w:val="24"/>
      <w:szCs w:val="24"/>
    </w:rPr>
  </w:style>
  <w:style w:type="character" w:styleId="FollowedHyperlink">
    <w:name w:val="FollowedHyperlink"/>
    <w:uiPriority w:val="99"/>
    <w:semiHidden/>
    <w:unhideWhenUsed/>
    <w:rsid w:val="00D136E1"/>
    <w:rPr>
      <w:color w:val="800080"/>
      <w:u w:val="single"/>
    </w:rPr>
  </w:style>
  <w:style w:type="paragraph" w:customStyle="1" w:styleId="Hnn">
    <w:name w:val="Hnn"/>
    <w:basedOn w:val="Heading7"/>
    <w:rsid w:val="007D7FC7"/>
    <w:pPr>
      <w:tabs>
        <w:tab w:val="clear" w:pos="10980"/>
        <w:tab w:val="clear" w:pos="11430"/>
        <w:tab w:val="left" w:pos="180"/>
        <w:tab w:val="left" w:pos="5310"/>
        <w:tab w:val="left" w:pos="8100"/>
      </w:tabs>
    </w:pPr>
    <w:rPr>
      <w:rFonts w:ascii="Times New Roman" w:hAnsi="Times New Roman"/>
      <w:bCs/>
      <w:i/>
      <w:iCs/>
      <w:color w:val="auto"/>
      <w:sz w:val="20"/>
      <w:szCs w:val="18"/>
    </w:rPr>
  </w:style>
  <w:style w:type="paragraph" w:styleId="NoSpacing">
    <w:name w:val="No Spacing"/>
    <w:uiPriority w:val="1"/>
    <w:qFormat/>
    <w:rsid w:val="00980E13"/>
    <w:rPr>
      <w:sz w:val="24"/>
      <w:szCs w:val="24"/>
    </w:rPr>
  </w:style>
  <w:style w:type="character" w:customStyle="1" w:styleId="Heading1Char">
    <w:name w:val="Heading 1 Char"/>
    <w:basedOn w:val="DefaultParagraphFont"/>
    <w:link w:val="Heading1"/>
    <w:rsid w:val="00C645D8"/>
    <w:rPr>
      <w:b/>
      <w:sz w:val="30"/>
    </w:rPr>
  </w:style>
  <w:style w:type="character" w:customStyle="1" w:styleId="Heading3Char">
    <w:name w:val="Heading 3 Char"/>
    <w:basedOn w:val="DefaultParagraphFont"/>
    <w:link w:val="Heading3"/>
    <w:uiPriority w:val="9"/>
    <w:semiHidden/>
    <w:rsid w:val="003E435B"/>
    <w:rPr>
      <w:rFonts w:asciiTheme="majorHAnsi" w:eastAsiaTheme="majorEastAsia" w:hAnsiTheme="majorHAnsi" w:cstheme="majorBidi"/>
      <w:b/>
      <w:bCs/>
      <w:color w:val="4F81BD" w:themeColor="accent1"/>
      <w:sz w:val="24"/>
      <w:szCs w:val="24"/>
    </w:rPr>
  </w:style>
  <w:style w:type="paragraph" w:customStyle="1" w:styleId="Style77">
    <w:name w:val="Style77"/>
    <w:basedOn w:val="Normal"/>
    <w:link w:val="Style77Char"/>
    <w:qFormat/>
    <w:rsid w:val="003E435B"/>
    <w:pPr>
      <w:keepNext/>
      <w:outlineLvl w:val="0"/>
    </w:pPr>
    <w:rPr>
      <w:rFonts w:asciiTheme="minorHAnsi" w:hAnsiTheme="minorHAnsi"/>
      <w:bCs/>
      <w:sz w:val="20"/>
      <w:szCs w:val="20"/>
    </w:rPr>
  </w:style>
  <w:style w:type="character" w:customStyle="1" w:styleId="Style77Char">
    <w:name w:val="Style77 Char"/>
    <w:basedOn w:val="DefaultParagraphFont"/>
    <w:link w:val="Style77"/>
    <w:rsid w:val="003E435B"/>
    <w:rPr>
      <w:rFonts w:asciiTheme="minorHAnsi" w:hAnsiTheme="minorHAnsi"/>
      <w:bCs/>
    </w:rPr>
  </w:style>
  <w:style w:type="paragraph" w:customStyle="1" w:styleId="BulletB1Number">
    <w:name w:val="Bullet B (1. Number)"/>
    <w:basedOn w:val="Normal"/>
    <w:rsid w:val="00165056"/>
    <w:pPr>
      <w:suppressAutoHyphens/>
      <w:spacing w:before="120"/>
      <w:ind w:left="720" w:hanging="360"/>
    </w:pPr>
    <w:rPr>
      <w:sz w:val="20"/>
      <w:szCs w:val="20"/>
    </w:rPr>
  </w:style>
  <w:style w:type="character" w:customStyle="1" w:styleId="Char-Subscript">
    <w:name w:val="Char - Subscript"/>
    <w:rsid w:val="00165056"/>
    <w:rPr>
      <w:vertAlign w:val="sub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869478">
      <w:bodyDiv w:val="1"/>
      <w:marLeft w:val="0"/>
      <w:marRight w:val="0"/>
      <w:marTop w:val="0"/>
      <w:marBottom w:val="0"/>
      <w:divBdr>
        <w:top w:val="none" w:sz="0" w:space="0" w:color="auto"/>
        <w:left w:val="none" w:sz="0" w:space="0" w:color="auto"/>
        <w:bottom w:val="none" w:sz="0" w:space="0" w:color="auto"/>
        <w:right w:val="none" w:sz="0" w:space="0" w:color="auto"/>
      </w:divBdr>
      <w:divsChild>
        <w:div w:id="658655128">
          <w:marLeft w:val="0"/>
          <w:marRight w:val="0"/>
          <w:marTop w:val="0"/>
          <w:marBottom w:val="0"/>
          <w:divBdr>
            <w:top w:val="none" w:sz="0" w:space="0" w:color="auto"/>
            <w:left w:val="none" w:sz="0" w:space="0" w:color="auto"/>
            <w:bottom w:val="none" w:sz="0" w:space="0" w:color="auto"/>
            <w:right w:val="none" w:sz="0" w:space="0" w:color="auto"/>
          </w:divBdr>
          <w:divsChild>
            <w:div w:id="983701320">
              <w:marLeft w:val="0"/>
              <w:marRight w:val="0"/>
              <w:marTop w:val="0"/>
              <w:marBottom w:val="0"/>
              <w:divBdr>
                <w:top w:val="none" w:sz="0" w:space="0" w:color="auto"/>
                <w:left w:val="none" w:sz="0" w:space="0" w:color="auto"/>
                <w:bottom w:val="none" w:sz="0" w:space="0" w:color="auto"/>
                <w:right w:val="none" w:sz="0" w:space="0" w:color="auto"/>
              </w:divBdr>
              <w:divsChild>
                <w:div w:id="62217367">
                  <w:marLeft w:val="0"/>
                  <w:marRight w:val="0"/>
                  <w:marTop w:val="0"/>
                  <w:marBottom w:val="0"/>
                  <w:divBdr>
                    <w:top w:val="none" w:sz="0" w:space="0" w:color="auto"/>
                    <w:left w:val="none" w:sz="0" w:space="0" w:color="auto"/>
                    <w:bottom w:val="none" w:sz="0" w:space="0" w:color="auto"/>
                    <w:right w:val="none" w:sz="0" w:space="0" w:color="auto"/>
                  </w:divBdr>
                  <w:divsChild>
                    <w:div w:id="398793910">
                      <w:marLeft w:val="0"/>
                      <w:marRight w:val="0"/>
                      <w:marTop w:val="0"/>
                      <w:marBottom w:val="0"/>
                      <w:divBdr>
                        <w:top w:val="none" w:sz="0" w:space="0" w:color="auto"/>
                        <w:left w:val="single" w:sz="4" w:space="6" w:color="EDEDED"/>
                        <w:bottom w:val="none" w:sz="0" w:space="0" w:color="auto"/>
                        <w:right w:val="none" w:sz="0" w:space="0" w:color="auto"/>
                      </w:divBdr>
                      <w:divsChild>
                        <w:div w:id="1613970940">
                          <w:marLeft w:val="0"/>
                          <w:marRight w:val="0"/>
                          <w:marTop w:val="0"/>
                          <w:marBottom w:val="0"/>
                          <w:divBdr>
                            <w:top w:val="none" w:sz="0" w:space="0" w:color="auto"/>
                            <w:left w:val="none" w:sz="0" w:space="0" w:color="auto"/>
                            <w:bottom w:val="none" w:sz="0" w:space="0" w:color="auto"/>
                            <w:right w:val="none" w:sz="0" w:space="0" w:color="auto"/>
                          </w:divBdr>
                          <w:divsChild>
                            <w:div w:id="1907839214">
                              <w:marLeft w:val="0"/>
                              <w:marRight w:val="0"/>
                              <w:marTop w:val="0"/>
                              <w:marBottom w:val="0"/>
                              <w:divBdr>
                                <w:top w:val="none" w:sz="0" w:space="0" w:color="auto"/>
                                <w:left w:val="none" w:sz="0" w:space="0" w:color="auto"/>
                                <w:bottom w:val="none" w:sz="0" w:space="0" w:color="auto"/>
                                <w:right w:val="none" w:sz="0" w:space="0" w:color="auto"/>
                              </w:divBdr>
                              <w:divsChild>
                                <w:div w:id="976449914">
                                  <w:marLeft w:val="0"/>
                                  <w:marRight w:val="0"/>
                                  <w:marTop w:val="0"/>
                                  <w:marBottom w:val="0"/>
                                  <w:divBdr>
                                    <w:top w:val="none" w:sz="0" w:space="0" w:color="auto"/>
                                    <w:left w:val="none" w:sz="0" w:space="0" w:color="auto"/>
                                    <w:bottom w:val="none" w:sz="0" w:space="0" w:color="auto"/>
                                    <w:right w:val="none" w:sz="0" w:space="0" w:color="auto"/>
                                  </w:divBdr>
                                  <w:divsChild>
                                    <w:div w:id="1765876306">
                                      <w:marLeft w:val="0"/>
                                      <w:marRight w:val="0"/>
                                      <w:marTop w:val="0"/>
                                      <w:marBottom w:val="0"/>
                                      <w:divBdr>
                                        <w:top w:val="none" w:sz="0" w:space="0" w:color="auto"/>
                                        <w:left w:val="none" w:sz="0" w:space="0" w:color="auto"/>
                                        <w:bottom w:val="none" w:sz="0" w:space="0" w:color="auto"/>
                                        <w:right w:val="none" w:sz="0" w:space="0" w:color="auto"/>
                                      </w:divBdr>
                                      <w:divsChild>
                                        <w:div w:id="955136897">
                                          <w:marLeft w:val="0"/>
                                          <w:marRight w:val="0"/>
                                          <w:marTop w:val="0"/>
                                          <w:marBottom w:val="0"/>
                                          <w:divBdr>
                                            <w:top w:val="none" w:sz="0" w:space="0" w:color="auto"/>
                                            <w:left w:val="none" w:sz="0" w:space="0" w:color="auto"/>
                                            <w:bottom w:val="none" w:sz="0" w:space="0" w:color="auto"/>
                                            <w:right w:val="none" w:sz="0" w:space="0" w:color="auto"/>
                                          </w:divBdr>
                                          <w:divsChild>
                                            <w:div w:id="1403259713">
                                              <w:marLeft w:val="0"/>
                                              <w:marRight w:val="0"/>
                                              <w:marTop w:val="0"/>
                                              <w:marBottom w:val="0"/>
                                              <w:divBdr>
                                                <w:top w:val="none" w:sz="0" w:space="0" w:color="auto"/>
                                                <w:left w:val="none" w:sz="0" w:space="0" w:color="auto"/>
                                                <w:bottom w:val="none" w:sz="0" w:space="0" w:color="auto"/>
                                                <w:right w:val="none" w:sz="0" w:space="0" w:color="auto"/>
                                              </w:divBdr>
                                              <w:divsChild>
                                                <w:div w:id="850026194">
                                                  <w:marLeft w:val="0"/>
                                                  <w:marRight w:val="0"/>
                                                  <w:marTop w:val="0"/>
                                                  <w:marBottom w:val="0"/>
                                                  <w:divBdr>
                                                    <w:top w:val="none" w:sz="0" w:space="0" w:color="auto"/>
                                                    <w:left w:val="none" w:sz="0" w:space="0" w:color="auto"/>
                                                    <w:bottom w:val="none" w:sz="0" w:space="0" w:color="auto"/>
                                                    <w:right w:val="none" w:sz="0" w:space="0" w:color="auto"/>
                                                  </w:divBdr>
                                                  <w:divsChild>
                                                    <w:div w:id="810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77308716">
      <w:bodyDiv w:val="1"/>
      <w:marLeft w:val="0"/>
      <w:marRight w:val="0"/>
      <w:marTop w:val="0"/>
      <w:marBottom w:val="0"/>
      <w:divBdr>
        <w:top w:val="none" w:sz="0" w:space="0" w:color="auto"/>
        <w:left w:val="none" w:sz="0" w:space="0" w:color="auto"/>
        <w:bottom w:val="none" w:sz="0" w:space="0" w:color="auto"/>
        <w:right w:val="none" w:sz="0" w:space="0" w:color="auto"/>
      </w:divBdr>
    </w:div>
    <w:div w:id="2102020829">
      <w:bodyDiv w:val="1"/>
      <w:marLeft w:val="0"/>
      <w:marRight w:val="0"/>
      <w:marTop w:val="0"/>
      <w:marBottom w:val="0"/>
      <w:divBdr>
        <w:top w:val="none" w:sz="0" w:space="0" w:color="auto"/>
        <w:left w:val="none" w:sz="0" w:space="0" w:color="auto"/>
        <w:bottom w:val="none" w:sz="0" w:space="0" w:color="auto"/>
        <w:right w:val="none" w:sz="0" w:space="0" w:color="auto"/>
      </w:divBdr>
      <w:divsChild>
        <w:div w:id="1294408015">
          <w:marLeft w:val="0"/>
          <w:marRight w:val="0"/>
          <w:marTop w:val="0"/>
          <w:marBottom w:val="0"/>
          <w:divBdr>
            <w:top w:val="none" w:sz="0" w:space="0" w:color="auto"/>
            <w:left w:val="none" w:sz="0" w:space="0" w:color="auto"/>
            <w:bottom w:val="none" w:sz="0" w:space="0" w:color="auto"/>
            <w:right w:val="none" w:sz="0" w:space="0" w:color="auto"/>
          </w:divBdr>
          <w:divsChild>
            <w:div w:id="197743797">
              <w:marLeft w:val="0"/>
              <w:marRight w:val="0"/>
              <w:marTop w:val="0"/>
              <w:marBottom w:val="0"/>
              <w:divBdr>
                <w:top w:val="none" w:sz="0" w:space="0" w:color="auto"/>
                <w:left w:val="none" w:sz="0" w:space="0" w:color="auto"/>
                <w:bottom w:val="none" w:sz="0" w:space="0" w:color="auto"/>
                <w:right w:val="none" w:sz="0" w:space="0" w:color="auto"/>
              </w:divBdr>
              <w:divsChild>
                <w:div w:id="2146508739">
                  <w:marLeft w:val="0"/>
                  <w:marRight w:val="0"/>
                  <w:marTop w:val="0"/>
                  <w:marBottom w:val="0"/>
                  <w:divBdr>
                    <w:top w:val="none" w:sz="0" w:space="0" w:color="auto"/>
                    <w:left w:val="none" w:sz="0" w:space="0" w:color="auto"/>
                    <w:bottom w:val="none" w:sz="0" w:space="0" w:color="auto"/>
                    <w:right w:val="none" w:sz="0" w:space="0" w:color="auto"/>
                  </w:divBdr>
                  <w:divsChild>
                    <w:div w:id="1864858232">
                      <w:marLeft w:val="0"/>
                      <w:marRight w:val="0"/>
                      <w:marTop w:val="0"/>
                      <w:marBottom w:val="0"/>
                      <w:divBdr>
                        <w:top w:val="none" w:sz="0" w:space="0" w:color="auto"/>
                        <w:left w:val="single" w:sz="4" w:space="6" w:color="EDEDED"/>
                        <w:bottom w:val="none" w:sz="0" w:space="0" w:color="auto"/>
                        <w:right w:val="none" w:sz="0" w:space="0" w:color="auto"/>
                      </w:divBdr>
                      <w:divsChild>
                        <w:div w:id="1045447020">
                          <w:marLeft w:val="0"/>
                          <w:marRight w:val="0"/>
                          <w:marTop w:val="0"/>
                          <w:marBottom w:val="0"/>
                          <w:divBdr>
                            <w:top w:val="none" w:sz="0" w:space="0" w:color="auto"/>
                            <w:left w:val="none" w:sz="0" w:space="0" w:color="auto"/>
                            <w:bottom w:val="none" w:sz="0" w:space="0" w:color="auto"/>
                            <w:right w:val="none" w:sz="0" w:space="0" w:color="auto"/>
                          </w:divBdr>
                          <w:divsChild>
                            <w:div w:id="772942709">
                              <w:marLeft w:val="0"/>
                              <w:marRight w:val="0"/>
                              <w:marTop w:val="0"/>
                              <w:marBottom w:val="0"/>
                              <w:divBdr>
                                <w:top w:val="none" w:sz="0" w:space="0" w:color="auto"/>
                                <w:left w:val="none" w:sz="0" w:space="0" w:color="auto"/>
                                <w:bottom w:val="none" w:sz="0" w:space="0" w:color="auto"/>
                                <w:right w:val="none" w:sz="0" w:space="0" w:color="auto"/>
                              </w:divBdr>
                              <w:divsChild>
                                <w:div w:id="1043292231">
                                  <w:marLeft w:val="0"/>
                                  <w:marRight w:val="0"/>
                                  <w:marTop w:val="0"/>
                                  <w:marBottom w:val="0"/>
                                  <w:divBdr>
                                    <w:top w:val="none" w:sz="0" w:space="0" w:color="auto"/>
                                    <w:left w:val="none" w:sz="0" w:space="0" w:color="auto"/>
                                    <w:bottom w:val="none" w:sz="0" w:space="0" w:color="auto"/>
                                    <w:right w:val="none" w:sz="0" w:space="0" w:color="auto"/>
                                  </w:divBdr>
                                  <w:divsChild>
                                    <w:div w:id="1851722374">
                                      <w:marLeft w:val="0"/>
                                      <w:marRight w:val="0"/>
                                      <w:marTop w:val="0"/>
                                      <w:marBottom w:val="0"/>
                                      <w:divBdr>
                                        <w:top w:val="none" w:sz="0" w:space="0" w:color="auto"/>
                                        <w:left w:val="none" w:sz="0" w:space="0" w:color="auto"/>
                                        <w:bottom w:val="none" w:sz="0" w:space="0" w:color="auto"/>
                                        <w:right w:val="none" w:sz="0" w:space="0" w:color="auto"/>
                                      </w:divBdr>
                                      <w:divsChild>
                                        <w:div w:id="725837197">
                                          <w:marLeft w:val="0"/>
                                          <w:marRight w:val="0"/>
                                          <w:marTop w:val="0"/>
                                          <w:marBottom w:val="0"/>
                                          <w:divBdr>
                                            <w:top w:val="none" w:sz="0" w:space="0" w:color="auto"/>
                                            <w:left w:val="none" w:sz="0" w:space="0" w:color="auto"/>
                                            <w:bottom w:val="none" w:sz="0" w:space="0" w:color="auto"/>
                                            <w:right w:val="none" w:sz="0" w:space="0" w:color="auto"/>
                                          </w:divBdr>
                                          <w:divsChild>
                                            <w:div w:id="1333100150">
                                              <w:marLeft w:val="0"/>
                                              <w:marRight w:val="0"/>
                                              <w:marTop w:val="0"/>
                                              <w:marBottom w:val="0"/>
                                              <w:divBdr>
                                                <w:top w:val="none" w:sz="0" w:space="0" w:color="auto"/>
                                                <w:left w:val="none" w:sz="0" w:space="0" w:color="auto"/>
                                                <w:bottom w:val="none" w:sz="0" w:space="0" w:color="auto"/>
                                                <w:right w:val="none" w:sz="0" w:space="0" w:color="auto"/>
                                              </w:divBdr>
                                              <w:divsChild>
                                                <w:div w:id="1044721252">
                                                  <w:marLeft w:val="0"/>
                                                  <w:marRight w:val="0"/>
                                                  <w:marTop w:val="0"/>
                                                  <w:marBottom w:val="0"/>
                                                  <w:divBdr>
                                                    <w:top w:val="none" w:sz="0" w:space="0" w:color="auto"/>
                                                    <w:left w:val="none" w:sz="0" w:space="0" w:color="auto"/>
                                                    <w:bottom w:val="none" w:sz="0" w:space="0" w:color="auto"/>
                                                    <w:right w:val="none" w:sz="0" w:space="0" w:color="auto"/>
                                                  </w:divBdr>
                                                  <w:divsChild>
                                                    <w:div w:id="188628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numbering" Target="numbering.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www.nfrc.org"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2C8C6-8710-496B-83DF-AA1B6F4ED125}">
  <ds:schemaRefs>
    <ds:schemaRef ds:uri="http://schemas.openxmlformats.org/officeDocument/2006/bibliography"/>
  </ds:schemaRefs>
</ds:datastoreItem>
</file>

<file path=customXml/itemProps2.xml><?xml version="1.0" encoding="utf-8"?>
<ds:datastoreItem xmlns:ds="http://schemas.openxmlformats.org/officeDocument/2006/customXml" ds:itemID="{1A538D58-057E-4125-9726-DC1456B33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35</Pages>
  <Words>12037</Words>
  <Characters>88021</Characters>
  <Application>Microsoft Office Word</Application>
  <DocSecurity>0</DocSecurity>
  <Lines>733</Lines>
  <Paragraphs>199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99859</CharactersWithSpaces>
  <SharedDoc>false</SharedDoc>
  <HLinks>
    <vt:vector size="18" baseType="variant">
      <vt:variant>
        <vt:i4>4456541</vt:i4>
      </vt:variant>
      <vt:variant>
        <vt:i4>6</vt:i4>
      </vt:variant>
      <vt:variant>
        <vt:i4>0</vt:i4>
      </vt:variant>
      <vt:variant>
        <vt:i4>5</vt:i4>
      </vt:variant>
      <vt:variant>
        <vt:lpwstr>http://www.nfrc.org/</vt:lpwstr>
      </vt:variant>
      <vt:variant>
        <vt:lpwstr/>
      </vt:variant>
      <vt:variant>
        <vt:i4>4390927</vt:i4>
      </vt:variant>
      <vt:variant>
        <vt:i4>3</vt:i4>
      </vt:variant>
      <vt:variant>
        <vt:i4>0</vt:i4>
      </vt:variant>
      <vt:variant>
        <vt:i4>5</vt:i4>
      </vt:variant>
      <vt:variant>
        <vt:lpwstr>http://www.energy.ca.gov/title24/</vt:lpwstr>
      </vt:variant>
      <vt:variant>
        <vt:lpwstr/>
      </vt:variant>
      <vt:variant>
        <vt:i4>720983</vt:i4>
      </vt:variant>
      <vt:variant>
        <vt:i4>0</vt:i4>
      </vt:variant>
      <vt:variant>
        <vt:i4>0</vt:i4>
      </vt:variant>
      <vt:variant>
        <vt:i4>5</vt:i4>
      </vt:variant>
      <vt:variant>
        <vt:lpwstr>https://team.archenergy.com/ssfs/files/internal/liferay.com/7382/31109/attach/simpleFileRepository/www.coolroofs.org/products/search.php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jrm20130728</dc:creator>
  <cp:lastModifiedBy>Smith, Alexis@Energy</cp:lastModifiedBy>
  <cp:revision>118</cp:revision>
  <cp:lastPrinted>2018-10-17T22:40:00Z</cp:lastPrinted>
  <dcterms:created xsi:type="dcterms:W3CDTF">2018-10-19T21:40:00Z</dcterms:created>
  <dcterms:modified xsi:type="dcterms:W3CDTF">2018-12-28T23:29:00Z</dcterms:modified>
</cp:coreProperties>
</file>
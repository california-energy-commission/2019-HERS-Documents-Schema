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73" w:type="pct"/>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7"/>
        <w:gridCol w:w="5599"/>
        <w:gridCol w:w="4646"/>
      </w:tblGrid>
      <w:tr w:rsidR="009F65A5" w:rsidRPr="00A8560F" w14:paraId="1B957458" w14:textId="77777777" w:rsidTr="00504F82">
        <w:trPr>
          <w:trHeight w:val="377"/>
        </w:trPr>
        <w:tc>
          <w:tcPr>
            <w:tcW w:w="10957" w:type="dxa"/>
            <w:gridSpan w:val="3"/>
            <w:shd w:val="clear" w:color="auto" w:fill="auto"/>
            <w:noWrap/>
            <w:vAlign w:val="center"/>
            <w:hideMark/>
          </w:tcPr>
          <w:p w14:paraId="1B957457" w14:textId="77777777" w:rsidR="009F65A5" w:rsidRPr="001F3E74" w:rsidRDefault="009F65A5" w:rsidP="00504F82">
            <w:pPr>
              <w:spacing w:after="0"/>
              <w:rPr>
                <w:rFonts w:eastAsia="Times New Roman"/>
                <w:color w:val="000000"/>
              </w:rPr>
            </w:pPr>
            <w:bookmarkStart w:id="0" w:name="_GoBack" w:colFirst="1" w:colLast="1"/>
            <w:r>
              <w:rPr>
                <w:rFonts w:asciiTheme="minorHAnsi" w:hAnsiTheme="minorHAnsi"/>
                <w:b/>
                <w:sz w:val="20"/>
                <w:szCs w:val="20"/>
              </w:rPr>
              <w:t>A. General System Information</w:t>
            </w:r>
          </w:p>
        </w:tc>
      </w:tr>
      <w:tr w:rsidR="009F65A5" w:rsidRPr="00A8560F" w14:paraId="1B95745C" w14:textId="77777777" w:rsidTr="00504F82">
        <w:trPr>
          <w:trHeight w:val="432"/>
        </w:trPr>
        <w:tc>
          <w:tcPr>
            <w:tcW w:w="493" w:type="dxa"/>
            <w:shd w:val="clear" w:color="auto" w:fill="auto"/>
            <w:noWrap/>
            <w:vAlign w:val="center"/>
            <w:hideMark/>
          </w:tcPr>
          <w:p w14:paraId="1B957459" w14:textId="77777777" w:rsidR="009F65A5" w:rsidRPr="00A863FD" w:rsidRDefault="009F65A5" w:rsidP="004E12C5">
            <w:pPr>
              <w:spacing w:after="0" w:line="240" w:lineRule="auto"/>
              <w:jc w:val="center"/>
              <w:rPr>
                <w:rFonts w:asciiTheme="minorHAnsi" w:hAnsiTheme="minorHAnsi"/>
                <w:sz w:val="20"/>
                <w:szCs w:val="20"/>
              </w:rPr>
            </w:pPr>
            <w:r w:rsidRPr="00A863FD">
              <w:rPr>
                <w:rFonts w:asciiTheme="minorHAnsi" w:hAnsiTheme="minorHAnsi"/>
                <w:sz w:val="20"/>
                <w:szCs w:val="20"/>
              </w:rPr>
              <w:t>01</w:t>
            </w:r>
          </w:p>
        </w:tc>
        <w:tc>
          <w:tcPr>
            <w:tcW w:w="5719" w:type="dxa"/>
            <w:shd w:val="clear" w:color="auto" w:fill="auto"/>
            <w:noWrap/>
            <w:vAlign w:val="center"/>
            <w:hideMark/>
          </w:tcPr>
          <w:p w14:paraId="1B95745A" w14:textId="24006C19" w:rsidR="009F65A5" w:rsidRPr="00A863FD" w:rsidRDefault="009F65A5" w:rsidP="004E12C5">
            <w:pPr>
              <w:spacing w:after="0" w:line="240" w:lineRule="auto"/>
              <w:rPr>
                <w:rFonts w:asciiTheme="minorHAnsi" w:hAnsiTheme="minorHAnsi"/>
                <w:sz w:val="20"/>
                <w:szCs w:val="20"/>
              </w:rPr>
            </w:pPr>
            <w:r w:rsidRPr="00A863FD">
              <w:rPr>
                <w:rFonts w:asciiTheme="minorHAnsi" w:hAnsiTheme="minorHAnsi"/>
                <w:sz w:val="20"/>
                <w:szCs w:val="20"/>
              </w:rPr>
              <w:t>Water Heating System</w:t>
            </w:r>
            <w:r w:rsidR="00C72744" w:rsidRPr="00A863FD">
              <w:rPr>
                <w:rFonts w:asciiTheme="minorHAnsi" w:hAnsiTheme="minorHAnsi"/>
                <w:sz w:val="20"/>
                <w:szCs w:val="20"/>
              </w:rPr>
              <w:t xml:space="preserve"> ID or</w:t>
            </w:r>
            <w:r w:rsidRPr="00A863FD">
              <w:rPr>
                <w:rFonts w:asciiTheme="minorHAnsi" w:hAnsiTheme="minorHAnsi"/>
                <w:sz w:val="20"/>
                <w:szCs w:val="20"/>
              </w:rPr>
              <w:t xml:space="preserve"> Name</w:t>
            </w:r>
            <w:r w:rsidR="00CC1432" w:rsidRPr="00A863FD">
              <w:rPr>
                <w:rFonts w:asciiTheme="minorHAnsi" w:hAnsiTheme="minorHAnsi"/>
                <w:sz w:val="20"/>
                <w:szCs w:val="20"/>
              </w:rPr>
              <w:t>:</w:t>
            </w:r>
          </w:p>
        </w:tc>
        <w:tc>
          <w:tcPr>
            <w:tcW w:w="4745" w:type="dxa"/>
            <w:shd w:val="clear" w:color="auto" w:fill="auto"/>
            <w:noWrap/>
            <w:vAlign w:val="center"/>
            <w:hideMark/>
          </w:tcPr>
          <w:p w14:paraId="1B95745B" w14:textId="77777777" w:rsidR="009F65A5" w:rsidRPr="00A863FD" w:rsidRDefault="009F65A5" w:rsidP="004E12C5">
            <w:pPr>
              <w:spacing w:after="0"/>
              <w:rPr>
                <w:rFonts w:asciiTheme="minorHAnsi" w:hAnsiTheme="minorHAnsi"/>
                <w:sz w:val="20"/>
                <w:szCs w:val="20"/>
              </w:rPr>
            </w:pPr>
          </w:p>
        </w:tc>
      </w:tr>
      <w:tr w:rsidR="009F65A5" w:rsidRPr="00A8560F" w14:paraId="1B957460" w14:textId="77777777" w:rsidTr="00504F82">
        <w:trPr>
          <w:trHeight w:val="432"/>
        </w:trPr>
        <w:tc>
          <w:tcPr>
            <w:tcW w:w="493" w:type="dxa"/>
            <w:shd w:val="clear" w:color="auto" w:fill="auto"/>
            <w:noWrap/>
            <w:vAlign w:val="center"/>
            <w:hideMark/>
          </w:tcPr>
          <w:p w14:paraId="1B95745D" w14:textId="77777777" w:rsidR="009F65A5" w:rsidRPr="00A863FD" w:rsidRDefault="009F65A5" w:rsidP="004E12C5">
            <w:pPr>
              <w:spacing w:after="0" w:line="240" w:lineRule="auto"/>
              <w:jc w:val="center"/>
              <w:rPr>
                <w:rFonts w:asciiTheme="minorHAnsi" w:hAnsiTheme="minorHAnsi"/>
                <w:sz w:val="20"/>
                <w:szCs w:val="20"/>
              </w:rPr>
            </w:pPr>
            <w:r w:rsidRPr="00A863FD">
              <w:rPr>
                <w:rFonts w:asciiTheme="minorHAnsi" w:hAnsiTheme="minorHAnsi"/>
                <w:sz w:val="20"/>
                <w:szCs w:val="20"/>
              </w:rPr>
              <w:t>02</w:t>
            </w:r>
          </w:p>
        </w:tc>
        <w:tc>
          <w:tcPr>
            <w:tcW w:w="5719" w:type="dxa"/>
            <w:shd w:val="clear" w:color="auto" w:fill="auto"/>
            <w:noWrap/>
            <w:vAlign w:val="center"/>
            <w:hideMark/>
          </w:tcPr>
          <w:p w14:paraId="1B95745E" w14:textId="3F3FD0BA" w:rsidR="009F65A5" w:rsidRPr="00A863FD" w:rsidRDefault="009F65A5" w:rsidP="004E12C5">
            <w:pPr>
              <w:spacing w:after="0" w:line="240" w:lineRule="auto"/>
              <w:rPr>
                <w:rFonts w:asciiTheme="minorHAnsi" w:hAnsiTheme="minorHAnsi"/>
                <w:sz w:val="20"/>
                <w:szCs w:val="20"/>
              </w:rPr>
            </w:pPr>
            <w:r w:rsidRPr="00A863FD">
              <w:rPr>
                <w:rFonts w:asciiTheme="minorHAnsi" w:hAnsiTheme="minorHAnsi"/>
                <w:sz w:val="20"/>
                <w:szCs w:val="20"/>
              </w:rPr>
              <w:t>Climate Zone</w:t>
            </w:r>
            <w:r w:rsidR="00CC1432" w:rsidRPr="00A863FD">
              <w:rPr>
                <w:rFonts w:asciiTheme="minorHAnsi" w:hAnsiTheme="minorHAnsi"/>
                <w:sz w:val="20"/>
                <w:szCs w:val="20"/>
              </w:rPr>
              <w:t>:</w:t>
            </w:r>
          </w:p>
        </w:tc>
        <w:tc>
          <w:tcPr>
            <w:tcW w:w="4745" w:type="dxa"/>
            <w:shd w:val="clear" w:color="auto" w:fill="auto"/>
            <w:noWrap/>
            <w:vAlign w:val="center"/>
            <w:hideMark/>
          </w:tcPr>
          <w:p w14:paraId="1B95745F" w14:textId="77777777" w:rsidR="009F65A5" w:rsidRPr="00A863FD" w:rsidRDefault="009F65A5" w:rsidP="004E12C5">
            <w:pPr>
              <w:spacing w:after="0"/>
              <w:rPr>
                <w:rFonts w:asciiTheme="minorHAnsi" w:hAnsiTheme="minorHAnsi"/>
                <w:sz w:val="20"/>
                <w:szCs w:val="20"/>
              </w:rPr>
            </w:pPr>
          </w:p>
        </w:tc>
      </w:tr>
      <w:tr w:rsidR="007C60F5" w:rsidRPr="00A8560F" w14:paraId="1B957464" w14:textId="77777777" w:rsidTr="00504F82">
        <w:trPr>
          <w:trHeight w:val="432"/>
        </w:trPr>
        <w:tc>
          <w:tcPr>
            <w:tcW w:w="493" w:type="dxa"/>
            <w:shd w:val="clear" w:color="auto" w:fill="auto"/>
            <w:noWrap/>
            <w:vAlign w:val="center"/>
            <w:hideMark/>
          </w:tcPr>
          <w:p w14:paraId="1B957461" w14:textId="77777777" w:rsidR="007C60F5" w:rsidRPr="00A863FD" w:rsidRDefault="007C60F5" w:rsidP="004E12C5">
            <w:pPr>
              <w:spacing w:after="0" w:line="240" w:lineRule="auto"/>
              <w:jc w:val="center"/>
              <w:rPr>
                <w:rFonts w:asciiTheme="minorHAnsi" w:hAnsiTheme="minorHAnsi"/>
                <w:sz w:val="20"/>
                <w:szCs w:val="20"/>
              </w:rPr>
            </w:pPr>
            <w:r w:rsidRPr="00A863FD">
              <w:rPr>
                <w:rFonts w:asciiTheme="minorHAnsi" w:hAnsiTheme="minorHAnsi"/>
                <w:sz w:val="20"/>
                <w:szCs w:val="20"/>
              </w:rPr>
              <w:t>03</w:t>
            </w:r>
          </w:p>
        </w:tc>
        <w:tc>
          <w:tcPr>
            <w:tcW w:w="5719" w:type="dxa"/>
            <w:shd w:val="clear" w:color="auto" w:fill="auto"/>
            <w:noWrap/>
            <w:vAlign w:val="center"/>
            <w:hideMark/>
          </w:tcPr>
          <w:p w14:paraId="1B957462" w14:textId="4FD59F71" w:rsidR="007C60F5" w:rsidRPr="00A863FD" w:rsidRDefault="00723E5B" w:rsidP="00504F82">
            <w:pPr>
              <w:spacing w:after="0" w:line="240" w:lineRule="auto"/>
              <w:rPr>
                <w:rFonts w:asciiTheme="minorHAnsi" w:eastAsia="Times New Roman" w:hAnsiTheme="minorHAnsi"/>
                <w:sz w:val="20"/>
                <w:szCs w:val="20"/>
              </w:rPr>
            </w:pPr>
            <w:r w:rsidRPr="00A863FD">
              <w:rPr>
                <w:rFonts w:asciiTheme="minorHAnsi" w:eastAsia="Times New Roman" w:hAnsiTheme="minorHAnsi"/>
                <w:color w:val="000000"/>
                <w:sz w:val="20"/>
                <w:szCs w:val="20"/>
              </w:rPr>
              <w:t xml:space="preserve">Name of Program </w:t>
            </w:r>
            <w:r w:rsidR="00CC1432" w:rsidRPr="00A863FD">
              <w:rPr>
                <w:rFonts w:asciiTheme="minorHAnsi" w:eastAsia="Times New Roman" w:hAnsiTheme="minorHAnsi"/>
                <w:color w:val="000000"/>
                <w:sz w:val="20"/>
                <w:szCs w:val="20"/>
              </w:rPr>
              <w:t>U</w:t>
            </w:r>
            <w:r w:rsidRPr="00A863FD">
              <w:rPr>
                <w:rFonts w:asciiTheme="minorHAnsi" w:eastAsia="Times New Roman" w:hAnsiTheme="minorHAnsi"/>
                <w:color w:val="000000"/>
                <w:sz w:val="20"/>
                <w:szCs w:val="20"/>
              </w:rPr>
              <w:t xml:space="preserve">sed to </w:t>
            </w:r>
            <w:r w:rsidR="00CC1432" w:rsidRPr="00A863FD">
              <w:rPr>
                <w:rFonts w:asciiTheme="minorHAnsi" w:eastAsia="Times New Roman" w:hAnsiTheme="minorHAnsi"/>
                <w:color w:val="000000"/>
                <w:sz w:val="20"/>
                <w:szCs w:val="20"/>
              </w:rPr>
              <w:t>G</w:t>
            </w:r>
            <w:r w:rsidRPr="00A863FD">
              <w:rPr>
                <w:rFonts w:asciiTheme="minorHAnsi" w:eastAsia="Times New Roman" w:hAnsiTheme="minorHAnsi"/>
                <w:color w:val="000000"/>
                <w:sz w:val="20"/>
                <w:szCs w:val="20"/>
              </w:rPr>
              <w:t>enerate Solar Savings Fraction</w:t>
            </w:r>
            <w:r w:rsidR="00CC1432" w:rsidRPr="00A863FD">
              <w:rPr>
                <w:rFonts w:asciiTheme="minorHAnsi" w:eastAsia="Times New Roman" w:hAnsiTheme="minorHAnsi"/>
                <w:color w:val="000000"/>
                <w:sz w:val="20"/>
                <w:szCs w:val="20"/>
              </w:rPr>
              <w:t>:</w:t>
            </w:r>
          </w:p>
        </w:tc>
        <w:tc>
          <w:tcPr>
            <w:tcW w:w="4745" w:type="dxa"/>
            <w:shd w:val="clear" w:color="auto" w:fill="auto"/>
            <w:noWrap/>
            <w:vAlign w:val="center"/>
            <w:hideMark/>
          </w:tcPr>
          <w:p w14:paraId="1B957463" w14:textId="77777777" w:rsidR="007C60F5" w:rsidRPr="00A863FD" w:rsidRDefault="007C60F5" w:rsidP="004E12C5">
            <w:pPr>
              <w:spacing w:after="0"/>
              <w:rPr>
                <w:rFonts w:asciiTheme="minorHAnsi" w:hAnsiTheme="minorHAnsi"/>
                <w:sz w:val="20"/>
                <w:szCs w:val="20"/>
              </w:rPr>
            </w:pPr>
          </w:p>
        </w:tc>
      </w:tr>
      <w:tr w:rsidR="007C60F5" w:rsidRPr="00A8560F" w14:paraId="1B957468" w14:textId="77777777" w:rsidTr="00504F82">
        <w:trPr>
          <w:trHeight w:val="432"/>
        </w:trPr>
        <w:tc>
          <w:tcPr>
            <w:tcW w:w="493" w:type="dxa"/>
            <w:shd w:val="clear" w:color="auto" w:fill="auto"/>
            <w:noWrap/>
            <w:vAlign w:val="center"/>
            <w:hideMark/>
          </w:tcPr>
          <w:p w14:paraId="1B957465" w14:textId="77777777" w:rsidR="007C60F5" w:rsidRPr="00A863FD" w:rsidRDefault="007C60F5" w:rsidP="004E12C5">
            <w:pPr>
              <w:spacing w:after="0" w:line="240" w:lineRule="auto"/>
              <w:jc w:val="center"/>
              <w:rPr>
                <w:rFonts w:asciiTheme="minorHAnsi" w:hAnsiTheme="minorHAnsi"/>
                <w:sz w:val="20"/>
                <w:szCs w:val="20"/>
              </w:rPr>
            </w:pPr>
            <w:r w:rsidRPr="00A863FD">
              <w:rPr>
                <w:rFonts w:asciiTheme="minorHAnsi" w:hAnsiTheme="minorHAnsi"/>
                <w:sz w:val="20"/>
                <w:szCs w:val="20"/>
              </w:rPr>
              <w:t>04</w:t>
            </w:r>
          </w:p>
        </w:tc>
        <w:tc>
          <w:tcPr>
            <w:tcW w:w="5719" w:type="dxa"/>
            <w:shd w:val="clear" w:color="auto" w:fill="auto"/>
            <w:noWrap/>
            <w:vAlign w:val="center"/>
            <w:hideMark/>
          </w:tcPr>
          <w:p w14:paraId="1B957466" w14:textId="5DE4C71E" w:rsidR="001C08F5" w:rsidRPr="00A863FD" w:rsidRDefault="007C60F5" w:rsidP="00504F82">
            <w:pPr>
              <w:spacing w:after="0" w:line="240" w:lineRule="auto"/>
              <w:rPr>
                <w:rFonts w:asciiTheme="minorHAnsi" w:eastAsia="Times New Roman" w:hAnsiTheme="minorHAnsi"/>
                <w:sz w:val="20"/>
                <w:szCs w:val="20"/>
              </w:rPr>
            </w:pPr>
            <w:r w:rsidRPr="00A863FD">
              <w:rPr>
                <w:rFonts w:asciiTheme="minorHAnsi" w:eastAsia="Times New Roman" w:hAnsiTheme="minorHAnsi"/>
                <w:color w:val="000000"/>
                <w:sz w:val="20"/>
                <w:szCs w:val="20"/>
              </w:rPr>
              <w:t xml:space="preserve">Version of </w:t>
            </w:r>
            <w:r w:rsidR="00CC1432" w:rsidRPr="00A863FD">
              <w:rPr>
                <w:rFonts w:asciiTheme="minorHAnsi" w:eastAsia="Times New Roman" w:hAnsiTheme="minorHAnsi"/>
                <w:color w:val="000000"/>
                <w:sz w:val="20"/>
                <w:szCs w:val="20"/>
              </w:rPr>
              <w:t>S</w:t>
            </w:r>
            <w:r w:rsidRPr="00A863FD">
              <w:rPr>
                <w:rFonts w:asciiTheme="minorHAnsi" w:eastAsia="Times New Roman" w:hAnsiTheme="minorHAnsi"/>
                <w:color w:val="000000"/>
                <w:sz w:val="20"/>
                <w:szCs w:val="20"/>
              </w:rPr>
              <w:t xml:space="preserve">oftware </w:t>
            </w:r>
            <w:r w:rsidR="00CC1432" w:rsidRPr="00A863FD">
              <w:rPr>
                <w:rFonts w:asciiTheme="minorHAnsi" w:eastAsia="Times New Roman" w:hAnsiTheme="minorHAnsi"/>
                <w:color w:val="000000"/>
                <w:sz w:val="20"/>
                <w:szCs w:val="20"/>
              </w:rPr>
              <w:t>U</w:t>
            </w:r>
            <w:r w:rsidRPr="00A863FD">
              <w:rPr>
                <w:rFonts w:asciiTheme="minorHAnsi" w:eastAsia="Times New Roman" w:hAnsiTheme="minorHAnsi"/>
                <w:color w:val="000000"/>
                <w:sz w:val="20"/>
                <w:szCs w:val="20"/>
              </w:rPr>
              <w:t>sed</w:t>
            </w:r>
            <w:r w:rsidR="00723E5B" w:rsidRPr="00A863FD">
              <w:rPr>
                <w:rFonts w:asciiTheme="minorHAnsi" w:eastAsia="Times New Roman" w:hAnsiTheme="minorHAnsi"/>
                <w:color w:val="000000"/>
                <w:sz w:val="20"/>
                <w:szCs w:val="20"/>
              </w:rPr>
              <w:t xml:space="preserve"> </w:t>
            </w:r>
            <w:r w:rsidR="00A825F0" w:rsidRPr="00A863FD">
              <w:rPr>
                <w:rFonts w:asciiTheme="minorHAnsi" w:eastAsia="Times New Roman" w:hAnsiTheme="minorHAnsi"/>
                <w:color w:val="000000"/>
                <w:sz w:val="20"/>
                <w:szCs w:val="20"/>
              </w:rPr>
              <w:t xml:space="preserve">to </w:t>
            </w:r>
            <w:r w:rsidR="00CC1432" w:rsidRPr="00A863FD">
              <w:rPr>
                <w:rFonts w:asciiTheme="minorHAnsi" w:eastAsia="Times New Roman" w:hAnsiTheme="minorHAnsi"/>
                <w:color w:val="000000"/>
                <w:sz w:val="20"/>
                <w:szCs w:val="20"/>
              </w:rPr>
              <w:t>G</w:t>
            </w:r>
            <w:r w:rsidR="00A825F0" w:rsidRPr="00A863FD">
              <w:rPr>
                <w:rFonts w:asciiTheme="minorHAnsi" w:eastAsia="Times New Roman" w:hAnsiTheme="minorHAnsi"/>
                <w:color w:val="000000"/>
                <w:sz w:val="20"/>
                <w:szCs w:val="20"/>
              </w:rPr>
              <w:t>enerate Solar Savings Fraction</w:t>
            </w:r>
            <w:r w:rsidR="00CC1432" w:rsidRPr="00A863FD">
              <w:rPr>
                <w:rFonts w:asciiTheme="minorHAnsi" w:eastAsia="Times New Roman" w:hAnsiTheme="minorHAnsi"/>
                <w:color w:val="000000"/>
                <w:sz w:val="20"/>
                <w:szCs w:val="20"/>
              </w:rPr>
              <w:t>:</w:t>
            </w:r>
          </w:p>
        </w:tc>
        <w:tc>
          <w:tcPr>
            <w:tcW w:w="4745" w:type="dxa"/>
            <w:shd w:val="clear" w:color="auto" w:fill="auto"/>
            <w:noWrap/>
            <w:vAlign w:val="center"/>
            <w:hideMark/>
          </w:tcPr>
          <w:p w14:paraId="1B957467" w14:textId="77777777" w:rsidR="007C60F5" w:rsidRPr="00A863FD" w:rsidRDefault="007C60F5" w:rsidP="004E12C5">
            <w:pPr>
              <w:spacing w:after="0"/>
              <w:rPr>
                <w:rFonts w:asciiTheme="minorHAnsi" w:hAnsiTheme="minorHAnsi"/>
                <w:sz w:val="20"/>
                <w:szCs w:val="20"/>
              </w:rPr>
            </w:pPr>
          </w:p>
        </w:tc>
      </w:tr>
      <w:tr w:rsidR="007C60F5" w:rsidRPr="00A8560F" w14:paraId="1B95746C" w14:textId="77777777" w:rsidTr="00504F82">
        <w:trPr>
          <w:trHeight w:val="432"/>
        </w:trPr>
        <w:tc>
          <w:tcPr>
            <w:tcW w:w="493" w:type="dxa"/>
            <w:shd w:val="clear" w:color="auto" w:fill="auto"/>
            <w:noWrap/>
            <w:vAlign w:val="center"/>
            <w:hideMark/>
          </w:tcPr>
          <w:p w14:paraId="1B957469" w14:textId="2CB7AA8F" w:rsidR="00D04264" w:rsidRPr="00A863FD" w:rsidRDefault="007C60F5">
            <w:pPr>
              <w:spacing w:after="0" w:line="240" w:lineRule="auto"/>
              <w:jc w:val="center"/>
              <w:rPr>
                <w:rFonts w:asciiTheme="minorHAnsi" w:hAnsiTheme="minorHAnsi"/>
                <w:sz w:val="20"/>
                <w:szCs w:val="20"/>
              </w:rPr>
            </w:pPr>
            <w:r w:rsidRPr="00A863FD">
              <w:rPr>
                <w:rFonts w:asciiTheme="minorHAnsi" w:hAnsiTheme="minorHAnsi"/>
                <w:sz w:val="20"/>
                <w:szCs w:val="20"/>
              </w:rPr>
              <w:t>05</w:t>
            </w:r>
          </w:p>
        </w:tc>
        <w:tc>
          <w:tcPr>
            <w:tcW w:w="5719" w:type="dxa"/>
            <w:shd w:val="clear" w:color="auto" w:fill="auto"/>
            <w:noWrap/>
            <w:vAlign w:val="center"/>
            <w:hideMark/>
          </w:tcPr>
          <w:p w14:paraId="1B95746A" w14:textId="1D16EF91" w:rsidR="007C60F5" w:rsidRPr="00A863FD" w:rsidRDefault="007C60F5" w:rsidP="004E12C5">
            <w:pPr>
              <w:spacing w:after="0" w:line="240" w:lineRule="auto"/>
              <w:rPr>
                <w:rFonts w:asciiTheme="minorHAnsi" w:hAnsiTheme="minorHAnsi"/>
                <w:sz w:val="20"/>
                <w:szCs w:val="20"/>
              </w:rPr>
            </w:pPr>
            <w:r w:rsidRPr="00A863FD">
              <w:rPr>
                <w:rFonts w:asciiTheme="minorHAnsi" w:eastAsia="Times New Roman" w:hAnsiTheme="minorHAnsi"/>
                <w:sz w:val="20"/>
                <w:szCs w:val="20"/>
              </w:rPr>
              <w:t>Collector Manufacturer</w:t>
            </w:r>
            <w:r w:rsidR="00CC1432" w:rsidRPr="00A863FD">
              <w:rPr>
                <w:rFonts w:asciiTheme="minorHAnsi" w:eastAsia="Times New Roman" w:hAnsiTheme="minorHAnsi"/>
                <w:sz w:val="20"/>
                <w:szCs w:val="20"/>
              </w:rPr>
              <w:t>:</w:t>
            </w:r>
          </w:p>
        </w:tc>
        <w:tc>
          <w:tcPr>
            <w:tcW w:w="4745" w:type="dxa"/>
            <w:shd w:val="clear" w:color="auto" w:fill="auto"/>
            <w:noWrap/>
            <w:vAlign w:val="center"/>
            <w:hideMark/>
          </w:tcPr>
          <w:p w14:paraId="1B95746B" w14:textId="77777777" w:rsidR="007C60F5" w:rsidRPr="00A863FD" w:rsidRDefault="007C60F5" w:rsidP="004E12C5">
            <w:pPr>
              <w:spacing w:after="0"/>
              <w:rPr>
                <w:rFonts w:asciiTheme="minorHAnsi" w:hAnsiTheme="minorHAnsi"/>
                <w:sz w:val="20"/>
                <w:szCs w:val="20"/>
              </w:rPr>
            </w:pPr>
          </w:p>
        </w:tc>
      </w:tr>
      <w:tr w:rsidR="007C60F5" w:rsidRPr="00A8560F" w14:paraId="1B957470" w14:textId="77777777" w:rsidTr="00504F82">
        <w:trPr>
          <w:trHeight w:val="432"/>
        </w:trPr>
        <w:tc>
          <w:tcPr>
            <w:tcW w:w="493" w:type="dxa"/>
            <w:shd w:val="clear" w:color="auto" w:fill="auto"/>
            <w:noWrap/>
            <w:vAlign w:val="center"/>
            <w:hideMark/>
          </w:tcPr>
          <w:p w14:paraId="1B95746D" w14:textId="13F14952" w:rsidR="00D04264" w:rsidRPr="00A863FD" w:rsidRDefault="007C60F5">
            <w:pPr>
              <w:spacing w:after="0" w:line="240" w:lineRule="auto"/>
              <w:jc w:val="center"/>
              <w:rPr>
                <w:rFonts w:asciiTheme="minorHAnsi" w:hAnsiTheme="minorHAnsi"/>
                <w:sz w:val="20"/>
                <w:szCs w:val="20"/>
              </w:rPr>
            </w:pPr>
            <w:r w:rsidRPr="00A863FD">
              <w:rPr>
                <w:rFonts w:asciiTheme="minorHAnsi" w:hAnsiTheme="minorHAnsi"/>
                <w:sz w:val="20"/>
                <w:szCs w:val="20"/>
              </w:rPr>
              <w:t>06</w:t>
            </w:r>
          </w:p>
        </w:tc>
        <w:tc>
          <w:tcPr>
            <w:tcW w:w="5719" w:type="dxa"/>
            <w:shd w:val="clear" w:color="auto" w:fill="auto"/>
            <w:noWrap/>
            <w:vAlign w:val="center"/>
            <w:hideMark/>
          </w:tcPr>
          <w:p w14:paraId="1B95746E" w14:textId="0109BF82" w:rsidR="007C60F5" w:rsidRPr="00A863FD" w:rsidRDefault="007C60F5" w:rsidP="004E12C5">
            <w:pPr>
              <w:spacing w:after="0" w:line="240" w:lineRule="auto"/>
              <w:rPr>
                <w:rFonts w:asciiTheme="minorHAnsi" w:eastAsia="Times New Roman" w:hAnsiTheme="minorHAnsi"/>
                <w:sz w:val="20"/>
                <w:szCs w:val="20"/>
              </w:rPr>
            </w:pPr>
            <w:r w:rsidRPr="00A863FD">
              <w:rPr>
                <w:rFonts w:asciiTheme="minorHAnsi" w:eastAsia="Times New Roman" w:hAnsiTheme="minorHAnsi"/>
                <w:sz w:val="20"/>
                <w:szCs w:val="20"/>
              </w:rPr>
              <w:t>Collector Brand</w:t>
            </w:r>
            <w:r w:rsidR="00CC1432" w:rsidRPr="00A863FD">
              <w:rPr>
                <w:rFonts w:asciiTheme="minorHAnsi" w:eastAsia="Times New Roman" w:hAnsiTheme="minorHAnsi"/>
                <w:sz w:val="20"/>
                <w:szCs w:val="20"/>
              </w:rPr>
              <w:t>:</w:t>
            </w:r>
          </w:p>
        </w:tc>
        <w:tc>
          <w:tcPr>
            <w:tcW w:w="4745" w:type="dxa"/>
            <w:shd w:val="clear" w:color="auto" w:fill="auto"/>
            <w:noWrap/>
            <w:vAlign w:val="center"/>
            <w:hideMark/>
          </w:tcPr>
          <w:p w14:paraId="1B95746F" w14:textId="77777777" w:rsidR="007C60F5" w:rsidRPr="00A863FD" w:rsidRDefault="007C60F5" w:rsidP="004E12C5">
            <w:pPr>
              <w:spacing w:after="0"/>
              <w:rPr>
                <w:rFonts w:asciiTheme="minorHAnsi" w:hAnsiTheme="minorHAnsi"/>
                <w:sz w:val="20"/>
                <w:szCs w:val="20"/>
              </w:rPr>
            </w:pPr>
          </w:p>
        </w:tc>
      </w:tr>
      <w:tr w:rsidR="007C60F5" w:rsidRPr="00A8560F" w14:paraId="1B957474" w14:textId="77777777" w:rsidTr="00504F82">
        <w:trPr>
          <w:trHeight w:val="432"/>
        </w:trPr>
        <w:tc>
          <w:tcPr>
            <w:tcW w:w="493" w:type="dxa"/>
            <w:shd w:val="clear" w:color="auto" w:fill="auto"/>
            <w:noWrap/>
            <w:vAlign w:val="center"/>
            <w:hideMark/>
          </w:tcPr>
          <w:p w14:paraId="1B957471" w14:textId="2A9698BF" w:rsidR="00D04264" w:rsidRPr="00A863FD" w:rsidRDefault="007C60F5">
            <w:pPr>
              <w:spacing w:after="0" w:line="240" w:lineRule="auto"/>
              <w:jc w:val="center"/>
              <w:rPr>
                <w:rFonts w:asciiTheme="minorHAnsi" w:hAnsiTheme="minorHAnsi"/>
                <w:sz w:val="20"/>
                <w:szCs w:val="20"/>
              </w:rPr>
            </w:pPr>
            <w:r w:rsidRPr="00A863FD">
              <w:rPr>
                <w:rFonts w:asciiTheme="minorHAnsi" w:hAnsiTheme="minorHAnsi"/>
                <w:sz w:val="20"/>
                <w:szCs w:val="20"/>
              </w:rPr>
              <w:t>07</w:t>
            </w:r>
          </w:p>
        </w:tc>
        <w:tc>
          <w:tcPr>
            <w:tcW w:w="5719" w:type="dxa"/>
            <w:shd w:val="clear" w:color="auto" w:fill="auto"/>
            <w:noWrap/>
            <w:vAlign w:val="center"/>
            <w:hideMark/>
          </w:tcPr>
          <w:p w14:paraId="1B957472" w14:textId="6E6E9593" w:rsidR="007C60F5" w:rsidRPr="00A863FD" w:rsidRDefault="007C60F5" w:rsidP="004E12C5">
            <w:pPr>
              <w:spacing w:after="0" w:line="240" w:lineRule="auto"/>
              <w:rPr>
                <w:rFonts w:asciiTheme="minorHAnsi" w:hAnsiTheme="minorHAnsi"/>
                <w:sz w:val="20"/>
                <w:szCs w:val="20"/>
              </w:rPr>
            </w:pPr>
            <w:r w:rsidRPr="00A863FD">
              <w:rPr>
                <w:rFonts w:asciiTheme="minorHAnsi" w:eastAsia="Times New Roman" w:hAnsiTheme="minorHAnsi"/>
                <w:sz w:val="20"/>
                <w:szCs w:val="20"/>
              </w:rPr>
              <w:t>Collector Model Number</w:t>
            </w:r>
            <w:r w:rsidR="00CC1432" w:rsidRPr="00A863FD">
              <w:rPr>
                <w:rFonts w:asciiTheme="minorHAnsi" w:eastAsia="Times New Roman" w:hAnsiTheme="minorHAnsi"/>
                <w:sz w:val="20"/>
                <w:szCs w:val="20"/>
              </w:rPr>
              <w:t>:</w:t>
            </w:r>
          </w:p>
        </w:tc>
        <w:tc>
          <w:tcPr>
            <w:tcW w:w="4745" w:type="dxa"/>
            <w:shd w:val="clear" w:color="auto" w:fill="auto"/>
            <w:noWrap/>
            <w:vAlign w:val="center"/>
            <w:hideMark/>
          </w:tcPr>
          <w:p w14:paraId="1B957473" w14:textId="77777777" w:rsidR="007C60F5" w:rsidRPr="00A863FD" w:rsidRDefault="007C60F5" w:rsidP="004E12C5">
            <w:pPr>
              <w:spacing w:after="0"/>
              <w:rPr>
                <w:rFonts w:asciiTheme="minorHAnsi" w:hAnsiTheme="minorHAnsi"/>
                <w:sz w:val="20"/>
                <w:szCs w:val="20"/>
              </w:rPr>
            </w:pPr>
          </w:p>
        </w:tc>
      </w:tr>
      <w:tr w:rsidR="007C60F5" w:rsidRPr="00A8560F" w14:paraId="1B957478" w14:textId="77777777" w:rsidTr="00504F82">
        <w:trPr>
          <w:trHeight w:val="432"/>
        </w:trPr>
        <w:tc>
          <w:tcPr>
            <w:tcW w:w="493" w:type="dxa"/>
            <w:shd w:val="clear" w:color="auto" w:fill="auto"/>
            <w:noWrap/>
            <w:vAlign w:val="center"/>
            <w:hideMark/>
          </w:tcPr>
          <w:p w14:paraId="1B957475" w14:textId="236D1F77" w:rsidR="00D04264" w:rsidRPr="00A863FD" w:rsidRDefault="007C60F5">
            <w:pPr>
              <w:spacing w:after="0" w:line="240" w:lineRule="auto"/>
              <w:jc w:val="center"/>
              <w:rPr>
                <w:rFonts w:asciiTheme="minorHAnsi" w:hAnsiTheme="minorHAnsi"/>
                <w:sz w:val="20"/>
                <w:szCs w:val="20"/>
              </w:rPr>
            </w:pPr>
            <w:r w:rsidRPr="00A863FD">
              <w:rPr>
                <w:rFonts w:asciiTheme="minorHAnsi" w:hAnsiTheme="minorHAnsi"/>
                <w:sz w:val="20"/>
                <w:szCs w:val="20"/>
              </w:rPr>
              <w:t>08</w:t>
            </w:r>
          </w:p>
        </w:tc>
        <w:tc>
          <w:tcPr>
            <w:tcW w:w="5719" w:type="dxa"/>
            <w:shd w:val="clear" w:color="auto" w:fill="auto"/>
            <w:noWrap/>
            <w:vAlign w:val="center"/>
            <w:hideMark/>
          </w:tcPr>
          <w:p w14:paraId="1B957476" w14:textId="51E180FD" w:rsidR="007C60F5" w:rsidRPr="00A863FD" w:rsidRDefault="007C60F5" w:rsidP="004E12C5">
            <w:pPr>
              <w:spacing w:after="0" w:line="240" w:lineRule="auto"/>
              <w:rPr>
                <w:rFonts w:asciiTheme="minorHAnsi" w:hAnsiTheme="minorHAnsi"/>
                <w:sz w:val="20"/>
                <w:szCs w:val="20"/>
              </w:rPr>
            </w:pPr>
            <w:del w:id="1" w:author="Tam, Danny@Energy" w:date="2018-11-16T11:29:00Z">
              <w:r w:rsidRPr="00A863FD" w:rsidDel="00E32D8C">
                <w:rPr>
                  <w:rFonts w:asciiTheme="minorHAnsi" w:eastAsia="Times New Roman" w:hAnsiTheme="minorHAnsi"/>
                  <w:sz w:val="20"/>
                  <w:szCs w:val="20"/>
                </w:rPr>
                <w:delText xml:space="preserve">SRCC </w:delText>
              </w:r>
            </w:del>
            <w:r w:rsidRPr="00A863FD">
              <w:rPr>
                <w:rFonts w:asciiTheme="minorHAnsi" w:eastAsia="Times New Roman" w:hAnsiTheme="minorHAnsi"/>
                <w:sz w:val="20"/>
                <w:szCs w:val="20"/>
              </w:rPr>
              <w:t>Certification Number</w:t>
            </w:r>
            <w:r w:rsidR="00CC1432" w:rsidRPr="00A863FD">
              <w:rPr>
                <w:rFonts w:asciiTheme="minorHAnsi" w:eastAsia="Times New Roman" w:hAnsiTheme="minorHAnsi"/>
                <w:sz w:val="20"/>
                <w:szCs w:val="20"/>
              </w:rPr>
              <w:t>:</w:t>
            </w:r>
          </w:p>
        </w:tc>
        <w:tc>
          <w:tcPr>
            <w:tcW w:w="4745" w:type="dxa"/>
            <w:shd w:val="clear" w:color="auto" w:fill="auto"/>
            <w:noWrap/>
            <w:vAlign w:val="center"/>
            <w:hideMark/>
          </w:tcPr>
          <w:p w14:paraId="1B957477" w14:textId="77777777" w:rsidR="007C60F5" w:rsidRPr="00A863FD" w:rsidRDefault="007C60F5" w:rsidP="004E12C5">
            <w:pPr>
              <w:spacing w:after="0"/>
              <w:rPr>
                <w:rFonts w:asciiTheme="minorHAnsi" w:hAnsiTheme="minorHAnsi"/>
                <w:sz w:val="20"/>
                <w:szCs w:val="20"/>
              </w:rPr>
            </w:pPr>
          </w:p>
        </w:tc>
      </w:tr>
      <w:tr w:rsidR="007C60F5" w:rsidRPr="00A8560F" w14:paraId="1B95747C" w14:textId="77777777" w:rsidTr="00504F82">
        <w:trPr>
          <w:trHeight w:val="432"/>
        </w:trPr>
        <w:tc>
          <w:tcPr>
            <w:tcW w:w="493" w:type="dxa"/>
            <w:shd w:val="clear" w:color="auto" w:fill="auto"/>
            <w:noWrap/>
            <w:vAlign w:val="center"/>
            <w:hideMark/>
          </w:tcPr>
          <w:p w14:paraId="1B957479" w14:textId="77777777" w:rsidR="007C60F5" w:rsidRPr="00A863FD" w:rsidRDefault="007C60F5" w:rsidP="004E12C5">
            <w:pPr>
              <w:spacing w:after="0" w:line="240" w:lineRule="auto"/>
              <w:jc w:val="center"/>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09</w:t>
            </w:r>
          </w:p>
        </w:tc>
        <w:tc>
          <w:tcPr>
            <w:tcW w:w="5719" w:type="dxa"/>
            <w:shd w:val="clear" w:color="auto" w:fill="auto"/>
            <w:noWrap/>
            <w:vAlign w:val="center"/>
            <w:hideMark/>
          </w:tcPr>
          <w:p w14:paraId="1B95747A" w14:textId="77E72E54" w:rsidR="007C60F5" w:rsidRPr="00A863FD" w:rsidRDefault="007C60F5" w:rsidP="004E12C5">
            <w:pPr>
              <w:spacing w:after="0" w:line="240" w:lineRule="auto"/>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Collector Type</w:t>
            </w:r>
            <w:r w:rsidR="00CC1432" w:rsidRPr="00A863FD">
              <w:rPr>
                <w:rFonts w:asciiTheme="minorHAnsi" w:eastAsia="Times New Roman" w:hAnsiTheme="minorHAnsi"/>
                <w:color w:val="000000"/>
                <w:sz w:val="20"/>
                <w:szCs w:val="20"/>
              </w:rPr>
              <w:t>:</w:t>
            </w:r>
          </w:p>
        </w:tc>
        <w:tc>
          <w:tcPr>
            <w:tcW w:w="4745" w:type="dxa"/>
            <w:shd w:val="clear" w:color="auto" w:fill="auto"/>
            <w:noWrap/>
            <w:vAlign w:val="center"/>
            <w:hideMark/>
          </w:tcPr>
          <w:p w14:paraId="1B95747B" w14:textId="77777777" w:rsidR="007C60F5" w:rsidRPr="00A863FD" w:rsidRDefault="007C60F5" w:rsidP="004E12C5">
            <w:pPr>
              <w:spacing w:after="0" w:line="240" w:lineRule="auto"/>
              <w:rPr>
                <w:rFonts w:asciiTheme="minorHAnsi" w:eastAsia="Times New Roman" w:hAnsiTheme="minorHAnsi"/>
                <w:color w:val="000000"/>
                <w:sz w:val="20"/>
                <w:szCs w:val="20"/>
              </w:rPr>
            </w:pPr>
          </w:p>
        </w:tc>
      </w:tr>
      <w:tr w:rsidR="007C60F5" w:rsidRPr="00A8560F" w14:paraId="1B957480" w14:textId="77777777" w:rsidTr="00504F82">
        <w:trPr>
          <w:trHeight w:val="432"/>
        </w:trPr>
        <w:tc>
          <w:tcPr>
            <w:tcW w:w="493" w:type="dxa"/>
            <w:shd w:val="clear" w:color="auto" w:fill="auto"/>
            <w:noWrap/>
            <w:vAlign w:val="center"/>
            <w:hideMark/>
          </w:tcPr>
          <w:p w14:paraId="1B95747D" w14:textId="77777777" w:rsidR="007C60F5" w:rsidRPr="00A863FD" w:rsidRDefault="007C60F5" w:rsidP="004E12C5">
            <w:pPr>
              <w:spacing w:after="0" w:line="240" w:lineRule="auto"/>
              <w:jc w:val="center"/>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10</w:t>
            </w:r>
          </w:p>
        </w:tc>
        <w:tc>
          <w:tcPr>
            <w:tcW w:w="5719" w:type="dxa"/>
            <w:shd w:val="clear" w:color="auto" w:fill="auto"/>
            <w:noWrap/>
            <w:vAlign w:val="center"/>
            <w:hideMark/>
          </w:tcPr>
          <w:p w14:paraId="1B95747E" w14:textId="301996AC" w:rsidR="007C60F5" w:rsidRPr="00A863FD" w:rsidRDefault="007C60F5" w:rsidP="00C72744">
            <w:pPr>
              <w:spacing w:after="0" w:line="240" w:lineRule="auto"/>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Collector Area (</w:t>
            </w:r>
            <w:r w:rsidR="00A863FD" w:rsidRPr="00A863FD">
              <w:rPr>
                <w:sz w:val="20"/>
                <w:szCs w:val="18"/>
              </w:rPr>
              <w:t>ft</w:t>
            </w:r>
            <w:r w:rsidR="00A863FD" w:rsidRPr="00A863FD">
              <w:rPr>
                <w:sz w:val="20"/>
                <w:szCs w:val="18"/>
                <w:vertAlign w:val="superscript"/>
              </w:rPr>
              <w:t>2</w:t>
            </w:r>
            <w:r w:rsidRPr="00A863FD">
              <w:rPr>
                <w:rFonts w:asciiTheme="minorHAnsi" w:eastAsia="Times New Roman" w:hAnsiTheme="minorHAnsi"/>
                <w:color w:val="000000"/>
                <w:sz w:val="20"/>
                <w:szCs w:val="20"/>
              </w:rPr>
              <w:t>)</w:t>
            </w:r>
            <w:r w:rsidR="00CC1432" w:rsidRPr="00A863FD">
              <w:rPr>
                <w:rFonts w:asciiTheme="minorHAnsi" w:eastAsia="Times New Roman" w:hAnsiTheme="minorHAnsi"/>
                <w:color w:val="000000"/>
                <w:sz w:val="20"/>
                <w:szCs w:val="20"/>
              </w:rPr>
              <w:t>:</w:t>
            </w:r>
          </w:p>
        </w:tc>
        <w:tc>
          <w:tcPr>
            <w:tcW w:w="4745" w:type="dxa"/>
            <w:shd w:val="clear" w:color="auto" w:fill="auto"/>
            <w:noWrap/>
            <w:vAlign w:val="center"/>
            <w:hideMark/>
          </w:tcPr>
          <w:p w14:paraId="1B95747F" w14:textId="77777777" w:rsidR="007C60F5" w:rsidRPr="00A863FD" w:rsidRDefault="007C60F5" w:rsidP="004E12C5">
            <w:pPr>
              <w:spacing w:after="0" w:line="240" w:lineRule="auto"/>
              <w:rPr>
                <w:rFonts w:asciiTheme="minorHAnsi" w:eastAsia="Times New Roman" w:hAnsiTheme="minorHAnsi"/>
                <w:color w:val="000000"/>
                <w:sz w:val="20"/>
                <w:szCs w:val="20"/>
              </w:rPr>
            </w:pPr>
          </w:p>
        </w:tc>
      </w:tr>
      <w:tr w:rsidR="007C60F5" w:rsidRPr="00A8560F" w14:paraId="1B957484" w14:textId="77777777" w:rsidTr="00504F82">
        <w:trPr>
          <w:trHeight w:val="432"/>
        </w:trPr>
        <w:tc>
          <w:tcPr>
            <w:tcW w:w="493" w:type="dxa"/>
            <w:shd w:val="clear" w:color="auto" w:fill="auto"/>
            <w:noWrap/>
            <w:vAlign w:val="center"/>
            <w:hideMark/>
          </w:tcPr>
          <w:p w14:paraId="1B957481" w14:textId="77777777" w:rsidR="007C60F5" w:rsidRPr="00A863FD" w:rsidRDefault="007C60F5" w:rsidP="004E12C5">
            <w:pPr>
              <w:spacing w:after="0" w:line="240" w:lineRule="auto"/>
              <w:jc w:val="center"/>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11</w:t>
            </w:r>
          </w:p>
        </w:tc>
        <w:tc>
          <w:tcPr>
            <w:tcW w:w="5719" w:type="dxa"/>
            <w:shd w:val="clear" w:color="auto" w:fill="auto"/>
            <w:noWrap/>
            <w:vAlign w:val="center"/>
            <w:hideMark/>
          </w:tcPr>
          <w:p w14:paraId="1B957482" w14:textId="64BACECC" w:rsidR="007C60F5" w:rsidRPr="00A863FD" w:rsidRDefault="007C60F5" w:rsidP="004E12C5">
            <w:pPr>
              <w:spacing w:after="0" w:line="240" w:lineRule="auto"/>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Collector Rated Efficiency Curve Slope</w:t>
            </w:r>
            <w:r w:rsidR="00CC1432" w:rsidRPr="00A863FD">
              <w:rPr>
                <w:rFonts w:asciiTheme="minorHAnsi" w:eastAsia="Times New Roman" w:hAnsiTheme="minorHAnsi"/>
                <w:color w:val="000000"/>
                <w:sz w:val="20"/>
                <w:szCs w:val="20"/>
              </w:rPr>
              <w:t>:</w:t>
            </w:r>
          </w:p>
        </w:tc>
        <w:tc>
          <w:tcPr>
            <w:tcW w:w="4745" w:type="dxa"/>
            <w:shd w:val="clear" w:color="auto" w:fill="auto"/>
            <w:noWrap/>
            <w:vAlign w:val="center"/>
            <w:hideMark/>
          </w:tcPr>
          <w:p w14:paraId="1B957483" w14:textId="77777777" w:rsidR="007C60F5" w:rsidRPr="00A863FD" w:rsidRDefault="007C60F5" w:rsidP="004E12C5">
            <w:pPr>
              <w:spacing w:after="0" w:line="240" w:lineRule="auto"/>
              <w:rPr>
                <w:rFonts w:asciiTheme="minorHAnsi" w:eastAsia="Times New Roman" w:hAnsiTheme="minorHAnsi"/>
                <w:color w:val="000000"/>
                <w:sz w:val="20"/>
                <w:szCs w:val="20"/>
              </w:rPr>
            </w:pPr>
          </w:p>
        </w:tc>
      </w:tr>
      <w:tr w:rsidR="007C60F5" w:rsidRPr="00A8560F" w14:paraId="1B957488" w14:textId="77777777" w:rsidTr="00504F82">
        <w:trPr>
          <w:trHeight w:val="432"/>
        </w:trPr>
        <w:tc>
          <w:tcPr>
            <w:tcW w:w="493" w:type="dxa"/>
            <w:shd w:val="clear" w:color="auto" w:fill="auto"/>
            <w:noWrap/>
            <w:vAlign w:val="center"/>
            <w:hideMark/>
          </w:tcPr>
          <w:p w14:paraId="1B957485" w14:textId="77777777" w:rsidR="007C60F5" w:rsidRPr="00A863FD" w:rsidRDefault="007C60F5" w:rsidP="004E12C5">
            <w:pPr>
              <w:spacing w:after="0" w:line="240" w:lineRule="auto"/>
              <w:jc w:val="center"/>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12</w:t>
            </w:r>
          </w:p>
        </w:tc>
        <w:tc>
          <w:tcPr>
            <w:tcW w:w="5719" w:type="dxa"/>
            <w:shd w:val="clear" w:color="auto" w:fill="auto"/>
            <w:noWrap/>
            <w:vAlign w:val="center"/>
            <w:hideMark/>
          </w:tcPr>
          <w:p w14:paraId="1B957486" w14:textId="029D46C9" w:rsidR="007C60F5" w:rsidRPr="00A863FD" w:rsidRDefault="007C60F5" w:rsidP="004E12C5">
            <w:pPr>
              <w:spacing w:after="0" w:line="240" w:lineRule="auto"/>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Collector Rated Efficiency Curve Intercept</w:t>
            </w:r>
            <w:r w:rsidR="00CC1432" w:rsidRPr="00A863FD">
              <w:rPr>
                <w:rFonts w:asciiTheme="minorHAnsi" w:eastAsia="Times New Roman" w:hAnsiTheme="minorHAnsi"/>
                <w:color w:val="000000"/>
                <w:sz w:val="20"/>
                <w:szCs w:val="20"/>
              </w:rPr>
              <w:t>:</w:t>
            </w:r>
          </w:p>
        </w:tc>
        <w:tc>
          <w:tcPr>
            <w:tcW w:w="4745" w:type="dxa"/>
            <w:shd w:val="clear" w:color="auto" w:fill="auto"/>
            <w:noWrap/>
            <w:vAlign w:val="center"/>
            <w:hideMark/>
          </w:tcPr>
          <w:p w14:paraId="1B957487" w14:textId="77777777" w:rsidR="007C60F5" w:rsidRPr="00A863FD" w:rsidRDefault="007C60F5" w:rsidP="004E12C5">
            <w:pPr>
              <w:spacing w:after="0" w:line="240" w:lineRule="auto"/>
              <w:rPr>
                <w:rFonts w:asciiTheme="minorHAnsi" w:eastAsia="Times New Roman" w:hAnsiTheme="minorHAnsi"/>
                <w:color w:val="000000"/>
                <w:sz w:val="20"/>
                <w:szCs w:val="20"/>
              </w:rPr>
            </w:pPr>
          </w:p>
        </w:tc>
      </w:tr>
      <w:tr w:rsidR="007C60F5" w:rsidRPr="00A8560F" w14:paraId="1B95748C" w14:textId="77777777" w:rsidTr="00504F82">
        <w:trPr>
          <w:trHeight w:val="432"/>
        </w:trPr>
        <w:tc>
          <w:tcPr>
            <w:tcW w:w="493" w:type="dxa"/>
            <w:shd w:val="clear" w:color="auto" w:fill="auto"/>
            <w:noWrap/>
            <w:vAlign w:val="center"/>
            <w:hideMark/>
          </w:tcPr>
          <w:p w14:paraId="1B957489" w14:textId="77777777" w:rsidR="007C60F5" w:rsidRPr="00A863FD" w:rsidRDefault="007C60F5" w:rsidP="004E12C5">
            <w:pPr>
              <w:spacing w:after="0" w:line="240" w:lineRule="auto"/>
              <w:jc w:val="center"/>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13</w:t>
            </w:r>
          </w:p>
        </w:tc>
        <w:tc>
          <w:tcPr>
            <w:tcW w:w="5719" w:type="dxa"/>
            <w:shd w:val="clear" w:color="auto" w:fill="auto"/>
            <w:noWrap/>
            <w:vAlign w:val="center"/>
            <w:hideMark/>
          </w:tcPr>
          <w:p w14:paraId="1B95748A" w14:textId="202D46D9" w:rsidR="007C60F5" w:rsidRPr="00A863FD" w:rsidRDefault="007C60F5" w:rsidP="004E12C5">
            <w:pPr>
              <w:spacing w:after="0" w:line="240" w:lineRule="auto"/>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Number of Collectors</w:t>
            </w:r>
            <w:r w:rsidR="00CC1432" w:rsidRPr="00A863FD">
              <w:rPr>
                <w:rFonts w:asciiTheme="minorHAnsi" w:eastAsia="Times New Roman" w:hAnsiTheme="minorHAnsi"/>
                <w:color w:val="000000"/>
                <w:sz w:val="20"/>
                <w:szCs w:val="20"/>
              </w:rPr>
              <w:t>:</w:t>
            </w:r>
          </w:p>
        </w:tc>
        <w:tc>
          <w:tcPr>
            <w:tcW w:w="4745" w:type="dxa"/>
            <w:shd w:val="clear" w:color="auto" w:fill="auto"/>
            <w:noWrap/>
            <w:vAlign w:val="center"/>
            <w:hideMark/>
          </w:tcPr>
          <w:p w14:paraId="1B95748B" w14:textId="77777777" w:rsidR="007C60F5" w:rsidRPr="00A863FD" w:rsidRDefault="007C60F5" w:rsidP="004E12C5">
            <w:pPr>
              <w:spacing w:after="0" w:line="240" w:lineRule="auto"/>
              <w:rPr>
                <w:rFonts w:asciiTheme="minorHAnsi" w:eastAsia="Times New Roman" w:hAnsiTheme="minorHAnsi"/>
                <w:color w:val="000000"/>
                <w:sz w:val="20"/>
                <w:szCs w:val="20"/>
              </w:rPr>
            </w:pPr>
          </w:p>
        </w:tc>
      </w:tr>
      <w:tr w:rsidR="007C60F5" w:rsidRPr="00A8560F" w14:paraId="1B957490" w14:textId="77777777" w:rsidTr="00504F82">
        <w:trPr>
          <w:trHeight w:val="432"/>
        </w:trPr>
        <w:tc>
          <w:tcPr>
            <w:tcW w:w="493" w:type="dxa"/>
            <w:shd w:val="clear" w:color="auto" w:fill="auto"/>
            <w:noWrap/>
            <w:vAlign w:val="center"/>
            <w:hideMark/>
          </w:tcPr>
          <w:p w14:paraId="1B95748D" w14:textId="77777777" w:rsidR="007C60F5" w:rsidRPr="00A863FD" w:rsidRDefault="007C60F5" w:rsidP="004E12C5">
            <w:pPr>
              <w:spacing w:after="0" w:line="240" w:lineRule="auto"/>
              <w:jc w:val="center"/>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14</w:t>
            </w:r>
          </w:p>
        </w:tc>
        <w:tc>
          <w:tcPr>
            <w:tcW w:w="5719" w:type="dxa"/>
            <w:shd w:val="clear" w:color="auto" w:fill="auto"/>
            <w:noWrap/>
            <w:vAlign w:val="center"/>
            <w:hideMark/>
          </w:tcPr>
          <w:p w14:paraId="1B95748E" w14:textId="0403A45D" w:rsidR="007C60F5" w:rsidRPr="00A863FD" w:rsidRDefault="007C60F5" w:rsidP="004E12C5">
            <w:pPr>
              <w:spacing w:after="0" w:line="240" w:lineRule="auto"/>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Collector Fluid</w:t>
            </w:r>
            <w:r w:rsidR="00CC1432" w:rsidRPr="00A863FD">
              <w:rPr>
                <w:rFonts w:asciiTheme="minorHAnsi" w:eastAsia="Times New Roman" w:hAnsiTheme="minorHAnsi"/>
                <w:color w:val="000000"/>
                <w:sz w:val="20"/>
                <w:szCs w:val="20"/>
              </w:rPr>
              <w:t>:</w:t>
            </w:r>
          </w:p>
        </w:tc>
        <w:tc>
          <w:tcPr>
            <w:tcW w:w="4745" w:type="dxa"/>
            <w:shd w:val="clear" w:color="auto" w:fill="auto"/>
            <w:noWrap/>
            <w:vAlign w:val="center"/>
            <w:hideMark/>
          </w:tcPr>
          <w:p w14:paraId="1B95748F" w14:textId="77777777" w:rsidR="007C60F5" w:rsidRPr="00A863FD" w:rsidRDefault="007C60F5" w:rsidP="004E12C5">
            <w:pPr>
              <w:spacing w:after="0" w:line="240" w:lineRule="auto"/>
              <w:rPr>
                <w:rFonts w:asciiTheme="minorHAnsi" w:eastAsia="Times New Roman" w:hAnsiTheme="minorHAnsi"/>
                <w:color w:val="000000"/>
                <w:sz w:val="20"/>
                <w:szCs w:val="20"/>
              </w:rPr>
            </w:pPr>
          </w:p>
        </w:tc>
      </w:tr>
      <w:tr w:rsidR="007C60F5" w:rsidRPr="00A8560F" w14:paraId="1B957494" w14:textId="77777777" w:rsidTr="00504F82">
        <w:trPr>
          <w:trHeight w:val="432"/>
        </w:trPr>
        <w:tc>
          <w:tcPr>
            <w:tcW w:w="493" w:type="dxa"/>
            <w:shd w:val="clear" w:color="auto" w:fill="auto"/>
            <w:noWrap/>
            <w:vAlign w:val="center"/>
            <w:hideMark/>
          </w:tcPr>
          <w:p w14:paraId="1B957491" w14:textId="77777777" w:rsidR="007C60F5" w:rsidRPr="00A863FD" w:rsidRDefault="007C60F5" w:rsidP="004E12C5">
            <w:pPr>
              <w:spacing w:after="0" w:line="240" w:lineRule="auto"/>
              <w:jc w:val="center"/>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15</w:t>
            </w:r>
          </w:p>
        </w:tc>
        <w:tc>
          <w:tcPr>
            <w:tcW w:w="5719" w:type="dxa"/>
            <w:shd w:val="clear" w:color="auto" w:fill="auto"/>
            <w:noWrap/>
            <w:vAlign w:val="center"/>
            <w:hideMark/>
          </w:tcPr>
          <w:p w14:paraId="1B957492" w14:textId="66B14FC7" w:rsidR="007C60F5" w:rsidRPr="00A863FD" w:rsidRDefault="007C60F5" w:rsidP="00504F82">
            <w:pPr>
              <w:spacing w:after="0" w:line="240" w:lineRule="auto"/>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 xml:space="preserve">Water Heater Storage Volume in </w:t>
            </w:r>
            <w:r w:rsidR="00CC1432" w:rsidRPr="00A863FD">
              <w:rPr>
                <w:rFonts w:asciiTheme="minorHAnsi" w:eastAsia="Times New Roman" w:hAnsiTheme="minorHAnsi"/>
                <w:color w:val="000000"/>
                <w:sz w:val="20"/>
                <w:szCs w:val="20"/>
              </w:rPr>
              <w:t>G</w:t>
            </w:r>
            <w:r w:rsidRPr="00A863FD">
              <w:rPr>
                <w:rFonts w:asciiTheme="minorHAnsi" w:eastAsia="Times New Roman" w:hAnsiTheme="minorHAnsi"/>
                <w:color w:val="000000"/>
                <w:sz w:val="20"/>
                <w:szCs w:val="20"/>
              </w:rPr>
              <w:t>allons</w:t>
            </w:r>
            <w:r w:rsidR="00CC1432" w:rsidRPr="00A863FD">
              <w:rPr>
                <w:rFonts w:asciiTheme="minorHAnsi" w:eastAsia="Times New Roman" w:hAnsiTheme="minorHAnsi"/>
                <w:color w:val="000000"/>
                <w:sz w:val="20"/>
                <w:szCs w:val="20"/>
              </w:rPr>
              <w:t>:</w:t>
            </w:r>
          </w:p>
        </w:tc>
        <w:tc>
          <w:tcPr>
            <w:tcW w:w="4745" w:type="dxa"/>
            <w:shd w:val="clear" w:color="auto" w:fill="auto"/>
            <w:noWrap/>
            <w:vAlign w:val="center"/>
            <w:hideMark/>
          </w:tcPr>
          <w:p w14:paraId="1B957493" w14:textId="77777777" w:rsidR="007C60F5" w:rsidRPr="00A863FD" w:rsidRDefault="007C60F5" w:rsidP="004E12C5">
            <w:pPr>
              <w:spacing w:after="0" w:line="240" w:lineRule="auto"/>
              <w:rPr>
                <w:rFonts w:asciiTheme="minorHAnsi" w:eastAsia="Times New Roman" w:hAnsiTheme="minorHAnsi"/>
                <w:color w:val="000000"/>
                <w:sz w:val="20"/>
                <w:szCs w:val="20"/>
              </w:rPr>
            </w:pPr>
          </w:p>
        </w:tc>
      </w:tr>
      <w:tr w:rsidR="007C60F5" w:rsidRPr="00A8560F" w14:paraId="1B957498" w14:textId="77777777" w:rsidTr="00504F82">
        <w:trPr>
          <w:trHeight w:val="432"/>
        </w:trPr>
        <w:tc>
          <w:tcPr>
            <w:tcW w:w="493" w:type="dxa"/>
            <w:shd w:val="clear" w:color="auto" w:fill="auto"/>
            <w:noWrap/>
            <w:vAlign w:val="center"/>
            <w:hideMark/>
          </w:tcPr>
          <w:p w14:paraId="1B957495" w14:textId="77777777" w:rsidR="007C60F5" w:rsidRPr="00A863FD" w:rsidRDefault="007C60F5" w:rsidP="004E12C5">
            <w:pPr>
              <w:spacing w:after="0" w:line="240" w:lineRule="auto"/>
              <w:jc w:val="center"/>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16</w:t>
            </w:r>
          </w:p>
        </w:tc>
        <w:tc>
          <w:tcPr>
            <w:tcW w:w="5719" w:type="dxa"/>
            <w:shd w:val="clear" w:color="auto" w:fill="auto"/>
            <w:noWrap/>
            <w:vAlign w:val="center"/>
            <w:hideMark/>
          </w:tcPr>
          <w:p w14:paraId="1B957496" w14:textId="4D7B6C49" w:rsidR="007C60F5" w:rsidRPr="00A863FD" w:rsidRDefault="007C60F5" w:rsidP="00504F82">
            <w:pPr>
              <w:spacing w:after="0" w:line="240" w:lineRule="auto"/>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 xml:space="preserve">Secondary Storage Tank Volume in </w:t>
            </w:r>
            <w:r w:rsidR="00CC1432" w:rsidRPr="00A863FD">
              <w:rPr>
                <w:rFonts w:asciiTheme="minorHAnsi" w:eastAsia="Times New Roman" w:hAnsiTheme="minorHAnsi"/>
                <w:color w:val="000000"/>
                <w:sz w:val="20"/>
                <w:szCs w:val="20"/>
              </w:rPr>
              <w:t>G</w:t>
            </w:r>
            <w:r w:rsidRPr="00A863FD">
              <w:rPr>
                <w:rFonts w:asciiTheme="minorHAnsi" w:eastAsia="Times New Roman" w:hAnsiTheme="minorHAnsi"/>
                <w:color w:val="000000"/>
                <w:sz w:val="20"/>
                <w:szCs w:val="20"/>
              </w:rPr>
              <w:t>allons (</w:t>
            </w:r>
            <w:r w:rsidR="00CC1432" w:rsidRPr="00A863FD">
              <w:rPr>
                <w:rFonts w:asciiTheme="minorHAnsi" w:eastAsia="Times New Roman" w:hAnsiTheme="minorHAnsi"/>
                <w:color w:val="000000"/>
                <w:sz w:val="20"/>
                <w:szCs w:val="20"/>
              </w:rPr>
              <w:t>i</w:t>
            </w:r>
            <w:r w:rsidRPr="00A863FD">
              <w:rPr>
                <w:rFonts w:asciiTheme="minorHAnsi" w:eastAsia="Times New Roman" w:hAnsiTheme="minorHAnsi"/>
                <w:color w:val="000000"/>
                <w:sz w:val="20"/>
                <w:szCs w:val="20"/>
              </w:rPr>
              <w:t>f used)</w:t>
            </w:r>
            <w:r w:rsidR="00CC1432" w:rsidRPr="00A863FD">
              <w:rPr>
                <w:rFonts w:asciiTheme="minorHAnsi" w:eastAsia="Times New Roman" w:hAnsiTheme="minorHAnsi"/>
                <w:color w:val="000000"/>
                <w:sz w:val="20"/>
                <w:szCs w:val="20"/>
              </w:rPr>
              <w:t>:</w:t>
            </w:r>
          </w:p>
        </w:tc>
        <w:tc>
          <w:tcPr>
            <w:tcW w:w="4745" w:type="dxa"/>
            <w:shd w:val="clear" w:color="auto" w:fill="auto"/>
            <w:noWrap/>
            <w:vAlign w:val="center"/>
            <w:hideMark/>
          </w:tcPr>
          <w:p w14:paraId="1B957497" w14:textId="77777777" w:rsidR="007C60F5" w:rsidRPr="00A863FD" w:rsidRDefault="007C60F5" w:rsidP="004E12C5">
            <w:pPr>
              <w:spacing w:after="0" w:line="240" w:lineRule="auto"/>
              <w:rPr>
                <w:rFonts w:asciiTheme="minorHAnsi" w:eastAsia="Times New Roman" w:hAnsiTheme="minorHAnsi"/>
                <w:color w:val="000000"/>
                <w:sz w:val="20"/>
                <w:szCs w:val="20"/>
              </w:rPr>
            </w:pPr>
          </w:p>
        </w:tc>
      </w:tr>
      <w:tr w:rsidR="007C60F5" w:rsidRPr="00A8560F" w14:paraId="1B95749C" w14:textId="77777777" w:rsidTr="00504F82">
        <w:trPr>
          <w:trHeight w:val="432"/>
        </w:trPr>
        <w:tc>
          <w:tcPr>
            <w:tcW w:w="493" w:type="dxa"/>
            <w:shd w:val="clear" w:color="auto" w:fill="auto"/>
            <w:noWrap/>
            <w:vAlign w:val="center"/>
            <w:hideMark/>
          </w:tcPr>
          <w:p w14:paraId="1B957499" w14:textId="77777777" w:rsidR="007C60F5" w:rsidRPr="00A863FD" w:rsidRDefault="007C60F5" w:rsidP="004E12C5">
            <w:pPr>
              <w:spacing w:after="0" w:line="240" w:lineRule="auto"/>
              <w:jc w:val="center"/>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17</w:t>
            </w:r>
          </w:p>
        </w:tc>
        <w:tc>
          <w:tcPr>
            <w:tcW w:w="5719" w:type="dxa"/>
            <w:shd w:val="clear" w:color="auto" w:fill="auto"/>
            <w:noWrap/>
            <w:vAlign w:val="center"/>
            <w:hideMark/>
          </w:tcPr>
          <w:p w14:paraId="1B95749A" w14:textId="56256DBE" w:rsidR="007C60F5" w:rsidRPr="00A863FD" w:rsidRDefault="007C60F5" w:rsidP="00504F82">
            <w:pPr>
              <w:spacing w:after="0" w:line="240" w:lineRule="auto"/>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 xml:space="preserve">Collector </w:t>
            </w:r>
            <w:r w:rsidR="00CC1432" w:rsidRPr="00A863FD">
              <w:rPr>
                <w:rFonts w:asciiTheme="minorHAnsi" w:eastAsia="Times New Roman" w:hAnsiTheme="minorHAnsi"/>
                <w:color w:val="000000"/>
                <w:sz w:val="20"/>
                <w:szCs w:val="20"/>
              </w:rPr>
              <w:t>A</w:t>
            </w:r>
            <w:r w:rsidRPr="00A863FD">
              <w:rPr>
                <w:rFonts w:asciiTheme="minorHAnsi" w:eastAsia="Times New Roman" w:hAnsiTheme="minorHAnsi"/>
                <w:color w:val="000000"/>
                <w:sz w:val="20"/>
                <w:szCs w:val="20"/>
              </w:rPr>
              <w:t xml:space="preserve">ngle from </w:t>
            </w:r>
            <w:r w:rsidR="00CC1432" w:rsidRPr="00A863FD">
              <w:rPr>
                <w:rFonts w:asciiTheme="minorHAnsi" w:eastAsia="Times New Roman" w:hAnsiTheme="minorHAnsi"/>
                <w:color w:val="000000"/>
                <w:sz w:val="20"/>
                <w:szCs w:val="20"/>
              </w:rPr>
              <w:t>T</w:t>
            </w:r>
            <w:r w:rsidR="00507A14" w:rsidRPr="00A863FD">
              <w:rPr>
                <w:rFonts w:asciiTheme="minorHAnsi" w:eastAsia="Times New Roman" w:hAnsiTheme="minorHAnsi"/>
                <w:color w:val="000000"/>
                <w:sz w:val="20"/>
                <w:szCs w:val="20"/>
              </w:rPr>
              <w:t>rue North</w:t>
            </w:r>
            <w:r w:rsidRPr="00A863FD">
              <w:rPr>
                <w:rFonts w:asciiTheme="minorHAnsi" w:eastAsia="Times New Roman" w:hAnsiTheme="minorHAnsi"/>
                <w:color w:val="000000"/>
                <w:sz w:val="20"/>
                <w:szCs w:val="20"/>
              </w:rPr>
              <w:t xml:space="preserve"> in </w:t>
            </w:r>
            <w:r w:rsidR="00CC1432" w:rsidRPr="00A863FD">
              <w:rPr>
                <w:rFonts w:asciiTheme="minorHAnsi" w:eastAsia="Times New Roman" w:hAnsiTheme="minorHAnsi"/>
                <w:color w:val="000000"/>
                <w:sz w:val="20"/>
                <w:szCs w:val="20"/>
              </w:rPr>
              <w:t>D</w:t>
            </w:r>
            <w:r w:rsidRPr="00A863FD">
              <w:rPr>
                <w:rFonts w:asciiTheme="minorHAnsi" w:eastAsia="Times New Roman" w:hAnsiTheme="minorHAnsi"/>
                <w:color w:val="000000"/>
                <w:sz w:val="20"/>
                <w:szCs w:val="20"/>
              </w:rPr>
              <w:t>egrees</w:t>
            </w:r>
            <w:r w:rsidR="00CC1432" w:rsidRPr="00A863FD">
              <w:rPr>
                <w:rFonts w:asciiTheme="minorHAnsi" w:eastAsia="Times New Roman" w:hAnsiTheme="minorHAnsi"/>
                <w:color w:val="000000"/>
                <w:sz w:val="20"/>
                <w:szCs w:val="20"/>
              </w:rPr>
              <w:t>:</w:t>
            </w:r>
          </w:p>
        </w:tc>
        <w:tc>
          <w:tcPr>
            <w:tcW w:w="4745" w:type="dxa"/>
            <w:shd w:val="clear" w:color="auto" w:fill="auto"/>
            <w:noWrap/>
            <w:vAlign w:val="center"/>
            <w:hideMark/>
          </w:tcPr>
          <w:p w14:paraId="1B95749B" w14:textId="77777777" w:rsidR="007C60F5" w:rsidRPr="00A863FD" w:rsidRDefault="007C60F5" w:rsidP="004E12C5">
            <w:pPr>
              <w:spacing w:after="0" w:line="240" w:lineRule="auto"/>
              <w:rPr>
                <w:rFonts w:asciiTheme="minorHAnsi" w:eastAsia="Times New Roman" w:hAnsiTheme="minorHAnsi"/>
                <w:color w:val="000000"/>
                <w:sz w:val="20"/>
                <w:szCs w:val="20"/>
              </w:rPr>
            </w:pPr>
          </w:p>
        </w:tc>
      </w:tr>
      <w:tr w:rsidR="007C60F5" w:rsidRPr="00A8560F" w14:paraId="1B9574A0" w14:textId="77777777" w:rsidTr="00504F82">
        <w:trPr>
          <w:trHeight w:val="432"/>
        </w:trPr>
        <w:tc>
          <w:tcPr>
            <w:tcW w:w="493" w:type="dxa"/>
            <w:shd w:val="clear" w:color="auto" w:fill="auto"/>
            <w:noWrap/>
            <w:vAlign w:val="center"/>
            <w:hideMark/>
          </w:tcPr>
          <w:p w14:paraId="1B95749D" w14:textId="77777777" w:rsidR="007C60F5" w:rsidRPr="00A863FD" w:rsidRDefault="007C60F5" w:rsidP="004E12C5">
            <w:pPr>
              <w:spacing w:after="0" w:line="240" w:lineRule="auto"/>
              <w:jc w:val="center"/>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18</w:t>
            </w:r>
          </w:p>
        </w:tc>
        <w:tc>
          <w:tcPr>
            <w:tcW w:w="5719" w:type="dxa"/>
            <w:shd w:val="clear" w:color="auto" w:fill="auto"/>
            <w:noWrap/>
            <w:vAlign w:val="center"/>
            <w:hideMark/>
          </w:tcPr>
          <w:p w14:paraId="1B95749E" w14:textId="63000A8B" w:rsidR="007C60F5" w:rsidRPr="00A863FD" w:rsidRDefault="007C60F5" w:rsidP="00504F82">
            <w:pPr>
              <w:spacing w:after="0" w:line="240" w:lineRule="auto"/>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 xml:space="preserve">Collector </w:t>
            </w:r>
            <w:r w:rsidR="00CC1432" w:rsidRPr="00A863FD">
              <w:rPr>
                <w:rFonts w:asciiTheme="minorHAnsi" w:eastAsia="Times New Roman" w:hAnsiTheme="minorHAnsi"/>
                <w:color w:val="000000"/>
                <w:sz w:val="20"/>
                <w:szCs w:val="20"/>
              </w:rPr>
              <w:t>S</w:t>
            </w:r>
            <w:r w:rsidRPr="00A863FD">
              <w:rPr>
                <w:rFonts w:asciiTheme="minorHAnsi" w:eastAsia="Times New Roman" w:hAnsiTheme="minorHAnsi"/>
                <w:color w:val="000000"/>
                <w:sz w:val="20"/>
                <w:szCs w:val="20"/>
              </w:rPr>
              <w:t xml:space="preserve">lope form </w:t>
            </w:r>
            <w:r w:rsidR="00CC1432" w:rsidRPr="00A863FD">
              <w:rPr>
                <w:rFonts w:asciiTheme="minorHAnsi" w:eastAsia="Times New Roman" w:hAnsiTheme="minorHAnsi"/>
                <w:color w:val="000000"/>
                <w:sz w:val="20"/>
                <w:szCs w:val="20"/>
              </w:rPr>
              <w:t>H</w:t>
            </w:r>
            <w:r w:rsidRPr="00A863FD">
              <w:rPr>
                <w:rFonts w:asciiTheme="minorHAnsi" w:eastAsia="Times New Roman" w:hAnsiTheme="minorHAnsi"/>
                <w:color w:val="000000"/>
                <w:sz w:val="20"/>
                <w:szCs w:val="20"/>
              </w:rPr>
              <w:t xml:space="preserve">orizontal in </w:t>
            </w:r>
            <w:r w:rsidR="00CC1432" w:rsidRPr="00A863FD">
              <w:rPr>
                <w:rFonts w:asciiTheme="minorHAnsi" w:eastAsia="Times New Roman" w:hAnsiTheme="minorHAnsi"/>
                <w:color w:val="000000"/>
                <w:sz w:val="20"/>
                <w:szCs w:val="20"/>
              </w:rPr>
              <w:t>D</w:t>
            </w:r>
            <w:r w:rsidRPr="00A863FD">
              <w:rPr>
                <w:rFonts w:asciiTheme="minorHAnsi" w:eastAsia="Times New Roman" w:hAnsiTheme="minorHAnsi"/>
                <w:color w:val="000000"/>
                <w:sz w:val="20"/>
                <w:szCs w:val="20"/>
              </w:rPr>
              <w:t>egrees</w:t>
            </w:r>
            <w:r w:rsidR="00CC1432" w:rsidRPr="00A863FD">
              <w:rPr>
                <w:rFonts w:asciiTheme="minorHAnsi" w:eastAsia="Times New Roman" w:hAnsiTheme="minorHAnsi"/>
                <w:color w:val="000000"/>
                <w:sz w:val="20"/>
                <w:szCs w:val="20"/>
              </w:rPr>
              <w:t>:</w:t>
            </w:r>
          </w:p>
        </w:tc>
        <w:tc>
          <w:tcPr>
            <w:tcW w:w="4745" w:type="dxa"/>
            <w:shd w:val="clear" w:color="auto" w:fill="auto"/>
            <w:noWrap/>
            <w:vAlign w:val="center"/>
            <w:hideMark/>
          </w:tcPr>
          <w:p w14:paraId="1B95749F" w14:textId="77777777" w:rsidR="007C60F5" w:rsidRPr="00A863FD" w:rsidRDefault="007C60F5" w:rsidP="004E12C5">
            <w:pPr>
              <w:spacing w:after="0" w:line="240" w:lineRule="auto"/>
              <w:rPr>
                <w:rFonts w:asciiTheme="minorHAnsi" w:eastAsia="Times New Roman" w:hAnsiTheme="minorHAnsi"/>
                <w:color w:val="000000"/>
                <w:sz w:val="20"/>
                <w:szCs w:val="20"/>
              </w:rPr>
            </w:pPr>
          </w:p>
        </w:tc>
      </w:tr>
      <w:tr w:rsidR="007C60F5" w:rsidRPr="00A8560F" w14:paraId="1B9574A4" w14:textId="77777777" w:rsidTr="00504F82">
        <w:trPr>
          <w:trHeight w:val="432"/>
        </w:trPr>
        <w:tc>
          <w:tcPr>
            <w:tcW w:w="493" w:type="dxa"/>
            <w:shd w:val="clear" w:color="auto" w:fill="auto"/>
            <w:noWrap/>
            <w:vAlign w:val="center"/>
            <w:hideMark/>
          </w:tcPr>
          <w:p w14:paraId="1B9574A1" w14:textId="77777777" w:rsidR="007C60F5" w:rsidRPr="00A863FD" w:rsidRDefault="007C60F5" w:rsidP="004E12C5">
            <w:pPr>
              <w:spacing w:after="0" w:line="240" w:lineRule="auto"/>
              <w:jc w:val="center"/>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19</w:t>
            </w:r>
          </w:p>
        </w:tc>
        <w:tc>
          <w:tcPr>
            <w:tcW w:w="5719" w:type="dxa"/>
            <w:shd w:val="clear" w:color="auto" w:fill="auto"/>
            <w:noWrap/>
            <w:vAlign w:val="center"/>
            <w:hideMark/>
          </w:tcPr>
          <w:p w14:paraId="1B9574A2" w14:textId="5F0FF758" w:rsidR="007C60F5" w:rsidRPr="00A863FD" w:rsidRDefault="007C60F5" w:rsidP="00504F82">
            <w:pPr>
              <w:spacing w:after="0" w:line="240" w:lineRule="auto"/>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 xml:space="preserve">Total Conditioned Floor </w:t>
            </w:r>
            <w:r w:rsidR="00CC1432" w:rsidRPr="00A863FD">
              <w:rPr>
                <w:rFonts w:asciiTheme="minorHAnsi" w:eastAsia="Times New Roman" w:hAnsiTheme="minorHAnsi"/>
                <w:color w:val="000000"/>
                <w:sz w:val="20"/>
                <w:szCs w:val="20"/>
              </w:rPr>
              <w:t>A</w:t>
            </w:r>
            <w:r w:rsidRPr="00A863FD">
              <w:rPr>
                <w:rFonts w:asciiTheme="minorHAnsi" w:eastAsia="Times New Roman" w:hAnsiTheme="minorHAnsi"/>
                <w:color w:val="000000"/>
                <w:sz w:val="20"/>
                <w:szCs w:val="20"/>
              </w:rPr>
              <w:t xml:space="preserve">rea of </w:t>
            </w:r>
            <w:r w:rsidR="00CC1432" w:rsidRPr="00A863FD">
              <w:rPr>
                <w:rFonts w:asciiTheme="minorHAnsi" w:eastAsia="Times New Roman" w:hAnsiTheme="minorHAnsi"/>
                <w:color w:val="000000"/>
                <w:sz w:val="20"/>
                <w:szCs w:val="20"/>
              </w:rPr>
              <w:t>B</w:t>
            </w:r>
            <w:r w:rsidRPr="00A863FD">
              <w:rPr>
                <w:rFonts w:asciiTheme="minorHAnsi" w:eastAsia="Times New Roman" w:hAnsiTheme="minorHAnsi"/>
                <w:color w:val="000000"/>
                <w:sz w:val="20"/>
                <w:szCs w:val="20"/>
              </w:rPr>
              <w:t xml:space="preserve">uilding </w:t>
            </w:r>
            <w:r w:rsidR="00A863FD">
              <w:rPr>
                <w:rFonts w:asciiTheme="minorHAnsi" w:eastAsia="Times New Roman" w:hAnsiTheme="minorHAnsi"/>
                <w:color w:val="000000"/>
                <w:sz w:val="20"/>
                <w:szCs w:val="20"/>
              </w:rPr>
              <w:t>(</w:t>
            </w:r>
            <w:r w:rsidR="00A863FD" w:rsidRPr="00A863FD">
              <w:rPr>
                <w:sz w:val="20"/>
                <w:szCs w:val="18"/>
              </w:rPr>
              <w:t>ft</w:t>
            </w:r>
            <w:r w:rsidR="00A863FD" w:rsidRPr="00A863FD">
              <w:rPr>
                <w:sz w:val="20"/>
                <w:szCs w:val="18"/>
                <w:vertAlign w:val="superscript"/>
              </w:rPr>
              <w:t>2</w:t>
            </w:r>
            <w:r w:rsidR="00A863FD">
              <w:rPr>
                <w:sz w:val="18"/>
                <w:szCs w:val="18"/>
              </w:rPr>
              <w:t>)</w:t>
            </w:r>
            <w:r w:rsidR="00CC1432" w:rsidRPr="00A863FD">
              <w:rPr>
                <w:rFonts w:asciiTheme="minorHAnsi" w:eastAsia="Times New Roman" w:hAnsiTheme="minorHAnsi"/>
                <w:color w:val="000000"/>
                <w:sz w:val="20"/>
                <w:szCs w:val="20"/>
              </w:rPr>
              <w:t>:</w:t>
            </w:r>
          </w:p>
        </w:tc>
        <w:tc>
          <w:tcPr>
            <w:tcW w:w="4745" w:type="dxa"/>
            <w:shd w:val="clear" w:color="auto" w:fill="auto"/>
            <w:noWrap/>
            <w:vAlign w:val="center"/>
            <w:hideMark/>
          </w:tcPr>
          <w:p w14:paraId="1B9574A3" w14:textId="77777777" w:rsidR="007C60F5" w:rsidRPr="00A863FD" w:rsidRDefault="007C60F5" w:rsidP="004E12C5">
            <w:pPr>
              <w:spacing w:after="0" w:line="240" w:lineRule="auto"/>
              <w:rPr>
                <w:rFonts w:asciiTheme="minorHAnsi" w:eastAsia="Times New Roman" w:hAnsiTheme="minorHAnsi"/>
                <w:color w:val="000000"/>
                <w:sz w:val="20"/>
                <w:szCs w:val="20"/>
              </w:rPr>
            </w:pPr>
          </w:p>
        </w:tc>
      </w:tr>
      <w:tr w:rsidR="007C60F5" w:rsidRPr="00A8560F" w14:paraId="1B9574A8" w14:textId="77777777" w:rsidTr="00504F82">
        <w:trPr>
          <w:trHeight w:val="432"/>
        </w:trPr>
        <w:tc>
          <w:tcPr>
            <w:tcW w:w="493" w:type="dxa"/>
            <w:shd w:val="clear" w:color="auto" w:fill="auto"/>
            <w:noWrap/>
            <w:vAlign w:val="center"/>
            <w:hideMark/>
          </w:tcPr>
          <w:p w14:paraId="1B9574A5" w14:textId="77777777" w:rsidR="007C60F5" w:rsidRPr="00A863FD" w:rsidRDefault="007C60F5" w:rsidP="004E12C5">
            <w:pPr>
              <w:spacing w:after="0" w:line="240" w:lineRule="auto"/>
              <w:jc w:val="center"/>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20</w:t>
            </w:r>
          </w:p>
        </w:tc>
        <w:tc>
          <w:tcPr>
            <w:tcW w:w="5719" w:type="dxa"/>
            <w:shd w:val="clear" w:color="auto" w:fill="auto"/>
            <w:noWrap/>
            <w:vAlign w:val="center"/>
            <w:hideMark/>
          </w:tcPr>
          <w:p w14:paraId="1B9574A6" w14:textId="02FF84BE" w:rsidR="007C60F5" w:rsidRPr="00A863FD" w:rsidRDefault="007C60F5" w:rsidP="00504F82">
            <w:pPr>
              <w:spacing w:after="0" w:line="240" w:lineRule="auto"/>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 xml:space="preserve">Number of </w:t>
            </w:r>
            <w:r w:rsidR="00CC1432" w:rsidRPr="00A863FD">
              <w:rPr>
                <w:rFonts w:asciiTheme="minorHAnsi" w:eastAsia="Times New Roman" w:hAnsiTheme="minorHAnsi"/>
                <w:color w:val="000000"/>
                <w:sz w:val="20"/>
                <w:szCs w:val="20"/>
              </w:rPr>
              <w:t>I</w:t>
            </w:r>
            <w:r w:rsidRPr="00A863FD">
              <w:rPr>
                <w:rFonts w:asciiTheme="minorHAnsi" w:eastAsia="Times New Roman" w:hAnsiTheme="minorHAnsi"/>
                <w:color w:val="000000"/>
                <w:sz w:val="20"/>
                <w:szCs w:val="20"/>
              </w:rPr>
              <w:t xml:space="preserve">dentical </w:t>
            </w:r>
            <w:r w:rsidR="00CC1432" w:rsidRPr="00A863FD">
              <w:rPr>
                <w:rFonts w:asciiTheme="minorHAnsi" w:eastAsia="Times New Roman" w:hAnsiTheme="minorHAnsi"/>
                <w:color w:val="000000"/>
                <w:sz w:val="20"/>
                <w:szCs w:val="20"/>
              </w:rPr>
              <w:t>D</w:t>
            </w:r>
            <w:r w:rsidRPr="00A863FD">
              <w:rPr>
                <w:rFonts w:asciiTheme="minorHAnsi" w:eastAsia="Times New Roman" w:hAnsiTheme="minorHAnsi"/>
                <w:color w:val="000000"/>
                <w:sz w:val="20"/>
                <w:szCs w:val="20"/>
              </w:rPr>
              <w:t xml:space="preserve">welling </w:t>
            </w:r>
            <w:r w:rsidR="00CC1432" w:rsidRPr="00A863FD">
              <w:rPr>
                <w:rFonts w:asciiTheme="minorHAnsi" w:eastAsia="Times New Roman" w:hAnsiTheme="minorHAnsi"/>
                <w:color w:val="000000"/>
                <w:sz w:val="20"/>
                <w:szCs w:val="20"/>
              </w:rPr>
              <w:t>U</w:t>
            </w:r>
            <w:r w:rsidRPr="00A863FD">
              <w:rPr>
                <w:rFonts w:asciiTheme="minorHAnsi" w:eastAsia="Times New Roman" w:hAnsiTheme="minorHAnsi"/>
                <w:color w:val="000000"/>
                <w:sz w:val="20"/>
                <w:szCs w:val="20"/>
              </w:rPr>
              <w:t>nits</w:t>
            </w:r>
            <w:r w:rsidR="00CC1432" w:rsidRPr="00A863FD">
              <w:rPr>
                <w:rFonts w:asciiTheme="minorHAnsi" w:eastAsia="Times New Roman" w:hAnsiTheme="minorHAnsi"/>
                <w:color w:val="000000"/>
                <w:sz w:val="20"/>
                <w:szCs w:val="20"/>
              </w:rPr>
              <w:t>:</w:t>
            </w:r>
          </w:p>
        </w:tc>
        <w:tc>
          <w:tcPr>
            <w:tcW w:w="4745" w:type="dxa"/>
            <w:shd w:val="clear" w:color="auto" w:fill="auto"/>
            <w:noWrap/>
            <w:vAlign w:val="center"/>
            <w:hideMark/>
          </w:tcPr>
          <w:p w14:paraId="1B9574A7" w14:textId="77777777" w:rsidR="007C60F5" w:rsidRPr="00A863FD" w:rsidRDefault="007C60F5" w:rsidP="004E12C5">
            <w:pPr>
              <w:spacing w:after="0" w:line="240" w:lineRule="auto"/>
              <w:rPr>
                <w:rFonts w:asciiTheme="minorHAnsi" w:eastAsia="Times New Roman" w:hAnsiTheme="minorHAnsi"/>
                <w:color w:val="000000"/>
                <w:sz w:val="20"/>
                <w:szCs w:val="20"/>
              </w:rPr>
            </w:pPr>
          </w:p>
        </w:tc>
      </w:tr>
      <w:tr w:rsidR="007C60F5" w:rsidRPr="00A8560F" w14:paraId="1B9574AC" w14:textId="77777777" w:rsidTr="00504F82">
        <w:trPr>
          <w:trHeight w:val="432"/>
        </w:trPr>
        <w:tc>
          <w:tcPr>
            <w:tcW w:w="493" w:type="dxa"/>
            <w:shd w:val="clear" w:color="auto" w:fill="auto"/>
            <w:noWrap/>
            <w:vAlign w:val="center"/>
            <w:hideMark/>
          </w:tcPr>
          <w:p w14:paraId="1B9574A9" w14:textId="77777777" w:rsidR="007C60F5" w:rsidRPr="00A863FD" w:rsidRDefault="007C60F5" w:rsidP="004E12C5">
            <w:pPr>
              <w:spacing w:after="0" w:line="240" w:lineRule="auto"/>
              <w:jc w:val="center"/>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21</w:t>
            </w:r>
          </w:p>
        </w:tc>
        <w:tc>
          <w:tcPr>
            <w:tcW w:w="5719" w:type="dxa"/>
            <w:shd w:val="clear" w:color="auto" w:fill="auto"/>
            <w:noWrap/>
            <w:vAlign w:val="center"/>
            <w:hideMark/>
          </w:tcPr>
          <w:p w14:paraId="1B9574AA" w14:textId="557FF166" w:rsidR="007C60F5" w:rsidRPr="00A863FD" w:rsidRDefault="007C60F5">
            <w:pPr>
              <w:spacing w:after="0" w:line="240" w:lineRule="auto"/>
              <w:rPr>
                <w:rFonts w:asciiTheme="minorHAnsi" w:eastAsia="Times New Roman" w:hAnsiTheme="minorHAnsi"/>
                <w:color w:val="000000"/>
                <w:sz w:val="20"/>
                <w:szCs w:val="20"/>
              </w:rPr>
            </w:pPr>
            <w:r w:rsidRPr="00A863FD">
              <w:rPr>
                <w:rFonts w:asciiTheme="minorHAnsi" w:eastAsia="Times New Roman" w:hAnsiTheme="minorHAnsi"/>
                <w:color w:val="000000"/>
                <w:sz w:val="20"/>
                <w:szCs w:val="20"/>
              </w:rPr>
              <w:t>Calculated Solar Savings Fraction</w:t>
            </w:r>
            <w:r w:rsidR="00CC1432" w:rsidRPr="00A863FD">
              <w:rPr>
                <w:rFonts w:asciiTheme="minorHAnsi" w:eastAsia="Times New Roman" w:hAnsiTheme="minorHAnsi"/>
                <w:color w:val="000000"/>
                <w:sz w:val="20"/>
                <w:szCs w:val="20"/>
              </w:rPr>
              <w:t>:</w:t>
            </w:r>
          </w:p>
        </w:tc>
        <w:tc>
          <w:tcPr>
            <w:tcW w:w="4745" w:type="dxa"/>
            <w:shd w:val="clear" w:color="auto" w:fill="auto"/>
            <w:noWrap/>
            <w:vAlign w:val="center"/>
            <w:hideMark/>
          </w:tcPr>
          <w:p w14:paraId="1B9574AB" w14:textId="77777777" w:rsidR="007C60F5" w:rsidRPr="00A863FD" w:rsidRDefault="007C60F5" w:rsidP="004E12C5">
            <w:pPr>
              <w:spacing w:after="0" w:line="240" w:lineRule="auto"/>
              <w:rPr>
                <w:rFonts w:asciiTheme="minorHAnsi" w:eastAsia="Times New Roman" w:hAnsiTheme="minorHAnsi"/>
                <w:color w:val="000000"/>
                <w:sz w:val="20"/>
                <w:szCs w:val="20"/>
              </w:rPr>
            </w:pPr>
          </w:p>
        </w:tc>
      </w:tr>
      <w:bookmarkEnd w:id="0"/>
    </w:tbl>
    <w:p w14:paraId="1B9574AD" w14:textId="77777777" w:rsidR="00546FC2" w:rsidRDefault="00546FC2"/>
    <w:tbl>
      <w:tblPr>
        <w:tblW w:w="4989"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7"/>
        <w:gridCol w:w="10139"/>
      </w:tblGrid>
      <w:tr w:rsidR="007A5934" w:rsidRPr="007A5934" w14:paraId="3E83E58D" w14:textId="77777777" w:rsidTr="007A5934">
        <w:trPr>
          <w:trHeight w:val="144"/>
          <w:ins w:id="2" w:author="Tam, Danny@Energy" w:date="2018-11-16T13:21:00Z"/>
        </w:trPr>
        <w:tc>
          <w:tcPr>
            <w:tcW w:w="11006" w:type="dxa"/>
            <w:gridSpan w:val="2"/>
            <w:tcMar>
              <w:top w:w="0" w:type="dxa"/>
              <w:left w:w="115" w:type="dxa"/>
              <w:bottom w:w="0" w:type="dxa"/>
              <w:right w:w="115" w:type="dxa"/>
            </w:tcMar>
            <w:vAlign w:val="center"/>
          </w:tcPr>
          <w:p w14:paraId="62D2729D" w14:textId="0520F28F" w:rsidR="007A5934" w:rsidRPr="007A5934" w:rsidRDefault="007A5934" w:rsidP="007A5934">
            <w:pPr>
              <w:keepNext/>
              <w:suppressAutoHyphens/>
              <w:spacing w:after="0" w:line="240" w:lineRule="auto"/>
              <w:outlineLvl w:val="1"/>
              <w:rPr>
                <w:ins w:id="3" w:author="Tam, Danny@Energy" w:date="2018-11-16T13:21:00Z"/>
                <w:rFonts w:asciiTheme="minorHAnsi" w:eastAsia="Times New Roman" w:hAnsiTheme="minorHAnsi"/>
                <w:b/>
                <w:sz w:val="18"/>
                <w:szCs w:val="18"/>
              </w:rPr>
            </w:pPr>
            <w:ins w:id="4" w:author="Tam, Danny@Energy" w:date="2018-11-16T13:21:00Z">
              <w:r>
                <w:rPr>
                  <w:rFonts w:asciiTheme="minorHAnsi" w:eastAsia="Times New Roman" w:hAnsiTheme="minorHAnsi"/>
                  <w:b/>
                  <w:sz w:val="20"/>
                  <w:szCs w:val="20"/>
                </w:rPr>
                <w:t>B</w:t>
              </w:r>
              <w:r w:rsidRPr="007A5934">
                <w:rPr>
                  <w:rFonts w:asciiTheme="minorHAnsi" w:eastAsia="Times New Roman" w:hAnsiTheme="minorHAnsi"/>
                  <w:b/>
                  <w:sz w:val="20"/>
                  <w:szCs w:val="20"/>
                </w:rPr>
                <w:t xml:space="preserve">. </w:t>
              </w:r>
            </w:ins>
            <w:ins w:id="5" w:author="Tam, Danny@Energy" w:date="2018-11-16T13:22:00Z">
              <w:r>
                <w:rPr>
                  <w:rFonts w:asciiTheme="minorHAnsi" w:eastAsia="Times New Roman" w:hAnsiTheme="minorHAnsi"/>
                  <w:b/>
                  <w:sz w:val="20"/>
                  <w:szCs w:val="20"/>
                </w:rPr>
                <w:t xml:space="preserve">Solar Savings Fraction Calculator </w:t>
              </w:r>
            </w:ins>
            <w:ins w:id="6" w:author="Tam, Danny@Energy" w:date="2018-11-16T13:24:00Z">
              <w:r>
                <w:rPr>
                  <w:rFonts w:asciiTheme="minorHAnsi" w:eastAsia="Times New Roman" w:hAnsiTheme="minorHAnsi"/>
                  <w:b/>
                  <w:sz w:val="20"/>
                  <w:szCs w:val="20"/>
                </w:rPr>
                <w:t>Printout</w:t>
              </w:r>
            </w:ins>
          </w:p>
        </w:tc>
      </w:tr>
      <w:tr w:rsidR="007A5934" w:rsidRPr="007A5934" w14:paraId="51FEBA29" w14:textId="77777777" w:rsidTr="007A5934">
        <w:trPr>
          <w:trHeight w:val="144"/>
          <w:ins w:id="7" w:author="Tam, Danny@Energy" w:date="2018-11-16T13:21:00Z"/>
        </w:trPr>
        <w:tc>
          <w:tcPr>
            <w:tcW w:w="636" w:type="dxa"/>
            <w:tcMar>
              <w:top w:w="29" w:type="dxa"/>
              <w:left w:w="115" w:type="dxa"/>
              <w:bottom w:w="29" w:type="dxa"/>
              <w:right w:w="115" w:type="dxa"/>
            </w:tcMar>
            <w:vAlign w:val="center"/>
          </w:tcPr>
          <w:p w14:paraId="650A1701" w14:textId="77777777" w:rsidR="007A5934" w:rsidRPr="007A5934" w:rsidRDefault="007A5934" w:rsidP="007A5934">
            <w:pPr>
              <w:keepNext/>
              <w:spacing w:after="0" w:line="240" w:lineRule="auto"/>
              <w:jc w:val="center"/>
              <w:rPr>
                <w:ins w:id="8" w:author="Tam, Danny@Energy" w:date="2018-11-16T13:21:00Z"/>
                <w:rFonts w:asciiTheme="minorHAnsi" w:eastAsia="Times New Roman" w:hAnsiTheme="minorHAnsi"/>
                <w:sz w:val="18"/>
                <w:szCs w:val="18"/>
              </w:rPr>
            </w:pPr>
            <w:ins w:id="9" w:author="Tam, Danny@Energy" w:date="2018-11-16T13:21:00Z">
              <w:r w:rsidRPr="007A5934">
                <w:rPr>
                  <w:rFonts w:asciiTheme="minorHAnsi" w:eastAsia="Times New Roman" w:hAnsiTheme="minorHAnsi"/>
                  <w:sz w:val="18"/>
                  <w:szCs w:val="18"/>
                </w:rPr>
                <w:t>01</w:t>
              </w:r>
            </w:ins>
          </w:p>
        </w:tc>
        <w:tc>
          <w:tcPr>
            <w:tcW w:w="10370" w:type="dxa"/>
            <w:vAlign w:val="center"/>
          </w:tcPr>
          <w:p w14:paraId="4F2177D3" w14:textId="000A6758" w:rsidR="007A5934" w:rsidRPr="007A5934" w:rsidRDefault="007A5934" w:rsidP="003D13C7">
            <w:pPr>
              <w:keepNext/>
              <w:spacing w:after="0" w:line="240" w:lineRule="auto"/>
              <w:rPr>
                <w:ins w:id="10" w:author="Tam, Danny@Energy" w:date="2018-11-16T13:21:00Z"/>
                <w:rFonts w:asciiTheme="minorHAnsi" w:eastAsia="Times New Roman" w:hAnsiTheme="minorHAnsi"/>
                <w:sz w:val="18"/>
                <w:szCs w:val="18"/>
              </w:rPr>
            </w:pPr>
            <w:ins w:id="11" w:author="Tam, Danny@Energy" w:date="2018-11-16T13:23:00Z">
              <w:r>
                <w:rPr>
                  <w:rFonts w:asciiTheme="minorHAnsi" w:eastAsia="Times New Roman" w:hAnsiTheme="minorHAnsi"/>
                  <w:sz w:val="20"/>
                  <w:szCs w:val="18"/>
                </w:rPr>
                <w:t>T</w:t>
              </w:r>
            </w:ins>
            <w:ins w:id="12" w:author="Tam, Danny@Energy" w:date="2018-11-16T13:24:00Z">
              <w:r>
                <w:rPr>
                  <w:rFonts w:asciiTheme="minorHAnsi" w:eastAsia="Times New Roman" w:hAnsiTheme="minorHAnsi"/>
                  <w:sz w:val="20"/>
                  <w:szCs w:val="18"/>
                </w:rPr>
                <w:t xml:space="preserve">he result from the approved solar savings fraction calculator must be </w:t>
              </w:r>
            </w:ins>
            <w:ins w:id="13" w:author="Tam, Danny@Energy" w:date="2018-11-16T13:25:00Z">
              <w:r>
                <w:rPr>
                  <w:rFonts w:asciiTheme="minorHAnsi" w:eastAsia="Times New Roman" w:hAnsiTheme="minorHAnsi"/>
                  <w:sz w:val="20"/>
                  <w:szCs w:val="18"/>
                </w:rPr>
                <w:t>attached to th</w:t>
              </w:r>
            </w:ins>
            <w:ins w:id="14" w:author="Tam, Danny@Energy" w:date="2018-11-16T13:26:00Z">
              <w:r w:rsidR="003D13C7">
                <w:rPr>
                  <w:rFonts w:asciiTheme="minorHAnsi" w:eastAsia="Times New Roman" w:hAnsiTheme="minorHAnsi"/>
                  <w:sz w:val="20"/>
                  <w:szCs w:val="18"/>
                </w:rPr>
                <w:t>is</w:t>
              </w:r>
            </w:ins>
            <w:ins w:id="15" w:author="Tam, Danny@Energy" w:date="2018-11-16T13:25:00Z">
              <w:r>
                <w:rPr>
                  <w:rFonts w:asciiTheme="minorHAnsi" w:eastAsia="Times New Roman" w:hAnsiTheme="minorHAnsi"/>
                  <w:sz w:val="20"/>
                  <w:szCs w:val="18"/>
                </w:rPr>
                <w:t xml:space="preserve"> form</w:t>
              </w:r>
            </w:ins>
          </w:p>
        </w:tc>
      </w:tr>
    </w:tbl>
    <w:p w14:paraId="1B9574AE" w14:textId="77777777" w:rsidR="00546FC2" w:rsidRDefault="00546FC2">
      <w:pPr>
        <w:spacing w:after="0" w:line="240" w:lineRule="auto"/>
      </w:pPr>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5"/>
        <w:gridCol w:w="5423"/>
      </w:tblGrid>
      <w:tr w:rsidR="00546FC2" w:rsidRPr="00546FC2" w14:paraId="1B9574B1" w14:textId="77777777" w:rsidTr="004E12C5">
        <w:trPr>
          <w:trHeight w:val="206"/>
        </w:trPr>
        <w:tc>
          <w:tcPr>
            <w:tcW w:w="10950" w:type="dxa"/>
            <w:gridSpan w:val="2"/>
            <w:vAlign w:val="center"/>
          </w:tcPr>
          <w:p w14:paraId="1B9574B0" w14:textId="77777777" w:rsidR="00546FC2" w:rsidRPr="00546FC2" w:rsidRDefault="00546FC2" w:rsidP="00546FC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546FC2">
              <w:rPr>
                <w:rFonts w:eastAsia="Times New Roman" w:cs="Arial"/>
                <w:b/>
                <w:caps/>
                <w:sz w:val="18"/>
                <w:szCs w:val="18"/>
              </w:rPr>
              <w:lastRenderedPageBreak/>
              <w:t>Documentation Author's Declaration Statement</w:t>
            </w:r>
          </w:p>
        </w:tc>
      </w:tr>
      <w:tr w:rsidR="00546FC2" w:rsidRPr="00546FC2" w14:paraId="1B9574B3" w14:textId="77777777" w:rsidTr="004E12C5">
        <w:trPr>
          <w:trHeight w:val="206"/>
        </w:trPr>
        <w:tc>
          <w:tcPr>
            <w:tcW w:w="10950" w:type="dxa"/>
            <w:gridSpan w:val="2"/>
            <w:vAlign w:val="center"/>
          </w:tcPr>
          <w:p w14:paraId="1B9574B2" w14:textId="77777777" w:rsidR="00546FC2" w:rsidRPr="00546FC2" w:rsidRDefault="00546FC2" w:rsidP="00546FC2">
            <w:pPr>
              <w:numPr>
                <w:ilvl w:val="0"/>
                <w:numId w:val="4"/>
              </w:numPr>
              <w:spacing w:after="0" w:line="240" w:lineRule="auto"/>
              <w:rPr>
                <w:rFonts w:eastAsia="Times New Roman"/>
                <w:sz w:val="18"/>
                <w:szCs w:val="18"/>
              </w:rPr>
            </w:pPr>
            <w:r w:rsidRPr="00546FC2">
              <w:rPr>
                <w:rFonts w:eastAsia="Times New Roman"/>
                <w:sz w:val="18"/>
                <w:szCs w:val="18"/>
              </w:rPr>
              <w:t>I certify that this Certificate of Compliance documentation is accurate and complete.</w:t>
            </w:r>
          </w:p>
        </w:tc>
      </w:tr>
      <w:tr w:rsidR="00546FC2" w:rsidRPr="00546FC2" w14:paraId="1B9574B6" w14:textId="77777777" w:rsidTr="004E12C5">
        <w:trPr>
          <w:trHeight w:val="432"/>
        </w:trPr>
        <w:tc>
          <w:tcPr>
            <w:tcW w:w="5434" w:type="dxa"/>
          </w:tcPr>
          <w:p w14:paraId="1B9574B4" w14:textId="77777777" w:rsidR="00546FC2" w:rsidRPr="00546FC2" w:rsidRDefault="00546FC2" w:rsidP="00546FC2">
            <w:pPr>
              <w:spacing w:after="0" w:line="240" w:lineRule="auto"/>
              <w:rPr>
                <w:rFonts w:eastAsia="Times New Roman"/>
                <w:sz w:val="14"/>
                <w:szCs w:val="14"/>
              </w:rPr>
            </w:pPr>
            <w:r w:rsidRPr="00546FC2">
              <w:rPr>
                <w:rFonts w:eastAsia="Times New Roman"/>
                <w:sz w:val="14"/>
                <w:szCs w:val="14"/>
              </w:rPr>
              <w:t>Documentation Author Name:</w:t>
            </w:r>
          </w:p>
        </w:tc>
        <w:tc>
          <w:tcPr>
            <w:tcW w:w="5516" w:type="dxa"/>
          </w:tcPr>
          <w:p w14:paraId="1B9574B5" w14:textId="77777777" w:rsidR="00546FC2" w:rsidRPr="00546FC2" w:rsidRDefault="00546FC2" w:rsidP="00546FC2">
            <w:pPr>
              <w:spacing w:after="0" w:line="240" w:lineRule="auto"/>
              <w:rPr>
                <w:rFonts w:eastAsia="Times New Roman"/>
                <w:sz w:val="14"/>
                <w:szCs w:val="14"/>
              </w:rPr>
            </w:pPr>
            <w:r w:rsidRPr="00546FC2">
              <w:rPr>
                <w:rFonts w:eastAsia="Times New Roman"/>
                <w:sz w:val="14"/>
                <w:szCs w:val="14"/>
              </w:rPr>
              <w:t>Documentation Author Signature:</w:t>
            </w:r>
          </w:p>
        </w:tc>
      </w:tr>
      <w:tr w:rsidR="00546FC2" w:rsidRPr="00546FC2" w14:paraId="1B9574B9" w14:textId="77777777" w:rsidTr="004E12C5">
        <w:trPr>
          <w:trHeight w:val="432"/>
        </w:trPr>
        <w:tc>
          <w:tcPr>
            <w:tcW w:w="5434" w:type="dxa"/>
          </w:tcPr>
          <w:p w14:paraId="1B9574B7" w14:textId="77777777" w:rsidR="00546FC2" w:rsidRPr="00546FC2" w:rsidRDefault="00546FC2" w:rsidP="00546FC2">
            <w:pPr>
              <w:spacing w:after="0" w:line="240" w:lineRule="auto"/>
              <w:rPr>
                <w:rFonts w:eastAsia="Times New Roman"/>
                <w:sz w:val="14"/>
                <w:szCs w:val="14"/>
              </w:rPr>
            </w:pPr>
            <w:r w:rsidRPr="00546FC2">
              <w:rPr>
                <w:rFonts w:eastAsia="Times New Roman"/>
                <w:sz w:val="14"/>
                <w:szCs w:val="14"/>
              </w:rPr>
              <w:t>Company:</w:t>
            </w:r>
          </w:p>
        </w:tc>
        <w:tc>
          <w:tcPr>
            <w:tcW w:w="5516" w:type="dxa"/>
          </w:tcPr>
          <w:p w14:paraId="1B9574B8" w14:textId="77777777" w:rsidR="00546FC2" w:rsidRPr="00546FC2" w:rsidRDefault="00546FC2" w:rsidP="00546FC2">
            <w:pPr>
              <w:spacing w:after="0" w:line="240" w:lineRule="auto"/>
              <w:rPr>
                <w:rFonts w:eastAsia="Times New Roman"/>
                <w:sz w:val="14"/>
                <w:szCs w:val="14"/>
              </w:rPr>
            </w:pPr>
            <w:r w:rsidRPr="00546FC2">
              <w:rPr>
                <w:rFonts w:eastAsia="Times New Roman"/>
                <w:sz w:val="14"/>
                <w:szCs w:val="14"/>
              </w:rPr>
              <w:t>Signature Date:</w:t>
            </w:r>
          </w:p>
        </w:tc>
      </w:tr>
      <w:tr w:rsidR="00546FC2" w:rsidRPr="00546FC2" w14:paraId="1B9574BC" w14:textId="77777777" w:rsidTr="004E12C5">
        <w:trPr>
          <w:trHeight w:val="432"/>
        </w:trPr>
        <w:tc>
          <w:tcPr>
            <w:tcW w:w="5434" w:type="dxa"/>
          </w:tcPr>
          <w:p w14:paraId="1B9574BA" w14:textId="77777777" w:rsidR="00546FC2" w:rsidRPr="00546FC2" w:rsidRDefault="00546FC2" w:rsidP="00546FC2">
            <w:pPr>
              <w:spacing w:after="0" w:line="240" w:lineRule="auto"/>
              <w:rPr>
                <w:rFonts w:eastAsia="Times New Roman"/>
                <w:sz w:val="14"/>
                <w:szCs w:val="14"/>
              </w:rPr>
            </w:pPr>
            <w:r w:rsidRPr="00546FC2">
              <w:rPr>
                <w:rFonts w:eastAsia="Times New Roman"/>
                <w:sz w:val="14"/>
                <w:szCs w:val="14"/>
              </w:rPr>
              <w:t>Address:</w:t>
            </w:r>
          </w:p>
        </w:tc>
        <w:tc>
          <w:tcPr>
            <w:tcW w:w="5516" w:type="dxa"/>
          </w:tcPr>
          <w:p w14:paraId="1B9574BB" w14:textId="77777777" w:rsidR="00546FC2" w:rsidRPr="00546FC2" w:rsidRDefault="00546FC2" w:rsidP="00546FC2">
            <w:pPr>
              <w:spacing w:after="0" w:line="240" w:lineRule="auto"/>
              <w:rPr>
                <w:rFonts w:eastAsia="Times New Roman"/>
                <w:sz w:val="14"/>
                <w:szCs w:val="14"/>
              </w:rPr>
            </w:pPr>
            <w:r w:rsidRPr="00546FC2">
              <w:rPr>
                <w:rFonts w:eastAsia="Times New Roman"/>
                <w:sz w:val="14"/>
                <w:szCs w:val="14"/>
              </w:rPr>
              <w:t>CEA/ HERS Certification Identification (if applicable):</w:t>
            </w:r>
          </w:p>
        </w:tc>
      </w:tr>
      <w:tr w:rsidR="00546FC2" w:rsidRPr="00546FC2" w14:paraId="1B9574BF" w14:textId="77777777" w:rsidTr="004E12C5">
        <w:trPr>
          <w:trHeight w:val="432"/>
        </w:trPr>
        <w:tc>
          <w:tcPr>
            <w:tcW w:w="5434" w:type="dxa"/>
          </w:tcPr>
          <w:p w14:paraId="1B9574BD" w14:textId="77777777" w:rsidR="00546FC2" w:rsidRPr="00546FC2" w:rsidRDefault="00546FC2" w:rsidP="00546FC2">
            <w:pPr>
              <w:spacing w:after="0" w:line="240" w:lineRule="auto"/>
              <w:rPr>
                <w:rFonts w:eastAsia="Times New Roman"/>
                <w:sz w:val="14"/>
                <w:szCs w:val="14"/>
              </w:rPr>
            </w:pPr>
            <w:r w:rsidRPr="00546FC2">
              <w:rPr>
                <w:rFonts w:eastAsia="Times New Roman"/>
                <w:sz w:val="14"/>
                <w:szCs w:val="14"/>
              </w:rPr>
              <w:t>City/State/Zip:</w:t>
            </w:r>
          </w:p>
        </w:tc>
        <w:tc>
          <w:tcPr>
            <w:tcW w:w="5516" w:type="dxa"/>
          </w:tcPr>
          <w:p w14:paraId="1B9574BE" w14:textId="77777777" w:rsidR="00546FC2" w:rsidRPr="00546FC2" w:rsidRDefault="00546FC2" w:rsidP="00546FC2">
            <w:pPr>
              <w:spacing w:after="0" w:line="240" w:lineRule="auto"/>
              <w:rPr>
                <w:rFonts w:eastAsia="Times New Roman"/>
                <w:sz w:val="14"/>
                <w:szCs w:val="14"/>
              </w:rPr>
            </w:pPr>
            <w:r w:rsidRPr="00546FC2">
              <w:rPr>
                <w:rFonts w:eastAsia="Times New Roman"/>
                <w:sz w:val="14"/>
                <w:szCs w:val="14"/>
              </w:rPr>
              <w:t>Phone:</w:t>
            </w:r>
          </w:p>
        </w:tc>
      </w:tr>
      <w:tr w:rsidR="00546FC2" w:rsidRPr="00546FC2" w14:paraId="1B9574C1" w14:textId="77777777" w:rsidTr="004E12C5">
        <w:tblPrEx>
          <w:tblCellMar>
            <w:left w:w="115" w:type="dxa"/>
            <w:right w:w="115" w:type="dxa"/>
          </w:tblCellMar>
        </w:tblPrEx>
        <w:trPr>
          <w:trHeight w:val="296"/>
        </w:trPr>
        <w:tc>
          <w:tcPr>
            <w:tcW w:w="10950" w:type="dxa"/>
            <w:gridSpan w:val="2"/>
            <w:vAlign w:val="center"/>
          </w:tcPr>
          <w:p w14:paraId="1B9574C0" w14:textId="77777777" w:rsidR="00546FC2" w:rsidRPr="00546FC2" w:rsidRDefault="00546FC2" w:rsidP="00546FC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sz w:val="18"/>
                <w:szCs w:val="18"/>
              </w:rPr>
            </w:pPr>
            <w:r w:rsidRPr="00546FC2">
              <w:rPr>
                <w:rFonts w:eastAsia="Times New Roman" w:cs="Arial"/>
                <w:b/>
                <w:caps/>
                <w:sz w:val="18"/>
                <w:szCs w:val="18"/>
              </w:rPr>
              <w:t xml:space="preserve">Responsible Person's Declaration statement  </w:t>
            </w:r>
          </w:p>
        </w:tc>
      </w:tr>
      <w:tr w:rsidR="00546FC2" w:rsidRPr="00546FC2" w14:paraId="1B9574C8" w14:textId="77777777" w:rsidTr="004E12C5">
        <w:tblPrEx>
          <w:tblCellMar>
            <w:left w:w="115" w:type="dxa"/>
            <w:right w:w="115" w:type="dxa"/>
          </w:tblCellMar>
        </w:tblPrEx>
        <w:trPr>
          <w:trHeight w:val="504"/>
        </w:trPr>
        <w:tc>
          <w:tcPr>
            <w:tcW w:w="10950" w:type="dxa"/>
            <w:gridSpan w:val="2"/>
          </w:tcPr>
          <w:p w14:paraId="1B9574C2" w14:textId="77777777" w:rsidR="00546FC2" w:rsidRPr="00546FC2" w:rsidRDefault="00546FC2" w:rsidP="00504F82">
            <w:pPr>
              <w:keepNext/>
              <w:tabs>
                <w:tab w:val="left" w:pos="-2600"/>
              </w:tabs>
              <w:spacing w:after="0" w:line="240" w:lineRule="auto"/>
              <w:ind w:right="90"/>
              <w:outlineLvl w:val="2"/>
              <w:rPr>
                <w:rFonts w:eastAsia="Times New Roman"/>
                <w:sz w:val="18"/>
                <w:szCs w:val="18"/>
              </w:rPr>
            </w:pPr>
            <w:r w:rsidRPr="00546FC2">
              <w:rPr>
                <w:rFonts w:eastAsia="Times New Roman"/>
                <w:sz w:val="18"/>
                <w:szCs w:val="18"/>
              </w:rPr>
              <w:t>I certify the following under penalty of perjury, under the laws of the State of California:</w:t>
            </w:r>
          </w:p>
          <w:p w14:paraId="1B9574C3" w14:textId="77777777" w:rsidR="00546FC2" w:rsidRPr="00546FC2" w:rsidRDefault="00546FC2" w:rsidP="00546FC2">
            <w:pPr>
              <w:keepNext/>
              <w:numPr>
                <w:ilvl w:val="0"/>
                <w:numId w:val="3"/>
              </w:numPr>
              <w:tabs>
                <w:tab w:val="left" w:pos="-2600"/>
              </w:tabs>
              <w:spacing w:after="0" w:line="240" w:lineRule="auto"/>
              <w:ind w:right="90"/>
              <w:outlineLvl w:val="2"/>
              <w:rPr>
                <w:rFonts w:eastAsia="Times New Roman"/>
                <w:sz w:val="18"/>
                <w:szCs w:val="18"/>
              </w:rPr>
            </w:pPr>
            <w:r w:rsidRPr="00546FC2">
              <w:rPr>
                <w:rFonts w:eastAsia="Times New Roman"/>
                <w:sz w:val="18"/>
                <w:szCs w:val="18"/>
              </w:rPr>
              <w:t>The information provided on this Certificate of Compliance is true and correct.</w:t>
            </w:r>
          </w:p>
          <w:p w14:paraId="1B9574C4" w14:textId="77777777" w:rsidR="00546FC2" w:rsidRPr="00546FC2" w:rsidRDefault="00546FC2" w:rsidP="00546FC2">
            <w:pPr>
              <w:keepNext/>
              <w:numPr>
                <w:ilvl w:val="0"/>
                <w:numId w:val="3"/>
              </w:numPr>
              <w:tabs>
                <w:tab w:val="left" w:pos="-2600"/>
              </w:tabs>
              <w:spacing w:after="0" w:line="240" w:lineRule="auto"/>
              <w:ind w:right="90"/>
              <w:outlineLvl w:val="2"/>
              <w:rPr>
                <w:rFonts w:eastAsia="Times New Roman"/>
                <w:sz w:val="18"/>
                <w:szCs w:val="18"/>
              </w:rPr>
            </w:pPr>
            <w:r w:rsidRPr="00546FC2">
              <w:rPr>
                <w:rFonts w:eastAsia="Times New Roman"/>
                <w:sz w:val="18"/>
                <w:szCs w:val="18"/>
              </w:rPr>
              <w:t>I am eligible under Division 3 of the Business and Professions Code to accept responsibility for the building design or system design identified on this Certificate of Compliance (responsible designer).</w:t>
            </w:r>
          </w:p>
          <w:p w14:paraId="1B9574C5" w14:textId="77777777" w:rsidR="00546FC2" w:rsidRPr="00546FC2" w:rsidRDefault="00546FC2" w:rsidP="00546FC2">
            <w:pPr>
              <w:numPr>
                <w:ilvl w:val="0"/>
                <w:numId w:val="3"/>
              </w:numPr>
              <w:autoSpaceDE w:val="0"/>
              <w:autoSpaceDN w:val="0"/>
              <w:adjustRightInd w:val="0"/>
              <w:spacing w:after="0" w:line="240" w:lineRule="auto"/>
              <w:ind w:right="90"/>
              <w:rPr>
                <w:rFonts w:eastAsia="Times New Roman"/>
                <w:sz w:val="18"/>
                <w:szCs w:val="18"/>
              </w:rPr>
            </w:pPr>
            <w:r w:rsidRPr="00546FC2">
              <w:rPr>
                <w:rFonts w:eastAsia="Times New Roman"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546FC2">
              <w:rPr>
                <w:rFonts w:eastAsia="Times New Roman" w:cs="TimesNewRomanPSMT"/>
                <w:sz w:val="18"/>
                <w:szCs w:val="18"/>
              </w:rPr>
              <w:t>.</w:t>
            </w:r>
          </w:p>
          <w:p w14:paraId="1B9574C6" w14:textId="77777777" w:rsidR="00546FC2" w:rsidRPr="00546FC2" w:rsidRDefault="00546FC2" w:rsidP="00546FC2">
            <w:pPr>
              <w:numPr>
                <w:ilvl w:val="0"/>
                <w:numId w:val="3"/>
              </w:numPr>
              <w:autoSpaceDE w:val="0"/>
              <w:autoSpaceDN w:val="0"/>
              <w:adjustRightInd w:val="0"/>
              <w:spacing w:after="0" w:line="240" w:lineRule="auto"/>
              <w:ind w:right="90"/>
              <w:contextualSpacing/>
              <w:rPr>
                <w:rFonts w:eastAsia="Times New Roman"/>
                <w:sz w:val="18"/>
                <w:szCs w:val="18"/>
              </w:rPr>
            </w:pPr>
            <w:r w:rsidRPr="00546FC2">
              <w:rPr>
                <w:rFonts w:eastAsia="Times New Roman"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1B9574C7" w14:textId="77777777" w:rsidR="00546FC2" w:rsidRPr="00546FC2" w:rsidRDefault="00546FC2" w:rsidP="00546FC2">
            <w:pPr>
              <w:numPr>
                <w:ilvl w:val="0"/>
                <w:numId w:val="3"/>
              </w:numPr>
              <w:autoSpaceDE w:val="0"/>
              <w:autoSpaceDN w:val="0"/>
              <w:adjustRightInd w:val="0"/>
              <w:spacing w:after="0" w:line="240" w:lineRule="auto"/>
              <w:ind w:right="90"/>
              <w:contextualSpacing/>
              <w:rPr>
                <w:rFonts w:eastAsia="Times New Roman"/>
                <w:sz w:val="18"/>
                <w:szCs w:val="18"/>
              </w:rPr>
            </w:pPr>
            <w:r w:rsidRPr="00546FC2">
              <w:rPr>
                <w:rFonts w:eastAsia="Times New Roman"/>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546FC2" w:rsidRPr="00546FC2" w14:paraId="1B9574CB" w14:textId="77777777" w:rsidTr="004E12C5">
        <w:tblPrEx>
          <w:tblCellMar>
            <w:left w:w="108" w:type="dxa"/>
            <w:right w:w="108" w:type="dxa"/>
          </w:tblCellMar>
        </w:tblPrEx>
        <w:trPr>
          <w:trHeight w:val="504"/>
        </w:trPr>
        <w:tc>
          <w:tcPr>
            <w:tcW w:w="5434" w:type="dxa"/>
          </w:tcPr>
          <w:p w14:paraId="1B9574C9" w14:textId="77777777" w:rsidR="00546FC2" w:rsidRPr="00546FC2" w:rsidRDefault="00546FC2" w:rsidP="00546FC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46FC2">
              <w:rPr>
                <w:rFonts w:eastAsia="Times New Roman"/>
                <w:sz w:val="14"/>
                <w:szCs w:val="14"/>
              </w:rPr>
              <w:t>Responsible Designer Name:</w:t>
            </w:r>
          </w:p>
        </w:tc>
        <w:tc>
          <w:tcPr>
            <w:tcW w:w="5516" w:type="dxa"/>
          </w:tcPr>
          <w:p w14:paraId="1B9574CA" w14:textId="77777777" w:rsidR="00546FC2" w:rsidRPr="00546FC2" w:rsidRDefault="00546FC2" w:rsidP="00546FC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46FC2">
              <w:rPr>
                <w:rFonts w:eastAsia="Times New Roman"/>
                <w:sz w:val="14"/>
                <w:szCs w:val="14"/>
              </w:rPr>
              <w:t>Responsible Designer Signature:</w:t>
            </w:r>
          </w:p>
        </w:tc>
      </w:tr>
      <w:tr w:rsidR="00546FC2" w:rsidRPr="00546FC2" w14:paraId="1B9574CE" w14:textId="77777777" w:rsidTr="004E12C5">
        <w:tblPrEx>
          <w:tblCellMar>
            <w:left w:w="108" w:type="dxa"/>
            <w:right w:w="108" w:type="dxa"/>
          </w:tblCellMar>
        </w:tblPrEx>
        <w:trPr>
          <w:trHeight w:val="504"/>
        </w:trPr>
        <w:tc>
          <w:tcPr>
            <w:tcW w:w="5434" w:type="dxa"/>
          </w:tcPr>
          <w:p w14:paraId="1B9574CC" w14:textId="1F942B71" w:rsidR="00546FC2" w:rsidRPr="00546FC2" w:rsidRDefault="00546FC2" w:rsidP="00546FC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46FC2">
              <w:rPr>
                <w:rFonts w:eastAsia="Times New Roman"/>
                <w:sz w:val="14"/>
                <w:szCs w:val="14"/>
              </w:rPr>
              <w:t>Company:</w:t>
            </w:r>
          </w:p>
        </w:tc>
        <w:tc>
          <w:tcPr>
            <w:tcW w:w="5516" w:type="dxa"/>
          </w:tcPr>
          <w:p w14:paraId="1B9574CD" w14:textId="77777777" w:rsidR="00546FC2" w:rsidRPr="00546FC2" w:rsidRDefault="00546FC2" w:rsidP="00546FC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46FC2">
              <w:rPr>
                <w:rFonts w:eastAsia="Times New Roman"/>
                <w:sz w:val="14"/>
                <w:szCs w:val="14"/>
              </w:rPr>
              <w:t>Date Signed:</w:t>
            </w:r>
          </w:p>
        </w:tc>
      </w:tr>
      <w:tr w:rsidR="00546FC2" w:rsidRPr="00546FC2" w14:paraId="1B9574D1" w14:textId="77777777" w:rsidTr="004E12C5">
        <w:tblPrEx>
          <w:tblCellMar>
            <w:left w:w="108" w:type="dxa"/>
            <w:right w:w="108" w:type="dxa"/>
          </w:tblCellMar>
        </w:tblPrEx>
        <w:trPr>
          <w:trHeight w:val="504"/>
        </w:trPr>
        <w:tc>
          <w:tcPr>
            <w:tcW w:w="5434" w:type="dxa"/>
          </w:tcPr>
          <w:p w14:paraId="1B9574CF" w14:textId="77777777" w:rsidR="00546FC2" w:rsidRPr="00546FC2" w:rsidRDefault="00546FC2" w:rsidP="00546FC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46FC2">
              <w:rPr>
                <w:rFonts w:eastAsia="Times New Roman"/>
                <w:sz w:val="14"/>
                <w:szCs w:val="14"/>
              </w:rPr>
              <w:t>Address:</w:t>
            </w:r>
          </w:p>
        </w:tc>
        <w:tc>
          <w:tcPr>
            <w:tcW w:w="5516" w:type="dxa"/>
          </w:tcPr>
          <w:p w14:paraId="1B9574D0" w14:textId="77777777" w:rsidR="00546FC2" w:rsidRPr="00546FC2" w:rsidRDefault="00546FC2" w:rsidP="00546FC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46FC2">
              <w:rPr>
                <w:rFonts w:eastAsia="Times New Roman"/>
                <w:sz w:val="14"/>
                <w:szCs w:val="14"/>
              </w:rPr>
              <w:t>License:</w:t>
            </w:r>
          </w:p>
        </w:tc>
      </w:tr>
      <w:tr w:rsidR="00546FC2" w:rsidRPr="00546FC2" w14:paraId="1B9574D4" w14:textId="77777777" w:rsidTr="004E12C5">
        <w:tblPrEx>
          <w:tblCellMar>
            <w:left w:w="108" w:type="dxa"/>
            <w:right w:w="108" w:type="dxa"/>
          </w:tblCellMar>
        </w:tblPrEx>
        <w:trPr>
          <w:trHeight w:val="504"/>
        </w:trPr>
        <w:tc>
          <w:tcPr>
            <w:tcW w:w="5434" w:type="dxa"/>
          </w:tcPr>
          <w:p w14:paraId="1B9574D2" w14:textId="77777777" w:rsidR="00546FC2" w:rsidRPr="00546FC2" w:rsidRDefault="00546FC2" w:rsidP="00546FC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46FC2">
              <w:rPr>
                <w:rFonts w:eastAsia="Times New Roman"/>
                <w:sz w:val="14"/>
                <w:szCs w:val="14"/>
              </w:rPr>
              <w:t>City/State/Zip:</w:t>
            </w:r>
          </w:p>
        </w:tc>
        <w:tc>
          <w:tcPr>
            <w:tcW w:w="5516" w:type="dxa"/>
          </w:tcPr>
          <w:p w14:paraId="1B9574D3" w14:textId="77777777" w:rsidR="00546FC2" w:rsidRPr="00546FC2" w:rsidRDefault="00546FC2" w:rsidP="00546FC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46FC2">
              <w:rPr>
                <w:rFonts w:eastAsia="Times New Roman"/>
                <w:sz w:val="14"/>
                <w:szCs w:val="14"/>
              </w:rPr>
              <w:t>Phone:</w:t>
            </w:r>
          </w:p>
        </w:tc>
      </w:tr>
    </w:tbl>
    <w:p w14:paraId="1B9574D5" w14:textId="77777777" w:rsidR="00D35432" w:rsidRDefault="00D35432"/>
    <w:p w14:paraId="1B9574D6" w14:textId="77777777" w:rsidR="00D35432" w:rsidRDefault="00D35432"/>
    <w:p w14:paraId="1B9574D7" w14:textId="77777777" w:rsidR="00AE19E7" w:rsidRDefault="00AE19E7">
      <w:pPr>
        <w:sectPr w:rsidR="00AE19E7" w:rsidSect="00484E9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432" w:footer="576" w:gutter="0"/>
          <w:pgNumType w:start="1"/>
          <w:cols w:space="720"/>
          <w:docGrid w:linePitch="360"/>
        </w:sectPr>
      </w:pPr>
    </w:p>
    <w:p w14:paraId="0845703B" w14:textId="769FAF38" w:rsidR="00CC1432" w:rsidRPr="00504F82" w:rsidRDefault="00CC1432" w:rsidP="00504F82">
      <w:pPr>
        <w:spacing w:after="0" w:line="240" w:lineRule="auto"/>
        <w:jc w:val="center"/>
        <w:rPr>
          <w:rFonts w:eastAsia="Times New Roman"/>
          <w:b/>
          <w:color w:val="000000"/>
          <w:sz w:val="20"/>
          <w:szCs w:val="20"/>
        </w:rPr>
      </w:pPr>
      <w:r w:rsidRPr="00504F82">
        <w:rPr>
          <w:rFonts w:eastAsia="Times New Roman"/>
          <w:b/>
          <w:color w:val="000000"/>
          <w:sz w:val="20"/>
          <w:szCs w:val="20"/>
        </w:rPr>
        <w:lastRenderedPageBreak/>
        <w:t>CF1R-STH-02-E User Instructions</w:t>
      </w:r>
    </w:p>
    <w:p w14:paraId="6AEF3A62" w14:textId="77777777" w:rsidR="00CC1432" w:rsidRDefault="00CC1432" w:rsidP="00504F82">
      <w:pPr>
        <w:spacing w:after="0" w:line="240" w:lineRule="auto"/>
        <w:rPr>
          <w:rFonts w:eastAsia="Times New Roman"/>
          <w:color w:val="000000"/>
          <w:sz w:val="20"/>
          <w:szCs w:val="20"/>
        </w:rPr>
      </w:pPr>
    </w:p>
    <w:p w14:paraId="1B9574D8" w14:textId="0FFDB42B" w:rsidR="00FF41D0" w:rsidRPr="00504F82" w:rsidRDefault="00FF41D0" w:rsidP="00504F82">
      <w:pPr>
        <w:spacing w:after="0" w:line="240" w:lineRule="auto"/>
        <w:rPr>
          <w:rFonts w:eastAsia="Times New Roman"/>
          <w:color w:val="000000"/>
          <w:sz w:val="20"/>
          <w:szCs w:val="20"/>
        </w:rPr>
      </w:pPr>
      <w:r w:rsidRPr="00504F82">
        <w:rPr>
          <w:rFonts w:eastAsia="Times New Roman"/>
          <w:color w:val="000000"/>
          <w:sz w:val="20"/>
          <w:szCs w:val="20"/>
        </w:rPr>
        <w:t>This worksheet is used to report the calculated solar savings fractions</w:t>
      </w:r>
      <w:ins w:id="26" w:author="Tam, Danny@Energy" w:date="2018-11-16T13:16:00Z">
        <w:r w:rsidR="007A5934">
          <w:rPr>
            <w:rFonts w:eastAsia="Times New Roman"/>
            <w:color w:val="000000"/>
            <w:sz w:val="20"/>
            <w:szCs w:val="20"/>
          </w:rPr>
          <w:t xml:space="preserve"> for OG-100 systems</w:t>
        </w:r>
      </w:ins>
      <w:r w:rsidRPr="00504F82">
        <w:rPr>
          <w:rFonts w:eastAsia="Times New Roman"/>
          <w:color w:val="000000"/>
          <w:sz w:val="20"/>
          <w:szCs w:val="20"/>
        </w:rPr>
        <w:t xml:space="preserve">.  Enter the input </w:t>
      </w:r>
      <w:r w:rsidR="009D75BA" w:rsidRPr="00504F82">
        <w:rPr>
          <w:rFonts w:eastAsia="Times New Roman"/>
          <w:color w:val="000000"/>
          <w:sz w:val="20"/>
          <w:szCs w:val="20"/>
        </w:rPr>
        <w:t xml:space="preserve">and output </w:t>
      </w:r>
      <w:r w:rsidRPr="00504F82">
        <w:rPr>
          <w:rFonts w:eastAsia="Times New Roman"/>
          <w:color w:val="000000"/>
          <w:sz w:val="20"/>
          <w:szCs w:val="20"/>
        </w:rPr>
        <w:t>fields used in the approved Solar Savings Fraction Calculator located at:</w:t>
      </w:r>
    </w:p>
    <w:p w14:paraId="1B9574D9" w14:textId="77777777" w:rsidR="00FF41D0" w:rsidRPr="00504F82" w:rsidRDefault="00FF41D0" w:rsidP="00504F82">
      <w:pPr>
        <w:spacing w:after="0" w:line="240" w:lineRule="auto"/>
        <w:rPr>
          <w:rFonts w:eastAsia="Times New Roman"/>
          <w:color w:val="000000"/>
          <w:sz w:val="20"/>
          <w:szCs w:val="20"/>
        </w:rPr>
      </w:pPr>
    </w:p>
    <w:p w14:paraId="1B9574DA" w14:textId="6F46F10F" w:rsidR="004A6A9F" w:rsidRPr="00504F82" w:rsidDel="007A5934" w:rsidRDefault="008C56AB" w:rsidP="00504F82">
      <w:pPr>
        <w:spacing w:after="0" w:line="240" w:lineRule="auto"/>
        <w:rPr>
          <w:del w:id="27" w:author="Tam, Danny@Energy" w:date="2018-11-16T13:16:00Z"/>
          <w:rFonts w:eastAsia="Times New Roman"/>
          <w:color w:val="000000"/>
          <w:sz w:val="20"/>
          <w:szCs w:val="20"/>
        </w:rPr>
      </w:pPr>
      <w:del w:id="28" w:author="Tam, Danny@Energy" w:date="2018-11-16T13:16:00Z">
        <w:r w:rsidDel="007A5934">
          <w:rPr>
            <w:rStyle w:val="Hyperlink"/>
            <w:rFonts w:eastAsia="Times New Roman"/>
            <w:sz w:val="20"/>
            <w:szCs w:val="20"/>
          </w:rPr>
          <w:fldChar w:fldCharType="begin"/>
        </w:r>
        <w:r w:rsidDel="007A5934">
          <w:rPr>
            <w:rStyle w:val="Hyperlink"/>
            <w:rFonts w:eastAsia="Times New Roman"/>
            <w:sz w:val="20"/>
            <w:szCs w:val="20"/>
          </w:rPr>
          <w:delInstrText xml:space="preserve"> HYPERLINK "http://www.gosolarcalifornia.org/solarwater/nshp/swh_calc_collectors.php" </w:delInstrText>
        </w:r>
        <w:r w:rsidDel="007A5934">
          <w:rPr>
            <w:rStyle w:val="Hyperlink"/>
            <w:rFonts w:eastAsia="Times New Roman"/>
            <w:sz w:val="20"/>
            <w:szCs w:val="20"/>
          </w:rPr>
          <w:fldChar w:fldCharType="separate"/>
        </w:r>
        <w:r w:rsidR="004A6A9F" w:rsidRPr="00504F82" w:rsidDel="007A5934">
          <w:rPr>
            <w:rStyle w:val="Hyperlink"/>
            <w:rFonts w:eastAsia="Times New Roman"/>
            <w:sz w:val="20"/>
            <w:szCs w:val="20"/>
          </w:rPr>
          <w:delText>http://www.gosolarcalifornia.org/solarwater/nshp/swh_calc_collectors.php</w:delText>
        </w:r>
        <w:r w:rsidDel="007A5934">
          <w:rPr>
            <w:rStyle w:val="Hyperlink"/>
            <w:rFonts w:eastAsia="Times New Roman"/>
            <w:sz w:val="20"/>
            <w:szCs w:val="20"/>
          </w:rPr>
          <w:fldChar w:fldCharType="end"/>
        </w:r>
      </w:del>
    </w:p>
    <w:p w14:paraId="1B9574DB" w14:textId="075CB3F1" w:rsidR="004A6A9F" w:rsidRDefault="007A5934" w:rsidP="007A5934">
      <w:pPr>
        <w:spacing w:after="0" w:line="240" w:lineRule="auto"/>
        <w:rPr>
          <w:ins w:id="29" w:author="Tam, Danny@Energy" w:date="2018-11-16T13:16:00Z"/>
          <w:rFonts w:asciiTheme="minorHAnsi" w:hAnsiTheme="minorHAnsi"/>
          <w:b/>
          <w:sz w:val="20"/>
          <w:szCs w:val="20"/>
        </w:rPr>
      </w:pPr>
      <w:ins w:id="30" w:author="Tam, Danny@Energy" w:date="2018-11-16T13:16:00Z">
        <w:r w:rsidRPr="007A5934">
          <w:rPr>
            <w:rFonts w:asciiTheme="minorHAnsi" w:hAnsiTheme="minorHAnsi"/>
            <w:b/>
            <w:sz w:val="20"/>
            <w:szCs w:val="20"/>
          </w:rPr>
          <w:t>https://www.energy.ca.gov/title24/201</w:t>
        </w:r>
        <w:r>
          <w:rPr>
            <w:rFonts w:asciiTheme="minorHAnsi" w:hAnsiTheme="minorHAnsi"/>
            <w:b/>
            <w:sz w:val="20"/>
            <w:szCs w:val="20"/>
          </w:rPr>
          <w:t>9standards/worksheets/2019</w:t>
        </w:r>
        <w:r w:rsidRPr="007A5934">
          <w:rPr>
            <w:rFonts w:asciiTheme="minorHAnsi" w:hAnsiTheme="minorHAnsi"/>
            <w:b/>
            <w:sz w:val="20"/>
            <w:szCs w:val="20"/>
          </w:rPr>
          <w:t>_Title-24_Solar_Water_Heating_Calc.zip</w:t>
        </w:r>
      </w:ins>
    </w:p>
    <w:p w14:paraId="2F788EBC" w14:textId="77777777" w:rsidR="007A5934" w:rsidRPr="00504F82" w:rsidRDefault="007A5934" w:rsidP="00504F82">
      <w:pPr>
        <w:spacing w:after="0" w:line="240" w:lineRule="auto"/>
        <w:ind w:left="360"/>
        <w:rPr>
          <w:rFonts w:asciiTheme="minorHAnsi" w:hAnsiTheme="minorHAnsi"/>
          <w:b/>
          <w:sz w:val="20"/>
          <w:szCs w:val="20"/>
        </w:rPr>
      </w:pPr>
    </w:p>
    <w:p w14:paraId="1B9574DC" w14:textId="727B7B3D" w:rsidR="00CE5CF3" w:rsidRPr="00504F82" w:rsidRDefault="00CC1432" w:rsidP="00207C48">
      <w:pPr>
        <w:spacing w:after="0" w:line="240" w:lineRule="auto"/>
        <w:rPr>
          <w:rFonts w:eastAsia="Times New Roman"/>
          <w:color w:val="000000"/>
          <w:sz w:val="20"/>
          <w:szCs w:val="20"/>
        </w:rPr>
      </w:pPr>
      <w:del w:id="31" w:author="Tam, Danny@Energy" w:date="2018-11-16T13:28:00Z">
        <w:r w:rsidDel="003D13C7">
          <w:rPr>
            <w:rFonts w:asciiTheme="minorHAnsi" w:hAnsiTheme="minorHAnsi"/>
            <w:b/>
            <w:sz w:val="20"/>
            <w:szCs w:val="20"/>
          </w:rPr>
          <w:delText xml:space="preserve">Section </w:delText>
        </w:r>
      </w:del>
      <w:r w:rsidR="00CE5CF3" w:rsidRPr="00504F82">
        <w:rPr>
          <w:rFonts w:asciiTheme="minorHAnsi" w:hAnsiTheme="minorHAnsi"/>
          <w:b/>
          <w:sz w:val="20"/>
          <w:szCs w:val="20"/>
        </w:rPr>
        <w:t>A. General System Information</w:t>
      </w:r>
    </w:p>
    <w:p w14:paraId="1B9574DD" w14:textId="20C90C6A" w:rsidR="009F65A5" w:rsidRPr="00504F82" w:rsidRDefault="009F65A5" w:rsidP="00504F82">
      <w:pPr>
        <w:spacing w:after="0" w:line="240" w:lineRule="auto"/>
        <w:ind w:left="360"/>
        <w:rPr>
          <w:rFonts w:eastAsia="Times New Roman"/>
          <w:color w:val="000000"/>
          <w:sz w:val="20"/>
          <w:szCs w:val="20"/>
        </w:rPr>
      </w:pPr>
      <w:r w:rsidRPr="00504F82">
        <w:rPr>
          <w:rFonts w:eastAsia="Times New Roman"/>
          <w:color w:val="000000"/>
          <w:sz w:val="20"/>
          <w:szCs w:val="20"/>
        </w:rPr>
        <w:t xml:space="preserve">01 Water Heating System </w:t>
      </w:r>
      <w:r w:rsidR="00A57CA9" w:rsidRPr="00504F82">
        <w:rPr>
          <w:rFonts w:eastAsia="Times New Roman"/>
          <w:color w:val="000000"/>
          <w:sz w:val="20"/>
          <w:szCs w:val="20"/>
        </w:rPr>
        <w:t xml:space="preserve">ID or </w:t>
      </w:r>
      <w:r w:rsidRPr="00504F82">
        <w:rPr>
          <w:rFonts w:eastAsia="Times New Roman"/>
          <w:color w:val="000000"/>
          <w:sz w:val="20"/>
          <w:szCs w:val="20"/>
        </w:rPr>
        <w:t xml:space="preserve">Name: </w:t>
      </w:r>
      <w:r w:rsidR="00A57CA9" w:rsidRPr="00504F82">
        <w:rPr>
          <w:rFonts w:eastAsia="Times New Roman"/>
          <w:color w:val="000000"/>
          <w:sz w:val="20"/>
          <w:szCs w:val="20"/>
        </w:rPr>
        <w:t xml:space="preserve">From CF1R, </w:t>
      </w:r>
      <w:r w:rsidRPr="00504F82">
        <w:rPr>
          <w:rFonts w:eastAsia="Times New Roman"/>
          <w:color w:val="000000"/>
          <w:sz w:val="20"/>
          <w:szCs w:val="20"/>
        </w:rPr>
        <w:t>name of the water heating system.</w:t>
      </w:r>
    </w:p>
    <w:p w14:paraId="1B9574DE" w14:textId="5BEE1400" w:rsidR="00641F83" w:rsidRPr="00504F82" w:rsidRDefault="009F65A5" w:rsidP="00504F82">
      <w:pPr>
        <w:spacing w:after="0" w:line="240" w:lineRule="auto"/>
        <w:ind w:left="360"/>
        <w:rPr>
          <w:rFonts w:eastAsia="Times New Roman"/>
          <w:color w:val="000000"/>
          <w:sz w:val="20"/>
          <w:szCs w:val="20"/>
        </w:rPr>
      </w:pPr>
      <w:r w:rsidRPr="00504F82">
        <w:rPr>
          <w:rFonts w:eastAsia="Times New Roman"/>
          <w:color w:val="000000"/>
          <w:sz w:val="20"/>
          <w:szCs w:val="20"/>
        </w:rPr>
        <w:t xml:space="preserve">02 </w:t>
      </w:r>
      <w:r w:rsidR="00641F83" w:rsidRPr="00504F82">
        <w:rPr>
          <w:rFonts w:eastAsia="Times New Roman"/>
          <w:color w:val="000000"/>
          <w:sz w:val="20"/>
          <w:szCs w:val="20"/>
        </w:rPr>
        <w:t>California Climate Zone</w:t>
      </w:r>
      <w:r w:rsidR="00862937" w:rsidRPr="00504F82">
        <w:rPr>
          <w:rFonts w:eastAsia="Times New Roman"/>
          <w:color w:val="000000"/>
          <w:sz w:val="20"/>
          <w:szCs w:val="20"/>
        </w:rPr>
        <w:t xml:space="preserve">: </w:t>
      </w:r>
      <w:r w:rsidR="00FF41D0" w:rsidRPr="00504F82">
        <w:rPr>
          <w:rFonts w:eastAsia="Times New Roman"/>
          <w:color w:val="000000"/>
          <w:sz w:val="20"/>
          <w:szCs w:val="20"/>
        </w:rPr>
        <w:t xml:space="preserve">From CF1R, </w:t>
      </w:r>
      <w:r w:rsidR="00862937" w:rsidRPr="00504F82">
        <w:rPr>
          <w:rFonts w:eastAsia="Times New Roman"/>
          <w:color w:val="000000"/>
          <w:sz w:val="20"/>
          <w:szCs w:val="20"/>
        </w:rPr>
        <w:t>climate zone the project was performed for.</w:t>
      </w:r>
    </w:p>
    <w:p w14:paraId="1B9574DF" w14:textId="0290C3C3" w:rsidR="00676B54" w:rsidRPr="00504F82" w:rsidRDefault="00676B54" w:rsidP="00504F82">
      <w:pPr>
        <w:spacing w:after="0" w:line="240" w:lineRule="auto"/>
        <w:ind w:left="360"/>
        <w:rPr>
          <w:rFonts w:eastAsia="Times New Roman"/>
          <w:color w:val="000000"/>
          <w:sz w:val="20"/>
          <w:szCs w:val="20"/>
        </w:rPr>
      </w:pPr>
      <w:r w:rsidRPr="00504F82">
        <w:rPr>
          <w:rFonts w:eastAsia="Times New Roman"/>
          <w:color w:val="000000"/>
          <w:sz w:val="20"/>
          <w:szCs w:val="20"/>
        </w:rPr>
        <w:t xml:space="preserve">03 Name of Program </w:t>
      </w:r>
      <w:r w:rsidR="00504F82">
        <w:rPr>
          <w:rFonts w:eastAsia="Times New Roman"/>
          <w:color w:val="000000"/>
          <w:sz w:val="20"/>
          <w:szCs w:val="20"/>
        </w:rPr>
        <w:t>U</w:t>
      </w:r>
      <w:r w:rsidRPr="00504F82">
        <w:rPr>
          <w:rFonts w:eastAsia="Times New Roman"/>
          <w:color w:val="000000"/>
          <w:sz w:val="20"/>
          <w:szCs w:val="20"/>
        </w:rPr>
        <w:t xml:space="preserve">sed to </w:t>
      </w:r>
      <w:r w:rsidR="00504F82">
        <w:rPr>
          <w:rFonts w:eastAsia="Times New Roman"/>
          <w:color w:val="000000"/>
          <w:sz w:val="20"/>
          <w:szCs w:val="20"/>
        </w:rPr>
        <w:t>G</w:t>
      </w:r>
      <w:r w:rsidRPr="00504F82">
        <w:rPr>
          <w:rFonts w:eastAsia="Times New Roman"/>
          <w:color w:val="000000"/>
          <w:sz w:val="20"/>
          <w:szCs w:val="20"/>
        </w:rPr>
        <w:t>enerate Solar Savings Fraction</w:t>
      </w:r>
      <w:r w:rsidR="00723E5B" w:rsidRPr="00504F82">
        <w:rPr>
          <w:rFonts w:eastAsia="Times New Roman"/>
          <w:color w:val="000000"/>
          <w:sz w:val="20"/>
          <w:szCs w:val="20"/>
        </w:rPr>
        <w:t>: Enter the name of the program used</w:t>
      </w:r>
      <w:r w:rsidR="00A863FD">
        <w:rPr>
          <w:rFonts w:eastAsia="Times New Roman"/>
          <w:color w:val="000000"/>
          <w:sz w:val="20"/>
          <w:szCs w:val="20"/>
        </w:rPr>
        <w:t>.</w:t>
      </w:r>
    </w:p>
    <w:p w14:paraId="1B9574E0" w14:textId="06B2CCAF" w:rsidR="00676B54" w:rsidRPr="00504F82" w:rsidRDefault="00676B54" w:rsidP="00504F82">
      <w:pPr>
        <w:spacing w:after="0" w:line="240" w:lineRule="auto"/>
        <w:ind w:left="360"/>
        <w:rPr>
          <w:rFonts w:eastAsia="Times New Roman"/>
          <w:color w:val="000000"/>
          <w:sz w:val="20"/>
          <w:szCs w:val="20"/>
        </w:rPr>
      </w:pPr>
      <w:r w:rsidRPr="00504F82">
        <w:rPr>
          <w:rFonts w:eastAsia="Times New Roman"/>
          <w:color w:val="000000"/>
          <w:sz w:val="20"/>
          <w:szCs w:val="20"/>
        </w:rPr>
        <w:t xml:space="preserve">04 Version of </w:t>
      </w:r>
      <w:r w:rsidR="00504F82">
        <w:rPr>
          <w:rFonts w:eastAsia="Times New Roman"/>
          <w:color w:val="000000"/>
          <w:sz w:val="20"/>
          <w:szCs w:val="20"/>
        </w:rPr>
        <w:t>S</w:t>
      </w:r>
      <w:r w:rsidRPr="00504F82">
        <w:rPr>
          <w:rFonts w:eastAsia="Times New Roman"/>
          <w:color w:val="000000"/>
          <w:sz w:val="20"/>
          <w:szCs w:val="20"/>
        </w:rPr>
        <w:t xml:space="preserve">oftware </w:t>
      </w:r>
      <w:r w:rsidR="00504F82">
        <w:rPr>
          <w:rFonts w:eastAsia="Times New Roman"/>
          <w:color w:val="000000"/>
          <w:sz w:val="20"/>
          <w:szCs w:val="20"/>
        </w:rPr>
        <w:t>U</w:t>
      </w:r>
      <w:r w:rsidRPr="00504F82">
        <w:rPr>
          <w:rFonts w:eastAsia="Times New Roman"/>
          <w:color w:val="000000"/>
          <w:sz w:val="20"/>
          <w:szCs w:val="20"/>
        </w:rPr>
        <w:t xml:space="preserve">sed </w:t>
      </w:r>
      <w:r w:rsidR="00A825F0" w:rsidRPr="00504F82">
        <w:rPr>
          <w:rFonts w:eastAsia="Times New Roman"/>
          <w:color w:val="000000"/>
          <w:sz w:val="20"/>
          <w:szCs w:val="20"/>
        </w:rPr>
        <w:t xml:space="preserve">to </w:t>
      </w:r>
      <w:r w:rsidR="00504F82">
        <w:rPr>
          <w:rFonts w:eastAsia="Times New Roman"/>
          <w:color w:val="000000"/>
          <w:sz w:val="20"/>
          <w:szCs w:val="20"/>
        </w:rPr>
        <w:t>G</w:t>
      </w:r>
      <w:r w:rsidR="00A825F0" w:rsidRPr="00504F82">
        <w:rPr>
          <w:rFonts w:eastAsia="Times New Roman"/>
          <w:color w:val="000000"/>
          <w:sz w:val="20"/>
          <w:szCs w:val="20"/>
        </w:rPr>
        <w:t>enerate Solar Savings Fraction</w:t>
      </w:r>
      <w:r w:rsidR="00723E5B" w:rsidRPr="00504F82">
        <w:rPr>
          <w:rFonts w:eastAsia="Times New Roman"/>
          <w:color w:val="000000"/>
          <w:sz w:val="20"/>
          <w:szCs w:val="20"/>
        </w:rPr>
        <w:t>: Enter the version of the program used</w:t>
      </w:r>
      <w:r w:rsidR="00A863FD">
        <w:rPr>
          <w:rFonts w:eastAsia="Times New Roman"/>
          <w:color w:val="000000"/>
          <w:sz w:val="20"/>
          <w:szCs w:val="20"/>
        </w:rPr>
        <w:t>.</w:t>
      </w:r>
    </w:p>
    <w:p w14:paraId="1B9574E1" w14:textId="14631BF0" w:rsidR="00641F83" w:rsidRPr="00504F82" w:rsidRDefault="00676B54" w:rsidP="00504F82">
      <w:pPr>
        <w:spacing w:after="0" w:line="240" w:lineRule="auto"/>
        <w:ind w:left="360"/>
        <w:rPr>
          <w:rFonts w:eastAsia="Times New Roman"/>
          <w:color w:val="000000"/>
          <w:sz w:val="20"/>
          <w:szCs w:val="20"/>
        </w:rPr>
      </w:pPr>
      <w:r w:rsidRPr="00504F82">
        <w:rPr>
          <w:rFonts w:eastAsia="Times New Roman"/>
          <w:color w:val="000000"/>
          <w:sz w:val="20"/>
          <w:szCs w:val="20"/>
        </w:rPr>
        <w:t xml:space="preserve">05 </w:t>
      </w:r>
      <w:r w:rsidR="00641F83" w:rsidRPr="00504F82">
        <w:rPr>
          <w:rFonts w:eastAsia="Times New Roman"/>
          <w:color w:val="000000"/>
          <w:sz w:val="20"/>
          <w:szCs w:val="20"/>
        </w:rPr>
        <w:t>Collector Manufacturer</w:t>
      </w:r>
      <w:r w:rsidR="00862937" w:rsidRPr="00504F82">
        <w:rPr>
          <w:rFonts w:eastAsia="Times New Roman"/>
          <w:color w:val="000000"/>
          <w:sz w:val="20"/>
          <w:szCs w:val="20"/>
        </w:rPr>
        <w:t>: Enter the name of the collector manufacturer</w:t>
      </w:r>
      <w:r w:rsidR="00A863FD">
        <w:rPr>
          <w:rFonts w:eastAsia="Times New Roman"/>
          <w:color w:val="000000"/>
          <w:sz w:val="20"/>
          <w:szCs w:val="20"/>
        </w:rPr>
        <w:t>.</w:t>
      </w:r>
    </w:p>
    <w:p w14:paraId="1B9574E2" w14:textId="1CAD0F2C" w:rsidR="00641F83" w:rsidRPr="00504F82" w:rsidRDefault="00676B54" w:rsidP="00504F82">
      <w:pPr>
        <w:spacing w:after="0" w:line="240" w:lineRule="auto"/>
        <w:ind w:left="360"/>
        <w:rPr>
          <w:sz w:val="20"/>
          <w:szCs w:val="20"/>
        </w:rPr>
      </w:pPr>
      <w:r w:rsidRPr="00504F82">
        <w:rPr>
          <w:rFonts w:eastAsia="Times New Roman"/>
          <w:color w:val="000000"/>
          <w:sz w:val="20"/>
          <w:szCs w:val="20"/>
        </w:rPr>
        <w:t xml:space="preserve">06 </w:t>
      </w:r>
      <w:r w:rsidR="00641F83" w:rsidRPr="00504F82">
        <w:rPr>
          <w:rFonts w:eastAsia="Times New Roman"/>
          <w:color w:val="000000"/>
          <w:sz w:val="20"/>
          <w:szCs w:val="20"/>
        </w:rPr>
        <w:t>Collector Brand</w:t>
      </w:r>
      <w:r w:rsidR="00862937" w:rsidRPr="00504F82">
        <w:rPr>
          <w:rFonts w:eastAsia="Times New Roman"/>
          <w:color w:val="000000"/>
          <w:sz w:val="20"/>
          <w:szCs w:val="20"/>
        </w:rPr>
        <w:t xml:space="preserve">: Enter the Brand name of the collector if different than the </w:t>
      </w:r>
      <w:r w:rsidR="00A863FD">
        <w:rPr>
          <w:rFonts w:eastAsia="Times New Roman"/>
          <w:color w:val="000000"/>
          <w:sz w:val="20"/>
          <w:szCs w:val="20"/>
        </w:rPr>
        <w:t>m</w:t>
      </w:r>
      <w:r w:rsidR="00862937" w:rsidRPr="00504F82">
        <w:rPr>
          <w:rFonts w:eastAsia="Times New Roman"/>
          <w:color w:val="000000"/>
          <w:sz w:val="20"/>
          <w:szCs w:val="20"/>
        </w:rPr>
        <w:t>anufacturer.</w:t>
      </w:r>
    </w:p>
    <w:p w14:paraId="1B9574E3" w14:textId="362BCFB2" w:rsidR="00641F83" w:rsidRPr="00504F82" w:rsidRDefault="00676B54" w:rsidP="00504F82">
      <w:pPr>
        <w:spacing w:after="0" w:line="240" w:lineRule="auto"/>
        <w:ind w:left="360"/>
        <w:rPr>
          <w:rFonts w:eastAsia="Times New Roman"/>
          <w:color w:val="000000"/>
          <w:sz w:val="20"/>
          <w:szCs w:val="20"/>
        </w:rPr>
      </w:pPr>
      <w:r w:rsidRPr="00504F82">
        <w:rPr>
          <w:rFonts w:eastAsia="Times New Roman"/>
          <w:color w:val="000000"/>
          <w:sz w:val="20"/>
          <w:szCs w:val="20"/>
        </w:rPr>
        <w:t xml:space="preserve">07 </w:t>
      </w:r>
      <w:r w:rsidR="00641F83" w:rsidRPr="00504F82">
        <w:rPr>
          <w:rFonts w:eastAsia="Times New Roman"/>
          <w:color w:val="000000"/>
          <w:sz w:val="20"/>
          <w:szCs w:val="20"/>
        </w:rPr>
        <w:t>Collector Model Number</w:t>
      </w:r>
      <w:r w:rsidR="00862937" w:rsidRPr="00504F82">
        <w:rPr>
          <w:rFonts w:eastAsia="Times New Roman"/>
          <w:color w:val="000000"/>
          <w:sz w:val="20"/>
          <w:szCs w:val="20"/>
        </w:rPr>
        <w:t>:  Enter the collector model number as listed in the SRCC directory</w:t>
      </w:r>
      <w:r w:rsidR="00A863FD">
        <w:rPr>
          <w:rFonts w:eastAsia="Times New Roman"/>
          <w:color w:val="000000"/>
          <w:sz w:val="20"/>
          <w:szCs w:val="20"/>
        </w:rPr>
        <w:t>.</w:t>
      </w:r>
    </w:p>
    <w:p w14:paraId="1B9574E4" w14:textId="3A7CEEF8" w:rsidR="009F65A5" w:rsidRPr="00504F82" w:rsidRDefault="00676B54" w:rsidP="00504F82">
      <w:pPr>
        <w:spacing w:after="0" w:line="240" w:lineRule="auto"/>
        <w:ind w:left="360"/>
        <w:rPr>
          <w:sz w:val="20"/>
          <w:szCs w:val="20"/>
        </w:rPr>
      </w:pPr>
      <w:r w:rsidRPr="00504F82">
        <w:rPr>
          <w:rFonts w:eastAsia="Times New Roman"/>
          <w:color w:val="000000"/>
          <w:sz w:val="20"/>
          <w:szCs w:val="20"/>
        </w:rPr>
        <w:t xml:space="preserve">08 </w:t>
      </w:r>
      <w:del w:id="32" w:author="Tam, Danny@Energy" w:date="2018-11-16T11:29:00Z">
        <w:r w:rsidR="009F65A5" w:rsidRPr="00504F82" w:rsidDel="00E32D8C">
          <w:rPr>
            <w:rFonts w:eastAsia="Times New Roman"/>
            <w:color w:val="000000"/>
            <w:sz w:val="20"/>
            <w:szCs w:val="20"/>
          </w:rPr>
          <w:delText xml:space="preserve">SRCC </w:delText>
        </w:r>
      </w:del>
      <w:r w:rsidR="009F65A5" w:rsidRPr="00504F82">
        <w:rPr>
          <w:rFonts w:eastAsia="Times New Roman"/>
          <w:color w:val="000000"/>
          <w:sz w:val="20"/>
          <w:szCs w:val="20"/>
        </w:rPr>
        <w:t>Certification Number: Enter the SRCC Certification Number from the SRCC directory</w:t>
      </w:r>
      <w:r w:rsidR="00A863FD">
        <w:rPr>
          <w:rFonts w:eastAsia="Times New Roman"/>
          <w:color w:val="000000"/>
          <w:sz w:val="20"/>
          <w:szCs w:val="20"/>
        </w:rPr>
        <w:t>.</w:t>
      </w:r>
    </w:p>
    <w:p w14:paraId="1B9574E5" w14:textId="25175860" w:rsidR="00641F83" w:rsidRPr="00504F82" w:rsidRDefault="00676B54" w:rsidP="00504F82">
      <w:pPr>
        <w:spacing w:after="0" w:line="240" w:lineRule="auto"/>
        <w:ind w:left="360"/>
        <w:rPr>
          <w:rFonts w:eastAsia="Times New Roman"/>
          <w:color w:val="000000"/>
          <w:sz w:val="20"/>
          <w:szCs w:val="20"/>
        </w:rPr>
      </w:pPr>
      <w:r w:rsidRPr="00504F82">
        <w:rPr>
          <w:rFonts w:eastAsia="Times New Roman"/>
          <w:color w:val="000000"/>
          <w:sz w:val="20"/>
          <w:szCs w:val="20"/>
        </w:rPr>
        <w:t xml:space="preserve">09 </w:t>
      </w:r>
      <w:r w:rsidR="00641F83" w:rsidRPr="00504F82">
        <w:rPr>
          <w:rFonts w:eastAsia="Times New Roman"/>
          <w:color w:val="000000"/>
          <w:sz w:val="20"/>
          <w:szCs w:val="20"/>
        </w:rPr>
        <w:t>Collector Type</w:t>
      </w:r>
      <w:r w:rsidR="00862937" w:rsidRPr="00504F82">
        <w:rPr>
          <w:rFonts w:eastAsia="Times New Roman"/>
          <w:color w:val="000000"/>
          <w:sz w:val="20"/>
          <w:szCs w:val="20"/>
        </w:rPr>
        <w:t>: Enter the collector type listed in the SRCC directory</w:t>
      </w:r>
      <w:r w:rsidR="00A863FD">
        <w:rPr>
          <w:rFonts w:eastAsia="Times New Roman"/>
          <w:color w:val="000000"/>
          <w:sz w:val="20"/>
          <w:szCs w:val="20"/>
        </w:rPr>
        <w:t>.</w:t>
      </w:r>
    </w:p>
    <w:p w14:paraId="1B9574E6" w14:textId="6CDC76E3" w:rsidR="00641F83" w:rsidRPr="00504F82" w:rsidRDefault="00676B54" w:rsidP="00504F82">
      <w:pPr>
        <w:spacing w:after="0" w:line="240" w:lineRule="auto"/>
        <w:ind w:left="360"/>
        <w:rPr>
          <w:sz w:val="20"/>
          <w:szCs w:val="20"/>
        </w:rPr>
      </w:pPr>
      <w:r w:rsidRPr="00504F82">
        <w:rPr>
          <w:rFonts w:eastAsia="Times New Roman"/>
          <w:color w:val="000000"/>
          <w:sz w:val="20"/>
          <w:szCs w:val="20"/>
        </w:rPr>
        <w:t xml:space="preserve">10 </w:t>
      </w:r>
      <w:r w:rsidR="00641F83" w:rsidRPr="00504F82">
        <w:rPr>
          <w:rFonts w:eastAsia="Times New Roman"/>
          <w:color w:val="000000"/>
          <w:sz w:val="20"/>
          <w:szCs w:val="20"/>
        </w:rPr>
        <w:t>Collector Area (</w:t>
      </w:r>
      <w:proofErr w:type="spellStart"/>
      <w:r w:rsidR="00641F83" w:rsidRPr="00504F82">
        <w:rPr>
          <w:rFonts w:eastAsia="Times New Roman"/>
          <w:color w:val="000000"/>
          <w:sz w:val="20"/>
          <w:szCs w:val="20"/>
        </w:rPr>
        <w:t>sq</w:t>
      </w:r>
      <w:proofErr w:type="spellEnd"/>
      <w:r w:rsidR="00641F83" w:rsidRPr="00504F82">
        <w:rPr>
          <w:rFonts w:eastAsia="Times New Roman"/>
          <w:color w:val="000000"/>
          <w:sz w:val="20"/>
          <w:szCs w:val="20"/>
        </w:rPr>
        <w:t xml:space="preserve"> </w:t>
      </w:r>
      <w:proofErr w:type="spellStart"/>
      <w:r w:rsidR="00641F83" w:rsidRPr="00504F82">
        <w:rPr>
          <w:rFonts w:eastAsia="Times New Roman"/>
          <w:color w:val="000000"/>
          <w:sz w:val="20"/>
          <w:szCs w:val="20"/>
        </w:rPr>
        <w:t>ft</w:t>
      </w:r>
      <w:proofErr w:type="spellEnd"/>
      <w:r w:rsidR="00641F83" w:rsidRPr="00504F82">
        <w:rPr>
          <w:rFonts w:eastAsia="Times New Roman"/>
          <w:color w:val="000000"/>
          <w:sz w:val="20"/>
          <w:szCs w:val="20"/>
        </w:rPr>
        <w:t>)</w:t>
      </w:r>
      <w:r w:rsidR="00862937" w:rsidRPr="00504F82">
        <w:rPr>
          <w:rFonts w:eastAsia="Times New Roman"/>
          <w:color w:val="000000"/>
          <w:sz w:val="20"/>
          <w:szCs w:val="20"/>
        </w:rPr>
        <w:t>: Enter the listed square footage of the collector as listed in the SRCC directory.</w:t>
      </w:r>
    </w:p>
    <w:p w14:paraId="1B9574E7" w14:textId="0BA6328B" w:rsidR="00641F83" w:rsidRPr="00504F82" w:rsidRDefault="00676B54" w:rsidP="00504F82">
      <w:pPr>
        <w:spacing w:after="0" w:line="240" w:lineRule="auto"/>
        <w:ind w:left="360"/>
        <w:rPr>
          <w:sz w:val="20"/>
          <w:szCs w:val="20"/>
        </w:rPr>
      </w:pPr>
      <w:r w:rsidRPr="00504F82">
        <w:rPr>
          <w:rFonts w:eastAsia="Times New Roman"/>
          <w:color w:val="000000"/>
          <w:sz w:val="20"/>
          <w:szCs w:val="20"/>
        </w:rPr>
        <w:t>11</w:t>
      </w:r>
      <w:r w:rsidR="009F65A5" w:rsidRPr="00504F82">
        <w:rPr>
          <w:rFonts w:eastAsia="Times New Roman"/>
          <w:color w:val="000000"/>
          <w:sz w:val="20"/>
          <w:szCs w:val="20"/>
        </w:rPr>
        <w:t xml:space="preserve"> </w:t>
      </w:r>
      <w:r w:rsidR="00641F83" w:rsidRPr="00504F82">
        <w:rPr>
          <w:rFonts w:eastAsia="Times New Roman"/>
          <w:color w:val="000000"/>
          <w:sz w:val="20"/>
          <w:szCs w:val="20"/>
        </w:rPr>
        <w:t xml:space="preserve">Collector </w:t>
      </w:r>
      <w:r w:rsidR="009F65A5" w:rsidRPr="00504F82">
        <w:rPr>
          <w:rFonts w:eastAsia="Times New Roman"/>
          <w:color w:val="000000"/>
          <w:sz w:val="20"/>
          <w:szCs w:val="20"/>
        </w:rPr>
        <w:t xml:space="preserve">Rated Efficiency Curve </w:t>
      </w:r>
      <w:r w:rsidR="00641F83" w:rsidRPr="00504F82">
        <w:rPr>
          <w:rFonts w:eastAsia="Times New Roman"/>
          <w:color w:val="000000"/>
          <w:sz w:val="20"/>
          <w:szCs w:val="20"/>
        </w:rPr>
        <w:t>Slop</w:t>
      </w:r>
      <w:r w:rsidR="00862937" w:rsidRPr="00504F82">
        <w:rPr>
          <w:rFonts w:eastAsia="Times New Roman"/>
          <w:color w:val="000000"/>
          <w:sz w:val="20"/>
          <w:szCs w:val="20"/>
        </w:rPr>
        <w:t>e: Enter the slope of the collector listed in the SRCC directory</w:t>
      </w:r>
      <w:r w:rsidR="00A863FD">
        <w:rPr>
          <w:rFonts w:eastAsia="Times New Roman"/>
          <w:color w:val="000000"/>
          <w:sz w:val="20"/>
          <w:szCs w:val="20"/>
        </w:rPr>
        <w:t>.</w:t>
      </w:r>
    </w:p>
    <w:p w14:paraId="1B9574E8" w14:textId="01EDC5E8" w:rsidR="00641F83" w:rsidRPr="00504F82" w:rsidRDefault="00676B54" w:rsidP="00504F82">
      <w:pPr>
        <w:spacing w:after="0" w:line="240" w:lineRule="auto"/>
        <w:ind w:left="360"/>
        <w:rPr>
          <w:sz w:val="20"/>
          <w:szCs w:val="20"/>
        </w:rPr>
      </w:pPr>
      <w:r w:rsidRPr="00504F82">
        <w:rPr>
          <w:rFonts w:eastAsia="Times New Roman"/>
          <w:color w:val="000000"/>
          <w:sz w:val="20"/>
          <w:szCs w:val="20"/>
        </w:rPr>
        <w:t>12</w:t>
      </w:r>
      <w:r w:rsidR="009F65A5" w:rsidRPr="00504F82">
        <w:rPr>
          <w:rFonts w:eastAsia="Times New Roman"/>
          <w:color w:val="000000"/>
          <w:sz w:val="20"/>
          <w:szCs w:val="20"/>
        </w:rPr>
        <w:t xml:space="preserve"> </w:t>
      </w:r>
      <w:r w:rsidR="00641F83" w:rsidRPr="00504F82">
        <w:rPr>
          <w:rFonts w:eastAsia="Times New Roman"/>
          <w:color w:val="000000"/>
          <w:sz w:val="20"/>
          <w:szCs w:val="20"/>
        </w:rPr>
        <w:t xml:space="preserve">Collector </w:t>
      </w:r>
      <w:r w:rsidR="009F65A5" w:rsidRPr="00504F82">
        <w:rPr>
          <w:rFonts w:eastAsia="Times New Roman"/>
          <w:color w:val="000000"/>
          <w:sz w:val="20"/>
          <w:szCs w:val="20"/>
        </w:rPr>
        <w:t xml:space="preserve">Rated Efficiency Curve </w:t>
      </w:r>
      <w:r w:rsidR="00504F82">
        <w:rPr>
          <w:rFonts w:eastAsia="Times New Roman"/>
          <w:color w:val="000000"/>
          <w:sz w:val="20"/>
          <w:szCs w:val="20"/>
        </w:rPr>
        <w:t>I</w:t>
      </w:r>
      <w:r w:rsidR="00641F83" w:rsidRPr="00504F82">
        <w:rPr>
          <w:rFonts w:eastAsia="Times New Roman"/>
          <w:color w:val="000000"/>
          <w:sz w:val="20"/>
          <w:szCs w:val="20"/>
        </w:rPr>
        <w:t>ntercept</w:t>
      </w:r>
      <w:r w:rsidR="00862937" w:rsidRPr="00504F82">
        <w:rPr>
          <w:rFonts w:eastAsia="Times New Roman"/>
          <w:color w:val="000000"/>
          <w:sz w:val="20"/>
          <w:szCs w:val="20"/>
        </w:rPr>
        <w:t>: Enter the intercept of the collector listed in the SRCC directory</w:t>
      </w:r>
      <w:r w:rsidR="00A863FD">
        <w:rPr>
          <w:rFonts w:eastAsia="Times New Roman"/>
          <w:color w:val="000000"/>
          <w:sz w:val="20"/>
          <w:szCs w:val="20"/>
        </w:rPr>
        <w:t>.</w:t>
      </w:r>
    </w:p>
    <w:p w14:paraId="1B9574E9" w14:textId="36119925" w:rsidR="00641F83" w:rsidRPr="00504F82" w:rsidRDefault="00676B54" w:rsidP="00504F82">
      <w:pPr>
        <w:spacing w:after="0" w:line="240" w:lineRule="auto"/>
        <w:ind w:left="360"/>
        <w:rPr>
          <w:sz w:val="20"/>
          <w:szCs w:val="20"/>
        </w:rPr>
      </w:pPr>
      <w:r w:rsidRPr="00504F82">
        <w:rPr>
          <w:rFonts w:eastAsia="Times New Roman"/>
          <w:color w:val="000000"/>
          <w:sz w:val="20"/>
          <w:szCs w:val="20"/>
        </w:rPr>
        <w:t xml:space="preserve">13 </w:t>
      </w:r>
      <w:r w:rsidR="00641F83" w:rsidRPr="00504F82">
        <w:rPr>
          <w:rFonts w:eastAsia="Times New Roman"/>
          <w:color w:val="000000"/>
          <w:sz w:val="20"/>
          <w:szCs w:val="20"/>
        </w:rPr>
        <w:t>Number of Collectors</w:t>
      </w:r>
      <w:r w:rsidR="004C79B1" w:rsidRPr="00504F82">
        <w:rPr>
          <w:rFonts w:eastAsia="Times New Roman"/>
          <w:color w:val="000000"/>
          <w:sz w:val="20"/>
          <w:szCs w:val="20"/>
        </w:rPr>
        <w:t>:</w:t>
      </w:r>
      <w:r w:rsidR="00862937" w:rsidRPr="00504F82">
        <w:rPr>
          <w:rFonts w:eastAsia="Times New Roman"/>
          <w:color w:val="000000"/>
          <w:sz w:val="20"/>
          <w:szCs w:val="20"/>
        </w:rPr>
        <w:t xml:space="preserve"> Enter the number of collectors included in the simulation run.</w:t>
      </w:r>
    </w:p>
    <w:p w14:paraId="1B9574EA" w14:textId="5C2CE287" w:rsidR="00641F83" w:rsidRPr="00504F82" w:rsidRDefault="00676B54" w:rsidP="00504F82">
      <w:pPr>
        <w:spacing w:after="0" w:line="240" w:lineRule="auto"/>
        <w:ind w:left="360"/>
        <w:rPr>
          <w:sz w:val="20"/>
          <w:szCs w:val="20"/>
        </w:rPr>
      </w:pPr>
      <w:r w:rsidRPr="00504F82">
        <w:rPr>
          <w:rFonts w:eastAsia="Times New Roman"/>
          <w:color w:val="000000"/>
          <w:sz w:val="20"/>
          <w:szCs w:val="20"/>
        </w:rPr>
        <w:t xml:space="preserve">14 </w:t>
      </w:r>
      <w:r w:rsidR="00641F83" w:rsidRPr="00504F82">
        <w:rPr>
          <w:rFonts w:eastAsia="Times New Roman"/>
          <w:color w:val="000000"/>
          <w:sz w:val="20"/>
          <w:szCs w:val="20"/>
        </w:rPr>
        <w:t>Collector Fluid</w:t>
      </w:r>
      <w:r w:rsidR="00862937" w:rsidRPr="00504F82">
        <w:rPr>
          <w:rFonts w:eastAsia="Times New Roman"/>
          <w:color w:val="000000"/>
          <w:sz w:val="20"/>
          <w:szCs w:val="20"/>
        </w:rPr>
        <w:t>: Enter the type of fluid used in the collector (i.e. water, glycol, air).</w:t>
      </w:r>
    </w:p>
    <w:p w14:paraId="1B9574EB" w14:textId="40FB36D3" w:rsidR="00641F83" w:rsidRPr="00504F82" w:rsidRDefault="00676B54" w:rsidP="00504F82">
      <w:pPr>
        <w:spacing w:after="0" w:line="240" w:lineRule="auto"/>
        <w:ind w:left="360"/>
        <w:rPr>
          <w:sz w:val="20"/>
          <w:szCs w:val="20"/>
        </w:rPr>
      </w:pPr>
      <w:r w:rsidRPr="00504F82">
        <w:rPr>
          <w:rFonts w:eastAsia="Times New Roman"/>
          <w:color w:val="000000"/>
          <w:sz w:val="20"/>
          <w:szCs w:val="20"/>
        </w:rPr>
        <w:t xml:space="preserve">15 </w:t>
      </w:r>
      <w:r w:rsidR="00641F83" w:rsidRPr="00504F82">
        <w:rPr>
          <w:rFonts w:eastAsia="Times New Roman"/>
          <w:color w:val="000000"/>
          <w:sz w:val="20"/>
          <w:szCs w:val="20"/>
        </w:rPr>
        <w:t>Water Heater Storage Volume</w:t>
      </w:r>
      <w:r w:rsidR="00862937" w:rsidRPr="00504F82">
        <w:rPr>
          <w:rFonts w:eastAsia="Times New Roman"/>
          <w:color w:val="000000"/>
          <w:sz w:val="20"/>
          <w:szCs w:val="20"/>
        </w:rPr>
        <w:t>: Enter the number of gallons of fluid in the primary water heater storage tank.</w:t>
      </w:r>
    </w:p>
    <w:p w14:paraId="1B9574EC" w14:textId="5A6F0EBA" w:rsidR="00641F83" w:rsidRPr="00504F82" w:rsidRDefault="00676B54" w:rsidP="00504F82">
      <w:pPr>
        <w:spacing w:after="0" w:line="240" w:lineRule="auto"/>
        <w:ind w:left="360"/>
        <w:rPr>
          <w:sz w:val="20"/>
          <w:szCs w:val="20"/>
        </w:rPr>
      </w:pPr>
      <w:r w:rsidRPr="00504F82">
        <w:rPr>
          <w:rFonts w:eastAsia="Times New Roman"/>
          <w:color w:val="000000"/>
          <w:sz w:val="20"/>
          <w:szCs w:val="20"/>
        </w:rPr>
        <w:t xml:space="preserve">16 </w:t>
      </w:r>
      <w:r w:rsidR="00641F83" w:rsidRPr="00504F82">
        <w:rPr>
          <w:rFonts w:eastAsia="Times New Roman"/>
          <w:color w:val="000000"/>
          <w:sz w:val="20"/>
          <w:szCs w:val="20"/>
        </w:rPr>
        <w:t>Secondary Storage Tank Volume</w:t>
      </w:r>
      <w:r w:rsidR="00862937" w:rsidRPr="00504F82">
        <w:rPr>
          <w:rFonts w:eastAsia="Times New Roman"/>
          <w:color w:val="000000"/>
          <w:sz w:val="20"/>
          <w:szCs w:val="20"/>
        </w:rPr>
        <w:t>: I</w:t>
      </w:r>
      <w:r w:rsidR="00CC1432">
        <w:rPr>
          <w:rFonts w:eastAsia="Times New Roman"/>
          <w:color w:val="000000"/>
          <w:sz w:val="20"/>
          <w:szCs w:val="20"/>
        </w:rPr>
        <w:t>f</w:t>
      </w:r>
      <w:r w:rsidR="00862937" w:rsidRPr="00504F82">
        <w:rPr>
          <w:rFonts w:eastAsia="Times New Roman"/>
          <w:color w:val="000000"/>
          <w:sz w:val="20"/>
          <w:szCs w:val="20"/>
        </w:rPr>
        <w:t xml:space="preserve"> applicable</w:t>
      </w:r>
      <w:r w:rsidR="00CC1432">
        <w:rPr>
          <w:rFonts w:eastAsia="Times New Roman"/>
          <w:color w:val="000000"/>
          <w:sz w:val="20"/>
          <w:szCs w:val="20"/>
        </w:rPr>
        <w:t>,</w:t>
      </w:r>
      <w:r w:rsidR="00862937" w:rsidRPr="00504F82">
        <w:rPr>
          <w:rFonts w:eastAsia="Times New Roman"/>
          <w:color w:val="000000"/>
          <w:sz w:val="20"/>
          <w:szCs w:val="20"/>
        </w:rPr>
        <w:t xml:space="preserve"> enter the volume of the secondary tank used for solar </w:t>
      </w:r>
      <w:r w:rsidR="004C79B1" w:rsidRPr="00504F82">
        <w:rPr>
          <w:rFonts w:eastAsia="Times New Roman"/>
          <w:color w:val="000000"/>
          <w:sz w:val="20"/>
          <w:szCs w:val="20"/>
        </w:rPr>
        <w:t>storage;</w:t>
      </w:r>
      <w:r w:rsidR="00862937" w:rsidRPr="00504F82">
        <w:rPr>
          <w:rFonts w:eastAsia="Times New Roman"/>
          <w:color w:val="000000"/>
          <w:sz w:val="20"/>
          <w:szCs w:val="20"/>
        </w:rPr>
        <w:t xml:space="preserve"> this may include more than one tank.</w:t>
      </w:r>
    </w:p>
    <w:p w14:paraId="1B9574ED" w14:textId="61023879" w:rsidR="00D15347" w:rsidRPr="00504F82" w:rsidRDefault="00676B54" w:rsidP="00504F82">
      <w:pPr>
        <w:spacing w:after="0" w:line="240" w:lineRule="auto"/>
        <w:ind w:left="360"/>
        <w:rPr>
          <w:sz w:val="20"/>
          <w:szCs w:val="20"/>
        </w:rPr>
      </w:pPr>
      <w:r w:rsidRPr="00504F82">
        <w:rPr>
          <w:rFonts w:eastAsia="Times New Roman"/>
          <w:color w:val="000000"/>
          <w:sz w:val="20"/>
          <w:szCs w:val="20"/>
        </w:rPr>
        <w:t xml:space="preserve">17 </w:t>
      </w:r>
      <w:r w:rsidR="00641F83" w:rsidRPr="00504F82">
        <w:rPr>
          <w:rFonts w:eastAsia="Times New Roman"/>
          <w:color w:val="000000"/>
          <w:sz w:val="20"/>
          <w:szCs w:val="20"/>
        </w:rPr>
        <w:t xml:space="preserve">Collector </w:t>
      </w:r>
      <w:r w:rsidR="00504F82">
        <w:rPr>
          <w:rFonts w:eastAsia="Times New Roman"/>
          <w:color w:val="000000"/>
          <w:sz w:val="20"/>
          <w:szCs w:val="20"/>
        </w:rPr>
        <w:t>A</w:t>
      </w:r>
      <w:r w:rsidR="00641F83" w:rsidRPr="00504F82">
        <w:rPr>
          <w:rFonts w:eastAsia="Times New Roman"/>
          <w:color w:val="000000"/>
          <w:sz w:val="20"/>
          <w:szCs w:val="20"/>
        </w:rPr>
        <w:t xml:space="preserve">ngle from </w:t>
      </w:r>
      <w:r w:rsidR="00504F82">
        <w:rPr>
          <w:rFonts w:eastAsia="Times New Roman"/>
          <w:color w:val="000000"/>
          <w:sz w:val="20"/>
          <w:szCs w:val="20"/>
        </w:rPr>
        <w:t>T</w:t>
      </w:r>
      <w:r w:rsidR="009F65A5" w:rsidRPr="00504F82">
        <w:rPr>
          <w:rFonts w:eastAsia="Times New Roman"/>
          <w:color w:val="000000"/>
          <w:sz w:val="20"/>
          <w:szCs w:val="20"/>
        </w:rPr>
        <w:t xml:space="preserve">rue </w:t>
      </w:r>
      <w:r w:rsidR="00504F82">
        <w:rPr>
          <w:rFonts w:eastAsia="Times New Roman"/>
          <w:color w:val="000000"/>
          <w:sz w:val="20"/>
          <w:szCs w:val="20"/>
        </w:rPr>
        <w:t>N</w:t>
      </w:r>
      <w:r w:rsidR="009F65A5" w:rsidRPr="00504F82">
        <w:rPr>
          <w:rFonts w:eastAsia="Times New Roman"/>
          <w:color w:val="000000"/>
          <w:sz w:val="20"/>
          <w:szCs w:val="20"/>
        </w:rPr>
        <w:t xml:space="preserve">orth in </w:t>
      </w:r>
      <w:r w:rsidR="00504F82">
        <w:rPr>
          <w:rFonts w:eastAsia="Times New Roman"/>
          <w:color w:val="000000"/>
          <w:sz w:val="20"/>
          <w:szCs w:val="20"/>
        </w:rPr>
        <w:t>D</w:t>
      </w:r>
      <w:r w:rsidR="009F65A5" w:rsidRPr="00504F82">
        <w:rPr>
          <w:rFonts w:eastAsia="Times New Roman"/>
          <w:color w:val="000000"/>
          <w:sz w:val="20"/>
          <w:szCs w:val="20"/>
        </w:rPr>
        <w:t>egrees</w:t>
      </w:r>
      <w:r w:rsidR="00862937" w:rsidRPr="00504F82">
        <w:rPr>
          <w:rFonts w:eastAsia="Times New Roman"/>
          <w:color w:val="000000"/>
          <w:sz w:val="20"/>
          <w:szCs w:val="20"/>
        </w:rPr>
        <w:t>: Enter the a</w:t>
      </w:r>
      <w:r w:rsidR="009F65A5" w:rsidRPr="00504F82">
        <w:rPr>
          <w:rFonts w:eastAsia="Times New Roman"/>
          <w:color w:val="000000"/>
          <w:sz w:val="20"/>
          <w:szCs w:val="20"/>
        </w:rPr>
        <w:t xml:space="preserve">ngle of the collectors from true north </w:t>
      </w:r>
      <w:r w:rsidR="00862937" w:rsidRPr="00504F82">
        <w:rPr>
          <w:rFonts w:eastAsia="Times New Roman"/>
          <w:color w:val="000000"/>
          <w:sz w:val="20"/>
          <w:szCs w:val="20"/>
        </w:rPr>
        <w:t>used in simulation.</w:t>
      </w:r>
      <w:r w:rsidR="00D15347" w:rsidRPr="00504F82">
        <w:rPr>
          <w:rFonts w:eastAsia="Times New Roman"/>
          <w:color w:val="000000"/>
          <w:sz w:val="20"/>
          <w:szCs w:val="20"/>
        </w:rPr>
        <w:t xml:space="preserve"> Note in calculating the angle be sure to include the regions magnetic declination.</w:t>
      </w:r>
    </w:p>
    <w:p w14:paraId="1B9574EE" w14:textId="69C39072" w:rsidR="00641F83" w:rsidRPr="00504F82" w:rsidRDefault="00676B54" w:rsidP="00504F82">
      <w:pPr>
        <w:spacing w:after="0" w:line="240" w:lineRule="auto"/>
        <w:ind w:left="360"/>
        <w:rPr>
          <w:sz w:val="20"/>
          <w:szCs w:val="20"/>
        </w:rPr>
      </w:pPr>
      <w:r w:rsidRPr="00504F82">
        <w:rPr>
          <w:rFonts w:eastAsia="Times New Roman"/>
          <w:color w:val="000000"/>
          <w:sz w:val="20"/>
          <w:szCs w:val="20"/>
        </w:rPr>
        <w:t xml:space="preserve">18 </w:t>
      </w:r>
      <w:r w:rsidR="00641F83" w:rsidRPr="00504F82">
        <w:rPr>
          <w:rFonts w:eastAsia="Times New Roman"/>
          <w:color w:val="000000"/>
          <w:sz w:val="20"/>
          <w:szCs w:val="20"/>
        </w:rPr>
        <w:t xml:space="preserve">Collector </w:t>
      </w:r>
      <w:r w:rsidR="00504F82">
        <w:rPr>
          <w:rFonts w:eastAsia="Times New Roman"/>
          <w:color w:val="000000"/>
          <w:sz w:val="20"/>
          <w:szCs w:val="20"/>
        </w:rPr>
        <w:t>S</w:t>
      </w:r>
      <w:r w:rsidR="00641F83" w:rsidRPr="00504F82">
        <w:rPr>
          <w:rFonts w:eastAsia="Times New Roman"/>
          <w:color w:val="000000"/>
          <w:sz w:val="20"/>
          <w:szCs w:val="20"/>
        </w:rPr>
        <w:t xml:space="preserve">lope </w:t>
      </w:r>
      <w:proofErr w:type="gramStart"/>
      <w:r w:rsidR="00641F83" w:rsidRPr="00504F82">
        <w:rPr>
          <w:rFonts w:eastAsia="Times New Roman"/>
          <w:color w:val="000000"/>
          <w:sz w:val="20"/>
          <w:szCs w:val="20"/>
        </w:rPr>
        <w:t>form</w:t>
      </w:r>
      <w:proofErr w:type="gramEnd"/>
      <w:r w:rsidR="00641F83" w:rsidRPr="00504F82">
        <w:rPr>
          <w:rFonts w:eastAsia="Times New Roman"/>
          <w:color w:val="000000"/>
          <w:sz w:val="20"/>
          <w:szCs w:val="20"/>
        </w:rPr>
        <w:t xml:space="preserve"> </w:t>
      </w:r>
      <w:r w:rsidR="00504F82">
        <w:rPr>
          <w:rFonts w:eastAsia="Times New Roman"/>
          <w:color w:val="000000"/>
          <w:sz w:val="20"/>
          <w:szCs w:val="20"/>
        </w:rPr>
        <w:t>H</w:t>
      </w:r>
      <w:r w:rsidR="00641F83" w:rsidRPr="00504F82">
        <w:rPr>
          <w:rFonts w:eastAsia="Times New Roman"/>
          <w:color w:val="000000"/>
          <w:sz w:val="20"/>
          <w:szCs w:val="20"/>
        </w:rPr>
        <w:t>orizontal</w:t>
      </w:r>
      <w:r w:rsidR="009F65A5" w:rsidRPr="00504F82">
        <w:rPr>
          <w:rFonts w:eastAsia="Times New Roman"/>
          <w:color w:val="000000"/>
          <w:sz w:val="20"/>
          <w:szCs w:val="20"/>
        </w:rPr>
        <w:t xml:space="preserve"> in </w:t>
      </w:r>
      <w:r w:rsidR="00504F82">
        <w:rPr>
          <w:rFonts w:eastAsia="Times New Roman"/>
          <w:color w:val="000000"/>
          <w:sz w:val="20"/>
          <w:szCs w:val="20"/>
        </w:rPr>
        <w:t>D</w:t>
      </w:r>
      <w:r w:rsidR="009F65A5" w:rsidRPr="00504F82">
        <w:rPr>
          <w:rFonts w:eastAsia="Times New Roman"/>
          <w:color w:val="000000"/>
          <w:sz w:val="20"/>
          <w:szCs w:val="20"/>
        </w:rPr>
        <w:t>egrees</w:t>
      </w:r>
      <w:r w:rsidR="00862937" w:rsidRPr="00504F82">
        <w:rPr>
          <w:rFonts w:eastAsia="Times New Roman"/>
          <w:color w:val="000000"/>
          <w:sz w:val="20"/>
          <w:szCs w:val="20"/>
        </w:rPr>
        <w:t xml:space="preserve">: Enter the slope of the </w:t>
      </w:r>
      <w:r w:rsidR="00B06AD5" w:rsidRPr="00504F82">
        <w:rPr>
          <w:rFonts w:eastAsia="Times New Roman"/>
          <w:color w:val="000000"/>
          <w:sz w:val="20"/>
          <w:szCs w:val="20"/>
        </w:rPr>
        <w:t>collectors from</w:t>
      </w:r>
      <w:r w:rsidR="00862937" w:rsidRPr="00504F82">
        <w:rPr>
          <w:rFonts w:eastAsia="Times New Roman"/>
          <w:color w:val="000000"/>
          <w:sz w:val="20"/>
          <w:szCs w:val="20"/>
        </w:rPr>
        <w:t xml:space="preserve"> horizontal as used in the simulation.</w:t>
      </w:r>
    </w:p>
    <w:p w14:paraId="1B9574EF" w14:textId="19CE0CBB" w:rsidR="00641F83" w:rsidRPr="00504F82" w:rsidRDefault="00676B54" w:rsidP="00504F82">
      <w:pPr>
        <w:spacing w:after="0" w:line="240" w:lineRule="auto"/>
        <w:ind w:left="360"/>
        <w:rPr>
          <w:rFonts w:eastAsia="Times New Roman"/>
          <w:color w:val="000000"/>
          <w:sz w:val="20"/>
          <w:szCs w:val="20"/>
        </w:rPr>
      </w:pPr>
      <w:r w:rsidRPr="00504F82">
        <w:rPr>
          <w:rFonts w:eastAsia="Times New Roman"/>
          <w:color w:val="000000"/>
          <w:sz w:val="20"/>
          <w:szCs w:val="20"/>
        </w:rPr>
        <w:t xml:space="preserve">19 Total Conditioned </w:t>
      </w:r>
      <w:r w:rsidR="00641F83" w:rsidRPr="00504F82">
        <w:rPr>
          <w:rFonts w:eastAsia="Times New Roman"/>
          <w:color w:val="000000"/>
          <w:sz w:val="20"/>
          <w:szCs w:val="20"/>
        </w:rPr>
        <w:t xml:space="preserve">Floor </w:t>
      </w:r>
      <w:r w:rsidR="00504F82">
        <w:rPr>
          <w:rFonts w:eastAsia="Times New Roman"/>
          <w:color w:val="000000"/>
          <w:sz w:val="20"/>
          <w:szCs w:val="20"/>
        </w:rPr>
        <w:t>A</w:t>
      </w:r>
      <w:r w:rsidR="00641F83" w:rsidRPr="00504F82">
        <w:rPr>
          <w:rFonts w:eastAsia="Times New Roman"/>
          <w:color w:val="000000"/>
          <w:sz w:val="20"/>
          <w:szCs w:val="20"/>
        </w:rPr>
        <w:t>rea</w:t>
      </w:r>
      <w:r w:rsidR="00862937" w:rsidRPr="00504F82">
        <w:rPr>
          <w:rFonts w:eastAsia="Times New Roman"/>
          <w:color w:val="000000"/>
          <w:sz w:val="20"/>
          <w:szCs w:val="20"/>
        </w:rPr>
        <w:t xml:space="preserve">: </w:t>
      </w:r>
      <w:r w:rsidRPr="00504F82">
        <w:rPr>
          <w:rFonts w:eastAsia="Times New Roman"/>
          <w:color w:val="000000"/>
          <w:sz w:val="20"/>
          <w:szCs w:val="20"/>
        </w:rPr>
        <w:t>Data from CF1R</w:t>
      </w:r>
      <w:r w:rsidR="00A863FD">
        <w:rPr>
          <w:rFonts w:eastAsia="Times New Roman"/>
          <w:color w:val="000000"/>
          <w:sz w:val="20"/>
          <w:szCs w:val="20"/>
        </w:rPr>
        <w:t>.</w:t>
      </w:r>
    </w:p>
    <w:p w14:paraId="1B9574F0" w14:textId="10CB254D" w:rsidR="00B07B8D" w:rsidRPr="00504F82" w:rsidRDefault="00B07B8D" w:rsidP="00504F82">
      <w:pPr>
        <w:spacing w:after="0" w:line="240" w:lineRule="auto"/>
        <w:ind w:left="360"/>
        <w:rPr>
          <w:sz w:val="20"/>
          <w:szCs w:val="20"/>
        </w:rPr>
      </w:pPr>
      <w:r w:rsidRPr="00504F82">
        <w:rPr>
          <w:rFonts w:eastAsia="Times New Roman"/>
          <w:color w:val="000000"/>
          <w:sz w:val="20"/>
          <w:szCs w:val="20"/>
        </w:rPr>
        <w:t xml:space="preserve">20 Number of </w:t>
      </w:r>
      <w:r w:rsidR="00504F82">
        <w:rPr>
          <w:rFonts w:eastAsia="Times New Roman"/>
          <w:color w:val="000000"/>
          <w:sz w:val="20"/>
          <w:szCs w:val="20"/>
        </w:rPr>
        <w:t>I</w:t>
      </w:r>
      <w:r w:rsidRPr="00504F82">
        <w:rPr>
          <w:rFonts w:eastAsia="Times New Roman"/>
          <w:color w:val="000000"/>
          <w:sz w:val="20"/>
          <w:szCs w:val="20"/>
        </w:rPr>
        <w:t xml:space="preserve">dentical </w:t>
      </w:r>
      <w:r w:rsidR="00504F82">
        <w:rPr>
          <w:rFonts w:eastAsia="Times New Roman"/>
          <w:color w:val="000000"/>
          <w:sz w:val="20"/>
          <w:szCs w:val="20"/>
        </w:rPr>
        <w:t>D</w:t>
      </w:r>
      <w:r w:rsidRPr="00504F82">
        <w:rPr>
          <w:rFonts w:eastAsia="Times New Roman"/>
          <w:color w:val="000000"/>
          <w:sz w:val="20"/>
          <w:szCs w:val="20"/>
        </w:rPr>
        <w:t xml:space="preserve">welling </w:t>
      </w:r>
      <w:r w:rsidR="00504F82">
        <w:rPr>
          <w:rFonts w:eastAsia="Times New Roman"/>
          <w:color w:val="000000"/>
          <w:sz w:val="20"/>
          <w:szCs w:val="20"/>
        </w:rPr>
        <w:t>U</w:t>
      </w:r>
      <w:r w:rsidRPr="00504F82">
        <w:rPr>
          <w:rFonts w:eastAsia="Times New Roman"/>
          <w:color w:val="000000"/>
          <w:sz w:val="20"/>
          <w:szCs w:val="20"/>
        </w:rPr>
        <w:t>nits: Enter the number of identical uni</w:t>
      </w:r>
      <w:r w:rsidR="00504F82">
        <w:rPr>
          <w:rFonts w:eastAsia="Times New Roman"/>
          <w:color w:val="000000"/>
          <w:sz w:val="20"/>
          <w:szCs w:val="20"/>
        </w:rPr>
        <w:t>t</w:t>
      </w:r>
      <w:r w:rsidRPr="00504F82">
        <w:rPr>
          <w:rFonts w:eastAsia="Times New Roman"/>
          <w:color w:val="000000"/>
          <w:sz w:val="20"/>
          <w:szCs w:val="20"/>
        </w:rPr>
        <w:t>s entered in the calculation</w:t>
      </w:r>
      <w:r w:rsidR="00A863FD">
        <w:rPr>
          <w:rFonts w:eastAsia="Times New Roman"/>
          <w:color w:val="000000"/>
          <w:sz w:val="20"/>
          <w:szCs w:val="20"/>
        </w:rPr>
        <w:t>.</w:t>
      </w:r>
    </w:p>
    <w:p w14:paraId="1B9574F1" w14:textId="0091DFC5" w:rsidR="00E13E44" w:rsidRDefault="00B07B8D" w:rsidP="00504F82">
      <w:pPr>
        <w:spacing w:after="0" w:line="240" w:lineRule="auto"/>
        <w:ind w:left="360"/>
        <w:rPr>
          <w:sz w:val="20"/>
          <w:szCs w:val="20"/>
        </w:rPr>
      </w:pPr>
      <w:r w:rsidRPr="00504F82">
        <w:rPr>
          <w:rFonts w:eastAsia="Times New Roman"/>
          <w:color w:val="000000"/>
          <w:sz w:val="20"/>
          <w:szCs w:val="20"/>
        </w:rPr>
        <w:t xml:space="preserve">21 </w:t>
      </w:r>
      <w:r w:rsidR="00641F83" w:rsidRPr="00504F82">
        <w:rPr>
          <w:rFonts w:eastAsia="Times New Roman"/>
          <w:color w:val="000000"/>
          <w:sz w:val="20"/>
          <w:szCs w:val="20"/>
        </w:rPr>
        <w:t xml:space="preserve">Calculated Solar </w:t>
      </w:r>
      <w:r w:rsidR="00676B54" w:rsidRPr="00504F82">
        <w:rPr>
          <w:rFonts w:eastAsia="Times New Roman"/>
          <w:color w:val="000000"/>
          <w:sz w:val="20"/>
          <w:szCs w:val="20"/>
        </w:rPr>
        <w:t xml:space="preserve">Savings </w:t>
      </w:r>
      <w:r w:rsidR="00641F83" w:rsidRPr="00504F82">
        <w:rPr>
          <w:rFonts w:eastAsia="Times New Roman"/>
          <w:color w:val="000000"/>
          <w:sz w:val="20"/>
          <w:szCs w:val="20"/>
        </w:rPr>
        <w:t>Fraction</w:t>
      </w:r>
      <w:r w:rsidR="00862937" w:rsidRPr="00504F82">
        <w:rPr>
          <w:rFonts w:eastAsia="Times New Roman"/>
          <w:color w:val="000000"/>
          <w:sz w:val="20"/>
          <w:szCs w:val="20"/>
        </w:rPr>
        <w:t xml:space="preserve">: </w:t>
      </w:r>
      <w:r w:rsidR="00F463AA" w:rsidRPr="00504F82">
        <w:rPr>
          <w:rFonts w:eastAsia="Times New Roman"/>
          <w:color w:val="000000"/>
          <w:sz w:val="20"/>
          <w:szCs w:val="20"/>
        </w:rPr>
        <w:t>Enter the Calculated Solar Fraction u</w:t>
      </w:r>
      <w:r w:rsidR="00E13E44" w:rsidRPr="00504F82">
        <w:rPr>
          <w:rFonts w:eastAsia="Times New Roman"/>
          <w:color w:val="000000"/>
          <w:sz w:val="20"/>
          <w:szCs w:val="20"/>
        </w:rPr>
        <w:t>s</w:t>
      </w:r>
      <w:r w:rsidR="00F463AA" w:rsidRPr="00504F82">
        <w:rPr>
          <w:rFonts w:eastAsia="Times New Roman"/>
          <w:color w:val="000000"/>
          <w:sz w:val="20"/>
          <w:szCs w:val="20"/>
        </w:rPr>
        <w:t>ing</w:t>
      </w:r>
      <w:r w:rsidR="00E13E44" w:rsidRPr="00504F82">
        <w:rPr>
          <w:rFonts w:eastAsia="Times New Roman"/>
          <w:color w:val="000000"/>
          <w:sz w:val="20"/>
          <w:szCs w:val="20"/>
        </w:rPr>
        <w:t xml:space="preserve"> the approved Solar Fraction Calculator</w:t>
      </w:r>
      <w:ins w:id="33" w:author="Tam, Danny@Energy" w:date="2018-11-16T13:28:00Z">
        <w:r w:rsidR="003D13C7">
          <w:rPr>
            <w:rFonts w:eastAsia="Times New Roman"/>
            <w:color w:val="000000"/>
            <w:sz w:val="20"/>
            <w:szCs w:val="20"/>
          </w:rPr>
          <w:t>.</w:t>
        </w:r>
      </w:ins>
      <w:r w:rsidR="00E13E44" w:rsidRPr="00504F82">
        <w:rPr>
          <w:rFonts w:eastAsia="Times New Roman"/>
          <w:color w:val="000000"/>
          <w:sz w:val="20"/>
          <w:szCs w:val="20"/>
        </w:rPr>
        <w:t xml:space="preserve"> </w:t>
      </w:r>
      <w:del w:id="34" w:author="Tam, Danny@Energy" w:date="2018-11-16T13:27:00Z">
        <w:r w:rsidR="00E13E44" w:rsidRPr="00504F82" w:rsidDel="003D13C7">
          <w:rPr>
            <w:rFonts w:eastAsia="Times New Roman"/>
            <w:color w:val="000000"/>
            <w:sz w:val="20"/>
            <w:szCs w:val="20"/>
          </w:rPr>
          <w:delText>located at</w:delText>
        </w:r>
        <w:r w:rsidR="00A863FD" w:rsidDel="003D13C7">
          <w:rPr>
            <w:rFonts w:eastAsia="Times New Roman"/>
            <w:color w:val="000000"/>
            <w:sz w:val="20"/>
            <w:szCs w:val="20"/>
          </w:rPr>
          <w:delText>:</w:delText>
        </w:r>
        <w:r w:rsidR="00E13E44" w:rsidRPr="00504F82" w:rsidDel="003D13C7">
          <w:rPr>
            <w:rFonts w:eastAsia="Times New Roman"/>
            <w:color w:val="000000"/>
            <w:sz w:val="20"/>
            <w:szCs w:val="20"/>
          </w:rPr>
          <w:delText xml:space="preserve"> </w:delText>
        </w:r>
        <w:r w:rsidR="008C56AB" w:rsidDel="003D13C7">
          <w:rPr>
            <w:rStyle w:val="Hyperlink"/>
            <w:rFonts w:eastAsia="Times New Roman"/>
            <w:sz w:val="20"/>
            <w:szCs w:val="20"/>
          </w:rPr>
          <w:fldChar w:fldCharType="begin"/>
        </w:r>
        <w:r w:rsidR="008C56AB" w:rsidDel="003D13C7">
          <w:rPr>
            <w:rStyle w:val="Hyperlink"/>
            <w:rFonts w:eastAsia="Times New Roman"/>
            <w:sz w:val="20"/>
            <w:szCs w:val="20"/>
          </w:rPr>
          <w:delInstrText xml:space="preserve"> HYPERLINK "http://www.gosolarcalifornia.org/solarwater/nshp/swh_calc_collectors.php" </w:delInstrText>
        </w:r>
        <w:r w:rsidR="008C56AB" w:rsidDel="003D13C7">
          <w:rPr>
            <w:rStyle w:val="Hyperlink"/>
            <w:rFonts w:eastAsia="Times New Roman"/>
            <w:sz w:val="20"/>
            <w:szCs w:val="20"/>
          </w:rPr>
          <w:fldChar w:fldCharType="separate"/>
        </w:r>
        <w:r w:rsidR="00E13E44" w:rsidRPr="00504F82" w:rsidDel="003D13C7">
          <w:rPr>
            <w:rStyle w:val="Hyperlink"/>
            <w:rFonts w:eastAsia="Times New Roman"/>
            <w:sz w:val="20"/>
            <w:szCs w:val="20"/>
          </w:rPr>
          <w:delText>http://www.gosolarcalifornia.org/solarwater/nshp/swh_calc_collectors.php</w:delText>
        </w:r>
        <w:r w:rsidR="008C56AB" w:rsidDel="003D13C7">
          <w:rPr>
            <w:rStyle w:val="Hyperlink"/>
            <w:rFonts w:eastAsia="Times New Roman"/>
            <w:sz w:val="20"/>
            <w:szCs w:val="20"/>
          </w:rPr>
          <w:fldChar w:fldCharType="end"/>
        </w:r>
        <w:r w:rsidR="00A863FD" w:rsidDel="003D13C7">
          <w:rPr>
            <w:rStyle w:val="Hyperlink"/>
            <w:rFonts w:eastAsia="Times New Roman"/>
            <w:sz w:val="20"/>
            <w:szCs w:val="20"/>
          </w:rPr>
          <w:delText>.</w:delText>
        </w:r>
      </w:del>
    </w:p>
    <w:p w14:paraId="4D130F8C" w14:textId="77777777" w:rsidR="00504F82" w:rsidRPr="00504F82" w:rsidRDefault="00504F82" w:rsidP="00504F82">
      <w:pPr>
        <w:spacing w:after="0" w:line="240" w:lineRule="auto"/>
        <w:ind w:left="360"/>
        <w:rPr>
          <w:rFonts w:eastAsia="Times New Roman"/>
          <w:color w:val="000000"/>
          <w:sz w:val="20"/>
          <w:szCs w:val="20"/>
        </w:rPr>
      </w:pPr>
    </w:p>
    <w:p w14:paraId="5FFB080E" w14:textId="013F4CB3" w:rsidR="003D13C7" w:rsidRDefault="003D13C7">
      <w:pPr>
        <w:rPr>
          <w:ins w:id="35" w:author="Tam, Danny@Energy" w:date="2018-11-16T13:29:00Z"/>
          <w:rFonts w:asciiTheme="minorHAnsi" w:eastAsia="Times New Roman" w:hAnsiTheme="minorHAnsi"/>
          <w:b/>
          <w:sz w:val="20"/>
          <w:szCs w:val="20"/>
        </w:rPr>
      </w:pPr>
      <w:ins w:id="36" w:author="Tam, Danny@Energy" w:date="2018-11-16T13:28:00Z">
        <w:r>
          <w:rPr>
            <w:rFonts w:asciiTheme="minorHAnsi" w:eastAsia="Times New Roman" w:hAnsiTheme="minorHAnsi"/>
            <w:b/>
            <w:sz w:val="20"/>
            <w:szCs w:val="20"/>
          </w:rPr>
          <w:t>B. Solar Savings Fraction Calculator Printout</w:t>
        </w:r>
      </w:ins>
    </w:p>
    <w:p w14:paraId="746E0DAC" w14:textId="2A6231C8" w:rsidR="003D13C7" w:rsidRPr="003D13C7" w:rsidRDefault="003D13C7">
      <w:pPr>
        <w:rPr>
          <w:ins w:id="37" w:author="Tam, Danny@Energy" w:date="2018-11-16T13:28:00Z"/>
          <w:rFonts w:asciiTheme="minorHAnsi" w:eastAsia="Times New Roman" w:hAnsiTheme="minorHAnsi"/>
          <w:sz w:val="20"/>
          <w:szCs w:val="20"/>
        </w:rPr>
      </w:pPr>
      <w:ins w:id="38" w:author="Tam, Danny@Energy" w:date="2018-11-16T13:29:00Z">
        <w:r w:rsidRPr="003D13C7">
          <w:rPr>
            <w:rFonts w:asciiTheme="minorHAnsi" w:eastAsia="Times New Roman" w:hAnsiTheme="minorHAnsi"/>
            <w:sz w:val="20"/>
            <w:szCs w:val="20"/>
          </w:rPr>
          <w:t>A copy of the solar savings fraction calculator must be attached to this form with submitting for a building permit</w:t>
        </w:r>
      </w:ins>
    </w:p>
    <w:p w14:paraId="7C6497AB" w14:textId="6B3EA4AB" w:rsidR="003D13C7" w:rsidRPr="00A11029" w:rsidRDefault="003D13C7">
      <w:pPr>
        <w:rPr>
          <w:rFonts w:asciiTheme="minorHAnsi" w:eastAsia="Times New Roman" w:hAnsiTheme="minorHAnsi"/>
          <w:b/>
          <w:sz w:val="20"/>
          <w:szCs w:val="20"/>
        </w:rPr>
        <w:sectPr w:rsidR="003D13C7" w:rsidRPr="00A11029" w:rsidSect="00504F82">
          <w:headerReference w:type="even" r:id="rId14"/>
          <w:headerReference w:type="default" r:id="rId15"/>
          <w:footerReference w:type="default" r:id="rId16"/>
          <w:headerReference w:type="first" r:id="rId17"/>
          <w:pgSz w:w="12240" w:h="15840"/>
          <w:pgMar w:top="720" w:right="720" w:bottom="720" w:left="720" w:header="720" w:footer="720" w:gutter="0"/>
          <w:pgNumType w:start="1"/>
          <w:cols w:space="720"/>
          <w:docGrid w:linePitch="360"/>
        </w:sectPr>
      </w:pPr>
    </w:p>
    <w:p w14:paraId="1B9574F5" w14:textId="77777777" w:rsidR="00C23DA2" w:rsidRDefault="00C23DA2">
      <w:r w:rsidRPr="00A8560F">
        <w:rPr>
          <w:rFonts w:eastAsia="Times New Roman"/>
          <w:b/>
          <w:bCs/>
          <w:color w:val="000000"/>
        </w:rPr>
        <w:lastRenderedPageBreak/>
        <w:t>Solar Fractions Water Heating Calculation for Built up Equipment</w:t>
      </w:r>
    </w:p>
    <w:tbl>
      <w:tblPr>
        <w:tblW w:w="4973" w:type="pct"/>
        <w:tblInd w:w="16" w:type="dxa"/>
        <w:tblLayout w:type="fixed"/>
        <w:tblLook w:val="04A0" w:firstRow="1" w:lastRow="0" w:firstColumn="1" w:lastColumn="0" w:noHBand="0" w:noVBand="1"/>
      </w:tblPr>
      <w:tblGrid>
        <w:gridCol w:w="482"/>
        <w:gridCol w:w="5120"/>
        <w:gridCol w:w="5120"/>
      </w:tblGrid>
      <w:tr w:rsidR="00774D8B" w:rsidRPr="00A8560F" w14:paraId="1B9574F7" w14:textId="77777777" w:rsidTr="00FB7B9C">
        <w:trPr>
          <w:trHeight w:val="432"/>
        </w:trPr>
        <w:tc>
          <w:tcPr>
            <w:tcW w:w="9524" w:type="dxa"/>
            <w:gridSpan w:val="3"/>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B9574F6" w14:textId="77777777" w:rsidR="00774D8B" w:rsidRPr="001F3E74" w:rsidRDefault="00774D8B" w:rsidP="00504F82">
            <w:pPr>
              <w:spacing w:after="0"/>
              <w:rPr>
                <w:rFonts w:eastAsia="Times New Roman"/>
                <w:color w:val="000000"/>
              </w:rPr>
            </w:pPr>
            <w:r>
              <w:rPr>
                <w:rFonts w:asciiTheme="minorHAnsi" w:hAnsiTheme="minorHAnsi"/>
                <w:b/>
                <w:sz w:val="20"/>
                <w:szCs w:val="20"/>
              </w:rPr>
              <w:t>A. General System Information</w:t>
            </w:r>
          </w:p>
        </w:tc>
      </w:tr>
      <w:tr w:rsidR="00FB7B9C" w:rsidRPr="00A8560F" w14:paraId="1B9574FB" w14:textId="77777777" w:rsidTr="00FB7B9C">
        <w:trPr>
          <w:trHeight w:val="432"/>
        </w:trPr>
        <w:tc>
          <w:tcPr>
            <w:tcW w:w="428" w:type="dxa"/>
            <w:tcBorders>
              <w:top w:val="nil"/>
              <w:left w:val="single" w:sz="8" w:space="0" w:color="auto"/>
              <w:bottom w:val="single" w:sz="4" w:space="0" w:color="auto"/>
              <w:right w:val="single" w:sz="4" w:space="0" w:color="auto"/>
            </w:tcBorders>
            <w:shd w:val="clear" w:color="auto" w:fill="auto"/>
            <w:noWrap/>
            <w:vAlign w:val="center"/>
            <w:hideMark/>
          </w:tcPr>
          <w:p w14:paraId="1B9574F8" w14:textId="77777777" w:rsidR="00FB7B9C" w:rsidRPr="00AD5BF5" w:rsidRDefault="00FB7B9C" w:rsidP="00504F82">
            <w:pPr>
              <w:spacing w:after="0" w:line="240" w:lineRule="auto"/>
              <w:jc w:val="center"/>
              <w:rPr>
                <w:rFonts w:asciiTheme="minorHAnsi" w:hAnsiTheme="minorHAnsi"/>
                <w:sz w:val="20"/>
                <w:szCs w:val="20"/>
              </w:rPr>
            </w:pPr>
            <w:r w:rsidRPr="00AD5BF5">
              <w:rPr>
                <w:rFonts w:asciiTheme="minorHAnsi" w:hAnsiTheme="minorHAnsi"/>
                <w:sz w:val="20"/>
                <w:szCs w:val="20"/>
              </w:rPr>
              <w:t>01</w:t>
            </w:r>
          </w:p>
        </w:tc>
        <w:tc>
          <w:tcPr>
            <w:tcW w:w="4548" w:type="dxa"/>
            <w:tcBorders>
              <w:top w:val="nil"/>
              <w:left w:val="nil"/>
              <w:bottom w:val="single" w:sz="4" w:space="0" w:color="auto"/>
              <w:right w:val="single" w:sz="4" w:space="0" w:color="auto"/>
            </w:tcBorders>
            <w:shd w:val="clear" w:color="auto" w:fill="auto"/>
            <w:noWrap/>
            <w:vAlign w:val="center"/>
            <w:hideMark/>
          </w:tcPr>
          <w:p w14:paraId="1B9574F9" w14:textId="6F4844B3" w:rsidR="00FB7B9C" w:rsidRPr="00AD5BF5" w:rsidRDefault="00FB7B9C" w:rsidP="00504F82">
            <w:pPr>
              <w:spacing w:after="0" w:line="240" w:lineRule="auto"/>
              <w:rPr>
                <w:rFonts w:asciiTheme="minorHAnsi" w:hAnsiTheme="minorHAnsi"/>
                <w:sz w:val="20"/>
                <w:szCs w:val="20"/>
              </w:rPr>
            </w:pPr>
            <w:r w:rsidRPr="00AD5BF5">
              <w:rPr>
                <w:rFonts w:asciiTheme="minorHAnsi" w:hAnsiTheme="minorHAnsi"/>
                <w:sz w:val="20"/>
                <w:szCs w:val="20"/>
              </w:rPr>
              <w:t xml:space="preserve">Water Heating System </w:t>
            </w:r>
            <w:r w:rsidR="00A57CA9" w:rsidRPr="00AD5BF5">
              <w:rPr>
                <w:rFonts w:asciiTheme="minorHAnsi" w:hAnsiTheme="minorHAnsi"/>
                <w:sz w:val="20"/>
                <w:szCs w:val="20"/>
              </w:rPr>
              <w:t xml:space="preserve">ID or </w:t>
            </w:r>
            <w:r w:rsidRPr="00AD5BF5">
              <w:rPr>
                <w:rFonts w:asciiTheme="minorHAnsi" w:hAnsiTheme="minorHAnsi"/>
                <w:sz w:val="20"/>
                <w:szCs w:val="20"/>
              </w:rPr>
              <w:t>Name</w:t>
            </w:r>
            <w:r w:rsidR="00504F82" w:rsidRPr="00AD5BF5">
              <w:rPr>
                <w:rFonts w:asciiTheme="minorHAnsi" w:hAnsiTheme="minorHAnsi"/>
                <w:sz w:val="20"/>
                <w:szCs w:val="20"/>
              </w:rPr>
              <w:t>:</w:t>
            </w:r>
          </w:p>
        </w:tc>
        <w:tc>
          <w:tcPr>
            <w:tcW w:w="4548" w:type="dxa"/>
            <w:tcBorders>
              <w:top w:val="nil"/>
              <w:left w:val="nil"/>
              <w:bottom w:val="single" w:sz="4" w:space="0" w:color="auto"/>
              <w:right w:val="single" w:sz="8" w:space="0" w:color="auto"/>
            </w:tcBorders>
            <w:shd w:val="clear" w:color="auto" w:fill="auto"/>
            <w:noWrap/>
            <w:vAlign w:val="center"/>
            <w:hideMark/>
          </w:tcPr>
          <w:p w14:paraId="1B9574FA" w14:textId="77777777" w:rsidR="00D04264" w:rsidRPr="00A11029" w:rsidRDefault="00FB7B9C" w:rsidP="00504F82">
            <w:pPr>
              <w:spacing w:after="0"/>
              <w:rPr>
                <w:sz w:val="20"/>
                <w:szCs w:val="20"/>
              </w:rPr>
            </w:pPr>
            <w:r w:rsidRPr="00A11029">
              <w:rPr>
                <w:rFonts w:eastAsia="Times New Roman"/>
                <w:color w:val="000000"/>
                <w:sz w:val="20"/>
                <w:szCs w:val="20"/>
              </w:rPr>
              <w:t>&lt;&lt;</w:t>
            </w:r>
            <w:r w:rsidR="00A57CA9" w:rsidRPr="00A11029">
              <w:rPr>
                <w:rFonts w:eastAsia="Times New Roman"/>
                <w:color w:val="000000"/>
                <w:sz w:val="20"/>
                <w:szCs w:val="20"/>
              </w:rPr>
              <w:t>reference data from CF1R</w:t>
            </w:r>
            <w:r w:rsidRPr="00A11029">
              <w:rPr>
                <w:rFonts w:eastAsia="Times New Roman"/>
                <w:color w:val="000000"/>
                <w:sz w:val="20"/>
                <w:szCs w:val="20"/>
              </w:rPr>
              <w:t>&gt;&gt;</w:t>
            </w:r>
          </w:p>
        </w:tc>
      </w:tr>
      <w:tr w:rsidR="00FB7B9C" w:rsidRPr="00A8560F" w14:paraId="1B9574FF" w14:textId="77777777" w:rsidTr="00FB7B9C">
        <w:trPr>
          <w:trHeight w:val="432"/>
        </w:trPr>
        <w:tc>
          <w:tcPr>
            <w:tcW w:w="428" w:type="dxa"/>
            <w:tcBorders>
              <w:top w:val="nil"/>
              <w:left w:val="single" w:sz="8" w:space="0" w:color="auto"/>
              <w:bottom w:val="single" w:sz="4" w:space="0" w:color="auto"/>
              <w:right w:val="single" w:sz="4" w:space="0" w:color="auto"/>
            </w:tcBorders>
            <w:shd w:val="clear" w:color="auto" w:fill="auto"/>
            <w:noWrap/>
            <w:vAlign w:val="center"/>
            <w:hideMark/>
          </w:tcPr>
          <w:p w14:paraId="1B9574FC" w14:textId="77777777" w:rsidR="00FB7B9C" w:rsidRPr="00AD5BF5" w:rsidRDefault="00FB7B9C" w:rsidP="00504F82">
            <w:pPr>
              <w:spacing w:after="0" w:line="240" w:lineRule="auto"/>
              <w:jc w:val="center"/>
              <w:rPr>
                <w:rFonts w:asciiTheme="minorHAnsi" w:hAnsiTheme="minorHAnsi"/>
                <w:sz w:val="20"/>
                <w:szCs w:val="20"/>
              </w:rPr>
            </w:pPr>
            <w:r w:rsidRPr="00AD5BF5">
              <w:rPr>
                <w:rFonts w:asciiTheme="minorHAnsi" w:hAnsiTheme="minorHAnsi"/>
                <w:sz w:val="20"/>
                <w:szCs w:val="20"/>
              </w:rPr>
              <w:t>02</w:t>
            </w:r>
          </w:p>
        </w:tc>
        <w:tc>
          <w:tcPr>
            <w:tcW w:w="4548" w:type="dxa"/>
            <w:tcBorders>
              <w:top w:val="nil"/>
              <w:left w:val="nil"/>
              <w:bottom w:val="single" w:sz="4" w:space="0" w:color="auto"/>
              <w:right w:val="single" w:sz="4" w:space="0" w:color="auto"/>
            </w:tcBorders>
            <w:shd w:val="clear" w:color="auto" w:fill="auto"/>
            <w:noWrap/>
            <w:vAlign w:val="center"/>
            <w:hideMark/>
          </w:tcPr>
          <w:p w14:paraId="1B9574FD" w14:textId="428074DF" w:rsidR="00FB7B9C" w:rsidRPr="00AD5BF5" w:rsidRDefault="00FB7B9C" w:rsidP="00504F82">
            <w:pPr>
              <w:spacing w:after="0" w:line="240" w:lineRule="auto"/>
              <w:rPr>
                <w:rFonts w:asciiTheme="minorHAnsi" w:hAnsiTheme="minorHAnsi"/>
                <w:sz w:val="20"/>
                <w:szCs w:val="20"/>
              </w:rPr>
            </w:pPr>
            <w:r w:rsidRPr="00AD5BF5">
              <w:rPr>
                <w:rFonts w:asciiTheme="minorHAnsi" w:hAnsiTheme="minorHAnsi"/>
                <w:sz w:val="20"/>
                <w:szCs w:val="20"/>
              </w:rPr>
              <w:t>Climate Zone</w:t>
            </w:r>
            <w:r w:rsidR="00504F82" w:rsidRPr="00AD5BF5">
              <w:rPr>
                <w:rFonts w:asciiTheme="minorHAnsi" w:hAnsiTheme="minorHAnsi"/>
                <w:sz w:val="20"/>
                <w:szCs w:val="20"/>
              </w:rPr>
              <w:t>:</w:t>
            </w:r>
          </w:p>
        </w:tc>
        <w:tc>
          <w:tcPr>
            <w:tcW w:w="4548" w:type="dxa"/>
            <w:tcBorders>
              <w:top w:val="nil"/>
              <w:left w:val="nil"/>
              <w:bottom w:val="single" w:sz="4" w:space="0" w:color="auto"/>
              <w:right w:val="single" w:sz="8" w:space="0" w:color="auto"/>
            </w:tcBorders>
            <w:shd w:val="clear" w:color="auto" w:fill="auto"/>
            <w:noWrap/>
            <w:vAlign w:val="center"/>
            <w:hideMark/>
          </w:tcPr>
          <w:p w14:paraId="1B9574FE" w14:textId="77777777" w:rsidR="00FB7B9C" w:rsidRPr="00A11029" w:rsidRDefault="00A57CA9" w:rsidP="00504F82">
            <w:pPr>
              <w:spacing w:after="0"/>
              <w:rPr>
                <w:sz w:val="20"/>
                <w:szCs w:val="20"/>
              </w:rPr>
            </w:pPr>
            <w:r w:rsidRPr="00A11029">
              <w:rPr>
                <w:rFonts w:eastAsia="Times New Roman"/>
                <w:color w:val="000000"/>
                <w:sz w:val="20"/>
                <w:szCs w:val="20"/>
              </w:rPr>
              <w:t>&lt;&lt;reference data from CF1R&gt;&gt;</w:t>
            </w:r>
          </w:p>
        </w:tc>
      </w:tr>
      <w:tr w:rsidR="00676B54" w:rsidRPr="00A8560F" w14:paraId="1B957503" w14:textId="77777777" w:rsidTr="00FB7B9C">
        <w:trPr>
          <w:trHeight w:val="432"/>
        </w:trPr>
        <w:tc>
          <w:tcPr>
            <w:tcW w:w="428" w:type="dxa"/>
            <w:tcBorders>
              <w:top w:val="nil"/>
              <w:left w:val="single" w:sz="8" w:space="0" w:color="auto"/>
              <w:bottom w:val="single" w:sz="4" w:space="0" w:color="auto"/>
              <w:right w:val="single" w:sz="4" w:space="0" w:color="auto"/>
            </w:tcBorders>
            <w:shd w:val="clear" w:color="auto" w:fill="auto"/>
            <w:noWrap/>
            <w:vAlign w:val="center"/>
            <w:hideMark/>
          </w:tcPr>
          <w:p w14:paraId="1B957500" w14:textId="77777777" w:rsidR="00676B54" w:rsidRPr="00AD5BF5" w:rsidRDefault="00676B54" w:rsidP="00504F82">
            <w:pPr>
              <w:spacing w:after="0" w:line="240" w:lineRule="auto"/>
              <w:jc w:val="center"/>
              <w:rPr>
                <w:rFonts w:asciiTheme="minorHAnsi" w:hAnsiTheme="minorHAnsi"/>
                <w:sz w:val="20"/>
                <w:szCs w:val="20"/>
              </w:rPr>
            </w:pPr>
            <w:r w:rsidRPr="00AD5BF5">
              <w:rPr>
                <w:rFonts w:eastAsia="Times New Roman"/>
                <w:color w:val="000000"/>
                <w:sz w:val="20"/>
                <w:szCs w:val="20"/>
              </w:rPr>
              <w:t>03</w:t>
            </w:r>
          </w:p>
        </w:tc>
        <w:tc>
          <w:tcPr>
            <w:tcW w:w="4548" w:type="dxa"/>
            <w:tcBorders>
              <w:top w:val="nil"/>
              <w:left w:val="nil"/>
              <w:bottom w:val="single" w:sz="4" w:space="0" w:color="auto"/>
              <w:right w:val="single" w:sz="4" w:space="0" w:color="auto"/>
            </w:tcBorders>
            <w:shd w:val="clear" w:color="auto" w:fill="auto"/>
            <w:noWrap/>
            <w:vAlign w:val="center"/>
            <w:hideMark/>
          </w:tcPr>
          <w:p w14:paraId="1B957501" w14:textId="506A96CB" w:rsidR="00D04264" w:rsidRPr="00AD5BF5" w:rsidRDefault="00676B54" w:rsidP="00504F82">
            <w:pPr>
              <w:spacing w:after="0" w:line="240" w:lineRule="auto"/>
              <w:rPr>
                <w:rFonts w:eastAsia="Times New Roman"/>
                <w:sz w:val="20"/>
                <w:szCs w:val="20"/>
              </w:rPr>
            </w:pPr>
            <w:r w:rsidRPr="00A11029">
              <w:rPr>
                <w:rFonts w:eastAsia="Times New Roman"/>
                <w:color w:val="000000"/>
                <w:sz w:val="20"/>
                <w:szCs w:val="20"/>
              </w:rPr>
              <w:t xml:space="preserve">Name of Program </w:t>
            </w:r>
            <w:r w:rsidR="00504F82" w:rsidRPr="00A11029">
              <w:rPr>
                <w:rFonts w:eastAsia="Times New Roman"/>
                <w:color w:val="000000"/>
                <w:sz w:val="20"/>
                <w:szCs w:val="20"/>
              </w:rPr>
              <w:t>U</w:t>
            </w:r>
            <w:r w:rsidRPr="00A11029">
              <w:rPr>
                <w:rFonts w:eastAsia="Times New Roman"/>
                <w:color w:val="000000"/>
                <w:sz w:val="20"/>
                <w:szCs w:val="20"/>
              </w:rPr>
              <w:t xml:space="preserve">sed to </w:t>
            </w:r>
            <w:r w:rsidR="00504F82" w:rsidRPr="00A11029">
              <w:rPr>
                <w:rFonts w:eastAsia="Times New Roman"/>
                <w:color w:val="000000"/>
                <w:sz w:val="20"/>
                <w:szCs w:val="20"/>
              </w:rPr>
              <w:t>G</w:t>
            </w:r>
            <w:r w:rsidRPr="00A11029">
              <w:rPr>
                <w:rFonts w:eastAsia="Times New Roman"/>
                <w:color w:val="000000"/>
                <w:sz w:val="20"/>
                <w:szCs w:val="20"/>
              </w:rPr>
              <w:t>enerate Solar Savings Fraction</w:t>
            </w:r>
            <w:r w:rsidR="00504F82" w:rsidRPr="00A11029">
              <w:rPr>
                <w:rFonts w:eastAsia="Times New Roman"/>
                <w:color w:val="000000"/>
                <w:sz w:val="20"/>
                <w:szCs w:val="20"/>
              </w:rPr>
              <w:t>:</w:t>
            </w:r>
          </w:p>
        </w:tc>
        <w:tc>
          <w:tcPr>
            <w:tcW w:w="4548" w:type="dxa"/>
            <w:tcBorders>
              <w:top w:val="nil"/>
              <w:left w:val="nil"/>
              <w:bottom w:val="single" w:sz="4" w:space="0" w:color="auto"/>
              <w:right w:val="single" w:sz="8" w:space="0" w:color="auto"/>
            </w:tcBorders>
            <w:shd w:val="clear" w:color="auto" w:fill="auto"/>
            <w:noWrap/>
            <w:vAlign w:val="center"/>
            <w:hideMark/>
          </w:tcPr>
          <w:p w14:paraId="1B957502" w14:textId="77777777" w:rsidR="00676B54" w:rsidRPr="00A11029" w:rsidRDefault="00676B54" w:rsidP="00504F82">
            <w:pPr>
              <w:spacing w:after="0"/>
              <w:rPr>
                <w:rFonts w:eastAsia="Times New Roman"/>
                <w:color w:val="000000"/>
                <w:sz w:val="20"/>
                <w:szCs w:val="20"/>
              </w:rPr>
            </w:pPr>
            <w:r w:rsidRPr="00A11029">
              <w:rPr>
                <w:rFonts w:eastAsia="Times New Roman"/>
                <w:color w:val="000000"/>
                <w:sz w:val="20"/>
                <w:szCs w:val="20"/>
              </w:rPr>
              <w:t>&lt;&lt;text (user input)&gt;&gt; </w:t>
            </w:r>
          </w:p>
        </w:tc>
      </w:tr>
      <w:tr w:rsidR="00676B54" w:rsidRPr="00A8560F" w14:paraId="1B957507" w14:textId="77777777" w:rsidTr="00FB7B9C">
        <w:trPr>
          <w:trHeight w:val="432"/>
        </w:trPr>
        <w:tc>
          <w:tcPr>
            <w:tcW w:w="428" w:type="dxa"/>
            <w:tcBorders>
              <w:top w:val="nil"/>
              <w:left w:val="single" w:sz="8" w:space="0" w:color="auto"/>
              <w:bottom w:val="single" w:sz="4" w:space="0" w:color="auto"/>
              <w:right w:val="single" w:sz="4" w:space="0" w:color="auto"/>
            </w:tcBorders>
            <w:shd w:val="clear" w:color="auto" w:fill="auto"/>
            <w:noWrap/>
            <w:vAlign w:val="center"/>
            <w:hideMark/>
          </w:tcPr>
          <w:p w14:paraId="1B957504" w14:textId="77777777" w:rsidR="00676B54" w:rsidRPr="00AD5BF5" w:rsidRDefault="00676B54" w:rsidP="00504F82">
            <w:pPr>
              <w:spacing w:after="0" w:line="240" w:lineRule="auto"/>
              <w:jc w:val="center"/>
              <w:rPr>
                <w:rFonts w:asciiTheme="minorHAnsi" w:hAnsiTheme="minorHAnsi"/>
                <w:sz w:val="20"/>
                <w:szCs w:val="20"/>
              </w:rPr>
            </w:pPr>
            <w:r w:rsidRPr="00AD5BF5">
              <w:rPr>
                <w:rFonts w:eastAsia="Times New Roman"/>
                <w:color w:val="000000"/>
                <w:sz w:val="20"/>
                <w:szCs w:val="20"/>
              </w:rPr>
              <w:t>04</w:t>
            </w:r>
          </w:p>
        </w:tc>
        <w:tc>
          <w:tcPr>
            <w:tcW w:w="4548" w:type="dxa"/>
            <w:tcBorders>
              <w:top w:val="nil"/>
              <w:left w:val="nil"/>
              <w:bottom w:val="single" w:sz="4" w:space="0" w:color="auto"/>
              <w:right w:val="single" w:sz="4" w:space="0" w:color="auto"/>
            </w:tcBorders>
            <w:shd w:val="clear" w:color="auto" w:fill="auto"/>
            <w:noWrap/>
            <w:vAlign w:val="center"/>
            <w:hideMark/>
          </w:tcPr>
          <w:p w14:paraId="1B957505" w14:textId="5DC262A5" w:rsidR="001C08F5" w:rsidRPr="00AD5BF5" w:rsidRDefault="00676B54" w:rsidP="00504F82">
            <w:pPr>
              <w:spacing w:after="0" w:line="240" w:lineRule="auto"/>
              <w:rPr>
                <w:rFonts w:eastAsia="Times New Roman"/>
                <w:sz w:val="20"/>
                <w:szCs w:val="20"/>
              </w:rPr>
            </w:pPr>
            <w:r w:rsidRPr="00A11029">
              <w:rPr>
                <w:rFonts w:eastAsia="Times New Roman"/>
                <w:color w:val="000000"/>
                <w:sz w:val="20"/>
                <w:szCs w:val="20"/>
              </w:rPr>
              <w:t xml:space="preserve">Version of </w:t>
            </w:r>
            <w:r w:rsidR="00504F82" w:rsidRPr="00A11029">
              <w:rPr>
                <w:rFonts w:eastAsia="Times New Roman"/>
                <w:color w:val="000000"/>
                <w:sz w:val="20"/>
                <w:szCs w:val="20"/>
              </w:rPr>
              <w:t>S</w:t>
            </w:r>
            <w:r w:rsidRPr="00A11029">
              <w:rPr>
                <w:rFonts w:eastAsia="Times New Roman"/>
                <w:color w:val="000000"/>
                <w:sz w:val="20"/>
                <w:szCs w:val="20"/>
              </w:rPr>
              <w:t xml:space="preserve">oftware </w:t>
            </w:r>
            <w:r w:rsidR="00504F82" w:rsidRPr="00A11029">
              <w:rPr>
                <w:rFonts w:eastAsia="Times New Roman"/>
                <w:color w:val="000000"/>
                <w:sz w:val="20"/>
                <w:szCs w:val="20"/>
              </w:rPr>
              <w:t>U</w:t>
            </w:r>
            <w:r w:rsidRPr="00A11029">
              <w:rPr>
                <w:rFonts w:eastAsia="Times New Roman"/>
                <w:color w:val="000000"/>
                <w:sz w:val="20"/>
                <w:szCs w:val="20"/>
              </w:rPr>
              <w:t xml:space="preserve">sed </w:t>
            </w:r>
            <w:r w:rsidR="00A825F0" w:rsidRPr="00A11029">
              <w:rPr>
                <w:rFonts w:eastAsia="Times New Roman"/>
                <w:color w:val="000000"/>
                <w:sz w:val="20"/>
                <w:szCs w:val="20"/>
              </w:rPr>
              <w:t xml:space="preserve">to </w:t>
            </w:r>
            <w:r w:rsidR="00504F82" w:rsidRPr="00A11029">
              <w:rPr>
                <w:rFonts w:eastAsia="Times New Roman"/>
                <w:color w:val="000000"/>
                <w:sz w:val="20"/>
                <w:szCs w:val="20"/>
              </w:rPr>
              <w:t>G</w:t>
            </w:r>
            <w:r w:rsidR="00A825F0" w:rsidRPr="00A11029">
              <w:rPr>
                <w:rFonts w:eastAsia="Times New Roman"/>
                <w:color w:val="000000"/>
                <w:sz w:val="20"/>
                <w:szCs w:val="20"/>
              </w:rPr>
              <w:t>enerate Solar Savings Fraction</w:t>
            </w:r>
            <w:r w:rsidR="00504F82" w:rsidRPr="00A11029">
              <w:rPr>
                <w:rFonts w:eastAsia="Times New Roman"/>
                <w:color w:val="000000"/>
                <w:sz w:val="20"/>
                <w:szCs w:val="20"/>
              </w:rPr>
              <w:t>:</w:t>
            </w:r>
          </w:p>
        </w:tc>
        <w:tc>
          <w:tcPr>
            <w:tcW w:w="4548" w:type="dxa"/>
            <w:tcBorders>
              <w:top w:val="nil"/>
              <w:left w:val="nil"/>
              <w:bottom w:val="single" w:sz="4" w:space="0" w:color="auto"/>
              <w:right w:val="single" w:sz="8" w:space="0" w:color="auto"/>
            </w:tcBorders>
            <w:shd w:val="clear" w:color="auto" w:fill="auto"/>
            <w:noWrap/>
            <w:vAlign w:val="center"/>
            <w:hideMark/>
          </w:tcPr>
          <w:p w14:paraId="1B957506" w14:textId="77777777" w:rsidR="00676B54" w:rsidRPr="00A11029" w:rsidRDefault="00676B54" w:rsidP="00504F82">
            <w:pPr>
              <w:spacing w:after="0"/>
              <w:rPr>
                <w:rFonts w:eastAsia="Times New Roman"/>
                <w:color w:val="000000"/>
                <w:sz w:val="20"/>
                <w:szCs w:val="20"/>
              </w:rPr>
            </w:pPr>
            <w:r w:rsidRPr="00A11029">
              <w:rPr>
                <w:rFonts w:eastAsia="Times New Roman"/>
                <w:color w:val="000000"/>
                <w:sz w:val="20"/>
                <w:szCs w:val="20"/>
              </w:rPr>
              <w:t>&lt;&lt;text (user input)&gt;&gt; </w:t>
            </w:r>
          </w:p>
        </w:tc>
      </w:tr>
      <w:tr w:rsidR="00676B54" w:rsidRPr="00A8560F" w14:paraId="1B95750B" w14:textId="77777777" w:rsidTr="00FB7B9C">
        <w:trPr>
          <w:trHeight w:val="432"/>
        </w:trPr>
        <w:tc>
          <w:tcPr>
            <w:tcW w:w="428" w:type="dxa"/>
            <w:tcBorders>
              <w:top w:val="nil"/>
              <w:left w:val="single" w:sz="8" w:space="0" w:color="auto"/>
              <w:bottom w:val="single" w:sz="4" w:space="0" w:color="auto"/>
              <w:right w:val="single" w:sz="4" w:space="0" w:color="auto"/>
            </w:tcBorders>
            <w:shd w:val="clear" w:color="auto" w:fill="auto"/>
            <w:noWrap/>
            <w:vAlign w:val="center"/>
            <w:hideMark/>
          </w:tcPr>
          <w:p w14:paraId="1B957508" w14:textId="054F308F" w:rsidR="00676B54" w:rsidRPr="00AD5BF5" w:rsidRDefault="00676B54" w:rsidP="00504F82">
            <w:pPr>
              <w:spacing w:after="0" w:line="240" w:lineRule="auto"/>
              <w:jc w:val="center"/>
              <w:rPr>
                <w:rFonts w:asciiTheme="minorHAnsi" w:hAnsiTheme="minorHAnsi"/>
                <w:sz w:val="20"/>
                <w:szCs w:val="20"/>
              </w:rPr>
            </w:pPr>
            <w:r w:rsidRPr="00AD5BF5">
              <w:rPr>
                <w:rFonts w:asciiTheme="minorHAnsi" w:hAnsiTheme="minorHAnsi"/>
                <w:sz w:val="20"/>
                <w:szCs w:val="20"/>
              </w:rPr>
              <w:t>05</w:t>
            </w:r>
          </w:p>
        </w:tc>
        <w:tc>
          <w:tcPr>
            <w:tcW w:w="4548" w:type="dxa"/>
            <w:tcBorders>
              <w:top w:val="nil"/>
              <w:left w:val="nil"/>
              <w:bottom w:val="single" w:sz="4" w:space="0" w:color="auto"/>
              <w:right w:val="single" w:sz="4" w:space="0" w:color="auto"/>
            </w:tcBorders>
            <w:shd w:val="clear" w:color="auto" w:fill="auto"/>
            <w:noWrap/>
            <w:vAlign w:val="center"/>
            <w:hideMark/>
          </w:tcPr>
          <w:p w14:paraId="1B957509" w14:textId="1DB2277D" w:rsidR="00676B54" w:rsidRPr="00AD5BF5" w:rsidRDefault="00676B54" w:rsidP="00504F82">
            <w:pPr>
              <w:spacing w:after="0" w:line="240" w:lineRule="auto"/>
              <w:rPr>
                <w:rFonts w:asciiTheme="minorHAnsi" w:hAnsiTheme="minorHAnsi"/>
                <w:sz w:val="20"/>
                <w:szCs w:val="20"/>
              </w:rPr>
            </w:pPr>
            <w:r w:rsidRPr="00AD5BF5">
              <w:rPr>
                <w:rFonts w:eastAsia="Times New Roman"/>
                <w:sz w:val="20"/>
                <w:szCs w:val="20"/>
              </w:rPr>
              <w:t xml:space="preserve">Collector Manufacturer </w:t>
            </w:r>
            <w:r w:rsidR="00504F82" w:rsidRPr="00AD5BF5">
              <w:rPr>
                <w:rFonts w:eastAsia="Times New Roman"/>
                <w:sz w:val="20"/>
                <w:szCs w:val="20"/>
              </w:rPr>
              <w:t>:</w:t>
            </w:r>
          </w:p>
        </w:tc>
        <w:tc>
          <w:tcPr>
            <w:tcW w:w="4548" w:type="dxa"/>
            <w:tcBorders>
              <w:top w:val="nil"/>
              <w:left w:val="nil"/>
              <w:bottom w:val="single" w:sz="4" w:space="0" w:color="auto"/>
              <w:right w:val="single" w:sz="8" w:space="0" w:color="auto"/>
            </w:tcBorders>
            <w:shd w:val="clear" w:color="auto" w:fill="auto"/>
            <w:noWrap/>
            <w:vAlign w:val="center"/>
            <w:hideMark/>
          </w:tcPr>
          <w:p w14:paraId="1B95750A" w14:textId="77777777" w:rsidR="00676B54" w:rsidRPr="00A11029" w:rsidRDefault="00676B54" w:rsidP="00504F82">
            <w:pPr>
              <w:spacing w:after="0"/>
              <w:rPr>
                <w:sz w:val="20"/>
                <w:szCs w:val="20"/>
              </w:rPr>
            </w:pPr>
            <w:r w:rsidRPr="00A11029">
              <w:rPr>
                <w:rFonts w:eastAsia="Times New Roman"/>
                <w:color w:val="000000"/>
                <w:sz w:val="20"/>
                <w:szCs w:val="20"/>
              </w:rPr>
              <w:t>&lt;&lt;text (user input)&gt;&gt;</w:t>
            </w:r>
          </w:p>
        </w:tc>
      </w:tr>
      <w:tr w:rsidR="00676B54" w:rsidRPr="00A8560F" w14:paraId="1B95750F" w14:textId="77777777" w:rsidTr="00FB7B9C">
        <w:trPr>
          <w:trHeight w:val="432"/>
        </w:trPr>
        <w:tc>
          <w:tcPr>
            <w:tcW w:w="428" w:type="dxa"/>
            <w:tcBorders>
              <w:top w:val="nil"/>
              <w:left w:val="single" w:sz="8" w:space="0" w:color="auto"/>
              <w:bottom w:val="single" w:sz="4" w:space="0" w:color="auto"/>
              <w:right w:val="single" w:sz="4" w:space="0" w:color="auto"/>
            </w:tcBorders>
            <w:shd w:val="clear" w:color="auto" w:fill="auto"/>
            <w:noWrap/>
            <w:vAlign w:val="center"/>
            <w:hideMark/>
          </w:tcPr>
          <w:p w14:paraId="1B95750C" w14:textId="4A067E8B" w:rsidR="00676B54" w:rsidRPr="00AD5BF5" w:rsidRDefault="00676B54" w:rsidP="00504F82">
            <w:pPr>
              <w:spacing w:after="0" w:line="240" w:lineRule="auto"/>
              <w:jc w:val="center"/>
              <w:rPr>
                <w:rFonts w:asciiTheme="minorHAnsi" w:hAnsiTheme="minorHAnsi"/>
                <w:sz w:val="20"/>
                <w:szCs w:val="20"/>
              </w:rPr>
            </w:pPr>
            <w:r w:rsidRPr="00AD5BF5">
              <w:rPr>
                <w:rFonts w:asciiTheme="minorHAnsi" w:hAnsiTheme="minorHAnsi"/>
                <w:sz w:val="20"/>
                <w:szCs w:val="20"/>
              </w:rPr>
              <w:t>06</w:t>
            </w:r>
          </w:p>
        </w:tc>
        <w:tc>
          <w:tcPr>
            <w:tcW w:w="4548" w:type="dxa"/>
            <w:tcBorders>
              <w:top w:val="nil"/>
              <w:left w:val="nil"/>
              <w:bottom w:val="single" w:sz="4" w:space="0" w:color="auto"/>
              <w:right w:val="single" w:sz="4" w:space="0" w:color="auto"/>
            </w:tcBorders>
            <w:shd w:val="clear" w:color="auto" w:fill="auto"/>
            <w:noWrap/>
            <w:vAlign w:val="center"/>
            <w:hideMark/>
          </w:tcPr>
          <w:p w14:paraId="1B95750D" w14:textId="56A1BB22" w:rsidR="00676B54" w:rsidRPr="00AD5BF5" w:rsidRDefault="00676B54" w:rsidP="00504F82">
            <w:pPr>
              <w:spacing w:after="0" w:line="240" w:lineRule="auto"/>
              <w:rPr>
                <w:rFonts w:eastAsia="Times New Roman"/>
                <w:sz w:val="20"/>
                <w:szCs w:val="20"/>
              </w:rPr>
            </w:pPr>
            <w:r w:rsidRPr="00AD5BF5">
              <w:rPr>
                <w:rFonts w:eastAsia="Times New Roman"/>
                <w:sz w:val="20"/>
                <w:szCs w:val="20"/>
              </w:rPr>
              <w:t>Collector Brand</w:t>
            </w:r>
            <w:r w:rsidR="00504F82" w:rsidRPr="00AD5BF5">
              <w:rPr>
                <w:rFonts w:eastAsia="Times New Roman"/>
                <w:sz w:val="20"/>
                <w:szCs w:val="20"/>
              </w:rPr>
              <w:t>:</w:t>
            </w:r>
          </w:p>
        </w:tc>
        <w:tc>
          <w:tcPr>
            <w:tcW w:w="4548" w:type="dxa"/>
            <w:tcBorders>
              <w:top w:val="nil"/>
              <w:left w:val="nil"/>
              <w:bottom w:val="single" w:sz="4" w:space="0" w:color="auto"/>
              <w:right w:val="single" w:sz="8" w:space="0" w:color="auto"/>
            </w:tcBorders>
            <w:shd w:val="clear" w:color="auto" w:fill="auto"/>
            <w:noWrap/>
            <w:vAlign w:val="center"/>
            <w:hideMark/>
          </w:tcPr>
          <w:p w14:paraId="1B95750E" w14:textId="77777777" w:rsidR="00676B54" w:rsidRPr="00A11029" w:rsidRDefault="00676B54" w:rsidP="00504F82">
            <w:pPr>
              <w:spacing w:after="0"/>
              <w:rPr>
                <w:rFonts w:eastAsia="Times New Roman"/>
                <w:color w:val="000000"/>
                <w:sz w:val="20"/>
                <w:szCs w:val="20"/>
              </w:rPr>
            </w:pPr>
            <w:r w:rsidRPr="00A11029">
              <w:rPr>
                <w:rFonts w:eastAsia="Times New Roman"/>
                <w:color w:val="000000"/>
                <w:sz w:val="20"/>
                <w:szCs w:val="20"/>
              </w:rPr>
              <w:t>&lt;&lt;text (user input)&gt;&gt;</w:t>
            </w:r>
          </w:p>
        </w:tc>
      </w:tr>
      <w:tr w:rsidR="00676B54" w:rsidRPr="00A8560F" w14:paraId="1B957513" w14:textId="77777777" w:rsidTr="00FB7B9C">
        <w:trPr>
          <w:trHeight w:val="432"/>
        </w:trPr>
        <w:tc>
          <w:tcPr>
            <w:tcW w:w="428" w:type="dxa"/>
            <w:tcBorders>
              <w:top w:val="nil"/>
              <w:left w:val="single" w:sz="8" w:space="0" w:color="auto"/>
              <w:bottom w:val="single" w:sz="4" w:space="0" w:color="auto"/>
              <w:right w:val="single" w:sz="4" w:space="0" w:color="auto"/>
            </w:tcBorders>
            <w:shd w:val="clear" w:color="auto" w:fill="auto"/>
            <w:noWrap/>
            <w:vAlign w:val="center"/>
            <w:hideMark/>
          </w:tcPr>
          <w:p w14:paraId="1B957510" w14:textId="763174DB" w:rsidR="00D04264" w:rsidRPr="00AD5BF5" w:rsidRDefault="00676B54" w:rsidP="00504F82">
            <w:pPr>
              <w:spacing w:after="0" w:line="240" w:lineRule="auto"/>
              <w:jc w:val="center"/>
              <w:rPr>
                <w:rFonts w:asciiTheme="minorHAnsi" w:hAnsiTheme="minorHAnsi"/>
                <w:sz w:val="20"/>
                <w:szCs w:val="20"/>
              </w:rPr>
            </w:pPr>
            <w:r w:rsidRPr="00AD5BF5">
              <w:rPr>
                <w:rFonts w:asciiTheme="minorHAnsi" w:hAnsiTheme="minorHAnsi"/>
                <w:sz w:val="20"/>
                <w:szCs w:val="20"/>
              </w:rPr>
              <w:t>07</w:t>
            </w:r>
          </w:p>
        </w:tc>
        <w:tc>
          <w:tcPr>
            <w:tcW w:w="4548" w:type="dxa"/>
            <w:tcBorders>
              <w:top w:val="nil"/>
              <w:left w:val="nil"/>
              <w:bottom w:val="single" w:sz="4" w:space="0" w:color="auto"/>
              <w:right w:val="single" w:sz="4" w:space="0" w:color="auto"/>
            </w:tcBorders>
            <w:shd w:val="clear" w:color="auto" w:fill="auto"/>
            <w:noWrap/>
            <w:vAlign w:val="center"/>
            <w:hideMark/>
          </w:tcPr>
          <w:p w14:paraId="1B957511" w14:textId="625CF802" w:rsidR="00676B54" w:rsidRPr="00AD5BF5" w:rsidRDefault="00676B54" w:rsidP="00504F82">
            <w:pPr>
              <w:spacing w:after="0" w:line="240" w:lineRule="auto"/>
              <w:rPr>
                <w:rFonts w:asciiTheme="minorHAnsi" w:hAnsiTheme="minorHAnsi"/>
                <w:sz w:val="20"/>
                <w:szCs w:val="20"/>
              </w:rPr>
            </w:pPr>
            <w:r w:rsidRPr="00AD5BF5">
              <w:rPr>
                <w:rFonts w:eastAsia="Times New Roman"/>
                <w:sz w:val="20"/>
                <w:szCs w:val="20"/>
              </w:rPr>
              <w:t>Collector Model Number</w:t>
            </w:r>
            <w:r w:rsidR="00504F82" w:rsidRPr="00AD5BF5">
              <w:rPr>
                <w:rFonts w:eastAsia="Times New Roman"/>
                <w:sz w:val="20"/>
                <w:szCs w:val="20"/>
              </w:rPr>
              <w:t>:</w:t>
            </w:r>
          </w:p>
        </w:tc>
        <w:tc>
          <w:tcPr>
            <w:tcW w:w="4548" w:type="dxa"/>
            <w:tcBorders>
              <w:top w:val="nil"/>
              <w:left w:val="nil"/>
              <w:bottom w:val="single" w:sz="4" w:space="0" w:color="auto"/>
              <w:right w:val="single" w:sz="8" w:space="0" w:color="auto"/>
            </w:tcBorders>
            <w:shd w:val="clear" w:color="auto" w:fill="auto"/>
            <w:noWrap/>
            <w:vAlign w:val="center"/>
            <w:hideMark/>
          </w:tcPr>
          <w:p w14:paraId="1B957512" w14:textId="77777777" w:rsidR="00676B54" w:rsidRPr="00A11029" w:rsidRDefault="00676B54" w:rsidP="00504F82">
            <w:pPr>
              <w:spacing w:after="0"/>
              <w:rPr>
                <w:sz w:val="20"/>
                <w:szCs w:val="20"/>
              </w:rPr>
            </w:pPr>
            <w:r w:rsidRPr="00A11029">
              <w:rPr>
                <w:rFonts w:eastAsia="Times New Roman"/>
                <w:color w:val="000000"/>
                <w:sz w:val="20"/>
                <w:szCs w:val="20"/>
              </w:rPr>
              <w:t>&lt;&lt;text (user input)&gt;&gt;</w:t>
            </w:r>
          </w:p>
        </w:tc>
      </w:tr>
      <w:tr w:rsidR="00676B54" w:rsidRPr="00A8560F" w14:paraId="1B957517" w14:textId="77777777" w:rsidTr="00FB7B9C">
        <w:trPr>
          <w:trHeight w:val="432"/>
        </w:trPr>
        <w:tc>
          <w:tcPr>
            <w:tcW w:w="428" w:type="dxa"/>
            <w:tcBorders>
              <w:top w:val="nil"/>
              <w:left w:val="single" w:sz="8" w:space="0" w:color="auto"/>
              <w:bottom w:val="single" w:sz="4" w:space="0" w:color="auto"/>
              <w:right w:val="single" w:sz="4" w:space="0" w:color="auto"/>
            </w:tcBorders>
            <w:shd w:val="clear" w:color="auto" w:fill="auto"/>
            <w:noWrap/>
            <w:vAlign w:val="center"/>
            <w:hideMark/>
          </w:tcPr>
          <w:p w14:paraId="1B957514" w14:textId="23A347B5" w:rsidR="00D04264" w:rsidRPr="00AD5BF5" w:rsidRDefault="00676B54" w:rsidP="00504F82">
            <w:pPr>
              <w:spacing w:after="0" w:line="240" w:lineRule="auto"/>
              <w:jc w:val="center"/>
              <w:rPr>
                <w:rFonts w:asciiTheme="minorHAnsi" w:hAnsiTheme="minorHAnsi"/>
                <w:sz w:val="20"/>
                <w:szCs w:val="20"/>
              </w:rPr>
            </w:pPr>
            <w:r w:rsidRPr="00AD5BF5">
              <w:rPr>
                <w:rFonts w:asciiTheme="minorHAnsi" w:hAnsiTheme="minorHAnsi"/>
                <w:sz w:val="20"/>
                <w:szCs w:val="20"/>
              </w:rPr>
              <w:t>08</w:t>
            </w:r>
          </w:p>
        </w:tc>
        <w:tc>
          <w:tcPr>
            <w:tcW w:w="4548" w:type="dxa"/>
            <w:tcBorders>
              <w:top w:val="nil"/>
              <w:left w:val="nil"/>
              <w:bottom w:val="single" w:sz="4" w:space="0" w:color="auto"/>
              <w:right w:val="single" w:sz="4" w:space="0" w:color="auto"/>
            </w:tcBorders>
            <w:shd w:val="clear" w:color="auto" w:fill="auto"/>
            <w:noWrap/>
            <w:vAlign w:val="center"/>
            <w:hideMark/>
          </w:tcPr>
          <w:p w14:paraId="1B957515" w14:textId="4A02C292" w:rsidR="00676B54" w:rsidRPr="00AD5BF5" w:rsidRDefault="00676B54" w:rsidP="00504F82">
            <w:pPr>
              <w:spacing w:after="0" w:line="240" w:lineRule="auto"/>
              <w:rPr>
                <w:rFonts w:asciiTheme="minorHAnsi" w:hAnsiTheme="minorHAnsi"/>
                <w:sz w:val="20"/>
                <w:szCs w:val="20"/>
              </w:rPr>
            </w:pPr>
            <w:r w:rsidRPr="00AD5BF5">
              <w:rPr>
                <w:rFonts w:eastAsia="Times New Roman"/>
                <w:sz w:val="20"/>
                <w:szCs w:val="20"/>
              </w:rPr>
              <w:t>SRCC Certification Number</w:t>
            </w:r>
            <w:r w:rsidR="00504F82" w:rsidRPr="00AD5BF5">
              <w:rPr>
                <w:rFonts w:eastAsia="Times New Roman"/>
                <w:sz w:val="20"/>
                <w:szCs w:val="20"/>
              </w:rPr>
              <w:t>:</w:t>
            </w:r>
          </w:p>
        </w:tc>
        <w:tc>
          <w:tcPr>
            <w:tcW w:w="4548" w:type="dxa"/>
            <w:tcBorders>
              <w:top w:val="nil"/>
              <w:left w:val="nil"/>
              <w:bottom w:val="single" w:sz="4" w:space="0" w:color="auto"/>
              <w:right w:val="single" w:sz="8" w:space="0" w:color="auto"/>
            </w:tcBorders>
            <w:shd w:val="clear" w:color="auto" w:fill="auto"/>
            <w:noWrap/>
            <w:vAlign w:val="center"/>
            <w:hideMark/>
          </w:tcPr>
          <w:p w14:paraId="1B957516" w14:textId="77777777" w:rsidR="00676B54" w:rsidRPr="00A11029" w:rsidRDefault="00676B54" w:rsidP="00504F82">
            <w:pPr>
              <w:spacing w:after="0"/>
              <w:rPr>
                <w:sz w:val="20"/>
                <w:szCs w:val="20"/>
              </w:rPr>
            </w:pPr>
            <w:r w:rsidRPr="00A11029">
              <w:rPr>
                <w:rFonts w:eastAsia="Times New Roman"/>
                <w:color w:val="000000"/>
                <w:sz w:val="20"/>
                <w:szCs w:val="20"/>
              </w:rPr>
              <w:t>&lt;&lt;text (user input)&gt;&gt;</w:t>
            </w:r>
          </w:p>
        </w:tc>
      </w:tr>
      <w:tr w:rsidR="00676B54" w:rsidRPr="00A8560F" w14:paraId="1B95751B" w14:textId="77777777" w:rsidTr="00FB7B9C">
        <w:trPr>
          <w:trHeight w:val="432"/>
        </w:trPr>
        <w:tc>
          <w:tcPr>
            <w:tcW w:w="428" w:type="dxa"/>
            <w:tcBorders>
              <w:top w:val="nil"/>
              <w:left w:val="single" w:sz="8" w:space="0" w:color="auto"/>
              <w:bottom w:val="single" w:sz="4" w:space="0" w:color="auto"/>
              <w:right w:val="single" w:sz="4" w:space="0" w:color="auto"/>
            </w:tcBorders>
            <w:shd w:val="clear" w:color="auto" w:fill="auto"/>
            <w:noWrap/>
            <w:vAlign w:val="center"/>
            <w:hideMark/>
          </w:tcPr>
          <w:p w14:paraId="1B957518" w14:textId="77777777" w:rsidR="00676B54" w:rsidRPr="00E32D8C" w:rsidRDefault="00676B54" w:rsidP="00504F82">
            <w:pPr>
              <w:spacing w:after="0" w:line="240" w:lineRule="auto"/>
              <w:jc w:val="center"/>
              <w:rPr>
                <w:rFonts w:eastAsia="Times New Roman"/>
                <w:color w:val="000000"/>
                <w:sz w:val="20"/>
                <w:szCs w:val="20"/>
              </w:rPr>
            </w:pPr>
            <w:r w:rsidRPr="00AD5BF5">
              <w:rPr>
                <w:rFonts w:eastAsia="Times New Roman"/>
                <w:color w:val="000000"/>
                <w:sz w:val="20"/>
                <w:szCs w:val="20"/>
              </w:rPr>
              <w:t>09</w:t>
            </w:r>
          </w:p>
        </w:tc>
        <w:tc>
          <w:tcPr>
            <w:tcW w:w="4548" w:type="dxa"/>
            <w:tcBorders>
              <w:top w:val="nil"/>
              <w:left w:val="nil"/>
              <w:bottom w:val="single" w:sz="4" w:space="0" w:color="auto"/>
              <w:right w:val="single" w:sz="4" w:space="0" w:color="auto"/>
            </w:tcBorders>
            <w:shd w:val="clear" w:color="auto" w:fill="auto"/>
            <w:noWrap/>
            <w:vAlign w:val="center"/>
            <w:hideMark/>
          </w:tcPr>
          <w:p w14:paraId="1B957519" w14:textId="74C1357B"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Collector Type</w:t>
            </w:r>
            <w:r w:rsidR="00504F82" w:rsidRPr="00A11029">
              <w:rPr>
                <w:rFonts w:eastAsia="Times New Roman"/>
                <w:color w:val="000000"/>
                <w:sz w:val="20"/>
                <w:szCs w:val="20"/>
              </w:rPr>
              <w:t>:</w:t>
            </w:r>
          </w:p>
        </w:tc>
        <w:tc>
          <w:tcPr>
            <w:tcW w:w="4548" w:type="dxa"/>
            <w:tcBorders>
              <w:top w:val="nil"/>
              <w:left w:val="nil"/>
              <w:bottom w:val="single" w:sz="4" w:space="0" w:color="auto"/>
              <w:right w:val="single" w:sz="8" w:space="0" w:color="auto"/>
            </w:tcBorders>
            <w:shd w:val="clear" w:color="auto" w:fill="auto"/>
            <w:noWrap/>
            <w:vAlign w:val="center"/>
            <w:hideMark/>
          </w:tcPr>
          <w:p w14:paraId="1B95751A" w14:textId="77777777"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&lt;&lt;text (user input)&gt;&gt; </w:t>
            </w:r>
          </w:p>
        </w:tc>
      </w:tr>
      <w:tr w:rsidR="00676B54" w:rsidRPr="00A8560F" w14:paraId="1B95751F" w14:textId="77777777" w:rsidTr="00FB7B9C">
        <w:trPr>
          <w:trHeight w:val="432"/>
        </w:trPr>
        <w:tc>
          <w:tcPr>
            <w:tcW w:w="428" w:type="dxa"/>
            <w:tcBorders>
              <w:top w:val="nil"/>
              <w:left w:val="single" w:sz="8" w:space="0" w:color="auto"/>
              <w:bottom w:val="single" w:sz="4" w:space="0" w:color="auto"/>
              <w:right w:val="single" w:sz="4" w:space="0" w:color="auto"/>
            </w:tcBorders>
            <w:shd w:val="clear" w:color="auto" w:fill="auto"/>
            <w:noWrap/>
            <w:vAlign w:val="center"/>
            <w:hideMark/>
          </w:tcPr>
          <w:p w14:paraId="1B95751C" w14:textId="77777777" w:rsidR="00676B54" w:rsidRPr="00AD5BF5" w:rsidRDefault="00676B54" w:rsidP="00504F82">
            <w:pPr>
              <w:spacing w:after="0" w:line="240" w:lineRule="auto"/>
              <w:jc w:val="center"/>
              <w:rPr>
                <w:rFonts w:eastAsia="Times New Roman"/>
                <w:color w:val="000000"/>
                <w:sz w:val="20"/>
                <w:szCs w:val="20"/>
              </w:rPr>
            </w:pPr>
            <w:r w:rsidRPr="00AD5BF5">
              <w:rPr>
                <w:rFonts w:eastAsia="Times New Roman"/>
                <w:color w:val="000000"/>
                <w:sz w:val="20"/>
                <w:szCs w:val="20"/>
              </w:rPr>
              <w:t>10</w:t>
            </w:r>
          </w:p>
        </w:tc>
        <w:tc>
          <w:tcPr>
            <w:tcW w:w="4548" w:type="dxa"/>
            <w:tcBorders>
              <w:top w:val="nil"/>
              <w:left w:val="nil"/>
              <w:bottom w:val="single" w:sz="4" w:space="0" w:color="auto"/>
              <w:right w:val="single" w:sz="4" w:space="0" w:color="auto"/>
            </w:tcBorders>
            <w:shd w:val="clear" w:color="auto" w:fill="auto"/>
            <w:noWrap/>
            <w:vAlign w:val="center"/>
            <w:hideMark/>
          </w:tcPr>
          <w:p w14:paraId="1B95751D" w14:textId="332DAC11"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Collector Area (square feet)</w:t>
            </w:r>
            <w:r w:rsidR="00504F82" w:rsidRPr="00A11029">
              <w:rPr>
                <w:rFonts w:eastAsia="Times New Roman"/>
                <w:color w:val="000000"/>
                <w:sz w:val="20"/>
                <w:szCs w:val="20"/>
              </w:rPr>
              <w:t>:</w:t>
            </w:r>
          </w:p>
        </w:tc>
        <w:tc>
          <w:tcPr>
            <w:tcW w:w="4548" w:type="dxa"/>
            <w:tcBorders>
              <w:top w:val="nil"/>
              <w:left w:val="nil"/>
              <w:bottom w:val="single" w:sz="4" w:space="0" w:color="auto"/>
              <w:right w:val="single" w:sz="8" w:space="0" w:color="auto"/>
            </w:tcBorders>
            <w:shd w:val="clear" w:color="auto" w:fill="auto"/>
            <w:noWrap/>
            <w:vAlign w:val="center"/>
            <w:hideMark/>
          </w:tcPr>
          <w:p w14:paraId="1B95751E" w14:textId="77777777"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&lt;&lt;numeric xxx (user input)&gt;&gt; </w:t>
            </w:r>
          </w:p>
        </w:tc>
      </w:tr>
      <w:tr w:rsidR="00676B54" w:rsidRPr="00A8560F" w14:paraId="1B957523" w14:textId="77777777" w:rsidTr="00FB7B9C">
        <w:trPr>
          <w:trHeight w:val="432"/>
        </w:trPr>
        <w:tc>
          <w:tcPr>
            <w:tcW w:w="428" w:type="dxa"/>
            <w:tcBorders>
              <w:top w:val="nil"/>
              <w:left w:val="single" w:sz="8" w:space="0" w:color="auto"/>
              <w:bottom w:val="single" w:sz="4" w:space="0" w:color="auto"/>
              <w:right w:val="single" w:sz="4" w:space="0" w:color="auto"/>
            </w:tcBorders>
            <w:shd w:val="clear" w:color="auto" w:fill="auto"/>
            <w:noWrap/>
            <w:vAlign w:val="center"/>
            <w:hideMark/>
          </w:tcPr>
          <w:p w14:paraId="1B957520" w14:textId="77777777" w:rsidR="00676B54" w:rsidRPr="00E32D8C" w:rsidRDefault="00676B54" w:rsidP="00504F82">
            <w:pPr>
              <w:spacing w:after="0" w:line="240" w:lineRule="auto"/>
              <w:jc w:val="center"/>
              <w:rPr>
                <w:rFonts w:eastAsia="Times New Roman"/>
                <w:color w:val="000000"/>
                <w:sz w:val="20"/>
                <w:szCs w:val="20"/>
              </w:rPr>
            </w:pPr>
            <w:r w:rsidRPr="00AD5BF5">
              <w:rPr>
                <w:rFonts w:eastAsia="Times New Roman"/>
                <w:color w:val="000000"/>
                <w:sz w:val="20"/>
                <w:szCs w:val="20"/>
              </w:rPr>
              <w:t>11</w:t>
            </w:r>
          </w:p>
        </w:tc>
        <w:tc>
          <w:tcPr>
            <w:tcW w:w="4548" w:type="dxa"/>
            <w:tcBorders>
              <w:top w:val="nil"/>
              <w:left w:val="nil"/>
              <w:bottom w:val="single" w:sz="4" w:space="0" w:color="auto"/>
              <w:right w:val="single" w:sz="4" w:space="0" w:color="auto"/>
            </w:tcBorders>
            <w:shd w:val="clear" w:color="auto" w:fill="auto"/>
            <w:noWrap/>
            <w:vAlign w:val="center"/>
            <w:hideMark/>
          </w:tcPr>
          <w:p w14:paraId="1B957521" w14:textId="7A2ECFBB"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Collector Rated Efficiency Curve Slope</w:t>
            </w:r>
            <w:r w:rsidR="00504F82" w:rsidRPr="00A11029">
              <w:rPr>
                <w:rFonts w:eastAsia="Times New Roman"/>
                <w:color w:val="000000"/>
                <w:sz w:val="20"/>
                <w:szCs w:val="20"/>
              </w:rPr>
              <w:t>:</w:t>
            </w:r>
          </w:p>
        </w:tc>
        <w:tc>
          <w:tcPr>
            <w:tcW w:w="4548" w:type="dxa"/>
            <w:tcBorders>
              <w:top w:val="nil"/>
              <w:left w:val="nil"/>
              <w:bottom w:val="single" w:sz="4" w:space="0" w:color="auto"/>
              <w:right w:val="single" w:sz="8" w:space="0" w:color="auto"/>
            </w:tcBorders>
            <w:shd w:val="clear" w:color="auto" w:fill="auto"/>
            <w:noWrap/>
            <w:vAlign w:val="center"/>
            <w:hideMark/>
          </w:tcPr>
          <w:p w14:paraId="1B957522" w14:textId="66EF3061"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 &lt;&lt;</w:t>
            </w:r>
            <w:r w:rsidR="00814059" w:rsidRPr="00A11029">
              <w:rPr>
                <w:rFonts w:eastAsia="Times New Roman"/>
                <w:color w:val="000000"/>
                <w:sz w:val="20"/>
                <w:szCs w:val="20"/>
              </w:rPr>
              <w:t>User input: Decimal3Places</w:t>
            </w:r>
            <w:r w:rsidRPr="00A11029">
              <w:rPr>
                <w:rFonts w:eastAsia="Times New Roman"/>
                <w:color w:val="000000"/>
                <w:sz w:val="20"/>
                <w:szCs w:val="20"/>
              </w:rPr>
              <w:t>&gt;&gt; </w:t>
            </w:r>
          </w:p>
        </w:tc>
      </w:tr>
      <w:tr w:rsidR="00676B54" w:rsidRPr="00A8560F" w14:paraId="1B957527" w14:textId="77777777" w:rsidTr="00FB7B9C">
        <w:trPr>
          <w:trHeight w:val="432"/>
        </w:trPr>
        <w:tc>
          <w:tcPr>
            <w:tcW w:w="428" w:type="dxa"/>
            <w:tcBorders>
              <w:top w:val="nil"/>
              <w:left w:val="single" w:sz="8" w:space="0" w:color="auto"/>
              <w:bottom w:val="single" w:sz="4" w:space="0" w:color="auto"/>
              <w:right w:val="single" w:sz="4" w:space="0" w:color="auto"/>
            </w:tcBorders>
            <w:shd w:val="clear" w:color="auto" w:fill="auto"/>
            <w:noWrap/>
            <w:vAlign w:val="center"/>
            <w:hideMark/>
          </w:tcPr>
          <w:p w14:paraId="1B957524" w14:textId="77777777" w:rsidR="00676B54" w:rsidRPr="00E32D8C" w:rsidRDefault="00676B54" w:rsidP="00504F82">
            <w:pPr>
              <w:spacing w:after="0" w:line="240" w:lineRule="auto"/>
              <w:jc w:val="center"/>
              <w:rPr>
                <w:rFonts w:eastAsia="Times New Roman"/>
                <w:color w:val="000000"/>
                <w:sz w:val="20"/>
                <w:szCs w:val="20"/>
              </w:rPr>
            </w:pPr>
            <w:r w:rsidRPr="00AD5BF5">
              <w:rPr>
                <w:rFonts w:eastAsia="Times New Roman"/>
                <w:color w:val="000000"/>
                <w:sz w:val="20"/>
                <w:szCs w:val="20"/>
              </w:rPr>
              <w:t>12</w:t>
            </w:r>
          </w:p>
        </w:tc>
        <w:tc>
          <w:tcPr>
            <w:tcW w:w="4548" w:type="dxa"/>
            <w:tcBorders>
              <w:top w:val="nil"/>
              <w:left w:val="nil"/>
              <w:bottom w:val="single" w:sz="4" w:space="0" w:color="auto"/>
              <w:right w:val="single" w:sz="4" w:space="0" w:color="auto"/>
            </w:tcBorders>
            <w:shd w:val="clear" w:color="auto" w:fill="auto"/>
            <w:noWrap/>
            <w:vAlign w:val="center"/>
            <w:hideMark/>
          </w:tcPr>
          <w:p w14:paraId="1B957525" w14:textId="011FF52D"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Collector Rated Efficiency Curve Intercept</w:t>
            </w:r>
            <w:r w:rsidR="00504F82" w:rsidRPr="00A11029">
              <w:rPr>
                <w:rFonts w:eastAsia="Times New Roman"/>
                <w:color w:val="000000"/>
                <w:sz w:val="20"/>
                <w:szCs w:val="20"/>
              </w:rPr>
              <w:t>:</w:t>
            </w:r>
          </w:p>
        </w:tc>
        <w:tc>
          <w:tcPr>
            <w:tcW w:w="4548" w:type="dxa"/>
            <w:tcBorders>
              <w:top w:val="nil"/>
              <w:left w:val="nil"/>
              <w:bottom w:val="single" w:sz="4" w:space="0" w:color="auto"/>
              <w:right w:val="single" w:sz="8" w:space="0" w:color="auto"/>
            </w:tcBorders>
            <w:shd w:val="clear" w:color="auto" w:fill="auto"/>
            <w:noWrap/>
            <w:vAlign w:val="center"/>
            <w:hideMark/>
          </w:tcPr>
          <w:p w14:paraId="1B957526" w14:textId="420D5D18"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 &lt;&lt;</w:t>
            </w:r>
            <w:r w:rsidR="00814059" w:rsidRPr="00A11029">
              <w:rPr>
                <w:rFonts w:eastAsia="Times New Roman"/>
                <w:color w:val="000000"/>
                <w:sz w:val="20"/>
                <w:szCs w:val="20"/>
              </w:rPr>
              <w:t xml:space="preserve"> User input: Decimal3Places</w:t>
            </w:r>
            <w:r w:rsidR="00814059" w:rsidRPr="00A11029" w:rsidDel="00814059">
              <w:rPr>
                <w:rFonts w:eastAsia="Times New Roman"/>
                <w:color w:val="000000"/>
                <w:sz w:val="20"/>
                <w:szCs w:val="20"/>
              </w:rPr>
              <w:t xml:space="preserve"> </w:t>
            </w:r>
            <w:r w:rsidRPr="00A11029">
              <w:rPr>
                <w:rFonts w:eastAsia="Times New Roman"/>
                <w:color w:val="000000"/>
                <w:sz w:val="20"/>
                <w:szCs w:val="20"/>
              </w:rPr>
              <w:t>&gt;&gt; </w:t>
            </w:r>
          </w:p>
        </w:tc>
      </w:tr>
      <w:tr w:rsidR="00676B54" w:rsidRPr="00A8560F" w14:paraId="1B95752B" w14:textId="77777777" w:rsidTr="00FB7B9C">
        <w:trPr>
          <w:trHeight w:val="432"/>
        </w:trPr>
        <w:tc>
          <w:tcPr>
            <w:tcW w:w="428" w:type="dxa"/>
            <w:tcBorders>
              <w:top w:val="nil"/>
              <w:left w:val="single" w:sz="8" w:space="0" w:color="auto"/>
              <w:bottom w:val="single" w:sz="4" w:space="0" w:color="auto"/>
              <w:right w:val="single" w:sz="4" w:space="0" w:color="auto"/>
            </w:tcBorders>
            <w:shd w:val="clear" w:color="auto" w:fill="auto"/>
            <w:noWrap/>
            <w:vAlign w:val="center"/>
            <w:hideMark/>
          </w:tcPr>
          <w:p w14:paraId="1B957528" w14:textId="77777777" w:rsidR="00676B54" w:rsidRPr="00E32D8C" w:rsidRDefault="00676B54" w:rsidP="00504F82">
            <w:pPr>
              <w:spacing w:after="0" w:line="240" w:lineRule="auto"/>
              <w:jc w:val="center"/>
              <w:rPr>
                <w:rFonts w:eastAsia="Times New Roman"/>
                <w:color w:val="000000"/>
                <w:sz w:val="20"/>
                <w:szCs w:val="20"/>
              </w:rPr>
            </w:pPr>
            <w:r w:rsidRPr="00AD5BF5">
              <w:rPr>
                <w:rFonts w:eastAsia="Times New Roman"/>
                <w:color w:val="000000"/>
                <w:sz w:val="20"/>
                <w:szCs w:val="20"/>
              </w:rPr>
              <w:t>13</w:t>
            </w:r>
          </w:p>
        </w:tc>
        <w:tc>
          <w:tcPr>
            <w:tcW w:w="4548" w:type="dxa"/>
            <w:tcBorders>
              <w:top w:val="nil"/>
              <w:left w:val="nil"/>
              <w:bottom w:val="single" w:sz="4" w:space="0" w:color="auto"/>
              <w:right w:val="single" w:sz="4" w:space="0" w:color="auto"/>
            </w:tcBorders>
            <w:shd w:val="clear" w:color="auto" w:fill="auto"/>
            <w:noWrap/>
            <w:vAlign w:val="center"/>
            <w:hideMark/>
          </w:tcPr>
          <w:p w14:paraId="1B957529" w14:textId="7B6008B0"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Number of Collectors</w:t>
            </w:r>
            <w:r w:rsidR="00504F82" w:rsidRPr="00A11029">
              <w:rPr>
                <w:rFonts w:eastAsia="Times New Roman"/>
                <w:color w:val="000000"/>
                <w:sz w:val="20"/>
                <w:szCs w:val="20"/>
              </w:rPr>
              <w:t>:</w:t>
            </w:r>
          </w:p>
        </w:tc>
        <w:tc>
          <w:tcPr>
            <w:tcW w:w="4548" w:type="dxa"/>
            <w:tcBorders>
              <w:top w:val="nil"/>
              <w:left w:val="nil"/>
              <w:bottom w:val="single" w:sz="4" w:space="0" w:color="auto"/>
              <w:right w:val="single" w:sz="8" w:space="0" w:color="auto"/>
            </w:tcBorders>
            <w:shd w:val="clear" w:color="auto" w:fill="auto"/>
            <w:noWrap/>
            <w:vAlign w:val="center"/>
            <w:hideMark/>
          </w:tcPr>
          <w:p w14:paraId="1B95752A" w14:textId="77777777"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&lt;&lt;numeric xx (user input)&gt;&gt;</w:t>
            </w:r>
          </w:p>
        </w:tc>
      </w:tr>
      <w:tr w:rsidR="00676B54" w:rsidRPr="00A8560F" w14:paraId="1B95752F" w14:textId="77777777" w:rsidTr="00FB7B9C">
        <w:trPr>
          <w:trHeight w:val="432"/>
        </w:trPr>
        <w:tc>
          <w:tcPr>
            <w:tcW w:w="428" w:type="dxa"/>
            <w:tcBorders>
              <w:top w:val="nil"/>
              <w:left w:val="single" w:sz="8" w:space="0" w:color="auto"/>
              <w:bottom w:val="single" w:sz="4" w:space="0" w:color="auto"/>
              <w:right w:val="single" w:sz="4" w:space="0" w:color="auto"/>
            </w:tcBorders>
            <w:shd w:val="clear" w:color="auto" w:fill="auto"/>
            <w:noWrap/>
            <w:vAlign w:val="center"/>
            <w:hideMark/>
          </w:tcPr>
          <w:p w14:paraId="1B95752C" w14:textId="77777777" w:rsidR="00676B54" w:rsidRPr="00E32D8C" w:rsidRDefault="00676B54" w:rsidP="00504F82">
            <w:pPr>
              <w:spacing w:after="0" w:line="240" w:lineRule="auto"/>
              <w:jc w:val="center"/>
              <w:rPr>
                <w:rFonts w:eastAsia="Times New Roman"/>
                <w:color w:val="000000"/>
                <w:sz w:val="20"/>
                <w:szCs w:val="20"/>
              </w:rPr>
            </w:pPr>
            <w:r w:rsidRPr="00AD5BF5">
              <w:rPr>
                <w:rFonts w:eastAsia="Times New Roman"/>
                <w:color w:val="000000"/>
                <w:sz w:val="20"/>
                <w:szCs w:val="20"/>
              </w:rPr>
              <w:t>14</w:t>
            </w:r>
          </w:p>
        </w:tc>
        <w:tc>
          <w:tcPr>
            <w:tcW w:w="4548" w:type="dxa"/>
            <w:tcBorders>
              <w:top w:val="nil"/>
              <w:left w:val="nil"/>
              <w:bottom w:val="single" w:sz="4" w:space="0" w:color="auto"/>
              <w:right w:val="single" w:sz="4" w:space="0" w:color="auto"/>
            </w:tcBorders>
            <w:shd w:val="clear" w:color="auto" w:fill="auto"/>
            <w:noWrap/>
            <w:vAlign w:val="center"/>
            <w:hideMark/>
          </w:tcPr>
          <w:p w14:paraId="1B95752D" w14:textId="2E3A5448"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Collector Fluid</w:t>
            </w:r>
            <w:r w:rsidR="00504F82" w:rsidRPr="00A11029">
              <w:rPr>
                <w:rFonts w:eastAsia="Times New Roman"/>
                <w:color w:val="000000"/>
                <w:sz w:val="20"/>
                <w:szCs w:val="20"/>
              </w:rPr>
              <w:t>:</w:t>
            </w:r>
          </w:p>
        </w:tc>
        <w:tc>
          <w:tcPr>
            <w:tcW w:w="4548" w:type="dxa"/>
            <w:tcBorders>
              <w:top w:val="nil"/>
              <w:left w:val="nil"/>
              <w:bottom w:val="single" w:sz="4" w:space="0" w:color="auto"/>
              <w:right w:val="single" w:sz="8" w:space="0" w:color="auto"/>
            </w:tcBorders>
            <w:shd w:val="clear" w:color="auto" w:fill="auto"/>
            <w:noWrap/>
            <w:vAlign w:val="center"/>
            <w:hideMark/>
          </w:tcPr>
          <w:p w14:paraId="1B95752E" w14:textId="77777777"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&lt;&lt;text (user input)&gt;&gt; </w:t>
            </w:r>
          </w:p>
        </w:tc>
      </w:tr>
      <w:tr w:rsidR="00676B54" w:rsidRPr="00A8560F" w14:paraId="1B957533" w14:textId="77777777" w:rsidTr="00FB7B9C">
        <w:trPr>
          <w:trHeight w:val="432"/>
        </w:trPr>
        <w:tc>
          <w:tcPr>
            <w:tcW w:w="428" w:type="dxa"/>
            <w:tcBorders>
              <w:top w:val="nil"/>
              <w:left w:val="single" w:sz="8" w:space="0" w:color="auto"/>
              <w:bottom w:val="single" w:sz="4" w:space="0" w:color="auto"/>
              <w:right w:val="single" w:sz="4" w:space="0" w:color="auto"/>
            </w:tcBorders>
            <w:shd w:val="clear" w:color="auto" w:fill="auto"/>
            <w:noWrap/>
            <w:vAlign w:val="center"/>
            <w:hideMark/>
          </w:tcPr>
          <w:p w14:paraId="1B957530" w14:textId="77777777" w:rsidR="00676B54" w:rsidRPr="00E32D8C" w:rsidRDefault="00676B54" w:rsidP="00504F82">
            <w:pPr>
              <w:spacing w:after="0" w:line="240" w:lineRule="auto"/>
              <w:jc w:val="center"/>
              <w:rPr>
                <w:rFonts w:eastAsia="Times New Roman"/>
                <w:color w:val="000000"/>
                <w:sz w:val="20"/>
                <w:szCs w:val="20"/>
              </w:rPr>
            </w:pPr>
            <w:r w:rsidRPr="00AD5BF5">
              <w:rPr>
                <w:rFonts w:eastAsia="Times New Roman"/>
                <w:color w:val="000000"/>
                <w:sz w:val="20"/>
                <w:szCs w:val="20"/>
              </w:rPr>
              <w:t>15</w:t>
            </w:r>
          </w:p>
        </w:tc>
        <w:tc>
          <w:tcPr>
            <w:tcW w:w="4548" w:type="dxa"/>
            <w:tcBorders>
              <w:top w:val="nil"/>
              <w:left w:val="nil"/>
              <w:bottom w:val="single" w:sz="4" w:space="0" w:color="auto"/>
              <w:right w:val="single" w:sz="4" w:space="0" w:color="auto"/>
            </w:tcBorders>
            <w:shd w:val="clear" w:color="auto" w:fill="auto"/>
            <w:noWrap/>
            <w:vAlign w:val="center"/>
            <w:hideMark/>
          </w:tcPr>
          <w:p w14:paraId="1B957531" w14:textId="15B93FD5"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 xml:space="preserve">Water Heater Storage Volume in </w:t>
            </w:r>
            <w:r w:rsidR="00504F82" w:rsidRPr="00A11029">
              <w:rPr>
                <w:rFonts w:eastAsia="Times New Roman"/>
                <w:color w:val="000000"/>
                <w:sz w:val="20"/>
                <w:szCs w:val="20"/>
              </w:rPr>
              <w:t>G</w:t>
            </w:r>
            <w:r w:rsidRPr="00A11029">
              <w:rPr>
                <w:rFonts w:eastAsia="Times New Roman"/>
                <w:color w:val="000000"/>
                <w:sz w:val="20"/>
                <w:szCs w:val="20"/>
              </w:rPr>
              <w:t>allons</w:t>
            </w:r>
            <w:r w:rsidR="00504F82" w:rsidRPr="00A11029">
              <w:rPr>
                <w:rFonts w:eastAsia="Times New Roman"/>
                <w:color w:val="000000"/>
                <w:sz w:val="20"/>
                <w:szCs w:val="20"/>
              </w:rPr>
              <w:t>:</w:t>
            </w:r>
          </w:p>
        </w:tc>
        <w:tc>
          <w:tcPr>
            <w:tcW w:w="4548" w:type="dxa"/>
            <w:tcBorders>
              <w:top w:val="nil"/>
              <w:left w:val="nil"/>
              <w:bottom w:val="single" w:sz="4" w:space="0" w:color="auto"/>
              <w:right w:val="single" w:sz="8" w:space="0" w:color="auto"/>
            </w:tcBorders>
            <w:shd w:val="clear" w:color="auto" w:fill="auto"/>
            <w:noWrap/>
            <w:vAlign w:val="center"/>
            <w:hideMark/>
          </w:tcPr>
          <w:p w14:paraId="1B957532" w14:textId="77777777"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 xml:space="preserve">&lt;&lt;numeric </w:t>
            </w:r>
            <w:proofErr w:type="spellStart"/>
            <w:r w:rsidRPr="00A11029">
              <w:rPr>
                <w:rFonts w:eastAsia="Times New Roman"/>
                <w:color w:val="000000"/>
                <w:sz w:val="20"/>
                <w:szCs w:val="20"/>
              </w:rPr>
              <w:t>xx,xxx</w:t>
            </w:r>
            <w:proofErr w:type="spellEnd"/>
            <w:r w:rsidRPr="00A11029">
              <w:rPr>
                <w:rFonts w:eastAsia="Times New Roman"/>
                <w:color w:val="000000"/>
                <w:sz w:val="20"/>
                <w:szCs w:val="20"/>
              </w:rPr>
              <w:t xml:space="preserve"> (user input)&gt;&gt;</w:t>
            </w:r>
          </w:p>
        </w:tc>
      </w:tr>
      <w:tr w:rsidR="00676B54" w:rsidRPr="00A8560F" w14:paraId="1B957537" w14:textId="77777777" w:rsidTr="00FB7B9C">
        <w:trPr>
          <w:trHeight w:val="432"/>
        </w:trPr>
        <w:tc>
          <w:tcPr>
            <w:tcW w:w="428" w:type="dxa"/>
            <w:tcBorders>
              <w:top w:val="nil"/>
              <w:left w:val="single" w:sz="8" w:space="0" w:color="auto"/>
              <w:bottom w:val="single" w:sz="4" w:space="0" w:color="auto"/>
              <w:right w:val="single" w:sz="4" w:space="0" w:color="auto"/>
            </w:tcBorders>
            <w:shd w:val="clear" w:color="auto" w:fill="auto"/>
            <w:noWrap/>
            <w:vAlign w:val="center"/>
            <w:hideMark/>
          </w:tcPr>
          <w:p w14:paraId="1B957534" w14:textId="77777777" w:rsidR="00676B54" w:rsidRPr="00E32D8C" w:rsidRDefault="00676B54" w:rsidP="00504F82">
            <w:pPr>
              <w:spacing w:after="0" w:line="240" w:lineRule="auto"/>
              <w:jc w:val="center"/>
              <w:rPr>
                <w:rFonts w:eastAsia="Times New Roman"/>
                <w:color w:val="000000"/>
                <w:sz w:val="20"/>
                <w:szCs w:val="20"/>
              </w:rPr>
            </w:pPr>
            <w:r w:rsidRPr="00AD5BF5">
              <w:rPr>
                <w:rFonts w:eastAsia="Times New Roman"/>
                <w:color w:val="000000"/>
                <w:sz w:val="20"/>
                <w:szCs w:val="20"/>
              </w:rPr>
              <w:t>16</w:t>
            </w:r>
          </w:p>
        </w:tc>
        <w:tc>
          <w:tcPr>
            <w:tcW w:w="4548" w:type="dxa"/>
            <w:tcBorders>
              <w:top w:val="nil"/>
              <w:left w:val="nil"/>
              <w:bottom w:val="single" w:sz="4" w:space="0" w:color="auto"/>
              <w:right w:val="single" w:sz="4" w:space="0" w:color="auto"/>
            </w:tcBorders>
            <w:shd w:val="clear" w:color="auto" w:fill="auto"/>
            <w:noWrap/>
            <w:vAlign w:val="center"/>
            <w:hideMark/>
          </w:tcPr>
          <w:p w14:paraId="1B957535" w14:textId="6F534321"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 xml:space="preserve">Secondary Storage Tank Volume in </w:t>
            </w:r>
            <w:r w:rsidR="00504F82" w:rsidRPr="00A11029">
              <w:rPr>
                <w:rFonts w:eastAsia="Times New Roman"/>
                <w:color w:val="000000"/>
                <w:sz w:val="20"/>
                <w:szCs w:val="20"/>
              </w:rPr>
              <w:t>G</w:t>
            </w:r>
            <w:r w:rsidRPr="00A11029">
              <w:rPr>
                <w:rFonts w:eastAsia="Times New Roman"/>
                <w:color w:val="000000"/>
                <w:sz w:val="20"/>
                <w:szCs w:val="20"/>
              </w:rPr>
              <w:t>allons (</w:t>
            </w:r>
            <w:r w:rsidR="00504F82" w:rsidRPr="00A11029">
              <w:rPr>
                <w:rFonts w:eastAsia="Times New Roman"/>
                <w:color w:val="000000"/>
                <w:sz w:val="20"/>
                <w:szCs w:val="20"/>
              </w:rPr>
              <w:t>i</w:t>
            </w:r>
            <w:r w:rsidRPr="00A11029">
              <w:rPr>
                <w:rFonts w:eastAsia="Times New Roman"/>
                <w:color w:val="000000"/>
                <w:sz w:val="20"/>
                <w:szCs w:val="20"/>
              </w:rPr>
              <w:t>f used)</w:t>
            </w:r>
            <w:r w:rsidR="00504F82" w:rsidRPr="00A11029">
              <w:rPr>
                <w:rFonts w:eastAsia="Times New Roman"/>
                <w:color w:val="000000"/>
                <w:sz w:val="20"/>
                <w:szCs w:val="20"/>
              </w:rPr>
              <w:t>:</w:t>
            </w:r>
          </w:p>
        </w:tc>
        <w:tc>
          <w:tcPr>
            <w:tcW w:w="4548" w:type="dxa"/>
            <w:tcBorders>
              <w:top w:val="nil"/>
              <w:left w:val="nil"/>
              <w:bottom w:val="single" w:sz="4" w:space="0" w:color="auto"/>
              <w:right w:val="single" w:sz="8" w:space="0" w:color="auto"/>
            </w:tcBorders>
            <w:shd w:val="clear" w:color="auto" w:fill="auto"/>
            <w:noWrap/>
            <w:vAlign w:val="center"/>
            <w:hideMark/>
          </w:tcPr>
          <w:p w14:paraId="1B957536" w14:textId="77777777"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 xml:space="preserve">&lt;&lt;numeric </w:t>
            </w:r>
            <w:proofErr w:type="spellStart"/>
            <w:r w:rsidRPr="00A11029">
              <w:rPr>
                <w:rFonts w:eastAsia="Times New Roman"/>
                <w:color w:val="000000"/>
                <w:sz w:val="20"/>
                <w:szCs w:val="20"/>
              </w:rPr>
              <w:t>xx,xxx</w:t>
            </w:r>
            <w:proofErr w:type="spellEnd"/>
            <w:r w:rsidRPr="00A11029">
              <w:rPr>
                <w:rFonts w:eastAsia="Times New Roman"/>
                <w:color w:val="000000"/>
                <w:sz w:val="20"/>
                <w:szCs w:val="20"/>
              </w:rPr>
              <w:t xml:space="preserve"> (user input)&gt;&gt;</w:t>
            </w:r>
          </w:p>
        </w:tc>
      </w:tr>
      <w:tr w:rsidR="00676B54" w:rsidRPr="00A8560F" w14:paraId="1B95753B" w14:textId="77777777" w:rsidTr="00FB7B9C">
        <w:trPr>
          <w:trHeight w:val="432"/>
        </w:trPr>
        <w:tc>
          <w:tcPr>
            <w:tcW w:w="428" w:type="dxa"/>
            <w:tcBorders>
              <w:top w:val="nil"/>
              <w:left w:val="single" w:sz="8" w:space="0" w:color="auto"/>
              <w:bottom w:val="single" w:sz="4" w:space="0" w:color="auto"/>
              <w:right w:val="single" w:sz="4" w:space="0" w:color="auto"/>
            </w:tcBorders>
            <w:shd w:val="clear" w:color="auto" w:fill="auto"/>
            <w:noWrap/>
            <w:vAlign w:val="center"/>
            <w:hideMark/>
          </w:tcPr>
          <w:p w14:paraId="1B957538" w14:textId="77777777" w:rsidR="00676B54" w:rsidRPr="00E32D8C" w:rsidRDefault="00676B54" w:rsidP="00504F82">
            <w:pPr>
              <w:spacing w:after="0" w:line="240" w:lineRule="auto"/>
              <w:jc w:val="center"/>
              <w:rPr>
                <w:rFonts w:eastAsia="Times New Roman"/>
                <w:color w:val="000000"/>
                <w:sz w:val="20"/>
                <w:szCs w:val="20"/>
              </w:rPr>
            </w:pPr>
            <w:r w:rsidRPr="00AD5BF5">
              <w:rPr>
                <w:rFonts w:eastAsia="Times New Roman"/>
                <w:color w:val="000000"/>
                <w:sz w:val="20"/>
                <w:szCs w:val="20"/>
              </w:rPr>
              <w:t>17</w:t>
            </w:r>
          </w:p>
        </w:tc>
        <w:tc>
          <w:tcPr>
            <w:tcW w:w="4548" w:type="dxa"/>
            <w:tcBorders>
              <w:top w:val="nil"/>
              <w:left w:val="nil"/>
              <w:bottom w:val="single" w:sz="4" w:space="0" w:color="auto"/>
              <w:right w:val="single" w:sz="4" w:space="0" w:color="auto"/>
            </w:tcBorders>
            <w:shd w:val="clear" w:color="auto" w:fill="auto"/>
            <w:noWrap/>
            <w:vAlign w:val="center"/>
            <w:hideMark/>
          </w:tcPr>
          <w:p w14:paraId="1B957539" w14:textId="4EE888CB"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 xml:space="preserve">Collector </w:t>
            </w:r>
            <w:r w:rsidR="00504F82" w:rsidRPr="00A11029">
              <w:rPr>
                <w:rFonts w:eastAsia="Times New Roman"/>
                <w:color w:val="000000"/>
                <w:sz w:val="20"/>
                <w:szCs w:val="20"/>
              </w:rPr>
              <w:t>A</w:t>
            </w:r>
            <w:r w:rsidRPr="00A11029">
              <w:rPr>
                <w:rFonts w:eastAsia="Times New Roman"/>
                <w:color w:val="000000"/>
                <w:sz w:val="20"/>
                <w:szCs w:val="20"/>
              </w:rPr>
              <w:t xml:space="preserve">ngle from </w:t>
            </w:r>
            <w:r w:rsidR="00504F82" w:rsidRPr="00A11029">
              <w:rPr>
                <w:rFonts w:eastAsia="Times New Roman"/>
                <w:color w:val="000000"/>
                <w:sz w:val="20"/>
                <w:szCs w:val="20"/>
              </w:rPr>
              <w:t>T</w:t>
            </w:r>
            <w:r w:rsidRPr="00A11029">
              <w:rPr>
                <w:rFonts w:eastAsia="Times New Roman"/>
                <w:color w:val="000000"/>
                <w:sz w:val="20"/>
                <w:szCs w:val="20"/>
              </w:rPr>
              <w:t xml:space="preserve">rue </w:t>
            </w:r>
            <w:r w:rsidR="00504F82" w:rsidRPr="00A11029">
              <w:rPr>
                <w:rFonts w:eastAsia="Times New Roman"/>
                <w:color w:val="000000"/>
                <w:sz w:val="20"/>
                <w:szCs w:val="20"/>
              </w:rPr>
              <w:t>N</w:t>
            </w:r>
            <w:r w:rsidRPr="00A11029">
              <w:rPr>
                <w:rFonts w:eastAsia="Times New Roman"/>
                <w:color w:val="000000"/>
                <w:sz w:val="20"/>
                <w:szCs w:val="20"/>
              </w:rPr>
              <w:t xml:space="preserve">orth in </w:t>
            </w:r>
            <w:r w:rsidR="00504F82" w:rsidRPr="00A11029">
              <w:rPr>
                <w:rFonts w:eastAsia="Times New Roman"/>
                <w:color w:val="000000"/>
                <w:sz w:val="20"/>
                <w:szCs w:val="20"/>
              </w:rPr>
              <w:t>D</w:t>
            </w:r>
            <w:r w:rsidRPr="00A11029">
              <w:rPr>
                <w:rFonts w:eastAsia="Times New Roman"/>
                <w:color w:val="000000"/>
                <w:sz w:val="20"/>
                <w:szCs w:val="20"/>
              </w:rPr>
              <w:t>egrees</w:t>
            </w:r>
            <w:r w:rsidR="00504F82" w:rsidRPr="00A11029">
              <w:rPr>
                <w:rFonts w:eastAsia="Times New Roman"/>
                <w:color w:val="000000"/>
                <w:sz w:val="20"/>
                <w:szCs w:val="20"/>
              </w:rPr>
              <w:t>:</w:t>
            </w:r>
          </w:p>
        </w:tc>
        <w:tc>
          <w:tcPr>
            <w:tcW w:w="4548" w:type="dxa"/>
            <w:tcBorders>
              <w:top w:val="nil"/>
              <w:left w:val="nil"/>
              <w:bottom w:val="single" w:sz="4" w:space="0" w:color="auto"/>
              <w:right w:val="single" w:sz="8" w:space="0" w:color="auto"/>
            </w:tcBorders>
            <w:shd w:val="clear" w:color="auto" w:fill="auto"/>
            <w:noWrap/>
            <w:vAlign w:val="center"/>
            <w:hideMark/>
          </w:tcPr>
          <w:p w14:paraId="1B95753A" w14:textId="77777777" w:rsidR="00D0426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&lt;&lt;numeric allowed range -180 to 180 (user input)&gt;&gt; </w:t>
            </w:r>
          </w:p>
        </w:tc>
      </w:tr>
      <w:tr w:rsidR="00676B54" w:rsidRPr="00A8560F" w14:paraId="1B95753F" w14:textId="77777777" w:rsidTr="00FB7B9C">
        <w:trPr>
          <w:trHeight w:val="432"/>
        </w:trPr>
        <w:tc>
          <w:tcPr>
            <w:tcW w:w="428" w:type="dxa"/>
            <w:tcBorders>
              <w:top w:val="nil"/>
              <w:left w:val="single" w:sz="8" w:space="0" w:color="auto"/>
              <w:bottom w:val="single" w:sz="4" w:space="0" w:color="auto"/>
              <w:right w:val="single" w:sz="4" w:space="0" w:color="auto"/>
            </w:tcBorders>
            <w:shd w:val="clear" w:color="auto" w:fill="auto"/>
            <w:noWrap/>
            <w:vAlign w:val="center"/>
            <w:hideMark/>
          </w:tcPr>
          <w:p w14:paraId="1B95753C" w14:textId="77777777" w:rsidR="00676B54" w:rsidRPr="00E32D8C" w:rsidRDefault="00676B54" w:rsidP="00504F82">
            <w:pPr>
              <w:spacing w:after="0" w:line="240" w:lineRule="auto"/>
              <w:jc w:val="center"/>
              <w:rPr>
                <w:rFonts w:eastAsia="Times New Roman"/>
                <w:color w:val="000000"/>
                <w:sz w:val="20"/>
                <w:szCs w:val="20"/>
              </w:rPr>
            </w:pPr>
            <w:r w:rsidRPr="00AD5BF5">
              <w:rPr>
                <w:rFonts w:eastAsia="Times New Roman"/>
                <w:color w:val="000000"/>
                <w:sz w:val="20"/>
                <w:szCs w:val="20"/>
              </w:rPr>
              <w:t>18</w:t>
            </w:r>
          </w:p>
        </w:tc>
        <w:tc>
          <w:tcPr>
            <w:tcW w:w="4548" w:type="dxa"/>
            <w:tcBorders>
              <w:top w:val="nil"/>
              <w:left w:val="nil"/>
              <w:bottom w:val="single" w:sz="4" w:space="0" w:color="auto"/>
              <w:right w:val="single" w:sz="4" w:space="0" w:color="auto"/>
            </w:tcBorders>
            <w:shd w:val="clear" w:color="auto" w:fill="auto"/>
            <w:noWrap/>
            <w:vAlign w:val="center"/>
            <w:hideMark/>
          </w:tcPr>
          <w:p w14:paraId="1B95753D" w14:textId="254332BB"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 xml:space="preserve">Collector </w:t>
            </w:r>
            <w:r w:rsidR="00504F82" w:rsidRPr="00A11029">
              <w:rPr>
                <w:rFonts w:eastAsia="Times New Roman"/>
                <w:color w:val="000000"/>
                <w:sz w:val="20"/>
                <w:szCs w:val="20"/>
              </w:rPr>
              <w:t>S</w:t>
            </w:r>
            <w:r w:rsidRPr="00A11029">
              <w:rPr>
                <w:rFonts w:eastAsia="Times New Roman"/>
                <w:color w:val="000000"/>
                <w:sz w:val="20"/>
                <w:szCs w:val="20"/>
              </w:rPr>
              <w:t xml:space="preserve">lope form </w:t>
            </w:r>
            <w:r w:rsidR="00504F82" w:rsidRPr="00A11029">
              <w:rPr>
                <w:rFonts w:eastAsia="Times New Roman"/>
                <w:color w:val="000000"/>
                <w:sz w:val="20"/>
                <w:szCs w:val="20"/>
              </w:rPr>
              <w:t>H</w:t>
            </w:r>
            <w:r w:rsidRPr="00A11029">
              <w:rPr>
                <w:rFonts w:eastAsia="Times New Roman"/>
                <w:color w:val="000000"/>
                <w:sz w:val="20"/>
                <w:szCs w:val="20"/>
              </w:rPr>
              <w:t xml:space="preserve">orizontal in </w:t>
            </w:r>
            <w:r w:rsidR="00504F82" w:rsidRPr="00A11029">
              <w:rPr>
                <w:rFonts w:eastAsia="Times New Roman"/>
                <w:color w:val="000000"/>
                <w:sz w:val="20"/>
                <w:szCs w:val="20"/>
              </w:rPr>
              <w:t>D</w:t>
            </w:r>
            <w:r w:rsidRPr="00A11029">
              <w:rPr>
                <w:rFonts w:eastAsia="Times New Roman"/>
                <w:color w:val="000000"/>
                <w:sz w:val="20"/>
                <w:szCs w:val="20"/>
              </w:rPr>
              <w:t>egrees</w:t>
            </w:r>
            <w:r w:rsidR="00504F82" w:rsidRPr="00A11029">
              <w:rPr>
                <w:rFonts w:eastAsia="Times New Roman"/>
                <w:color w:val="000000"/>
                <w:sz w:val="20"/>
                <w:szCs w:val="20"/>
              </w:rPr>
              <w:t>:</w:t>
            </w:r>
          </w:p>
        </w:tc>
        <w:tc>
          <w:tcPr>
            <w:tcW w:w="4548" w:type="dxa"/>
            <w:tcBorders>
              <w:top w:val="nil"/>
              <w:left w:val="nil"/>
              <w:bottom w:val="single" w:sz="4" w:space="0" w:color="auto"/>
              <w:right w:val="single" w:sz="8" w:space="0" w:color="auto"/>
            </w:tcBorders>
            <w:shd w:val="clear" w:color="auto" w:fill="auto"/>
            <w:noWrap/>
            <w:vAlign w:val="center"/>
            <w:hideMark/>
          </w:tcPr>
          <w:p w14:paraId="1B95753E" w14:textId="77777777" w:rsidR="00D0426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&lt;&lt;numeric allowed range 0 to 90 (user input)&gt;&gt; </w:t>
            </w:r>
          </w:p>
        </w:tc>
      </w:tr>
      <w:tr w:rsidR="00676B54" w:rsidRPr="00A8560F" w14:paraId="1B957543" w14:textId="77777777" w:rsidTr="00FB7B9C">
        <w:trPr>
          <w:trHeight w:val="432"/>
        </w:trPr>
        <w:tc>
          <w:tcPr>
            <w:tcW w:w="428" w:type="dxa"/>
            <w:tcBorders>
              <w:top w:val="nil"/>
              <w:left w:val="single" w:sz="8" w:space="0" w:color="auto"/>
              <w:bottom w:val="single" w:sz="4" w:space="0" w:color="auto"/>
              <w:right w:val="single" w:sz="4" w:space="0" w:color="auto"/>
            </w:tcBorders>
            <w:shd w:val="clear" w:color="auto" w:fill="auto"/>
            <w:noWrap/>
            <w:vAlign w:val="center"/>
            <w:hideMark/>
          </w:tcPr>
          <w:p w14:paraId="1B957540" w14:textId="77777777" w:rsidR="00676B54" w:rsidRPr="00E32D8C" w:rsidRDefault="00676B54" w:rsidP="00504F82">
            <w:pPr>
              <w:spacing w:after="0" w:line="240" w:lineRule="auto"/>
              <w:jc w:val="center"/>
              <w:rPr>
                <w:rFonts w:eastAsia="Times New Roman"/>
                <w:color w:val="000000"/>
                <w:sz w:val="20"/>
                <w:szCs w:val="20"/>
              </w:rPr>
            </w:pPr>
            <w:r w:rsidRPr="00AD5BF5">
              <w:rPr>
                <w:rFonts w:eastAsia="Times New Roman"/>
                <w:color w:val="000000"/>
                <w:sz w:val="20"/>
                <w:szCs w:val="20"/>
              </w:rPr>
              <w:t>19</w:t>
            </w:r>
          </w:p>
        </w:tc>
        <w:tc>
          <w:tcPr>
            <w:tcW w:w="4548" w:type="dxa"/>
            <w:tcBorders>
              <w:top w:val="nil"/>
              <w:left w:val="nil"/>
              <w:bottom w:val="single" w:sz="4" w:space="0" w:color="auto"/>
              <w:right w:val="single" w:sz="4" w:space="0" w:color="auto"/>
            </w:tcBorders>
            <w:shd w:val="clear" w:color="auto" w:fill="auto"/>
            <w:noWrap/>
            <w:vAlign w:val="center"/>
            <w:hideMark/>
          </w:tcPr>
          <w:p w14:paraId="1B957541" w14:textId="1DFDE8A8" w:rsidR="00D0426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 xml:space="preserve">Total Conditioned Floor </w:t>
            </w:r>
            <w:r w:rsidR="00504F82" w:rsidRPr="00A11029">
              <w:rPr>
                <w:rFonts w:eastAsia="Times New Roman"/>
                <w:color w:val="000000"/>
                <w:sz w:val="20"/>
                <w:szCs w:val="20"/>
              </w:rPr>
              <w:t>A</w:t>
            </w:r>
            <w:r w:rsidRPr="00A11029">
              <w:rPr>
                <w:rFonts w:eastAsia="Times New Roman"/>
                <w:color w:val="000000"/>
                <w:sz w:val="20"/>
                <w:szCs w:val="20"/>
              </w:rPr>
              <w:t>rea (square feet)</w:t>
            </w:r>
            <w:r w:rsidR="00504F82" w:rsidRPr="00A11029">
              <w:rPr>
                <w:rFonts w:eastAsia="Times New Roman"/>
                <w:color w:val="000000"/>
                <w:sz w:val="20"/>
                <w:szCs w:val="20"/>
              </w:rPr>
              <w:t>:</w:t>
            </w:r>
          </w:p>
        </w:tc>
        <w:tc>
          <w:tcPr>
            <w:tcW w:w="4548" w:type="dxa"/>
            <w:tcBorders>
              <w:top w:val="nil"/>
              <w:left w:val="nil"/>
              <w:bottom w:val="single" w:sz="4" w:space="0" w:color="auto"/>
              <w:right w:val="single" w:sz="8" w:space="0" w:color="auto"/>
            </w:tcBorders>
            <w:shd w:val="clear" w:color="auto" w:fill="auto"/>
            <w:noWrap/>
            <w:vAlign w:val="center"/>
            <w:hideMark/>
          </w:tcPr>
          <w:p w14:paraId="1B957542" w14:textId="77777777"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&lt;&lt;reference value from CF1R)&gt;&gt;</w:t>
            </w:r>
          </w:p>
        </w:tc>
      </w:tr>
      <w:tr w:rsidR="00676B54" w:rsidRPr="00A8560F" w14:paraId="1B957547" w14:textId="77777777" w:rsidTr="00FB7B9C">
        <w:trPr>
          <w:trHeight w:val="432"/>
        </w:trPr>
        <w:tc>
          <w:tcPr>
            <w:tcW w:w="428" w:type="dxa"/>
            <w:tcBorders>
              <w:top w:val="nil"/>
              <w:left w:val="single" w:sz="8" w:space="0" w:color="auto"/>
              <w:bottom w:val="single" w:sz="4" w:space="0" w:color="auto"/>
              <w:right w:val="single" w:sz="4" w:space="0" w:color="auto"/>
            </w:tcBorders>
            <w:shd w:val="clear" w:color="auto" w:fill="auto"/>
            <w:noWrap/>
            <w:vAlign w:val="center"/>
            <w:hideMark/>
          </w:tcPr>
          <w:p w14:paraId="1B957544" w14:textId="77777777" w:rsidR="00676B54" w:rsidRPr="00AD5BF5" w:rsidRDefault="00676B54" w:rsidP="00504F82">
            <w:pPr>
              <w:spacing w:after="0" w:line="240" w:lineRule="auto"/>
              <w:jc w:val="center"/>
              <w:rPr>
                <w:rFonts w:eastAsia="Times New Roman"/>
                <w:color w:val="000000"/>
                <w:sz w:val="20"/>
                <w:szCs w:val="20"/>
              </w:rPr>
            </w:pPr>
            <w:r w:rsidRPr="00AD5BF5">
              <w:rPr>
                <w:rFonts w:eastAsia="Times New Roman"/>
                <w:color w:val="000000"/>
                <w:sz w:val="20"/>
                <w:szCs w:val="20"/>
              </w:rPr>
              <w:t>20</w:t>
            </w:r>
          </w:p>
        </w:tc>
        <w:tc>
          <w:tcPr>
            <w:tcW w:w="4548" w:type="dxa"/>
            <w:tcBorders>
              <w:top w:val="nil"/>
              <w:left w:val="nil"/>
              <w:bottom w:val="single" w:sz="4" w:space="0" w:color="auto"/>
              <w:right w:val="single" w:sz="4" w:space="0" w:color="auto"/>
            </w:tcBorders>
            <w:shd w:val="clear" w:color="auto" w:fill="auto"/>
            <w:noWrap/>
            <w:vAlign w:val="center"/>
            <w:hideMark/>
          </w:tcPr>
          <w:p w14:paraId="1B957545" w14:textId="0835A2D9"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 xml:space="preserve">Number of </w:t>
            </w:r>
            <w:r w:rsidR="00504F82" w:rsidRPr="00A11029">
              <w:rPr>
                <w:rFonts w:eastAsia="Times New Roman"/>
                <w:color w:val="000000"/>
                <w:sz w:val="20"/>
                <w:szCs w:val="20"/>
              </w:rPr>
              <w:t>I</w:t>
            </w:r>
            <w:r w:rsidRPr="00A11029">
              <w:rPr>
                <w:rFonts w:eastAsia="Times New Roman"/>
                <w:color w:val="000000"/>
                <w:sz w:val="20"/>
                <w:szCs w:val="20"/>
              </w:rPr>
              <w:t xml:space="preserve">dentical </w:t>
            </w:r>
            <w:r w:rsidR="00504F82" w:rsidRPr="00A11029">
              <w:rPr>
                <w:rFonts w:eastAsia="Times New Roman"/>
                <w:color w:val="000000"/>
                <w:sz w:val="20"/>
                <w:szCs w:val="20"/>
              </w:rPr>
              <w:t>D</w:t>
            </w:r>
            <w:r w:rsidRPr="00A11029">
              <w:rPr>
                <w:rFonts w:eastAsia="Times New Roman"/>
                <w:color w:val="000000"/>
                <w:sz w:val="20"/>
                <w:szCs w:val="20"/>
              </w:rPr>
              <w:t xml:space="preserve">welling </w:t>
            </w:r>
            <w:r w:rsidR="00504F82" w:rsidRPr="00A11029">
              <w:rPr>
                <w:rFonts w:eastAsia="Times New Roman"/>
                <w:color w:val="000000"/>
                <w:sz w:val="20"/>
                <w:szCs w:val="20"/>
              </w:rPr>
              <w:t>U</w:t>
            </w:r>
            <w:r w:rsidRPr="00A11029">
              <w:rPr>
                <w:rFonts w:eastAsia="Times New Roman"/>
                <w:color w:val="000000"/>
                <w:sz w:val="20"/>
                <w:szCs w:val="20"/>
              </w:rPr>
              <w:t>nits</w:t>
            </w:r>
            <w:r w:rsidR="00504F82" w:rsidRPr="00A11029">
              <w:rPr>
                <w:rFonts w:eastAsia="Times New Roman"/>
                <w:color w:val="000000"/>
                <w:sz w:val="20"/>
                <w:szCs w:val="20"/>
              </w:rPr>
              <w:t>:</w:t>
            </w:r>
          </w:p>
        </w:tc>
        <w:tc>
          <w:tcPr>
            <w:tcW w:w="4548" w:type="dxa"/>
            <w:tcBorders>
              <w:top w:val="nil"/>
              <w:left w:val="nil"/>
              <w:bottom w:val="single" w:sz="4" w:space="0" w:color="auto"/>
              <w:right w:val="single" w:sz="8" w:space="0" w:color="auto"/>
            </w:tcBorders>
            <w:shd w:val="clear" w:color="auto" w:fill="auto"/>
            <w:noWrap/>
            <w:vAlign w:val="center"/>
            <w:hideMark/>
          </w:tcPr>
          <w:p w14:paraId="1B957546" w14:textId="77777777" w:rsidR="00D0426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&lt;&lt;numeric xxx (user input)&gt;&gt;</w:t>
            </w:r>
          </w:p>
        </w:tc>
      </w:tr>
      <w:tr w:rsidR="00676B54" w:rsidRPr="00A8560F" w14:paraId="1B95754B" w14:textId="77777777" w:rsidTr="00FB7B9C">
        <w:trPr>
          <w:trHeight w:val="432"/>
        </w:trPr>
        <w:tc>
          <w:tcPr>
            <w:tcW w:w="428" w:type="dxa"/>
            <w:tcBorders>
              <w:top w:val="nil"/>
              <w:left w:val="single" w:sz="8" w:space="0" w:color="auto"/>
              <w:bottom w:val="single" w:sz="8" w:space="0" w:color="auto"/>
              <w:right w:val="single" w:sz="4" w:space="0" w:color="auto"/>
            </w:tcBorders>
            <w:shd w:val="clear" w:color="auto" w:fill="auto"/>
            <w:noWrap/>
            <w:vAlign w:val="center"/>
            <w:hideMark/>
          </w:tcPr>
          <w:p w14:paraId="1B957548" w14:textId="77777777" w:rsidR="00676B54" w:rsidRPr="00E32D8C" w:rsidRDefault="00676B54" w:rsidP="00504F82">
            <w:pPr>
              <w:spacing w:after="0" w:line="240" w:lineRule="auto"/>
              <w:jc w:val="center"/>
              <w:rPr>
                <w:rFonts w:eastAsia="Times New Roman"/>
                <w:color w:val="000000"/>
                <w:sz w:val="20"/>
                <w:szCs w:val="20"/>
              </w:rPr>
            </w:pPr>
            <w:r w:rsidRPr="00AD5BF5">
              <w:rPr>
                <w:rFonts w:eastAsia="Times New Roman"/>
                <w:color w:val="000000"/>
                <w:sz w:val="20"/>
                <w:szCs w:val="20"/>
              </w:rPr>
              <w:t>21</w:t>
            </w:r>
          </w:p>
        </w:tc>
        <w:tc>
          <w:tcPr>
            <w:tcW w:w="4548" w:type="dxa"/>
            <w:tcBorders>
              <w:top w:val="nil"/>
              <w:left w:val="nil"/>
              <w:bottom w:val="single" w:sz="8" w:space="0" w:color="auto"/>
              <w:right w:val="single" w:sz="4" w:space="0" w:color="auto"/>
            </w:tcBorders>
            <w:shd w:val="clear" w:color="auto" w:fill="auto"/>
            <w:noWrap/>
            <w:vAlign w:val="center"/>
            <w:hideMark/>
          </w:tcPr>
          <w:p w14:paraId="1B957549" w14:textId="2D25B7B6"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Calculated Solar Savings Fraction</w:t>
            </w:r>
            <w:r w:rsidR="00504F82" w:rsidRPr="00A11029">
              <w:rPr>
                <w:rFonts w:eastAsia="Times New Roman"/>
                <w:color w:val="000000"/>
                <w:sz w:val="20"/>
                <w:szCs w:val="20"/>
              </w:rPr>
              <w:t>:</w:t>
            </w:r>
          </w:p>
        </w:tc>
        <w:tc>
          <w:tcPr>
            <w:tcW w:w="4548" w:type="dxa"/>
            <w:tcBorders>
              <w:top w:val="nil"/>
              <w:left w:val="nil"/>
              <w:bottom w:val="single" w:sz="8" w:space="0" w:color="auto"/>
              <w:right w:val="single" w:sz="8" w:space="0" w:color="auto"/>
            </w:tcBorders>
            <w:shd w:val="clear" w:color="auto" w:fill="auto"/>
            <w:noWrap/>
            <w:vAlign w:val="center"/>
            <w:hideMark/>
          </w:tcPr>
          <w:p w14:paraId="1B95754A" w14:textId="77777777" w:rsidR="00676B54" w:rsidRPr="00A11029" w:rsidRDefault="00676B54" w:rsidP="00504F82">
            <w:pPr>
              <w:spacing w:after="0" w:line="240" w:lineRule="auto"/>
              <w:rPr>
                <w:rFonts w:eastAsia="Times New Roman"/>
                <w:color w:val="000000"/>
                <w:sz w:val="20"/>
                <w:szCs w:val="20"/>
              </w:rPr>
            </w:pPr>
            <w:r w:rsidRPr="00A11029">
              <w:rPr>
                <w:rFonts w:eastAsia="Times New Roman"/>
                <w:color w:val="000000"/>
                <w:sz w:val="20"/>
                <w:szCs w:val="20"/>
              </w:rPr>
              <w:t xml:space="preserve"> &lt;&lt;numeric </w:t>
            </w:r>
            <w:proofErr w:type="spellStart"/>
            <w:r w:rsidRPr="00A11029">
              <w:rPr>
                <w:rFonts w:eastAsia="Times New Roman"/>
                <w:color w:val="000000"/>
                <w:sz w:val="20"/>
                <w:szCs w:val="20"/>
              </w:rPr>
              <w:t>x.xx</w:t>
            </w:r>
            <w:proofErr w:type="spellEnd"/>
            <w:r w:rsidRPr="00A11029">
              <w:rPr>
                <w:rFonts w:eastAsia="Times New Roman"/>
                <w:color w:val="000000"/>
                <w:sz w:val="20"/>
                <w:szCs w:val="20"/>
              </w:rPr>
              <w:t xml:space="preserve"> (user input)&gt;&gt;</w:t>
            </w:r>
          </w:p>
        </w:tc>
      </w:tr>
    </w:tbl>
    <w:p w14:paraId="1B95754C" w14:textId="3A93E385" w:rsidR="00D04264" w:rsidRDefault="00D04264" w:rsidP="00A11029">
      <w:pPr>
        <w:spacing w:after="0"/>
        <w:rPr>
          <w:ins w:id="45" w:author="Tam, Danny@Energy" w:date="2018-11-16T13:27:00Z"/>
        </w:rPr>
      </w:pPr>
    </w:p>
    <w:tbl>
      <w:tblPr>
        <w:tblW w:w="4989"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7"/>
        <w:gridCol w:w="10139"/>
      </w:tblGrid>
      <w:tr w:rsidR="003D13C7" w:rsidRPr="007A5934" w14:paraId="545AE9C1" w14:textId="77777777" w:rsidTr="00277630">
        <w:trPr>
          <w:trHeight w:val="144"/>
          <w:ins w:id="46" w:author="Tam, Danny@Energy" w:date="2018-11-16T13:27:00Z"/>
        </w:trPr>
        <w:tc>
          <w:tcPr>
            <w:tcW w:w="11006" w:type="dxa"/>
            <w:gridSpan w:val="2"/>
            <w:tcMar>
              <w:top w:w="0" w:type="dxa"/>
              <w:left w:w="115" w:type="dxa"/>
              <w:bottom w:w="0" w:type="dxa"/>
              <w:right w:w="115" w:type="dxa"/>
            </w:tcMar>
            <w:vAlign w:val="center"/>
          </w:tcPr>
          <w:p w14:paraId="62222E66" w14:textId="77777777" w:rsidR="003D13C7" w:rsidRPr="007A5934" w:rsidRDefault="003D13C7" w:rsidP="00277630">
            <w:pPr>
              <w:keepNext/>
              <w:suppressAutoHyphens/>
              <w:spacing w:after="0" w:line="240" w:lineRule="auto"/>
              <w:outlineLvl w:val="1"/>
              <w:rPr>
                <w:ins w:id="47" w:author="Tam, Danny@Energy" w:date="2018-11-16T13:27:00Z"/>
                <w:rFonts w:asciiTheme="minorHAnsi" w:eastAsia="Times New Roman" w:hAnsiTheme="minorHAnsi"/>
                <w:b/>
                <w:sz w:val="18"/>
                <w:szCs w:val="18"/>
              </w:rPr>
            </w:pPr>
            <w:ins w:id="48" w:author="Tam, Danny@Energy" w:date="2018-11-16T13:27:00Z">
              <w:r>
                <w:rPr>
                  <w:rFonts w:asciiTheme="minorHAnsi" w:eastAsia="Times New Roman" w:hAnsiTheme="minorHAnsi"/>
                  <w:b/>
                  <w:sz w:val="20"/>
                  <w:szCs w:val="20"/>
                </w:rPr>
                <w:t>B</w:t>
              </w:r>
              <w:r w:rsidRPr="007A5934">
                <w:rPr>
                  <w:rFonts w:asciiTheme="minorHAnsi" w:eastAsia="Times New Roman" w:hAnsiTheme="minorHAnsi"/>
                  <w:b/>
                  <w:sz w:val="20"/>
                  <w:szCs w:val="20"/>
                </w:rPr>
                <w:t xml:space="preserve">. </w:t>
              </w:r>
              <w:r>
                <w:rPr>
                  <w:rFonts w:asciiTheme="minorHAnsi" w:eastAsia="Times New Roman" w:hAnsiTheme="minorHAnsi"/>
                  <w:b/>
                  <w:sz w:val="20"/>
                  <w:szCs w:val="20"/>
                </w:rPr>
                <w:t>Solar Savings Fraction Calculator Printout</w:t>
              </w:r>
            </w:ins>
          </w:p>
        </w:tc>
      </w:tr>
      <w:tr w:rsidR="003D13C7" w:rsidRPr="007A5934" w14:paraId="444D26F7" w14:textId="77777777" w:rsidTr="00277630">
        <w:trPr>
          <w:trHeight w:val="144"/>
          <w:ins w:id="49" w:author="Tam, Danny@Energy" w:date="2018-11-16T13:27:00Z"/>
        </w:trPr>
        <w:tc>
          <w:tcPr>
            <w:tcW w:w="636" w:type="dxa"/>
            <w:tcMar>
              <w:top w:w="29" w:type="dxa"/>
              <w:left w:w="115" w:type="dxa"/>
              <w:bottom w:w="29" w:type="dxa"/>
              <w:right w:w="115" w:type="dxa"/>
            </w:tcMar>
            <w:vAlign w:val="center"/>
          </w:tcPr>
          <w:p w14:paraId="3EC6693B" w14:textId="77777777" w:rsidR="003D13C7" w:rsidRPr="007A5934" w:rsidRDefault="003D13C7" w:rsidP="00277630">
            <w:pPr>
              <w:keepNext/>
              <w:spacing w:after="0" w:line="240" w:lineRule="auto"/>
              <w:jc w:val="center"/>
              <w:rPr>
                <w:ins w:id="50" w:author="Tam, Danny@Energy" w:date="2018-11-16T13:27:00Z"/>
                <w:rFonts w:asciiTheme="minorHAnsi" w:eastAsia="Times New Roman" w:hAnsiTheme="minorHAnsi"/>
                <w:sz w:val="18"/>
                <w:szCs w:val="18"/>
              </w:rPr>
            </w:pPr>
            <w:ins w:id="51" w:author="Tam, Danny@Energy" w:date="2018-11-16T13:27:00Z">
              <w:r w:rsidRPr="007A5934">
                <w:rPr>
                  <w:rFonts w:asciiTheme="minorHAnsi" w:eastAsia="Times New Roman" w:hAnsiTheme="minorHAnsi"/>
                  <w:sz w:val="18"/>
                  <w:szCs w:val="18"/>
                </w:rPr>
                <w:t>01</w:t>
              </w:r>
            </w:ins>
          </w:p>
        </w:tc>
        <w:tc>
          <w:tcPr>
            <w:tcW w:w="10370" w:type="dxa"/>
            <w:vAlign w:val="center"/>
          </w:tcPr>
          <w:p w14:paraId="5CBFC749" w14:textId="77777777" w:rsidR="003D13C7" w:rsidRPr="007A5934" w:rsidRDefault="003D13C7" w:rsidP="00277630">
            <w:pPr>
              <w:keepNext/>
              <w:spacing w:after="0" w:line="240" w:lineRule="auto"/>
              <w:rPr>
                <w:ins w:id="52" w:author="Tam, Danny@Energy" w:date="2018-11-16T13:27:00Z"/>
                <w:rFonts w:asciiTheme="minorHAnsi" w:eastAsia="Times New Roman" w:hAnsiTheme="minorHAnsi"/>
                <w:sz w:val="18"/>
                <w:szCs w:val="18"/>
              </w:rPr>
            </w:pPr>
            <w:ins w:id="53" w:author="Tam, Danny@Energy" w:date="2018-11-16T13:27:00Z">
              <w:r>
                <w:rPr>
                  <w:rFonts w:asciiTheme="minorHAnsi" w:eastAsia="Times New Roman" w:hAnsiTheme="minorHAnsi"/>
                  <w:sz w:val="20"/>
                  <w:szCs w:val="18"/>
                </w:rPr>
                <w:t>The result from the approved solar savings fraction calculator must be attached to this form</w:t>
              </w:r>
            </w:ins>
          </w:p>
        </w:tc>
      </w:tr>
    </w:tbl>
    <w:p w14:paraId="568C45E6" w14:textId="77777777" w:rsidR="003D13C7" w:rsidRDefault="003D13C7"/>
    <w:sectPr w:rsidR="003D13C7" w:rsidSect="00504F82">
      <w:headerReference w:type="even" r:id="rId18"/>
      <w:headerReference w:type="default" r:id="rId19"/>
      <w:headerReference w:type="first" r:id="rId20"/>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589F2" w14:textId="77777777" w:rsidR="008C56AB" w:rsidRDefault="008C56AB" w:rsidP="00D1424F">
      <w:pPr>
        <w:spacing w:after="0" w:line="240" w:lineRule="auto"/>
      </w:pPr>
      <w:r>
        <w:separator/>
      </w:r>
    </w:p>
  </w:endnote>
  <w:endnote w:type="continuationSeparator" w:id="0">
    <w:p w14:paraId="74084276" w14:textId="77777777" w:rsidR="008C56AB" w:rsidRDefault="008C56AB" w:rsidP="00D1424F">
      <w:pPr>
        <w:spacing w:after="0" w:line="240" w:lineRule="auto"/>
      </w:pPr>
      <w:r>
        <w:continuationSeparator/>
      </w:r>
    </w:p>
  </w:endnote>
  <w:endnote w:type="continuationNotice" w:id="1">
    <w:p w14:paraId="71290E87" w14:textId="77777777" w:rsidR="008C56AB" w:rsidRDefault="008C56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0CDFA" w14:textId="77777777" w:rsidR="0018433D" w:rsidRDefault="001843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57560" w14:textId="77777777" w:rsidR="00484E92" w:rsidRDefault="00484E92" w:rsidP="00504F82">
    <w:pPr>
      <w:pBdr>
        <w:top w:val="single" w:sz="4" w:space="1" w:color="auto"/>
      </w:pBdr>
      <w:tabs>
        <w:tab w:val="center" w:pos="4320"/>
        <w:tab w:val="right" w:pos="9900"/>
      </w:tabs>
      <w:spacing w:after="0" w:line="240" w:lineRule="auto"/>
      <w:ind w:left="-90"/>
      <w:rPr>
        <w:rFonts w:eastAsia="Times New Roman"/>
        <w:sz w:val="18"/>
        <w:szCs w:val="18"/>
      </w:rPr>
    </w:pPr>
    <w:r w:rsidRPr="00D35432">
      <w:rPr>
        <w:rFonts w:eastAsia="Times New Roman"/>
        <w:sz w:val="18"/>
        <w:szCs w:val="18"/>
      </w:rPr>
      <w:t xml:space="preserve">Registration Number:                                                     </w:t>
    </w:r>
    <w:r>
      <w:rPr>
        <w:rFonts w:eastAsia="Times New Roman"/>
        <w:sz w:val="18"/>
        <w:szCs w:val="18"/>
      </w:rPr>
      <w:t xml:space="preserve">             </w:t>
    </w:r>
    <w:r w:rsidRPr="00D35432">
      <w:rPr>
        <w:rFonts w:eastAsia="Times New Roman"/>
        <w:sz w:val="18"/>
        <w:szCs w:val="18"/>
      </w:rPr>
      <w:t xml:space="preserve">      Registration Date/Time:                                </w:t>
    </w:r>
    <w:r>
      <w:rPr>
        <w:rFonts w:eastAsia="Times New Roman"/>
        <w:sz w:val="18"/>
        <w:szCs w:val="18"/>
      </w:rPr>
      <w:t xml:space="preserve">         </w:t>
    </w:r>
    <w:r w:rsidRPr="00D35432">
      <w:rPr>
        <w:rFonts w:eastAsia="Times New Roman"/>
        <w:sz w:val="18"/>
        <w:szCs w:val="18"/>
      </w:rPr>
      <w:t xml:space="preserve">           HERS Provider:                       </w:t>
    </w:r>
  </w:p>
  <w:p w14:paraId="1B957561" w14:textId="2B121A6F" w:rsidR="00484E92" w:rsidRDefault="00484E92" w:rsidP="00F717C8">
    <w:pPr>
      <w:pBdr>
        <w:top w:val="single" w:sz="4" w:space="1" w:color="auto"/>
      </w:pBdr>
      <w:tabs>
        <w:tab w:val="center" w:pos="4320"/>
        <w:tab w:val="right" w:pos="10800"/>
      </w:tabs>
      <w:spacing w:after="0" w:line="240" w:lineRule="auto"/>
      <w:ind w:left="-90"/>
      <w:rPr>
        <w:rFonts w:eastAsia="Times New Roman"/>
        <w:sz w:val="18"/>
        <w:szCs w:val="18"/>
      </w:rPr>
    </w:pPr>
    <w:r w:rsidRPr="00D35432">
      <w:rPr>
        <w:rFonts w:eastAsia="Times New Roman"/>
        <w:sz w:val="18"/>
        <w:szCs w:val="18"/>
      </w:rPr>
      <w:t>CA Building Energy Efficiency Standards - 201</w:t>
    </w:r>
    <w:ins w:id="22" w:author="Smith, Alexis@Energy" w:date="2018-06-25T10:20:00Z">
      <w:r w:rsidR="004E1530">
        <w:rPr>
          <w:rFonts w:eastAsia="Times New Roman"/>
          <w:sz w:val="18"/>
          <w:szCs w:val="18"/>
        </w:rPr>
        <w:t>9</w:t>
      </w:r>
    </w:ins>
    <w:del w:id="23" w:author="Smith, Alexis@Energy" w:date="2018-06-25T10:20:00Z">
      <w:r w:rsidDel="004E1530">
        <w:rPr>
          <w:rFonts w:eastAsia="Times New Roman"/>
          <w:sz w:val="18"/>
          <w:szCs w:val="18"/>
        </w:rPr>
        <w:delText>6</w:delText>
      </w:r>
    </w:del>
    <w:r w:rsidRPr="00D35432">
      <w:rPr>
        <w:rFonts w:eastAsia="Times New Roman"/>
        <w:sz w:val="18"/>
        <w:szCs w:val="18"/>
      </w:rPr>
      <w:t xml:space="preserve"> Residential Compliance</w:t>
    </w:r>
    <w:r w:rsidRPr="00D35432">
      <w:rPr>
        <w:rFonts w:eastAsia="Times New Roman"/>
        <w:sz w:val="18"/>
        <w:szCs w:val="18"/>
      </w:rPr>
      <w:tab/>
    </w:r>
    <w:r>
      <w:rPr>
        <w:rFonts w:eastAsia="Times New Roman"/>
        <w:sz w:val="18"/>
        <w:szCs w:val="18"/>
      </w:rPr>
      <w:t>January 20</w:t>
    </w:r>
    <w:ins w:id="24" w:author="Smith, Alexis@Energy" w:date="2018-11-02T13:05:00Z">
      <w:r w:rsidR="0018433D">
        <w:rPr>
          <w:rFonts w:eastAsia="Times New Roman"/>
          <w:sz w:val="18"/>
          <w:szCs w:val="18"/>
        </w:rPr>
        <w:t>19</w:t>
      </w:r>
    </w:ins>
    <w:del w:id="25" w:author="Smith, Alexis@Energy" w:date="2018-06-25T10:20:00Z">
      <w:r w:rsidDel="004E1530">
        <w:rPr>
          <w:rFonts w:eastAsia="Times New Roman"/>
          <w:sz w:val="18"/>
          <w:szCs w:val="18"/>
        </w:rPr>
        <w:delText>16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FC9AD" w14:textId="77777777" w:rsidR="0018433D" w:rsidRDefault="0018433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57576" w14:textId="18E879E1" w:rsidR="00484E92" w:rsidRDefault="00484E92" w:rsidP="00504F82">
    <w:pPr>
      <w:pBdr>
        <w:top w:val="single" w:sz="4" w:space="1" w:color="auto"/>
      </w:pBdr>
      <w:tabs>
        <w:tab w:val="center" w:pos="4320"/>
        <w:tab w:val="right" w:pos="10800"/>
      </w:tabs>
      <w:spacing w:after="0" w:line="240" w:lineRule="auto"/>
      <w:ind w:left="-90"/>
      <w:rPr>
        <w:rFonts w:eastAsia="Times New Roman"/>
        <w:sz w:val="18"/>
        <w:szCs w:val="18"/>
      </w:rPr>
    </w:pPr>
    <w:r w:rsidRPr="00D35432">
      <w:rPr>
        <w:rFonts w:eastAsia="Times New Roman"/>
        <w:sz w:val="18"/>
        <w:szCs w:val="18"/>
      </w:rPr>
      <w:t>CA Building Energy Efficiency Standards - 201</w:t>
    </w:r>
    <w:ins w:id="41" w:author="Smith, Alexis@Energy" w:date="2018-06-25T10:20:00Z">
      <w:r w:rsidR="004E1530">
        <w:rPr>
          <w:rFonts w:eastAsia="Times New Roman"/>
          <w:sz w:val="18"/>
          <w:szCs w:val="18"/>
        </w:rPr>
        <w:t>9</w:t>
      </w:r>
    </w:ins>
    <w:del w:id="42" w:author="Smith, Alexis@Energy" w:date="2018-06-25T10:20:00Z">
      <w:r w:rsidDel="004E1530">
        <w:rPr>
          <w:rFonts w:eastAsia="Times New Roman"/>
          <w:sz w:val="18"/>
          <w:szCs w:val="18"/>
        </w:rPr>
        <w:delText>6</w:delText>
      </w:r>
    </w:del>
    <w:r w:rsidRPr="00D35432">
      <w:rPr>
        <w:rFonts w:eastAsia="Times New Roman"/>
        <w:sz w:val="18"/>
        <w:szCs w:val="18"/>
      </w:rPr>
      <w:t xml:space="preserve"> Residential Compliance</w:t>
    </w:r>
    <w:r>
      <w:rPr>
        <w:rFonts w:eastAsia="Times New Roman"/>
        <w:sz w:val="18"/>
        <w:szCs w:val="18"/>
      </w:rPr>
      <w:t xml:space="preserve">          </w:t>
    </w:r>
    <w:r>
      <w:rPr>
        <w:rFonts w:eastAsia="Times New Roman"/>
        <w:sz w:val="18"/>
        <w:szCs w:val="18"/>
      </w:rPr>
      <w:tab/>
      <w:t>January 20</w:t>
    </w:r>
    <w:ins w:id="43" w:author="Smith, Alexis@Energy" w:date="2018-11-02T13:05:00Z">
      <w:r w:rsidR="0018433D">
        <w:rPr>
          <w:rFonts w:eastAsia="Times New Roman"/>
          <w:sz w:val="18"/>
          <w:szCs w:val="18"/>
        </w:rPr>
        <w:t>19</w:t>
      </w:r>
    </w:ins>
    <w:del w:id="44" w:author="Smith, Alexis@Energy" w:date="2018-06-25T10:20:00Z">
      <w:r w:rsidDel="004E1530">
        <w:rPr>
          <w:rFonts w:eastAsia="Times New Roman"/>
          <w:sz w:val="18"/>
          <w:szCs w:val="18"/>
        </w:rPr>
        <w:delText>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6F9A7E" w14:textId="77777777" w:rsidR="008C56AB" w:rsidRDefault="008C56AB" w:rsidP="00D1424F">
      <w:pPr>
        <w:spacing w:after="0" w:line="240" w:lineRule="auto"/>
      </w:pPr>
      <w:r>
        <w:separator/>
      </w:r>
    </w:p>
  </w:footnote>
  <w:footnote w:type="continuationSeparator" w:id="0">
    <w:p w14:paraId="118E53E9" w14:textId="77777777" w:rsidR="008C56AB" w:rsidRDefault="008C56AB" w:rsidP="00D1424F">
      <w:pPr>
        <w:spacing w:after="0" w:line="240" w:lineRule="auto"/>
      </w:pPr>
      <w:r>
        <w:continuationSeparator/>
      </w:r>
    </w:p>
  </w:footnote>
  <w:footnote w:type="continuationNotice" w:id="1">
    <w:p w14:paraId="54C6F438" w14:textId="77777777" w:rsidR="008C56AB" w:rsidRDefault="008C56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57551" w14:textId="77777777" w:rsidR="00484E92" w:rsidRDefault="00A11029">
    <w:pPr>
      <w:pStyle w:val="Header"/>
    </w:pPr>
    <w:r>
      <w:rPr>
        <w:noProof/>
      </w:rPr>
      <w:pict w14:anchorId="1B9575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16407" o:spid="_x0000_s2060"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Pr>
        <w:noProof/>
      </w:rPr>
      <w:pict w14:anchorId="1B95758B">
        <v:shape id="WordPictureWatermark29290422" o:spid="_x0000_s2050" type="#_x0000_t75" style="position:absolute;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57552" w14:textId="24492D3D" w:rsidR="00484E92" w:rsidRPr="00546FC2" w:rsidRDefault="00484E92" w:rsidP="00546FC2">
    <w:pPr>
      <w:suppressAutoHyphens/>
      <w:spacing w:after="0" w:line="240" w:lineRule="auto"/>
      <w:ind w:left="-90"/>
      <w:rPr>
        <w:rFonts w:ascii="Arial" w:eastAsia="Times New Roman" w:hAnsi="Arial" w:cs="Arial"/>
        <w:sz w:val="14"/>
        <w:szCs w:val="14"/>
      </w:rPr>
    </w:pPr>
    <w:r w:rsidRPr="00504F82">
      <w:rPr>
        <w:rFonts w:ascii="Arial" w:eastAsia="Times New Roman" w:hAnsi="Arial" w:cs="Arial"/>
        <w:noProof/>
        <w:sz w:val="14"/>
        <w:szCs w:val="14"/>
      </w:rPr>
      <w:drawing>
        <wp:anchor distT="0" distB="0" distL="114300" distR="114300" simplePos="0" relativeHeight="251657216" behindDoc="0" locked="0" layoutInCell="1" allowOverlap="1" wp14:anchorId="1B95758D" wp14:editId="22B9F891">
          <wp:simplePos x="0" y="0"/>
          <wp:positionH relativeFrom="margin">
            <wp:posOffset>6555105</wp:posOffset>
          </wp:positionH>
          <wp:positionV relativeFrom="margin">
            <wp:posOffset>-1076325</wp:posOffset>
          </wp:positionV>
          <wp:extent cx="351790" cy="30861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1790" cy="308610"/>
                  </a:xfrm>
                  <a:prstGeom prst="rect">
                    <a:avLst/>
                  </a:prstGeom>
                  <a:noFill/>
                </pic:spPr>
              </pic:pic>
            </a:graphicData>
          </a:graphic>
          <wp14:sizeRelV relativeFrom="margin">
            <wp14:pctHeight>0</wp14:pctHeight>
          </wp14:sizeRelV>
        </wp:anchor>
      </w:drawing>
    </w:r>
    <w:r>
      <w:rPr>
        <w:rFonts w:ascii="Arial" w:eastAsia="Times New Roman" w:hAnsi="Arial" w:cs="Arial"/>
        <w:noProof/>
        <w:sz w:val="14"/>
        <w:szCs w:val="14"/>
      </w:rPr>
      <w:drawing>
        <wp:anchor distT="0" distB="0" distL="114300" distR="114300" simplePos="0" relativeHeight="251660288" behindDoc="1" locked="0" layoutInCell="0" allowOverlap="1" wp14:anchorId="417B40D2" wp14:editId="0ADA39EA">
          <wp:simplePos x="0" y="0"/>
          <wp:positionH relativeFrom="margin">
            <wp:align>center</wp:align>
          </wp:positionH>
          <wp:positionV relativeFrom="margin">
            <wp:align>center</wp:align>
          </wp:positionV>
          <wp:extent cx="9144000" cy="6858000"/>
          <wp:effectExtent l="0" t="0" r="0" b="0"/>
          <wp:wrapNone/>
          <wp:docPr id="24" name="Picture 24"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atermark"/>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00A11029">
      <w:rPr>
        <w:rFonts w:ascii="Arial" w:eastAsia="Times New Roman" w:hAnsi="Arial" w:cs="Arial"/>
        <w:noProof/>
        <w:sz w:val="14"/>
        <w:szCs w:val="14"/>
      </w:rPr>
      <w:pict w14:anchorId="1B9575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16408" o:spid="_x0000_s2061" type="#_x0000_t75" style="position:absolute;left:0;text-align:left;margin-left:0;margin-top:0;width:10in;height:540pt;z-index:-251658233;mso-position-horizontal:center;mso-position-horizontal-relative:margin;mso-position-vertical:center;mso-position-vertical-relative:margin" o:allowincell="f">
          <v:imagedata r:id="rId3" o:title="Watermark" gain="19661f" blacklevel="22938f"/>
          <w10:wrap anchorx="margin" anchory="margin"/>
        </v:shape>
      </w:pict>
    </w:r>
    <w:r w:rsidRPr="00546FC2">
      <w:rPr>
        <w:rFonts w:ascii="Arial" w:eastAsia="Times New Roman" w:hAnsi="Arial" w:cs="Arial"/>
        <w:sz w:val="14"/>
        <w:szCs w:val="14"/>
      </w:rPr>
      <w:t>STATE OF CALIFORNIA</w:t>
    </w:r>
  </w:p>
  <w:p w14:paraId="1B957553" w14:textId="77777777" w:rsidR="00484E92" w:rsidRPr="00546FC2" w:rsidRDefault="00484E92" w:rsidP="00546FC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OG 100 SOLAR WATER HEATING WORKSHEET</w:t>
    </w:r>
  </w:p>
  <w:p w14:paraId="1B957554" w14:textId="74ACA8E6" w:rsidR="00484E92" w:rsidRPr="00546FC2" w:rsidRDefault="00484E92" w:rsidP="00546FC2">
    <w:pPr>
      <w:suppressAutoHyphens/>
      <w:spacing w:after="0" w:line="240" w:lineRule="auto"/>
      <w:ind w:left="-90"/>
      <w:rPr>
        <w:rFonts w:ascii="Arial" w:eastAsia="Times New Roman" w:hAnsi="Arial" w:cs="Arial"/>
        <w:sz w:val="14"/>
        <w:szCs w:val="14"/>
      </w:rPr>
    </w:pPr>
    <w:r w:rsidRPr="00546FC2">
      <w:rPr>
        <w:rFonts w:ascii="Arial" w:eastAsia="Times New Roman" w:hAnsi="Arial" w:cs="Arial"/>
        <w:sz w:val="14"/>
        <w:szCs w:val="14"/>
      </w:rPr>
      <w:t>CEC-</w:t>
    </w:r>
    <w:r>
      <w:rPr>
        <w:rFonts w:ascii="Arial" w:eastAsia="Times New Roman" w:hAnsi="Arial" w:cs="Arial"/>
        <w:sz w:val="14"/>
        <w:szCs w:val="14"/>
      </w:rPr>
      <w:t>CF1R-STH-0</w:t>
    </w:r>
    <w:ins w:id="16" w:author="Smith, Alexis@Energy" w:date="2018-06-25T10:36:00Z">
      <w:r w:rsidR="00400B53">
        <w:rPr>
          <w:rFonts w:ascii="Arial" w:eastAsia="Times New Roman" w:hAnsi="Arial" w:cs="Arial"/>
          <w:sz w:val="14"/>
          <w:szCs w:val="14"/>
        </w:rPr>
        <w:t>1</w:t>
      </w:r>
    </w:ins>
    <w:del w:id="17" w:author="Smith, Alexis@Energy" w:date="2018-06-25T10:36:00Z">
      <w:r w:rsidDel="00400B53">
        <w:rPr>
          <w:rFonts w:ascii="Arial" w:eastAsia="Times New Roman" w:hAnsi="Arial" w:cs="Arial"/>
          <w:sz w:val="14"/>
          <w:szCs w:val="14"/>
        </w:rPr>
        <w:delText>2</w:delText>
      </w:r>
    </w:del>
    <w:r w:rsidRPr="00546FC2">
      <w:rPr>
        <w:rFonts w:ascii="Arial" w:eastAsia="Times New Roman" w:hAnsi="Arial" w:cs="Arial"/>
        <w:sz w:val="14"/>
        <w:szCs w:val="14"/>
      </w:rPr>
      <w:t xml:space="preserve">-E (Revised </w:t>
    </w:r>
    <w:r>
      <w:rPr>
        <w:rFonts w:ascii="Arial" w:eastAsia="Times New Roman" w:hAnsi="Arial" w:cs="Arial"/>
        <w:sz w:val="14"/>
        <w:szCs w:val="14"/>
      </w:rPr>
      <w:t>01/</w:t>
    </w:r>
    <w:ins w:id="18" w:author="Smith, Alexis@Energy" w:date="2018-11-02T13:04:00Z">
      <w:r w:rsidR="0018433D">
        <w:rPr>
          <w:rFonts w:ascii="Arial" w:eastAsia="Times New Roman" w:hAnsi="Arial" w:cs="Arial"/>
          <w:sz w:val="14"/>
          <w:szCs w:val="14"/>
        </w:rPr>
        <w:t>19</w:t>
      </w:r>
    </w:ins>
    <w:del w:id="19" w:author="Smith, Alexis@Energy" w:date="2018-06-25T10:20:00Z">
      <w:r w:rsidDel="004E1530">
        <w:rPr>
          <w:rFonts w:ascii="Arial" w:eastAsia="Times New Roman" w:hAnsi="Arial" w:cs="Arial"/>
          <w:sz w:val="14"/>
          <w:szCs w:val="14"/>
        </w:rPr>
        <w:delText>16</w:delText>
      </w:r>
    </w:del>
    <w:r w:rsidRPr="00546FC2">
      <w:rPr>
        <w:rFonts w:ascii="Arial" w:eastAsia="Times New Roman" w:hAnsi="Arial" w:cs="Arial"/>
        <w:sz w:val="14"/>
        <w:szCs w:val="14"/>
      </w:rPr>
      <w:t xml:space="preserve">)                                                                                                                            </w:t>
    </w:r>
    <w:r>
      <w:rPr>
        <w:rFonts w:ascii="Arial" w:eastAsia="Times New Roman" w:hAnsi="Arial" w:cs="Arial"/>
        <w:sz w:val="14"/>
        <w:szCs w:val="14"/>
      </w:rPr>
      <w:t xml:space="preserve"> </w:t>
    </w:r>
    <w:r w:rsidRPr="00546FC2">
      <w:rPr>
        <w:rFonts w:ascii="Arial" w:eastAsia="Times New Roman"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44"/>
      <w:gridCol w:w="1130"/>
      <w:gridCol w:w="2425"/>
    </w:tblGrid>
    <w:tr w:rsidR="00484E92" w:rsidRPr="00486D6D" w14:paraId="1B957557" w14:textId="77777777" w:rsidTr="00574CB5">
      <w:trPr>
        <w:cantSplit/>
        <w:trHeight w:val="288"/>
      </w:trPr>
      <w:tc>
        <w:tcPr>
          <w:tcW w:w="3877" w:type="pct"/>
          <w:gridSpan w:val="2"/>
          <w:tcBorders>
            <w:right w:val="nil"/>
          </w:tcBorders>
          <w:vAlign w:val="center"/>
        </w:tcPr>
        <w:p w14:paraId="1B957555" w14:textId="77777777" w:rsidR="00484E92" w:rsidRPr="00486D6D" w:rsidRDefault="00484E92" w:rsidP="00486D6D">
          <w:pPr>
            <w:keepNext/>
            <w:spacing w:after="0" w:line="240" w:lineRule="auto"/>
            <w:outlineLvl w:val="0"/>
            <w:rPr>
              <w:rFonts w:eastAsia="Times New Roman"/>
              <w:b/>
              <w:bCs/>
              <w:sz w:val="20"/>
              <w:szCs w:val="20"/>
            </w:rPr>
          </w:pPr>
          <w:r w:rsidRPr="00486D6D">
            <w:rPr>
              <w:rFonts w:eastAsia="Times New Roman"/>
              <w:bCs/>
              <w:sz w:val="20"/>
              <w:szCs w:val="20"/>
            </w:rPr>
            <w:t>CERTIFICATE OF COMPLIANCE</w:t>
          </w:r>
        </w:p>
      </w:tc>
      <w:tc>
        <w:tcPr>
          <w:tcW w:w="1123" w:type="pct"/>
          <w:tcBorders>
            <w:left w:val="nil"/>
          </w:tcBorders>
          <w:tcMar>
            <w:left w:w="115" w:type="dxa"/>
            <w:right w:w="115" w:type="dxa"/>
          </w:tcMar>
          <w:vAlign w:val="center"/>
        </w:tcPr>
        <w:p w14:paraId="1B957556" w14:textId="34580474" w:rsidR="00484E92" w:rsidRPr="00486D6D" w:rsidRDefault="00484E92">
          <w:pPr>
            <w:keepNext/>
            <w:spacing w:after="0" w:line="240" w:lineRule="auto"/>
            <w:jc w:val="right"/>
            <w:outlineLvl w:val="0"/>
            <w:rPr>
              <w:rFonts w:eastAsia="Times New Roman"/>
              <w:b/>
              <w:bCs/>
              <w:sz w:val="20"/>
              <w:szCs w:val="20"/>
            </w:rPr>
          </w:pPr>
          <w:r>
            <w:rPr>
              <w:rFonts w:asciiTheme="minorHAnsi" w:eastAsia="Times New Roman" w:hAnsiTheme="minorHAnsi"/>
              <w:bCs/>
              <w:sz w:val="20"/>
              <w:szCs w:val="20"/>
            </w:rPr>
            <w:t>CF1R-STH-0</w:t>
          </w:r>
          <w:del w:id="20" w:author="Smith, Alexis@Energy" w:date="2018-06-25T10:36:00Z">
            <w:r w:rsidDel="00400B53">
              <w:rPr>
                <w:rFonts w:asciiTheme="minorHAnsi" w:eastAsia="Times New Roman" w:hAnsiTheme="minorHAnsi"/>
                <w:bCs/>
                <w:sz w:val="20"/>
                <w:szCs w:val="20"/>
              </w:rPr>
              <w:delText>2</w:delText>
            </w:r>
          </w:del>
          <w:ins w:id="21" w:author="Smith, Alexis@Energy" w:date="2018-06-25T10:36:00Z">
            <w:r w:rsidR="00400B53">
              <w:rPr>
                <w:rFonts w:asciiTheme="minorHAnsi" w:eastAsia="Times New Roman" w:hAnsiTheme="minorHAnsi"/>
                <w:bCs/>
                <w:sz w:val="20"/>
                <w:szCs w:val="20"/>
              </w:rPr>
              <w:t>1</w:t>
            </w:r>
          </w:ins>
          <w:r>
            <w:rPr>
              <w:rFonts w:asciiTheme="minorHAnsi" w:eastAsia="Times New Roman" w:hAnsiTheme="minorHAnsi"/>
              <w:bCs/>
              <w:sz w:val="20"/>
              <w:szCs w:val="20"/>
            </w:rPr>
            <w:t>-E</w:t>
          </w:r>
        </w:p>
      </w:tc>
    </w:tr>
    <w:tr w:rsidR="00484E92" w:rsidRPr="00486D6D" w14:paraId="1B95755A" w14:textId="77777777" w:rsidTr="00574CB5">
      <w:trPr>
        <w:cantSplit/>
        <w:trHeight w:val="288"/>
      </w:trPr>
      <w:tc>
        <w:tcPr>
          <w:tcW w:w="3877" w:type="pct"/>
          <w:gridSpan w:val="2"/>
          <w:tcBorders>
            <w:right w:val="nil"/>
          </w:tcBorders>
        </w:tcPr>
        <w:p w14:paraId="1B957558" w14:textId="77777777" w:rsidR="00484E92" w:rsidRPr="00486D6D" w:rsidRDefault="00484E92" w:rsidP="00486D6D">
          <w:pPr>
            <w:keepNext/>
            <w:spacing w:after="0" w:line="240" w:lineRule="auto"/>
            <w:outlineLvl w:val="0"/>
            <w:rPr>
              <w:rFonts w:eastAsia="Times New Roman"/>
              <w:bCs/>
              <w:sz w:val="20"/>
              <w:szCs w:val="20"/>
            </w:rPr>
          </w:pPr>
          <w:r>
            <w:rPr>
              <w:rFonts w:asciiTheme="minorHAnsi" w:eastAsia="Times New Roman" w:hAnsiTheme="minorHAnsi"/>
              <w:bCs/>
              <w:sz w:val="20"/>
              <w:szCs w:val="20"/>
            </w:rPr>
            <w:t>OG 100 Solar Water Heating Worksheet</w:t>
          </w:r>
        </w:p>
      </w:tc>
      <w:tc>
        <w:tcPr>
          <w:tcW w:w="1123" w:type="pct"/>
          <w:tcBorders>
            <w:left w:val="nil"/>
          </w:tcBorders>
        </w:tcPr>
        <w:p w14:paraId="1B957559" w14:textId="141D281F" w:rsidR="00484E92" w:rsidRPr="00486D6D" w:rsidRDefault="00484E92" w:rsidP="00486D6D">
          <w:pPr>
            <w:keepNext/>
            <w:spacing w:after="0" w:line="240" w:lineRule="auto"/>
            <w:jc w:val="right"/>
            <w:outlineLvl w:val="0"/>
            <w:rPr>
              <w:rFonts w:eastAsia="Times New Roman"/>
              <w:bCs/>
              <w:sz w:val="20"/>
              <w:szCs w:val="20"/>
            </w:rPr>
          </w:pPr>
          <w:r w:rsidRPr="00486D6D">
            <w:rPr>
              <w:rFonts w:eastAsia="Times New Roman"/>
              <w:bCs/>
              <w:sz w:val="20"/>
              <w:szCs w:val="20"/>
            </w:rPr>
            <w:tab/>
            <w:t xml:space="preserve">(Page </w:t>
          </w:r>
          <w:r w:rsidRPr="00486D6D">
            <w:rPr>
              <w:rFonts w:eastAsia="Times New Roman"/>
              <w:bCs/>
              <w:sz w:val="20"/>
              <w:szCs w:val="20"/>
            </w:rPr>
            <w:fldChar w:fldCharType="begin"/>
          </w:r>
          <w:r w:rsidRPr="00486D6D">
            <w:rPr>
              <w:rFonts w:eastAsia="Times New Roman"/>
              <w:bCs/>
              <w:sz w:val="20"/>
              <w:szCs w:val="20"/>
            </w:rPr>
            <w:instrText xml:space="preserve"> PAGE   \* MERGEFORMAT </w:instrText>
          </w:r>
          <w:r w:rsidRPr="00486D6D">
            <w:rPr>
              <w:rFonts w:eastAsia="Times New Roman"/>
              <w:bCs/>
              <w:sz w:val="20"/>
              <w:szCs w:val="20"/>
            </w:rPr>
            <w:fldChar w:fldCharType="separate"/>
          </w:r>
          <w:r w:rsidR="00A11029">
            <w:rPr>
              <w:rFonts w:eastAsia="Times New Roman"/>
              <w:bCs/>
              <w:noProof/>
              <w:sz w:val="20"/>
              <w:szCs w:val="20"/>
            </w:rPr>
            <w:t>2</w:t>
          </w:r>
          <w:r w:rsidRPr="00486D6D">
            <w:rPr>
              <w:rFonts w:eastAsia="Times New Roman"/>
              <w:bCs/>
              <w:sz w:val="20"/>
              <w:szCs w:val="20"/>
            </w:rPr>
            <w:fldChar w:fldCharType="end"/>
          </w:r>
          <w:r w:rsidRPr="00486D6D">
            <w:rPr>
              <w:rFonts w:eastAsia="Times New Roman"/>
              <w:bCs/>
              <w:sz w:val="20"/>
              <w:szCs w:val="20"/>
            </w:rPr>
            <w:t xml:space="preserve"> of </w:t>
          </w:r>
          <w:r w:rsidRPr="00486D6D">
            <w:rPr>
              <w:rFonts w:eastAsia="Times New Roman"/>
              <w:bCs/>
              <w:sz w:val="20"/>
              <w:szCs w:val="20"/>
            </w:rPr>
            <w:fldChar w:fldCharType="begin"/>
          </w:r>
          <w:r w:rsidRPr="00486D6D">
            <w:rPr>
              <w:rFonts w:eastAsia="Times New Roman"/>
              <w:bCs/>
              <w:sz w:val="20"/>
              <w:szCs w:val="20"/>
            </w:rPr>
            <w:instrText xml:space="preserve"> SECTIONPAGES   \* MERGEFORMAT </w:instrText>
          </w:r>
          <w:r w:rsidRPr="00486D6D">
            <w:rPr>
              <w:rFonts w:eastAsia="Times New Roman"/>
              <w:bCs/>
              <w:sz w:val="20"/>
              <w:szCs w:val="20"/>
            </w:rPr>
            <w:fldChar w:fldCharType="separate"/>
          </w:r>
          <w:r w:rsidR="00A11029">
            <w:rPr>
              <w:rFonts w:eastAsia="Times New Roman"/>
              <w:bCs/>
              <w:noProof/>
              <w:sz w:val="20"/>
              <w:szCs w:val="20"/>
            </w:rPr>
            <w:t>2</w:t>
          </w:r>
          <w:r w:rsidRPr="00486D6D">
            <w:rPr>
              <w:rFonts w:eastAsia="Times New Roman"/>
              <w:bCs/>
              <w:sz w:val="20"/>
              <w:szCs w:val="20"/>
            </w:rPr>
            <w:fldChar w:fldCharType="end"/>
          </w:r>
          <w:r w:rsidRPr="00486D6D">
            <w:rPr>
              <w:rFonts w:eastAsia="Times New Roman"/>
              <w:bCs/>
              <w:sz w:val="20"/>
              <w:szCs w:val="20"/>
            </w:rPr>
            <w:t>)</w:t>
          </w:r>
        </w:p>
      </w:tc>
    </w:tr>
    <w:tr w:rsidR="00484E92" w:rsidRPr="00486D6D" w14:paraId="1B95755D" w14:textId="77777777" w:rsidTr="00574CB5">
      <w:trPr>
        <w:cantSplit/>
        <w:trHeight w:val="288"/>
      </w:trPr>
      <w:tc>
        <w:tcPr>
          <w:tcW w:w="3354" w:type="pct"/>
        </w:tcPr>
        <w:p w14:paraId="1B95755B" w14:textId="77777777" w:rsidR="00484E92" w:rsidRPr="00486D6D" w:rsidRDefault="00484E92" w:rsidP="00486D6D">
          <w:pPr>
            <w:spacing w:after="0" w:line="240" w:lineRule="auto"/>
            <w:rPr>
              <w:rFonts w:eastAsia="Times New Roman"/>
              <w:sz w:val="12"/>
              <w:szCs w:val="12"/>
            </w:rPr>
          </w:pPr>
          <w:r w:rsidRPr="00486D6D">
            <w:rPr>
              <w:rFonts w:eastAsia="Times New Roman"/>
              <w:sz w:val="12"/>
              <w:szCs w:val="12"/>
            </w:rPr>
            <w:t>Project Name:</w:t>
          </w:r>
        </w:p>
      </w:tc>
      <w:tc>
        <w:tcPr>
          <w:tcW w:w="1646" w:type="pct"/>
          <w:gridSpan w:val="2"/>
        </w:tcPr>
        <w:p w14:paraId="1B95755C" w14:textId="77777777" w:rsidR="00484E92" w:rsidRPr="00486D6D" w:rsidRDefault="00484E92" w:rsidP="00486D6D">
          <w:pPr>
            <w:spacing w:after="0" w:line="240" w:lineRule="auto"/>
            <w:rPr>
              <w:rFonts w:eastAsia="Times New Roman"/>
              <w:sz w:val="12"/>
              <w:szCs w:val="12"/>
            </w:rPr>
          </w:pPr>
          <w:r w:rsidRPr="00486D6D">
            <w:rPr>
              <w:rFonts w:eastAsia="Times New Roman"/>
              <w:sz w:val="12"/>
              <w:szCs w:val="12"/>
            </w:rPr>
            <w:t>Date Prepared:</w:t>
          </w:r>
        </w:p>
      </w:tc>
    </w:tr>
  </w:tbl>
  <w:p w14:paraId="1B95755E" w14:textId="77777777" w:rsidR="00484E92" w:rsidRPr="00504F82" w:rsidRDefault="00484E92" w:rsidP="00486D6D">
    <w:pPr>
      <w:pStyle w:val="Head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57563" w14:textId="77777777" w:rsidR="00484E92" w:rsidRDefault="00A11029">
    <w:pPr>
      <w:pStyle w:val="Header"/>
    </w:pPr>
    <w:r>
      <w:rPr>
        <w:noProof/>
      </w:rPr>
      <w:pict w14:anchorId="1B957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16406" o:spid="_x0000_s2059"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r>
      <w:rPr>
        <w:noProof/>
      </w:rPr>
      <w:pict w14:anchorId="1B957590">
        <v:shape id="WordPictureWatermark29290421" o:spid="_x0000_s2049" type="#_x0000_t75" style="position:absolute;margin-left:0;margin-top:0;width:10in;height:540pt;z-index:-251658239;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57565" w14:textId="77777777" w:rsidR="00484E92" w:rsidRDefault="00A11029">
    <w:pPr>
      <w:pStyle w:val="Header"/>
    </w:pPr>
    <w:r>
      <w:rPr>
        <w:noProof/>
      </w:rPr>
      <w:pict w14:anchorId="1B95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16410" o:spid="_x0000_s2063"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Pr>
        <w:noProof/>
      </w:rPr>
      <w:pict w14:anchorId="1B957592">
        <v:shape id="WordPictureWatermark29290428" o:spid="_x0000_s2056" type="#_x0000_t75" style="position:absolute;margin-left:0;margin-top:0;width:10in;height:540pt;z-index:-251658236;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517"/>
      <w:gridCol w:w="4502"/>
    </w:tblGrid>
    <w:tr w:rsidR="00484E92" w14:paraId="5683F0E1" w14:textId="77777777" w:rsidTr="00504F82">
      <w:trPr>
        <w:cantSplit/>
        <w:trHeight w:val="288"/>
      </w:trPr>
      <w:tc>
        <w:tcPr>
          <w:tcW w:w="2957" w:type="pct"/>
          <w:tcBorders>
            <w:left w:val="single" w:sz="4" w:space="0" w:color="auto"/>
            <w:bottom w:val="single" w:sz="4" w:space="0" w:color="auto"/>
            <w:right w:val="nil"/>
          </w:tcBorders>
          <w:vAlign w:val="center"/>
        </w:tcPr>
        <w:p w14:paraId="3E855424" w14:textId="679FD403" w:rsidR="00484E92" w:rsidRPr="00504F82" w:rsidRDefault="00484E92" w:rsidP="00504F82">
          <w:pPr>
            <w:keepNext/>
            <w:spacing w:after="0" w:line="240" w:lineRule="auto"/>
            <w:outlineLvl w:val="0"/>
            <w:rPr>
              <w:rFonts w:asciiTheme="minorHAnsi" w:hAnsiTheme="minorHAnsi"/>
            </w:rPr>
          </w:pPr>
          <w:r w:rsidRPr="00504F82">
            <w:rPr>
              <w:rFonts w:asciiTheme="minorHAnsi" w:hAnsiTheme="minorHAnsi"/>
              <w:sz w:val="20"/>
            </w:rPr>
            <w:t xml:space="preserve">CERTIFICATE OF COMPLIANCE – USER </w:t>
          </w:r>
          <w:r w:rsidRPr="00F717C8">
            <w:rPr>
              <w:sz w:val="20"/>
              <w:szCs w:val="20"/>
            </w:rPr>
            <w:t>INSTRUCTIONS</w:t>
          </w:r>
        </w:p>
      </w:tc>
      <w:tc>
        <w:tcPr>
          <w:tcW w:w="2043" w:type="pct"/>
          <w:tcBorders>
            <w:left w:val="nil"/>
            <w:bottom w:val="single" w:sz="4" w:space="0" w:color="auto"/>
          </w:tcBorders>
          <w:tcMar>
            <w:left w:w="115" w:type="dxa"/>
            <w:right w:w="115" w:type="dxa"/>
          </w:tcMar>
          <w:vAlign w:val="center"/>
        </w:tcPr>
        <w:p w14:paraId="1BF9BAE7" w14:textId="73360791" w:rsidR="00484E92" w:rsidRPr="00504F82" w:rsidRDefault="00484E92" w:rsidP="0018433D">
          <w:pPr>
            <w:keepNext/>
            <w:spacing w:after="0" w:line="240" w:lineRule="auto"/>
            <w:outlineLvl w:val="0"/>
            <w:rPr>
              <w:rFonts w:asciiTheme="minorHAnsi" w:hAnsiTheme="minorHAnsi"/>
            </w:rPr>
          </w:pPr>
          <w:r>
            <w:rPr>
              <w:rFonts w:asciiTheme="minorHAnsi" w:hAnsiTheme="minorHAnsi"/>
              <w:sz w:val="20"/>
            </w:rPr>
            <w:t xml:space="preserve">                                                                   </w:t>
          </w:r>
          <w:r w:rsidRPr="00504F82">
            <w:rPr>
              <w:rFonts w:asciiTheme="minorHAnsi" w:hAnsiTheme="minorHAnsi"/>
              <w:sz w:val="20"/>
            </w:rPr>
            <w:t>CF1R-STH-0</w:t>
          </w:r>
          <w:ins w:id="39" w:author="Smith, Alexis@Energy" w:date="2018-11-02T13:05:00Z">
            <w:r w:rsidR="0018433D">
              <w:rPr>
                <w:rFonts w:asciiTheme="minorHAnsi" w:hAnsiTheme="minorHAnsi"/>
                <w:sz w:val="20"/>
              </w:rPr>
              <w:t>1</w:t>
            </w:r>
          </w:ins>
          <w:del w:id="40" w:author="Smith, Alexis@Energy" w:date="2018-06-25T10:36:00Z">
            <w:r w:rsidRPr="00504F82" w:rsidDel="00400B53">
              <w:rPr>
                <w:rFonts w:asciiTheme="minorHAnsi" w:hAnsiTheme="minorHAnsi"/>
                <w:sz w:val="20"/>
              </w:rPr>
              <w:delText>2</w:delText>
            </w:r>
          </w:del>
          <w:r w:rsidRPr="00504F82">
            <w:rPr>
              <w:rFonts w:asciiTheme="minorHAnsi" w:hAnsiTheme="minorHAnsi"/>
              <w:sz w:val="20"/>
            </w:rPr>
            <w:t>-E</w:t>
          </w:r>
        </w:p>
      </w:tc>
    </w:tr>
    <w:tr w:rsidR="00484E92" w14:paraId="0A4EF913" w14:textId="77777777" w:rsidTr="00504F82">
      <w:trPr>
        <w:cantSplit/>
        <w:trHeight w:val="288"/>
      </w:trPr>
      <w:tc>
        <w:tcPr>
          <w:tcW w:w="5000" w:type="pct"/>
          <w:gridSpan w:val="2"/>
        </w:tcPr>
        <w:p w14:paraId="4D211C7E" w14:textId="24A52655" w:rsidR="00484E92" w:rsidRPr="00504F82" w:rsidRDefault="00484E92" w:rsidP="00504F82">
          <w:pPr>
            <w:tabs>
              <w:tab w:val="right" w:pos="10543"/>
            </w:tabs>
            <w:spacing w:after="0" w:line="240" w:lineRule="auto"/>
            <w:rPr>
              <w:rFonts w:asciiTheme="minorHAnsi" w:hAnsiTheme="minorHAnsi"/>
              <w:sz w:val="12"/>
            </w:rPr>
          </w:pPr>
          <w:r w:rsidRPr="00504F82">
            <w:rPr>
              <w:rFonts w:asciiTheme="minorHAnsi" w:hAnsiTheme="minorHAnsi"/>
              <w:sz w:val="20"/>
            </w:rPr>
            <w:t>OG 100 Solar Water Heating Worksheet</w:t>
          </w:r>
          <w:r>
            <w:t xml:space="preserve">                                                                                                                                        </w:t>
          </w:r>
          <w:r w:rsidRPr="00504F82">
            <w:rPr>
              <w:rFonts w:asciiTheme="minorHAnsi" w:hAnsiTheme="minorHAnsi"/>
              <w:sz w:val="20"/>
            </w:rPr>
            <w:t xml:space="preserve">(Page </w:t>
          </w:r>
          <w:r w:rsidRPr="00504F82">
            <w:rPr>
              <w:rFonts w:asciiTheme="minorHAnsi" w:hAnsiTheme="minorHAnsi"/>
              <w:sz w:val="20"/>
            </w:rPr>
            <w:fldChar w:fldCharType="begin"/>
          </w:r>
          <w:r w:rsidRPr="00504F82">
            <w:rPr>
              <w:rFonts w:asciiTheme="minorHAnsi" w:hAnsiTheme="minorHAnsi"/>
              <w:sz w:val="20"/>
            </w:rPr>
            <w:instrText xml:space="preserve"> PAGE   \* MERGEFORMAT </w:instrText>
          </w:r>
          <w:r w:rsidRPr="00504F82">
            <w:rPr>
              <w:rFonts w:asciiTheme="minorHAnsi" w:hAnsiTheme="minorHAnsi"/>
              <w:sz w:val="20"/>
            </w:rPr>
            <w:fldChar w:fldCharType="separate"/>
          </w:r>
          <w:r w:rsidR="00A11029">
            <w:rPr>
              <w:rFonts w:asciiTheme="minorHAnsi" w:hAnsiTheme="minorHAnsi"/>
              <w:noProof/>
              <w:sz w:val="20"/>
            </w:rPr>
            <w:t>1</w:t>
          </w:r>
          <w:r w:rsidRPr="00504F82">
            <w:rPr>
              <w:rFonts w:asciiTheme="minorHAnsi" w:hAnsiTheme="minorHAnsi"/>
              <w:sz w:val="20"/>
            </w:rPr>
            <w:fldChar w:fldCharType="end"/>
          </w:r>
          <w:r w:rsidRPr="00504F82">
            <w:rPr>
              <w:rFonts w:asciiTheme="minorHAnsi" w:hAnsiTheme="minorHAnsi"/>
              <w:sz w:val="20"/>
            </w:rPr>
            <w:t xml:space="preserve"> of </w:t>
          </w:r>
          <w:r w:rsidRPr="00504F82">
            <w:rPr>
              <w:sz w:val="20"/>
            </w:rPr>
            <w:fldChar w:fldCharType="begin"/>
          </w:r>
          <w:r w:rsidRPr="00504F82">
            <w:rPr>
              <w:sz w:val="20"/>
            </w:rPr>
            <w:instrText xml:space="preserve"> SECTIONPAGES   \* MERGEFORMAT </w:instrText>
          </w:r>
          <w:r w:rsidRPr="00504F82">
            <w:rPr>
              <w:sz w:val="20"/>
            </w:rPr>
            <w:fldChar w:fldCharType="separate"/>
          </w:r>
          <w:r w:rsidR="00A11029">
            <w:rPr>
              <w:noProof/>
              <w:sz w:val="20"/>
            </w:rPr>
            <w:t>1</w:t>
          </w:r>
          <w:r w:rsidRPr="00504F82">
            <w:rPr>
              <w:sz w:val="20"/>
            </w:rPr>
            <w:fldChar w:fldCharType="end"/>
          </w:r>
          <w:r w:rsidRPr="00504F82">
            <w:rPr>
              <w:rFonts w:asciiTheme="minorHAnsi" w:hAnsiTheme="minorHAnsi"/>
              <w:sz w:val="20"/>
            </w:rPr>
            <w:t>)</w:t>
          </w:r>
        </w:p>
      </w:tc>
    </w:tr>
  </w:tbl>
  <w:p w14:paraId="1B957574" w14:textId="799557BF" w:rsidR="00484E92" w:rsidRPr="00504F82" w:rsidRDefault="00A11029">
    <w:pPr>
      <w:pStyle w:val="Header"/>
      <w:rPr>
        <w:sz w:val="20"/>
      </w:rPr>
    </w:pPr>
    <w:r>
      <w:rPr>
        <w:rFonts w:asciiTheme="minorHAnsi" w:eastAsia="Times New Roman" w:hAnsiTheme="minorHAnsi"/>
        <w:bCs/>
        <w:noProof/>
        <w:sz w:val="20"/>
        <w:szCs w:val="20"/>
      </w:rPr>
      <w:pict w14:anchorId="3D468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16411" o:spid="_x0000_s2081" type="#_x0000_t75" style="position:absolute;margin-left:0;margin-top:0;width:10in;height:540pt;z-index:-251658226;mso-position-horizontal:center;mso-position-horizontal-relative:margin;mso-position-vertical:center;mso-position-vertical-relative:margin" o:allowincell="f">
          <v:imagedata r:id="rId1" o:title="Watermark" gain="19661f" blacklevel="22938f"/>
          <w10:wrap anchorx="margin" anchory="margin"/>
        </v:shape>
      </w:pict>
    </w:r>
    <w:r>
      <w:rPr>
        <w:rFonts w:asciiTheme="minorHAnsi" w:eastAsia="Times New Roman" w:hAnsiTheme="minorHAnsi"/>
        <w:bCs/>
        <w:noProof/>
        <w:sz w:val="20"/>
        <w:szCs w:val="20"/>
      </w:rPr>
      <w:pict w14:anchorId="55EAC861">
        <v:shape id="WordPictureWatermark29290429" o:spid="_x0000_s2080" type="#_x0000_t75" style="position:absolute;margin-left:0;margin-top:0;width:10in;height:540pt;z-index:-25165822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57578" w14:textId="77777777" w:rsidR="00484E92" w:rsidRDefault="00A11029">
    <w:pPr>
      <w:pStyle w:val="Header"/>
    </w:pPr>
    <w:r>
      <w:rPr>
        <w:noProof/>
      </w:rPr>
      <w:pict w14:anchorId="1B957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16409" o:spid="_x0000_s2062"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r>
      <w:rPr>
        <w:noProof/>
      </w:rPr>
      <w:pict w14:anchorId="1B957596">
        <v:shape id="WordPictureWatermark29290427" o:spid="_x0000_s2055" type="#_x0000_t75" style="position:absolute;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57579" w14:textId="77777777" w:rsidR="00484E92" w:rsidRDefault="00A11029">
    <w:pPr>
      <w:pStyle w:val="Header"/>
    </w:pPr>
    <w:r>
      <w:rPr>
        <w:noProof/>
      </w:rPr>
      <w:pict w14:anchorId="1B957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16413" o:spid="_x0000_s2066" type="#_x0000_t75" style="position:absolute;margin-left:0;margin-top:0;width:10in;height:540pt;z-index:-25165822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66"/>
    </w:tblGrid>
    <w:tr w:rsidR="00484E92" w14:paraId="2C65399A" w14:textId="77777777" w:rsidTr="00F717C8">
      <w:trPr>
        <w:cantSplit/>
        <w:trHeight w:val="288"/>
      </w:trPr>
      <w:tc>
        <w:tcPr>
          <w:tcW w:w="5000" w:type="pct"/>
          <w:tcBorders>
            <w:left w:val="single" w:sz="4" w:space="0" w:color="auto"/>
            <w:bottom w:val="single" w:sz="4" w:space="0" w:color="auto"/>
          </w:tcBorders>
          <w:vAlign w:val="center"/>
        </w:tcPr>
        <w:p w14:paraId="2A702C6E" w14:textId="6E858D88" w:rsidR="00484E92" w:rsidRPr="00504F82" w:rsidRDefault="00484E92" w:rsidP="00504F82">
          <w:pPr>
            <w:keepNext/>
            <w:spacing w:after="0" w:line="240" w:lineRule="auto"/>
            <w:outlineLvl w:val="0"/>
            <w:rPr>
              <w:rFonts w:asciiTheme="minorHAnsi" w:hAnsiTheme="minorHAnsi"/>
            </w:rPr>
          </w:pPr>
          <w:r>
            <w:rPr>
              <w:rFonts w:asciiTheme="minorHAnsi" w:eastAsia="Times New Roman" w:hAnsiTheme="minorHAnsi"/>
              <w:bCs/>
              <w:noProof/>
              <w:sz w:val="20"/>
              <w:szCs w:val="20"/>
            </w:rPr>
            <w:drawing>
              <wp:anchor distT="0" distB="0" distL="114300" distR="114300" simplePos="0" relativeHeight="251658240" behindDoc="1" locked="0" layoutInCell="0" allowOverlap="1" wp14:anchorId="39A1A068" wp14:editId="54242D00">
                <wp:simplePos x="0" y="0"/>
                <wp:positionH relativeFrom="margin">
                  <wp:align>center</wp:align>
                </wp:positionH>
                <wp:positionV relativeFrom="margin">
                  <wp:align>center</wp:align>
                </wp:positionV>
                <wp:extent cx="9144000" cy="6858000"/>
                <wp:effectExtent l="0" t="0" r="0" b="0"/>
                <wp:wrapNone/>
                <wp:docPr id="29" name="Picture 29"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504F82">
            <w:rPr>
              <w:rFonts w:asciiTheme="minorHAnsi" w:hAnsiTheme="minorHAnsi"/>
              <w:sz w:val="20"/>
            </w:rPr>
            <w:t xml:space="preserve">CERTIFICATE OF COMPLIANCE </w:t>
          </w:r>
          <w:r>
            <w:t>–</w:t>
          </w:r>
          <w:r w:rsidRPr="00504F82">
            <w:rPr>
              <w:rFonts w:asciiTheme="minorHAnsi" w:hAnsiTheme="minorHAnsi"/>
              <w:sz w:val="20"/>
            </w:rPr>
            <w:t xml:space="preserve"> DATA FIELD DEFINITIONS AND CALCULATIONS</w:t>
          </w:r>
          <w:r>
            <w:rPr>
              <w:rFonts w:asciiTheme="minorHAnsi" w:hAnsiTheme="minorHAnsi"/>
              <w:sz w:val="20"/>
            </w:rPr>
            <w:t xml:space="preserve">                                                                             </w:t>
          </w:r>
          <w:r w:rsidRPr="00504F82">
            <w:rPr>
              <w:rFonts w:asciiTheme="minorHAnsi" w:hAnsiTheme="minorHAnsi"/>
              <w:sz w:val="20"/>
            </w:rPr>
            <w:t>CF1R-STH-0</w:t>
          </w:r>
          <w:ins w:id="54" w:author="Smith, Alexis@Energy" w:date="2018-06-25T10:37:00Z">
            <w:r w:rsidR="00400B53">
              <w:rPr>
                <w:rFonts w:asciiTheme="minorHAnsi" w:hAnsiTheme="minorHAnsi"/>
                <w:sz w:val="20"/>
              </w:rPr>
              <w:t>1</w:t>
            </w:r>
          </w:ins>
          <w:del w:id="55" w:author="Smith, Alexis@Energy" w:date="2018-06-25T10:37:00Z">
            <w:r w:rsidRPr="00504F82" w:rsidDel="00400B53">
              <w:rPr>
                <w:rFonts w:asciiTheme="minorHAnsi" w:hAnsiTheme="minorHAnsi"/>
                <w:sz w:val="20"/>
              </w:rPr>
              <w:delText>2</w:delText>
            </w:r>
          </w:del>
          <w:r w:rsidRPr="00504F82">
            <w:rPr>
              <w:rFonts w:asciiTheme="minorHAnsi" w:hAnsiTheme="minorHAnsi"/>
              <w:sz w:val="20"/>
            </w:rPr>
            <w:t>-E</w:t>
          </w:r>
        </w:p>
      </w:tc>
    </w:tr>
    <w:tr w:rsidR="00484E92" w14:paraId="3ABDCB1C" w14:textId="77777777" w:rsidTr="00F717C8">
      <w:trPr>
        <w:cantSplit/>
        <w:trHeight w:val="288"/>
      </w:trPr>
      <w:tc>
        <w:tcPr>
          <w:tcW w:w="5000" w:type="pct"/>
        </w:tcPr>
        <w:p w14:paraId="64E18525" w14:textId="5C4A57DA" w:rsidR="00484E92" w:rsidRPr="00504F82" w:rsidRDefault="00484E92" w:rsidP="00504F82">
          <w:pPr>
            <w:tabs>
              <w:tab w:val="right" w:pos="10543"/>
            </w:tabs>
            <w:spacing w:after="0" w:line="240" w:lineRule="auto"/>
            <w:rPr>
              <w:rFonts w:asciiTheme="minorHAnsi" w:hAnsiTheme="minorHAnsi"/>
              <w:sz w:val="12"/>
            </w:rPr>
          </w:pPr>
          <w:r w:rsidRPr="00504F82">
            <w:rPr>
              <w:rFonts w:asciiTheme="minorHAnsi" w:hAnsiTheme="minorHAnsi"/>
              <w:sz w:val="20"/>
            </w:rPr>
            <w:t>OG 100 Solar Water Heating Worksheet</w:t>
          </w:r>
          <w:r>
            <w:rPr>
              <w:rFonts w:asciiTheme="minorHAnsi" w:hAnsiTheme="minorHAnsi"/>
              <w:sz w:val="20"/>
            </w:rPr>
            <w:t xml:space="preserve">                                                                                                                                                       </w:t>
          </w:r>
          <w:r w:rsidRPr="00504F82">
            <w:rPr>
              <w:rFonts w:asciiTheme="minorHAnsi" w:hAnsiTheme="minorHAnsi"/>
              <w:sz w:val="20"/>
            </w:rPr>
            <w:t xml:space="preserve">(Page </w:t>
          </w:r>
          <w:r w:rsidRPr="00504F82">
            <w:rPr>
              <w:rFonts w:asciiTheme="minorHAnsi" w:hAnsiTheme="minorHAnsi"/>
              <w:sz w:val="20"/>
              <w:szCs w:val="20"/>
            </w:rPr>
            <w:fldChar w:fldCharType="begin"/>
          </w:r>
          <w:r w:rsidRPr="00F717C8">
            <w:rPr>
              <w:sz w:val="20"/>
              <w:szCs w:val="20"/>
            </w:rPr>
            <w:instrText xml:space="preserve"> PAGE   \* MERGEFORMAT </w:instrText>
          </w:r>
          <w:r w:rsidRPr="00504F82">
            <w:rPr>
              <w:rFonts w:asciiTheme="minorHAnsi" w:hAnsiTheme="minorHAnsi"/>
              <w:sz w:val="20"/>
              <w:szCs w:val="20"/>
            </w:rPr>
            <w:fldChar w:fldCharType="separate"/>
          </w:r>
          <w:r w:rsidR="00A11029">
            <w:rPr>
              <w:noProof/>
              <w:sz w:val="20"/>
              <w:szCs w:val="20"/>
            </w:rPr>
            <w:t>1</w:t>
          </w:r>
          <w:r w:rsidRPr="00504F82">
            <w:rPr>
              <w:rFonts w:asciiTheme="minorHAnsi" w:hAnsiTheme="minorHAnsi"/>
              <w:sz w:val="20"/>
              <w:szCs w:val="20"/>
            </w:rPr>
            <w:fldChar w:fldCharType="end"/>
          </w:r>
          <w:r w:rsidRPr="00504F82">
            <w:rPr>
              <w:rFonts w:asciiTheme="minorHAnsi" w:hAnsiTheme="minorHAnsi"/>
              <w:sz w:val="20"/>
              <w:szCs w:val="20"/>
            </w:rPr>
            <w:t xml:space="preserve"> of </w:t>
          </w:r>
          <w:r w:rsidRPr="00504F82">
            <w:rPr>
              <w:sz w:val="20"/>
              <w:szCs w:val="20"/>
            </w:rPr>
            <w:fldChar w:fldCharType="begin"/>
          </w:r>
          <w:r w:rsidRPr="00F717C8">
            <w:rPr>
              <w:sz w:val="20"/>
              <w:szCs w:val="20"/>
            </w:rPr>
            <w:instrText xml:space="preserve"> SECTIONPAGES   \* MERGEFORMAT </w:instrText>
          </w:r>
          <w:r w:rsidRPr="00504F82">
            <w:rPr>
              <w:sz w:val="20"/>
              <w:szCs w:val="20"/>
            </w:rPr>
            <w:fldChar w:fldCharType="separate"/>
          </w:r>
          <w:r w:rsidR="00A11029">
            <w:rPr>
              <w:noProof/>
              <w:sz w:val="20"/>
              <w:szCs w:val="20"/>
            </w:rPr>
            <w:t>1</w:t>
          </w:r>
          <w:r w:rsidRPr="00504F82">
            <w:rPr>
              <w:sz w:val="20"/>
              <w:szCs w:val="20"/>
            </w:rPr>
            <w:fldChar w:fldCharType="end"/>
          </w:r>
          <w:r w:rsidRPr="00504F82">
            <w:rPr>
              <w:rFonts w:asciiTheme="minorHAnsi" w:hAnsiTheme="minorHAnsi"/>
              <w:sz w:val="20"/>
            </w:rPr>
            <w:t>)</w:t>
          </w:r>
        </w:p>
      </w:tc>
    </w:tr>
  </w:tbl>
  <w:p w14:paraId="1B957588" w14:textId="14938A21" w:rsidR="00484E92" w:rsidRDefault="00A11029">
    <w:pPr>
      <w:pStyle w:val="Header"/>
    </w:pPr>
    <w:r>
      <w:rPr>
        <w:rFonts w:asciiTheme="minorHAnsi" w:eastAsia="Times New Roman" w:hAnsiTheme="minorHAnsi"/>
        <w:bCs/>
        <w:noProof/>
        <w:sz w:val="20"/>
        <w:szCs w:val="20"/>
      </w:rPr>
      <w:pict w14:anchorId="478AF9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16414" o:spid="_x0000_s2079" type="#_x0000_t75" style="position:absolute;margin-left:0;margin-top:0;width:10in;height:540pt;z-index:-251658224;mso-position-horizontal:center;mso-position-horizontal-relative:margin;mso-position-vertical:center;mso-position-vertical-relative:margin" o:allowincell="f">
          <v:imagedata r:id="rId2"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57589" w14:textId="77777777" w:rsidR="00484E92" w:rsidRDefault="00A11029">
    <w:pPr>
      <w:pStyle w:val="Header"/>
    </w:pPr>
    <w:r>
      <w:rPr>
        <w:noProof/>
      </w:rPr>
      <w:pict w14:anchorId="1B9575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16412" o:spid="_x0000_s2065" type="#_x0000_t75" style="position:absolute;margin-left:0;margin-top:0;width:10in;height:540pt;z-index:-251658230;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226866"/>
    <w:multiLevelType w:val="hybridMultilevel"/>
    <w:tmpl w:val="F1CA8ECA"/>
    <w:lvl w:ilvl="0" w:tplc="6F64EE48">
      <w:start w:val="1"/>
      <w:numFmt w:val="decimal"/>
      <w:lvlText w:val="%1"/>
      <w:lvlJc w:val="left"/>
      <w:pPr>
        <w:ind w:left="1110" w:hanging="7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74C92295"/>
    <w:multiLevelType w:val="hybridMultilevel"/>
    <w:tmpl w:val="D0ACE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m, Danny@Energy">
    <w15:presenceInfo w15:providerId="AD" w15:userId="S-1-5-21-606747145-1060284298-682003330-61902"/>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characterSpacingControl w:val="doNotCompress"/>
  <w:hdrShapeDefaults>
    <o:shapedefaults v:ext="edit" spidmax="208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0F"/>
    <w:rsid w:val="00080068"/>
    <w:rsid w:val="000B0092"/>
    <w:rsid w:val="000C2BA0"/>
    <w:rsid w:val="00104E3D"/>
    <w:rsid w:val="001443C0"/>
    <w:rsid w:val="001747DA"/>
    <w:rsid w:val="0018433D"/>
    <w:rsid w:val="00196B8D"/>
    <w:rsid w:val="00196DA1"/>
    <w:rsid w:val="001C08F5"/>
    <w:rsid w:val="001E1F21"/>
    <w:rsid w:val="00207C48"/>
    <w:rsid w:val="00220D65"/>
    <w:rsid w:val="00247A72"/>
    <w:rsid w:val="0025259F"/>
    <w:rsid w:val="0028218F"/>
    <w:rsid w:val="00297A08"/>
    <w:rsid w:val="002A1F69"/>
    <w:rsid w:val="002A4536"/>
    <w:rsid w:val="002C1CF5"/>
    <w:rsid w:val="00317A31"/>
    <w:rsid w:val="00352843"/>
    <w:rsid w:val="00371E76"/>
    <w:rsid w:val="003D13C7"/>
    <w:rsid w:val="00400B53"/>
    <w:rsid w:val="00430081"/>
    <w:rsid w:val="00433F3A"/>
    <w:rsid w:val="004424C3"/>
    <w:rsid w:val="0044280E"/>
    <w:rsid w:val="00446788"/>
    <w:rsid w:val="004565F5"/>
    <w:rsid w:val="00484E92"/>
    <w:rsid w:val="00486D6D"/>
    <w:rsid w:val="004A6A9F"/>
    <w:rsid w:val="004C79B1"/>
    <w:rsid w:val="004E12C5"/>
    <w:rsid w:val="004E1530"/>
    <w:rsid w:val="00504F82"/>
    <w:rsid w:val="00507A14"/>
    <w:rsid w:val="005155BF"/>
    <w:rsid w:val="00520664"/>
    <w:rsid w:val="005404CC"/>
    <w:rsid w:val="00546FC2"/>
    <w:rsid w:val="00574CB5"/>
    <w:rsid w:val="00581213"/>
    <w:rsid w:val="00607A3C"/>
    <w:rsid w:val="00641F83"/>
    <w:rsid w:val="00676B54"/>
    <w:rsid w:val="00677911"/>
    <w:rsid w:val="006845D8"/>
    <w:rsid w:val="00723E5B"/>
    <w:rsid w:val="00774D8B"/>
    <w:rsid w:val="00793F3C"/>
    <w:rsid w:val="007A5934"/>
    <w:rsid w:val="007C60F5"/>
    <w:rsid w:val="007E51A8"/>
    <w:rsid w:val="007E6294"/>
    <w:rsid w:val="00814059"/>
    <w:rsid w:val="00862937"/>
    <w:rsid w:val="00866B99"/>
    <w:rsid w:val="008A5669"/>
    <w:rsid w:val="008B5E35"/>
    <w:rsid w:val="008C56AB"/>
    <w:rsid w:val="00925D12"/>
    <w:rsid w:val="00981139"/>
    <w:rsid w:val="009C1CA6"/>
    <w:rsid w:val="009D75BA"/>
    <w:rsid w:val="009F5452"/>
    <w:rsid w:val="009F65A5"/>
    <w:rsid w:val="009F7DC9"/>
    <w:rsid w:val="00A11029"/>
    <w:rsid w:val="00A57CA9"/>
    <w:rsid w:val="00A65071"/>
    <w:rsid w:val="00A825F0"/>
    <w:rsid w:val="00A8560F"/>
    <w:rsid w:val="00A863FD"/>
    <w:rsid w:val="00AA2774"/>
    <w:rsid w:val="00AD5BF5"/>
    <w:rsid w:val="00AE19E7"/>
    <w:rsid w:val="00B06AD5"/>
    <w:rsid w:val="00B07B8D"/>
    <w:rsid w:val="00B317E1"/>
    <w:rsid w:val="00B74337"/>
    <w:rsid w:val="00C23DA2"/>
    <w:rsid w:val="00C62278"/>
    <w:rsid w:val="00C72744"/>
    <w:rsid w:val="00CC1432"/>
    <w:rsid w:val="00CE5CF3"/>
    <w:rsid w:val="00CF1627"/>
    <w:rsid w:val="00D04264"/>
    <w:rsid w:val="00D046AB"/>
    <w:rsid w:val="00D1424F"/>
    <w:rsid w:val="00D15347"/>
    <w:rsid w:val="00D35432"/>
    <w:rsid w:val="00D608FD"/>
    <w:rsid w:val="00D85E38"/>
    <w:rsid w:val="00DA227F"/>
    <w:rsid w:val="00E0709D"/>
    <w:rsid w:val="00E12626"/>
    <w:rsid w:val="00E13E44"/>
    <w:rsid w:val="00E30AD0"/>
    <w:rsid w:val="00E32D8C"/>
    <w:rsid w:val="00ED22C1"/>
    <w:rsid w:val="00EE189E"/>
    <w:rsid w:val="00F349A9"/>
    <w:rsid w:val="00F463AA"/>
    <w:rsid w:val="00F51889"/>
    <w:rsid w:val="00F717C8"/>
    <w:rsid w:val="00F93DC9"/>
    <w:rsid w:val="00FB7B9C"/>
    <w:rsid w:val="00FE020A"/>
    <w:rsid w:val="00FF4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14:docId w14:val="1B957457"/>
  <w15:docId w15:val="{720918EC-8B6A-4387-B510-CD47807B7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C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24F"/>
    <w:rPr>
      <w:sz w:val="22"/>
      <w:szCs w:val="22"/>
    </w:rPr>
  </w:style>
  <w:style w:type="paragraph" w:styleId="Footer">
    <w:name w:val="footer"/>
    <w:basedOn w:val="Normal"/>
    <w:link w:val="FooterChar"/>
    <w:uiPriority w:val="99"/>
    <w:unhideWhenUsed/>
    <w:rsid w:val="00D14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24F"/>
    <w:rPr>
      <w:sz w:val="22"/>
      <w:szCs w:val="22"/>
    </w:rPr>
  </w:style>
  <w:style w:type="paragraph" w:styleId="ListParagraph">
    <w:name w:val="List Paragraph"/>
    <w:basedOn w:val="Normal"/>
    <w:uiPriority w:val="34"/>
    <w:qFormat/>
    <w:rsid w:val="004424C3"/>
    <w:pPr>
      <w:ind w:left="720"/>
      <w:contextualSpacing/>
    </w:pPr>
  </w:style>
  <w:style w:type="paragraph" w:styleId="BalloonText">
    <w:name w:val="Balloon Text"/>
    <w:basedOn w:val="Normal"/>
    <w:link w:val="BalloonTextChar"/>
    <w:uiPriority w:val="99"/>
    <w:semiHidden/>
    <w:unhideWhenUsed/>
    <w:rsid w:val="00C23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DA2"/>
    <w:rPr>
      <w:rFonts w:ascii="Tahoma" w:hAnsi="Tahoma" w:cs="Tahoma"/>
      <w:sz w:val="16"/>
      <w:szCs w:val="16"/>
    </w:rPr>
  </w:style>
  <w:style w:type="character" w:styleId="CommentReference">
    <w:name w:val="annotation reference"/>
    <w:basedOn w:val="DefaultParagraphFont"/>
    <w:uiPriority w:val="99"/>
    <w:semiHidden/>
    <w:unhideWhenUsed/>
    <w:rsid w:val="00C23DA2"/>
    <w:rPr>
      <w:sz w:val="16"/>
      <w:szCs w:val="16"/>
    </w:rPr>
  </w:style>
  <w:style w:type="paragraph" w:styleId="CommentText">
    <w:name w:val="annotation text"/>
    <w:basedOn w:val="Normal"/>
    <w:link w:val="CommentTextChar"/>
    <w:uiPriority w:val="99"/>
    <w:semiHidden/>
    <w:unhideWhenUsed/>
    <w:rsid w:val="00C23DA2"/>
    <w:pPr>
      <w:spacing w:line="240" w:lineRule="auto"/>
    </w:pPr>
    <w:rPr>
      <w:sz w:val="20"/>
      <w:szCs w:val="20"/>
    </w:rPr>
  </w:style>
  <w:style w:type="character" w:customStyle="1" w:styleId="CommentTextChar">
    <w:name w:val="Comment Text Char"/>
    <w:basedOn w:val="DefaultParagraphFont"/>
    <w:link w:val="CommentText"/>
    <w:uiPriority w:val="99"/>
    <w:semiHidden/>
    <w:rsid w:val="00C23DA2"/>
  </w:style>
  <w:style w:type="paragraph" w:styleId="CommentSubject">
    <w:name w:val="annotation subject"/>
    <w:basedOn w:val="CommentText"/>
    <w:next w:val="CommentText"/>
    <w:link w:val="CommentSubjectChar"/>
    <w:uiPriority w:val="99"/>
    <w:semiHidden/>
    <w:unhideWhenUsed/>
    <w:rsid w:val="00C23DA2"/>
    <w:rPr>
      <w:b/>
      <w:bCs/>
    </w:rPr>
  </w:style>
  <w:style w:type="character" w:customStyle="1" w:styleId="CommentSubjectChar">
    <w:name w:val="Comment Subject Char"/>
    <w:basedOn w:val="CommentTextChar"/>
    <w:link w:val="CommentSubject"/>
    <w:uiPriority w:val="99"/>
    <w:semiHidden/>
    <w:rsid w:val="00C23DA2"/>
    <w:rPr>
      <w:b/>
      <w:bCs/>
    </w:rPr>
  </w:style>
  <w:style w:type="paragraph" w:styleId="Revision">
    <w:name w:val="Revision"/>
    <w:hidden/>
    <w:uiPriority w:val="99"/>
    <w:semiHidden/>
    <w:rsid w:val="001443C0"/>
    <w:rPr>
      <w:sz w:val="22"/>
      <w:szCs w:val="22"/>
    </w:rPr>
  </w:style>
  <w:style w:type="character" w:styleId="Hyperlink">
    <w:name w:val="Hyperlink"/>
    <w:basedOn w:val="DefaultParagraphFont"/>
    <w:uiPriority w:val="99"/>
    <w:unhideWhenUsed/>
    <w:rsid w:val="00981139"/>
    <w:rPr>
      <w:color w:val="0000FF" w:themeColor="hyperlink"/>
      <w:u w:val="single"/>
    </w:rPr>
  </w:style>
  <w:style w:type="character" w:customStyle="1" w:styleId="Style77Char">
    <w:name w:val="Style77 Char"/>
    <w:basedOn w:val="DefaultParagraphFont"/>
    <w:link w:val="Style77"/>
    <w:locked/>
    <w:rsid w:val="00574CB5"/>
    <w:rPr>
      <w:bCs/>
    </w:rPr>
  </w:style>
  <w:style w:type="paragraph" w:customStyle="1" w:styleId="Style77">
    <w:name w:val="Style77"/>
    <w:basedOn w:val="Normal"/>
    <w:link w:val="Style77Char"/>
    <w:qFormat/>
    <w:rsid w:val="00574CB5"/>
    <w:pPr>
      <w:keepNext/>
      <w:spacing w:after="0" w:line="240" w:lineRule="auto"/>
      <w:outlineLvl w:val="0"/>
    </w:pPr>
    <w:rPr>
      <w:bCs/>
      <w:sz w:val="20"/>
      <w:szCs w:val="20"/>
    </w:rPr>
  </w:style>
  <w:style w:type="character" w:customStyle="1" w:styleId="Style78Char">
    <w:name w:val="Style78 Char"/>
    <w:basedOn w:val="DefaultParagraphFont"/>
    <w:link w:val="Style78"/>
    <w:locked/>
    <w:rsid w:val="00574CB5"/>
    <w:rPr>
      <w:bCs/>
    </w:rPr>
  </w:style>
  <w:style w:type="paragraph" w:customStyle="1" w:styleId="Style78">
    <w:name w:val="Style78"/>
    <w:basedOn w:val="Normal"/>
    <w:link w:val="Style78Char"/>
    <w:qFormat/>
    <w:rsid w:val="00574CB5"/>
    <w:pPr>
      <w:keepNext/>
      <w:spacing w:after="0" w:line="240" w:lineRule="auto"/>
      <w:jc w:val="right"/>
      <w:outlineLvl w:val="0"/>
    </w:pPr>
    <w:rPr>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072198">
      <w:bodyDiv w:val="1"/>
      <w:marLeft w:val="0"/>
      <w:marRight w:val="0"/>
      <w:marTop w:val="0"/>
      <w:marBottom w:val="0"/>
      <w:divBdr>
        <w:top w:val="none" w:sz="0" w:space="0" w:color="auto"/>
        <w:left w:val="none" w:sz="0" w:space="0" w:color="auto"/>
        <w:bottom w:val="none" w:sz="0" w:space="0" w:color="auto"/>
        <w:right w:val="none" w:sz="0" w:space="0" w:color="auto"/>
      </w:divBdr>
    </w:div>
    <w:div w:id="957099649">
      <w:bodyDiv w:val="1"/>
      <w:marLeft w:val="0"/>
      <w:marRight w:val="0"/>
      <w:marTop w:val="0"/>
      <w:marBottom w:val="0"/>
      <w:divBdr>
        <w:top w:val="none" w:sz="0" w:space="0" w:color="auto"/>
        <w:left w:val="none" w:sz="0" w:space="0" w:color="auto"/>
        <w:bottom w:val="none" w:sz="0" w:space="0" w:color="auto"/>
        <w:right w:val="none" w:sz="0" w:space="0" w:color="auto"/>
      </w:divBdr>
    </w:div>
    <w:div w:id="1832257266">
      <w:bodyDiv w:val="1"/>
      <w:marLeft w:val="0"/>
      <w:marRight w:val="0"/>
      <w:marTop w:val="0"/>
      <w:marBottom w:val="0"/>
      <w:divBdr>
        <w:top w:val="none" w:sz="0" w:space="0" w:color="auto"/>
        <w:left w:val="none" w:sz="0" w:space="0" w:color="auto"/>
        <w:bottom w:val="none" w:sz="0" w:space="0" w:color="auto"/>
        <w:right w:val="none" w:sz="0" w:space="0" w:color="auto"/>
      </w:divBdr>
    </w:div>
    <w:div w:id="195304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4.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5.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5FABA-125B-49C6-8602-F8DA3CDFA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Hudler</dc:creator>
  <cp:lastModifiedBy>Smith, Alexis@Energy</cp:lastModifiedBy>
  <cp:revision>3</cp:revision>
  <cp:lastPrinted>2013-04-19T18:23:00Z</cp:lastPrinted>
  <dcterms:created xsi:type="dcterms:W3CDTF">2018-11-16T21:30:00Z</dcterms:created>
  <dcterms:modified xsi:type="dcterms:W3CDTF">2018-12-07T18:20:00Z</dcterms:modified>
</cp:coreProperties>
</file>
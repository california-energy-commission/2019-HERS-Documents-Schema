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74"/>
        <w:gridCol w:w="3602"/>
        <w:gridCol w:w="3505"/>
        <w:gridCol w:w="515"/>
        <w:gridCol w:w="3359"/>
        <w:gridCol w:w="3175"/>
      </w:tblGrid>
      <w:tr w:rsidR="00362B00" w:rsidRPr="001C276F" w14:paraId="2614CDFE" w14:textId="77777777" w:rsidTr="00C4535B">
        <w:trPr>
          <w:trHeight w:val="233"/>
          <w:jc w:val="right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614CDFD" w14:textId="77777777" w:rsidR="00362B00" w:rsidRPr="00707E2F" w:rsidRDefault="00F00BE1" w:rsidP="00BA1D61">
            <w:pPr>
              <w:spacing w:after="0" w:line="240" w:lineRule="auto"/>
            </w:pPr>
            <w:r w:rsidRPr="00707E2F">
              <w:rPr>
                <w:b/>
                <w:sz w:val="20"/>
              </w:rPr>
              <w:t xml:space="preserve">A. </w:t>
            </w:r>
            <w:r w:rsidR="001206B6" w:rsidRPr="00707E2F">
              <w:rPr>
                <w:b/>
                <w:sz w:val="20"/>
              </w:rPr>
              <w:t>G</w:t>
            </w:r>
            <w:r w:rsidR="001649D3" w:rsidRPr="00707E2F">
              <w:rPr>
                <w:b/>
                <w:sz w:val="20"/>
              </w:rPr>
              <w:t>eneral Information</w:t>
            </w:r>
          </w:p>
        </w:tc>
      </w:tr>
      <w:tr w:rsidR="00362B00" w:rsidRPr="001C276F" w14:paraId="2614CE02" w14:textId="77777777" w:rsidTr="00F23815">
        <w:trPr>
          <w:trHeight w:val="259"/>
          <w:jc w:val="right"/>
        </w:trPr>
        <w:tc>
          <w:tcPr>
            <w:tcW w:w="162" w:type="pct"/>
            <w:vAlign w:val="center"/>
          </w:tcPr>
          <w:p w14:paraId="2614CDFF" w14:textId="77777777" w:rsidR="001F7755" w:rsidRDefault="00F00BE1" w:rsidP="001E2C7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01</w:t>
            </w:r>
          </w:p>
        </w:tc>
        <w:tc>
          <w:tcPr>
            <w:tcW w:w="1231" w:type="pct"/>
            <w:tcMar>
              <w:right w:w="144" w:type="dxa"/>
            </w:tcMar>
          </w:tcPr>
          <w:p w14:paraId="2614CE00" w14:textId="77777777" w:rsidR="00362B00" w:rsidRPr="00A92674" w:rsidRDefault="00F00BE1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Project Name:</w:t>
            </w:r>
          </w:p>
        </w:tc>
        <w:tc>
          <w:tcPr>
            <w:tcW w:w="3607" w:type="pct"/>
            <w:gridSpan w:val="4"/>
            <w:tcMar>
              <w:left w:w="144" w:type="dxa"/>
            </w:tcMar>
          </w:tcPr>
          <w:p w14:paraId="2614CE01" w14:textId="77777777" w:rsidR="00362B00" w:rsidRPr="00A92674" w:rsidRDefault="00362B00" w:rsidP="00362B0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62B00" w:rsidRPr="001C276F" w14:paraId="2614CE06" w14:textId="77777777" w:rsidTr="001E2C74">
        <w:trPr>
          <w:trHeight w:val="259"/>
          <w:jc w:val="right"/>
        </w:trPr>
        <w:tc>
          <w:tcPr>
            <w:tcW w:w="162" w:type="pct"/>
            <w:vAlign w:val="center"/>
          </w:tcPr>
          <w:p w14:paraId="2614CE03" w14:textId="77777777" w:rsidR="001F7755" w:rsidRDefault="00F00BE1" w:rsidP="001E2C7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02</w:t>
            </w:r>
          </w:p>
        </w:tc>
        <w:tc>
          <w:tcPr>
            <w:tcW w:w="1231" w:type="pct"/>
            <w:tcMar>
              <w:right w:w="144" w:type="dxa"/>
            </w:tcMar>
          </w:tcPr>
          <w:p w14:paraId="2614CE04" w14:textId="77777777" w:rsidR="00362B00" w:rsidRPr="00A92674" w:rsidRDefault="00F00BE1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Calculation Description:</w:t>
            </w:r>
          </w:p>
        </w:tc>
        <w:tc>
          <w:tcPr>
            <w:tcW w:w="3607" w:type="pct"/>
            <w:gridSpan w:val="4"/>
            <w:tcMar>
              <w:left w:w="144" w:type="dxa"/>
            </w:tcMar>
          </w:tcPr>
          <w:p w14:paraId="2614CE05" w14:textId="77777777" w:rsidR="00362B00" w:rsidRPr="00A92674" w:rsidRDefault="00362B00" w:rsidP="00362B0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649D3" w:rsidRPr="001C276F" w14:paraId="2614CE0A" w14:textId="77777777" w:rsidTr="001E2C74">
        <w:trPr>
          <w:trHeight w:val="259"/>
          <w:jc w:val="right"/>
        </w:trPr>
        <w:tc>
          <w:tcPr>
            <w:tcW w:w="162" w:type="pct"/>
            <w:vAlign w:val="center"/>
          </w:tcPr>
          <w:p w14:paraId="2614CE07" w14:textId="77777777" w:rsidR="001F7755" w:rsidRDefault="00F00BE1" w:rsidP="001E2C7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03</w:t>
            </w:r>
          </w:p>
        </w:tc>
        <w:tc>
          <w:tcPr>
            <w:tcW w:w="1231" w:type="pct"/>
            <w:tcMar>
              <w:right w:w="144" w:type="dxa"/>
            </w:tcMar>
          </w:tcPr>
          <w:p w14:paraId="2614CE08" w14:textId="77777777" w:rsidR="001649D3" w:rsidRPr="00A92674" w:rsidRDefault="00F00BE1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Project Location:</w:t>
            </w:r>
          </w:p>
        </w:tc>
        <w:tc>
          <w:tcPr>
            <w:tcW w:w="3607" w:type="pct"/>
            <w:gridSpan w:val="4"/>
            <w:tcMar>
              <w:left w:w="144" w:type="dxa"/>
            </w:tcMar>
          </w:tcPr>
          <w:p w14:paraId="2614CE09" w14:textId="77777777" w:rsidR="001F7755" w:rsidRDefault="001F7755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1649D3" w:rsidRPr="001C276F" w14:paraId="2614CE11" w14:textId="77777777" w:rsidTr="001E2C74">
        <w:trPr>
          <w:trHeight w:val="259"/>
          <w:jc w:val="right"/>
        </w:trPr>
        <w:tc>
          <w:tcPr>
            <w:tcW w:w="162" w:type="pct"/>
            <w:vAlign w:val="center"/>
          </w:tcPr>
          <w:p w14:paraId="2614CE0B" w14:textId="77777777" w:rsidR="001F7755" w:rsidRDefault="00F00BE1" w:rsidP="001E2C7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04</w:t>
            </w:r>
          </w:p>
        </w:tc>
        <w:tc>
          <w:tcPr>
            <w:tcW w:w="1231" w:type="pct"/>
            <w:tcMar>
              <w:right w:w="144" w:type="dxa"/>
            </w:tcMar>
          </w:tcPr>
          <w:p w14:paraId="2614CE0C" w14:textId="77777777" w:rsidR="001649D3" w:rsidRPr="00A92674" w:rsidRDefault="00F00BE1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CA City:</w:t>
            </w:r>
          </w:p>
        </w:tc>
        <w:tc>
          <w:tcPr>
            <w:tcW w:w="1198" w:type="pct"/>
            <w:tcMar>
              <w:left w:w="144" w:type="dxa"/>
            </w:tcMar>
          </w:tcPr>
          <w:p w14:paraId="2614CE0D" w14:textId="77777777" w:rsidR="001649D3" w:rsidRPr="00A92674" w:rsidRDefault="001649D3" w:rsidP="00362B0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6" w:type="pct"/>
            <w:tcMar>
              <w:left w:w="144" w:type="dxa"/>
              <w:right w:w="144" w:type="dxa"/>
            </w:tcMar>
            <w:vAlign w:val="center"/>
          </w:tcPr>
          <w:p w14:paraId="2614CE0E" w14:textId="77777777" w:rsidR="001649D3" w:rsidRPr="00A92674" w:rsidRDefault="00F00BE1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05</w:t>
            </w:r>
          </w:p>
        </w:tc>
        <w:tc>
          <w:tcPr>
            <w:tcW w:w="1148" w:type="pct"/>
          </w:tcPr>
          <w:p w14:paraId="2614CE0F" w14:textId="77777777" w:rsidR="001649D3" w:rsidRPr="00A92674" w:rsidRDefault="00F00BE1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Standard Version:</w:t>
            </w:r>
          </w:p>
        </w:tc>
        <w:tc>
          <w:tcPr>
            <w:tcW w:w="1085" w:type="pct"/>
            <w:tcMar>
              <w:left w:w="144" w:type="dxa"/>
            </w:tcMar>
            <w:vAlign w:val="center"/>
          </w:tcPr>
          <w:p w14:paraId="2614CE10" w14:textId="77777777" w:rsidR="001649D3" w:rsidRPr="00A92674" w:rsidRDefault="001649D3" w:rsidP="00362B0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649D3" w:rsidRPr="001C276F" w14:paraId="2614CE18" w14:textId="77777777" w:rsidTr="001E2C74">
        <w:trPr>
          <w:trHeight w:val="259"/>
          <w:jc w:val="right"/>
        </w:trPr>
        <w:tc>
          <w:tcPr>
            <w:tcW w:w="162" w:type="pct"/>
            <w:vAlign w:val="center"/>
          </w:tcPr>
          <w:p w14:paraId="2614CE12" w14:textId="77777777" w:rsidR="001F7755" w:rsidRDefault="00F00BE1" w:rsidP="001E2C7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06</w:t>
            </w:r>
          </w:p>
        </w:tc>
        <w:tc>
          <w:tcPr>
            <w:tcW w:w="1231" w:type="pct"/>
            <w:tcMar>
              <w:right w:w="144" w:type="dxa"/>
            </w:tcMar>
          </w:tcPr>
          <w:p w14:paraId="2614CE13" w14:textId="745DC779" w:rsidR="001649D3" w:rsidRPr="00A92674" w:rsidRDefault="00F00BE1" w:rsidP="00F23815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 xml:space="preserve">Zip </w:t>
            </w:r>
            <w:r w:rsidR="00F23815">
              <w:rPr>
                <w:sz w:val="20"/>
                <w:szCs w:val="20"/>
              </w:rPr>
              <w:t>C</w:t>
            </w:r>
            <w:r w:rsidRPr="00F00BE1">
              <w:rPr>
                <w:sz w:val="20"/>
                <w:szCs w:val="20"/>
              </w:rPr>
              <w:t>ode:</w:t>
            </w:r>
          </w:p>
        </w:tc>
        <w:tc>
          <w:tcPr>
            <w:tcW w:w="1198" w:type="pct"/>
            <w:tcMar>
              <w:left w:w="144" w:type="dxa"/>
            </w:tcMar>
          </w:tcPr>
          <w:p w14:paraId="2614CE14" w14:textId="77777777" w:rsidR="001649D3" w:rsidRPr="00A92674" w:rsidRDefault="001649D3" w:rsidP="00362B0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6" w:type="pct"/>
            <w:tcMar>
              <w:left w:w="144" w:type="dxa"/>
              <w:right w:w="144" w:type="dxa"/>
            </w:tcMar>
          </w:tcPr>
          <w:p w14:paraId="2614CE15" w14:textId="77777777" w:rsidR="001649D3" w:rsidRPr="00A92674" w:rsidRDefault="00F00BE1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07</w:t>
            </w:r>
          </w:p>
        </w:tc>
        <w:tc>
          <w:tcPr>
            <w:tcW w:w="1148" w:type="pct"/>
          </w:tcPr>
          <w:p w14:paraId="2614CE16" w14:textId="77777777" w:rsidR="001649D3" w:rsidRPr="00A92674" w:rsidRDefault="00F00BE1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Compliance Manager Version:</w:t>
            </w:r>
          </w:p>
        </w:tc>
        <w:tc>
          <w:tcPr>
            <w:tcW w:w="1085" w:type="pct"/>
            <w:tcMar>
              <w:left w:w="144" w:type="dxa"/>
            </w:tcMar>
          </w:tcPr>
          <w:p w14:paraId="2614CE17" w14:textId="77777777" w:rsidR="001649D3" w:rsidRPr="00A92674" w:rsidRDefault="001649D3" w:rsidP="00362B0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649D3" w:rsidRPr="001C276F" w14:paraId="2614CE1F" w14:textId="77777777" w:rsidTr="001E2C74">
        <w:trPr>
          <w:trHeight w:val="259"/>
          <w:jc w:val="right"/>
        </w:trPr>
        <w:tc>
          <w:tcPr>
            <w:tcW w:w="162" w:type="pct"/>
            <w:vAlign w:val="center"/>
          </w:tcPr>
          <w:p w14:paraId="2614CE19" w14:textId="77777777" w:rsidR="001F7755" w:rsidRDefault="00F00BE1" w:rsidP="001E2C7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08</w:t>
            </w:r>
          </w:p>
        </w:tc>
        <w:tc>
          <w:tcPr>
            <w:tcW w:w="1231" w:type="pct"/>
            <w:tcMar>
              <w:right w:w="144" w:type="dxa"/>
            </w:tcMar>
          </w:tcPr>
          <w:p w14:paraId="2614CE1A" w14:textId="77777777" w:rsidR="001649D3" w:rsidRPr="00A92674" w:rsidRDefault="00F00BE1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Climate Zone:</w:t>
            </w:r>
          </w:p>
        </w:tc>
        <w:tc>
          <w:tcPr>
            <w:tcW w:w="1198" w:type="pct"/>
            <w:tcMar>
              <w:left w:w="144" w:type="dxa"/>
            </w:tcMar>
          </w:tcPr>
          <w:p w14:paraId="2614CE1B" w14:textId="77777777" w:rsidR="001649D3" w:rsidRPr="00A92674" w:rsidRDefault="001649D3" w:rsidP="00362B00">
            <w:pPr>
              <w:spacing w:after="0" w:line="240" w:lineRule="auto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176" w:type="pct"/>
            <w:tcMar>
              <w:left w:w="144" w:type="dxa"/>
              <w:right w:w="144" w:type="dxa"/>
            </w:tcMar>
          </w:tcPr>
          <w:p w14:paraId="2614CE1C" w14:textId="77777777" w:rsidR="001649D3" w:rsidRPr="00A92674" w:rsidRDefault="00F00BE1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09</w:t>
            </w:r>
          </w:p>
        </w:tc>
        <w:tc>
          <w:tcPr>
            <w:tcW w:w="1148" w:type="pct"/>
            <w:vAlign w:val="center"/>
          </w:tcPr>
          <w:p w14:paraId="2614CE1D" w14:textId="77777777" w:rsidR="001649D3" w:rsidRPr="00A92674" w:rsidRDefault="00F00BE1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Software Version:</w:t>
            </w:r>
          </w:p>
        </w:tc>
        <w:tc>
          <w:tcPr>
            <w:tcW w:w="1085" w:type="pct"/>
            <w:tcMar>
              <w:left w:w="144" w:type="dxa"/>
            </w:tcMar>
          </w:tcPr>
          <w:p w14:paraId="2614CE1E" w14:textId="77777777" w:rsidR="001649D3" w:rsidRPr="00A92674" w:rsidRDefault="001649D3" w:rsidP="00362B0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649D3" w:rsidRPr="001C276F" w14:paraId="2614CE26" w14:textId="77777777" w:rsidTr="001E2C74">
        <w:trPr>
          <w:trHeight w:val="259"/>
          <w:jc w:val="right"/>
        </w:trPr>
        <w:tc>
          <w:tcPr>
            <w:tcW w:w="162" w:type="pct"/>
            <w:vAlign w:val="center"/>
          </w:tcPr>
          <w:p w14:paraId="2614CE20" w14:textId="77777777" w:rsidR="001F7755" w:rsidRDefault="00F00BE1" w:rsidP="001E2C7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10</w:t>
            </w:r>
          </w:p>
        </w:tc>
        <w:tc>
          <w:tcPr>
            <w:tcW w:w="1231" w:type="pct"/>
            <w:tcMar>
              <w:right w:w="144" w:type="dxa"/>
            </w:tcMar>
          </w:tcPr>
          <w:p w14:paraId="2614CE21" w14:textId="77777777" w:rsidR="001649D3" w:rsidRPr="00A92674" w:rsidRDefault="00F00BE1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Building Type:</w:t>
            </w:r>
          </w:p>
        </w:tc>
        <w:tc>
          <w:tcPr>
            <w:tcW w:w="1198" w:type="pct"/>
            <w:tcMar>
              <w:left w:w="144" w:type="dxa"/>
            </w:tcMar>
          </w:tcPr>
          <w:p w14:paraId="2614CE22" w14:textId="77777777" w:rsidR="001649D3" w:rsidRPr="00A92674" w:rsidRDefault="001649D3" w:rsidP="00362B0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6" w:type="pct"/>
            <w:tcMar>
              <w:left w:w="144" w:type="dxa"/>
              <w:right w:w="144" w:type="dxa"/>
            </w:tcMar>
          </w:tcPr>
          <w:p w14:paraId="2614CE23" w14:textId="77777777" w:rsidR="001649D3" w:rsidRPr="00A92674" w:rsidRDefault="00F00BE1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11</w:t>
            </w:r>
          </w:p>
        </w:tc>
        <w:tc>
          <w:tcPr>
            <w:tcW w:w="1148" w:type="pct"/>
          </w:tcPr>
          <w:p w14:paraId="2614CE24" w14:textId="77777777" w:rsidR="001649D3" w:rsidRPr="00A92674" w:rsidRDefault="00F00BE1" w:rsidP="001535ED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Building Front Orientation (deg)</w:t>
            </w:r>
          </w:p>
        </w:tc>
        <w:tc>
          <w:tcPr>
            <w:tcW w:w="1085" w:type="pct"/>
            <w:tcMar>
              <w:left w:w="144" w:type="dxa"/>
            </w:tcMar>
          </w:tcPr>
          <w:p w14:paraId="2614CE25" w14:textId="77777777" w:rsidR="001649D3" w:rsidRPr="00A92674" w:rsidRDefault="001649D3" w:rsidP="00362B0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649D3" w:rsidRPr="001C276F" w14:paraId="2614CE2D" w14:textId="77777777" w:rsidTr="001E2C74">
        <w:trPr>
          <w:trHeight w:val="259"/>
          <w:jc w:val="right"/>
        </w:trPr>
        <w:tc>
          <w:tcPr>
            <w:tcW w:w="162" w:type="pct"/>
            <w:vAlign w:val="center"/>
          </w:tcPr>
          <w:p w14:paraId="2614CE27" w14:textId="77777777" w:rsidR="001F7755" w:rsidRDefault="00F00BE1" w:rsidP="001E2C7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12</w:t>
            </w:r>
          </w:p>
        </w:tc>
        <w:tc>
          <w:tcPr>
            <w:tcW w:w="1231" w:type="pct"/>
            <w:tcMar>
              <w:right w:w="144" w:type="dxa"/>
            </w:tcMar>
          </w:tcPr>
          <w:p w14:paraId="2614CE28" w14:textId="77777777" w:rsidR="001649D3" w:rsidRPr="00A92674" w:rsidRDefault="00F00BE1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Project Scope:</w:t>
            </w:r>
          </w:p>
        </w:tc>
        <w:tc>
          <w:tcPr>
            <w:tcW w:w="1198" w:type="pct"/>
            <w:tcMar>
              <w:left w:w="144" w:type="dxa"/>
            </w:tcMar>
          </w:tcPr>
          <w:p w14:paraId="2614CE29" w14:textId="77777777" w:rsidR="001649D3" w:rsidRPr="00A92674" w:rsidRDefault="001649D3" w:rsidP="00362B0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6" w:type="pct"/>
            <w:tcMar>
              <w:left w:w="144" w:type="dxa"/>
              <w:right w:w="144" w:type="dxa"/>
            </w:tcMar>
          </w:tcPr>
          <w:p w14:paraId="2614CE2A" w14:textId="77777777" w:rsidR="001649D3" w:rsidRPr="00A92674" w:rsidRDefault="00F00BE1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13</w:t>
            </w:r>
          </w:p>
        </w:tc>
        <w:tc>
          <w:tcPr>
            <w:tcW w:w="1148" w:type="pct"/>
          </w:tcPr>
          <w:p w14:paraId="2614CE2B" w14:textId="77777777" w:rsidR="001649D3" w:rsidRPr="00A92674" w:rsidRDefault="00F00BE1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Number of Dwelling Units:</w:t>
            </w:r>
          </w:p>
        </w:tc>
        <w:tc>
          <w:tcPr>
            <w:tcW w:w="1085" w:type="pct"/>
            <w:tcMar>
              <w:left w:w="144" w:type="dxa"/>
            </w:tcMar>
          </w:tcPr>
          <w:p w14:paraId="2614CE2C" w14:textId="77777777" w:rsidR="001649D3" w:rsidRPr="00A92674" w:rsidRDefault="001649D3" w:rsidP="00362B0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649D3" w:rsidRPr="001C276F" w14:paraId="2614CE34" w14:textId="77777777" w:rsidTr="001E2C74">
        <w:trPr>
          <w:trHeight w:val="259"/>
          <w:jc w:val="right"/>
        </w:trPr>
        <w:tc>
          <w:tcPr>
            <w:tcW w:w="162" w:type="pct"/>
            <w:vAlign w:val="center"/>
          </w:tcPr>
          <w:p w14:paraId="2614CE2E" w14:textId="77777777" w:rsidR="001F7755" w:rsidRDefault="00F00BE1" w:rsidP="001E2C7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14</w:t>
            </w:r>
          </w:p>
        </w:tc>
        <w:tc>
          <w:tcPr>
            <w:tcW w:w="1231" w:type="pct"/>
            <w:tcMar>
              <w:right w:w="144" w:type="dxa"/>
            </w:tcMar>
          </w:tcPr>
          <w:p w14:paraId="2614CE2F" w14:textId="77777777" w:rsidR="001649D3" w:rsidRPr="00A92674" w:rsidRDefault="00F00BE1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Total Conditioned Floor Area(ft</w:t>
            </w:r>
            <w:r w:rsidRPr="00F00BE1">
              <w:rPr>
                <w:sz w:val="20"/>
                <w:szCs w:val="20"/>
                <w:vertAlign w:val="superscript"/>
              </w:rPr>
              <w:t>2</w:t>
            </w:r>
            <w:r w:rsidRPr="00F00BE1">
              <w:rPr>
                <w:sz w:val="20"/>
                <w:szCs w:val="20"/>
              </w:rPr>
              <w:t>):</w:t>
            </w:r>
          </w:p>
        </w:tc>
        <w:tc>
          <w:tcPr>
            <w:tcW w:w="1198" w:type="pct"/>
            <w:tcMar>
              <w:left w:w="144" w:type="dxa"/>
            </w:tcMar>
          </w:tcPr>
          <w:p w14:paraId="2614CE30" w14:textId="77777777" w:rsidR="001649D3" w:rsidRPr="00A92674" w:rsidRDefault="001649D3" w:rsidP="00362B00">
            <w:pPr>
              <w:spacing w:after="0" w:line="240" w:lineRule="auto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176" w:type="pct"/>
            <w:tcMar>
              <w:left w:w="144" w:type="dxa"/>
              <w:right w:w="144" w:type="dxa"/>
            </w:tcMar>
          </w:tcPr>
          <w:p w14:paraId="2614CE31" w14:textId="77777777" w:rsidR="001649D3" w:rsidRPr="00A92674" w:rsidRDefault="00F00BE1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15</w:t>
            </w:r>
          </w:p>
        </w:tc>
        <w:tc>
          <w:tcPr>
            <w:tcW w:w="1148" w:type="pct"/>
          </w:tcPr>
          <w:p w14:paraId="2614CE32" w14:textId="77777777" w:rsidR="001649D3" w:rsidRPr="00A92674" w:rsidRDefault="00F00BE1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Number of Zones:</w:t>
            </w:r>
          </w:p>
        </w:tc>
        <w:tc>
          <w:tcPr>
            <w:tcW w:w="1085" w:type="pct"/>
            <w:tcMar>
              <w:left w:w="144" w:type="dxa"/>
            </w:tcMar>
          </w:tcPr>
          <w:p w14:paraId="2614CE33" w14:textId="77777777" w:rsidR="001649D3" w:rsidRPr="00A92674" w:rsidRDefault="001649D3" w:rsidP="00362B00">
            <w:pPr>
              <w:spacing w:after="0" w:line="240" w:lineRule="auto"/>
              <w:rPr>
                <w:sz w:val="20"/>
                <w:szCs w:val="20"/>
                <w:vertAlign w:val="superscript"/>
              </w:rPr>
            </w:pPr>
          </w:p>
        </w:tc>
      </w:tr>
      <w:tr w:rsidR="001649D3" w:rsidRPr="001C276F" w14:paraId="2614CE3B" w14:textId="77777777" w:rsidTr="001E2C74">
        <w:trPr>
          <w:trHeight w:val="259"/>
          <w:jc w:val="right"/>
        </w:trPr>
        <w:tc>
          <w:tcPr>
            <w:tcW w:w="162" w:type="pct"/>
            <w:vAlign w:val="center"/>
          </w:tcPr>
          <w:p w14:paraId="2614CE35" w14:textId="77777777" w:rsidR="001F7755" w:rsidRDefault="00F00BE1" w:rsidP="001E2C7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16</w:t>
            </w:r>
          </w:p>
        </w:tc>
        <w:tc>
          <w:tcPr>
            <w:tcW w:w="1231" w:type="pct"/>
            <w:tcMar>
              <w:right w:w="144" w:type="dxa"/>
            </w:tcMar>
          </w:tcPr>
          <w:p w14:paraId="2614CE36" w14:textId="77777777" w:rsidR="001649D3" w:rsidRPr="00A92674" w:rsidRDefault="00F00BE1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Slab Area (ft</w:t>
            </w:r>
            <w:r w:rsidRPr="00F00BE1">
              <w:rPr>
                <w:sz w:val="20"/>
                <w:szCs w:val="20"/>
                <w:vertAlign w:val="superscript"/>
              </w:rPr>
              <w:t>2</w:t>
            </w:r>
            <w:r w:rsidRPr="00F00BE1">
              <w:rPr>
                <w:sz w:val="20"/>
                <w:szCs w:val="20"/>
              </w:rPr>
              <w:t>):</w:t>
            </w:r>
          </w:p>
        </w:tc>
        <w:tc>
          <w:tcPr>
            <w:tcW w:w="1198" w:type="pct"/>
            <w:tcMar>
              <w:left w:w="144" w:type="dxa"/>
            </w:tcMar>
          </w:tcPr>
          <w:p w14:paraId="2614CE37" w14:textId="77777777" w:rsidR="001649D3" w:rsidRPr="00A92674" w:rsidRDefault="001649D3" w:rsidP="00362B0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6" w:type="pct"/>
            <w:tcMar>
              <w:left w:w="144" w:type="dxa"/>
              <w:right w:w="144" w:type="dxa"/>
            </w:tcMar>
          </w:tcPr>
          <w:p w14:paraId="2614CE38" w14:textId="77777777" w:rsidR="001649D3" w:rsidRPr="00A92674" w:rsidRDefault="00F00BE1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17</w:t>
            </w:r>
          </w:p>
        </w:tc>
        <w:tc>
          <w:tcPr>
            <w:tcW w:w="1148" w:type="pct"/>
            <w:vAlign w:val="center"/>
          </w:tcPr>
          <w:p w14:paraId="2614CE39" w14:textId="77777777" w:rsidR="003F59E5" w:rsidRPr="00A92674" w:rsidRDefault="00F00B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Number of Stories in Building:</w:t>
            </w:r>
          </w:p>
        </w:tc>
        <w:tc>
          <w:tcPr>
            <w:tcW w:w="1085" w:type="pct"/>
            <w:tcMar>
              <w:left w:w="144" w:type="dxa"/>
            </w:tcMar>
          </w:tcPr>
          <w:p w14:paraId="2614CE3A" w14:textId="77777777" w:rsidR="001649D3" w:rsidRPr="00A92674" w:rsidRDefault="001649D3" w:rsidP="00362B0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649D3" w:rsidRPr="001C276F" w14:paraId="2614CE42" w14:textId="77777777" w:rsidTr="001E2C74">
        <w:trPr>
          <w:trHeight w:val="259"/>
          <w:jc w:val="right"/>
        </w:trPr>
        <w:tc>
          <w:tcPr>
            <w:tcW w:w="162" w:type="pct"/>
            <w:vAlign w:val="center"/>
          </w:tcPr>
          <w:p w14:paraId="2614CE3C" w14:textId="77777777" w:rsidR="001F7755" w:rsidRDefault="00F00BE1" w:rsidP="001E2C7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18</w:t>
            </w:r>
          </w:p>
        </w:tc>
        <w:tc>
          <w:tcPr>
            <w:tcW w:w="1231" w:type="pct"/>
            <w:tcMar>
              <w:right w:w="144" w:type="dxa"/>
            </w:tcMar>
          </w:tcPr>
          <w:p w14:paraId="2614CE3D" w14:textId="77777777" w:rsidR="001649D3" w:rsidRPr="00A92674" w:rsidRDefault="00F00BE1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Addition Conditioned Floor Area (ft</w:t>
            </w:r>
            <w:r w:rsidRPr="00F00BE1">
              <w:rPr>
                <w:sz w:val="20"/>
                <w:szCs w:val="20"/>
                <w:vertAlign w:val="superscript"/>
              </w:rPr>
              <w:t>2</w:t>
            </w:r>
            <w:r w:rsidRPr="00F00BE1">
              <w:rPr>
                <w:sz w:val="20"/>
                <w:szCs w:val="20"/>
              </w:rPr>
              <w:t>):</w:t>
            </w:r>
          </w:p>
        </w:tc>
        <w:tc>
          <w:tcPr>
            <w:tcW w:w="1198" w:type="pct"/>
            <w:tcMar>
              <w:left w:w="144" w:type="dxa"/>
            </w:tcMar>
          </w:tcPr>
          <w:p w14:paraId="2614CE3E" w14:textId="77777777" w:rsidR="001649D3" w:rsidRPr="00A92674" w:rsidRDefault="001649D3" w:rsidP="00362B0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6" w:type="pct"/>
            <w:tcMar>
              <w:left w:w="144" w:type="dxa"/>
              <w:right w:w="144" w:type="dxa"/>
            </w:tcMar>
          </w:tcPr>
          <w:p w14:paraId="2614CE3F" w14:textId="77777777" w:rsidR="001649D3" w:rsidRPr="00A92674" w:rsidRDefault="00F00BE1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19</w:t>
            </w:r>
          </w:p>
        </w:tc>
        <w:tc>
          <w:tcPr>
            <w:tcW w:w="1148" w:type="pct"/>
          </w:tcPr>
          <w:p w14:paraId="2614CE40" w14:textId="77777777" w:rsidR="001649D3" w:rsidRPr="00A92674" w:rsidRDefault="00F00BE1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Natural Gas Available? (Yes/No):</w:t>
            </w:r>
          </w:p>
        </w:tc>
        <w:tc>
          <w:tcPr>
            <w:tcW w:w="1085" w:type="pct"/>
            <w:tcMar>
              <w:left w:w="144" w:type="dxa"/>
            </w:tcMar>
          </w:tcPr>
          <w:p w14:paraId="2614CE41" w14:textId="77777777" w:rsidR="001649D3" w:rsidRPr="00A92674" w:rsidRDefault="001649D3" w:rsidP="00362B0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649D3" w:rsidRPr="001C276F" w14:paraId="2614CE49" w14:textId="77777777" w:rsidTr="001E2C74">
        <w:trPr>
          <w:trHeight w:val="259"/>
          <w:jc w:val="right"/>
        </w:trPr>
        <w:tc>
          <w:tcPr>
            <w:tcW w:w="162" w:type="pct"/>
            <w:vAlign w:val="center"/>
          </w:tcPr>
          <w:p w14:paraId="2614CE43" w14:textId="77777777" w:rsidR="001F7755" w:rsidRDefault="00F00BE1" w:rsidP="001E2C7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20</w:t>
            </w:r>
          </w:p>
        </w:tc>
        <w:tc>
          <w:tcPr>
            <w:tcW w:w="1231" w:type="pct"/>
            <w:tcMar>
              <w:right w:w="144" w:type="dxa"/>
            </w:tcMar>
          </w:tcPr>
          <w:p w14:paraId="2614CE44" w14:textId="77777777" w:rsidR="001649D3" w:rsidRPr="00A92674" w:rsidRDefault="00F00BE1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Addition Slab Area (ft</w:t>
            </w:r>
            <w:r w:rsidRPr="00F00BE1">
              <w:rPr>
                <w:sz w:val="20"/>
                <w:szCs w:val="20"/>
                <w:vertAlign w:val="superscript"/>
              </w:rPr>
              <w:t>2</w:t>
            </w:r>
            <w:r w:rsidRPr="00F00BE1">
              <w:rPr>
                <w:sz w:val="20"/>
                <w:szCs w:val="20"/>
              </w:rPr>
              <w:t>):</w:t>
            </w:r>
          </w:p>
        </w:tc>
        <w:tc>
          <w:tcPr>
            <w:tcW w:w="1198" w:type="pct"/>
            <w:tcMar>
              <w:left w:w="144" w:type="dxa"/>
            </w:tcMar>
          </w:tcPr>
          <w:p w14:paraId="2614CE45" w14:textId="77777777" w:rsidR="001649D3" w:rsidRPr="00A92674" w:rsidRDefault="001649D3" w:rsidP="00362B0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6" w:type="pct"/>
            <w:tcMar>
              <w:left w:w="144" w:type="dxa"/>
              <w:right w:w="144" w:type="dxa"/>
            </w:tcMar>
          </w:tcPr>
          <w:p w14:paraId="2614CE46" w14:textId="77777777" w:rsidR="001649D3" w:rsidRPr="00A92674" w:rsidRDefault="00F00BE1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21</w:t>
            </w:r>
          </w:p>
        </w:tc>
        <w:tc>
          <w:tcPr>
            <w:tcW w:w="1148" w:type="pct"/>
          </w:tcPr>
          <w:p w14:paraId="2614CE47" w14:textId="77777777" w:rsidR="001649D3" w:rsidRPr="00A92674" w:rsidRDefault="00F00BE1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Glazing Percentage (%):</w:t>
            </w:r>
          </w:p>
        </w:tc>
        <w:tc>
          <w:tcPr>
            <w:tcW w:w="1085" w:type="pct"/>
            <w:tcMar>
              <w:left w:w="144" w:type="dxa"/>
            </w:tcMar>
          </w:tcPr>
          <w:p w14:paraId="2614CE48" w14:textId="77777777" w:rsidR="001649D3" w:rsidRPr="00A92674" w:rsidRDefault="001649D3" w:rsidP="00362B0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2614CE4A" w14:textId="77777777" w:rsidR="00362B00" w:rsidRDefault="00362B00" w:rsidP="00362B00">
      <w:pPr>
        <w:spacing w:after="0" w:line="240" w:lineRule="auto"/>
        <w:rPr>
          <w:b/>
        </w:rPr>
      </w:pPr>
    </w:p>
    <w:tbl>
      <w:tblPr>
        <w:tblW w:w="14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1359"/>
        <w:gridCol w:w="1827"/>
        <w:gridCol w:w="1827"/>
        <w:gridCol w:w="1827"/>
        <w:gridCol w:w="1827"/>
        <w:gridCol w:w="1827"/>
        <w:gridCol w:w="1827"/>
        <w:gridCol w:w="1827"/>
      </w:tblGrid>
      <w:tr w:rsidR="006A5CCD" w14:paraId="2614CE4C" w14:textId="77777777" w:rsidTr="00C4535B">
        <w:tc>
          <w:tcPr>
            <w:tcW w:w="14616" w:type="dxa"/>
            <w:gridSpan w:val="9"/>
            <w:shd w:val="clear" w:color="auto" w:fill="auto"/>
          </w:tcPr>
          <w:p w14:paraId="2614CE4B" w14:textId="77777777" w:rsidR="006A5CCD" w:rsidRPr="00707E2F" w:rsidRDefault="006A5CCD" w:rsidP="006A5CC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07E2F">
              <w:rPr>
                <w:b/>
                <w:sz w:val="20"/>
                <w:szCs w:val="20"/>
              </w:rPr>
              <w:t>B. Opaque Surfaces</w:t>
            </w:r>
          </w:p>
        </w:tc>
      </w:tr>
      <w:tr w:rsidR="006A5CCD" w14:paraId="2614CE55" w14:textId="77777777" w:rsidTr="000C0796">
        <w:tc>
          <w:tcPr>
            <w:tcW w:w="1827" w:type="dxa"/>
            <w:gridSpan w:val="2"/>
          </w:tcPr>
          <w:p w14:paraId="2614CE4D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01</w:t>
            </w:r>
          </w:p>
        </w:tc>
        <w:tc>
          <w:tcPr>
            <w:tcW w:w="1827" w:type="dxa"/>
          </w:tcPr>
          <w:p w14:paraId="2614CE4E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02</w:t>
            </w:r>
          </w:p>
        </w:tc>
        <w:tc>
          <w:tcPr>
            <w:tcW w:w="1827" w:type="dxa"/>
          </w:tcPr>
          <w:p w14:paraId="2614CE4F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03</w:t>
            </w:r>
          </w:p>
        </w:tc>
        <w:tc>
          <w:tcPr>
            <w:tcW w:w="1827" w:type="dxa"/>
          </w:tcPr>
          <w:p w14:paraId="2614CE50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04</w:t>
            </w:r>
          </w:p>
        </w:tc>
        <w:tc>
          <w:tcPr>
            <w:tcW w:w="1827" w:type="dxa"/>
          </w:tcPr>
          <w:p w14:paraId="2614CE51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05</w:t>
            </w:r>
          </w:p>
        </w:tc>
        <w:tc>
          <w:tcPr>
            <w:tcW w:w="1827" w:type="dxa"/>
          </w:tcPr>
          <w:p w14:paraId="2614CE52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06</w:t>
            </w:r>
          </w:p>
        </w:tc>
        <w:tc>
          <w:tcPr>
            <w:tcW w:w="1827" w:type="dxa"/>
          </w:tcPr>
          <w:p w14:paraId="2614CE53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07</w:t>
            </w:r>
          </w:p>
        </w:tc>
        <w:tc>
          <w:tcPr>
            <w:tcW w:w="1827" w:type="dxa"/>
          </w:tcPr>
          <w:p w14:paraId="2614CE54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08</w:t>
            </w:r>
          </w:p>
        </w:tc>
      </w:tr>
      <w:tr w:rsidR="006A5CCD" w14:paraId="2614CE5E" w14:textId="77777777" w:rsidTr="000C0796">
        <w:tc>
          <w:tcPr>
            <w:tcW w:w="1827" w:type="dxa"/>
            <w:gridSpan w:val="2"/>
          </w:tcPr>
          <w:p w14:paraId="2614CE56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Name</w:t>
            </w:r>
          </w:p>
        </w:tc>
        <w:tc>
          <w:tcPr>
            <w:tcW w:w="1827" w:type="dxa"/>
          </w:tcPr>
          <w:p w14:paraId="2614CE57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Zone</w:t>
            </w:r>
          </w:p>
        </w:tc>
        <w:tc>
          <w:tcPr>
            <w:tcW w:w="1827" w:type="dxa"/>
          </w:tcPr>
          <w:p w14:paraId="2614CE58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Existing Conditions</w:t>
            </w:r>
          </w:p>
        </w:tc>
        <w:tc>
          <w:tcPr>
            <w:tcW w:w="1827" w:type="dxa"/>
          </w:tcPr>
          <w:p w14:paraId="2614CE59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Surface Type</w:t>
            </w:r>
          </w:p>
        </w:tc>
        <w:tc>
          <w:tcPr>
            <w:tcW w:w="1827" w:type="dxa"/>
          </w:tcPr>
          <w:p w14:paraId="2614CE5A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Azimuth</w:t>
            </w:r>
          </w:p>
        </w:tc>
        <w:tc>
          <w:tcPr>
            <w:tcW w:w="1827" w:type="dxa"/>
          </w:tcPr>
          <w:p w14:paraId="2614CE5B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Orientation</w:t>
            </w:r>
          </w:p>
        </w:tc>
        <w:tc>
          <w:tcPr>
            <w:tcW w:w="1827" w:type="dxa"/>
          </w:tcPr>
          <w:p w14:paraId="2614CE5C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Total Cavity R-value</w:t>
            </w:r>
          </w:p>
        </w:tc>
        <w:tc>
          <w:tcPr>
            <w:tcW w:w="1827" w:type="dxa"/>
          </w:tcPr>
          <w:p w14:paraId="2614CE5D" w14:textId="77777777" w:rsidR="006A5CCD" w:rsidRPr="006A5CCD" w:rsidRDefault="00AF3934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6A5CCD" w14:paraId="2614CE67" w14:textId="77777777" w:rsidTr="000C0796">
        <w:tc>
          <w:tcPr>
            <w:tcW w:w="1827" w:type="dxa"/>
            <w:gridSpan w:val="2"/>
          </w:tcPr>
          <w:p w14:paraId="2614CE5F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60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61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62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63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64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65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66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6A5CCD" w14:paraId="2614CE70" w14:textId="77777777" w:rsidTr="000C0796">
        <w:tc>
          <w:tcPr>
            <w:tcW w:w="1827" w:type="dxa"/>
            <w:gridSpan w:val="2"/>
          </w:tcPr>
          <w:p w14:paraId="2614CE68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69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6A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6B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6C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6D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6E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6F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6A5CCD" w14:paraId="2614CE74" w14:textId="77777777" w:rsidTr="000C0796">
        <w:tc>
          <w:tcPr>
            <w:tcW w:w="468" w:type="dxa"/>
            <w:vAlign w:val="center"/>
          </w:tcPr>
          <w:p w14:paraId="2614CE71" w14:textId="77777777" w:rsidR="006A5CCD" w:rsidRPr="006A5CCD" w:rsidRDefault="006A5CCD" w:rsidP="000C0796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09</w:t>
            </w:r>
          </w:p>
        </w:tc>
        <w:tc>
          <w:tcPr>
            <w:tcW w:w="3186" w:type="dxa"/>
            <w:gridSpan w:val="2"/>
            <w:vAlign w:val="center"/>
          </w:tcPr>
          <w:p w14:paraId="2614CE72" w14:textId="77777777" w:rsidR="006A5CCD" w:rsidRPr="006A5CCD" w:rsidRDefault="006A5CCD" w:rsidP="000C0796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Verification Status:</w:t>
            </w:r>
          </w:p>
        </w:tc>
        <w:tc>
          <w:tcPr>
            <w:tcW w:w="10962" w:type="dxa"/>
            <w:gridSpan w:val="6"/>
          </w:tcPr>
          <w:p w14:paraId="0C90510A" w14:textId="77777777" w:rsidR="000C0796" w:rsidRDefault="000C0796" w:rsidP="000C0796">
            <w:pPr>
              <w:pStyle w:val="ListParagraph"/>
              <w:keepNext/>
              <w:numPr>
                <w:ilvl w:val="0"/>
                <w:numId w:val="28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Pass</w:t>
            </w:r>
            <w:r>
              <w:rPr>
                <w:sz w:val="18"/>
                <w:szCs w:val="18"/>
              </w:rPr>
              <w:t xml:space="preserve"> - all applicable requirements are met; or</w:t>
            </w:r>
          </w:p>
          <w:p w14:paraId="2614CE73" w14:textId="76FED4E8" w:rsidR="006A5CCD" w:rsidRPr="00953279" w:rsidRDefault="000C0796" w:rsidP="00953279">
            <w:pPr>
              <w:pStyle w:val="ListParagraph"/>
              <w:keepNext/>
              <w:numPr>
                <w:ilvl w:val="0"/>
                <w:numId w:val="28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Fail</w:t>
            </w:r>
            <w:r>
              <w:rPr>
                <w:sz w:val="18"/>
                <w:szCs w:val="18"/>
              </w:rPr>
              <w:t xml:space="preserve"> - one or more applicable requirements are not met. Enter reason for failure in c</w:t>
            </w:r>
            <w:r w:rsidR="00953279">
              <w:rPr>
                <w:sz w:val="18"/>
                <w:szCs w:val="18"/>
              </w:rPr>
              <w:t>orrections notes field below</w:t>
            </w:r>
          </w:p>
        </w:tc>
      </w:tr>
      <w:tr w:rsidR="000C0796" w14:paraId="2614CE78" w14:textId="77777777" w:rsidTr="000C0796">
        <w:tc>
          <w:tcPr>
            <w:tcW w:w="468" w:type="dxa"/>
          </w:tcPr>
          <w:p w14:paraId="2614CE75" w14:textId="77777777" w:rsidR="000C0796" w:rsidRPr="006A5CCD" w:rsidRDefault="000C0796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10</w:t>
            </w:r>
          </w:p>
        </w:tc>
        <w:tc>
          <w:tcPr>
            <w:tcW w:w="14148" w:type="dxa"/>
            <w:gridSpan w:val="8"/>
          </w:tcPr>
          <w:p w14:paraId="2614CE77" w14:textId="1B419AD8" w:rsidR="000C0796" w:rsidRPr="006A5CCD" w:rsidRDefault="000C0796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Correction Notes:</w:t>
            </w:r>
          </w:p>
        </w:tc>
      </w:tr>
    </w:tbl>
    <w:p w14:paraId="2614CE79" w14:textId="77777777" w:rsidR="006A5CCD" w:rsidRDefault="006A5CCD" w:rsidP="006A5CCD">
      <w:pPr>
        <w:spacing w:after="0" w:line="240" w:lineRule="auto"/>
        <w:rPr>
          <w:b/>
        </w:rPr>
      </w:pPr>
    </w:p>
    <w:p w14:paraId="1821D738" w14:textId="77777777" w:rsidR="000C0796" w:rsidRDefault="000C0796">
      <w:r>
        <w:br w:type="page"/>
      </w:r>
    </w:p>
    <w:tbl>
      <w:tblPr>
        <w:tblW w:w="14616" w:type="dxa"/>
        <w:tblLayout w:type="fixed"/>
        <w:tblLook w:val="04A0" w:firstRow="1" w:lastRow="0" w:firstColumn="1" w:lastColumn="0" w:noHBand="0" w:noVBand="1"/>
      </w:tblPr>
      <w:tblGrid>
        <w:gridCol w:w="468"/>
        <w:gridCol w:w="1359"/>
        <w:gridCol w:w="1791"/>
        <w:gridCol w:w="1863"/>
        <w:gridCol w:w="1827"/>
        <w:gridCol w:w="1827"/>
        <w:gridCol w:w="1827"/>
        <w:gridCol w:w="1827"/>
        <w:gridCol w:w="1827"/>
      </w:tblGrid>
      <w:tr w:rsidR="006A5CCD" w14:paraId="2614CE7B" w14:textId="77777777" w:rsidTr="00C4535B">
        <w:tc>
          <w:tcPr>
            <w:tcW w:w="146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4CE7A" w14:textId="0B9CC442" w:rsidR="006A5CCD" w:rsidRPr="00707E2F" w:rsidRDefault="006A5CCD" w:rsidP="00AF393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07E2F">
              <w:rPr>
                <w:b/>
                <w:sz w:val="20"/>
                <w:szCs w:val="20"/>
              </w:rPr>
              <w:lastRenderedPageBreak/>
              <w:t>C. Attic</w:t>
            </w:r>
          </w:p>
        </w:tc>
      </w:tr>
      <w:tr w:rsidR="006A5CCD" w14:paraId="2614CE84" w14:textId="77777777" w:rsidTr="00F23815">
        <w:tc>
          <w:tcPr>
            <w:tcW w:w="1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7C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01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7D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02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7E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03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7F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04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80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05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81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06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82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07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83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08</w:t>
            </w:r>
          </w:p>
        </w:tc>
      </w:tr>
      <w:tr w:rsidR="006A5CCD" w14:paraId="2614CE8D" w14:textId="77777777" w:rsidTr="00F23815">
        <w:tc>
          <w:tcPr>
            <w:tcW w:w="1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85" w14:textId="77777777" w:rsidR="006A5CCD" w:rsidRPr="00A6141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Name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86" w14:textId="77777777" w:rsidR="006A5CCD" w:rsidRPr="00A6141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Construction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87" w14:textId="77777777" w:rsidR="006A5CCD" w:rsidRPr="00A6141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Roof Rise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88" w14:textId="77777777" w:rsidR="006A5CCD" w:rsidRPr="00A6141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Roof Reflectance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89" w14:textId="77777777" w:rsidR="006A5CCD" w:rsidRPr="00A6141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Roof Emittance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8A" w14:textId="77777777" w:rsidR="006A5CCD" w:rsidRPr="00A6141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Radiant Barrier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8B" w14:textId="77777777" w:rsidR="006A5CCD" w:rsidRPr="00A6141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Cool Roof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8C" w14:textId="77777777" w:rsidR="006A5CCD" w:rsidRPr="00A61410" w:rsidRDefault="00AF3934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6A5CCD" w14:paraId="2614CE96" w14:textId="77777777" w:rsidTr="00F23815">
        <w:tc>
          <w:tcPr>
            <w:tcW w:w="1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8E" w14:textId="77777777" w:rsidR="006A5CCD" w:rsidRPr="00A61410" w:rsidRDefault="006A5CCD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8F" w14:textId="77777777" w:rsidR="006A5CCD" w:rsidRPr="00A61410" w:rsidRDefault="006A5CCD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90" w14:textId="77777777" w:rsidR="006A5CCD" w:rsidRPr="00A61410" w:rsidRDefault="006A5CCD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91" w14:textId="77777777" w:rsidR="006A5CCD" w:rsidRPr="00A61410" w:rsidRDefault="006A5CCD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92" w14:textId="77777777" w:rsidR="006A5CCD" w:rsidRPr="00A61410" w:rsidRDefault="006A5CCD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93" w14:textId="77777777" w:rsidR="006A5CCD" w:rsidRPr="00A61410" w:rsidRDefault="006A5CCD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94" w14:textId="77777777" w:rsidR="006A5CCD" w:rsidRPr="00A61410" w:rsidRDefault="006A5CCD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95" w14:textId="77777777" w:rsidR="006A5CCD" w:rsidRPr="00A61410" w:rsidRDefault="006A5CCD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</w:tr>
      <w:tr w:rsidR="006A5CCD" w14:paraId="2614CE9F" w14:textId="77777777" w:rsidTr="00F23815">
        <w:tc>
          <w:tcPr>
            <w:tcW w:w="1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97" w14:textId="77777777" w:rsidR="006A5CCD" w:rsidRPr="00A61410" w:rsidRDefault="006A5CCD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98" w14:textId="77777777" w:rsidR="006A5CCD" w:rsidRPr="00A61410" w:rsidRDefault="006A5CCD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99" w14:textId="77777777" w:rsidR="006A5CCD" w:rsidRPr="00A61410" w:rsidRDefault="006A5CCD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9A" w14:textId="77777777" w:rsidR="006A5CCD" w:rsidRPr="00A61410" w:rsidRDefault="006A5CCD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9B" w14:textId="77777777" w:rsidR="006A5CCD" w:rsidRPr="00A61410" w:rsidRDefault="006A5CCD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9C" w14:textId="77777777" w:rsidR="006A5CCD" w:rsidRPr="00A61410" w:rsidRDefault="006A5CCD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9D" w14:textId="77777777" w:rsidR="006A5CCD" w:rsidRPr="00A61410" w:rsidRDefault="006A5CCD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9E" w14:textId="77777777" w:rsidR="006A5CCD" w:rsidRPr="00A61410" w:rsidRDefault="006A5CCD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</w:tr>
      <w:tr w:rsidR="000C0796" w14:paraId="2614CEA3" w14:textId="77777777" w:rsidTr="007E2232">
        <w:trPr>
          <w:trHeight w:val="108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4CEA0" w14:textId="77777777" w:rsidR="000C0796" w:rsidRDefault="000C0796" w:rsidP="007E2232">
            <w:pPr>
              <w:spacing w:after="0" w:line="240" w:lineRule="auto"/>
              <w:jc w:val="center"/>
              <w:rPr>
                <w:sz w:val="20"/>
                <w:szCs w:val="20"/>
                <w:u w:val="single"/>
              </w:rPr>
            </w:pPr>
            <w:r w:rsidRPr="003C291C">
              <w:rPr>
                <w:sz w:val="20"/>
                <w:szCs w:val="20"/>
              </w:rPr>
              <w:t>09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4CEA1" w14:textId="77777777" w:rsidR="000C0796" w:rsidRPr="00A61410" w:rsidRDefault="000C0796" w:rsidP="007E2232">
            <w:pPr>
              <w:spacing w:after="0" w:line="240" w:lineRule="auto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Verification Status:</w:t>
            </w:r>
          </w:p>
        </w:tc>
        <w:tc>
          <w:tcPr>
            <w:tcW w:w="109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962ED" w14:textId="77777777" w:rsidR="000C0796" w:rsidRDefault="000C0796" w:rsidP="000C0796">
            <w:pPr>
              <w:pStyle w:val="ListParagraph"/>
              <w:keepNext/>
              <w:numPr>
                <w:ilvl w:val="0"/>
                <w:numId w:val="28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Pass</w:t>
            </w:r>
            <w:r>
              <w:rPr>
                <w:sz w:val="18"/>
                <w:szCs w:val="18"/>
              </w:rPr>
              <w:t xml:space="preserve"> - all applicable requirements are met; or</w:t>
            </w:r>
          </w:p>
          <w:p w14:paraId="2614CEA2" w14:textId="3A710CCB" w:rsidR="000C0796" w:rsidRPr="00953279" w:rsidRDefault="000C0796" w:rsidP="00953279">
            <w:pPr>
              <w:pStyle w:val="ListParagraph"/>
              <w:keepNext/>
              <w:numPr>
                <w:ilvl w:val="0"/>
                <w:numId w:val="28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Fail</w:t>
            </w:r>
            <w:r>
              <w:rPr>
                <w:sz w:val="18"/>
                <w:szCs w:val="18"/>
              </w:rPr>
              <w:t xml:space="preserve"> - one or more applicable requirements are not met. Enter reason for failure in c</w:t>
            </w:r>
            <w:r w:rsidR="00953279">
              <w:rPr>
                <w:sz w:val="18"/>
                <w:szCs w:val="18"/>
              </w:rPr>
              <w:t>orrections notes field below</w:t>
            </w:r>
          </w:p>
        </w:tc>
      </w:tr>
      <w:tr w:rsidR="000C0796" w14:paraId="2614CEA7" w14:textId="77777777" w:rsidTr="000C0796">
        <w:trPr>
          <w:trHeight w:val="107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A4" w14:textId="77777777" w:rsidR="000C0796" w:rsidRPr="00A61410" w:rsidRDefault="000C0796" w:rsidP="00AF39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41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A6" w14:textId="6B717216" w:rsidR="000C0796" w:rsidRPr="00A61410" w:rsidRDefault="000C0796" w:rsidP="00AF39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Correction Notes:</w:t>
            </w:r>
          </w:p>
        </w:tc>
      </w:tr>
    </w:tbl>
    <w:p w14:paraId="654A3E82" w14:textId="77777777" w:rsidR="000C0796" w:rsidRDefault="000C0796" w:rsidP="000C0796">
      <w:pPr>
        <w:spacing w:after="0"/>
      </w:pPr>
    </w:p>
    <w:tbl>
      <w:tblPr>
        <w:tblW w:w="14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1359"/>
        <w:gridCol w:w="1791"/>
        <w:gridCol w:w="1863"/>
        <w:gridCol w:w="1827"/>
        <w:gridCol w:w="1827"/>
        <w:gridCol w:w="1827"/>
        <w:gridCol w:w="1827"/>
        <w:gridCol w:w="1827"/>
      </w:tblGrid>
      <w:tr w:rsidR="006A5CCD" w14:paraId="2614CEA9" w14:textId="77777777" w:rsidTr="00C4535B">
        <w:tc>
          <w:tcPr>
            <w:tcW w:w="14616" w:type="dxa"/>
            <w:gridSpan w:val="9"/>
            <w:shd w:val="clear" w:color="auto" w:fill="auto"/>
          </w:tcPr>
          <w:p w14:paraId="2614CEA8" w14:textId="77777777" w:rsidR="006A5CCD" w:rsidRPr="00707E2F" w:rsidRDefault="006A5CCD" w:rsidP="006A5CC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07E2F">
              <w:rPr>
                <w:b/>
                <w:sz w:val="20"/>
                <w:szCs w:val="20"/>
              </w:rPr>
              <w:t>D. Windows</w:t>
            </w:r>
          </w:p>
        </w:tc>
      </w:tr>
      <w:tr w:rsidR="00AA01FC" w14:paraId="2614CEB2" w14:textId="77777777" w:rsidTr="000C0796">
        <w:tc>
          <w:tcPr>
            <w:tcW w:w="1827" w:type="dxa"/>
            <w:gridSpan w:val="2"/>
          </w:tcPr>
          <w:p w14:paraId="2614CEAA" w14:textId="77777777" w:rsidR="00AA01FC" w:rsidRPr="006A5CCD" w:rsidRDefault="00AA01FC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01</w:t>
            </w:r>
          </w:p>
        </w:tc>
        <w:tc>
          <w:tcPr>
            <w:tcW w:w="1791" w:type="dxa"/>
          </w:tcPr>
          <w:p w14:paraId="2614CEAB" w14:textId="77777777" w:rsidR="00AA01FC" w:rsidRPr="006A5CCD" w:rsidRDefault="00AA01FC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02</w:t>
            </w:r>
          </w:p>
        </w:tc>
        <w:tc>
          <w:tcPr>
            <w:tcW w:w="1863" w:type="dxa"/>
          </w:tcPr>
          <w:p w14:paraId="2614CEAC" w14:textId="77777777" w:rsidR="00AA01FC" w:rsidRPr="006A5CCD" w:rsidRDefault="00AA01FC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03</w:t>
            </w:r>
          </w:p>
        </w:tc>
        <w:tc>
          <w:tcPr>
            <w:tcW w:w="1827" w:type="dxa"/>
          </w:tcPr>
          <w:p w14:paraId="2614CEAD" w14:textId="77777777" w:rsidR="00AA01FC" w:rsidRPr="006A5CCD" w:rsidRDefault="00AA01FC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04</w:t>
            </w:r>
          </w:p>
        </w:tc>
        <w:tc>
          <w:tcPr>
            <w:tcW w:w="1827" w:type="dxa"/>
          </w:tcPr>
          <w:p w14:paraId="2614CEAE" w14:textId="77777777" w:rsidR="00AA01FC" w:rsidRPr="006A5CCD" w:rsidRDefault="00AA01FC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05</w:t>
            </w:r>
          </w:p>
        </w:tc>
        <w:tc>
          <w:tcPr>
            <w:tcW w:w="1827" w:type="dxa"/>
          </w:tcPr>
          <w:p w14:paraId="2614CEAF" w14:textId="77777777" w:rsidR="00AA01FC" w:rsidRPr="006A5CCD" w:rsidRDefault="00AA01FC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06</w:t>
            </w:r>
          </w:p>
        </w:tc>
        <w:tc>
          <w:tcPr>
            <w:tcW w:w="1827" w:type="dxa"/>
          </w:tcPr>
          <w:p w14:paraId="2614CEB0" w14:textId="77777777" w:rsidR="00AA01FC" w:rsidRPr="006A5CCD" w:rsidRDefault="00AA01FC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07</w:t>
            </w:r>
          </w:p>
        </w:tc>
        <w:tc>
          <w:tcPr>
            <w:tcW w:w="1827" w:type="dxa"/>
          </w:tcPr>
          <w:p w14:paraId="2614CEB1" w14:textId="77777777" w:rsidR="00AA01FC" w:rsidRPr="006A5CCD" w:rsidRDefault="00AA01FC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08</w:t>
            </w:r>
          </w:p>
        </w:tc>
      </w:tr>
      <w:tr w:rsidR="00AA01FC" w14:paraId="2614CEBB" w14:textId="77777777" w:rsidTr="000C0796">
        <w:tc>
          <w:tcPr>
            <w:tcW w:w="1827" w:type="dxa"/>
            <w:gridSpan w:val="2"/>
          </w:tcPr>
          <w:p w14:paraId="2614CEB3" w14:textId="77777777" w:rsidR="00AA01FC" w:rsidRPr="006A5CCD" w:rsidRDefault="00AA01FC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Name</w:t>
            </w:r>
          </w:p>
        </w:tc>
        <w:tc>
          <w:tcPr>
            <w:tcW w:w="1791" w:type="dxa"/>
          </w:tcPr>
          <w:p w14:paraId="2614CEB4" w14:textId="77777777" w:rsidR="00AA01FC" w:rsidRPr="006A5CCD" w:rsidRDefault="00AA01FC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Azimuth</w:t>
            </w:r>
          </w:p>
        </w:tc>
        <w:tc>
          <w:tcPr>
            <w:tcW w:w="1863" w:type="dxa"/>
          </w:tcPr>
          <w:p w14:paraId="2614CEB5" w14:textId="77777777" w:rsidR="00AA01FC" w:rsidRPr="006A5CCD" w:rsidRDefault="00AA01FC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Multiplier</w:t>
            </w:r>
          </w:p>
        </w:tc>
        <w:tc>
          <w:tcPr>
            <w:tcW w:w="1827" w:type="dxa"/>
          </w:tcPr>
          <w:p w14:paraId="2614CEB6" w14:textId="77777777" w:rsidR="00AA01FC" w:rsidRPr="006A5CCD" w:rsidRDefault="00AA01FC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Area (ft</w:t>
            </w:r>
            <w:r w:rsidRPr="006A5CCD">
              <w:rPr>
                <w:sz w:val="20"/>
                <w:szCs w:val="20"/>
                <w:vertAlign w:val="superscript"/>
              </w:rPr>
              <w:t>2</w:t>
            </w:r>
            <w:r w:rsidRPr="006A5CCD">
              <w:rPr>
                <w:sz w:val="20"/>
                <w:szCs w:val="20"/>
              </w:rPr>
              <w:t>)</w:t>
            </w:r>
          </w:p>
        </w:tc>
        <w:tc>
          <w:tcPr>
            <w:tcW w:w="1827" w:type="dxa"/>
          </w:tcPr>
          <w:p w14:paraId="2614CEB7" w14:textId="77777777" w:rsidR="00AA01FC" w:rsidRPr="006A5CCD" w:rsidRDefault="00AA01FC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U-factor</w:t>
            </w:r>
          </w:p>
        </w:tc>
        <w:tc>
          <w:tcPr>
            <w:tcW w:w="1827" w:type="dxa"/>
          </w:tcPr>
          <w:p w14:paraId="2614CEB8" w14:textId="77777777" w:rsidR="00AA01FC" w:rsidRPr="006A5CCD" w:rsidRDefault="00AA01FC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SHGC</w:t>
            </w:r>
          </w:p>
        </w:tc>
        <w:tc>
          <w:tcPr>
            <w:tcW w:w="1827" w:type="dxa"/>
          </w:tcPr>
          <w:p w14:paraId="2614CEB9" w14:textId="77777777" w:rsidR="00AA01FC" w:rsidRPr="006A5CCD" w:rsidRDefault="00AA01FC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Exterior Shading</w:t>
            </w:r>
          </w:p>
        </w:tc>
        <w:tc>
          <w:tcPr>
            <w:tcW w:w="1827" w:type="dxa"/>
          </w:tcPr>
          <w:p w14:paraId="2614CEBA" w14:textId="77777777" w:rsidR="00AA01FC" w:rsidRPr="006A5CCD" w:rsidRDefault="00AA01FC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AA01FC" w14:paraId="2614CEC4" w14:textId="77777777" w:rsidTr="000C0796">
        <w:tc>
          <w:tcPr>
            <w:tcW w:w="1827" w:type="dxa"/>
            <w:gridSpan w:val="2"/>
          </w:tcPr>
          <w:p w14:paraId="2614CEBC" w14:textId="77777777" w:rsidR="00AA01FC" w:rsidRPr="006A5CCD" w:rsidRDefault="00AA01FC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91" w:type="dxa"/>
          </w:tcPr>
          <w:p w14:paraId="2614CEBD" w14:textId="77777777" w:rsidR="00AA01FC" w:rsidRPr="006A5CCD" w:rsidRDefault="00AA01FC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63" w:type="dxa"/>
          </w:tcPr>
          <w:p w14:paraId="2614CEBE" w14:textId="77777777" w:rsidR="00AA01FC" w:rsidRPr="006A5CCD" w:rsidRDefault="00AA01FC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BF" w14:textId="77777777" w:rsidR="00AA01FC" w:rsidRPr="006A5CCD" w:rsidRDefault="00AA01FC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C0" w14:textId="77777777" w:rsidR="00AA01FC" w:rsidRPr="006A5CCD" w:rsidRDefault="00AA01FC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C1" w14:textId="77777777" w:rsidR="00AA01FC" w:rsidRPr="006A5CCD" w:rsidRDefault="00AA01FC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C2" w14:textId="77777777" w:rsidR="00AA01FC" w:rsidRPr="006A5CCD" w:rsidRDefault="00AA01FC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C3" w14:textId="77777777" w:rsidR="00AA01FC" w:rsidRPr="006A5CCD" w:rsidRDefault="00AA01FC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01FC" w14:paraId="2614CECD" w14:textId="77777777" w:rsidTr="000C0796">
        <w:tc>
          <w:tcPr>
            <w:tcW w:w="1827" w:type="dxa"/>
            <w:gridSpan w:val="2"/>
          </w:tcPr>
          <w:p w14:paraId="2614CEC5" w14:textId="77777777" w:rsidR="00AA01FC" w:rsidRPr="006A5CCD" w:rsidRDefault="00AA01FC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91" w:type="dxa"/>
          </w:tcPr>
          <w:p w14:paraId="2614CEC6" w14:textId="77777777" w:rsidR="00AA01FC" w:rsidRPr="006A5CCD" w:rsidRDefault="00AA01FC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63" w:type="dxa"/>
          </w:tcPr>
          <w:p w14:paraId="2614CEC7" w14:textId="77777777" w:rsidR="00AA01FC" w:rsidRPr="006A5CCD" w:rsidRDefault="00AA01FC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C8" w14:textId="77777777" w:rsidR="00AA01FC" w:rsidRPr="006A5CCD" w:rsidRDefault="00AA01FC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C9" w14:textId="77777777" w:rsidR="00AA01FC" w:rsidRPr="006A5CCD" w:rsidRDefault="00AA01FC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CA" w14:textId="77777777" w:rsidR="00AA01FC" w:rsidRPr="006A5CCD" w:rsidRDefault="00AA01FC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CB" w14:textId="77777777" w:rsidR="00AA01FC" w:rsidRPr="006A5CCD" w:rsidRDefault="00AA01FC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CC" w14:textId="77777777" w:rsidR="00AA01FC" w:rsidRPr="006A5CCD" w:rsidRDefault="00AA01FC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0C0796" w14:paraId="2614CED1" w14:textId="77777777" w:rsidTr="007E2232">
        <w:tc>
          <w:tcPr>
            <w:tcW w:w="468" w:type="dxa"/>
            <w:vAlign w:val="center"/>
          </w:tcPr>
          <w:p w14:paraId="2614CECE" w14:textId="77777777" w:rsidR="000C0796" w:rsidRPr="006A5CCD" w:rsidRDefault="000C0796" w:rsidP="007E223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3150" w:type="dxa"/>
            <w:gridSpan w:val="2"/>
            <w:vAlign w:val="center"/>
          </w:tcPr>
          <w:p w14:paraId="2614CECF" w14:textId="77777777" w:rsidR="000C0796" w:rsidRPr="006A5CCD" w:rsidRDefault="000C0796" w:rsidP="007E2232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Verification Status:</w:t>
            </w:r>
          </w:p>
        </w:tc>
        <w:tc>
          <w:tcPr>
            <w:tcW w:w="10998" w:type="dxa"/>
            <w:gridSpan w:val="6"/>
          </w:tcPr>
          <w:p w14:paraId="23F338DA" w14:textId="77777777" w:rsidR="000C0796" w:rsidRDefault="000C0796" w:rsidP="000C0796">
            <w:pPr>
              <w:pStyle w:val="ListParagraph"/>
              <w:keepNext/>
              <w:numPr>
                <w:ilvl w:val="0"/>
                <w:numId w:val="29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Pass</w:t>
            </w:r>
            <w:r>
              <w:rPr>
                <w:sz w:val="18"/>
                <w:szCs w:val="18"/>
              </w:rPr>
              <w:t xml:space="preserve"> - all applicable requirements are met; or</w:t>
            </w:r>
          </w:p>
          <w:p w14:paraId="2614CED0" w14:textId="697B1A81" w:rsidR="000C0796" w:rsidRPr="00953279" w:rsidRDefault="000C0796" w:rsidP="00953279">
            <w:pPr>
              <w:pStyle w:val="ListParagraph"/>
              <w:keepNext/>
              <w:numPr>
                <w:ilvl w:val="0"/>
                <w:numId w:val="29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Fail</w:t>
            </w:r>
            <w:r>
              <w:rPr>
                <w:sz w:val="18"/>
                <w:szCs w:val="18"/>
              </w:rPr>
              <w:t xml:space="preserve"> - one or more applicable requirements are not met. Enter reason for failure in c</w:t>
            </w:r>
            <w:r w:rsidR="00953279">
              <w:rPr>
                <w:sz w:val="18"/>
                <w:szCs w:val="18"/>
              </w:rPr>
              <w:t>orrections notes field below</w:t>
            </w:r>
          </w:p>
        </w:tc>
      </w:tr>
      <w:tr w:rsidR="000C0796" w14:paraId="2614CED5" w14:textId="77777777" w:rsidTr="000C0796">
        <w:tc>
          <w:tcPr>
            <w:tcW w:w="468" w:type="dxa"/>
          </w:tcPr>
          <w:p w14:paraId="2614CED2" w14:textId="77777777" w:rsidR="000C0796" w:rsidRPr="006A5CCD" w:rsidRDefault="000C0796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14148" w:type="dxa"/>
            <w:gridSpan w:val="8"/>
          </w:tcPr>
          <w:p w14:paraId="2614CED4" w14:textId="7B864C5E" w:rsidR="000C0796" w:rsidRPr="006A5CCD" w:rsidRDefault="000C0796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Correction Notes:</w:t>
            </w:r>
          </w:p>
        </w:tc>
      </w:tr>
    </w:tbl>
    <w:p w14:paraId="2614CED6" w14:textId="77777777" w:rsidR="006A5CCD" w:rsidRDefault="006A5CCD" w:rsidP="006A5CCD">
      <w:pPr>
        <w:spacing w:after="0" w:line="240" w:lineRule="auto"/>
        <w:rPr>
          <w:b/>
        </w:rPr>
      </w:pPr>
    </w:p>
    <w:tbl>
      <w:tblPr>
        <w:tblW w:w="14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2455"/>
        <w:gridCol w:w="695"/>
        <w:gridCol w:w="2228"/>
        <w:gridCol w:w="2923"/>
        <w:gridCol w:w="2923"/>
        <w:gridCol w:w="2924"/>
      </w:tblGrid>
      <w:tr w:rsidR="004D4BD9" w14:paraId="2614CED8" w14:textId="77777777" w:rsidTr="00C4535B">
        <w:tc>
          <w:tcPr>
            <w:tcW w:w="14616" w:type="dxa"/>
            <w:gridSpan w:val="7"/>
            <w:shd w:val="clear" w:color="auto" w:fill="auto"/>
          </w:tcPr>
          <w:p w14:paraId="2614CED7" w14:textId="77777777" w:rsidR="004D4BD9" w:rsidRPr="00707E2F" w:rsidRDefault="004D4BD9" w:rsidP="00AF393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07E2F">
              <w:rPr>
                <w:b/>
                <w:sz w:val="20"/>
                <w:szCs w:val="20"/>
              </w:rPr>
              <w:t>E. Doors</w:t>
            </w:r>
          </w:p>
        </w:tc>
      </w:tr>
      <w:tr w:rsidR="00AA01FC" w14:paraId="2614CEDE" w14:textId="77777777" w:rsidTr="000C0796">
        <w:tc>
          <w:tcPr>
            <w:tcW w:w="2923" w:type="dxa"/>
            <w:gridSpan w:val="2"/>
          </w:tcPr>
          <w:p w14:paraId="2614CED9" w14:textId="77777777" w:rsidR="00AA01FC" w:rsidRPr="00362B00" w:rsidRDefault="00AA01FC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01</w:t>
            </w:r>
          </w:p>
        </w:tc>
        <w:tc>
          <w:tcPr>
            <w:tcW w:w="2923" w:type="dxa"/>
            <w:gridSpan w:val="2"/>
          </w:tcPr>
          <w:p w14:paraId="2614CEDA" w14:textId="77777777" w:rsidR="00AA01FC" w:rsidRPr="00362B00" w:rsidRDefault="00AA01FC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02</w:t>
            </w:r>
          </w:p>
        </w:tc>
        <w:tc>
          <w:tcPr>
            <w:tcW w:w="2923" w:type="dxa"/>
          </w:tcPr>
          <w:p w14:paraId="2614CEDB" w14:textId="77777777" w:rsidR="00AA01FC" w:rsidRDefault="00AA01FC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2923" w:type="dxa"/>
          </w:tcPr>
          <w:p w14:paraId="2614CEDC" w14:textId="77777777" w:rsidR="00AA01FC" w:rsidRPr="00362B00" w:rsidRDefault="00AA01FC" w:rsidP="00AA01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2924" w:type="dxa"/>
          </w:tcPr>
          <w:p w14:paraId="2614CEDD" w14:textId="77777777" w:rsidR="00AA01FC" w:rsidRPr="00362B00" w:rsidRDefault="00AA01FC" w:rsidP="00AA01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5</w:t>
            </w:r>
          </w:p>
        </w:tc>
      </w:tr>
      <w:tr w:rsidR="00AA01FC" w14:paraId="2614CEE4" w14:textId="77777777" w:rsidTr="000C0796">
        <w:tc>
          <w:tcPr>
            <w:tcW w:w="2923" w:type="dxa"/>
            <w:gridSpan w:val="2"/>
          </w:tcPr>
          <w:p w14:paraId="2614CEDF" w14:textId="77777777" w:rsidR="00AA01FC" w:rsidRPr="00A61410" w:rsidRDefault="00AA01FC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42675">
              <w:rPr>
                <w:sz w:val="20"/>
                <w:szCs w:val="20"/>
              </w:rPr>
              <w:t>Name</w:t>
            </w:r>
          </w:p>
        </w:tc>
        <w:tc>
          <w:tcPr>
            <w:tcW w:w="2923" w:type="dxa"/>
            <w:gridSpan w:val="2"/>
          </w:tcPr>
          <w:p w14:paraId="2614CEE0" w14:textId="77777777" w:rsidR="00AA01FC" w:rsidRPr="00A61410" w:rsidRDefault="00AA01FC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34DB3">
              <w:t>Azimuth</w:t>
            </w:r>
          </w:p>
        </w:tc>
        <w:tc>
          <w:tcPr>
            <w:tcW w:w="2923" w:type="dxa"/>
          </w:tcPr>
          <w:p w14:paraId="2614CEE1" w14:textId="77777777" w:rsidR="00AA01FC" w:rsidRPr="00A61410" w:rsidRDefault="00AA01FC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42675">
              <w:rPr>
                <w:sz w:val="20"/>
                <w:szCs w:val="20"/>
              </w:rPr>
              <w:t>Area (ft</w:t>
            </w:r>
            <w:r w:rsidRPr="00E42675">
              <w:rPr>
                <w:sz w:val="20"/>
                <w:szCs w:val="20"/>
                <w:vertAlign w:val="superscript"/>
              </w:rPr>
              <w:t>2</w:t>
            </w:r>
            <w:r w:rsidRPr="00E42675">
              <w:rPr>
                <w:sz w:val="20"/>
                <w:szCs w:val="20"/>
              </w:rPr>
              <w:t>)</w:t>
            </w:r>
          </w:p>
        </w:tc>
        <w:tc>
          <w:tcPr>
            <w:tcW w:w="2923" w:type="dxa"/>
          </w:tcPr>
          <w:p w14:paraId="2614CEE2" w14:textId="77777777" w:rsidR="00AA01FC" w:rsidRPr="00A61410" w:rsidRDefault="00AA01FC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42675">
              <w:rPr>
                <w:sz w:val="20"/>
                <w:szCs w:val="20"/>
              </w:rPr>
              <w:t>U-factor</w:t>
            </w:r>
          </w:p>
        </w:tc>
        <w:tc>
          <w:tcPr>
            <w:tcW w:w="2924" w:type="dxa"/>
          </w:tcPr>
          <w:p w14:paraId="2614CEE3" w14:textId="77777777" w:rsidR="00AA01FC" w:rsidRPr="00A61410" w:rsidRDefault="00AA01FC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AA01FC" w14:paraId="2614CEEA" w14:textId="77777777" w:rsidTr="000C0796">
        <w:tc>
          <w:tcPr>
            <w:tcW w:w="2923" w:type="dxa"/>
            <w:gridSpan w:val="2"/>
          </w:tcPr>
          <w:p w14:paraId="2614CEE5" w14:textId="77777777" w:rsidR="00AA01FC" w:rsidRPr="00A61410" w:rsidRDefault="00AA01FC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2923" w:type="dxa"/>
            <w:gridSpan w:val="2"/>
          </w:tcPr>
          <w:p w14:paraId="2614CEE6" w14:textId="77777777" w:rsidR="00AA01FC" w:rsidRPr="00A61410" w:rsidRDefault="00AA01FC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2923" w:type="dxa"/>
          </w:tcPr>
          <w:p w14:paraId="2614CEE7" w14:textId="77777777" w:rsidR="00AA01FC" w:rsidRPr="00A61410" w:rsidRDefault="00AA01FC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2923" w:type="dxa"/>
          </w:tcPr>
          <w:p w14:paraId="2614CEE8" w14:textId="77777777" w:rsidR="00AA01FC" w:rsidRPr="00A61410" w:rsidRDefault="00AA01FC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2924" w:type="dxa"/>
          </w:tcPr>
          <w:p w14:paraId="2614CEE9" w14:textId="77777777" w:rsidR="00AA01FC" w:rsidRPr="00A61410" w:rsidRDefault="00AA01FC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</w:tr>
      <w:tr w:rsidR="00AA01FC" w14:paraId="2614CEF0" w14:textId="77777777" w:rsidTr="000C0796">
        <w:tc>
          <w:tcPr>
            <w:tcW w:w="2923" w:type="dxa"/>
            <w:gridSpan w:val="2"/>
            <w:tcBorders>
              <w:bottom w:val="single" w:sz="4" w:space="0" w:color="auto"/>
            </w:tcBorders>
          </w:tcPr>
          <w:p w14:paraId="2614CEEB" w14:textId="77777777" w:rsidR="00AA01FC" w:rsidRPr="00A61410" w:rsidRDefault="00AA01FC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2923" w:type="dxa"/>
            <w:gridSpan w:val="2"/>
            <w:tcBorders>
              <w:bottom w:val="single" w:sz="4" w:space="0" w:color="auto"/>
            </w:tcBorders>
          </w:tcPr>
          <w:p w14:paraId="2614CEEC" w14:textId="77777777" w:rsidR="00AA01FC" w:rsidRPr="00A61410" w:rsidRDefault="00AA01FC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2923" w:type="dxa"/>
            <w:tcBorders>
              <w:bottom w:val="single" w:sz="4" w:space="0" w:color="auto"/>
            </w:tcBorders>
          </w:tcPr>
          <w:p w14:paraId="2614CEED" w14:textId="77777777" w:rsidR="00AA01FC" w:rsidRPr="00A61410" w:rsidRDefault="00AA01FC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2923" w:type="dxa"/>
            <w:tcBorders>
              <w:bottom w:val="single" w:sz="4" w:space="0" w:color="auto"/>
            </w:tcBorders>
          </w:tcPr>
          <w:p w14:paraId="2614CEEE" w14:textId="77777777" w:rsidR="00AA01FC" w:rsidRPr="00A61410" w:rsidRDefault="00AA01FC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2924" w:type="dxa"/>
            <w:tcBorders>
              <w:bottom w:val="single" w:sz="4" w:space="0" w:color="auto"/>
            </w:tcBorders>
          </w:tcPr>
          <w:p w14:paraId="2614CEEF" w14:textId="77777777" w:rsidR="00AA01FC" w:rsidRPr="00A61410" w:rsidRDefault="00AA01FC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</w:tr>
      <w:tr w:rsidR="007E2232" w14:paraId="2614CEF4" w14:textId="77777777" w:rsidTr="007E2232">
        <w:trPr>
          <w:trHeight w:val="108"/>
        </w:trPr>
        <w:tc>
          <w:tcPr>
            <w:tcW w:w="468" w:type="dxa"/>
            <w:vAlign w:val="center"/>
          </w:tcPr>
          <w:p w14:paraId="2614CEF1" w14:textId="77777777" w:rsidR="007E2232" w:rsidRDefault="007E2232" w:rsidP="007E2232">
            <w:pPr>
              <w:spacing w:after="0" w:line="240" w:lineRule="auto"/>
              <w:jc w:val="center"/>
              <w:rPr>
                <w:sz w:val="20"/>
                <w:szCs w:val="20"/>
                <w:u w:val="single"/>
              </w:rPr>
            </w:pPr>
            <w:r w:rsidRPr="00E42675">
              <w:rPr>
                <w:sz w:val="20"/>
                <w:szCs w:val="20"/>
              </w:rPr>
              <w:t>06</w:t>
            </w:r>
          </w:p>
        </w:tc>
        <w:tc>
          <w:tcPr>
            <w:tcW w:w="3150" w:type="dxa"/>
            <w:gridSpan w:val="2"/>
            <w:vAlign w:val="center"/>
          </w:tcPr>
          <w:p w14:paraId="2614CEF2" w14:textId="77777777" w:rsidR="007E2232" w:rsidRPr="00A61410" w:rsidRDefault="007E2232" w:rsidP="007E2232">
            <w:pPr>
              <w:spacing w:after="0" w:line="240" w:lineRule="auto"/>
              <w:rPr>
                <w:sz w:val="20"/>
                <w:szCs w:val="20"/>
              </w:rPr>
            </w:pPr>
            <w:r w:rsidRPr="00E42675">
              <w:rPr>
                <w:sz w:val="20"/>
                <w:szCs w:val="20"/>
              </w:rPr>
              <w:t>Verification Status:</w:t>
            </w:r>
          </w:p>
        </w:tc>
        <w:tc>
          <w:tcPr>
            <w:tcW w:w="10998" w:type="dxa"/>
            <w:gridSpan w:val="4"/>
          </w:tcPr>
          <w:p w14:paraId="701CD074" w14:textId="77777777" w:rsidR="007E2232" w:rsidRDefault="007E2232" w:rsidP="007E2232">
            <w:pPr>
              <w:pStyle w:val="ListParagraph"/>
              <w:keepNext/>
              <w:numPr>
                <w:ilvl w:val="0"/>
                <w:numId w:val="30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Pass</w:t>
            </w:r>
            <w:r>
              <w:rPr>
                <w:sz w:val="18"/>
                <w:szCs w:val="18"/>
              </w:rPr>
              <w:t xml:space="preserve"> - all applicable requirements are met; or</w:t>
            </w:r>
          </w:p>
          <w:p w14:paraId="2614CEF3" w14:textId="247C23C8" w:rsidR="007E2232" w:rsidRPr="00953279" w:rsidRDefault="007E2232" w:rsidP="00953279">
            <w:pPr>
              <w:pStyle w:val="ListParagraph"/>
              <w:keepNext/>
              <w:numPr>
                <w:ilvl w:val="0"/>
                <w:numId w:val="30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Fail</w:t>
            </w:r>
            <w:r>
              <w:rPr>
                <w:sz w:val="18"/>
                <w:szCs w:val="18"/>
              </w:rPr>
              <w:t xml:space="preserve"> - one or more applicable requirements are not met. Enter reason for failure in c</w:t>
            </w:r>
            <w:r w:rsidR="00953279">
              <w:rPr>
                <w:sz w:val="18"/>
                <w:szCs w:val="18"/>
              </w:rPr>
              <w:t>orrections notes field below</w:t>
            </w:r>
          </w:p>
        </w:tc>
      </w:tr>
      <w:tr w:rsidR="007E2232" w14:paraId="2614CEF8" w14:textId="77777777" w:rsidTr="006614F8">
        <w:trPr>
          <w:trHeight w:val="107"/>
        </w:trPr>
        <w:tc>
          <w:tcPr>
            <w:tcW w:w="468" w:type="dxa"/>
          </w:tcPr>
          <w:p w14:paraId="2614CEF5" w14:textId="77777777" w:rsidR="007E2232" w:rsidRPr="00F5745F" w:rsidRDefault="007E2232" w:rsidP="00AF39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4148" w:type="dxa"/>
            <w:gridSpan w:val="6"/>
          </w:tcPr>
          <w:p w14:paraId="2614CEF7" w14:textId="3122A8C4" w:rsidR="007E2232" w:rsidRPr="00F5745F" w:rsidRDefault="007E2232" w:rsidP="00AF39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Correction Notes:</w:t>
            </w:r>
          </w:p>
        </w:tc>
      </w:tr>
    </w:tbl>
    <w:p w14:paraId="2614CEF9" w14:textId="77777777" w:rsidR="004D4BD9" w:rsidRDefault="004D4BD9" w:rsidP="006A5CCD">
      <w:pPr>
        <w:spacing w:after="0" w:line="240" w:lineRule="auto"/>
        <w:rPr>
          <w:b/>
        </w:rPr>
      </w:pPr>
    </w:p>
    <w:p w14:paraId="6847223E" w14:textId="77777777" w:rsidR="007E2232" w:rsidRDefault="007E2232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506"/>
        <w:gridCol w:w="1027"/>
        <w:gridCol w:w="969"/>
        <w:gridCol w:w="648"/>
        <w:gridCol w:w="320"/>
        <w:gridCol w:w="970"/>
        <w:gridCol w:w="969"/>
        <w:gridCol w:w="971"/>
        <w:gridCol w:w="968"/>
        <w:gridCol w:w="970"/>
        <w:gridCol w:w="973"/>
        <w:gridCol w:w="879"/>
        <w:gridCol w:w="93"/>
        <w:gridCol w:w="897"/>
        <w:gridCol w:w="72"/>
        <w:gridCol w:w="918"/>
        <w:gridCol w:w="54"/>
        <w:gridCol w:w="756"/>
        <w:gridCol w:w="1188"/>
      </w:tblGrid>
      <w:tr w:rsidR="006A5CCD" w14:paraId="2614CEFB" w14:textId="77777777" w:rsidTr="00C4535B">
        <w:tc>
          <w:tcPr>
            <w:tcW w:w="14616" w:type="dxa"/>
            <w:gridSpan w:val="20"/>
            <w:shd w:val="clear" w:color="auto" w:fill="auto"/>
          </w:tcPr>
          <w:p w14:paraId="2614CEFA" w14:textId="58204014" w:rsidR="006A5CCD" w:rsidRPr="00707E2F" w:rsidRDefault="006A5CCD" w:rsidP="006A5CC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07E2F">
              <w:rPr>
                <w:b/>
                <w:sz w:val="20"/>
                <w:szCs w:val="20"/>
              </w:rPr>
              <w:lastRenderedPageBreak/>
              <w:t>F. Overhangs &amp; Fins</w:t>
            </w:r>
          </w:p>
        </w:tc>
      </w:tr>
      <w:tr w:rsidR="006A5CCD" w14:paraId="2614CF0B" w14:textId="77777777" w:rsidTr="00AF3934">
        <w:tc>
          <w:tcPr>
            <w:tcW w:w="974" w:type="dxa"/>
            <w:gridSpan w:val="2"/>
          </w:tcPr>
          <w:p w14:paraId="2614CEFC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01</w:t>
            </w:r>
          </w:p>
        </w:tc>
        <w:tc>
          <w:tcPr>
            <w:tcW w:w="1027" w:type="dxa"/>
          </w:tcPr>
          <w:p w14:paraId="2614CEFD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02</w:t>
            </w:r>
          </w:p>
        </w:tc>
        <w:tc>
          <w:tcPr>
            <w:tcW w:w="969" w:type="dxa"/>
          </w:tcPr>
          <w:p w14:paraId="2614CEFE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03</w:t>
            </w:r>
          </w:p>
        </w:tc>
        <w:tc>
          <w:tcPr>
            <w:tcW w:w="968" w:type="dxa"/>
            <w:gridSpan w:val="2"/>
          </w:tcPr>
          <w:p w14:paraId="2614CEFF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04</w:t>
            </w:r>
          </w:p>
        </w:tc>
        <w:tc>
          <w:tcPr>
            <w:tcW w:w="970" w:type="dxa"/>
          </w:tcPr>
          <w:p w14:paraId="2614CF00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05</w:t>
            </w:r>
          </w:p>
        </w:tc>
        <w:tc>
          <w:tcPr>
            <w:tcW w:w="969" w:type="dxa"/>
          </w:tcPr>
          <w:p w14:paraId="2614CF01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06</w:t>
            </w:r>
          </w:p>
        </w:tc>
        <w:tc>
          <w:tcPr>
            <w:tcW w:w="971" w:type="dxa"/>
          </w:tcPr>
          <w:p w14:paraId="2614CF02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07</w:t>
            </w:r>
          </w:p>
        </w:tc>
        <w:tc>
          <w:tcPr>
            <w:tcW w:w="968" w:type="dxa"/>
          </w:tcPr>
          <w:p w14:paraId="2614CF03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08</w:t>
            </w:r>
          </w:p>
        </w:tc>
        <w:tc>
          <w:tcPr>
            <w:tcW w:w="970" w:type="dxa"/>
          </w:tcPr>
          <w:p w14:paraId="2614CF04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09</w:t>
            </w:r>
          </w:p>
        </w:tc>
        <w:tc>
          <w:tcPr>
            <w:tcW w:w="973" w:type="dxa"/>
          </w:tcPr>
          <w:p w14:paraId="2614CF05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10</w:t>
            </w:r>
          </w:p>
        </w:tc>
        <w:tc>
          <w:tcPr>
            <w:tcW w:w="972" w:type="dxa"/>
            <w:gridSpan w:val="2"/>
          </w:tcPr>
          <w:p w14:paraId="2614CF06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11</w:t>
            </w:r>
          </w:p>
        </w:tc>
        <w:tc>
          <w:tcPr>
            <w:tcW w:w="969" w:type="dxa"/>
            <w:gridSpan w:val="2"/>
          </w:tcPr>
          <w:p w14:paraId="2614CF07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12</w:t>
            </w:r>
          </w:p>
        </w:tc>
        <w:tc>
          <w:tcPr>
            <w:tcW w:w="972" w:type="dxa"/>
            <w:gridSpan w:val="2"/>
          </w:tcPr>
          <w:p w14:paraId="2614CF08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13</w:t>
            </w:r>
          </w:p>
        </w:tc>
        <w:tc>
          <w:tcPr>
            <w:tcW w:w="756" w:type="dxa"/>
          </w:tcPr>
          <w:p w14:paraId="2614CF09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14</w:t>
            </w:r>
          </w:p>
        </w:tc>
        <w:tc>
          <w:tcPr>
            <w:tcW w:w="1188" w:type="dxa"/>
          </w:tcPr>
          <w:p w14:paraId="2614CF0A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15</w:t>
            </w:r>
          </w:p>
        </w:tc>
      </w:tr>
      <w:tr w:rsidR="006A5CCD" w14:paraId="2614CF11" w14:textId="77777777" w:rsidTr="00C4535B">
        <w:tc>
          <w:tcPr>
            <w:tcW w:w="974" w:type="dxa"/>
            <w:gridSpan w:val="2"/>
          </w:tcPr>
          <w:p w14:paraId="2614CF0C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3" w:type="dxa"/>
            <w:gridSpan w:val="6"/>
            <w:shd w:val="clear" w:color="auto" w:fill="auto"/>
          </w:tcPr>
          <w:p w14:paraId="2614CF0D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Overhang</w:t>
            </w:r>
          </w:p>
        </w:tc>
        <w:tc>
          <w:tcPr>
            <w:tcW w:w="3882" w:type="dxa"/>
            <w:gridSpan w:val="4"/>
            <w:shd w:val="clear" w:color="auto" w:fill="auto"/>
          </w:tcPr>
          <w:p w14:paraId="2614CF0E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Left Fin</w:t>
            </w:r>
          </w:p>
        </w:tc>
        <w:tc>
          <w:tcPr>
            <w:tcW w:w="3669" w:type="dxa"/>
            <w:gridSpan w:val="7"/>
            <w:shd w:val="clear" w:color="auto" w:fill="auto"/>
          </w:tcPr>
          <w:p w14:paraId="2614CF0F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Right Fin</w:t>
            </w:r>
          </w:p>
        </w:tc>
        <w:tc>
          <w:tcPr>
            <w:tcW w:w="1188" w:type="dxa"/>
          </w:tcPr>
          <w:p w14:paraId="2614CF10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6A5CCD" w14:paraId="2614CF21" w14:textId="77777777" w:rsidTr="00AF3934">
        <w:tc>
          <w:tcPr>
            <w:tcW w:w="974" w:type="dxa"/>
            <w:gridSpan w:val="2"/>
            <w:vAlign w:val="bottom"/>
          </w:tcPr>
          <w:p w14:paraId="2614CF12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Window</w:t>
            </w:r>
          </w:p>
        </w:tc>
        <w:tc>
          <w:tcPr>
            <w:tcW w:w="1027" w:type="dxa"/>
            <w:vAlign w:val="bottom"/>
          </w:tcPr>
          <w:p w14:paraId="2614CF13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Overhang Depth</w:t>
            </w:r>
          </w:p>
        </w:tc>
        <w:tc>
          <w:tcPr>
            <w:tcW w:w="969" w:type="dxa"/>
            <w:vAlign w:val="bottom"/>
          </w:tcPr>
          <w:p w14:paraId="2614CF14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Dist. Up</w:t>
            </w:r>
          </w:p>
        </w:tc>
        <w:tc>
          <w:tcPr>
            <w:tcW w:w="968" w:type="dxa"/>
            <w:gridSpan w:val="2"/>
            <w:vAlign w:val="bottom"/>
          </w:tcPr>
          <w:p w14:paraId="2614CF15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Left Ext.</w:t>
            </w:r>
          </w:p>
        </w:tc>
        <w:tc>
          <w:tcPr>
            <w:tcW w:w="970" w:type="dxa"/>
            <w:vAlign w:val="bottom"/>
          </w:tcPr>
          <w:p w14:paraId="2614CF16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Right Ext.</w:t>
            </w:r>
          </w:p>
        </w:tc>
        <w:tc>
          <w:tcPr>
            <w:tcW w:w="969" w:type="dxa"/>
            <w:vAlign w:val="bottom"/>
          </w:tcPr>
          <w:p w14:paraId="2614CF17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Flap Ht</w:t>
            </w:r>
          </w:p>
        </w:tc>
        <w:tc>
          <w:tcPr>
            <w:tcW w:w="971" w:type="dxa"/>
            <w:vAlign w:val="bottom"/>
          </w:tcPr>
          <w:p w14:paraId="2614CF18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Depth</w:t>
            </w:r>
          </w:p>
        </w:tc>
        <w:tc>
          <w:tcPr>
            <w:tcW w:w="968" w:type="dxa"/>
            <w:vAlign w:val="bottom"/>
          </w:tcPr>
          <w:p w14:paraId="2614CF19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Top Up</w:t>
            </w:r>
          </w:p>
        </w:tc>
        <w:tc>
          <w:tcPr>
            <w:tcW w:w="970" w:type="dxa"/>
            <w:vAlign w:val="bottom"/>
          </w:tcPr>
          <w:p w14:paraId="2614CF1A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Dist (Left)</w:t>
            </w:r>
          </w:p>
        </w:tc>
        <w:tc>
          <w:tcPr>
            <w:tcW w:w="973" w:type="dxa"/>
            <w:vAlign w:val="bottom"/>
          </w:tcPr>
          <w:p w14:paraId="2614CF1B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Bottom Up</w:t>
            </w:r>
          </w:p>
        </w:tc>
        <w:tc>
          <w:tcPr>
            <w:tcW w:w="879" w:type="dxa"/>
            <w:vAlign w:val="bottom"/>
          </w:tcPr>
          <w:p w14:paraId="2614CF1C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Depth</w:t>
            </w:r>
          </w:p>
        </w:tc>
        <w:tc>
          <w:tcPr>
            <w:tcW w:w="990" w:type="dxa"/>
            <w:gridSpan w:val="2"/>
            <w:vAlign w:val="bottom"/>
          </w:tcPr>
          <w:p w14:paraId="2614CF1D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Top Up</w:t>
            </w:r>
          </w:p>
        </w:tc>
        <w:tc>
          <w:tcPr>
            <w:tcW w:w="990" w:type="dxa"/>
            <w:gridSpan w:val="2"/>
            <w:vAlign w:val="bottom"/>
          </w:tcPr>
          <w:p w14:paraId="2614CF1E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Dist (Right)</w:t>
            </w:r>
          </w:p>
        </w:tc>
        <w:tc>
          <w:tcPr>
            <w:tcW w:w="810" w:type="dxa"/>
            <w:gridSpan w:val="2"/>
            <w:vAlign w:val="bottom"/>
          </w:tcPr>
          <w:p w14:paraId="2614CF1F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Depth</w:t>
            </w:r>
          </w:p>
        </w:tc>
        <w:tc>
          <w:tcPr>
            <w:tcW w:w="1188" w:type="dxa"/>
            <w:vAlign w:val="bottom"/>
          </w:tcPr>
          <w:p w14:paraId="2614CF20" w14:textId="77777777" w:rsidR="006A5CCD" w:rsidRDefault="00AF3934" w:rsidP="006A5CCD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6A5CCD" w14:paraId="2614CF31" w14:textId="77777777" w:rsidTr="00AF3934">
        <w:tc>
          <w:tcPr>
            <w:tcW w:w="974" w:type="dxa"/>
            <w:gridSpan w:val="2"/>
          </w:tcPr>
          <w:p w14:paraId="2614CF22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27" w:type="dxa"/>
          </w:tcPr>
          <w:p w14:paraId="2614CF23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69" w:type="dxa"/>
          </w:tcPr>
          <w:p w14:paraId="2614CF24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68" w:type="dxa"/>
            <w:gridSpan w:val="2"/>
          </w:tcPr>
          <w:p w14:paraId="2614CF25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70" w:type="dxa"/>
          </w:tcPr>
          <w:p w14:paraId="2614CF26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69" w:type="dxa"/>
          </w:tcPr>
          <w:p w14:paraId="2614CF27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14:paraId="2614CF28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68" w:type="dxa"/>
          </w:tcPr>
          <w:p w14:paraId="2614CF29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70" w:type="dxa"/>
          </w:tcPr>
          <w:p w14:paraId="2614CF2A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73" w:type="dxa"/>
          </w:tcPr>
          <w:p w14:paraId="2614CF2B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79" w:type="dxa"/>
          </w:tcPr>
          <w:p w14:paraId="2614CF2C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2614CF2D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2614CF2E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10" w:type="dxa"/>
            <w:gridSpan w:val="2"/>
          </w:tcPr>
          <w:p w14:paraId="2614CF2F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88" w:type="dxa"/>
          </w:tcPr>
          <w:p w14:paraId="2614CF30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6A5CCD" w14:paraId="2614CF41" w14:textId="77777777" w:rsidTr="00AF3934">
        <w:tc>
          <w:tcPr>
            <w:tcW w:w="974" w:type="dxa"/>
            <w:gridSpan w:val="2"/>
          </w:tcPr>
          <w:p w14:paraId="2614CF32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27" w:type="dxa"/>
          </w:tcPr>
          <w:p w14:paraId="2614CF33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69" w:type="dxa"/>
          </w:tcPr>
          <w:p w14:paraId="2614CF34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68" w:type="dxa"/>
            <w:gridSpan w:val="2"/>
          </w:tcPr>
          <w:p w14:paraId="2614CF35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70" w:type="dxa"/>
          </w:tcPr>
          <w:p w14:paraId="2614CF36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69" w:type="dxa"/>
          </w:tcPr>
          <w:p w14:paraId="2614CF37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14:paraId="2614CF38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68" w:type="dxa"/>
          </w:tcPr>
          <w:p w14:paraId="2614CF39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70" w:type="dxa"/>
          </w:tcPr>
          <w:p w14:paraId="2614CF3A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73" w:type="dxa"/>
          </w:tcPr>
          <w:p w14:paraId="2614CF3B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79" w:type="dxa"/>
          </w:tcPr>
          <w:p w14:paraId="2614CF3C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2614CF3D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2614CF3E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10" w:type="dxa"/>
            <w:gridSpan w:val="2"/>
          </w:tcPr>
          <w:p w14:paraId="2614CF3F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88" w:type="dxa"/>
          </w:tcPr>
          <w:p w14:paraId="2614CF40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E2232" w14:paraId="2614CF45" w14:textId="77777777" w:rsidTr="007E2232">
        <w:trPr>
          <w:trHeight w:val="108"/>
        </w:trPr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2614CF42" w14:textId="77777777" w:rsidR="007E2232" w:rsidRPr="006A5CCD" w:rsidRDefault="007E2232" w:rsidP="007E223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16</w:t>
            </w:r>
          </w:p>
        </w:tc>
        <w:tc>
          <w:tcPr>
            <w:tcW w:w="3150" w:type="dxa"/>
            <w:gridSpan w:val="4"/>
            <w:tcBorders>
              <w:bottom w:val="single" w:sz="4" w:space="0" w:color="auto"/>
            </w:tcBorders>
            <w:vAlign w:val="center"/>
          </w:tcPr>
          <w:p w14:paraId="2614CF43" w14:textId="77777777" w:rsidR="007E2232" w:rsidRPr="006A5CCD" w:rsidRDefault="007E2232" w:rsidP="007E2232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Verification Status:</w:t>
            </w:r>
          </w:p>
        </w:tc>
        <w:tc>
          <w:tcPr>
            <w:tcW w:w="10998" w:type="dxa"/>
            <w:gridSpan w:val="15"/>
            <w:tcBorders>
              <w:bottom w:val="single" w:sz="4" w:space="0" w:color="auto"/>
            </w:tcBorders>
          </w:tcPr>
          <w:p w14:paraId="42712FCB" w14:textId="77777777" w:rsidR="007E2232" w:rsidRDefault="007E2232" w:rsidP="007E2232">
            <w:pPr>
              <w:pStyle w:val="ListParagraph"/>
              <w:keepNext/>
              <w:numPr>
                <w:ilvl w:val="0"/>
                <w:numId w:val="31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Pass</w:t>
            </w:r>
            <w:r>
              <w:rPr>
                <w:sz w:val="18"/>
                <w:szCs w:val="18"/>
              </w:rPr>
              <w:t xml:space="preserve"> - all applicable requirements are met; or</w:t>
            </w:r>
          </w:p>
          <w:p w14:paraId="2614CF44" w14:textId="3BBFAB46" w:rsidR="007E2232" w:rsidRPr="00953279" w:rsidRDefault="007E2232" w:rsidP="00953279">
            <w:pPr>
              <w:pStyle w:val="ListParagraph"/>
              <w:keepNext/>
              <w:numPr>
                <w:ilvl w:val="0"/>
                <w:numId w:val="31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Fail</w:t>
            </w:r>
            <w:r>
              <w:rPr>
                <w:sz w:val="18"/>
                <w:szCs w:val="18"/>
              </w:rPr>
              <w:t xml:space="preserve"> - one or more applicable requirements are not met. Enter reason for failure in c</w:t>
            </w:r>
            <w:r w:rsidR="00953279">
              <w:rPr>
                <w:sz w:val="18"/>
                <w:szCs w:val="18"/>
              </w:rPr>
              <w:t>orrections notes field below</w:t>
            </w:r>
          </w:p>
        </w:tc>
      </w:tr>
      <w:tr w:rsidR="007E2232" w14:paraId="2614CF49" w14:textId="77777777" w:rsidTr="006614F8">
        <w:trPr>
          <w:trHeight w:val="107"/>
        </w:trPr>
        <w:tc>
          <w:tcPr>
            <w:tcW w:w="468" w:type="dxa"/>
          </w:tcPr>
          <w:p w14:paraId="2614CF46" w14:textId="77777777" w:rsidR="007E2232" w:rsidRPr="006A5CCD" w:rsidRDefault="007E2232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17</w:t>
            </w:r>
          </w:p>
        </w:tc>
        <w:tc>
          <w:tcPr>
            <w:tcW w:w="14148" w:type="dxa"/>
            <w:gridSpan w:val="19"/>
          </w:tcPr>
          <w:p w14:paraId="2614CF48" w14:textId="09B40098" w:rsidR="007E2232" w:rsidRPr="006A5CCD" w:rsidRDefault="007E2232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Correction Notes:</w:t>
            </w:r>
          </w:p>
        </w:tc>
      </w:tr>
    </w:tbl>
    <w:p w14:paraId="2614CF4A" w14:textId="77777777" w:rsidR="006A5CCD" w:rsidRDefault="006A5CCD" w:rsidP="006A5CCD">
      <w:pPr>
        <w:spacing w:after="0" w:line="240" w:lineRule="auto"/>
        <w:rPr>
          <w:b/>
        </w:rPr>
      </w:pPr>
    </w:p>
    <w:tbl>
      <w:tblPr>
        <w:tblW w:w="14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1246"/>
        <w:gridCol w:w="1613"/>
        <w:gridCol w:w="291"/>
        <w:gridCol w:w="1322"/>
        <w:gridCol w:w="1613"/>
        <w:gridCol w:w="1613"/>
        <w:gridCol w:w="1613"/>
        <w:gridCol w:w="1613"/>
        <w:gridCol w:w="1613"/>
        <w:gridCol w:w="1613"/>
      </w:tblGrid>
      <w:tr w:rsidR="004D4BD9" w14:paraId="2614CF4C" w14:textId="77777777" w:rsidTr="00C4535B">
        <w:tc>
          <w:tcPr>
            <w:tcW w:w="14618" w:type="dxa"/>
            <w:gridSpan w:val="11"/>
            <w:shd w:val="clear" w:color="auto" w:fill="auto"/>
          </w:tcPr>
          <w:p w14:paraId="2614CF4B" w14:textId="77777777" w:rsidR="004D4BD9" w:rsidRPr="00707E2F" w:rsidRDefault="004D4BD9" w:rsidP="004D4BD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07E2F">
              <w:rPr>
                <w:b/>
                <w:sz w:val="20"/>
                <w:szCs w:val="20"/>
              </w:rPr>
              <w:t>G. Water Heaters</w:t>
            </w:r>
          </w:p>
        </w:tc>
      </w:tr>
      <w:tr w:rsidR="004D4BD9" w14:paraId="2614CF56" w14:textId="77777777" w:rsidTr="004D4BD9">
        <w:tc>
          <w:tcPr>
            <w:tcW w:w="1714" w:type="dxa"/>
            <w:gridSpan w:val="2"/>
          </w:tcPr>
          <w:p w14:paraId="2614CF4D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01</w:t>
            </w:r>
          </w:p>
        </w:tc>
        <w:tc>
          <w:tcPr>
            <w:tcW w:w="1613" w:type="dxa"/>
          </w:tcPr>
          <w:p w14:paraId="2614CF4E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02</w:t>
            </w:r>
          </w:p>
        </w:tc>
        <w:tc>
          <w:tcPr>
            <w:tcW w:w="1613" w:type="dxa"/>
            <w:gridSpan w:val="2"/>
          </w:tcPr>
          <w:p w14:paraId="2614CF4F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03</w:t>
            </w:r>
          </w:p>
        </w:tc>
        <w:tc>
          <w:tcPr>
            <w:tcW w:w="1613" w:type="dxa"/>
          </w:tcPr>
          <w:p w14:paraId="2614CF50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04</w:t>
            </w:r>
          </w:p>
        </w:tc>
        <w:tc>
          <w:tcPr>
            <w:tcW w:w="1613" w:type="dxa"/>
          </w:tcPr>
          <w:p w14:paraId="2614CF51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05</w:t>
            </w:r>
          </w:p>
        </w:tc>
        <w:tc>
          <w:tcPr>
            <w:tcW w:w="1613" w:type="dxa"/>
          </w:tcPr>
          <w:p w14:paraId="2614CF52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06</w:t>
            </w:r>
          </w:p>
        </w:tc>
        <w:tc>
          <w:tcPr>
            <w:tcW w:w="1613" w:type="dxa"/>
          </w:tcPr>
          <w:p w14:paraId="2614CF53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07</w:t>
            </w:r>
          </w:p>
        </w:tc>
        <w:tc>
          <w:tcPr>
            <w:tcW w:w="1613" w:type="dxa"/>
          </w:tcPr>
          <w:p w14:paraId="2614CF54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08</w:t>
            </w:r>
          </w:p>
        </w:tc>
        <w:tc>
          <w:tcPr>
            <w:tcW w:w="1613" w:type="dxa"/>
          </w:tcPr>
          <w:p w14:paraId="2614CF55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09</w:t>
            </w:r>
          </w:p>
        </w:tc>
      </w:tr>
      <w:tr w:rsidR="004D4BD9" w14:paraId="2614CF61" w14:textId="77777777" w:rsidTr="004D4BD9">
        <w:tc>
          <w:tcPr>
            <w:tcW w:w="1714" w:type="dxa"/>
            <w:gridSpan w:val="2"/>
            <w:vAlign w:val="bottom"/>
          </w:tcPr>
          <w:p w14:paraId="2614CF57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Name</w:t>
            </w:r>
          </w:p>
        </w:tc>
        <w:tc>
          <w:tcPr>
            <w:tcW w:w="1613" w:type="dxa"/>
            <w:vAlign w:val="bottom"/>
          </w:tcPr>
          <w:p w14:paraId="2614CF58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Heater Element Type</w:t>
            </w:r>
          </w:p>
        </w:tc>
        <w:tc>
          <w:tcPr>
            <w:tcW w:w="1613" w:type="dxa"/>
            <w:gridSpan w:val="2"/>
            <w:vAlign w:val="bottom"/>
          </w:tcPr>
          <w:p w14:paraId="2614CF59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Tank Type</w:t>
            </w:r>
          </w:p>
        </w:tc>
        <w:tc>
          <w:tcPr>
            <w:tcW w:w="1613" w:type="dxa"/>
            <w:vAlign w:val="bottom"/>
          </w:tcPr>
          <w:p w14:paraId="2614CF5A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Tank Volume (gal)</w:t>
            </w:r>
          </w:p>
        </w:tc>
        <w:tc>
          <w:tcPr>
            <w:tcW w:w="1613" w:type="dxa"/>
            <w:vAlign w:val="bottom"/>
          </w:tcPr>
          <w:p w14:paraId="2614CF5B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Energy Factor or Efficiency</w:t>
            </w:r>
          </w:p>
        </w:tc>
        <w:tc>
          <w:tcPr>
            <w:tcW w:w="1613" w:type="dxa"/>
            <w:vAlign w:val="bottom"/>
          </w:tcPr>
          <w:p w14:paraId="2614CF5C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Input Rating</w:t>
            </w:r>
          </w:p>
        </w:tc>
        <w:tc>
          <w:tcPr>
            <w:tcW w:w="1613" w:type="dxa"/>
            <w:vAlign w:val="bottom"/>
          </w:tcPr>
          <w:p w14:paraId="2614CF5D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Tank Exterior Insulation</w:t>
            </w:r>
          </w:p>
          <w:p w14:paraId="2614CF5E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R-value</w:t>
            </w:r>
          </w:p>
        </w:tc>
        <w:tc>
          <w:tcPr>
            <w:tcW w:w="1613" w:type="dxa"/>
            <w:vAlign w:val="bottom"/>
          </w:tcPr>
          <w:p w14:paraId="2614CF5F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Standby Loss (Fraction)</w:t>
            </w:r>
          </w:p>
        </w:tc>
        <w:tc>
          <w:tcPr>
            <w:tcW w:w="1613" w:type="dxa"/>
            <w:vAlign w:val="bottom"/>
          </w:tcPr>
          <w:p w14:paraId="2614CF60" w14:textId="77777777" w:rsidR="004D4BD9" w:rsidRPr="004D4BD9" w:rsidRDefault="00AF3934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4D4BD9" w14:paraId="2614CF6B" w14:textId="77777777" w:rsidTr="004D4BD9">
        <w:tc>
          <w:tcPr>
            <w:tcW w:w="1714" w:type="dxa"/>
            <w:gridSpan w:val="2"/>
          </w:tcPr>
          <w:p w14:paraId="2614CF62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2614CF63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  <w:gridSpan w:val="2"/>
          </w:tcPr>
          <w:p w14:paraId="2614CF64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2614CF65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2614CF66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2614CF67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2614CF68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2614CF69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2614CF6A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D4BD9" w14:paraId="2614CF75" w14:textId="77777777" w:rsidTr="004D4BD9">
        <w:tc>
          <w:tcPr>
            <w:tcW w:w="1714" w:type="dxa"/>
            <w:gridSpan w:val="2"/>
          </w:tcPr>
          <w:p w14:paraId="2614CF6C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2614CF6D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  <w:gridSpan w:val="2"/>
          </w:tcPr>
          <w:p w14:paraId="2614CF6E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2614CF6F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2614CF70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2614CF71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2614CF72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2614CF73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2614CF74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E2232" w14:paraId="2614CF79" w14:textId="77777777" w:rsidTr="007E2232">
        <w:tc>
          <w:tcPr>
            <w:tcW w:w="468" w:type="dxa"/>
            <w:vAlign w:val="center"/>
          </w:tcPr>
          <w:p w14:paraId="2614CF76" w14:textId="77777777" w:rsidR="007E2232" w:rsidRPr="004D4BD9" w:rsidRDefault="007E2232" w:rsidP="007E223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3150" w:type="dxa"/>
            <w:gridSpan w:val="3"/>
            <w:vAlign w:val="center"/>
          </w:tcPr>
          <w:p w14:paraId="2614CF77" w14:textId="77777777" w:rsidR="007E2232" w:rsidRPr="004D4BD9" w:rsidRDefault="007E2232" w:rsidP="007E2232">
            <w:pPr>
              <w:spacing w:after="0" w:line="240" w:lineRule="auto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Verification Status:</w:t>
            </w:r>
          </w:p>
        </w:tc>
        <w:tc>
          <w:tcPr>
            <w:tcW w:w="11000" w:type="dxa"/>
            <w:gridSpan w:val="7"/>
          </w:tcPr>
          <w:p w14:paraId="54C3DEF0" w14:textId="77777777" w:rsidR="007E2232" w:rsidRDefault="007E2232" w:rsidP="007E2232">
            <w:pPr>
              <w:pStyle w:val="ListParagraph"/>
              <w:keepNext/>
              <w:numPr>
                <w:ilvl w:val="0"/>
                <w:numId w:val="32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Pass</w:t>
            </w:r>
            <w:r>
              <w:rPr>
                <w:sz w:val="18"/>
                <w:szCs w:val="18"/>
              </w:rPr>
              <w:t xml:space="preserve"> - all applicable requirements are met; or</w:t>
            </w:r>
          </w:p>
          <w:p w14:paraId="2614CF78" w14:textId="03DA9553" w:rsidR="007E2232" w:rsidRPr="00953279" w:rsidRDefault="007E2232" w:rsidP="00953279">
            <w:pPr>
              <w:pStyle w:val="ListParagraph"/>
              <w:keepNext/>
              <w:numPr>
                <w:ilvl w:val="0"/>
                <w:numId w:val="32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Fail</w:t>
            </w:r>
            <w:r>
              <w:rPr>
                <w:sz w:val="18"/>
                <w:szCs w:val="18"/>
              </w:rPr>
              <w:t xml:space="preserve"> - one or more applicable requirements are not met. Enter reason for failure in c</w:t>
            </w:r>
            <w:r w:rsidR="00953279">
              <w:rPr>
                <w:sz w:val="18"/>
                <w:szCs w:val="18"/>
              </w:rPr>
              <w:t>orrections notes field below</w:t>
            </w:r>
          </w:p>
        </w:tc>
      </w:tr>
      <w:tr w:rsidR="007E2232" w14:paraId="2614CF7D" w14:textId="77777777" w:rsidTr="006614F8">
        <w:tc>
          <w:tcPr>
            <w:tcW w:w="468" w:type="dxa"/>
          </w:tcPr>
          <w:p w14:paraId="2614CF7A" w14:textId="77777777" w:rsidR="007E2232" w:rsidRPr="004D4BD9" w:rsidRDefault="007E2232" w:rsidP="004D4BD9">
            <w:pPr>
              <w:spacing w:after="0" w:line="240" w:lineRule="auto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4150" w:type="dxa"/>
            <w:gridSpan w:val="10"/>
          </w:tcPr>
          <w:p w14:paraId="2614CF7C" w14:textId="69ED3420" w:rsidR="007E2232" w:rsidRPr="004D4BD9" w:rsidRDefault="007E2232" w:rsidP="004D4BD9">
            <w:pPr>
              <w:spacing w:after="0" w:line="240" w:lineRule="auto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Correction Notes:</w:t>
            </w:r>
          </w:p>
        </w:tc>
      </w:tr>
    </w:tbl>
    <w:p w14:paraId="2614CF7E" w14:textId="77777777" w:rsidR="004D4BD9" w:rsidRDefault="004D4BD9" w:rsidP="006A5CCD">
      <w:pPr>
        <w:spacing w:after="0" w:line="240" w:lineRule="auto"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"/>
        <w:gridCol w:w="2435"/>
        <w:gridCol w:w="716"/>
        <w:gridCol w:w="2192"/>
        <w:gridCol w:w="2909"/>
        <w:gridCol w:w="2909"/>
        <w:gridCol w:w="2988"/>
      </w:tblGrid>
      <w:tr w:rsidR="006A5CCD" w14:paraId="2614CF82" w14:textId="77777777" w:rsidTr="00C4535B">
        <w:tc>
          <w:tcPr>
            <w:tcW w:w="5000" w:type="pct"/>
            <w:gridSpan w:val="7"/>
            <w:shd w:val="clear" w:color="auto" w:fill="auto"/>
          </w:tcPr>
          <w:p w14:paraId="2614CF81" w14:textId="77777777" w:rsidR="006A5CCD" w:rsidRPr="00707E2F" w:rsidRDefault="006A5CCD" w:rsidP="006A5CCD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br w:type="page"/>
            </w:r>
            <w:r>
              <w:rPr>
                <w:b/>
              </w:rPr>
              <w:br w:type="page"/>
            </w:r>
            <w:r>
              <w:br w:type="page"/>
            </w:r>
            <w:r>
              <w:br w:type="page"/>
            </w:r>
            <w:r>
              <w:rPr>
                <w:b/>
              </w:rPr>
              <w:br w:type="page"/>
            </w:r>
            <w:r w:rsidRPr="00707E2F">
              <w:rPr>
                <w:b/>
                <w:sz w:val="20"/>
                <w:szCs w:val="20"/>
              </w:rPr>
              <w:t>H. Water Heating</w:t>
            </w:r>
          </w:p>
        </w:tc>
      </w:tr>
      <w:tr w:rsidR="001535ED" w14:paraId="2614CF88" w14:textId="77777777" w:rsidTr="007E2232">
        <w:tc>
          <w:tcPr>
            <w:tcW w:w="993" w:type="pct"/>
            <w:gridSpan w:val="2"/>
          </w:tcPr>
          <w:p w14:paraId="2614CF83" w14:textId="77777777" w:rsidR="001535ED" w:rsidRPr="006A5CCD" w:rsidRDefault="001535E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01</w:t>
            </w:r>
          </w:p>
        </w:tc>
        <w:tc>
          <w:tcPr>
            <w:tcW w:w="995" w:type="pct"/>
            <w:gridSpan w:val="2"/>
          </w:tcPr>
          <w:p w14:paraId="2614CF84" w14:textId="77777777" w:rsidR="001535ED" w:rsidRPr="006A5CCD" w:rsidRDefault="001535E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02</w:t>
            </w:r>
          </w:p>
        </w:tc>
        <w:tc>
          <w:tcPr>
            <w:tcW w:w="995" w:type="pct"/>
          </w:tcPr>
          <w:p w14:paraId="2614CF85" w14:textId="77777777" w:rsidR="001535ED" w:rsidRPr="006A5CCD" w:rsidRDefault="001535E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03</w:t>
            </w:r>
          </w:p>
        </w:tc>
        <w:tc>
          <w:tcPr>
            <w:tcW w:w="995" w:type="pct"/>
          </w:tcPr>
          <w:p w14:paraId="2614CF86" w14:textId="77777777" w:rsidR="001535ED" w:rsidRPr="006A5CCD" w:rsidRDefault="001535E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022" w:type="pct"/>
          </w:tcPr>
          <w:p w14:paraId="2614CF87" w14:textId="77777777" w:rsidR="001535ED" w:rsidRPr="006A5CCD" w:rsidRDefault="001535E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</w:tr>
      <w:tr w:rsidR="001535ED" w14:paraId="2614CF8E" w14:textId="77777777" w:rsidTr="007E2232">
        <w:tc>
          <w:tcPr>
            <w:tcW w:w="993" w:type="pct"/>
            <w:gridSpan w:val="2"/>
            <w:vAlign w:val="bottom"/>
          </w:tcPr>
          <w:p w14:paraId="2614CF89" w14:textId="77777777" w:rsidR="001535ED" w:rsidRDefault="001535E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Name</w:t>
            </w:r>
          </w:p>
        </w:tc>
        <w:tc>
          <w:tcPr>
            <w:tcW w:w="995" w:type="pct"/>
            <w:gridSpan w:val="2"/>
            <w:vAlign w:val="bottom"/>
          </w:tcPr>
          <w:p w14:paraId="2614CF8A" w14:textId="77777777" w:rsidR="001535ED" w:rsidRDefault="001535ED" w:rsidP="006A5CCD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Distribution Type</w:t>
            </w:r>
          </w:p>
        </w:tc>
        <w:tc>
          <w:tcPr>
            <w:tcW w:w="995" w:type="pct"/>
            <w:vAlign w:val="bottom"/>
          </w:tcPr>
          <w:p w14:paraId="2614CF8B" w14:textId="77777777" w:rsidR="001535ED" w:rsidRDefault="001535ED" w:rsidP="006A5CCD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Number of Heaters</w:t>
            </w:r>
          </w:p>
        </w:tc>
        <w:tc>
          <w:tcPr>
            <w:tcW w:w="995" w:type="pct"/>
            <w:vAlign w:val="bottom"/>
          </w:tcPr>
          <w:p w14:paraId="2614CF8C" w14:textId="77777777" w:rsidR="001535ED" w:rsidRDefault="001535ED" w:rsidP="006A5CCD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 xml:space="preserve">Solar </w:t>
            </w:r>
            <w:r w:rsidR="003D2831">
              <w:rPr>
                <w:sz w:val="20"/>
                <w:szCs w:val="20"/>
              </w:rPr>
              <w:t xml:space="preserve">Savings </w:t>
            </w:r>
            <w:r>
              <w:rPr>
                <w:sz w:val="20"/>
                <w:szCs w:val="20"/>
              </w:rPr>
              <w:t>Fraction</w:t>
            </w:r>
          </w:p>
        </w:tc>
        <w:tc>
          <w:tcPr>
            <w:tcW w:w="1022" w:type="pct"/>
            <w:vAlign w:val="bottom"/>
          </w:tcPr>
          <w:p w14:paraId="2614CF8D" w14:textId="77777777" w:rsidR="001535ED" w:rsidRDefault="001535ED" w:rsidP="006A5CCD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1535ED" w14:paraId="2614CF94" w14:textId="77777777" w:rsidTr="007E2232">
        <w:tc>
          <w:tcPr>
            <w:tcW w:w="993" w:type="pct"/>
            <w:gridSpan w:val="2"/>
          </w:tcPr>
          <w:p w14:paraId="2614CF8F" w14:textId="77777777" w:rsidR="001535ED" w:rsidRPr="006A5CCD" w:rsidRDefault="001535E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95" w:type="pct"/>
            <w:gridSpan w:val="2"/>
          </w:tcPr>
          <w:p w14:paraId="2614CF90" w14:textId="77777777" w:rsidR="001535ED" w:rsidRPr="006A5CCD" w:rsidRDefault="001535E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95" w:type="pct"/>
          </w:tcPr>
          <w:p w14:paraId="2614CF91" w14:textId="77777777" w:rsidR="001535ED" w:rsidRPr="006A5CCD" w:rsidRDefault="001535E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95" w:type="pct"/>
          </w:tcPr>
          <w:p w14:paraId="2614CF92" w14:textId="77777777" w:rsidR="001535ED" w:rsidRPr="006A5CCD" w:rsidRDefault="001535E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22" w:type="pct"/>
          </w:tcPr>
          <w:p w14:paraId="2614CF93" w14:textId="77777777" w:rsidR="001535ED" w:rsidRPr="006A5CCD" w:rsidRDefault="001535E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535ED" w14:paraId="2614CF9A" w14:textId="77777777" w:rsidTr="007E2232">
        <w:tc>
          <w:tcPr>
            <w:tcW w:w="993" w:type="pct"/>
            <w:gridSpan w:val="2"/>
          </w:tcPr>
          <w:p w14:paraId="2614CF95" w14:textId="77777777" w:rsidR="001535ED" w:rsidRPr="006A5CCD" w:rsidRDefault="001535E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95" w:type="pct"/>
            <w:gridSpan w:val="2"/>
          </w:tcPr>
          <w:p w14:paraId="2614CF96" w14:textId="77777777" w:rsidR="001535ED" w:rsidRPr="006A5CCD" w:rsidRDefault="001535E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95" w:type="pct"/>
          </w:tcPr>
          <w:p w14:paraId="2614CF97" w14:textId="77777777" w:rsidR="001535ED" w:rsidRPr="006A5CCD" w:rsidRDefault="001535E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95" w:type="pct"/>
          </w:tcPr>
          <w:p w14:paraId="2614CF98" w14:textId="77777777" w:rsidR="001535ED" w:rsidRPr="006A5CCD" w:rsidRDefault="001535E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22" w:type="pct"/>
          </w:tcPr>
          <w:p w14:paraId="2614CF99" w14:textId="77777777" w:rsidR="001535ED" w:rsidRPr="006A5CCD" w:rsidRDefault="001535E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E2232" w14:paraId="2614CF9E" w14:textId="77777777" w:rsidTr="007E2232">
        <w:trPr>
          <w:trHeight w:val="108"/>
        </w:trPr>
        <w:tc>
          <w:tcPr>
            <w:tcW w:w="160" w:type="pct"/>
            <w:tcBorders>
              <w:bottom w:val="single" w:sz="4" w:space="0" w:color="auto"/>
            </w:tcBorders>
            <w:vAlign w:val="center"/>
          </w:tcPr>
          <w:p w14:paraId="2614CF9B" w14:textId="77777777" w:rsidR="007E2232" w:rsidRPr="006A5CCD" w:rsidRDefault="007E2232" w:rsidP="007E223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1078" w:type="pct"/>
            <w:gridSpan w:val="2"/>
            <w:tcBorders>
              <w:bottom w:val="single" w:sz="4" w:space="0" w:color="auto"/>
            </w:tcBorders>
            <w:vAlign w:val="center"/>
          </w:tcPr>
          <w:p w14:paraId="2614CF9C" w14:textId="77777777" w:rsidR="007E2232" w:rsidRPr="006A5CCD" w:rsidRDefault="007E2232" w:rsidP="007E2232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Verification Status:</w:t>
            </w:r>
          </w:p>
        </w:tc>
        <w:tc>
          <w:tcPr>
            <w:tcW w:w="3762" w:type="pct"/>
            <w:gridSpan w:val="4"/>
            <w:tcBorders>
              <w:bottom w:val="single" w:sz="4" w:space="0" w:color="auto"/>
            </w:tcBorders>
          </w:tcPr>
          <w:p w14:paraId="222182AB" w14:textId="77777777" w:rsidR="007E2232" w:rsidRDefault="007E2232" w:rsidP="007E2232">
            <w:pPr>
              <w:pStyle w:val="ListParagraph"/>
              <w:keepNext/>
              <w:numPr>
                <w:ilvl w:val="0"/>
                <w:numId w:val="33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Pass</w:t>
            </w:r>
            <w:r>
              <w:rPr>
                <w:sz w:val="18"/>
                <w:szCs w:val="18"/>
              </w:rPr>
              <w:t xml:space="preserve"> - all applicable requirements are met; or</w:t>
            </w:r>
          </w:p>
          <w:p w14:paraId="2614CF9D" w14:textId="24A5613E" w:rsidR="007E2232" w:rsidRPr="00953279" w:rsidRDefault="007E2232" w:rsidP="00953279">
            <w:pPr>
              <w:pStyle w:val="ListParagraph"/>
              <w:keepNext/>
              <w:numPr>
                <w:ilvl w:val="0"/>
                <w:numId w:val="33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Fail</w:t>
            </w:r>
            <w:r>
              <w:rPr>
                <w:sz w:val="18"/>
                <w:szCs w:val="18"/>
              </w:rPr>
              <w:t xml:space="preserve"> - one or more applicable requirements are not met. Enter reason for failure in c</w:t>
            </w:r>
            <w:r w:rsidR="00953279">
              <w:rPr>
                <w:sz w:val="18"/>
                <w:szCs w:val="18"/>
              </w:rPr>
              <w:t>orrections notes field below</w:t>
            </w:r>
          </w:p>
        </w:tc>
      </w:tr>
      <w:tr w:rsidR="007E2232" w14:paraId="2614CFA2" w14:textId="77777777" w:rsidTr="007E2232">
        <w:trPr>
          <w:trHeight w:val="107"/>
        </w:trPr>
        <w:tc>
          <w:tcPr>
            <w:tcW w:w="160" w:type="pct"/>
          </w:tcPr>
          <w:p w14:paraId="2614CF9F" w14:textId="77777777" w:rsidR="007E2232" w:rsidRPr="006A5CCD" w:rsidRDefault="007E2232" w:rsidP="006A5CC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4840" w:type="pct"/>
            <w:gridSpan w:val="6"/>
          </w:tcPr>
          <w:p w14:paraId="2614CFA1" w14:textId="111C7EC9" w:rsidR="007E2232" w:rsidRPr="006A5CCD" w:rsidRDefault="007E2232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Correction Notes:</w:t>
            </w:r>
          </w:p>
        </w:tc>
      </w:tr>
    </w:tbl>
    <w:p w14:paraId="2614CFA3" w14:textId="77777777" w:rsidR="006A5CCD" w:rsidRDefault="006A5CCD" w:rsidP="006A5CCD">
      <w:pPr>
        <w:spacing w:after="0" w:line="240" w:lineRule="auto"/>
        <w:rPr>
          <w:b/>
        </w:rPr>
      </w:pPr>
    </w:p>
    <w:p w14:paraId="03CA8E87" w14:textId="77777777" w:rsidR="007E2232" w:rsidRDefault="007E2232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3186"/>
        <w:gridCol w:w="3654"/>
        <w:gridCol w:w="3654"/>
        <w:gridCol w:w="3654"/>
      </w:tblGrid>
      <w:tr w:rsidR="006A5CCD" w14:paraId="2614CFA5" w14:textId="77777777" w:rsidTr="00C4535B">
        <w:tc>
          <w:tcPr>
            <w:tcW w:w="14616" w:type="dxa"/>
            <w:gridSpan w:val="5"/>
            <w:shd w:val="clear" w:color="auto" w:fill="auto"/>
          </w:tcPr>
          <w:p w14:paraId="2614CFA4" w14:textId="2D9D3A19" w:rsidR="006A5CCD" w:rsidRPr="00707E2F" w:rsidRDefault="006A5CCD" w:rsidP="006A5CC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07E2F">
              <w:rPr>
                <w:b/>
                <w:sz w:val="20"/>
                <w:szCs w:val="20"/>
              </w:rPr>
              <w:lastRenderedPageBreak/>
              <w:t>I. HVAC – Heating Systems</w:t>
            </w:r>
          </w:p>
        </w:tc>
      </w:tr>
      <w:tr w:rsidR="006A5CCD" w14:paraId="2614CFAA" w14:textId="77777777" w:rsidTr="007E2232">
        <w:tc>
          <w:tcPr>
            <w:tcW w:w="3654" w:type="dxa"/>
            <w:gridSpan w:val="2"/>
          </w:tcPr>
          <w:p w14:paraId="2614CFA6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01</w:t>
            </w:r>
          </w:p>
        </w:tc>
        <w:tc>
          <w:tcPr>
            <w:tcW w:w="3654" w:type="dxa"/>
          </w:tcPr>
          <w:p w14:paraId="2614CFA7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02</w:t>
            </w:r>
          </w:p>
        </w:tc>
        <w:tc>
          <w:tcPr>
            <w:tcW w:w="3654" w:type="dxa"/>
          </w:tcPr>
          <w:p w14:paraId="2614CFA8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03</w:t>
            </w:r>
          </w:p>
        </w:tc>
        <w:tc>
          <w:tcPr>
            <w:tcW w:w="3654" w:type="dxa"/>
          </w:tcPr>
          <w:p w14:paraId="2614CFA9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04</w:t>
            </w:r>
          </w:p>
        </w:tc>
      </w:tr>
      <w:tr w:rsidR="006A5CCD" w14:paraId="2614CFAF" w14:textId="77777777" w:rsidTr="007E2232">
        <w:tc>
          <w:tcPr>
            <w:tcW w:w="3654" w:type="dxa"/>
            <w:gridSpan w:val="2"/>
          </w:tcPr>
          <w:p w14:paraId="2614CFAB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Name</w:t>
            </w:r>
          </w:p>
        </w:tc>
        <w:tc>
          <w:tcPr>
            <w:tcW w:w="3654" w:type="dxa"/>
          </w:tcPr>
          <w:p w14:paraId="2614CFAC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Type</w:t>
            </w:r>
          </w:p>
        </w:tc>
        <w:tc>
          <w:tcPr>
            <w:tcW w:w="3654" w:type="dxa"/>
          </w:tcPr>
          <w:p w14:paraId="2614CFAD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Efficiency</w:t>
            </w:r>
          </w:p>
        </w:tc>
        <w:tc>
          <w:tcPr>
            <w:tcW w:w="3654" w:type="dxa"/>
          </w:tcPr>
          <w:p w14:paraId="2614CFAE" w14:textId="77777777" w:rsidR="006A5CCD" w:rsidRPr="006A5CCD" w:rsidRDefault="00AF3934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6A5CCD" w14:paraId="2614CFB4" w14:textId="77777777" w:rsidTr="007E2232">
        <w:tc>
          <w:tcPr>
            <w:tcW w:w="3654" w:type="dxa"/>
            <w:gridSpan w:val="2"/>
          </w:tcPr>
          <w:p w14:paraId="2614CFB0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14:paraId="2614CFB1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14:paraId="2614CFB2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14:paraId="2614CFB3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6A5CCD" w14:paraId="2614CFB9" w14:textId="77777777" w:rsidTr="007E2232">
        <w:tc>
          <w:tcPr>
            <w:tcW w:w="3654" w:type="dxa"/>
            <w:gridSpan w:val="2"/>
          </w:tcPr>
          <w:p w14:paraId="2614CFB5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14:paraId="2614CFB6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14:paraId="2614CFB7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14:paraId="2614CFB8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23815" w14:paraId="2614CFBD" w14:textId="77777777" w:rsidTr="00F23815">
        <w:tc>
          <w:tcPr>
            <w:tcW w:w="468" w:type="dxa"/>
            <w:vAlign w:val="center"/>
          </w:tcPr>
          <w:p w14:paraId="2614CFBA" w14:textId="77777777" w:rsidR="00F23815" w:rsidRPr="006A5CCD" w:rsidRDefault="00F23815" w:rsidP="00F238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05</w:t>
            </w:r>
          </w:p>
        </w:tc>
        <w:tc>
          <w:tcPr>
            <w:tcW w:w="3186" w:type="dxa"/>
            <w:vAlign w:val="center"/>
          </w:tcPr>
          <w:p w14:paraId="2614CFBB" w14:textId="77777777" w:rsidR="00F23815" w:rsidRPr="006A5CCD" w:rsidRDefault="00F23815" w:rsidP="00F23815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Verification Status:</w:t>
            </w:r>
          </w:p>
        </w:tc>
        <w:tc>
          <w:tcPr>
            <w:tcW w:w="10962" w:type="dxa"/>
            <w:gridSpan w:val="3"/>
          </w:tcPr>
          <w:p w14:paraId="260D6595" w14:textId="77777777" w:rsidR="00F23815" w:rsidRDefault="00F23815" w:rsidP="00F23815">
            <w:pPr>
              <w:pStyle w:val="ListParagraph"/>
              <w:keepNext/>
              <w:numPr>
                <w:ilvl w:val="0"/>
                <w:numId w:val="34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Pass</w:t>
            </w:r>
            <w:r>
              <w:rPr>
                <w:sz w:val="18"/>
                <w:szCs w:val="18"/>
              </w:rPr>
              <w:t xml:space="preserve"> - all applicable requirements are met; or</w:t>
            </w:r>
          </w:p>
          <w:p w14:paraId="2614CFBC" w14:textId="76F87666" w:rsidR="00F23815" w:rsidRPr="00F23815" w:rsidRDefault="00F23815" w:rsidP="00F23815">
            <w:pPr>
              <w:pStyle w:val="ListParagraph"/>
              <w:keepNext/>
              <w:numPr>
                <w:ilvl w:val="0"/>
                <w:numId w:val="34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Fail</w:t>
            </w:r>
            <w:r>
              <w:rPr>
                <w:sz w:val="18"/>
                <w:szCs w:val="18"/>
              </w:rPr>
              <w:t xml:space="preserve"> - one or more applicable requirements are not met. Enter reason for failure in corrections notes field below</w:t>
            </w:r>
          </w:p>
        </w:tc>
      </w:tr>
      <w:tr w:rsidR="00F23815" w14:paraId="2614CFC1" w14:textId="77777777" w:rsidTr="006614F8">
        <w:tc>
          <w:tcPr>
            <w:tcW w:w="468" w:type="dxa"/>
          </w:tcPr>
          <w:p w14:paraId="2614CFBE" w14:textId="77777777" w:rsidR="00F23815" w:rsidRPr="006A5CCD" w:rsidRDefault="00F23815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06</w:t>
            </w:r>
          </w:p>
        </w:tc>
        <w:tc>
          <w:tcPr>
            <w:tcW w:w="14148" w:type="dxa"/>
            <w:gridSpan w:val="4"/>
          </w:tcPr>
          <w:p w14:paraId="2614CFC0" w14:textId="1E8473F3" w:rsidR="00F23815" w:rsidRPr="006A5CCD" w:rsidRDefault="00F23815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Correction Notes:</w:t>
            </w:r>
          </w:p>
        </w:tc>
      </w:tr>
    </w:tbl>
    <w:p w14:paraId="2614CFC2" w14:textId="77777777" w:rsidR="006A5CCD" w:rsidRDefault="006A5CCD" w:rsidP="006A5CCD">
      <w:pPr>
        <w:spacing w:after="0" w:line="240" w:lineRule="auto"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"/>
        <w:gridCol w:w="2651"/>
        <w:gridCol w:w="520"/>
        <w:gridCol w:w="2157"/>
        <w:gridCol w:w="3058"/>
        <w:gridCol w:w="2879"/>
        <w:gridCol w:w="2903"/>
      </w:tblGrid>
      <w:tr w:rsidR="004D4BD9" w14:paraId="2614CFC4" w14:textId="77777777" w:rsidTr="00C4535B">
        <w:tc>
          <w:tcPr>
            <w:tcW w:w="5000" w:type="pct"/>
            <w:gridSpan w:val="7"/>
            <w:shd w:val="clear" w:color="auto" w:fill="auto"/>
          </w:tcPr>
          <w:p w14:paraId="2614CFC3" w14:textId="77777777" w:rsidR="004D4BD9" w:rsidRPr="00707E2F" w:rsidRDefault="004D4BD9" w:rsidP="004D4BD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07E2F">
              <w:rPr>
                <w:b/>
                <w:sz w:val="20"/>
                <w:szCs w:val="20"/>
              </w:rPr>
              <w:t>J. HVAC – Cooling Systems</w:t>
            </w:r>
          </w:p>
        </w:tc>
      </w:tr>
      <w:tr w:rsidR="00AF3934" w14:paraId="2614CFCA" w14:textId="77777777" w:rsidTr="001E2C74">
        <w:tc>
          <w:tcPr>
            <w:tcW w:w="1060" w:type="pct"/>
            <w:gridSpan w:val="2"/>
          </w:tcPr>
          <w:p w14:paraId="2614CFC5" w14:textId="77777777" w:rsidR="00AF3934" w:rsidRPr="004D4BD9" w:rsidRDefault="00AF3934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01</w:t>
            </w:r>
          </w:p>
        </w:tc>
        <w:tc>
          <w:tcPr>
            <w:tcW w:w="916" w:type="pct"/>
            <w:gridSpan w:val="2"/>
          </w:tcPr>
          <w:p w14:paraId="2614CFC6" w14:textId="77777777" w:rsidR="00AF3934" w:rsidRPr="004D4BD9" w:rsidRDefault="00AF3934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02</w:t>
            </w:r>
          </w:p>
        </w:tc>
        <w:tc>
          <w:tcPr>
            <w:tcW w:w="1046" w:type="pct"/>
            <w:tcBorders>
              <w:bottom w:val="single" w:sz="4" w:space="0" w:color="auto"/>
            </w:tcBorders>
          </w:tcPr>
          <w:p w14:paraId="2614CFC7" w14:textId="77777777" w:rsidR="00AF3934" w:rsidRPr="004D4BD9" w:rsidRDefault="00AF3934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03</w:t>
            </w:r>
          </w:p>
        </w:tc>
        <w:tc>
          <w:tcPr>
            <w:tcW w:w="985" w:type="pct"/>
            <w:tcBorders>
              <w:bottom w:val="single" w:sz="4" w:space="0" w:color="auto"/>
            </w:tcBorders>
          </w:tcPr>
          <w:p w14:paraId="2614CFC8" w14:textId="77777777" w:rsidR="00AF3934" w:rsidRPr="004D4BD9" w:rsidRDefault="00AF3934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04</w:t>
            </w:r>
          </w:p>
        </w:tc>
        <w:tc>
          <w:tcPr>
            <w:tcW w:w="993" w:type="pct"/>
          </w:tcPr>
          <w:p w14:paraId="2614CFC9" w14:textId="77777777" w:rsidR="00AF3934" w:rsidRPr="004D4BD9" w:rsidRDefault="00AF3934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</w:tr>
      <w:tr w:rsidR="00AF3934" w14:paraId="2614CFD0" w14:textId="77777777" w:rsidTr="001E2C74">
        <w:tc>
          <w:tcPr>
            <w:tcW w:w="1060" w:type="pct"/>
            <w:gridSpan w:val="2"/>
            <w:vAlign w:val="bottom"/>
          </w:tcPr>
          <w:p w14:paraId="2614CFCB" w14:textId="77777777" w:rsidR="00AF3934" w:rsidRPr="004D4BD9" w:rsidRDefault="00AF3934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Name</w:t>
            </w:r>
          </w:p>
        </w:tc>
        <w:tc>
          <w:tcPr>
            <w:tcW w:w="916" w:type="pct"/>
            <w:gridSpan w:val="2"/>
            <w:vAlign w:val="bottom"/>
          </w:tcPr>
          <w:p w14:paraId="2614CFCC" w14:textId="77777777" w:rsidR="00AF3934" w:rsidRPr="004D4BD9" w:rsidRDefault="00AF3934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System Type</w:t>
            </w:r>
          </w:p>
        </w:tc>
        <w:tc>
          <w:tcPr>
            <w:tcW w:w="1046" w:type="pct"/>
            <w:tcBorders>
              <w:bottom w:val="single" w:sz="4" w:space="0" w:color="auto"/>
            </w:tcBorders>
          </w:tcPr>
          <w:p w14:paraId="2614CFCD" w14:textId="77777777" w:rsidR="00AF3934" w:rsidRPr="004D4BD9" w:rsidRDefault="00AF3934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EER</w:t>
            </w:r>
          </w:p>
        </w:tc>
        <w:tc>
          <w:tcPr>
            <w:tcW w:w="985" w:type="pct"/>
            <w:tcBorders>
              <w:bottom w:val="single" w:sz="4" w:space="0" w:color="auto"/>
            </w:tcBorders>
          </w:tcPr>
          <w:p w14:paraId="2614CFCE" w14:textId="77777777" w:rsidR="00AF3934" w:rsidRPr="004D4BD9" w:rsidRDefault="00AF3934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SEER</w:t>
            </w:r>
          </w:p>
        </w:tc>
        <w:tc>
          <w:tcPr>
            <w:tcW w:w="993" w:type="pct"/>
            <w:vAlign w:val="bottom"/>
          </w:tcPr>
          <w:p w14:paraId="2614CFCF" w14:textId="77777777" w:rsidR="00AF3934" w:rsidRPr="004D4BD9" w:rsidRDefault="00AF3934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AF3934" w14:paraId="2614CFD6" w14:textId="77777777" w:rsidTr="001E2C74">
        <w:tc>
          <w:tcPr>
            <w:tcW w:w="1060" w:type="pct"/>
            <w:gridSpan w:val="2"/>
          </w:tcPr>
          <w:p w14:paraId="2614CFD1" w14:textId="77777777" w:rsidR="00AF3934" w:rsidRPr="004D4BD9" w:rsidRDefault="00AF3934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16" w:type="pct"/>
            <w:gridSpan w:val="2"/>
          </w:tcPr>
          <w:p w14:paraId="2614CFD2" w14:textId="77777777" w:rsidR="00AF3934" w:rsidRPr="004D4BD9" w:rsidRDefault="00AF3934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46" w:type="pct"/>
          </w:tcPr>
          <w:p w14:paraId="2614CFD3" w14:textId="77777777" w:rsidR="00AF3934" w:rsidRPr="004D4BD9" w:rsidRDefault="00AF3934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85" w:type="pct"/>
          </w:tcPr>
          <w:p w14:paraId="2614CFD4" w14:textId="77777777" w:rsidR="00AF3934" w:rsidRPr="004D4BD9" w:rsidRDefault="00AF3934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93" w:type="pct"/>
          </w:tcPr>
          <w:p w14:paraId="2614CFD5" w14:textId="77777777" w:rsidR="00AF3934" w:rsidRPr="004D4BD9" w:rsidRDefault="00AF3934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F3934" w14:paraId="2614CFDC" w14:textId="77777777" w:rsidTr="001E2C74">
        <w:tc>
          <w:tcPr>
            <w:tcW w:w="1060" w:type="pct"/>
            <w:gridSpan w:val="2"/>
          </w:tcPr>
          <w:p w14:paraId="2614CFD7" w14:textId="77777777" w:rsidR="00AF3934" w:rsidRPr="004D4BD9" w:rsidRDefault="00AF3934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16" w:type="pct"/>
            <w:gridSpan w:val="2"/>
          </w:tcPr>
          <w:p w14:paraId="2614CFD8" w14:textId="77777777" w:rsidR="00AF3934" w:rsidRPr="004D4BD9" w:rsidRDefault="00AF3934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46" w:type="pct"/>
          </w:tcPr>
          <w:p w14:paraId="2614CFD9" w14:textId="77777777" w:rsidR="00AF3934" w:rsidRPr="004D4BD9" w:rsidRDefault="00AF3934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85" w:type="pct"/>
          </w:tcPr>
          <w:p w14:paraId="2614CFDA" w14:textId="77777777" w:rsidR="00AF3934" w:rsidRPr="004D4BD9" w:rsidRDefault="00AF3934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93" w:type="pct"/>
          </w:tcPr>
          <w:p w14:paraId="2614CFDB" w14:textId="77777777" w:rsidR="00AF3934" w:rsidRPr="004D4BD9" w:rsidRDefault="00AF3934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23815" w14:paraId="2614CFE0" w14:textId="77777777" w:rsidTr="00F23815">
        <w:tc>
          <w:tcPr>
            <w:tcW w:w="153" w:type="pct"/>
            <w:vAlign w:val="center"/>
          </w:tcPr>
          <w:p w14:paraId="2614CFDD" w14:textId="77777777" w:rsidR="00F23815" w:rsidRPr="004D4BD9" w:rsidRDefault="00F23815" w:rsidP="00F238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1085" w:type="pct"/>
            <w:gridSpan w:val="2"/>
            <w:vAlign w:val="center"/>
          </w:tcPr>
          <w:p w14:paraId="2614CFDE" w14:textId="77777777" w:rsidR="00F23815" w:rsidRPr="004D4BD9" w:rsidRDefault="00F23815" w:rsidP="00F23815">
            <w:pPr>
              <w:spacing w:after="0" w:line="240" w:lineRule="auto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Verification Status:</w:t>
            </w:r>
          </w:p>
        </w:tc>
        <w:tc>
          <w:tcPr>
            <w:tcW w:w="3762" w:type="pct"/>
            <w:gridSpan w:val="4"/>
          </w:tcPr>
          <w:p w14:paraId="36DCF12A" w14:textId="77777777" w:rsidR="00F23815" w:rsidRDefault="00F23815" w:rsidP="00F23815">
            <w:pPr>
              <w:pStyle w:val="ListParagraph"/>
              <w:keepNext/>
              <w:numPr>
                <w:ilvl w:val="0"/>
                <w:numId w:val="35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Pass</w:t>
            </w:r>
            <w:r>
              <w:rPr>
                <w:sz w:val="18"/>
                <w:szCs w:val="18"/>
              </w:rPr>
              <w:t xml:space="preserve"> - all applicable requirements are met; or</w:t>
            </w:r>
          </w:p>
          <w:p w14:paraId="2614CFDF" w14:textId="19E38B60" w:rsidR="00F23815" w:rsidRPr="00F23815" w:rsidRDefault="00F23815" w:rsidP="00F23815">
            <w:pPr>
              <w:pStyle w:val="ListParagraph"/>
              <w:keepNext/>
              <w:numPr>
                <w:ilvl w:val="0"/>
                <w:numId w:val="35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Fail</w:t>
            </w:r>
            <w:r>
              <w:rPr>
                <w:sz w:val="18"/>
                <w:szCs w:val="18"/>
              </w:rPr>
              <w:t xml:space="preserve"> - one or more applicable requirements are not met. Enter reason for failure in corrections notes field below</w:t>
            </w:r>
          </w:p>
        </w:tc>
      </w:tr>
      <w:tr w:rsidR="00F23815" w14:paraId="2614CFE4" w14:textId="77777777" w:rsidTr="00F23815">
        <w:tc>
          <w:tcPr>
            <w:tcW w:w="153" w:type="pct"/>
          </w:tcPr>
          <w:p w14:paraId="2614CFE1" w14:textId="77777777" w:rsidR="00F23815" w:rsidRPr="004D4BD9" w:rsidRDefault="00F23815" w:rsidP="004D4BD9">
            <w:pPr>
              <w:spacing w:after="0" w:line="240" w:lineRule="auto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4847" w:type="pct"/>
            <w:gridSpan w:val="6"/>
          </w:tcPr>
          <w:p w14:paraId="2614CFE3" w14:textId="7D98D3B1" w:rsidR="00F23815" w:rsidRPr="004D4BD9" w:rsidRDefault="00F23815" w:rsidP="004D4BD9">
            <w:pPr>
              <w:spacing w:after="0" w:line="240" w:lineRule="auto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Correction Notes:</w:t>
            </w:r>
          </w:p>
        </w:tc>
      </w:tr>
    </w:tbl>
    <w:p w14:paraId="2614CFE5" w14:textId="77777777" w:rsidR="006A5CCD" w:rsidRDefault="006A5CCD" w:rsidP="006A5CCD">
      <w:pPr>
        <w:spacing w:after="0" w:line="240" w:lineRule="auto"/>
        <w:rPr>
          <w:b/>
        </w:rPr>
      </w:pPr>
    </w:p>
    <w:tbl>
      <w:tblPr>
        <w:tblW w:w="14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"/>
        <w:gridCol w:w="2454"/>
        <w:gridCol w:w="695"/>
        <w:gridCol w:w="2228"/>
        <w:gridCol w:w="2923"/>
        <w:gridCol w:w="2923"/>
        <w:gridCol w:w="2924"/>
      </w:tblGrid>
      <w:tr w:rsidR="004D4BD9" w:rsidRPr="004D4BD9" w14:paraId="2614D007" w14:textId="77777777" w:rsidTr="00C4535B">
        <w:tc>
          <w:tcPr>
            <w:tcW w:w="14616" w:type="dxa"/>
            <w:gridSpan w:val="7"/>
            <w:shd w:val="clear" w:color="auto" w:fill="auto"/>
          </w:tcPr>
          <w:p w14:paraId="2614D006" w14:textId="52FB0520" w:rsidR="004D4BD9" w:rsidRPr="00707E2F" w:rsidRDefault="001E2C74" w:rsidP="001E2C7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07E2F">
              <w:rPr>
                <w:b/>
                <w:sz w:val="20"/>
                <w:szCs w:val="20"/>
              </w:rPr>
              <w:t>K</w:t>
            </w:r>
            <w:r w:rsidR="004D4BD9" w:rsidRPr="00707E2F">
              <w:rPr>
                <w:b/>
                <w:sz w:val="20"/>
                <w:szCs w:val="20"/>
              </w:rPr>
              <w:t>. HVAC Distribution</w:t>
            </w:r>
          </w:p>
        </w:tc>
      </w:tr>
      <w:tr w:rsidR="00CC17AB" w:rsidRPr="00E42675" w14:paraId="2614D00D" w14:textId="77777777" w:rsidTr="00F23815">
        <w:tc>
          <w:tcPr>
            <w:tcW w:w="2923" w:type="dxa"/>
            <w:gridSpan w:val="2"/>
          </w:tcPr>
          <w:p w14:paraId="2614D008" w14:textId="77777777" w:rsidR="00CC17AB" w:rsidRPr="004D4BD9" w:rsidRDefault="00CC17AB" w:rsidP="003F7E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01</w:t>
            </w:r>
          </w:p>
        </w:tc>
        <w:tc>
          <w:tcPr>
            <w:tcW w:w="2923" w:type="dxa"/>
            <w:gridSpan w:val="2"/>
          </w:tcPr>
          <w:p w14:paraId="2614D009" w14:textId="77777777" w:rsidR="00CC17AB" w:rsidRPr="004D4BD9" w:rsidRDefault="00CC17AB" w:rsidP="003F7E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923" w:type="dxa"/>
          </w:tcPr>
          <w:p w14:paraId="2614D00A" w14:textId="77777777" w:rsidR="00CC17AB" w:rsidRPr="004D4BD9" w:rsidRDefault="00CC17AB" w:rsidP="003F7E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2923" w:type="dxa"/>
          </w:tcPr>
          <w:p w14:paraId="2614D00B" w14:textId="44E7383A" w:rsidR="00CC17AB" w:rsidRDefault="00CC17AB" w:rsidP="003F7E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2924" w:type="dxa"/>
          </w:tcPr>
          <w:p w14:paraId="2614D00C" w14:textId="7564F498" w:rsidR="00CC17AB" w:rsidRDefault="00CC17AB" w:rsidP="003F7E6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</w:tr>
      <w:tr w:rsidR="00CC17AB" w:rsidRPr="00A71C2E" w14:paraId="2614D014" w14:textId="77777777" w:rsidTr="00F23815">
        <w:trPr>
          <w:trHeight w:val="278"/>
        </w:trPr>
        <w:tc>
          <w:tcPr>
            <w:tcW w:w="2923" w:type="dxa"/>
            <w:gridSpan w:val="2"/>
            <w:vAlign w:val="center"/>
          </w:tcPr>
          <w:p w14:paraId="2614D00E" w14:textId="77777777" w:rsidR="00CC17AB" w:rsidRPr="00A71C2E" w:rsidRDefault="00CC17A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Name</w:t>
            </w:r>
          </w:p>
        </w:tc>
        <w:tc>
          <w:tcPr>
            <w:tcW w:w="2923" w:type="dxa"/>
            <w:gridSpan w:val="2"/>
            <w:vAlign w:val="center"/>
          </w:tcPr>
          <w:p w14:paraId="2614D010" w14:textId="7DEE3164" w:rsidR="00CC17AB" w:rsidRPr="00A71C2E" w:rsidRDefault="003F577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 xml:space="preserve">Duct R-Value </w:t>
            </w:r>
          </w:p>
        </w:tc>
        <w:tc>
          <w:tcPr>
            <w:tcW w:w="2923" w:type="dxa"/>
            <w:vAlign w:val="center"/>
          </w:tcPr>
          <w:p w14:paraId="2614D011" w14:textId="3ADB5FA7" w:rsidR="00CC17AB" w:rsidRPr="00A71C2E" w:rsidRDefault="00085C9D" w:rsidP="003F577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Supply Duct Location</w:t>
            </w:r>
          </w:p>
        </w:tc>
        <w:tc>
          <w:tcPr>
            <w:tcW w:w="2923" w:type="dxa"/>
            <w:vAlign w:val="center"/>
          </w:tcPr>
          <w:p w14:paraId="2614D012" w14:textId="77777777" w:rsidR="00CC17AB" w:rsidRPr="00A71C2E" w:rsidRDefault="00085C9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Duct Location</w:t>
            </w:r>
          </w:p>
        </w:tc>
        <w:tc>
          <w:tcPr>
            <w:tcW w:w="2924" w:type="dxa"/>
            <w:vAlign w:val="center"/>
          </w:tcPr>
          <w:p w14:paraId="2614D013" w14:textId="77777777" w:rsidR="00CC17AB" w:rsidRPr="00A71C2E" w:rsidRDefault="00CC17A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Verification</w:t>
            </w:r>
          </w:p>
        </w:tc>
      </w:tr>
      <w:tr w:rsidR="00CC17AB" w:rsidRPr="00457568" w14:paraId="2614D01A" w14:textId="77777777" w:rsidTr="00F23815">
        <w:trPr>
          <w:trHeight w:val="108"/>
        </w:trPr>
        <w:tc>
          <w:tcPr>
            <w:tcW w:w="2923" w:type="dxa"/>
            <w:gridSpan w:val="2"/>
            <w:tcBorders>
              <w:bottom w:val="single" w:sz="4" w:space="0" w:color="auto"/>
            </w:tcBorders>
          </w:tcPr>
          <w:p w14:paraId="2614D015" w14:textId="77777777" w:rsidR="00CC17AB" w:rsidRPr="004D4BD9" w:rsidRDefault="00CC17AB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923" w:type="dxa"/>
            <w:gridSpan w:val="2"/>
            <w:tcBorders>
              <w:bottom w:val="single" w:sz="4" w:space="0" w:color="auto"/>
            </w:tcBorders>
          </w:tcPr>
          <w:p w14:paraId="2614D016" w14:textId="77777777" w:rsidR="00CC17AB" w:rsidRPr="004D4BD9" w:rsidRDefault="00CC17AB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923" w:type="dxa"/>
            <w:tcBorders>
              <w:bottom w:val="single" w:sz="4" w:space="0" w:color="auto"/>
            </w:tcBorders>
          </w:tcPr>
          <w:p w14:paraId="2614D017" w14:textId="77777777" w:rsidR="00CC17AB" w:rsidRPr="004D4BD9" w:rsidRDefault="00CC17AB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923" w:type="dxa"/>
          </w:tcPr>
          <w:p w14:paraId="2614D018" w14:textId="77777777" w:rsidR="00CC17AB" w:rsidRPr="004D4BD9" w:rsidRDefault="00CC17AB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924" w:type="dxa"/>
          </w:tcPr>
          <w:p w14:paraId="2614D019" w14:textId="77777777" w:rsidR="00CC17AB" w:rsidRPr="004D4BD9" w:rsidRDefault="00CC17AB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C17AB" w:rsidRPr="00457568" w14:paraId="2614D020" w14:textId="77777777" w:rsidTr="00F23815">
        <w:trPr>
          <w:trHeight w:val="108"/>
        </w:trPr>
        <w:tc>
          <w:tcPr>
            <w:tcW w:w="2923" w:type="dxa"/>
            <w:gridSpan w:val="2"/>
            <w:tcBorders>
              <w:bottom w:val="single" w:sz="4" w:space="0" w:color="auto"/>
            </w:tcBorders>
          </w:tcPr>
          <w:p w14:paraId="2614D01B" w14:textId="77777777" w:rsidR="00CC17AB" w:rsidRPr="004D4BD9" w:rsidRDefault="00CC17AB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923" w:type="dxa"/>
            <w:gridSpan w:val="2"/>
            <w:tcBorders>
              <w:bottom w:val="single" w:sz="4" w:space="0" w:color="auto"/>
            </w:tcBorders>
          </w:tcPr>
          <w:p w14:paraId="2614D01C" w14:textId="77777777" w:rsidR="00CC17AB" w:rsidRPr="004D4BD9" w:rsidRDefault="00CC17AB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923" w:type="dxa"/>
            <w:tcBorders>
              <w:bottom w:val="single" w:sz="4" w:space="0" w:color="auto"/>
            </w:tcBorders>
          </w:tcPr>
          <w:p w14:paraId="2614D01D" w14:textId="77777777" w:rsidR="00CC17AB" w:rsidRPr="004D4BD9" w:rsidRDefault="00CC17AB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923" w:type="dxa"/>
            <w:tcBorders>
              <w:bottom w:val="single" w:sz="4" w:space="0" w:color="auto"/>
            </w:tcBorders>
          </w:tcPr>
          <w:p w14:paraId="2614D01E" w14:textId="77777777" w:rsidR="00CC17AB" w:rsidRPr="004D4BD9" w:rsidRDefault="00CC17AB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924" w:type="dxa"/>
            <w:tcBorders>
              <w:bottom w:val="single" w:sz="4" w:space="0" w:color="auto"/>
            </w:tcBorders>
          </w:tcPr>
          <w:p w14:paraId="2614D01F" w14:textId="77777777" w:rsidR="00CC17AB" w:rsidRPr="004D4BD9" w:rsidRDefault="00CC17AB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23815" w:rsidRPr="00457568" w14:paraId="2614D024" w14:textId="77777777" w:rsidTr="00F23815">
        <w:trPr>
          <w:trHeight w:val="108"/>
        </w:trPr>
        <w:tc>
          <w:tcPr>
            <w:tcW w:w="469" w:type="dxa"/>
            <w:tcBorders>
              <w:bottom w:val="single" w:sz="4" w:space="0" w:color="auto"/>
            </w:tcBorders>
            <w:vAlign w:val="center"/>
          </w:tcPr>
          <w:p w14:paraId="2614D021" w14:textId="0CF156C6" w:rsidR="00F23815" w:rsidRPr="004D4BD9" w:rsidRDefault="00F23815" w:rsidP="00F238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3149" w:type="dxa"/>
            <w:gridSpan w:val="2"/>
            <w:tcBorders>
              <w:bottom w:val="single" w:sz="4" w:space="0" w:color="auto"/>
            </w:tcBorders>
            <w:vAlign w:val="center"/>
          </w:tcPr>
          <w:p w14:paraId="2614D022" w14:textId="77777777" w:rsidR="00F23815" w:rsidRPr="004D4BD9" w:rsidRDefault="00F23815" w:rsidP="00F23815">
            <w:pPr>
              <w:spacing w:after="0" w:line="240" w:lineRule="auto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Verification Status:</w:t>
            </w:r>
          </w:p>
        </w:tc>
        <w:tc>
          <w:tcPr>
            <w:tcW w:w="10998" w:type="dxa"/>
            <w:gridSpan w:val="4"/>
            <w:tcBorders>
              <w:bottom w:val="single" w:sz="4" w:space="0" w:color="auto"/>
            </w:tcBorders>
          </w:tcPr>
          <w:p w14:paraId="3A667CD8" w14:textId="77777777" w:rsidR="00F23815" w:rsidRDefault="00F23815" w:rsidP="00F23815">
            <w:pPr>
              <w:pStyle w:val="ListParagraph"/>
              <w:keepNext/>
              <w:numPr>
                <w:ilvl w:val="0"/>
                <w:numId w:val="35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Pass</w:t>
            </w:r>
            <w:r>
              <w:rPr>
                <w:sz w:val="18"/>
                <w:szCs w:val="18"/>
              </w:rPr>
              <w:t xml:space="preserve"> - all applicable requirements are met; or</w:t>
            </w:r>
          </w:p>
          <w:p w14:paraId="2614D023" w14:textId="35120DDC" w:rsidR="00F23815" w:rsidRPr="00F23815" w:rsidRDefault="00F23815" w:rsidP="00F23815">
            <w:pPr>
              <w:pStyle w:val="ListParagraph"/>
              <w:keepNext/>
              <w:numPr>
                <w:ilvl w:val="0"/>
                <w:numId w:val="35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Fail</w:t>
            </w:r>
            <w:r>
              <w:rPr>
                <w:sz w:val="18"/>
                <w:szCs w:val="18"/>
              </w:rPr>
              <w:t xml:space="preserve"> - one or more applicable requirements are not met. Enter reason for failure in corrections notes field below</w:t>
            </w:r>
          </w:p>
        </w:tc>
      </w:tr>
      <w:tr w:rsidR="00F23815" w:rsidRPr="00457568" w14:paraId="2614D028" w14:textId="77777777" w:rsidTr="006614F8">
        <w:trPr>
          <w:trHeight w:val="107"/>
        </w:trPr>
        <w:tc>
          <w:tcPr>
            <w:tcW w:w="469" w:type="dxa"/>
          </w:tcPr>
          <w:p w14:paraId="2614D025" w14:textId="219A99E3" w:rsidR="00F23815" w:rsidRPr="004D4BD9" w:rsidRDefault="00F23815" w:rsidP="00CC17AB">
            <w:pPr>
              <w:spacing w:after="0" w:line="240" w:lineRule="auto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4147" w:type="dxa"/>
            <w:gridSpan w:val="6"/>
          </w:tcPr>
          <w:p w14:paraId="2614D027" w14:textId="7D49D88B" w:rsidR="00F23815" w:rsidRPr="004D4BD9" w:rsidRDefault="00F23815" w:rsidP="004D4BD9">
            <w:pPr>
              <w:spacing w:after="0" w:line="240" w:lineRule="auto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Correction Notes:</w:t>
            </w:r>
          </w:p>
        </w:tc>
      </w:tr>
    </w:tbl>
    <w:p w14:paraId="2614D029" w14:textId="77777777" w:rsidR="004D4BD9" w:rsidRDefault="004D4BD9" w:rsidP="006A5CCD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14148"/>
      </w:tblGrid>
      <w:tr w:rsidR="002D5E49" w14:paraId="2614D04A" w14:textId="77777777" w:rsidTr="00C4535B">
        <w:tc>
          <w:tcPr>
            <w:tcW w:w="14616" w:type="dxa"/>
            <w:gridSpan w:val="2"/>
            <w:shd w:val="clear" w:color="auto" w:fill="auto"/>
          </w:tcPr>
          <w:p w14:paraId="2614D049" w14:textId="181A7AAC" w:rsidR="003F59E5" w:rsidRPr="00707E2F" w:rsidRDefault="001E2C74" w:rsidP="001E2C74">
            <w:pPr>
              <w:spacing w:after="0" w:line="240" w:lineRule="auto"/>
              <w:rPr>
                <w:b/>
              </w:rPr>
            </w:pPr>
            <w:r w:rsidRPr="00707E2F">
              <w:rPr>
                <w:b/>
              </w:rPr>
              <w:t>L</w:t>
            </w:r>
            <w:r w:rsidR="002D5E49" w:rsidRPr="00707E2F">
              <w:rPr>
                <w:b/>
              </w:rPr>
              <w:t>. D</w:t>
            </w:r>
            <w:r w:rsidR="001649D3" w:rsidRPr="00707E2F">
              <w:rPr>
                <w:b/>
              </w:rPr>
              <w:t>etermination</w:t>
            </w:r>
            <w:r w:rsidR="002D5E49" w:rsidRPr="00707E2F">
              <w:rPr>
                <w:b/>
              </w:rPr>
              <w:t xml:space="preserve"> </w:t>
            </w:r>
            <w:r w:rsidR="00414E42" w:rsidRPr="00707E2F">
              <w:rPr>
                <w:b/>
              </w:rPr>
              <w:t>of</w:t>
            </w:r>
            <w:r w:rsidR="002D5E49" w:rsidRPr="00707E2F">
              <w:rPr>
                <w:b/>
              </w:rPr>
              <w:t xml:space="preserve"> HERS V</w:t>
            </w:r>
            <w:r w:rsidR="001649D3" w:rsidRPr="00707E2F">
              <w:rPr>
                <w:b/>
              </w:rPr>
              <w:t>erification</w:t>
            </w:r>
            <w:r w:rsidR="002D5E49" w:rsidRPr="00707E2F">
              <w:rPr>
                <w:b/>
              </w:rPr>
              <w:t xml:space="preserve"> C</w:t>
            </w:r>
            <w:r w:rsidR="001649D3" w:rsidRPr="00707E2F">
              <w:rPr>
                <w:b/>
              </w:rPr>
              <w:t>ompliance</w:t>
            </w:r>
          </w:p>
        </w:tc>
      </w:tr>
      <w:tr w:rsidR="002D5E49" w14:paraId="2614D04C" w14:textId="77777777" w:rsidTr="002D5E49">
        <w:tc>
          <w:tcPr>
            <w:tcW w:w="14616" w:type="dxa"/>
            <w:gridSpan w:val="2"/>
          </w:tcPr>
          <w:p w14:paraId="2614D04B" w14:textId="77777777" w:rsidR="002D5E49" w:rsidRPr="002D5E49" w:rsidRDefault="002D5E49" w:rsidP="00362B00">
            <w:pPr>
              <w:spacing w:after="0" w:line="240" w:lineRule="auto"/>
            </w:pPr>
            <w:r>
              <w:t>All applicable sections of this document shall indicate compliance with the specified verification protocol requirements in order for this Certificate of Verification as a whole to be determined to be in compliance.</w:t>
            </w:r>
          </w:p>
        </w:tc>
      </w:tr>
      <w:tr w:rsidR="00236C92" w14:paraId="2614D04F" w14:textId="77777777" w:rsidTr="00236C92">
        <w:tc>
          <w:tcPr>
            <w:tcW w:w="468" w:type="dxa"/>
            <w:vAlign w:val="center"/>
          </w:tcPr>
          <w:p w14:paraId="2614D04D" w14:textId="77777777" w:rsidR="00236C92" w:rsidRDefault="00236C92" w:rsidP="00236C92">
            <w:pPr>
              <w:spacing w:after="0" w:line="240" w:lineRule="auto"/>
              <w:jc w:val="center"/>
            </w:pPr>
            <w:r>
              <w:t>01</w:t>
            </w:r>
          </w:p>
        </w:tc>
        <w:tc>
          <w:tcPr>
            <w:tcW w:w="14148" w:type="dxa"/>
          </w:tcPr>
          <w:p w14:paraId="2614D04E" w14:textId="77777777" w:rsidR="00236C92" w:rsidRDefault="00236C92" w:rsidP="00362B00">
            <w:pPr>
              <w:spacing w:after="0" w:line="240" w:lineRule="auto"/>
            </w:pPr>
          </w:p>
        </w:tc>
      </w:tr>
    </w:tbl>
    <w:p w14:paraId="2614D051" w14:textId="4AE0D51A" w:rsidR="006A5CCD" w:rsidRDefault="006A5CCD" w:rsidP="00BB4E60">
      <w:pPr>
        <w:tabs>
          <w:tab w:val="left" w:pos="929"/>
        </w:tabs>
        <w:spacing w:after="0" w:line="240" w:lineRule="auto"/>
        <w:rPr>
          <w:b/>
        </w:rPr>
      </w:pPr>
    </w:p>
    <w:p w14:paraId="47816B19" w14:textId="77777777" w:rsidR="00F23815" w:rsidRDefault="00F23815">
      <w:r>
        <w:br w:type="page"/>
      </w:r>
    </w:p>
    <w:tbl>
      <w:tblPr>
        <w:tblW w:w="4980" w:type="pct"/>
        <w:tblInd w:w="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7255"/>
        <w:gridCol w:w="7259"/>
      </w:tblGrid>
      <w:tr w:rsidR="004D2E10" w:rsidRPr="009E2C1C" w14:paraId="2614D053" w14:textId="77777777" w:rsidTr="00CC17AB">
        <w:trPr>
          <w:cantSplit/>
          <w:trHeight w:val="288"/>
        </w:trPr>
        <w:tc>
          <w:tcPr>
            <w:tcW w:w="14514" w:type="dxa"/>
            <w:gridSpan w:val="2"/>
            <w:vAlign w:val="center"/>
          </w:tcPr>
          <w:p w14:paraId="2614D052" w14:textId="358EEF5C" w:rsidR="004D2E10" w:rsidRPr="009351D2" w:rsidRDefault="004D2E10" w:rsidP="00CC17AB">
            <w:pPr>
              <w:tabs>
                <w:tab w:val="left" w:pos="-720"/>
                <w:tab w:val="left" w:pos="-9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rPr>
                <w:rFonts w:cs="Arial"/>
                <w:b/>
              </w:rPr>
            </w:pPr>
            <w:r>
              <w:rPr>
                <w:b/>
              </w:rPr>
              <w:lastRenderedPageBreak/>
              <w:br w:type="page"/>
            </w:r>
            <w:r w:rsidRPr="00E136A4">
              <w:rPr>
                <w:rFonts w:asciiTheme="minorHAnsi" w:hAnsiTheme="minorHAnsi" w:cs="Arial"/>
                <w:b/>
                <w:caps/>
                <w:sz w:val="18"/>
                <w:szCs w:val="18"/>
              </w:rPr>
              <w:t>Documentation Author's Declaration Statement</w:t>
            </w:r>
          </w:p>
        </w:tc>
      </w:tr>
      <w:tr w:rsidR="004D2E10" w:rsidRPr="001B14D6" w14:paraId="2614D055" w14:textId="77777777" w:rsidTr="00707E2F">
        <w:trPr>
          <w:cantSplit/>
          <w:trHeight w:val="179"/>
        </w:trPr>
        <w:tc>
          <w:tcPr>
            <w:tcW w:w="14514" w:type="dxa"/>
            <w:gridSpan w:val="2"/>
            <w:vAlign w:val="center"/>
          </w:tcPr>
          <w:p w14:paraId="2614D054" w14:textId="77777777" w:rsidR="004D2E10" w:rsidRPr="00E136A4" w:rsidRDefault="004D2E10" w:rsidP="00CC17AB">
            <w:pPr>
              <w:numPr>
                <w:ilvl w:val="0"/>
                <w:numId w:val="26"/>
              </w:numPr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I </w:t>
            </w:r>
            <w:r w:rsidRPr="00E136A4">
              <w:rPr>
                <w:rFonts w:asciiTheme="minorHAnsi" w:hAnsiTheme="minorHAnsi"/>
                <w:sz w:val="18"/>
                <w:szCs w:val="18"/>
              </w:rPr>
              <w:t xml:space="preserve">certify that this Certificate of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Verification </w:t>
            </w:r>
            <w:r w:rsidRPr="00E136A4">
              <w:rPr>
                <w:rFonts w:asciiTheme="minorHAnsi" w:hAnsiTheme="minorHAnsi"/>
                <w:sz w:val="18"/>
                <w:szCs w:val="18"/>
              </w:rPr>
              <w:t>documentation is accurate and complete.</w:t>
            </w:r>
          </w:p>
        </w:tc>
      </w:tr>
      <w:tr w:rsidR="004D2E10" w:rsidRPr="00FD7A7F" w14:paraId="2614D058" w14:textId="77777777" w:rsidTr="00CC17AB">
        <w:trPr>
          <w:cantSplit/>
          <w:trHeight w:val="360"/>
        </w:trPr>
        <w:tc>
          <w:tcPr>
            <w:tcW w:w="7255" w:type="dxa"/>
          </w:tcPr>
          <w:p w14:paraId="2614D056" w14:textId="77777777" w:rsidR="004D2E10" w:rsidRPr="0047600B" w:rsidRDefault="004D2E10" w:rsidP="00CC17AB">
            <w:pPr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Documentation Author </w:t>
            </w:r>
            <w:r w:rsidRPr="0047600B">
              <w:rPr>
                <w:rFonts w:asciiTheme="minorHAnsi" w:hAnsiTheme="minorHAnsi"/>
                <w:sz w:val="14"/>
                <w:szCs w:val="14"/>
              </w:rPr>
              <w:t>Name:</w:t>
            </w:r>
          </w:p>
        </w:tc>
        <w:tc>
          <w:tcPr>
            <w:tcW w:w="7259" w:type="dxa"/>
          </w:tcPr>
          <w:p w14:paraId="2614D057" w14:textId="77777777" w:rsidR="004D2E10" w:rsidRDefault="004D2E10" w:rsidP="00CC17AB">
            <w:pPr>
              <w:ind w:hanging="3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Documentation Author </w:t>
            </w:r>
            <w:r w:rsidRPr="0047600B">
              <w:rPr>
                <w:rFonts w:asciiTheme="minorHAnsi" w:hAnsiTheme="minorHAnsi"/>
                <w:sz w:val="14"/>
                <w:szCs w:val="14"/>
              </w:rPr>
              <w:t>Signature:</w:t>
            </w:r>
          </w:p>
        </w:tc>
      </w:tr>
      <w:tr w:rsidR="004D2E10" w:rsidRPr="00FD7A7F" w14:paraId="2614D05B" w14:textId="77777777" w:rsidTr="00CC17AB">
        <w:trPr>
          <w:cantSplit/>
          <w:trHeight w:val="360"/>
        </w:trPr>
        <w:tc>
          <w:tcPr>
            <w:tcW w:w="7255" w:type="dxa"/>
          </w:tcPr>
          <w:p w14:paraId="2614D059" w14:textId="77777777" w:rsidR="004D2E10" w:rsidRPr="0047600B" w:rsidRDefault="004D2E10" w:rsidP="00CC17AB">
            <w:pPr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>Company</w:t>
            </w:r>
            <w:r w:rsidRPr="0047600B">
              <w:rPr>
                <w:rFonts w:asciiTheme="minorHAnsi" w:hAnsiTheme="minorHAnsi"/>
                <w:sz w:val="14"/>
                <w:szCs w:val="14"/>
              </w:rPr>
              <w:t>:</w:t>
            </w:r>
          </w:p>
        </w:tc>
        <w:tc>
          <w:tcPr>
            <w:tcW w:w="7259" w:type="dxa"/>
          </w:tcPr>
          <w:p w14:paraId="2614D05A" w14:textId="77777777" w:rsidR="004D2E10" w:rsidRDefault="004D2E10" w:rsidP="00CC17AB">
            <w:pPr>
              <w:ind w:hanging="3"/>
              <w:rPr>
                <w:rFonts w:asciiTheme="minorHAnsi" w:hAnsiTheme="minorHAnsi"/>
                <w:sz w:val="14"/>
                <w:szCs w:val="14"/>
              </w:rPr>
            </w:pPr>
            <w:r w:rsidRPr="0047600B">
              <w:rPr>
                <w:rFonts w:asciiTheme="minorHAnsi" w:hAnsiTheme="minorHAnsi"/>
                <w:sz w:val="14"/>
                <w:szCs w:val="14"/>
              </w:rPr>
              <w:t>Date</w:t>
            </w:r>
            <w:r>
              <w:rPr>
                <w:rFonts w:asciiTheme="minorHAnsi" w:hAnsiTheme="minorHAnsi"/>
                <w:sz w:val="14"/>
                <w:szCs w:val="14"/>
              </w:rPr>
              <w:t xml:space="preserve"> Signed</w:t>
            </w:r>
            <w:r w:rsidRPr="0047600B">
              <w:rPr>
                <w:rFonts w:asciiTheme="minorHAnsi" w:hAnsiTheme="minorHAnsi"/>
                <w:sz w:val="14"/>
                <w:szCs w:val="14"/>
              </w:rPr>
              <w:t>:</w:t>
            </w:r>
          </w:p>
        </w:tc>
      </w:tr>
      <w:tr w:rsidR="004D2E10" w:rsidRPr="00FD7A7F" w14:paraId="2614D05E" w14:textId="77777777" w:rsidTr="00CC17AB">
        <w:trPr>
          <w:cantSplit/>
          <w:trHeight w:val="360"/>
        </w:trPr>
        <w:tc>
          <w:tcPr>
            <w:tcW w:w="7255" w:type="dxa"/>
          </w:tcPr>
          <w:p w14:paraId="2614D05C" w14:textId="77777777" w:rsidR="004D2E10" w:rsidRPr="0047600B" w:rsidRDefault="004D2E10" w:rsidP="00CC17AB">
            <w:pPr>
              <w:rPr>
                <w:rFonts w:asciiTheme="minorHAnsi" w:hAnsiTheme="minorHAnsi"/>
                <w:sz w:val="14"/>
                <w:szCs w:val="14"/>
              </w:rPr>
            </w:pPr>
            <w:r w:rsidRPr="0047600B">
              <w:rPr>
                <w:rFonts w:asciiTheme="minorHAnsi" w:hAnsiTheme="minorHAnsi"/>
                <w:sz w:val="14"/>
                <w:szCs w:val="14"/>
              </w:rPr>
              <w:t>Address:</w:t>
            </w:r>
          </w:p>
        </w:tc>
        <w:tc>
          <w:tcPr>
            <w:tcW w:w="7259" w:type="dxa"/>
          </w:tcPr>
          <w:p w14:paraId="2614D05D" w14:textId="77777777" w:rsidR="004D2E10" w:rsidRDefault="004D2E10" w:rsidP="00CC17AB">
            <w:pPr>
              <w:ind w:hanging="3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>CEA/HERS Certification Information (if a</w:t>
            </w:r>
            <w:r w:rsidRPr="0047600B">
              <w:rPr>
                <w:rFonts w:asciiTheme="minorHAnsi" w:hAnsiTheme="minorHAnsi"/>
                <w:sz w:val="14"/>
                <w:szCs w:val="14"/>
              </w:rPr>
              <w:t>pplicable</w:t>
            </w:r>
            <w:r>
              <w:rPr>
                <w:rFonts w:asciiTheme="minorHAnsi" w:hAnsiTheme="minorHAnsi"/>
                <w:sz w:val="14"/>
                <w:szCs w:val="14"/>
              </w:rPr>
              <w:t>)</w:t>
            </w:r>
            <w:r w:rsidRPr="0047600B">
              <w:rPr>
                <w:rFonts w:asciiTheme="minorHAnsi" w:hAnsiTheme="minorHAnsi"/>
                <w:sz w:val="14"/>
                <w:szCs w:val="14"/>
              </w:rPr>
              <w:t>:</w:t>
            </w:r>
          </w:p>
        </w:tc>
      </w:tr>
      <w:tr w:rsidR="004D2E10" w:rsidRPr="00FD7A7F" w14:paraId="2614D061" w14:textId="77777777" w:rsidTr="00CC17AB">
        <w:trPr>
          <w:cantSplit/>
          <w:trHeight w:val="360"/>
        </w:trPr>
        <w:tc>
          <w:tcPr>
            <w:tcW w:w="7255" w:type="dxa"/>
          </w:tcPr>
          <w:p w14:paraId="2614D05F" w14:textId="77777777" w:rsidR="004D2E10" w:rsidRPr="0047600B" w:rsidRDefault="004D2E10" w:rsidP="00CC17AB">
            <w:pPr>
              <w:rPr>
                <w:rFonts w:asciiTheme="minorHAnsi" w:hAnsiTheme="minorHAnsi"/>
                <w:sz w:val="14"/>
                <w:szCs w:val="14"/>
              </w:rPr>
            </w:pPr>
            <w:r w:rsidRPr="0047600B">
              <w:rPr>
                <w:rFonts w:asciiTheme="minorHAnsi" w:hAnsiTheme="minorHAnsi"/>
                <w:sz w:val="14"/>
                <w:szCs w:val="14"/>
              </w:rPr>
              <w:t>City/State/Zip:</w:t>
            </w:r>
          </w:p>
        </w:tc>
        <w:tc>
          <w:tcPr>
            <w:tcW w:w="7259" w:type="dxa"/>
          </w:tcPr>
          <w:p w14:paraId="2614D060" w14:textId="77777777" w:rsidR="004D2E10" w:rsidRDefault="004D2E10" w:rsidP="00CC17AB">
            <w:pPr>
              <w:ind w:hanging="3"/>
              <w:rPr>
                <w:rFonts w:asciiTheme="minorHAnsi" w:hAnsiTheme="minorHAnsi"/>
                <w:sz w:val="14"/>
                <w:szCs w:val="14"/>
              </w:rPr>
            </w:pPr>
            <w:r w:rsidRPr="0047600B">
              <w:rPr>
                <w:rFonts w:asciiTheme="minorHAnsi" w:hAnsiTheme="minorHAnsi"/>
                <w:sz w:val="14"/>
                <w:szCs w:val="14"/>
              </w:rPr>
              <w:t>Phone:</w:t>
            </w:r>
          </w:p>
        </w:tc>
      </w:tr>
      <w:tr w:rsidR="004D2E10" w:rsidRPr="008E6C57" w14:paraId="2614D063" w14:textId="77777777" w:rsidTr="00CC17AB">
        <w:tblPrEx>
          <w:tblCellMar>
            <w:left w:w="115" w:type="dxa"/>
            <w:right w:w="115" w:type="dxa"/>
          </w:tblCellMar>
        </w:tblPrEx>
        <w:trPr>
          <w:cantSplit/>
          <w:trHeight w:val="296"/>
        </w:trPr>
        <w:tc>
          <w:tcPr>
            <w:tcW w:w="14514" w:type="dxa"/>
            <w:gridSpan w:val="2"/>
            <w:vAlign w:val="center"/>
          </w:tcPr>
          <w:p w14:paraId="2614D062" w14:textId="77777777" w:rsidR="004D2E10" w:rsidRDefault="004D2E10" w:rsidP="00CC17AB">
            <w:pPr>
              <w:tabs>
                <w:tab w:val="left" w:pos="-720"/>
                <w:tab w:val="left" w:pos="-9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caps/>
                <w:sz w:val="18"/>
                <w:szCs w:val="18"/>
              </w:rPr>
              <w:t xml:space="preserve">Responsible Person's </w:t>
            </w:r>
            <w:r w:rsidRPr="008E6C57">
              <w:rPr>
                <w:rFonts w:asciiTheme="minorHAnsi" w:hAnsiTheme="minorHAnsi" w:cs="Arial"/>
                <w:b/>
                <w:caps/>
                <w:sz w:val="18"/>
                <w:szCs w:val="18"/>
              </w:rPr>
              <w:t>Declaration statement</w:t>
            </w:r>
            <w:r>
              <w:rPr>
                <w:rFonts w:asciiTheme="minorHAnsi" w:hAnsiTheme="minorHAnsi" w:cs="Arial"/>
                <w:b/>
                <w:caps/>
                <w:sz w:val="18"/>
                <w:szCs w:val="18"/>
              </w:rPr>
              <w:t xml:space="preserve"> </w:t>
            </w:r>
          </w:p>
        </w:tc>
      </w:tr>
      <w:tr w:rsidR="004D2E10" w:rsidRPr="008E6C57" w14:paraId="2614D069" w14:textId="77777777" w:rsidTr="00CC17AB">
        <w:tblPrEx>
          <w:tblCellMar>
            <w:left w:w="115" w:type="dxa"/>
            <w:right w:w="115" w:type="dxa"/>
          </w:tblCellMar>
        </w:tblPrEx>
        <w:trPr>
          <w:cantSplit/>
          <w:trHeight w:val="504"/>
        </w:trPr>
        <w:tc>
          <w:tcPr>
            <w:tcW w:w="14514" w:type="dxa"/>
            <w:gridSpan w:val="2"/>
            <w:shd w:val="clear" w:color="auto" w:fill="auto"/>
          </w:tcPr>
          <w:p w14:paraId="2614D064" w14:textId="77777777" w:rsidR="004D2E10" w:rsidRPr="00B706BB" w:rsidRDefault="004D2E10" w:rsidP="00707E2F">
            <w:pPr>
              <w:pStyle w:val="p2"/>
              <w:keepNext/>
              <w:tabs>
                <w:tab w:val="clear" w:pos="357"/>
              </w:tabs>
              <w:spacing w:line="240" w:lineRule="auto"/>
              <w:ind w:left="0" w:right="90" w:firstLine="0"/>
              <w:rPr>
                <w:rFonts w:asciiTheme="minorHAnsi" w:hAnsiTheme="minorHAnsi"/>
                <w:sz w:val="18"/>
                <w:szCs w:val="18"/>
              </w:rPr>
            </w:pPr>
            <w:r w:rsidRPr="00B706BB">
              <w:rPr>
                <w:rFonts w:asciiTheme="minorHAnsi" w:hAnsiTheme="minorHAnsi"/>
                <w:sz w:val="18"/>
                <w:szCs w:val="18"/>
              </w:rPr>
              <w:t xml:space="preserve">I certify the following under penalty of perjury, under the laws of the State of California: </w:t>
            </w:r>
          </w:p>
          <w:p w14:paraId="2614D065" w14:textId="77777777" w:rsidR="004D2E10" w:rsidRPr="00B706BB" w:rsidRDefault="004D2E10" w:rsidP="00707E2F">
            <w:pPr>
              <w:pStyle w:val="p2"/>
              <w:keepNext/>
              <w:numPr>
                <w:ilvl w:val="0"/>
                <w:numId w:val="27"/>
              </w:numPr>
              <w:tabs>
                <w:tab w:val="clear" w:pos="357"/>
              </w:tabs>
              <w:spacing w:line="240" w:lineRule="auto"/>
              <w:ind w:right="9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The </w:t>
            </w:r>
            <w:r w:rsidRPr="008E6C57">
              <w:rPr>
                <w:rFonts w:asciiTheme="minorHAnsi" w:hAnsiTheme="minorHAnsi"/>
                <w:sz w:val="18"/>
                <w:szCs w:val="18"/>
              </w:rPr>
              <w:t xml:space="preserve">information provided on this </w:t>
            </w:r>
            <w:r>
              <w:rPr>
                <w:rFonts w:asciiTheme="minorHAnsi" w:hAnsiTheme="minorHAnsi"/>
                <w:sz w:val="18"/>
                <w:szCs w:val="18"/>
              </w:rPr>
              <w:t>Certificate of Verification</w:t>
            </w:r>
            <w:r w:rsidRPr="008E6C57">
              <w:rPr>
                <w:rFonts w:asciiTheme="minorHAnsi" w:hAnsiTheme="minorHAnsi"/>
                <w:sz w:val="18"/>
                <w:szCs w:val="18"/>
              </w:rPr>
              <w:t xml:space="preserve"> is true and correct.</w:t>
            </w:r>
          </w:p>
          <w:p w14:paraId="2614D066" w14:textId="77777777" w:rsidR="004D2E10" w:rsidRPr="00907289" w:rsidRDefault="004D2E10" w:rsidP="00707E2F">
            <w:pPr>
              <w:pStyle w:val="p2"/>
              <w:keepNext/>
              <w:numPr>
                <w:ilvl w:val="0"/>
                <w:numId w:val="27"/>
              </w:numPr>
              <w:tabs>
                <w:tab w:val="clear" w:pos="357"/>
              </w:tabs>
              <w:spacing w:line="240" w:lineRule="auto"/>
              <w:ind w:right="9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I am the certified HERS R</w:t>
            </w:r>
            <w:r w:rsidRPr="00907289">
              <w:rPr>
                <w:rFonts w:asciiTheme="minorHAnsi" w:hAnsiTheme="minorHAnsi"/>
                <w:sz w:val="18"/>
                <w:szCs w:val="18"/>
              </w:rPr>
              <w:t xml:space="preserve">ater who performed the verification </w:t>
            </w:r>
            <w:r>
              <w:rPr>
                <w:rFonts w:asciiTheme="minorHAnsi" w:hAnsiTheme="minorHAnsi"/>
                <w:sz w:val="18"/>
                <w:szCs w:val="18"/>
              </w:rPr>
              <w:t>identified and reported on this C</w:t>
            </w:r>
            <w:r w:rsidRPr="00907289">
              <w:rPr>
                <w:rFonts w:asciiTheme="minorHAnsi" w:hAnsiTheme="minorHAnsi"/>
                <w:sz w:val="18"/>
                <w:szCs w:val="18"/>
              </w:rPr>
              <w:t>ertificate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of Verification (responsible rater)</w:t>
            </w:r>
            <w:r w:rsidRPr="00907289">
              <w:rPr>
                <w:rFonts w:asciiTheme="minorHAnsi" w:hAnsiTheme="minorHAnsi"/>
                <w:sz w:val="18"/>
                <w:szCs w:val="18"/>
              </w:rPr>
              <w:t>.</w:t>
            </w:r>
          </w:p>
          <w:p w14:paraId="2614D067" w14:textId="77777777" w:rsidR="004D2E10" w:rsidRDefault="004D2E10" w:rsidP="00707E2F">
            <w:pPr>
              <w:pStyle w:val="p2"/>
              <w:keepNext/>
              <w:numPr>
                <w:ilvl w:val="0"/>
                <w:numId w:val="27"/>
              </w:numPr>
              <w:tabs>
                <w:tab w:val="clear" w:pos="357"/>
              </w:tabs>
              <w:spacing w:line="240" w:lineRule="auto"/>
              <w:ind w:right="9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I field inspected the existing building</w:t>
            </w:r>
            <w:r w:rsidRPr="00B706BB">
              <w:rPr>
                <w:rFonts w:asciiTheme="minorHAnsi" w:hAnsiTheme="minorHAnsi"/>
                <w:sz w:val="18"/>
                <w:szCs w:val="18"/>
              </w:rPr>
              <w:t xml:space="preserve"> features, materials, components, manufactured devices, or system performance </w:t>
            </w:r>
            <w:r>
              <w:rPr>
                <w:rFonts w:asciiTheme="minorHAnsi" w:hAnsiTheme="minorHAnsi"/>
                <w:sz w:val="18"/>
                <w:szCs w:val="18"/>
              </w:rPr>
              <w:t>characteristics</w:t>
            </w:r>
            <w:r w:rsidRPr="00B706BB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>proposed for compliance credit for energy efficiency improvement identified on this Certificate of Verification and determined these existing building</w:t>
            </w:r>
            <w:r w:rsidRPr="00B706BB">
              <w:rPr>
                <w:rFonts w:asciiTheme="minorHAnsi" w:hAnsiTheme="minorHAnsi"/>
                <w:sz w:val="18"/>
                <w:szCs w:val="18"/>
              </w:rPr>
              <w:t xml:space="preserve"> features, materials, components, manufactured devices, or system performance </w:t>
            </w:r>
            <w:r>
              <w:rPr>
                <w:rFonts w:asciiTheme="minorHAnsi" w:hAnsiTheme="minorHAnsi"/>
                <w:sz w:val="18"/>
                <w:szCs w:val="18"/>
              </w:rPr>
              <w:t>characteristics qualify for the proposed existing conditions compliance credit unless reported as not qualified in verification status and correction notes fields on this Certificate of Verification.</w:t>
            </w:r>
          </w:p>
          <w:p w14:paraId="2614D068" w14:textId="77777777" w:rsidR="004D2E10" w:rsidRPr="00BA699E" w:rsidRDefault="004D2E10" w:rsidP="00707E2F">
            <w:pPr>
              <w:pStyle w:val="p2"/>
              <w:keepNext/>
              <w:numPr>
                <w:ilvl w:val="0"/>
                <w:numId w:val="27"/>
              </w:numPr>
              <w:tabs>
                <w:tab w:val="clear" w:pos="357"/>
              </w:tabs>
              <w:spacing w:line="240" w:lineRule="auto"/>
              <w:ind w:right="90"/>
              <w:rPr>
                <w:rFonts w:asciiTheme="minorHAnsi" w:hAnsiTheme="minorHAnsi"/>
                <w:sz w:val="18"/>
                <w:szCs w:val="18"/>
              </w:rPr>
            </w:pPr>
            <w:r w:rsidRPr="00760262">
              <w:rPr>
                <w:rFonts w:asciiTheme="minorHAnsi" w:hAnsiTheme="minorHAnsi"/>
                <w:sz w:val="18"/>
                <w:szCs w:val="18"/>
              </w:rPr>
              <w:t xml:space="preserve">I will ensure that a </w:t>
            </w:r>
            <w:r>
              <w:rPr>
                <w:rFonts w:asciiTheme="minorHAnsi" w:hAnsiTheme="minorHAnsi"/>
                <w:sz w:val="18"/>
                <w:szCs w:val="18"/>
              </w:rPr>
              <w:t>registered</w:t>
            </w:r>
            <w:r w:rsidRPr="00760262">
              <w:rPr>
                <w:rFonts w:asciiTheme="minorHAnsi" w:hAnsiTheme="minorHAnsi"/>
                <w:sz w:val="18"/>
                <w:szCs w:val="18"/>
              </w:rPr>
              <w:t xml:space="preserve"> copy of this Certificate of </w:t>
            </w:r>
            <w:r>
              <w:rPr>
                <w:rFonts w:asciiTheme="minorHAnsi" w:hAnsiTheme="minorHAnsi"/>
                <w:sz w:val="18"/>
                <w:szCs w:val="18"/>
              </w:rPr>
              <w:t>Verification</w:t>
            </w:r>
            <w:r w:rsidRPr="00760262">
              <w:rPr>
                <w:rFonts w:asciiTheme="minorHAnsi" w:hAnsiTheme="minorHAnsi"/>
                <w:sz w:val="18"/>
                <w:szCs w:val="18"/>
              </w:rPr>
              <w:t xml:space="preserve"> shall be posted, or made available with the building permit(s) issued for the building, and made available to the enforcement agency f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or all applicable inspections. </w:t>
            </w:r>
            <w:r w:rsidRPr="00760262">
              <w:rPr>
                <w:rFonts w:asciiTheme="minorHAnsi" w:hAnsiTheme="minorHAnsi"/>
                <w:sz w:val="18"/>
                <w:szCs w:val="18"/>
              </w:rPr>
              <w:t xml:space="preserve">I understand that a </w:t>
            </w:r>
            <w:r>
              <w:rPr>
                <w:rFonts w:asciiTheme="minorHAnsi" w:hAnsiTheme="minorHAnsi"/>
                <w:sz w:val="18"/>
                <w:szCs w:val="18"/>
              </w:rPr>
              <w:t>registered</w:t>
            </w:r>
            <w:r w:rsidRPr="00760262">
              <w:rPr>
                <w:rFonts w:asciiTheme="minorHAnsi" w:hAnsiTheme="minorHAnsi"/>
                <w:sz w:val="18"/>
                <w:szCs w:val="18"/>
              </w:rPr>
              <w:t xml:space="preserve"> copy of this Certificate of </w:t>
            </w:r>
            <w:r>
              <w:rPr>
                <w:rFonts w:asciiTheme="minorHAnsi" w:hAnsiTheme="minorHAnsi"/>
                <w:sz w:val="18"/>
                <w:szCs w:val="18"/>
              </w:rPr>
              <w:t>Verification</w:t>
            </w:r>
            <w:r w:rsidRPr="00760262">
              <w:rPr>
                <w:rFonts w:asciiTheme="minorHAnsi" w:hAnsiTheme="minorHAnsi"/>
                <w:sz w:val="18"/>
                <w:szCs w:val="18"/>
              </w:rPr>
              <w:t xml:space="preserve"> is required to be included with the documentation the builder provides to the building owner at occupancy.</w:t>
            </w:r>
            <w:r w:rsidRPr="008E6C57">
              <w:rPr>
                <w:rFonts w:asciiTheme="minorHAnsi" w:hAnsiTheme="minorHAnsi"/>
                <w:sz w:val="18"/>
                <w:szCs w:val="18"/>
              </w:rPr>
              <w:t xml:space="preserve">  </w:t>
            </w:r>
          </w:p>
        </w:tc>
      </w:tr>
      <w:tr w:rsidR="004D2E10" w:rsidRPr="008E6C57" w14:paraId="2614D06B" w14:textId="77777777" w:rsidTr="00CC17AB">
        <w:tblPrEx>
          <w:tblCellMar>
            <w:left w:w="108" w:type="dxa"/>
            <w:right w:w="108" w:type="dxa"/>
          </w:tblCellMar>
        </w:tblPrEx>
        <w:trPr>
          <w:cantSplit/>
          <w:trHeight w:val="288"/>
        </w:trPr>
        <w:tc>
          <w:tcPr>
            <w:tcW w:w="14514" w:type="dxa"/>
            <w:gridSpan w:val="2"/>
            <w:vAlign w:val="center"/>
          </w:tcPr>
          <w:p w14:paraId="2614D06A" w14:textId="77777777" w:rsidR="004D2E10" w:rsidRPr="001B6B55" w:rsidRDefault="004D2E10" w:rsidP="00CC17A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90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 w:cs="Arial"/>
                <w:b/>
                <w:caps/>
                <w:sz w:val="18"/>
                <w:szCs w:val="18"/>
              </w:rPr>
              <w:t>HERS RATER INFORMATION</w:t>
            </w:r>
          </w:p>
        </w:tc>
      </w:tr>
      <w:tr w:rsidR="004D2E10" w:rsidRPr="008E6C57" w14:paraId="2614D06E" w14:textId="77777777" w:rsidTr="00CC17AB">
        <w:tblPrEx>
          <w:tblCellMar>
            <w:left w:w="108" w:type="dxa"/>
            <w:right w:w="108" w:type="dxa"/>
          </w:tblCellMar>
        </w:tblPrEx>
        <w:trPr>
          <w:cantSplit/>
          <w:trHeight w:hRule="exact" w:val="360"/>
        </w:trPr>
        <w:tc>
          <w:tcPr>
            <w:tcW w:w="14514" w:type="dxa"/>
            <w:gridSpan w:val="2"/>
          </w:tcPr>
          <w:p w14:paraId="2614D06C" w14:textId="77777777" w:rsidR="004D2E10" w:rsidRDefault="004D2E10" w:rsidP="00CC17A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90"/>
              <w:rPr>
                <w:rFonts w:asciiTheme="minorHAnsi" w:hAnsiTheme="minorHAnsi"/>
                <w:sz w:val="14"/>
                <w:szCs w:val="14"/>
              </w:rPr>
            </w:pPr>
            <w:r w:rsidRPr="008223A4">
              <w:rPr>
                <w:rFonts w:asciiTheme="minorHAnsi" w:hAnsiTheme="minorHAnsi"/>
                <w:sz w:val="14"/>
                <w:szCs w:val="14"/>
              </w:rPr>
              <w:t>HERS Rater Company Name:</w:t>
            </w:r>
          </w:p>
          <w:p w14:paraId="2614D06D" w14:textId="77777777" w:rsidR="004D2E10" w:rsidRPr="008223A4" w:rsidRDefault="004D2E10" w:rsidP="00CC17A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Theme="minorHAnsi" w:hAnsiTheme="minorHAnsi"/>
                <w:sz w:val="14"/>
                <w:szCs w:val="14"/>
              </w:rPr>
            </w:pPr>
          </w:p>
        </w:tc>
      </w:tr>
      <w:tr w:rsidR="004D2E10" w:rsidRPr="008E6C57" w14:paraId="2614D072" w14:textId="77777777" w:rsidTr="00CC17AB">
        <w:tblPrEx>
          <w:tblCellMar>
            <w:left w:w="108" w:type="dxa"/>
            <w:right w:w="108" w:type="dxa"/>
          </w:tblCellMar>
        </w:tblPrEx>
        <w:trPr>
          <w:cantSplit/>
          <w:trHeight w:hRule="exact" w:val="360"/>
        </w:trPr>
        <w:tc>
          <w:tcPr>
            <w:tcW w:w="7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D06F" w14:textId="77777777" w:rsidR="004D2E10" w:rsidRPr="008223A4" w:rsidRDefault="004D2E10" w:rsidP="00CC17A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90"/>
              <w:rPr>
                <w:rFonts w:asciiTheme="minorHAnsi" w:hAnsiTheme="minorHAnsi"/>
                <w:sz w:val="14"/>
                <w:szCs w:val="14"/>
              </w:rPr>
            </w:pPr>
            <w:r w:rsidRPr="008223A4">
              <w:rPr>
                <w:rFonts w:asciiTheme="minorHAnsi" w:hAnsiTheme="minorHAnsi"/>
                <w:sz w:val="14"/>
                <w:szCs w:val="14"/>
              </w:rPr>
              <w:t xml:space="preserve">Responsible </w:t>
            </w:r>
            <w:r>
              <w:rPr>
                <w:rFonts w:asciiTheme="minorHAnsi" w:hAnsiTheme="minorHAnsi"/>
                <w:sz w:val="14"/>
                <w:szCs w:val="14"/>
              </w:rPr>
              <w:t>Rater</w:t>
            </w:r>
            <w:r w:rsidRPr="008223A4">
              <w:rPr>
                <w:rFonts w:asciiTheme="minorHAnsi" w:hAnsiTheme="minorHAnsi"/>
                <w:sz w:val="14"/>
                <w:szCs w:val="14"/>
              </w:rPr>
              <w:t xml:space="preserve"> Name:</w:t>
            </w:r>
          </w:p>
        </w:tc>
        <w:tc>
          <w:tcPr>
            <w:tcW w:w="7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D070" w14:textId="77777777" w:rsidR="004D2E10" w:rsidRDefault="004D2E10" w:rsidP="00CC17A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86"/>
              <w:rPr>
                <w:rFonts w:asciiTheme="minorHAnsi" w:hAnsiTheme="minorHAnsi"/>
                <w:sz w:val="14"/>
                <w:szCs w:val="14"/>
              </w:rPr>
            </w:pPr>
            <w:r w:rsidRPr="008223A4">
              <w:rPr>
                <w:rFonts w:asciiTheme="minorHAnsi" w:hAnsiTheme="minorHAnsi"/>
                <w:sz w:val="14"/>
                <w:szCs w:val="14"/>
              </w:rPr>
              <w:t>Responsible Rater Signature:</w:t>
            </w:r>
          </w:p>
          <w:p w14:paraId="2614D071" w14:textId="77777777" w:rsidR="004D2E10" w:rsidRDefault="004D2E10" w:rsidP="00CC17A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86"/>
              <w:rPr>
                <w:rFonts w:asciiTheme="minorHAnsi" w:hAnsiTheme="minorHAnsi"/>
                <w:sz w:val="14"/>
                <w:szCs w:val="14"/>
              </w:rPr>
            </w:pPr>
          </w:p>
        </w:tc>
      </w:tr>
      <w:tr w:rsidR="004D2E10" w:rsidRPr="008E6C57" w14:paraId="2614D075" w14:textId="77777777" w:rsidTr="00CC17AB">
        <w:tblPrEx>
          <w:tblCellMar>
            <w:left w:w="108" w:type="dxa"/>
            <w:right w:w="108" w:type="dxa"/>
          </w:tblCellMar>
        </w:tblPrEx>
        <w:trPr>
          <w:cantSplit/>
          <w:trHeight w:hRule="exact" w:val="360"/>
        </w:trPr>
        <w:tc>
          <w:tcPr>
            <w:tcW w:w="7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D073" w14:textId="0E90CE22" w:rsidR="004D2E10" w:rsidRPr="008223A4" w:rsidRDefault="004D2E10" w:rsidP="00CC17A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90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>Responsible Rater</w:t>
            </w:r>
            <w:r w:rsidRPr="008223A4">
              <w:rPr>
                <w:rFonts w:asciiTheme="minorHAnsi" w:hAnsiTheme="minorHAnsi"/>
                <w:sz w:val="14"/>
                <w:szCs w:val="14"/>
              </w:rPr>
              <w:t xml:space="preserve"> Certification Number w/ this HERS Provider</w:t>
            </w:r>
            <w:r w:rsidR="00414E42">
              <w:rPr>
                <w:rFonts w:asciiTheme="minorHAnsi" w:hAnsiTheme="minorHAnsi"/>
                <w:sz w:val="14"/>
                <w:szCs w:val="14"/>
              </w:rPr>
              <w:t>:</w:t>
            </w:r>
          </w:p>
        </w:tc>
        <w:tc>
          <w:tcPr>
            <w:tcW w:w="7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D074" w14:textId="77777777" w:rsidR="004D2E10" w:rsidRPr="008223A4" w:rsidRDefault="004D2E10" w:rsidP="00CC17A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90"/>
              <w:rPr>
                <w:rFonts w:asciiTheme="minorHAnsi" w:hAnsiTheme="minorHAnsi"/>
                <w:sz w:val="14"/>
                <w:szCs w:val="14"/>
              </w:rPr>
            </w:pPr>
            <w:r w:rsidRPr="008223A4">
              <w:rPr>
                <w:rFonts w:asciiTheme="minorHAnsi" w:hAnsiTheme="minorHAnsi"/>
                <w:sz w:val="14"/>
                <w:szCs w:val="14"/>
              </w:rPr>
              <w:t>Date Signed:</w:t>
            </w:r>
          </w:p>
        </w:tc>
      </w:tr>
    </w:tbl>
    <w:p w14:paraId="2614D076" w14:textId="77777777" w:rsidR="004D2E10" w:rsidRDefault="004D2E10" w:rsidP="00BB4E60">
      <w:pPr>
        <w:tabs>
          <w:tab w:val="left" w:pos="929"/>
        </w:tabs>
        <w:spacing w:after="0" w:line="240" w:lineRule="auto"/>
        <w:rPr>
          <w:b/>
        </w:rPr>
      </w:pPr>
    </w:p>
    <w:p w14:paraId="2614D077" w14:textId="77777777" w:rsidR="004D2E10" w:rsidRDefault="004D2E10" w:rsidP="00BB4E60">
      <w:pPr>
        <w:tabs>
          <w:tab w:val="left" w:pos="929"/>
        </w:tabs>
        <w:spacing w:after="0" w:line="240" w:lineRule="auto"/>
        <w:rPr>
          <w:b/>
        </w:rPr>
      </w:pPr>
    </w:p>
    <w:p w14:paraId="2614D078" w14:textId="77777777" w:rsidR="00362B00" w:rsidRDefault="00362B00" w:rsidP="00362B00">
      <w:pPr>
        <w:spacing w:after="0" w:line="240" w:lineRule="auto"/>
        <w:rPr>
          <w:b/>
          <w:u w:val="single"/>
        </w:rPr>
        <w:sectPr w:rsidR="00362B00" w:rsidSect="003F59E5">
          <w:headerReference w:type="default" r:id="rId9"/>
          <w:footerReference w:type="default" r:id="rId10"/>
          <w:headerReference w:type="first" r:id="rId11"/>
          <w:footerReference w:type="first" r:id="rId12"/>
          <w:pgSz w:w="15840" w:h="12240" w:orient="landscape"/>
          <w:pgMar w:top="1008" w:right="720" w:bottom="1008" w:left="720" w:header="432" w:footer="432" w:gutter="0"/>
          <w:cols w:space="720"/>
          <w:titlePg/>
          <w:docGrid w:linePitch="360"/>
        </w:sectPr>
      </w:pPr>
    </w:p>
    <w:p w14:paraId="2614D079" w14:textId="1F01C5AF" w:rsidR="00362B00" w:rsidRPr="00707E2F" w:rsidRDefault="00414E42" w:rsidP="00707E2F">
      <w:pPr>
        <w:spacing w:after="0" w:line="240" w:lineRule="auto"/>
        <w:jc w:val="center"/>
        <w:rPr>
          <w:b/>
          <w:sz w:val="20"/>
        </w:rPr>
      </w:pPr>
      <w:r w:rsidRPr="00707E2F">
        <w:rPr>
          <w:b/>
          <w:sz w:val="20"/>
        </w:rPr>
        <w:lastRenderedPageBreak/>
        <w:t>CF3R-EXC-20-H User Instructions</w:t>
      </w:r>
    </w:p>
    <w:p w14:paraId="2614D07A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</w:p>
    <w:p w14:paraId="2614D07C" w14:textId="77777777" w:rsidR="00362B00" w:rsidRPr="00707E2F" w:rsidRDefault="00362B00" w:rsidP="00707E2F">
      <w:pPr>
        <w:tabs>
          <w:tab w:val="left" w:pos="8909"/>
        </w:tabs>
        <w:spacing w:after="0" w:line="240" w:lineRule="auto"/>
        <w:rPr>
          <w:b/>
          <w:sz w:val="20"/>
          <w:szCs w:val="20"/>
        </w:rPr>
      </w:pPr>
      <w:r w:rsidRPr="00707E2F">
        <w:rPr>
          <w:b/>
          <w:sz w:val="20"/>
          <w:szCs w:val="20"/>
        </w:rPr>
        <w:t>A. General Information</w:t>
      </w:r>
    </w:p>
    <w:p w14:paraId="2614D07D" w14:textId="4CBA64B2" w:rsidR="00362B00" w:rsidRPr="00707E2F" w:rsidRDefault="00362B00" w:rsidP="00362B00">
      <w:pPr>
        <w:spacing w:after="0" w:line="240" w:lineRule="auto"/>
        <w:rPr>
          <w:sz w:val="20"/>
          <w:szCs w:val="20"/>
        </w:rPr>
      </w:pPr>
      <w:r w:rsidRPr="00707E2F">
        <w:rPr>
          <w:sz w:val="20"/>
          <w:szCs w:val="20"/>
        </w:rPr>
        <w:t>Rater should verify this information to the best of their ability. Any questions or deviations should be indicated in the Verification Status row.</w:t>
      </w:r>
    </w:p>
    <w:p w14:paraId="2614D07E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</w:p>
    <w:p w14:paraId="2614D07F" w14:textId="5D315255" w:rsidR="00362B00" w:rsidRPr="00707E2F" w:rsidRDefault="00362B00" w:rsidP="00362B00">
      <w:pPr>
        <w:keepNext/>
        <w:spacing w:after="0" w:line="240" w:lineRule="auto"/>
        <w:rPr>
          <w:b/>
          <w:sz w:val="20"/>
          <w:szCs w:val="20"/>
        </w:rPr>
      </w:pPr>
      <w:r w:rsidRPr="00707E2F">
        <w:rPr>
          <w:b/>
          <w:sz w:val="20"/>
          <w:szCs w:val="20"/>
        </w:rPr>
        <w:t xml:space="preserve">B. </w:t>
      </w:r>
      <w:r w:rsidR="00414E42">
        <w:rPr>
          <w:b/>
          <w:sz w:val="20"/>
          <w:szCs w:val="20"/>
        </w:rPr>
        <w:t>Opaque Surfaces</w:t>
      </w:r>
    </w:p>
    <w:p w14:paraId="2614D080" w14:textId="641793D7" w:rsidR="00362B00" w:rsidRPr="00707E2F" w:rsidRDefault="00362B00" w:rsidP="00362B00">
      <w:pPr>
        <w:spacing w:after="0" w:line="240" w:lineRule="auto"/>
        <w:rPr>
          <w:sz w:val="20"/>
          <w:szCs w:val="20"/>
        </w:rPr>
      </w:pPr>
      <w:r w:rsidRPr="00707E2F">
        <w:rPr>
          <w:sz w:val="20"/>
          <w:szCs w:val="20"/>
        </w:rPr>
        <w:t>Existing roof type, R-value above deck</w:t>
      </w:r>
      <w:r w:rsidR="00F23815">
        <w:rPr>
          <w:sz w:val="20"/>
          <w:szCs w:val="20"/>
        </w:rPr>
        <w:t>,</w:t>
      </w:r>
      <w:r w:rsidRPr="00707E2F">
        <w:rPr>
          <w:sz w:val="20"/>
          <w:szCs w:val="20"/>
        </w:rPr>
        <w:t xml:space="preserve"> and R-value below deck should all be verified.</w:t>
      </w:r>
    </w:p>
    <w:p w14:paraId="2614D081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</w:p>
    <w:p w14:paraId="2614D082" w14:textId="03CA3B35" w:rsidR="00362B00" w:rsidRPr="00707E2F" w:rsidRDefault="00362B00" w:rsidP="00362B00">
      <w:pPr>
        <w:keepNext/>
        <w:spacing w:after="0" w:line="240" w:lineRule="auto"/>
        <w:rPr>
          <w:b/>
          <w:sz w:val="20"/>
          <w:szCs w:val="20"/>
        </w:rPr>
      </w:pPr>
      <w:r w:rsidRPr="00707E2F">
        <w:rPr>
          <w:b/>
          <w:sz w:val="20"/>
          <w:szCs w:val="20"/>
        </w:rPr>
        <w:t xml:space="preserve">C. </w:t>
      </w:r>
      <w:r w:rsidR="00707E2F">
        <w:rPr>
          <w:b/>
          <w:sz w:val="20"/>
          <w:szCs w:val="20"/>
        </w:rPr>
        <w:t>Attic</w:t>
      </w:r>
    </w:p>
    <w:p w14:paraId="2614D083" w14:textId="25B5CC91" w:rsidR="00362B00" w:rsidRPr="00707E2F" w:rsidRDefault="00362B00" w:rsidP="00362B00">
      <w:pPr>
        <w:spacing w:after="0" w:line="240" w:lineRule="auto"/>
        <w:rPr>
          <w:sz w:val="20"/>
          <w:szCs w:val="20"/>
        </w:rPr>
      </w:pPr>
      <w:r w:rsidRPr="00707E2F">
        <w:rPr>
          <w:sz w:val="20"/>
          <w:szCs w:val="20"/>
        </w:rPr>
        <w:t xml:space="preserve">Existing dwelling unit, frame type, area, </w:t>
      </w:r>
      <w:r w:rsidR="00F23815">
        <w:rPr>
          <w:sz w:val="20"/>
          <w:szCs w:val="20"/>
        </w:rPr>
        <w:t>U</w:t>
      </w:r>
      <w:r w:rsidRPr="00707E2F">
        <w:rPr>
          <w:sz w:val="20"/>
          <w:szCs w:val="20"/>
        </w:rPr>
        <w:t xml:space="preserve">-factor, and R-values should all be verified. </w:t>
      </w:r>
    </w:p>
    <w:p w14:paraId="2614D084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</w:p>
    <w:p w14:paraId="2614D085" w14:textId="4FCD6DCB" w:rsidR="00362B00" w:rsidRPr="00707E2F" w:rsidRDefault="00362B00" w:rsidP="00362B00">
      <w:pPr>
        <w:keepNext/>
        <w:spacing w:after="0" w:line="240" w:lineRule="auto"/>
        <w:rPr>
          <w:sz w:val="20"/>
          <w:szCs w:val="20"/>
        </w:rPr>
      </w:pPr>
      <w:r w:rsidRPr="00707E2F">
        <w:rPr>
          <w:b/>
          <w:sz w:val="20"/>
          <w:szCs w:val="20"/>
        </w:rPr>
        <w:t xml:space="preserve">D. </w:t>
      </w:r>
      <w:r w:rsidR="00707E2F">
        <w:rPr>
          <w:b/>
          <w:sz w:val="20"/>
          <w:szCs w:val="20"/>
        </w:rPr>
        <w:t>Windows</w:t>
      </w:r>
    </w:p>
    <w:p w14:paraId="2614D086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  <w:r w:rsidRPr="00707E2F">
        <w:rPr>
          <w:sz w:val="20"/>
          <w:szCs w:val="20"/>
        </w:rPr>
        <w:t>Existing dwelling unit, surface type, frame type, area, u-factor, and R-values should all be verified.</w:t>
      </w:r>
    </w:p>
    <w:p w14:paraId="2614D087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</w:p>
    <w:p w14:paraId="2614D088" w14:textId="06B7EC82" w:rsidR="00362B00" w:rsidRPr="00707E2F" w:rsidRDefault="00362B00" w:rsidP="00362B00">
      <w:pPr>
        <w:keepNext/>
        <w:spacing w:after="0" w:line="240" w:lineRule="auto"/>
        <w:rPr>
          <w:b/>
          <w:sz w:val="20"/>
          <w:szCs w:val="20"/>
        </w:rPr>
      </w:pPr>
      <w:r w:rsidRPr="00707E2F">
        <w:rPr>
          <w:b/>
          <w:sz w:val="20"/>
          <w:szCs w:val="20"/>
        </w:rPr>
        <w:t xml:space="preserve">E. </w:t>
      </w:r>
      <w:r w:rsidR="00707E2F">
        <w:rPr>
          <w:b/>
          <w:sz w:val="20"/>
          <w:szCs w:val="20"/>
        </w:rPr>
        <w:t>Doors</w:t>
      </w:r>
    </w:p>
    <w:p w14:paraId="2614D089" w14:textId="2004697F" w:rsidR="00362B00" w:rsidRPr="00707E2F" w:rsidRDefault="00362B00" w:rsidP="00362B00">
      <w:pPr>
        <w:spacing w:after="0" w:line="240" w:lineRule="auto"/>
        <w:rPr>
          <w:sz w:val="20"/>
          <w:szCs w:val="20"/>
        </w:rPr>
      </w:pPr>
      <w:r w:rsidRPr="00707E2F">
        <w:rPr>
          <w:sz w:val="20"/>
          <w:szCs w:val="20"/>
        </w:rPr>
        <w:t xml:space="preserve">Existing wall type, frame type, area, </w:t>
      </w:r>
      <w:r w:rsidR="00F23815">
        <w:rPr>
          <w:sz w:val="20"/>
          <w:szCs w:val="20"/>
        </w:rPr>
        <w:t>U</w:t>
      </w:r>
      <w:r w:rsidRPr="00707E2F">
        <w:rPr>
          <w:sz w:val="20"/>
          <w:szCs w:val="20"/>
        </w:rPr>
        <w:t>-factor</w:t>
      </w:r>
      <w:r w:rsidR="00F23815">
        <w:rPr>
          <w:sz w:val="20"/>
          <w:szCs w:val="20"/>
        </w:rPr>
        <w:t>,</w:t>
      </w:r>
      <w:r w:rsidRPr="00707E2F">
        <w:rPr>
          <w:sz w:val="20"/>
          <w:szCs w:val="20"/>
        </w:rPr>
        <w:t xml:space="preserve"> and R-values should all be verified.</w:t>
      </w:r>
    </w:p>
    <w:p w14:paraId="2614D08A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</w:p>
    <w:p w14:paraId="2614D08B" w14:textId="5F85D798" w:rsidR="00362B00" w:rsidRPr="00707E2F" w:rsidRDefault="00362B00" w:rsidP="00362B00">
      <w:pPr>
        <w:keepNext/>
        <w:spacing w:after="0" w:line="240" w:lineRule="auto"/>
        <w:rPr>
          <w:b/>
          <w:sz w:val="20"/>
          <w:szCs w:val="20"/>
        </w:rPr>
      </w:pPr>
      <w:r w:rsidRPr="00707E2F">
        <w:rPr>
          <w:b/>
          <w:sz w:val="20"/>
          <w:szCs w:val="20"/>
        </w:rPr>
        <w:t xml:space="preserve">F. </w:t>
      </w:r>
      <w:r w:rsidR="00707E2F">
        <w:rPr>
          <w:b/>
          <w:sz w:val="20"/>
          <w:szCs w:val="20"/>
        </w:rPr>
        <w:t>Overhangs &amp; Fins</w:t>
      </w:r>
    </w:p>
    <w:p w14:paraId="2614D08C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  <w:r w:rsidRPr="00707E2F">
        <w:rPr>
          <w:sz w:val="20"/>
          <w:szCs w:val="20"/>
        </w:rPr>
        <w:t>All columns of this section should be verified.</w:t>
      </w:r>
    </w:p>
    <w:p w14:paraId="2614D08D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</w:p>
    <w:p w14:paraId="2614D08E" w14:textId="7D6BF271" w:rsidR="00362B00" w:rsidRPr="00707E2F" w:rsidRDefault="00362B00" w:rsidP="00362B00">
      <w:pPr>
        <w:keepNext/>
        <w:spacing w:after="0" w:line="240" w:lineRule="auto"/>
        <w:ind w:right="-267"/>
        <w:rPr>
          <w:b/>
          <w:sz w:val="20"/>
          <w:szCs w:val="20"/>
        </w:rPr>
      </w:pPr>
      <w:r w:rsidRPr="00707E2F">
        <w:rPr>
          <w:b/>
          <w:sz w:val="20"/>
          <w:szCs w:val="20"/>
        </w:rPr>
        <w:t xml:space="preserve">G. </w:t>
      </w:r>
      <w:r w:rsidR="00707E2F">
        <w:rPr>
          <w:b/>
          <w:sz w:val="20"/>
          <w:szCs w:val="20"/>
        </w:rPr>
        <w:t>Water Heaters</w:t>
      </w:r>
    </w:p>
    <w:p w14:paraId="2614D08F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  <w:r w:rsidRPr="00707E2F">
        <w:rPr>
          <w:sz w:val="20"/>
          <w:szCs w:val="20"/>
        </w:rPr>
        <w:t>All columns of this section should be verified.</w:t>
      </w:r>
    </w:p>
    <w:p w14:paraId="2614D090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</w:p>
    <w:p w14:paraId="2614D091" w14:textId="1D3502E2" w:rsidR="00362B00" w:rsidRPr="00707E2F" w:rsidRDefault="00362B00" w:rsidP="00362B00">
      <w:pPr>
        <w:keepNext/>
        <w:spacing w:after="0" w:line="240" w:lineRule="auto"/>
        <w:ind w:right="-290"/>
        <w:rPr>
          <w:b/>
          <w:sz w:val="20"/>
          <w:szCs w:val="20"/>
        </w:rPr>
      </w:pPr>
      <w:r w:rsidRPr="00707E2F">
        <w:rPr>
          <w:b/>
          <w:sz w:val="20"/>
          <w:szCs w:val="20"/>
        </w:rPr>
        <w:t xml:space="preserve">H. </w:t>
      </w:r>
      <w:r w:rsidR="00707E2F">
        <w:rPr>
          <w:b/>
          <w:sz w:val="20"/>
          <w:szCs w:val="20"/>
        </w:rPr>
        <w:t>Water Heating</w:t>
      </w:r>
    </w:p>
    <w:p w14:paraId="2614D092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  <w:r w:rsidRPr="00707E2F">
        <w:rPr>
          <w:sz w:val="20"/>
          <w:szCs w:val="20"/>
        </w:rPr>
        <w:t>All columns of this section should be verified.</w:t>
      </w:r>
    </w:p>
    <w:p w14:paraId="2614D093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</w:p>
    <w:p w14:paraId="2614D094" w14:textId="76ABBBE8" w:rsidR="00362B00" w:rsidRPr="00707E2F" w:rsidRDefault="00362B00" w:rsidP="00362B00">
      <w:pPr>
        <w:keepNext/>
        <w:spacing w:after="0" w:line="240" w:lineRule="auto"/>
        <w:rPr>
          <w:b/>
          <w:sz w:val="20"/>
          <w:szCs w:val="20"/>
        </w:rPr>
      </w:pPr>
      <w:r w:rsidRPr="00707E2F">
        <w:rPr>
          <w:b/>
          <w:sz w:val="20"/>
          <w:szCs w:val="20"/>
        </w:rPr>
        <w:t>I. HVAC</w:t>
      </w:r>
      <w:r w:rsidR="00707E2F">
        <w:rPr>
          <w:b/>
          <w:sz w:val="20"/>
          <w:szCs w:val="20"/>
        </w:rPr>
        <w:t xml:space="preserve"> – Heating Systems</w:t>
      </w:r>
    </w:p>
    <w:p w14:paraId="2614D095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  <w:r w:rsidRPr="00707E2F">
        <w:rPr>
          <w:sz w:val="20"/>
          <w:szCs w:val="20"/>
        </w:rPr>
        <w:t>All columns of this section should be verified.</w:t>
      </w:r>
    </w:p>
    <w:p w14:paraId="2614D096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</w:p>
    <w:p w14:paraId="2614D097" w14:textId="0979FBA2" w:rsidR="00362B00" w:rsidRPr="00707E2F" w:rsidRDefault="00362B00" w:rsidP="00362B00">
      <w:pPr>
        <w:keepNext/>
        <w:spacing w:after="0" w:line="240" w:lineRule="auto"/>
        <w:rPr>
          <w:b/>
          <w:sz w:val="20"/>
          <w:szCs w:val="20"/>
        </w:rPr>
      </w:pPr>
      <w:r w:rsidRPr="00707E2F">
        <w:rPr>
          <w:b/>
          <w:sz w:val="20"/>
          <w:szCs w:val="20"/>
        </w:rPr>
        <w:t xml:space="preserve">J. </w:t>
      </w:r>
      <w:r w:rsidR="00707E2F">
        <w:rPr>
          <w:b/>
          <w:sz w:val="20"/>
          <w:szCs w:val="20"/>
        </w:rPr>
        <w:t>HVAC – Cooling Systems</w:t>
      </w:r>
    </w:p>
    <w:p w14:paraId="2614D098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  <w:r w:rsidRPr="00707E2F">
        <w:rPr>
          <w:sz w:val="20"/>
          <w:szCs w:val="20"/>
        </w:rPr>
        <w:t>All columns of this section should be verified.</w:t>
      </w:r>
    </w:p>
    <w:p w14:paraId="2614D099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</w:p>
    <w:p w14:paraId="2614D09A" w14:textId="396E650A" w:rsidR="00362B00" w:rsidRPr="00707E2F" w:rsidRDefault="00362B00" w:rsidP="00362B00">
      <w:pPr>
        <w:keepNext/>
        <w:spacing w:after="0" w:line="240" w:lineRule="auto"/>
        <w:rPr>
          <w:b/>
          <w:sz w:val="20"/>
          <w:szCs w:val="20"/>
        </w:rPr>
      </w:pPr>
      <w:r w:rsidRPr="00707E2F">
        <w:rPr>
          <w:b/>
          <w:sz w:val="20"/>
          <w:szCs w:val="20"/>
        </w:rPr>
        <w:t xml:space="preserve">K. </w:t>
      </w:r>
      <w:r w:rsidR="00707E2F">
        <w:rPr>
          <w:b/>
          <w:sz w:val="20"/>
          <w:szCs w:val="20"/>
        </w:rPr>
        <w:t>HVAC Distribution</w:t>
      </w:r>
    </w:p>
    <w:p w14:paraId="2614D09B" w14:textId="77777777" w:rsidR="00512936" w:rsidRPr="00707E2F" w:rsidRDefault="00362B00" w:rsidP="00362B00">
      <w:pPr>
        <w:spacing w:after="0" w:line="240" w:lineRule="auto"/>
        <w:rPr>
          <w:sz w:val="20"/>
          <w:szCs w:val="20"/>
        </w:rPr>
      </w:pPr>
      <w:r w:rsidRPr="00707E2F">
        <w:rPr>
          <w:sz w:val="20"/>
          <w:szCs w:val="20"/>
        </w:rPr>
        <w:t>All columns of this section should be verified</w:t>
      </w:r>
    </w:p>
    <w:p w14:paraId="2614D09C" w14:textId="77777777" w:rsidR="00512936" w:rsidRDefault="00512936" w:rsidP="00362B00">
      <w:pPr>
        <w:spacing w:after="0" w:line="240" w:lineRule="auto"/>
      </w:pPr>
    </w:p>
    <w:p w14:paraId="2614D09D" w14:textId="77777777" w:rsidR="00512936" w:rsidRDefault="00512936" w:rsidP="00362B00">
      <w:pPr>
        <w:spacing w:after="0" w:line="240" w:lineRule="auto"/>
        <w:sectPr w:rsidR="00512936" w:rsidSect="006614F8">
          <w:headerReference w:type="default" r:id="rId13"/>
          <w:footerReference w:type="default" r:id="rId14"/>
          <w:pgSz w:w="15840" w:h="12240" w:orient="landscape"/>
          <w:pgMar w:top="1008" w:right="720" w:bottom="1008" w:left="720" w:header="576" w:footer="576" w:gutter="0"/>
          <w:pgNumType w:start="1"/>
          <w:cols w:space="720"/>
          <w:docGrid w:linePitch="360"/>
        </w:sectPr>
      </w:pPr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74"/>
        <w:gridCol w:w="3780"/>
        <w:gridCol w:w="3245"/>
        <w:gridCol w:w="541"/>
        <w:gridCol w:w="3415"/>
        <w:gridCol w:w="3175"/>
      </w:tblGrid>
      <w:tr w:rsidR="00362B00" w:rsidRPr="001C276F" w14:paraId="2614D09F" w14:textId="77777777" w:rsidTr="00C4535B">
        <w:trPr>
          <w:trHeight w:val="288"/>
          <w:jc w:val="right"/>
        </w:trPr>
        <w:tc>
          <w:tcPr>
            <w:tcW w:w="5000" w:type="pct"/>
            <w:gridSpan w:val="6"/>
            <w:shd w:val="clear" w:color="auto" w:fill="auto"/>
          </w:tcPr>
          <w:p w14:paraId="2614D09E" w14:textId="77777777" w:rsidR="003F59E5" w:rsidRPr="00707E2F" w:rsidRDefault="00863C7C">
            <w:pPr>
              <w:spacing w:after="0" w:line="240" w:lineRule="auto"/>
            </w:pPr>
            <w:r w:rsidRPr="00707E2F">
              <w:rPr>
                <w:b/>
                <w:sz w:val="20"/>
              </w:rPr>
              <w:lastRenderedPageBreak/>
              <w:t xml:space="preserve">A. </w:t>
            </w:r>
            <w:r w:rsidR="00B86316" w:rsidRPr="00707E2F">
              <w:rPr>
                <w:b/>
                <w:sz w:val="20"/>
              </w:rPr>
              <w:t>G</w:t>
            </w:r>
            <w:r w:rsidR="001649D3" w:rsidRPr="00707E2F">
              <w:rPr>
                <w:b/>
                <w:sz w:val="20"/>
              </w:rPr>
              <w:t>eneral Information</w:t>
            </w:r>
          </w:p>
        </w:tc>
      </w:tr>
      <w:tr w:rsidR="00362B00" w:rsidRPr="001C276F" w14:paraId="2614D0A3" w14:textId="77777777" w:rsidTr="00DE4393">
        <w:trPr>
          <w:trHeight w:val="259"/>
          <w:jc w:val="right"/>
        </w:trPr>
        <w:tc>
          <w:tcPr>
            <w:tcW w:w="162" w:type="pct"/>
          </w:tcPr>
          <w:p w14:paraId="2614D0A0" w14:textId="77777777" w:rsidR="001F7755" w:rsidRPr="00413308" w:rsidRDefault="00362B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01</w:t>
            </w:r>
          </w:p>
        </w:tc>
        <w:tc>
          <w:tcPr>
            <w:tcW w:w="1292" w:type="pct"/>
            <w:tcMar>
              <w:right w:w="144" w:type="dxa"/>
            </w:tcMar>
          </w:tcPr>
          <w:p w14:paraId="2614D0A1" w14:textId="77777777" w:rsidR="00362B00" w:rsidRPr="00413308" w:rsidRDefault="00362B00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Project Name:</w:t>
            </w:r>
          </w:p>
        </w:tc>
        <w:tc>
          <w:tcPr>
            <w:tcW w:w="3546" w:type="pct"/>
            <w:gridSpan w:val="4"/>
            <w:tcMar>
              <w:left w:w="144" w:type="dxa"/>
            </w:tcMar>
          </w:tcPr>
          <w:p w14:paraId="2614D0A2" w14:textId="77777777" w:rsidR="00766423" w:rsidRDefault="00362B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 w:rsidR="008D5836">
              <w:rPr>
                <w:sz w:val="20"/>
                <w:szCs w:val="20"/>
              </w:rPr>
              <w:t>pull from CF1R</w:t>
            </w:r>
            <w:r>
              <w:rPr>
                <w:sz w:val="20"/>
                <w:szCs w:val="20"/>
              </w:rPr>
              <w:t>&gt;</w:t>
            </w:r>
          </w:p>
        </w:tc>
      </w:tr>
      <w:tr w:rsidR="008D5836" w:rsidRPr="001C276F" w14:paraId="2614D0A7" w14:textId="77777777" w:rsidTr="00DE4393">
        <w:trPr>
          <w:trHeight w:val="259"/>
          <w:jc w:val="right"/>
        </w:trPr>
        <w:tc>
          <w:tcPr>
            <w:tcW w:w="162" w:type="pct"/>
          </w:tcPr>
          <w:p w14:paraId="2614D0A4" w14:textId="77777777" w:rsidR="001F7755" w:rsidRPr="00413308" w:rsidRDefault="008D583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02</w:t>
            </w:r>
          </w:p>
        </w:tc>
        <w:tc>
          <w:tcPr>
            <w:tcW w:w="1292" w:type="pct"/>
            <w:tcMar>
              <w:right w:w="144" w:type="dxa"/>
            </w:tcMar>
          </w:tcPr>
          <w:p w14:paraId="2614D0A5" w14:textId="77777777" w:rsidR="008D5836" w:rsidRPr="00413308" w:rsidRDefault="008D5836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Calculation Description:</w:t>
            </w:r>
          </w:p>
        </w:tc>
        <w:tc>
          <w:tcPr>
            <w:tcW w:w="3546" w:type="pct"/>
            <w:gridSpan w:val="4"/>
            <w:tcMar>
              <w:left w:w="144" w:type="dxa"/>
            </w:tcMar>
          </w:tcPr>
          <w:p w14:paraId="2614D0A6" w14:textId="77777777" w:rsidR="008D5836" w:rsidRPr="001E76FE" w:rsidRDefault="008D5836" w:rsidP="00362B00">
            <w:pPr>
              <w:spacing w:after="0" w:line="240" w:lineRule="auto"/>
              <w:rPr>
                <w:sz w:val="20"/>
                <w:szCs w:val="20"/>
              </w:rPr>
            </w:pPr>
            <w:r w:rsidRPr="00591CCF">
              <w:rPr>
                <w:sz w:val="20"/>
                <w:szCs w:val="20"/>
              </w:rPr>
              <w:t>&lt;pull from CF1R&gt;</w:t>
            </w:r>
          </w:p>
        </w:tc>
      </w:tr>
      <w:tr w:rsidR="00DE4393" w:rsidRPr="001C276F" w14:paraId="2614D0AB" w14:textId="77777777" w:rsidTr="00DE4393">
        <w:trPr>
          <w:trHeight w:val="259"/>
          <w:jc w:val="right"/>
        </w:trPr>
        <w:tc>
          <w:tcPr>
            <w:tcW w:w="162" w:type="pct"/>
          </w:tcPr>
          <w:p w14:paraId="2614D0A8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03</w:t>
            </w:r>
          </w:p>
        </w:tc>
        <w:tc>
          <w:tcPr>
            <w:tcW w:w="1292" w:type="pct"/>
            <w:tcMar>
              <w:right w:w="144" w:type="dxa"/>
            </w:tcMar>
          </w:tcPr>
          <w:p w14:paraId="2614D0A9" w14:textId="77777777" w:rsidR="00DE4393" w:rsidRPr="00413308" w:rsidRDefault="00DE4393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Project Location:</w:t>
            </w:r>
          </w:p>
        </w:tc>
        <w:tc>
          <w:tcPr>
            <w:tcW w:w="3546" w:type="pct"/>
            <w:gridSpan w:val="4"/>
            <w:tcMar>
              <w:left w:w="144" w:type="dxa"/>
            </w:tcMar>
          </w:tcPr>
          <w:p w14:paraId="2614D0AA" w14:textId="77777777" w:rsidR="00A92674" w:rsidRDefault="00DE4393">
            <w:pPr>
              <w:spacing w:after="0" w:line="240" w:lineRule="auto"/>
              <w:rPr>
                <w:sz w:val="20"/>
                <w:szCs w:val="20"/>
              </w:rPr>
            </w:pPr>
            <w:r w:rsidRPr="00F67B1A">
              <w:rPr>
                <w:sz w:val="20"/>
                <w:szCs w:val="20"/>
              </w:rPr>
              <w:t>&lt;pull from CF1R&gt;</w:t>
            </w:r>
          </w:p>
        </w:tc>
      </w:tr>
      <w:tr w:rsidR="00DE4393" w:rsidRPr="001C276F" w14:paraId="2614D0B2" w14:textId="77777777" w:rsidTr="00E2158A">
        <w:trPr>
          <w:trHeight w:val="259"/>
          <w:jc w:val="right"/>
        </w:trPr>
        <w:tc>
          <w:tcPr>
            <w:tcW w:w="162" w:type="pct"/>
          </w:tcPr>
          <w:p w14:paraId="2614D0AC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04</w:t>
            </w:r>
          </w:p>
        </w:tc>
        <w:tc>
          <w:tcPr>
            <w:tcW w:w="1292" w:type="pct"/>
            <w:tcMar>
              <w:right w:w="144" w:type="dxa"/>
            </w:tcMar>
          </w:tcPr>
          <w:p w14:paraId="2614D0AD" w14:textId="77777777" w:rsidR="00DE4393" w:rsidRPr="00413308" w:rsidRDefault="00DE4393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CA City:</w:t>
            </w:r>
          </w:p>
        </w:tc>
        <w:tc>
          <w:tcPr>
            <w:tcW w:w="1109" w:type="pct"/>
            <w:tcMar>
              <w:left w:w="144" w:type="dxa"/>
            </w:tcMar>
          </w:tcPr>
          <w:p w14:paraId="2614D0AE" w14:textId="77777777" w:rsidR="00DE4393" w:rsidRPr="001E76FE" w:rsidRDefault="00DE4393" w:rsidP="00362B00">
            <w:pPr>
              <w:spacing w:after="0" w:line="240" w:lineRule="auto"/>
              <w:rPr>
                <w:sz w:val="20"/>
                <w:szCs w:val="20"/>
              </w:rPr>
            </w:pPr>
            <w:r w:rsidRPr="00F67B1A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5" w:type="pct"/>
            <w:tcMar>
              <w:left w:w="144" w:type="dxa"/>
              <w:right w:w="144" w:type="dxa"/>
            </w:tcMar>
            <w:vAlign w:val="center"/>
          </w:tcPr>
          <w:p w14:paraId="2614D0AF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05</w:t>
            </w:r>
          </w:p>
        </w:tc>
        <w:tc>
          <w:tcPr>
            <w:tcW w:w="1167" w:type="pct"/>
          </w:tcPr>
          <w:p w14:paraId="2614D0B0" w14:textId="77777777" w:rsidR="00DE4393" w:rsidRPr="00413308" w:rsidRDefault="00DE4393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Standards Version:</w:t>
            </w:r>
          </w:p>
        </w:tc>
        <w:tc>
          <w:tcPr>
            <w:tcW w:w="1085" w:type="pct"/>
            <w:tcMar>
              <w:left w:w="144" w:type="dxa"/>
            </w:tcMar>
          </w:tcPr>
          <w:p w14:paraId="2614D0B1" w14:textId="77777777" w:rsidR="00DE4393" w:rsidRPr="001E76FE" w:rsidRDefault="00DE4393" w:rsidP="00362B00">
            <w:pPr>
              <w:spacing w:after="0" w:line="240" w:lineRule="auto"/>
              <w:rPr>
                <w:sz w:val="20"/>
                <w:szCs w:val="20"/>
              </w:rPr>
            </w:pPr>
            <w:r w:rsidRPr="00657D37">
              <w:rPr>
                <w:sz w:val="20"/>
                <w:szCs w:val="20"/>
              </w:rPr>
              <w:t>&lt;pull from CF1R&gt;</w:t>
            </w:r>
          </w:p>
        </w:tc>
      </w:tr>
      <w:tr w:rsidR="00DE4393" w:rsidRPr="001C276F" w14:paraId="2614D0B9" w14:textId="77777777" w:rsidTr="00E2158A">
        <w:trPr>
          <w:trHeight w:val="259"/>
          <w:jc w:val="right"/>
        </w:trPr>
        <w:tc>
          <w:tcPr>
            <w:tcW w:w="162" w:type="pct"/>
          </w:tcPr>
          <w:p w14:paraId="2614D0B3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06</w:t>
            </w:r>
          </w:p>
        </w:tc>
        <w:tc>
          <w:tcPr>
            <w:tcW w:w="1292" w:type="pct"/>
            <w:tcMar>
              <w:right w:w="144" w:type="dxa"/>
            </w:tcMar>
          </w:tcPr>
          <w:p w14:paraId="2614D0B4" w14:textId="64500267" w:rsidR="00DE4393" w:rsidRPr="00413308" w:rsidRDefault="00DE4393" w:rsidP="00F23815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 xml:space="preserve">Zip </w:t>
            </w:r>
            <w:r w:rsidR="00F23815">
              <w:rPr>
                <w:sz w:val="20"/>
                <w:szCs w:val="20"/>
              </w:rPr>
              <w:t>C</w:t>
            </w:r>
            <w:r w:rsidRPr="00413308">
              <w:rPr>
                <w:sz w:val="20"/>
                <w:szCs w:val="20"/>
              </w:rPr>
              <w:t>ode:</w:t>
            </w:r>
          </w:p>
        </w:tc>
        <w:tc>
          <w:tcPr>
            <w:tcW w:w="1109" w:type="pct"/>
            <w:tcMar>
              <w:left w:w="144" w:type="dxa"/>
            </w:tcMar>
          </w:tcPr>
          <w:p w14:paraId="2614D0B5" w14:textId="77777777" w:rsidR="00DE4393" w:rsidRDefault="00DE4393" w:rsidP="00362B00">
            <w:pPr>
              <w:spacing w:after="0" w:line="240" w:lineRule="auto"/>
              <w:rPr>
                <w:sz w:val="20"/>
                <w:szCs w:val="20"/>
              </w:rPr>
            </w:pPr>
            <w:r w:rsidRPr="00F67B1A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5" w:type="pct"/>
            <w:tcMar>
              <w:left w:w="144" w:type="dxa"/>
              <w:right w:w="144" w:type="dxa"/>
            </w:tcMar>
          </w:tcPr>
          <w:p w14:paraId="2614D0B6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07</w:t>
            </w:r>
          </w:p>
        </w:tc>
        <w:tc>
          <w:tcPr>
            <w:tcW w:w="1167" w:type="pct"/>
          </w:tcPr>
          <w:p w14:paraId="2614D0B7" w14:textId="77777777" w:rsidR="00DE4393" w:rsidRPr="00413308" w:rsidRDefault="00DE4393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Compliance Manager Version:</w:t>
            </w:r>
          </w:p>
        </w:tc>
        <w:tc>
          <w:tcPr>
            <w:tcW w:w="1085" w:type="pct"/>
            <w:tcMar>
              <w:left w:w="144" w:type="dxa"/>
            </w:tcMar>
          </w:tcPr>
          <w:p w14:paraId="2614D0B8" w14:textId="77777777" w:rsidR="00DE4393" w:rsidRPr="001E76FE" w:rsidRDefault="00DE4393" w:rsidP="00362B00">
            <w:pPr>
              <w:spacing w:after="0" w:line="240" w:lineRule="auto"/>
              <w:rPr>
                <w:sz w:val="20"/>
                <w:szCs w:val="20"/>
              </w:rPr>
            </w:pPr>
            <w:r w:rsidRPr="00657D37">
              <w:rPr>
                <w:sz w:val="20"/>
                <w:szCs w:val="20"/>
              </w:rPr>
              <w:t>&lt;pull from CF1R&gt;</w:t>
            </w:r>
          </w:p>
        </w:tc>
      </w:tr>
      <w:tr w:rsidR="00DE4393" w:rsidRPr="001C276F" w14:paraId="2614D0C0" w14:textId="77777777" w:rsidTr="00E2158A">
        <w:trPr>
          <w:trHeight w:val="259"/>
          <w:jc w:val="right"/>
        </w:trPr>
        <w:tc>
          <w:tcPr>
            <w:tcW w:w="162" w:type="pct"/>
          </w:tcPr>
          <w:p w14:paraId="2614D0BA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08</w:t>
            </w:r>
          </w:p>
        </w:tc>
        <w:tc>
          <w:tcPr>
            <w:tcW w:w="1292" w:type="pct"/>
            <w:tcMar>
              <w:right w:w="144" w:type="dxa"/>
            </w:tcMar>
          </w:tcPr>
          <w:p w14:paraId="2614D0BB" w14:textId="77777777" w:rsidR="00DE4393" w:rsidRPr="00413308" w:rsidRDefault="00DE4393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Climate Zone:</w:t>
            </w:r>
          </w:p>
        </w:tc>
        <w:tc>
          <w:tcPr>
            <w:tcW w:w="1109" w:type="pct"/>
            <w:tcMar>
              <w:left w:w="144" w:type="dxa"/>
            </w:tcMar>
          </w:tcPr>
          <w:p w14:paraId="2614D0BC" w14:textId="77777777" w:rsidR="00DE4393" w:rsidRPr="001E76FE" w:rsidRDefault="00DE4393" w:rsidP="00362B00">
            <w:pPr>
              <w:spacing w:after="0" w:line="240" w:lineRule="auto"/>
              <w:rPr>
                <w:sz w:val="20"/>
                <w:szCs w:val="20"/>
                <w:vertAlign w:val="superscript"/>
              </w:rPr>
            </w:pPr>
            <w:r w:rsidRPr="00F67B1A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5" w:type="pct"/>
            <w:tcMar>
              <w:left w:w="144" w:type="dxa"/>
              <w:right w:w="144" w:type="dxa"/>
            </w:tcMar>
          </w:tcPr>
          <w:p w14:paraId="2614D0BD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09</w:t>
            </w:r>
          </w:p>
        </w:tc>
        <w:tc>
          <w:tcPr>
            <w:tcW w:w="1167" w:type="pct"/>
            <w:vAlign w:val="center"/>
          </w:tcPr>
          <w:p w14:paraId="2614D0BE" w14:textId="77777777" w:rsidR="00DE4393" w:rsidRPr="00413308" w:rsidRDefault="00DE4393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Software Version:</w:t>
            </w:r>
          </w:p>
        </w:tc>
        <w:tc>
          <w:tcPr>
            <w:tcW w:w="1085" w:type="pct"/>
            <w:tcMar>
              <w:left w:w="144" w:type="dxa"/>
            </w:tcMar>
          </w:tcPr>
          <w:p w14:paraId="2614D0BF" w14:textId="77777777" w:rsidR="00DE4393" w:rsidRPr="001E76FE" w:rsidRDefault="00DE4393" w:rsidP="00362B00">
            <w:pPr>
              <w:spacing w:after="0" w:line="240" w:lineRule="auto"/>
              <w:rPr>
                <w:sz w:val="20"/>
                <w:szCs w:val="20"/>
              </w:rPr>
            </w:pPr>
            <w:r w:rsidRPr="00657D37">
              <w:rPr>
                <w:sz w:val="20"/>
                <w:szCs w:val="20"/>
              </w:rPr>
              <w:t>&lt;pull from CF1R&gt;</w:t>
            </w:r>
          </w:p>
        </w:tc>
      </w:tr>
      <w:tr w:rsidR="00DE4393" w:rsidRPr="001C276F" w14:paraId="2614D0C7" w14:textId="77777777" w:rsidTr="00E2158A">
        <w:trPr>
          <w:trHeight w:val="259"/>
          <w:jc w:val="right"/>
        </w:trPr>
        <w:tc>
          <w:tcPr>
            <w:tcW w:w="162" w:type="pct"/>
          </w:tcPr>
          <w:p w14:paraId="2614D0C1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10</w:t>
            </w:r>
          </w:p>
        </w:tc>
        <w:tc>
          <w:tcPr>
            <w:tcW w:w="1292" w:type="pct"/>
            <w:tcMar>
              <w:right w:w="144" w:type="dxa"/>
            </w:tcMar>
          </w:tcPr>
          <w:p w14:paraId="2614D0C2" w14:textId="77777777" w:rsidR="00DE4393" w:rsidRPr="00413308" w:rsidRDefault="00DE4393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Building Type:</w:t>
            </w:r>
          </w:p>
        </w:tc>
        <w:tc>
          <w:tcPr>
            <w:tcW w:w="1109" w:type="pct"/>
            <w:tcMar>
              <w:left w:w="144" w:type="dxa"/>
            </w:tcMar>
          </w:tcPr>
          <w:p w14:paraId="2614D0C3" w14:textId="77777777" w:rsidR="00DE4393" w:rsidRPr="001E76FE" w:rsidRDefault="00DE4393" w:rsidP="00362B00">
            <w:pPr>
              <w:spacing w:after="0" w:line="240" w:lineRule="auto"/>
              <w:rPr>
                <w:sz w:val="20"/>
                <w:szCs w:val="20"/>
              </w:rPr>
            </w:pPr>
            <w:r w:rsidRPr="00F67B1A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5" w:type="pct"/>
            <w:tcMar>
              <w:left w:w="144" w:type="dxa"/>
              <w:right w:w="144" w:type="dxa"/>
            </w:tcMar>
          </w:tcPr>
          <w:p w14:paraId="2614D0C4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11</w:t>
            </w:r>
          </w:p>
        </w:tc>
        <w:tc>
          <w:tcPr>
            <w:tcW w:w="1167" w:type="pct"/>
          </w:tcPr>
          <w:p w14:paraId="2614D0C5" w14:textId="77777777" w:rsidR="00DE4393" w:rsidRPr="00413308" w:rsidRDefault="00DE4393" w:rsidP="00E2158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Building Front Orientation (deg)</w:t>
            </w:r>
          </w:p>
        </w:tc>
        <w:tc>
          <w:tcPr>
            <w:tcW w:w="1085" w:type="pct"/>
            <w:tcMar>
              <w:left w:w="144" w:type="dxa"/>
            </w:tcMar>
          </w:tcPr>
          <w:p w14:paraId="2614D0C6" w14:textId="77777777" w:rsidR="00DE4393" w:rsidRPr="001E76FE" w:rsidRDefault="00DE4393" w:rsidP="00362B00">
            <w:pPr>
              <w:spacing w:after="0" w:line="240" w:lineRule="auto"/>
              <w:rPr>
                <w:sz w:val="20"/>
                <w:szCs w:val="20"/>
              </w:rPr>
            </w:pPr>
            <w:r w:rsidRPr="00657D37">
              <w:rPr>
                <w:sz w:val="20"/>
                <w:szCs w:val="20"/>
              </w:rPr>
              <w:t>&lt;pull from CF1R&gt;</w:t>
            </w:r>
          </w:p>
        </w:tc>
      </w:tr>
      <w:tr w:rsidR="00DE4393" w:rsidRPr="001C276F" w14:paraId="2614D0CE" w14:textId="77777777" w:rsidTr="00E2158A">
        <w:trPr>
          <w:trHeight w:val="259"/>
          <w:jc w:val="right"/>
        </w:trPr>
        <w:tc>
          <w:tcPr>
            <w:tcW w:w="162" w:type="pct"/>
          </w:tcPr>
          <w:p w14:paraId="2614D0C8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12</w:t>
            </w:r>
          </w:p>
        </w:tc>
        <w:tc>
          <w:tcPr>
            <w:tcW w:w="1292" w:type="pct"/>
            <w:tcMar>
              <w:right w:w="144" w:type="dxa"/>
            </w:tcMar>
          </w:tcPr>
          <w:p w14:paraId="2614D0C9" w14:textId="77777777" w:rsidR="00DE4393" w:rsidRPr="00413308" w:rsidRDefault="00DE4393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Project Scope:</w:t>
            </w:r>
          </w:p>
        </w:tc>
        <w:tc>
          <w:tcPr>
            <w:tcW w:w="1109" w:type="pct"/>
            <w:tcMar>
              <w:left w:w="144" w:type="dxa"/>
            </w:tcMar>
          </w:tcPr>
          <w:p w14:paraId="2614D0CA" w14:textId="77777777" w:rsidR="00DE4393" w:rsidRPr="001E76FE" w:rsidRDefault="00DE4393" w:rsidP="00362B00">
            <w:pPr>
              <w:spacing w:after="0" w:line="240" w:lineRule="auto"/>
              <w:rPr>
                <w:sz w:val="20"/>
                <w:szCs w:val="20"/>
              </w:rPr>
            </w:pPr>
            <w:r w:rsidRPr="00F67B1A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5" w:type="pct"/>
            <w:tcMar>
              <w:left w:w="144" w:type="dxa"/>
              <w:right w:w="144" w:type="dxa"/>
            </w:tcMar>
          </w:tcPr>
          <w:p w14:paraId="2614D0CB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13</w:t>
            </w:r>
          </w:p>
        </w:tc>
        <w:tc>
          <w:tcPr>
            <w:tcW w:w="1167" w:type="pct"/>
          </w:tcPr>
          <w:p w14:paraId="2614D0CC" w14:textId="77777777" w:rsidR="00DE4393" w:rsidRPr="00413308" w:rsidRDefault="00DE4393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Number of Dwelling Units:</w:t>
            </w:r>
          </w:p>
        </w:tc>
        <w:tc>
          <w:tcPr>
            <w:tcW w:w="1085" w:type="pct"/>
            <w:tcMar>
              <w:left w:w="144" w:type="dxa"/>
            </w:tcMar>
          </w:tcPr>
          <w:p w14:paraId="2614D0CD" w14:textId="77777777" w:rsidR="00DE4393" w:rsidRPr="001E76FE" w:rsidRDefault="00DE4393" w:rsidP="00362B00">
            <w:pPr>
              <w:spacing w:after="0" w:line="240" w:lineRule="auto"/>
              <w:rPr>
                <w:sz w:val="20"/>
                <w:szCs w:val="20"/>
              </w:rPr>
            </w:pPr>
            <w:r w:rsidRPr="00657D37">
              <w:rPr>
                <w:sz w:val="20"/>
                <w:szCs w:val="20"/>
              </w:rPr>
              <w:t>&lt;pull from CF1R&gt;</w:t>
            </w:r>
          </w:p>
        </w:tc>
      </w:tr>
      <w:tr w:rsidR="00DE4393" w:rsidRPr="001C276F" w14:paraId="2614D0D5" w14:textId="77777777" w:rsidTr="00E2158A">
        <w:trPr>
          <w:trHeight w:val="259"/>
          <w:jc w:val="right"/>
        </w:trPr>
        <w:tc>
          <w:tcPr>
            <w:tcW w:w="162" w:type="pct"/>
          </w:tcPr>
          <w:p w14:paraId="2614D0CF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14</w:t>
            </w:r>
          </w:p>
        </w:tc>
        <w:tc>
          <w:tcPr>
            <w:tcW w:w="1292" w:type="pct"/>
            <w:tcMar>
              <w:right w:w="144" w:type="dxa"/>
            </w:tcMar>
          </w:tcPr>
          <w:p w14:paraId="2614D0D0" w14:textId="77777777" w:rsidR="00DE4393" w:rsidRPr="00413308" w:rsidRDefault="00DE4393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Total Conditioned Floor Area(ft</w:t>
            </w:r>
            <w:r w:rsidRPr="00413308">
              <w:rPr>
                <w:sz w:val="20"/>
                <w:szCs w:val="20"/>
                <w:vertAlign w:val="superscript"/>
              </w:rPr>
              <w:t>2</w:t>
            </w:r>
            <w:r w:rsidRPr="00413308">
              <w:rPr>
                <w:sz w:val="20"/>
                <w:szCs w:val="20"/>
              </w:rPr>
              <w:t>):</w:t>
            </w:r>
          </w:p>
        </w:tc>
        <w:tc>
          <w:tcPr>
            <w:tcW w:w="1109" w:type="pct"/>
            <w:tcMar>
              <w:left w:w="144" w:type="dxa"/>
            </w:tcMar>
          </w:tcPr>
          <w:p w14:paraId="2614D0D1" w14:textId="77777777" w:rsidR="00DE4393" w:rsidRPr="001E76FE" w:rsidRDefault="00DE4393" w:rsidP="00362B00">
            <w:pPr>
              <w:spacing w:after="0" w:line="240" w:lineRule="auto"/>
              <w:rPr>
                <w:sz w:val="20"/>
                <w:szCs w:val="20"/>
                <w:vertAlign w:val="superscript"/>
              </w:rPr>
            </w:pPr>
            <w:r w:rsidRPr="00F67B1A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5" w:type="pct"/>
            <w:tcMar>
              <w:left w:w="144" w:type="dxa"/>
              <w:right w:w="144" w:type="dxa"/>
            </w:tcMar>
          </w:tcPr>
          <w:p w14:paraId="2614D0D2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15</w:t>
            </w:r>
          </w:p>
        </w:tc>
        <w:tc>
          <w:tcPr>
            <w:tcW w:w="1167" w:type="pct"/>
          </w:tcPr>
          <w:p w14:paraId="2614D0D3" w14:textId="77777777" w:rsidR="00DE4393" w:rsidRPr="00413308" w:rsidRDefault="00DE4393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Number of Zones:</w:t>
            </w:r>
          </w:p>
        </w:tc>
        <w:tc>
          <w:tcPr>
            <w:tcW w:w="1085" w:type="pct"/>
            <w:tcMar>
              <w:left w:w="144" w:type="dxa"/>
            </w:tcMar>
          </w:tcPr>
          <w:p w14:paraId="2614D0D4" w14:textId="77777777" w:rsidR="00DE4393" w:rsidRPr="001E76FE" w:rsidRDefault="00DE4393" w:rsidP="00362B00">
            <w:pPr>
              <w:spacing w:after="0" w:line="240" w:lineRule="auto"/>
              <w:rPr>
                <w:sz w:val="20"/>
                <w:szCs w:val="20"/>
                <w:vertAlign w:val="superscript"/>
              </w:rPr>
            </w:pPr>
            <w:r w:rsidRPr="00657D37">
              <w:rPr>
                <w:sz w:val="20"/>
                <w:szCs w:val="20"/>
              </w:rPr>
              <w:t>&lt;pull from CF1R&gt;</w:t>
            </w:r>
          </w:p>
        </w:tc>
      </w:tr>
      <w:tr w:rsidR="00DE4393" w:rsidRPr="001C276F" w14:paraId="2614D0DC" w14:textId="77777777" w:rsidTr="00E2158A">
        <w:trPr>
          <w:trHeight w:val="259"/>
          <w:jc w:val="right"/>
        </w:trPr>
        <w:tc>
          <w:tcPr>
            <w:tcW w:w="162" w:type="pct"/>
          </w:tcPr>
          <w:p w14:paraId="2614D0D6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16</w:t>
            </w:r>
          </w:p>
        </w:tc>
        <w:tc>
          <w:tcPr>
            <w:tcW w:w="1292" w:type="pct"/>
            <w:tcMar>
              <w:right w:w="144" w:type="dxa"/>
            </w:tcMar>
          </w:tcPr>
          <w:p w14:paraId="2614D0D7" w14:textId="77777777" w:rsidR="00DE4393" w:rsidRPr="00413308" w:rsidRDefault="00DE4393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Slab Area (ft</w:t>
            </w:r>
            <w:r w:rsidRPr="00413308">
              <w:rPr>
                <w:sz w:val="20"/>
                <w:szCs w:val="20"/>
                <w:vertAlign w:val="superscript"/>
              </w:rPr>
              <w:t>2</w:t>
            </w:r>
            <w:r w:rsidRPr="00413308">
              <w:rPr>
                <w:sz w:val="20"/>
                <w:szCs w:val="20"/>
              </w:rPr>
              <w:t>):</w:t>
            </w:r>
          </w:p>
        </w:tc>
        <w:tc>
          <w:tcPr>
            <w:tcW w:w="1109" w:type="pct"/>
            <w:tcMar>
              <w:left w:w="144" w:type="dxa"/>
            </w:tcMar>
          </w:tcPr>
          <w:p w14:paraId="2614D0D8" w14:textId="77777777" w:rsidR="00DE4393" w:rsidRPr="001E76FE" w:rsidRDefault="00DE4393" w:rsidP="00362B00">
            <w:pPr>
              <w:spacing w:after="0" w:line="240" w:lineRule="auto"/>
              <w:rPr>
                <w:sz w:val="20"/>
                <w:szCs w:val="20"/>
              </w:rPr>
            </w:pPr>
            <w:r w:rsidRPr="00F67B1A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5" w:type="pct"/>
            <w:tcMar>
              <w:left w:w="144" w:type="dxa"/>
              <w:right w:w="144" w:type="dxa"/>
            </w:tcMar>
          </w:tcPr>
          <w:p w14:paraId="2614D0D9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17</w:t>
            </w:r>
          </w:p>
        </w:tc>
        <w:tc>
          <w:tcPr>
            <w:tcW w:w="1167" w:type="pct"/>
            <w:vAlign w:val="center"/>
          </w:tcPr>
          <w:p w14:paraId="2614D0DA" w14:textId="77777777" w:rsidR="00DE4393" w:rsidRPr="00413308" w:rsidRDefault="00DE4393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Number of Stories in Building:</w:t>
            </w:r>
          </w:p>
        </w:tc>
        <w:tc>
          <w:tcPr>
            <w:tcW w:w="1085" w:type="pct"/>
            <w:tcMar>
              <w:left w:w="144" w:type="dxa"/>
            </w:tcMar>
          </w:tcPr>
          <w:p w14:paraId="2614D0DB" w14:textId="77777777" w:rsidR="00A92674" w:rsidRDefault="00DE4393">
            <w:pPr>
              <w:spacing w:after="0" w:line="240" w:lineRule="auto"/>
              <w:rPr>
                <w:sz w:val="20"/>
                <w:szCs w:val="20"/>
              </w:rPr>
            </w:pPr>
            <w:r w:rsidRPr="00657D37">
              <w:rPr>
                <w:sz w:val="20"/>
                <w:szCs w:val="20"/>
              </w:rPr>
              <w:t>&lt;pull from CF1R&gt;</w:t>
            </w:r>
          </w:p>
        </w:tc>
      </w:tr>
      <w:tr w:rsidR="00DE4393" w:rsidRPr="001C276F" w14:paraId="2614D0E3" w14:textId="77777777" w:rsidTr="00E2158A">
        <w:trPr>
          <w:trHeight w:val="259"/>
          <w:jc w:val="right"/>
        </w:trPr>
        <w:tc>
          <w:tcPr>
            <w:tcW w:w="162" w:type="pct"/>
          </w:tcPr>
          <w:p w14:paraId="2614D0DD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18</w:t>
            </w:r>
          </w:p>
        </w:tc>
        <w:tc>
          <w:tcPr>
            <w:tcW w:w="1292" w:type="pct"/>
            <w:tcMar>
              <w:right w:w="144" w:type="dxa"/>
            </w:tcMar>
          </w:tcPr>
          <w:p w14:paraId="2614D0DE" w14:textId="77777777" w:rsidR="00DE4393" w:rsidRPr="00413308" w:rsidRDefault="00DE4393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Addition Conditioned Floor Area (ft</w:t>
            </w:r>
            <w:r w:rsidRPr="00413308">
              <w:rPr>
                <w:sz w:val="20"/>
                <w:szCs w:val="20"/>
                <w:vertAlign w:val="superscript"/>
              </w:rPr>
              <w:t>2</w:t>
            </w:r>
            <w:r w:rsidRPr="00413308">
              <w:rPr>
                <w:sz w:val="20"/>
                <w:szCs w:val="20"/>
              </w:rPr>
              <w:t>):</w:t>
            </w:r>
          </w:p>
        </w:tc>
        <w:tc>
          <w:tcPr>
            <w:tcW w:w="1109" w:type="pct"/>
            <w:tcMar>
              <w:left w:w="144" w:type="dxa"/>
            </w:tcMar>
          </w:tcPr>
          <w:p w14:paraId="2614D0DF" w14:textId="77777777" w:rsidR="00DE4393" w:rsidRPr="001E76FE" w:rsidRDefault="00DE4393" w:rsidP="00362B00">
            <w:pPr>
              <w:spacing w:after="0" w:line="240" w:lineRule="auto"/>
              <w:rPr>
                <w:sz w:val="20"/>
                <w:szCs w:val="20"/>
              </w:rPr>
            </w:pPr>
            <w:r w:rsidRPr="00F67B1A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5" w:type="pct"/>
            <w:tcMar>
              <w:left w:w="144" w:type="dxa"/>
              <w:right w:w="144" w:type="dxa"/>
            </w:tcMar>
          </w:tcPr>
          <w:p w14:paraId="2614D0E0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19</w:t>
            </w:r>
          </w:p>
        </w:tc>
        <w:tc>
          <w:tcPr>
            <w:tcW w:w="1167" w:type="pct"/>
          </w:tcPr>
          <w:p w14:paraId="2614D0E1" w14:textId="77777777" w:rsidR="00A92674" w:rsidRPr="00413308" w:rsidRDefault="00DE4393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Natural Gas Available? (Yes/No):</w:t>
            </w:r>
          </w:p>
        </w:tc>
        <w:tc>
          <w:tcPr>
            <w:tcW w:w="1085" w:type="pct"/>
            <w:tcMar>
              <w:left w:w="144" w:type="dxa"/>
            </w:tcMar>
          </w:tcPr>
          <w:p w14:paraId="2614D0E2" w14:textId="77777777" w:rsidR="00A92674" w:rsidRDefault="00DE4393">
            <w:pPr>
              <w:spacing w:after="0" w:line="240" w:lineRule="auto"/>
              <w:rPr>
                <w:sz w:val="20"/>
                <w:szCs w:val="20"/>
              </w:rPr>
            </w:pPr>
            <w:r w:rsidRPr="00657D37">
              <w:rPr>
                <w:sz w:val="20"/>
                <w:szCs w:val="20"/>
              </w:rPr>
              <w:t>&lt;pull from CF1R&gt;</w:t>
            </w:r>
          </w:p>
        </w:tc>
      </w:tr>
      <w:tr w:rsidR="00DE4393" w:rsidRPr="001C276F" w14:paraId="2614D0EA" w14:textId="77777777" w:rsidTr="00E2158A">
        <w:trPr>
          <w:trHeight w:val="259"/>
          <w:jc w:val="right"/>
        </w:trPr>
        <w:tc>
          <w:tcPr>
            <w:tcW w:w="162" w:type="pct"/>
          </w:tcPr>
          <w:p w14:paraId="2614D0E4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20</w:t>
            </w:r>
          </w:p>
        </w:tc>
        <w:tc>
          <w:tcPr>
            <w:tcW w:w="1292" w:type="pct"/>
            <w:tcMar>
              <w:right w:w="144" w:type="dxa"/>
            </w:tcMar>
          </w:tcPr>
          <w:p w14:paraId="2614D0E5" w14:textId="77777777" w:rsidR="00DE4393" w:rsidRPr="00413308" w:rsidRDefault="00DE4393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Addition Slab Area (ft</w:t>
            </w:r>
            <w:r w:rsidRPr="00413308">
              <w:rPr>
                <w:sz w:val="20"/>
                <w:szCs w:val="20"/>
                <w:vertAlign w:val="superscript"/>
              </w:rPr>
              <w:t>2</w:t>
            </w:r>
            <w:r w:rsidRPr="00413308">
              <w:rPr>
                <w:sz w:val="20"/>
                <w:szCs w:val="20"/>
              </w:rPr>
              <w:t>):</w:t>
            </w:r>
          </w:p>
        </w:tc>
        <w:tc>
          <w:tcPr>
            <w:tcW w:w="1109" w:type="pct"/>
            <w:tcMar>
              <w:left w:w="144" w:type="dxa"/>
            </w:tcMar>
          </w:tcPr>
          <w:p w14:paraId="2614D0E6" w14:textId="77777777" w:rsidR="00DE4393" w:rsidRPr="001E76FE" w:rsidRDefault="00DE4393" w:rsidP="00362B00">
            <w:pPr>
              <w:spacing w:after="0" w:line="240" w:lineRule="auto"/>
              <w:rPr>
                <w:sz w:val="20"/>
                <w:szCs w:val="20"/>
              </w:rPr>
            </w:pPr>
            <w:r w:rsidRPr="00F67B1A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5" w:type="pct"/>
            <w:tcMar>
              <w:left w:w="144" w:type="dxa"/>
              <w:right w:w="144" w:type="dxa"/>
            </w:tcMar>
          </w:tcPr>
          <w:p w14:paraId="2614D0E7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21</w:t>
            </w:r>
          </w:p>
        </w:tc>
        <w:tc>
          <w:tcPr>
            <w:tcW w:w="1167" w:type="pct"/>
          </w:tcPr>
          <w:p w14:paraId="2614D0E8" w14:textId="77777777" w:rsidR="00DE4393" w:rsidRPr="00413308" w:rsidRDefault="00DE4393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Glazing Percentage (%):</w:t>
            </w:r>
          </w:p>
        </w:tc>
        <w:tc>
          <w:tcPr>
            <w:tcW w:w="1085" w:type="pct"/>
            <w:tcMar>
              <w:left w:w="144" w:type="dxa"/>
            </w:tcMar>
          </w:tcPr>
          <w:p w14:paraId="2614D0E9" w14:textId="77777777" w:rsidR="00DE4393" w:rsidRPr="001E76FE" w:rsidRDefault="00DE4393" w:rsidP="00362B00">
            <w:pPr>
              <w:spacing w:after="0" w:line="240" w:lineRule="auto"/>
              <w:rPr>
                <w:sz w:val="20"/>
                <w:szCs w:val="20"/>
              </w:rPr>
            </w:pPr>
            <w:r w:rsidRPr="00657D37">
              <w:rPr>
                <w:sz w:val="20"/>
                <w:szCs w:val="20"/>
              </w:rPr>
              <w:t>&lt;pull from CF1R&gt;</w:t>
            </w:r>
          </w:p>
        </w:tc>
      </w:tr>
    </w:tbl>
    <w:p w14:paraId="2614D0EB" w14:textId="77777777" w:rsidR="00362B00" w:rsidRDefault="00362B00" w:rsidP="00362B00">
      <w:pPr>
        <w:spacing w:after="0" w:line="240" w:lineRule="auto"/>
        <w:rPr>
          <w:b/>
        </w:rPr>
      </w:pPr>
    </w:p>
    <w:tbl>
      <w:tblPr>
        <w:tblW w:w="14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1359"/>
        <w:gridCol w:w="1827"/>
        <w:gridCol w:w="1827"/>
        <w:gridCol w:w="1827"/>
        <w:gridCol w:w="1827"/>
        <w:gridCol w:w="1827"/>
        <w:gridCol w:w="1827"/>
        <w:gridCol w:w="1827"/>
      </w:tblGrid>
      <w:tr w:rsidR="006A5CCD" w14:paraId="2614D0ED" w14:textId="77777777" w:rsidTr="00C4535B">
        <w:tc>
          <w:tcPr>
            <w:tcW w:w="14616" w:type="dxa"/>
            <w:gridSpan w:val="9"/>
            <w:shd w:val="clear" w:color="auto" w:fill="auto"/>
          </w:tcPr>
          <w:p w14:paraId="2614D0EC" w14:textId="77777777" w:rsidR="006A5CCD" w:rsidRPr="00707E2F" w:rsidRDefault="006A5CCD" w:rsidP="006A5CC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07E2F">
              <w:rPr>
                <w:b/>
                <w:sz w:val="20"/>
                <w:szCs w:val="20"/>
              </w:rPr>
              <w:t>B. Opaque Surfaces</w:t>
            </w:r>
          </w:p>
        </w:tc>
      </w:tr>
      <w:tr w:rsidR="006A5CCD" w14:paraId="2614D0EF" w14:textId="77777777" w:rsidTr="006A5CCD">
        <w:tc>
          <w:tcPr>
            <w:tcW w:w="14616" w:type="dxa"/>
            <w:gridSpan w:val="9"/>
          </w:tcPr>
          <w:p w14:paraId="2614D0EE" w14:textId="77777777" w:rsidR="006A5CCD" w:rsidRDefault="006A5CCD" w:rsidP="006A5CCD">
            <w:pPr>
              <w:spacing w:after="0" w:line="240" w:lineRule="auto"/>
            </w:pPr>
            <w:r w:rsidRPr="006A5CCD">
              <w:rPr>
                <w:sz w:val="20"/>
                <w:szCs w:val="20"/>
              </w:rPr>
              <w:t>&lt;&lt;if existing data does not appear in CF1R, then display the “Section Does Not Apply” message&gt;&gt;</w:t>
            </w:r>
          </w:p>
        </w:tc>
      </w:tr>
      <w:tr w:rsidR="006A5CCD" w14:paraId="2614D0F8" w14:textId="77777777" w:rsidTr="006A5CCD">
        <w:tc>
          <w:tcPr>
            <w:tcW w:w="1827" w:type="dxa"/>
            <w:gridSpan w:val="2"/>
          </w:tcPr>
          <w:p w14:paraId="2614D0F0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01</w:t>
            </w:r>
          </w:p>
        </w:tc>
        <w:tc>
          <w:tcPr>
            <w:tcW w:w="1827" w:type="dxa"/>
          </w:tcPr>
          <w:p w14:paraId="2614D0F1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02</w:t>
            </w:r>
          </w:p>
        </w:tc>
        <w:tc>
          <w:tcPr>
            <w:tcW w:w="1827" w:type="dxa"/>
          </w:tcPr>
          <w:p w14:paraId="2614D0F2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03</w:t>
            </w:r>
          </w:p>
        </w:tc>
        <w:tc>
          <w:tcPr>
            <w:tcW w:w="1827" w:type="dxa"/>
          </w:tcPr>
          <w:p w14:paraId="2614D0F3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04</w:t>
            </w:r>
          </w:p>
        </w:tc>
        <w:tc>
          <w:tcPr>
            <w:tcW w:w="1827" w:type="dxa"/>
          </w:tcPr>
          <w:p w14:paraId="2614D0F4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05</w:t>
            </w:r>
          </w:p>
        </w:tc>
        <w:tc>
          <w:tcPr>
            <w:tcW w:w="1827" w:type="dxa"/>
          </w:tcPr>
          <w:p w14:paraId="2614D0F5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06</w:t>
            </w:r>
          </w:p>
        </w:tc>
        <w:tc>
          <w:tcPr>
            <w:tcW w:w="1827" w:type="dxa"/>
          </w:tcPr>
          <w:p w14:paraId="2614D0F6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07</w:t>
            </w:r>
          </w:p>
        </w:tc>
        <w:tc>
          <w:tcPr>
            <w:tcW w:w="1827" w:type="dxa"/>
          </w:tcPr>
          <w:p w14:paraId="2614D0F7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08</w:t>
            </w:r>
          </w:p>
        </w:tc>
      </w:tr>
      <w:tr w:rsidR="006A5CCD" w14:paraId="2614D101" w14:textId="77777777" w:rsidTr="006A5CCD">
        <w:tc>
          <w:tcPr>
            <w:tcW w:w="1827" w:type="dxa"/>
            <w:gridSpan w:val="2"/>
          </w:tcPr>
          <w:p w14:paraId="2614D0F9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Name</w:t>
            </w:r>
          </w:p>
        </w:tc>
        <w:tc>
          <w:tcPr>
            <w:tcW w:w="1827" w:type="dxa"/>
          </w:tcPr>
          <w:p w14:paraId="2614D0FA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Zone</w:t>
            </w:r>
          </w:p>
        </w:tc>
        <w:tc>
          <w:tcPr>
            <w:tcW w:w="1827" w:type="dxa"/>
          </w:tcPr>
          <w:p w14:paraId="2614D0FB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Existing Conditions</w:t>
            </w:r>
          </w:p>
        </w:tc>
        <w:tc>
          <w:tcPr>
            <w:tcW w:w="1827" w:type="dxa"/>
          </w:tcPr>
          <w:p w14:paraId="2614D0FC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Surface Type</w:t>
            </w:r>
          </w:p>
        </w:tc>
        <w:tc>
          <w:tcPr>
            <w:tcW w:w="1827" w:type="dxa"/>
          </w:tcPr>
          <w:p w14:paraId="2614D0FD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Azimuth</w:t>
            </w:r>
          </w:p>
        </w:tc>
        <w:tc>
          <w:tcPr>
            <w:tcW w:w="1827" w:type="dxa"/>
          </w:tcPr>
          <w:p w14:paraId="2614D0FE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Orientation</w:t>
            </w:r>
          </w:p>
        </w:tc>
        <w:tc>
          <w:tcPr>
            <w:tcW w:w="1827" w:type="dxa"/>
          </w:tcPr>
          <w:p w14:paraId="2614D0FF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Total Cavity R-value</w:t>
            </w:r>
          </w:p>
        </w:tc>
        <w:tc>
          <w:tcPr>
            <w:tcW w:w="1827" w:type="dxa"/>
          </w:tcPr>
          <w:p w14:paraId="2614D100" w14:textId="77777777" w:rsidR="006A5CCD" w:rsidRPr="006A5CCD" w:rsidRDefault="00AF3934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6A5CCD" w14:paraId="2614D10B" w14:textId="77777777" w:rsidTr="006A5CCD">
        <w:tc>
          <w:tcPr>
            <w:tcW w:w="1827" w:type="dxa"/>
            <w:gridSpan w:val="2"/>
          </w:tcPr>
          <w:p w14:paraId="2614D102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27" w:type="dxa"/>
          </w:tcPr>
          <w:p w14:paraId="2614D103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27" w:type="dxa"/>
          </w:tcPr>
          <w:p w14:paraId="2614D104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27" w:type="dxa"/>
          </w:tcPr>
          <w:p w14:paraId="2614D105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27" w:type="dxa"/>
          </w:tcPr>
          <w:p w14:paraId="2614D106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27" w:type="dxa"/>
          </w:tcPr>
          <w:p w14:paraId="2614D107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27" w:type="dxa"/>
          </w:tcPr>
          <w:p w14:paraId="2614D108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27" w:type="dxa"/>
          </w:tcPr>
          <w:p w14:paraId="2614D109" w14:textId="77777777" w:rsidR="003D2831" w:rsidRDefault="003D2831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D2831">
              <w:rPr>
                <w:sz w:val="20"/>
                <w:szCs w:val="20"/>
              </w:rPr>
              <w:t xml:space="preserve">User input: </w:t>
            </w:r>
          </w:p>
          <w:p w14:paraId="2614D10A" w14:textId="77777777" w:rsidR="006A5CCD" w:rsidRDefault="003D2831" w:rsidP="006A5CCD">
            <w:pPr>
              <w:spacing w:after="0" w:line="240" w:lineRule="auto"/>
              <w:jc w:val="center"/>
            </w:pPr>
            <w:r w:rsidRPr="003D2831">
              <w:rPr>
                <w:sz w:val="20"/>
                <w:szCs w:val="20"/>
              </w:rPr>
              <w:t>Pass or Fail</w:t>
            </w:r>
          </w:p>
        </w:tc>
      </w:tr>
      <w:tr w:rsidR="006A5CCD" w14:paraId="2614D115" w14:textId="77777777" w:rsidTr="006A5CCD">
        <w:tc>
          <w:tcPr>
            <w:tcW w:w="1827" w:type="dxa"/>
            <w:gridSpan w:val="2"/>
          </w:tcPr>
          <w:p w14:paraId="2614D10C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27" w:type="dxa"/>
          </w:tcPr>
          <w:p w14:paraId="2614D10D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27" w:type="dxa"/>
          </w:tcPr>
          <w:p w14:paraId="2614D10E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27" w:type="dxa"/>
          </w:tcPr>
          <w:p w14:paraId="2614D10F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27" w:type="dxa"/>
          </w:tcPr>
          <w:p w14:paraId="2614D110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27" w:type="dxa"/>
          </w:tcPr>
          <w:p w14:paraId="2614D111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27" w:type="dxa"/>
          </w:tcPr>
          <w:p w14:paraId="2614D112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27" w:type="dxa"/>
          </w:tcPr>
          <w:p w14:paraId="2614D113" w14:textId="77777777" w:rsidR="003D2831" w:rsidRDefault="003D2831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D2831">
              <w:rPr>
                <w:sz w:val="20"/>
                <w:szCs w:val="20"/>
              </w:rPr>
              <w:t xml:space="preserve">User input: </w:t>
            </w:r>
          </w:p>
          <w:p w14:paraId="2614D114" w14:textId="77777777" w:rsidR="006A5CCD" w:rsidRDefault="003D2831" w:rsidP="006A5CCD">
            <w:pPr>
              <w:spacing w:after="0" w:line="240" w:lineRule="auto"/>
              <w:jc w:val="center"/>
            </w:pPr>
            <w:r w:rsidRPr="003D2831">
              <w:rPr>
                <w:sz w:val="20"/>
                <w:szCs w:val="20"/>
              </w:rPr>
              <w:t>Pass or Fail</w:t>
            </w:r>
          </w:p>
        </w:tc>
      </w:tr>
      <w:tr w:rsidR="006A5CCD" w14:paraId="2614D11A" w14:textId="77777777" w:rsidTr="00953279">
        <w:trPr>
          <w:trHeight w:val="498"/>
        </w:trPr>
        <w:tc>
          <w:tcPr>
            <w:tcW w:w="468" w:type="dxa"/>
            <w:vAlign w:val="center"/>
          </w:tcPr>
          <w:p w14:paraId="2614D116" w14:textId="77777777" w:rsidR="006A5CCD" w:rsidRDefault="006A5CCD" w:rsidP="006A5CCD">
            <w:pPr>
              <w:spacing w:after="0" w:line="240" w:lineRule="auto"/>
            </w:pPr>
            <w:r w:rsidRPr="006A5CCD">
              <w:rPr>
                <w:sz w:val="20"/>
                <w:szCs w:val="20"/>
              </w:rPr>
              <w:t>09</w:t>
            </w:r>
          </w:p>
        </w:tc>
        <w:tc>
          <w:tcPr>
            <w:tcW w:w="3186" w:type="dxa"/>
            <w:gridSpan w:val="2"/>
            <w:vAlign w:val="center"/>
          </w:tcPr>
          <w:p w14:paraId="2614D117" w14:textId="77777777" w:rsidR="006A5CCD" w:rsidRDefault="006A5CCD" w:rsidP="006A5CCD">
            <w:pPr>
              <w:spacing w:after="0" w:line="240" w:lineRule="auto"/>
            </w:pPr>
            <w:r w:rsidRPr="006A5CCD">
              <w:rPr>
                <w:sz w:val="20"/>
                <w:szCs w:val="20"/>
              </w:rPr>
              <w:t>Verification Status:</w:t>
            </w:r>
          </w:p>
        </w:tc>
        <w:tc>
          <w:tcPr>
            <w:tcW w:w="10962" w:type="dxa"/>
            <w:gridSpan w:val="6"/>
          </w:tcPr>
          <w:p w14:paraId="2614D118" w14:textId="77777777" w:rsidR="006A5CCD" w:rsidRPr="006A5CCD" w:rsidRDefault="006A5CCD" w:rsidP="006A5CCD">
            <w:pPr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Pass – all existing conditions have been verified; or</w:t>
            </w:r>
          </w:p>
          <w:p w14:paraId="2614D119" w14:textId="77777777" w:rsidR="006A5CCD" w:rsidRPr="006A5CCD" w:rsidRDefault="006A5CCD" w:rsidP="006A5CC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Fail – one or more of the existing conditions not present. Enter reason for failure in correction notes field below</w:t>
            </w:r>
          </w:p>
        </w:tc>
      </w:tr>
      <w:tr w:rsidR="00953279" w14:paraId="2614D11E" w14:textId="77777777" w:rsidTr="006614F8">
        <w:tc>
          <w:tcPr>
            <w:tcW w:w="468" w:type="dxa"/>
          </w:tcPr>
          <w:p w14:paraId="2614D11B" w14:textId="77777777" w:rsidR="00953279" w:rsidRPr="006A5CCD" w:rsidRDefault="00953279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10</w:t>
            </w:r>
          </w:p>
        </w:tc>
        <w:tc>
          <w:tcPr>
            <w:tcW w:w="14148" w:type="dxa"/>
            <w:gridSpan w:val="8"/>
          </w:tcPr>
          <w:p w14:paraId="2614D11D" w14:textId="5A614CF0" w:rsidR="00953279" w:rsidRPr="006A5CCD" w:rsidRDefault="00953279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Correction Notes:</w:t>
            </w:r>
          </w:p>
        </w:tc>
      </w:tr>
    </w:tbl>
    <w:p w14:paraId="2614D11F" w14:textId="77777777" w:rsidR="00F21159" w:rsidRDefault="00F21159" w:rsidP="006A5CCD">
      <w:pPr>
        <w:spacing w:after="0" w:line="240" w:lineRule="auto"/>
      </w:pPr>
    </w:p>
    <w:p w14:paraId="2614D120" w14:textId="77777777" w:rsidR="001E2C74" w:rsidRDefault="001E2C74" w:rsidP="006A5CCD">
      <w:pPr>
        <w:spacing w:after="0" w:line="240" w:lineRule="auto"/>
      </w:pPr>
    </w:p>
    <w:p w14:paraId="2614D121" w14:textId="77777777" w:rsidR="001E2C74" w:rsidRDefault="001E2C74" w:rsidP="006A5CCD">
      <w:pPr>
        <w:spacing w:after="0" w:line="240" w:lineRule="auto"/>
      </w:pPr>
    </w:p>
    <w:p w14:paraId="2614D122" w14:textId="77777777" w:rsidR="001E2C74" w:rsidRDefault="001E2C74" w:rsidP="006A5CCD">
      <w:pPr>
        <w:spacing w:after="0" w:line="240" w:lineRule="auto"/>
      </w:pPr>
    </w:p>
    <w:p w14:paraId="2614D123" w14:textId="77777777" w:rsidR="001E2C74" w:rsidRDefault="001E2C74" w:rsidP="006A5CCD">
      <w:pPr>
        <w:spacing w:after="0" w:line="240" w:lineRule="auto"/>
      </w:pPr>
    </w:p>
    <w:p w14:paraId="2614D124" w14:textId="77777777" w:rsidR="001E2C74" w:rsidRDefault="001E2C74" w:rsidP="006A5CCD">
      <w:pPr>
        <w:spacing w:after="0" w:line="240" w:lineRule="auto"/>
      </w:pPr>
    </w:p>
    <w:p w14:paraId="2614D125" w14:textId="77777777" w:rsidR="001E2C74" w:rsidRDefault="001E2C74" w:rsidP="006A5CCD">
      <w:pPr>
        <w:spacing w:after="0" w:line="240" w:lineRule="auto"/>
      </w:pPr>
    </w:p>
    <w:p w14:paraId="2614D126" w14:textId="77777777" w:rsidR="001E2C74" w:rsidRDefault="001E2C74" w:rsidP="006A5CCD">
      <w:pPr>
        <w:spacing w:after="0" w:line="240" w:lineRule="auto"/>
      </w:pPr>
      <w:bookmarkStart w:id="14" w:name="_GoBack"/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1421"/>
        <w:gridCol w:w="1909"/>
        <w:gridCol w:w="1776"/>
        <w:gridCol w:w="1894"/>
        <w:gridCol w:w="1866"/>
        <w:gridCol w:w="1824"/>
        <w:gridCol w:w="1770"/>
        <w:gridCol w:w="1688"/>
      </w:tblGrid>
      <w:tr w:rsidR="006A5CCD" w14:paraId="2614D128" w14:textId="77777777" w:rsidTr="00C4535B">
        <w:tc>
          <w:tcPr>
            <w:tcW w:w="14616" w:type="dxa"/>
            <w:gridSpan w:val="9"/>
            <w:shd w:val="clear" w:color="auto" w:fill="auto"/>
          </w:tcPr>
          <w:p w14:paraId="2614D127" w14:textId="77777777" w:rsidR="006A5CCD" w:rsidRPr="00707E2F" w:rsidRDefault="00F21159" w:rsidP="00AF393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lastRenderedPageBreak/>
              <w:br w:type="page"/>
            </w:r>
            <w:r w:rsidR="006A5CCD" w:rsidRPr="00707E2F">
              <w:rPr>
                <w:b/>
                <w:sz w:val="20"/>
                <w:szCs w:val="20"/>
              </w:rPr>
              <w:t>C. Attic</w:t>
            </w:r>
          </w:p>
        </w:tc>
      </w:tr>
      <w:tr w:rsidR="006A5CCD" w14:paraId="2614D12A" w14:textId="77777777" w:rsidTr="00AF3934">
        <w:tc>
          <w:tcPr>
            <w:tcW w:w="14616" w:type="dxa"/>
            <w:gridSpan w:val="9"/>
          </w:tcPr>
          <w:p w14:paraId="2614D129" w14:textId="77777777" w:rsidR="006A5CCD" w:rsidRDefault="006A5CCD" w:rsidP="00AF39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&lt;&lt;if existing data does not appear in CF1R, then display the “Section Does Not Apply” message&gt;&gt;</w:t>
            </w:r>
          </w:p>
        </w:tc>
      </w:tr>
      <w:tr w:rsidR="006A5CCD" w14:paraId="2614D133" w14:textId="77777777" w:rsidTr="00953279">
        <w:tc>
          <w:tcPr>
            <w:tcW w:w="1889" w:type="dxa"/>
            <w:gridSpan w:val="2"/>
          </w:tcPr>
          <w:p w14:paraId="2614D12B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01</w:t>
            </w:r>
          </w:p>
        </w:tc>
        <w:tc>
          <w:tcPr>
            <w:tcW w:w="1909" w:type="dxa"/>
          </w:tcPr>
          <w:p w14:paraId="2614D12C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02</w:t>
            </w:r>
          </w:p>
        </w:tc>
        <w:tc>
          <w:tcPr>
            <w:tcW w:w="1776" w:type="dxa"/>
          </w:tcPr>
          <w:p w14:paraId="2614D12D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03</w:t>
            </w:r>
          </w:p>
        </w:tc>
        <w:tc>
          <w:tcPr>
            <w:tcW w:w="1894" w:type="dxa"/>
          </w:tcPr>
          <w:p w14:paraId="2614D12E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04</w:t>
            </w:r>
          </w:p>
        </w:tc>
        <w:tc>
          <w:tcPr>
            <w:tcW w:w="1866" w:type="dxa"/>
          </w:tcPr>
          <w:p w14:paraId="2614D12F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05</w:t>
            </w:r>
          </w:p>
        </w:tc>
        <w:tc>
          <w:tcPr>
            <w:tcW w:w="1824" w:type="dxa"/>
          </w:tcPr>
          <w:p w14:paraId="2614D130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06</w:t>
            </w:r>
          </w:p>
        </w:tc>
        <w:tc>
          <w:tcPr>
            <w:tcW w:w="1770" w:type="dxa"/>
          </w:tcPr>
          <w:p w14:paraId="2614D131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07</w:t>
            </w:r>
          </w:p>
        </w:tc>
        <w:tc>
          <w:tcPr>
            <w:tcW w:w="1688" w:type="dxa"/>
          </w:tcPr>
          <w:p w14:paraId="2614D132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08</w:t>
            </w:r>
          </w:p>
        </w:tc>
      </w:tr>
      <w:tr w:rsidR="006A5CCD" w14:paraId="2614D13C" w14:textId="77777777" w:rsidTr="00953279">
        <w:tc>
          <w:tcPr>
            <w:tcW w:w="1889" w:type="dxa"/>
            <w:gridSpan w:val="2"/>
          </w:tcPr>
          <w:p w14:paraId="2614D134" w14:textId="77777777" w:rsidR="006A5CCD" w:rsidRPr="008375CB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Name</w:t>
            </w:r>
          </w:p>
        </w:tc>
        <w:tc>
          <w:tcPr>
            <w:tcW w:w="1909" w:type="dxa"/>
          </w:tcPr>
          <w:p w14:paraId="2614D135" w14:textId="77777777" w:rsidR="006A5CCD" w:rsidRPr="008375CB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Construction</w:t>
            </w:r>
          </w:p>
        </w:tc>
        <w:tc>
          <w:tcPr>
            <w:tcW w:w="1776" w:type="dxa"/>
          </w:tcPr>
          <w:p w14:paraId="2614D136" w14:textId="77777777" w:rsidR="006A5CCD" w:rsidRPr="008375CB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Roof Rise</w:t>
            </w:r>
          </w:p>
        </w:tc>
        <w:tc>
          <w:tcPr>
            <w:tcW w:w="1894" w:type="dxa"/>
          </w:tcPr>
          <w:p w14:paraId="2614D137" w14:textId="77777777" w:rsidR="006A5CCD" w:rsidRPr="008375CB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Roof Reflectance</w:t>
            </w:r>
          </w:p>
        </w:tc>
        <w:tc>
          <w:tcPr>
            <w:tcW w:w="1866" w:type="dxa"/>
          </w:tcPr>
          <w:p w14:paraId="2614D138" w14:textId="77777777" w:rsidR="006A5CCD" w:rsidRPr="008375CB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Roof Emittance</w:t>
            </w:r>
          </w:p>
        </w:tc>
        <w:tc>
          <w:tcPr>
            <w:tcW w:w="1824" w:type="dxa"/>
          </w:tcPr>
          <w:p w14:paraId="2614D139" w14:textId="77777777" w:rsidR="006A5CCD" w:rsidRPr="008375CB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Radiant Barrier</w:t>
            </w:r>
          </w:p>
        </w:tc>
        <w:tc>
          <w:tcPr>
            <w:tcW w:w="1770" w:type="dxa"/>
          </w:tcPr>
          <w:p w14:paraId="2614D13A" w14:textId="77777777" w:rsidR="006A5CCD" w:rsidRPr="008375CB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Cool Roof</w:t>
            </w:r>
          </w:p>
        </w:tc>
        <w:tc>
          <w:tcPr>
            <w:tcW w:w="1688" w:type="dxa"/>
          </w:tcPr>
          <w:p w14:paraId="2614D13B" w14:textId="77777777" w:rsidR="006A5CCD" w:rsidRPr="008375CB" w:rsidRDefault="00AF3934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6A5CCD" w14:paraId="2614D146" w14:textId="77777777" w:rsidTr="00953279">
        <w:tc>
          <w:tcPr>
            <w:tcW w:w="1889" w:type="dxa"/>
            <w:gridSpan w:val="2"/>
            <w:tcBorders>
              <w:bottom w:val="single" w:sz="4" w:space="0" w:color="auto"/>
            </w:tcBorders>
          </w:tcPr>
          <w:p w14:paraId="2614D13D" w14:textId="77777777" w:rsidR="006A5CCD" w:rsidRPr="00362B00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DE35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14:paraId="2614D13E" w14:textId="77777777" w:rsidR="006A5CCD" w:rsidRPr="00362B00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DE35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776" w:type="dxa"/>
            <w:tcBorders>
              <w:bottom w:val="single" w:sz="4" w:space="0" w:color="auto"/>
            </w:tcBorders>
          </w:tcPr>
          <w:p w14:paraId="2614D13F" w14:textId="77777777" w:rsidR="006A5CCD" w:rsidRPr="00362B00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DE35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94" w:type="dxa"/>
            <w:tcBorders>
              <w:bottom w:val="single" w:sz="4" w:space="0" w:color="auto"/>
            </w:tcBorders>
          </w:tcPr>
          <w:p w14:paraId="2614D140" w14:textId="77777777" w:rsidR="006A5CCD" w:rsidRPr="00362B00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DE35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66" w:type="dxa"/>
            <w:tcBorders>
              <w:bottom w:val="single" w:sz="4" w:space="0" w:color="auto"/>
            </w:tcBorders>
          </w:tcPr>
          <w:p w14:paraId="2614D141" w14:textId="77777777" w:rsidR="006A5CCD" w:rsidRPr="00362B00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DE35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24" w:type="dxa"/>
            <w:tcBorders>
              <w:bottom w:val="single" w:sz="4" w:space="0" w:color="auto"/>
            </w:tcBorders>
          </w:tcPr>
          <w:p w14:paraId="2614D142" w14:textId="77777777" w:rsidR="006A5CCD" w:rsidRPr="00362B00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DE35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770" w:type="dxa"/>
            <w:tcBorders>
              <w:bottom w:val="single" w:sz="4" w:space="0" w:color="auto"/>
            </w:tcBorders>
          </w:tcPr>
          <w:p w14:paraId="2614D143" w14:textId="77777777" w:rsidR="006A5CCD" w:rsidRPr="00362B00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DE35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688" w:type="dxa"/>
            <w:tcBorders>
              <w:bottom w:val="single" w:sz="4" w:space="0" w:color="auto"/>
            </w:tcBorders>
          </w:tcPr>
          <w:p w14:paraId="2614D144" w14:textId="77777777" w:rsidR="003D2831" w:rsidRDefault="003D2831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D2831">
              <w:rPr>
                <w:sz w:val="20"/>
                <w:szCs w:val="20"/>
              </w:rPr>
              <w:t xml:space="preserve">User input: </w:t>
            </w:r>
          </w:p>
          <w:p w14:paraId="2614D145" w14:textId="77777777" w:rsidR="006A5CCD" w:rsidRPr="00362B00" w:rsidRDefault="003D2831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3D2831">
              <w:rPr>
                <w:sz w:val="20"/>
                <w:szCs w:val="20"/>
              </w:rPr>
              <w:t>Pass or Fail</w:t>
            </w:r>
          </w:p>
        </w:tc>
      </w:tr>
      <w:tr w:rsidR="006A5CCD" w14:paraId="2614D150" w14:textId="77777777" w:rsidTr="00953279">
        <w:tc>
          <w:tcPr>
            <w:tcW w:w="1889" w:type="dxa"/>
            <w:gridSpan w:val="2"/>
            <w:tcBorders>
              <w:bottom w:val="single" w:sz="4" w:space="0" w:color="auto"/>
            </w:tcBorders>
          </w:tcPr>
          <w:p w14:paraId="2614D147" w14:textId="77777777" w:rsidR="006A5CCD" w:rsidRPr="00362B00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DE35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14:paraId="2614D148" w14:textId="77777777" w:rsidR="006A5CCD" w:rsidRPr="00362B00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DE35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776" w:type="dxa"/>
            <w:tcBorders>
              <w:bottom w:val="single" w:sz="4" w:space="0" w:color="auto"/>
            </w:tcBorders>
          </w:tcPr>
          <w:p w14:paraId="2614D149" w14:textId="77777777" w:rsidR="006A5CCD" w:rsidRPr="00362B00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DE35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94" w:type="dxa"/>
            <w:tcBorders>
              <w:bottom w:val="single" w:sz="4" w:space="0" w:color="auto"/>
            </w:tcBorders>
          </w:tcPr>
          <w:p w14:paraId="2614D14A" w14:textId="77777777" w:rsidR="006A5CCD" w:rsidRPr="00362B00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DE35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66" w:type="dxa"/>
            <w:tcBorders>
              <w:bottom w:val="single" w:sz="4" w:space="0" w:color="auto"/>
            </w:tcBorders>
          </w:tcPr>
          <w:p w14:paraId="2614D14B" w14:textId="77777777" w:rsidR="006A5CCD" w:rsidRPr="00362B00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DE35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24" w:type="dxa"/>
            <w:tcBorders>
              <w:bottom w:val="single" w:sz="4" w:space="0" w:color="auto"/>
            </w:tcBorders>
          </w:tcPr>
          <w:p w14:paraId="2614D14C" w14:textId="77777777" w:rsidR="006A5CCD" w:rsidRPr="00362B00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DE35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770" w:type="dxa"/>
            <w:tcBorders>
              <w:bottom w:val="single" w:sz="4" w:space="0" w:color="auto"/>
            </w:tcBorders>
          </w:tcPr>
          <w:p w14:paraId="2614D14D" w14:textId="77777777" w:rsidR="006A5CCD" w:rsidRPr="00362B00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DE35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688" w:type="dxa"/>
            <w:tcBorders>
              <w:bottom w:val="single" w:sz="4" w:space="0" w:color="auto"/>
            </w:tcBorders>
          </w:tcPr>
          <w:p w14:paraId="2614D14E" w14:textId="77777777" w:rsidR="003D2831" w:rsidRDefault="003D2831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D2831">
              <w:rPr>
                <w:sz w:val="20"/>
                <w:szCs w:val="20"/>
              </w:rPr>
              <w:t xml:space="preserve">User input: </w:t>
            </w:r>
          </w:p>
          <w:p w14:paraId="2614D14F" w14:textId="77777777" w:rsidR="006A5CCD" w:rsidRPr="00362B00" w:rsidRDefault="003D2831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3D2831">
              <w:rPr>
                <w:sz w:val="20"/>
                <w:szCs w:val="20"/>
              </w:rPr>
              <w:t>Pass or Fail</w:t>
            </w:r>
          </w:p>
        </w:tc>
      </w:tr>
      <w:tr w:rsidR="006A5CCD" w14:paraId="2614D155" w14:textId="77777777" w:rsidTr="00953279">
        <w:trPr>
          <w:trHeight w:val="539"/>
        </w:trPr>
        <w:tc>
          <w:tcPr>
            <w:tcW w:w="468" w:type="dxa"/>
            <w:vAlign w:val="center"/>
          </w:tcPr>
          <w:p w14:paraId="2614D151" w14:textId="77777777" w:rsidR="006A5CCD" w:rsidRDefault="006A5CCD" w:rsidP="00AF393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09</w:t>
            </w:r>
          </w:p>
        </w:tc>
        <w:tc>
          <w:tcPr>
            <w:tcW w:w="3330" w:type="dxa"/>
            <w:gridSpan w:val="2"/>
            <w:vAlign w:val="center"/>
          </w:tcPr>
          <w:p w14:paraId="2614D152" w14:textId="77777777" w:rsidR="006A5CCD" w:rsidRDefault="006A5CCD" w:rsidP="00AF393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Verification Status:</w:t>
            </w:r>
          </w:p>
        </w:tc>
        <w:tc>
          <w:tcPr>
            <w:tcW w:w="10818" w:type="dxa"/>
            <w:gridSpan w:val="6"/>
          </w:tcPr>
          <w:p w14:paraId="2614D153" w14:textId="77777777" w:rsidR="006A5CCD" w:rsidRDefault="006A5CCD" w:rsidP="00AF3934">
            <w:pPr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 – all existing conditions have been verified; or</w:t>
            </w:r>
          </w:p>
          <w:p w14:paraId="2614D154" w14:textId="77777777" w:rsidR="006A5CCD" w:rsidRDefault="006A5CCD" w:rsidP="00AF3934">
            <w:pPr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 – one or more of the existing conditions not present. Enter reason for failure in correction notes field below</w:t>
            </w:r>
          </w:p>
        </w:tc>
      </w:tr>
      <w:tr w:rsidR="00953279" w14:paraId="2614D159" w14:textId="77777777" w:rsidTr="006614F8">
        <w:tc>
          <w:tcPr>
            <w:tcW w:w="468" w:type="dxa"/>
          </w:tcPr>
          <w:p w14:paraId="2614D156" w14:textId="77777777" w:rsidR="00953279" w:rsidRDefault="00953279" w:rsidP="00AF3934">
            <w:pPr>
              <w:spacing w:after="0" w:line="240" w:lineRule="auto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10</w:t>
            </w:r>
          </w:p>
        </w:tc>
        <w:tc>
          <w:tcPr>
            <w:tcW w:w="14148" w:type="dxa"/>
            <w:gridSpan w:val="8"/>
          </w:tcPr>
          <w:p w14:paraId="2614D158" w14:textId="4B79108C" w:rsidR="00953279" w:rsidRPr="00362B00" w:rsidRDefault="00953279" w:rsidP="00AF39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Correction Notes:</w:t>
            </w:r>
          </w:p>
        </w:tc>
      </w:tr>
    </w:tbl>
    <w:p w14:paraId="2614D15A" w14:textId="77777777" w:rsidR="006A5CCD" w:rsidRDefault="006A5CCD" w:rsidP="006A5CCD">
      <w:pPr>
        <w:spacing w:after="0" w:line="240" w:lineRule="aut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1530"/>
        <w:gridCol w:w="1800"/>
        <w:gridCol w:w="1800"/>
        <w:gridCol w:w="1800"/>
        <w:gridCol w:w="1890"/>
        <w:gridCol w:w="1620"/>
        <w:gridCol w:w="1890"/>
        <w:gridCol w:w="1818"/>
      </w:tblGrid>
      <w:tr w:rsidR="006A5CCD" w14:paraId="2614D15C" w14:textId="77777777" w:rsidTr="00C4535B">
        <w:tc>
          <w:tcPr>
            <w:tcW w:w="14616" w:type="dxa"/>
            <w:gridSpan w:val="9"/>
            <w:shd w:val="clear" w:color="auto" w:fill="auto"/>
          </w:tcPr>
          <w:p w14:paraId="2614D15B" w14:textId="77777777" w:rsidR="006A5CCD" w:rsidRPr="00707E2F" w:rsidRDefault="006A5CCD" w:rsidP="006A5CC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07E2F">
              <w:rPr>
                <w:b/>
                <w:sz w:val="20"/>
                <w:szCs w:val="20"/>
              </w:rPr>
              <w:t>D. Windows</w:t>
            </w:r>
          </w:p>
        </w:tc>
      </w:tr>
      <w:tr w:rsidR="006A5CCD" w14:paraId="2614D15E" w14:textId="77777777" w:rsidTr="006A5CCD">
        <w:tc>
          <w:tcPr>
            <w:tcW w:w="14616" w:type="dxa"/>
            <w:gridSpan w:val="9"/>
          </w:tcPr>
          <w:p w14:paraId="2614D15D" w14:textId="77777777" w:rsidR="006A5CCD" w:rsidRDefault="006A5CCD" w:rsidP="006A5CCD">
            <w:pPr>
              <w:spacing w:after="0" w:line="240" w:lineRule="auto"/>
            </w:pPr>
            <w:r w:rsidRPr="006A5CCD">
              <w:rPr>
                <w:sz w:val="20"/>
                <w:szCs w:val="20"/>
              </w:rPr>
              <w:t>&lt;&lt;if existing data does not appear in CF1R, then display the “Section Does Not Apply” message&gt;&gt;</w:t>
            </w:r>
          </w:p>
        </w:tc>
      </w:tr>
      <w:tr w:rsidR="00E2158A" w14:paraId="2614D167" w14:textId="77777777" w:rsidTr="003F6629">
        <w:tc>
          <w:tcPr>
            <w:tcW w:w="1998" w:type="dxa"/>
            <w:gridSpan w:val="2"/>
          </w:tcPr>
          <w:p w14:paraId="2614D15F" w14:textId="77777777" w:rsidR="00E2158A" w:rsidRPr="006A5CCD" w:rsidRDefault="00E2158A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01</w:t>
            </w:r>
          </w:p>
        </w:tc>
        <w:tc>
          <w:tcPr>
            <w:tcW w:w="1800" w:type="dxa"/>
          </w:tcPr>
          <w:p w14:paraId="2614D160" w14:textId="77777777" w:rsidR="00E2158A" w:rsidRPr="006A5CCD" w:rsidRDefault="00E2158A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02</w:t>
            </w:r>
          </w:p>
        </w:tc>
        <w:tc>
          <w:tcPr>
            <w:tcW w:w="1800" w:type="dxa"/>
          </w:tcPr>
          <w:p w14:paraId="2614D161" w14:textId="77777777" w:rsidR="00E2158A" w:rsidRPr="006A5CCD" w:rsidRDefault="003F6629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1800" w:type="dxa"/>
          </w:tcPr>
          <w:p w14:paraId="2614D162" w14:textId="77777777" w:rsidR="00E2158A" w:rsidRPr="006A5CCD" w:rsidRDefault="003F6629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1890" w:type="dxa"/>
          </w:tcPr>
          <w:p w14:paraId="2614D163" w14:textId="77777777" w:rsidR="00E2158A" w:rsidRPr="006A5CCD" w:rsidRDefault="003F6629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1620" w:type="dxa"/>
          </w:tcPr>
          <w:p w14:paraId="2614D164" w14:textId="77777777" w:rsidR="00E2158A" w:rsidRPr="006A5CCD" w:rsidRDefault="003F6629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890" w:type="dxa"/>
          </w:tcPr>
          <w:p w14:paraId="2614D165" w14:textId="77777777" w:rsidR="00E2158A" w:rsidRPr="006A5CCD" w:rsidRDefault="003F6629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818" w:type="dxa"/>
          </w:tcPr>
          <w:p w14:paraId="2614D166" w14:textId="77777777" w:rsidR="00E2158A" w:rsidRPr="006A5CCD" w:rsidRDefault="003F6629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</w:tr>
      <w:tr w:rsidR="00E2158A" w14:paraId="2614D170" w14:textId="77777777" w:rsidTr="003F6629">
        <w:tc>
          <w:tcPr>
            <w:tcW w:w="1998" w:type="dxa"/>
            <w:gridSpan w:val="2"/>
          </w:tcPr>
          <w:p w14:paraId="2614D168" w14:textId="77777777" w:rsidR="00E2158A" w:rsidRPr="006A5CCD" w:rsidRDefault="00E2158A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Name</w:t>
            </w:r>
          </w:p>
        </w:tc>
        <w:tc>
          <w:tcPr>
            <w:tcW w:w="1800" w:type="dxa"/>
          </w:tcPr>
          <w:p w14:paraId="2614D169" w14:textId="77777777" w:rsidR="00E2158A" w:rsidRPr="006A5CCD" w:rsidRDefault="00E2158A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Azimuth</w:t>
            </w:r>
          </w:p>
        </w:tc>
        <w:tc>
          <w:tcPr>
            <w:tcW w:w="1800" w:type="dxa"/>
          </w:tcPr>
          <w:p w14:paraId="2614D16A" w14:textId="77777777" w:rsidR="00E2158A" w:rsidRPr="006A5CCD" w:rsidRDefault="00E2158A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Multiplier</w:t>
            </w:r>
          </w:p>
        </w:tc>
        <w:tc>
          <w:tcPr>
            <w:tcW w:w="1800" w:type="dxa"/>
          </w:tcPr>
          <w:p w14:paraId="2614D16B" w14:textId="77777777" w:rsidR="00E2158A" w:rsidRPr="006A5CCD" w:rsidRDefault="00E2158A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Area (ft</w:t>
            </w:r>
            <w:r w:rsidRPr="006A5CCD">
              <w:rPr>
                <w:sz w:val="20"/>
                <w:szCs w:val="20"/>
                <w:vertAlign w:val="superscript"/>
              </w:rPr>
              <w:t>2</w:t>
            </w:r>
            <w:r w:rsidRPr="006A5CCD">
              <w:rPr>
                <w:sz w:val="20"/>
                <w:szCs w:val="20"/>
              </w:rPr>
              <w:t>)</w:t>
            </w:r>
          </w:p>
        </w:tc>
        <w:tc>
          <w:tcPr>
            <w:tcW w:w="1890" w:type="dxa"/>
          </w:tcPr>
          <w:p w14:paraId="2614D16C" w14:textId="77777777" w:rsidR="00E2158A" w:rsidRPr="006A5CCD" w:rsidRDefault="00E2158A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U-factor</w:t>
            </w:r>
          </w:p>
        </w:tc>
        <w:tc>
          <w:tcPr>
            <w:tcW w:w="1620" w:type="dxa"/>
          </w:tcPr>
          <w:p w14:paraId="2614D16D" w14:textId="77777777" w:rsidR="00E2158A" w:rsidRPr="006A5CCD" w:rsidRDefault="00E2158A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SHGC</w:t>
            </w:r>
          </w:p>
        </w:tc>
        <w:tc>
          <w:tcPr>
            <w:tcW w:w="1890" w:type="dxa"/>
          </w:tcPr>
          <w:p w14:paraId="2614D16E" w14:textId="77777777" w:rsidR="00E2158A" w:rsidRPr="006A5CCD" w:rsidRDefault="00E2158A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Exterior Shading</w:t>
            </w:r>
          </w:p>
        </w:tc>
        <w:tc>
          <w:tcPr>
            <w:tcW w:w="1818" w:type="dxa"/>
          </w:tcPr>
          <w:p w14:paraId="2614D16F" w14:textId="77777777" w:rsidR="00E2158A" w:rsidRPr="006A5CCD" w:rsidRDefault="00E2158A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3F6629" w14:paraId="2614D17A" w14:textId="77777777" w:rsidTr="003F6629">
        <w:tc>
          <w:tcPr>
            <w:tcW w:w="1998" w:type="dxa"/>
            <w:gridSpan w:val="2"/>
          </w:tcPr>
          <w:p w14:paraId="2614D171" w14:textId="77777777" w:rsidR="003F6629" w:rsidRDefault="003F6629" w:rsidP="003F6629">
            <w:pPr>
              <w:spacing w:after="0"/>
              <w:jc w:val="center"/>
            </w:pPr>
            <w:r w:rsidRPr="00B652B7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00" w:type="dxa"/>
          </w:tcPr>
          <w:p w14:paraId="2614D172" w14:textId="77777777" w:rsidR="003F6629" w:rsidRDefault="003F6629" w:rsidP="003F6629">
            <w:pPr>
              <w:spacing w:after="0"/>
              <w:jc w:val="center"/>
            </w:pPr>
            <w:r w:rsidRPr="00B652B7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00" w:type="dxa"/>
          </w:tcPr>
          <w:p w14:paraId="2614D173" w14:textId="77777777" w:rsidR="003F6629" w:rsidRDefault="003F6629" w:rsidP="003F6629">
            <w:pPr>
              <w:spacing w:after="0"/>
              <w:jc w:val="center"/>
            </w:pPr>
            <w:r w:rsidRPr="00B652B7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00" w:type="dxa"/>
          </w:tcPr>
          <w:p w14:paraId="2614D174" w14:textId="77777777" w:rsidR="003F6629" w:rsidRDefault="003F6629" w:rsidP="003F6629">
            <w:pPr>
              <w:spacing w:after="0"/>
              <w:jc w:val="center"/>
            </w:pPr>
            <w:r w:rsidRPr="00B652B7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90" w:type="dxa"/>
          </w:tcPr>
          <w:p w14:paraId="2614D175" w14:textId="77777777" w:rsidR="003F6629" w:rsidRDefault="003F6629" w:rsidP="003F6629">
            <w:pPr>
              <w:spacing w:after="0"/>
              <w:jc w:val="center"/>
            </w:pPr>
            <w:r w:rsidRPr="00B652B7">
              <w:rPr>
                <w:sz w:val="20"/>
                <w:szCs w:val="20"/>
              </w:rPr>
              <w:t>&lt;pull from CF1R&gt;</w:t>
            </w:r>
          </w:p>
        </w:tc>
        <w:tc>
          <w:tcPr>
            <w:tcW w:w="1620" w:type="dxa"/>
          </w:tcPr>
          <w:p w14:paraId="2614D176" w14:textId="77777777" w:rsidR="003F6629" w:rsidRDefault="003F6629" w:rsidP="003F6629">
            <w:pPr>
              <w:spacing w:after="0"/>
              <w:jc w:val="center"/>
            </w:pPr>
            <w:r w:rsidRPr="00B652B7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90" w:type="dxa"/>
          </w:tcPr>
          <w:p w14:paraId="2614D177" w14:textId="77777777" w:rsidR="003F6629" w:rsidRDefault="003F6629" w:rsidP="003F6629">
            <w:pPr>
              <w:spacing w:after="0"/>
              <w:jc w:val="center"/>
            </w:pPr>
            <w:r w:rsidRPr="00B652B7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18" w:type="dxa"/>
          </w:tcPr>
          <w:p w14:paraId="2614D178" w14:textId="77777777" w:rsidR="003D2831" w:rsidRDefault="003D2831" w:rsidP="003F6629">
            <w:pPr>
              <w:spacing w:after="0"/>
              <w:jc w:val="center"/>
              <w:rPr>
                <w:sz w:val="20"/>
                <w:szCs w:val="20"/>
              </w:rPr>
            </w:pPr>
            <w:r w:rsidRPr="003D2831">
              <w:rPr>
                <w:sz w:val="20"/>
                <w:szCs w:val="20"/>
              </w:rPr>
              <w:t xml:space="preserve">User input: </w:t>
            </w:r>
          </w:p>
          <w:p w14:paraId="2614D179" w14:textId="77777777" w:rsidR="003F6629" w:rsidRDefault="003D2831" w:rsidP="003F6629">
            <w:pPr>
              <w:spacing w:after="0"/>
              <w:jc w:val="center"/>
            </w:pPr>
            <w:r w:rsidRPr="003D2831">
              <w:rPr>
                <w:sz w:val="20"/>
                <w:szCs w:val="20"/>
              </w:rPr>
              <w:t>Pass or Fail</w:t>
            </w:r>
          </w:p>
        </w:tc>
      </w:tr>
      <w:tr w:rsidR="003F6629" w14:paraId="2614D184" w14:textId="77777777" w:rsidTr="003F6629">
        <w:tc>
          <w:tcPr>
            <w:tcW w:w="1998" w:type="dxa"/>
            <w:gridSpan w:val="2"/>
          </w:tcPr>
          <w:p w14:paraId="2614D17B" w14:textId="77777777" w:rsidR="003F6629" w:rsidRDefault="003F6629" w:rsidP="003F6629">
            <w:pPr>
              <w:spacing w:after="0"/>
              <w:jc w:val="center"/>
            </w:pPr>
            <w:r w:rsidRPr="00B652B7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00" w:type="dxa"/>
          </w:tcPr>
          <w:p w14:paraId="2614D17C" w14:textId="77777777" w:rsidR="003F6629" w:rsidRDefault="003F6629" w:rsidP="003F6629">
            <w:pPr>
              <w:spacing w:after="0"/>
              <w:jc w:val="center"/>
            </w:pPr>
            <w:r w:rsidRPr="00B652B7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00" w:type="dxa"/>
          </w:tcPr>
          <w:p w14:paraId="2614D17D" w14:textId="77777777" w:rsidR="003F6629" w:rsidRDefault="003F6629" w:rsidP="003F6629">
            <w:pPr>
              <w:spacing w:after="0"/>
              <w:jc w:val="center"/>
            </w:pPr>
            <w:r w:rsidRPr="00B652B7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00" w:type="dxa"/>
          </w:tcPr>
          <w:p w14:paraId="2614D17E" w14:textId="77777777" w:rsidR="003F6629" w:rsidRDefault="003F6629" w:rsidP="003F6629">
            <w:pPr>
              <w:spacing w:after="0"/>
              <w:jc w:val="center"/>
            </w:pPr>
            <w:r w:rsidRPr="00B652B7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90" w:type="dxa"/>
          </w:tcPr>
          <w:p w14:paraId="2614D17F" w14:textId="77777777" w:rsidR="003F6629" w:rsidRDefault="003F6629" w:rsidP="003F6629">
            <w:pPr>
              <w:spacing w:after="0"/>
              <w:jc w:val="center"/>
            </w:pPr>
            <w:r w:rsidRPr="00B652B7">
              <w:rPr>
                <w:sz w:val="20"/>
                <w:szCs w:val="20"/>
              </w:rPr>
              <w:t>&lt;pull from CF1R&gt;</w:t>
            </w:r>
          </w:p>
        </w:tc>
        <w:tc>
          <w:tcPr>
            <w:tcW w:w="1620" w:type="dxa"/>
          </w:tcPr>
          <w:p w14:paraId="2614D180" w14:textId="77777777" w:rsidR="003F6629" w:rsidRDefault="003F6629" w:rsidP="003F6629">
            <w:pPr>
              <w:spacing w:after="0"/>
              <w:jc w:val="center"/>
            </w:pPr>
            <w:r w:rsidRPr="00B652B7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90" w:type="dxa"/>
          </w:tcPr>
          <w:p w14:paraId="2614D181" w14:textId="77777777" w:rsidR="003F6629" w:rsidRDefault="003F6629" w:rsidP="003F6629">
            <w:pPr>
              <w:spacing w:after="0"/>
              <w:jc w:val="center"/>
            </w:pPr>
            <w:r w:rsidRPr="00B652B7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18" w:type="dxa"/>
          </w:tcPr>
          <w:p w14:paraId="2614D182" w14:textId="77777777" w:rsidR="003D2831" w:rsidRDefault="003D2831" w:rsidP="003F6629">
            <w:pPr>
              <w:spacing w:after="0"/>
              <w:jc w:val="center"/>
              <w:rPr>
                <w:sz w:val="20"/>
                <w:szCs w:val="20"/>
              </w:rPr>
            </w:pPr>
            <w:r w:rsidRPr="003D2831">
              <w:rPr>
                <w:sz w:val="20"/>
                <w:szCs w:val="20"/>
              </w:rPr>
              <w:t xml:space="preserve">User input: </w:t>
            </w:r>
          </w:p>
          <w:p w14:paraId="2614D183" w14:textId="77777777" w:rsidR="003F6629" w:rsidRDefault="003D2831" w:rsidP="003F6629">
            <w:pPr>
              <w:spacing w:after="0"/>
              <w:jc w:val="center"/>
            </w:pPr>
            <w:r w:rsidRPr="003D2831">
              <w:rPr>
                <w:sz w:val="20"/>
                <w:szCs w:val="20"/>
              </w:rPr>
              <w:t>Pass or Fail</w:t>
            </w:r>
          </w:p>
        </w:tc>
      </w:tr>
      <w:tr w:rsidR="006A5CCD" w14:paraId="2614D189" w14:textId="77777777" w:rsidTr="00953279">
        <w:trPr>
          <w:trHeight w:val="498"/>
        </w:trPr>
        <w:tc>
          <w:tcPr>
            <w:tcW w:w="468" w:type="dxa"/>
            <w:vAlign w:val="center"/>
          </w:tcPr>
          <w:p w14:paraId="2614D185" w14:textId="77777777" w:rsidR="006A5CCD" w:rsidRDefault="003F6629" w:rsidP="006A5CCD">
            <w:pPr>
              <w:spacing w:after="0" w:line="240" w:lineRule="auto"/>
            </w:pPr>
            <w:r>
              <w:rPr>
                <w:sz w:val="20"/>
                <w:szCs w:val="20"/>
              </w:rPr>
              <w:t>09</w:t>
            </w:r>
          </w:p>
        </w:tc>
        <w:tc>
          <w:tcPr>
            <w:tcW w:w="3330" w:type="dxa"/>
            <w:gridSpan w:val="2"/>
            <w:vAlign w:val="center"/>
          </w:tcPr>
          <w:p w14:paraId="2614D186" w14:textId="77777777" w:rsidR="006A5CCD" w:rsidRDefault="006A5CCD" w:rsidP="006A5CCD">
            <w:pPr>
              <w:spacing w:after="0" w:line="240" w:lineRule="auto"/>
            </w:pPr>
            <w:r w:rsidRPr="006A5CCD">
              <w:rPr>
                <w:sz w:val="20"/>
                <w:szCs w:val="20"/>
              </w:rPr>
              <w:t>Verification Status:</w:t>
            </w:r>
          </w:p>
        </w:tc>
        <w:tc>
          <w:tcPr>
            <w:tcW w:w="10818" w:type="dxa"/>
            <w:gridSpan w:val="6"/>
          </w:tcPr>
          <w:p w14:paraId="2614D187" w14:textId="77777777" w:rsidR="006A5CCD" w:rsidRPr="006A5CCD" w:rsidRDefault="006A5CCD" w:rsidP="006A5CCD">
            <w:pPr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Pass – all existing conditions have been verified; or</w:t>
            </w:r>
          </w:p>
          <w:p w14:paraId="2614D188" w14:textId="77777777" w:rsidR="006A5CCD" w:rsidRPr="006A5CCD" w:rsidRDefault="006A5CCD" w:rsidP="006A5CC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Fail – one or more of the existing conditions not present. Enter reason for failure in correction notes field below</w:t>
            </w:r>
          </w:p>
        </w:tc>
      </w:tr>
      <w:tr w:rsidR="00953279" w14:paraId="2614D18D" w14:textId="77777777" w:rsidTr="006614F8">
        <w:tc>
          <w:tcPr>
            <w:tcW w:w="468" w:type="dxa"/>
          </w:tcPr>
          <w:p w14:paraId="2614D18A" w14:textId="77777777" w:rsidR="00953279" w:rsidRPr="006A5CCD" w:rsidRDefault="00953279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14148" w:type="dxa"/>
            <w:gridSpan w:val="8"/>
          </w:tcPr>
          <w:p w14:paraId="2614D18C" w14:textId="02F3E0DE" w:rsidR="00953279" w:rsidRPr="006A5CCD" w:rsidRDefault="00953279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Correction Notes:</w:t>
            </w:r>
          </w:p>
        </w:tc>
      </w:tr>
    </w:tbl>
    <w:p w14:paraId="2614D18E" w14:textId="77777777" w:rsidR="006A5CCD" w:rsidRDefault="006A5CCD" w:rsidP="006A5CCD"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2567"/>
        <w:gridCol w:w="763"/>
        <w:gridCol w:w="2203"/>
        <w:gridCol w:w="2895"/>
        <w:gridCol w:w="2921"/>
        <w:gridCol w:w="2799"/>
      </w:tblGrid>
      <w:tr w:rsidR="006A5CCD" w14:paraId="2614D190" w14:textId="77777777" w:rsidTr="00C4535B">
        <w:tc>
          <w:tcPr>
            <w:tcW w:w="146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4D18F" w14:textId="77777777" w:rsidR="006A5CCD" w:rsidRPr="00707E2F" w:rsidRDefault="006A5CCD" w:rsidP="00AF393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07E2F">
              <w:rPr>
                <w:b/>
                <w:sz w:val="20"/>
                <w:szCs w:val="20"/>
              </w:rPr>
              <w:t>E. Doors</w:t>
            </w:r>
          </w:p>
        </w:tc>
      </w:tr>
      <w:tr w:rsidR="006A5CCD" w14:paraId="2614D192" w14:textId="77777777" w:rsidTr="00AF3934">
        <w:tc>
          <w:tcPr>
            <w:tcW w:w="14616" w:type="dxa"/>
            <w:gridSpan w:val="7"/>
          </w:tcPr>
          <w:p w14:paraId="2614D191" w14:textId="77777777" w:rsidR="006A5CCD" w:rsidRDefault="006A5CCD" w:rsidP="00AF3934">
            <w:pPr>
              <w:spacing w:after="0" w:line="240" w:lineRule="auto"/>
              <w:rPr>
                <w:sz w:val="20"/>
                <w:szCs w:val="20"/>
              </w:rPr>
            </w:pPr>
            <w:r w:rsidRPr="008375CB">
              <w:t>&lt;&lt;if existing data does not appear in CF1R, then display the “Section Does Not Apply” message&gt;&gt;</w:t>
            </w:r>
          </w:p>
        </w:tc>
      </w:tr>
      <w:tr w:rsidR="006A5CCD" w14:paraId="2614D198" w14:textId="77777777" w:rsidTr="00AF3934">
        <w:tc>
          <w:tcPr>
            <w:tcW w:w="3035" w:type="dxa"/>
            <w:gridSpan w:val="2"/>
          </w:tcPr>
          <w:p w14:paraId="2614D193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01</w:t>
            </w:r>
          </w:p>
        </w:tc>
        <w:tc>
          <w:tcPr>
            <w:tcW w:w="2966" w:type="dxa"/>
            <w:gridSpan w:val="2"/>
          </w:tcPr>
          <w:p w14:paraId="2614D194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02</w:t>
            </w:r>
          </w:p>
        </w:tc>
        <w:tc>
          <w:tcPr>
            <w:tcW w:w="2895" w:type="dxa"/>
          </w:tcPr>
          <w:p w14:paraId="2614D195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03</w:t>
            </w:r>
          </w:p>
        </w:tc>
        <w:tc>
          <w:tcPr>
            <w:tcW w:w="2921" w:type="dxa"/>
          </w:tcPr>
          <w:p w14:paraId="2614D196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04</w:t>
            </w:r>
          </w:p>
        </w:tc>
        <w:tc>
          <w:tcPr>
            <w:tcW w:w="2799" w:type="dxa"/>
          </w:tcPr>
          <w:p w14:paraId="2614D197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05</w:t>
            </w:r>
          </w:p>
        </w:tc>
      </w:tr>
      <w:tr w:rsidR="006A5CCD" w14:paraId="2614D19E" w14:textId="77777777" w:rsidTr="00AF3934">
        <w:tc>
          <w:tcPr>
            <w:tcW w:w="3035" w:type="dxa"/>
            <w:gridSpan w:val="2"/>
          </w:tcPr>
          <w:p w14:paraId="2614D199" w14:textId="77777777" w:rsidR="006A5CCD" w:rsidRPr="00A6141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61410">
              <w:rPr>
                <w:sz w:val="20"/>
                <w:szCs w:val="20"/>
              </w:rPr>
              <w:t>Name</w:t>
            </w:r>
          </w:p>
        </w:tc>
        <w:tc>
          <w:tcPr>
            <w:tcW w:w="2966" w:type="dxa"/>
            <w:gridSpan w:val="2"/>
          </w:tcPr>
          <w:p w14:paraId="2614D19A" w14:textId="77777777" w:rsidR="006A5CCD" w:rsidRPr="00A61410" w:rsidRDefault="00043D2F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Azimuth</w:t>
            </w:r>
          </w:p>
        </w:tc>
        <w:tc>
          <w:tcPr>
            <w:tcW w:w="2895" w:type="dxa"/>
          </w:tcPr>
          <w:p w14:paraId="2614D19B" w14:textId="77777777" w:rsidR="006A5CCD" w:rsidRPr="00A6141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61410">
              <w:rPr>
                <w:sz w:val="20"/>
                <w:szCs w:val="20"/>
              </w:rPr>
              <w:t>Area (ft</w:t>
            </w:r>
            <w:r w:rsidRPr="00A61410">
              <w:rPr>
                <w:sz w:val="20"/>
                <w:szCs w:val="20"/>
                <w:vertAlign w:val="superscript"/>
              </w:rPr>
              <w:t>2</w:t>
            </w:r>
            <w:r w:rsidRPr="00A61410">
              <w:rPr>
                <w:sz w:val="20"/>
                <w:szCs w:val="20"/>
              </w:rPr>
              <w:t>)</w:t>
            </w:r>
          </w:p>
        </w:tc>
        <w:tc>
          <w:tcPr>
            <w:tcW w:w="2921" w:type="dxa"/>
          </w:tcPr>
          <w:p w14:paraId="2614D19C" w14:textId="77777777" w:rsidR="006A5CCD" w:rsidRPr="00A6141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61410">
              <w:rPr>
                <w:sz w:val="20"/>
                <w:szCs w:val="20"/>
              </w:rPr>
              <w:t>U-factor</w:t>
            </w:r>
          </w:p>
        </w:tc>
        <w:tc>
          <w:tcPr>
            <w:tcW w:w="2799" w:type="dxa"/>
          </w:tcPr>
          <w:p w14:paraId="2614D19D" w14:textId="77777777" w:rsidR="006A5CCD" w:rsidRPr="00A61410" w:rsidRDefault="00AF3934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6A5CCD" w14:paraId="2614D1A4" w14:textId="77777777" w:rsidTr="00AF3934">
        <w:tc>
          <w:tcPr>
            <w:tcW w:w="3035" w:type="dxa"/>
            <w:gridSpan w:val="2"/>
          </w:tcPr>
          <w:p w14:paraId="2614D19F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  <w:u w:val="single"/>
              </w:rPr>
            </w:pPr>
            <w:r w:rsidRPr="00F430DB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66" w:type="dxa"/>
            <w:gridSpan w:val="2"/>
          </w:tcPr>
          <w:p w14:paraId="2614D1A0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  <w:u w:val="single"/>
              </w:rPr>
            </w:pPr>
            <w:r w:rsidRPr="00F430DB">
              <w:rPr>
                <w:sz w:val="20"/>
                <w:szCs w:val="20"/>
              </w:rPr>
              <w:t>&lt;pull from CF1R&gt;</w:t>
            </w:r>
          </w:p>
        </w:tc>
        <w:tc>
          <w:tcPr>
            <w:tcW w:w="2895" w:type="dxa"/>
          </w:tcPr>
          <w:p w14:paraId="2614D1A1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  <w:u w:val="single"/>
              </w:rPr>
            </w:pPr>
            <w:r w:rsidRPr="00F430DB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21" w:type="dxa"/>
          </w:tcPr>
          <w:p w14:paraId="2614D1A2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  <w:u w:val="single"/>
              </w:rPr>
            </w:pPr>
            <w:r w:rsidRPr="00F430DB">
              <w:rPr>
                <w:sz w:val="20"/>
                <w:szCs w:val="20"/>
              </w:rPr>
              <w:t>&lt;pull from CF1R&gt;</w:t>
            </w:r>
          </w:p>
        </w:tc>
        <w:tc>
          <w:tcPr>
            <w:tcW w:w="2799" w:type="dxa"/>
          </w:tcPr>
          <w:p w14:paraId="2614D1A3" w14:textId="77777777" w:rsidR="006A5CCD" w:rsidRDefault="003D2831" w:rsidP="00AF3934">
            <w:pPr>
              <w:spacing w:after="0" w:line="240" w:lineRule="auto"/>
              <w:jc w:val="center"/>
              <w:rPr>
                <w:sz w:val="20"/>
                <w:szCs w:val="20"/>
                <w:u w:val="single"/>
              </w:rPr>
            </w:pPr>
            <w:r w:rsidRPr="003D2831">
              <w:rPr>
                <w:sz w:val="20"/>
                <w:szCs w:val="20"/>
              </w:rPr>
              <w:t>User input: Pass or Fail</w:t>
            </w:r>
          </w:p>
        </w:tc>
      </w:tr>
      <w:tr w:rsidR="006A5CCD" w14:paraId="2614D1AA" w14:textId="77777777" w:rsidTr="00AF3934">
        <w:tc>
          <w:tcPr>
            <w:tcW w:w="3035" w:type="dxa"/>
            <w:gridSpan w:val="2"/>
            <w:tcBorders>
              <w:bottom w:val="single" w:sz="4" w:space="0" w:color="auto"/>
            </w:tcBorders>
          </w:tcPr>
          <w:p w14:paraId="2614D1A5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  <w:u w:val="single"/>
              </w:rPr>
            </w:pPr>
            <w:r w:rsidRPr="00F430DB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66" w:type="dxa"/>
            <w:gridSpan w:val="2"/>
            <w:tcBorders>
              <w:bottom w:val="single" w:sz="4" w:space="0" w:color="auto"/>
            </w:tcBorders>
          </w:tcPr>
          <w:p w14:paraId="2614D1A6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  <w:u w:val="single"/>
              </w:rPr>
            </w:pPr>
            <w:r w:rsidRPr="00F430DB">
              <w:rPr>
                <w:sz w:val="20"/>
                <w:szCs w:val="20"/>
              </w:rPr>
              <w:t>&lt;pull from CF1R&gt;</w:t>
            </w:r>
          </w:p>
        </w:tc>
        <w:tc>
          <w:tcPr>
            <w:tcW w:w="2895" w:type="dxa"/>
            <w:tcBorders>
              <w:bottom w:val="single" w:sz="4" w:space="0" w:color="auto"/>
            </w:tcBorders>
          </w:tcPr>
          <w:p w14:paraId="2614D1A7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  <w:u w:val="single"/>
              </w:rPr>
            </w:pPr>
            <w:r w:rsidRPr="00F430DB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21" w:type="dxa"/>
            <w:tcBorders>
              <w:bottom w:val="single" w:sz="4" w:space="0" w:color="auto"/>
            </w:tcBorders>
          </w:tcPr>
          <w:p w14:paraId="2614D1A8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  <w:u w:val="single"/>
              </w:rPr>
            </w:pPr>
            <w:r w:rsidRPr="00F430DB">
              <w:rPr>
                <w:sz w:val="20"/>
                <w:szCs w:val="20"/>
              </w:rPr>
              <w:t>&lt;pull from CF1R&gt;</w:t>
            </w:r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14:paraId="2614D1A9" w14:textId="77777777" w:rsidR="006A5CCD" w:rsidRDefault="003D2831" w:rsidP="00AF3934">
            <w:pPr>
              <w:spacing w:after="0" w:line="240" w:lineRule="auto"/>
              <w:jc w:val="center"/>
              <w:rPr>
                <w:sz w:val="20"/>
                <w:szCs w:val="20"/>
                <w:u w:val="single"/>
              </w:rPr>
            </w:pPr>
            <w:r w:rsidRPr="003D2831">
              <w:rPr>
                <w:sz w:val="20"/>
                <w:szCs w:val="20"/>
              </w:rPr>
              <w:t>User input: Pass or Fail</w:t>
            </w:r>
          </w:p>
        </w:tc>
      </w:tr>
      <w:tr w:rsidR="006A5CCD" w14:paraId="2614D1AF" w14:textId="77777777" w:rsidTr="00953279">
        <w:trPr>
          <w:trHeight w:val="498"/>
        </w:trPr>
        <w:tc>
          <w:tcPr>
            <w:tcW w:w="468" w:type="dxa"/>
            <w:vAlign w:val="center"/>
          </w:tcPr>
          <w:p w14:paraId="2614D1AB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  <w:u w:val="single"/>
              </w:rPr>
            </w:pPr>
            <w:r w:rsidRPr="00F5745F">
              <w:rPr>
                <w:sz w:val="20"/>
                <w:szCs w:val="20"/>
              </w:rPr>
              <w:t>06</w:t>
            </w:r>
          </w:p>
        </w:tc>
        <w:tc>
          <w:tcPr>
            <w:tcW w:w="3330" w:type="dxa"/>
            <w:gridSpan w:val="2"/>
            <w:vAlign w:val="center"/>
          </w:tcPr>
          <w:p w14:paraId="2614D1AC" w14:textId="77777777" w:rsidR="006A5CCD" w:rsidRDefault="006A5CCD" w:rsidP="00AF3934">
            <w:pPr>
              <w:spacing w:after="0" w:line="240" w:lineRule="auto"/>
              <w:rPr>
                <w:sz w:val="20"/>
                <w:szCs w:val="20"/>
              </w:rPr>
            </w:pPr>
            <w:r w:rsidRPr="00A61410">
              <w:rPr>
                <w:sz w:val="20"/>
                <w:szCs w:val="20"/>
              </w:rPr>
              <w:t>Verification Status:</w:t>
            </w:r>
          </w:p>
        </w:tc>
        <w:tc>
          <w:tcPr>
            <w:tcW w:w="10818" w:type="dxa"/>
            <w:gridSpan w:val="4"/>
          </w:tcPr>
          <w:p w14:paraId="2614D1AD" w14:textId="77777777" w:rsidR="006A5CCD" w:rsidRPr="00953279" w:rsidRDefault="006A5CCD" w:rsidP="00AF3934">
            <w:pPr>
              <w:numPr>
                <w:ilvl w:val="0"/>
                <w:numId w:val="17"/>
              </w:numPr>
              <w:spacing w:after="0" w:line="240" w:lineRule="auto"/>
              <w:rPr>
                <w:sz w:val="20"/>
              </w:rPr>
            </w:pPr>
            <w:r w:rsidRPr="00953279">
              <w:rPr>
                <w:sz w:val="20"/>
              </w:rPr>
              <w:t>Pass – all existing conditions have been verified; or</w:t>
            </w:r>
          </w:p>
          <w:p w14:paraId="2614D1AE" w14:textId="77777777" w:rsidR="006A5CCD" w:rsidRDefault="006A5CCD" w:rsidP="00AF3934">
            <w:pPr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  <w:u w:val="single"/>
              </w:rPr>
            </w:pPr>
            <w:r w:rsidRPr="00953279">
              <w:rPr>
                <w:sz w:val="20"/>
              </w:rPr>
              <w:t>Fail – one or more of the existing conditions not present. Enter reason for failure in correction notes field below</w:t>
            </w:r>
          </w:p>
        </w:tc>
      </w:tr>
      <w:tr w:rsidR="00953279" w14:paraId="2614D1B3" w14:textId="77777777" w:rsidTr="006614F8">
        <w:trPr>
          <w:trHeight w:val="107"/>
        </w:trPr>
        <w:tc>
          <w:tcPr>
            <w:tcW w:w="468" w:type="dxa"/>
          </w:tcPr>
          <w:p w14:paraId="2614D1B0" w14:textId="77777777" w:rsidR="00953279" w:rsidRPr="00F5745F" w:rsidRDefault="00953279" w:rsidP="00AF39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4148" w:type="dxa"/>
            <w:gridSpan w:val="6"/>
          </w:tcPr>
          <w:p w14:paraId="2614D1B2" w14:textId="48F6E257" w:rsidR="00953279" w:rsidRPr="00F5745F" w:rsidRDefault="00953279" w:rsidP="00AF39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Correction Notes:</w:t>
            </w:r>
          </w:p>
        </w:tc>
      </w:tr>
    </w:tbl>
    <w:p w14:paraId="2614D1B4" w14:textId="77777777" w:rsidR="00F21159" w:rsidRDefault="00F21159" w:rsidP="006A5CCD">
      <w:pPr>
        <w:spacing w:after="0" w:line="240" w:lineRule="auto"/>
      </w:pPr>
    </w:p>
    <w:p w14:paraId="2614D1B5" w14:textId="77777777" w:rsidR="001E2C74" w:rsidRDefault="001E2C74" w:rsidP="006A5CCD">
      <w:pPr>
        <w:spacing w:after="0" w:line="240" w:lineRule="auto"/>
      </w:pPr>
    </w:p>
    <w:p w14:paraId="2614D1B6" w14:textId="77777777" w:rsidR="001E2C74" w:rsidRDefault="001E2C74" w:rsidP="006A5CCD">
      <w:pPr>
        <w:spacing w:after="0" w:line="240" w:lineRule="auto"/>
      </w:pPr>
    </w:p>
    <w:p w14:paraId="2614D1B7" w14:textId="77777777" w:rsidR="001E2C74" w:rsidRDefault="001E2C74" w:rsidP="006A5CCD">
      <w:pPr>
        <w:spacing w:after="0" w:line="240" w:lineRule="auto"/>
      </w:pPr>
    </w:p>
    <w:tbl>
      <w:tblPr>
        <w:tblW w:w="146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"/>
        <w:gridCol w:w="504"/>
        <w:gridCol w:w="1026"/>
        <w:gridCol w:w="962"/>
        <w:gridCol w:w="837"/>
        <w:gridCol w:w="162"/>
        <w:gridCol w:w="999"/>
        <w:gridCol w:w="961"/>
        <w:gridCol w:w="966"/>
        <w:gridCol w:w="960"/>
        <w:gridCol w:w="964"/>
        <w:gridCol w:w="971"/>
        <w:gridCol w:w="967"/>
        <w:gridCol w:w="880"/>
        <w:gridCol w:w="81"/>
        <w:gridCol w:w="819"/>
        <w:gridCol w:w="150"/>
        <w:gridCol w:w="750"/>
        <w:gridCol w:w="1189"/>
      </w:tblGrid>
      <w:tr w:rsidR="006A5CCD" w14:paraId="2614D1B9" w14:textId="77777777" w:rsidTr="00C4535B">
        <w:tc>
          <w:tcPr>
            <w:tcW w:w="14617" w:type="dxa"/>
            <w:gridSpan w:val="19"/>
            <w:shd w:val="clear" w:color="auto" w:fill="auto"/>
          </w:tcPr>
          <w:p w14:paraId="2614D1B8" w14:textId="77777777" w:rsidR="006A5CCD" w:rsidRPr="00707E2F" w:rsidRDefault="006A5CCD" w:rsidP="00AF393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07E2F">
              <w:rPr>
                <w:b/>
                <w:sz w:val="20"/>
                <w:szCs w:val="20"/>
              </w:rPr>
              <w:lastRenderedPageBreak/>
              <w:t>F. Overhangs &amp; Fins</w:t>
            </w:r>
          </w:p>
        </w:tc>
      </w:tr>
      <w:tr w:rsidR="006A5CCD" w14:paraId="2614D1BB" w14:textId="77777777" w:rsidTr="006A5CCD">
        <w:tc>
          <w:tcPr>
            <w:tcW w:w="14617" w:type="dxa"/>
            <w:gridSpan w:val="19"/>
            <w:shd w:val="clear" w:color="auto" w:fill="auto"/>
          </w:tcPr>
          <w:p w14:paraId="2614D1BA" w14:textId="77777777" w:rsidR="006A5CCD" w:rsidRPr="00C06826" w:rsidRDefault="006A5CCD" w:rsidP="00AF39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&lt;&lt;if existing data does not appear in CF1R, then display the “Section Does Not Apply” message&gt;&gt;</w:t>
            </w:r>
          </w:p>
        </w:tc>
      </w:tr>
      <w:tr w:rsidR="006A5CCD" w14:paraId="2614D1CB" w14:textId="77777777" w:rsidTr="00AF3934">
        <w:tc>
          <w:tcPr>
            <w:tcW w:w="973" w:type="dxa"/>
            <w:gridSpan w:val="2"/>
          </w:tcPr>
          <w:p w14:paraId="2614D1BC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01</w:t>
            </w:r>
          </w:p>
        </w:tc>
        <w:tc>
          <w:tcPr>
            <w:tcW w:w="1026" w:type="dxa"/>
          </w:tcPr>
          <w:p w14:paraId="2614D1BD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02</w:t>
            </w:r>
          </w:p>
        </w:tc>
        <w:tc>
          <w:tcPr>
            <w:tcW w:w="962" w:type="dxa"/>
          </w:tcPr>
          <w:p w14:paraId="2614D1BE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03</w:t>
            </w:r>
          </w:p>
        </w:tc>
        <w:tc>
          <w:tcPr>
            <w:tcW w:w="999" w:type="dxa"/>
            <w:gridSpan w:val="2"/>
          </w:tcPr>
          <w:p w14:paraId="2614D1BF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04</w:t>
            </w:r>
          </w:p>
        </w:tc>
        <w:tc>
          <w:tcPr>
            <w:tcW w:w="999" w:type="dxa"/>
          </w:tcPr>
          <w:p w14:paraId="2614D1C0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05</w:t>
            </w:r>
          </w:p>
        </w:tc>
        <w:tc>
          <w:tcPr>
            <w:tcW w:w="961" w:type="dxa"/>
          </w:tcPr>
          <w:p w14:paraId="2614D1C1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06</w:t>
            </w:r>
          </w:p>
        </w:tc>
        <w:tc>
          <w:tcPr>
            <w:tcW w:w="966" w:type="dxa"/>
          </w:tcPr>
          <w:p w14:paraId="2614D1C2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07</w:t>
            </w:r>
          </w:p>
        </w:tc>
        <w:tc>
          <w:tcPr>
            <w:tcW w:w="960" w:type="dxa"/>
          </w:tcPr>
          <w:p w14:paraId="2614D1C3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08</w:t>
            </w:r>
          </w:p>
        </w:tc>
        <w:tc>
          <w:tcPr>
            <w:tcW w:w="964" w:type="dxa"/>
          </w:tcPr>
          <w:p w14:paraId="2614D1C4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09</w:t>
            </w:r>
          </w:p>
        </w:tc>
        <w:tc>
          <w:tcPr>
            <w:tcW w:w="971" w:type="dxa"/>
          </w:tcPr>
          <w:p w14:paraId="2614D1C5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10</w:t>
            </w:r>
          </w:p>
        </w:tc>
        <w:tc>
          <w:tcPr>
            <w:tcW w:w="967" w:type="dxa"/>
          </w:tcPr>
          <w:p w14:paraId="2614D1C6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11</w:t>
            </w:r>
          </w:p>
        </w:tc>
        <w:tc>
          <w:tcPr>
            <w:tcW w:w="961" w:type="dxa"/>
            <w:gridSpan w:val="2"/>
          </w:tcPr>
          <w:p w14:paraId="2614D1C7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12</w:t>
            </w:r>
          </w:p>
        </w:tc>
        <w:tc>
          <w:tcPr>
            <w:tcW w:w="969" w:type="dxa"/>
            <w:gridSpan w:val="2"/>
          </w:tcPr>
          <w:p w14:paraId="2614D1C8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13</w:t>
            </w:r>
          </w:p>
        </w:tc>
        <w:tc>
          <w:tcPr>
            <w:tcW w:w="750" w:type="dxa"/>
          </w:tcPr>
          <w:p w14:paraId="2614D1C9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14</w:t>
            </w:r>
          </w:p>
        </w:tc>
        <w:tc>
          <w:tcPr>
            <w:tcW w:w="1189" w:type="dxa"/>
          </w:tcPr>
          <w:p w14:paraId="2614D1CA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15</w:t>
            </w:r>
          </w:p>
        </w:tc>
      </w:tr>
      <w:tr w:rsidR="006A5CCD" w14:paraId="2614D1D1" w14:textId="77777777" w:rsidTr="00C4535B">
        <w:tc>
          <w:tcPr>
            <w:tcW w:w="973" w:type="dxa"/>
            <w:gridSpan w:val="2"/>
          </w:tcPr>
          <w:p w14:paraId="2614D1CC" w14:textId="77777777" w:rsidR="006A5CCD" w:rsidRPr="00F05437" w:rsidRDefault="006A5CCD" w:rsidP="00AF393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47" w:type="dxa"/>
            <w:gridSpan w:val="6"/>
            <w:shd w:val="clear" w:color="auto" w:fill="auto"/>
          </w:tcPr>
          <w:p w14:paraId="2614D1CD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Overhang</w:t>
            </w:r>
          </w:p>
        </w:tc>
        <w:tc>
          <w:tcPr>
            <w:tcW w:w="3861" w:type="dxa"/>
            <w:gridSpan w:val="4"/>
            <w:shd w:val="clear" w:color="auto" w:fill="auto"/>
          </w:tcPr>
          <w:p w14:paraId="2614D1CE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Left Fin</w:t>
            </w:r>
          </w:p>
        </w:tc>
        <w:tc>
          <w:tcPr>
            <w:tcW w:w="3647" w:type="dxa"/>
            <w:gridSpan w:val="6"/>
            <w:shd w:val="clear" w:color="auto" w:fill="auto"/>
          </w:tcPr>
          <w:p w14:paraId="2614D1CF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Right Fin</w:t>
            </w:r>
          </w:p>
        </w:tc>
        <w:tc>
          <w:tcPr>
            <w:tcW w:w="1189" w:type="dxa"/>
          </w:tcPr>
          <w:p w14:paraId="2614D1D0" w14:textId="77777777" w:rsidR="006A5CCD" w:rsidRPr="00F05437" w:rsidRDefault="006A5CCD" w:rsidP="00AF393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6A5CCD" w14:paraId="2614D1E1" w14:textId="77777777" w:rsidTr="00AF3934">
        <w:tc>
          <w:tcPr>
            <w:tcW w:w="973" w:type="dxa"/>
            <w:gridSpan w:val="2"/>
            <w:vAlign w:val="bottom"/>
          </w:tcPr>
          <w:p w14:paraId="2614D1D2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Window</w:t>
            </w:r>
          </w:p>
        </w:tc>
        <w:tc>
          <w:tcPr>
            <w:tcW w:w="1026" w:type="dxa"/>
            <w:vAlign w:val="bottom"/>
          </w:tcPr>
          <w:p w14:paraId="2614D1D3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Overhang Depth</w:t>
            </w:r>
          </w:p>
        </w:tc>
        <w:tc>
          <w:tcPr>
            <w:tcW w:w="962" w:type="dxa"/>
            <w:vAlign w:val="bottom"/>
          </w:tcPr>
          <w:p w14:paraId="2614D1D4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Dist. Up</w:t>
            </w:r>
          </w:p>
        </w:tc>
        <w:tc>
          <w:tcPr>
            <w:tcW w:w="999" w:type="dxa"/>
            <w:gridSpan w:val="2"/>
            <w:vAlign w:val="bottom"/>
          </w:tcPr>
          <w:p w14:paraId="2614D1D5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Left Extended</w:t>
            </w:r>
          </w:p>
        </w:tc>
        <w:tc>
          <w:tcPr>
            <w:tcW w:w="999" w:type="dxa"/>
            <w:vAlign w:val="bottom"/>
          </w:tcPr>
          <w:p w14:paraId="2614D1D6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Right Extended</w:t>
            </w:r>
          </w:p>
        </w:tc>
        <w:tc>
          <w:tcPr>
            <w:tcW w:w="961" w:type="dxa"/>
            <w:vAlign w:val="bottom"/>
          </w:tcPr>
          <w:p w14:paraId="2614D1D7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Flap Ht</w:t>
            </w:r>
          </w:p>
        </w:tc>
        <w:tc>
          <w:tcPr>
            <w:tcW w:w="966" w:type="dxa"/>
            <w:vAlign w:val="bottom"/>
          </w:tcPr>
          <w:p w14:paraId="2614D1D8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Depth</w:t>
            </w:r>
          </w:p>
        </w:tc>
        <w:tc>
          <w:tcPr>
            <w:tcW w:w="960" w:type="dxa"/>
            <w:vAlign w:val="bottom"/>
          </w:tcPr>
          <w:p w14:paraId="2614D1D9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Top Up</w:t>
            </w:r>
          </w:p>
        </w:tc>
        <w:tc>
          <w:tcPr>
            <w:tcW w:w="964" w:type="dxa"/>
            <w:vAlign w:val="bottom"/>
          </w:tcPr>
          <w:p w14:paraId="2614D1DA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Dist (Left)</w:t>
            </w:r>
          </w:p>
        </w:tc>
        <w:tc>
          <w:tcPr>
            <w:tcW w:w="971" w:type="dxa"/>
            <w:vAlign w:val="bottom"/>
          </w:tcPr>
          <w:p w14:paraId="2614D1DB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Bottom Up</w:t>
            </w:r>
          </w:p>
        </w:tc>
        <w:tc>
          <w:tcPr>
            <w:tcW w:w="967" w:type="dxa"/>
            <w:vAlign w:val="bottom"/>
          </w:tcPr>
          <w:p w14:paraId="2614D1DC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Depth</w:t>
            </w:r>
          </w:p>
        </w:tc>
        <w:tc>
          <w:tcPr>
            <w:tcW w:w="880" w:type="dxa"/>
            <w:vAlign w:val="bottom"/>
          </w:tcPr>
          <w:p w14:paraId="2614D1DD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Top Up</w:t>
            </w:r>
          </w:p>
        </w:tc>
        <w:tc>
          <w:tcPr>
            <w:tcW w:w="900" w:type="dxa"/>
            <w:gridSpan w:val="2"/>
            <w:vAlign w:val="bottom"/>
          </w:tcPr>
          <w:p w14:paraId="2614D1DE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Dist (Right)</w:t>
            </w:r>
          </w:p>
        </w:tc>
        <w:tc>
          <w:tcPr>
            <w:tcW w:w="900" w:type="dxa"/>
            <w:gridSpan w:val="2"/>
            <w:vAlign w:val="bottom"/>
          </w:tcPr>
          <w:p w14:paraId="2614D1DF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Bottom Up</w:t>
            </w:r>
          </w:p>
        </w:tc>
        <w:tc>
          <w:tcPr>
            <w:tcW w:w="1189" w:type="dxa"/>
            <w:vAlign w:val="bottom"/>
          </w:tcPr>
          <w:p w14:paraId="2614D1E0" w14:textId="77777777" w:rsidR="006A5CCD" w:rsidRPr="00F05437" w:rsidRDefault="00AF3934" w:rsidP="00AF3934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6A5CCD" w14:paraId="2614D1F1" w14:textId="77777777" w:rsidTr="003D2831">
        <w:tc>
          <w:tcPr>
            <w:tcW w:w="973" w:type="dxa"/>
            <w:gridSpan w:val="2"/>
          </w:tcPr>
          <w:p w14:paraId="2614D1E2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1026" w:type="dxa"/>
          </w:tcPr>
          <w:p w14:paraId="2614D1E3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62" w:type="dxa"/>
          </w:tcPr>
          <w:p w14:paraId="2614D1E4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99" w:type="dxa"/>
            <w:gridSpan w:val="2"/>
          </w:tcPr>
          <w:p w14:paraId="2614D1E5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99" w:type="dxa"/>
          </w:tcPr>
          <w:p w14:paraId="2614D1E6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61" w:type="dxa"/>
          </w:tcPr>
          <w:p w14:paraId="2614D1E7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66" w:type="dxa"/>
          </w:tcPr>
          <w:p w14:paraId="2614D1E8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60" w:type="dxa"/>
          </w:tcPr>
          <w:p w14:paraId="2614D1E9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64" w:type="dxa"/>
          </w:tcPr>
          <w:p w14:paraId="2614D1EA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71" w:type="dxa"/>
          </w:tcPr>
          <w:p w14:paraId="2614D1EB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67" w:type="dxa"/>
          </w:tcPr>
          <w:p w14:paraId="2614D1EC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880" w:type="dxa"/>
          </w:tcPr>
          <w:p w14:paraId="2614D1ED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00" w:type="dxa"/>
            <w:gridSpan w:val="2"/>
          </w:tcPr>
          <w:p w14:paraId="2614D1EE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00" w:type="dxa"/>
            <w:gridSpan w:val="2"/>
          </w:tcPr>
          <w:p w14:paraId="2614D1EF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1189" w:type="dxa"/>
            <w:vAlign w:val="center"/>
          </w:tcPr>
          <w:p w14:paraId="2614D1F0" w14:textId="77777777" w:rsidR="006A5CCD" w:rsidRDefault="003D2831" w:rsidP="003D283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3D2831">
              <w:rPr>
                <w:sz w:val="20"/>
                <w:szCs w:val="20"/>
              </w:rPr>
              <w:t>User input: Pass or Fail</w:t>
            </w:r>
          </w:p>
        </w:tc>
      </w:tr>
      <w:tr w:rsidR="006A5CCD" w14:paraId="2614D201" w14:textId="77777777" w:rsidTr="003D2831">
        <w:tc>
          <w:tcPr>
            <w:tcW w:w="973" w:type="dxa"/>
            <w:gridSpan w:val="2"/>
          </w:tcPr>
          <w:p w14:paraId="2614D1F2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1026" w:type="dxa"/>
          </w:tcPr>
          <w:p w14:paraId="2614D1F3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62" w:type="dxa"/>
          </w:tcPr>
          <w:p w14:paraId="2614D1F4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99" w:type="dxa"/>
            <w:gridSpan w:val="2"/>
          </w:tcPr>
          <w:p w14:paraId="2614D1F5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99" w:type="dxa"/>
          </w:tcPr>
          <w:p w14:paraId="2614D1F6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61" w:type="dxa"/>
          </w:tcPr>
          <w:p w14:paraId="2614D1F7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66" w:type="dxa"/>
          </w:tcPr>
          <w:p w14:paraId="2614D1F8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60" w:type="dxa"/>
          </w:tcPr>
          <w:p w14:paraId="2614D1F9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64" w:type="dxa"/>
          </w:tcPr>
          <w:p w14:paraId="2614D1FA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71" w:type="dxa"/>
          </w:tcPr>
          <w:p w14:paraId="2614D1FB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67" w:type="dxa"/>
          </w:tcPr>
          <w:p w14:paraId="2614D1FC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880" w:type="dxa"/>
          </w:tcPr>
          <w:p w14:paraId="2614D1FD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00" w:type="dxa"/>
            <w:gridSpan w:val="2"/>
          </w:tcPr>
          <w:p w14:paraId="2614D1FE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00" w:type="dxa"/>
            <w:gridSpan w:val="2"/>
          </w:tcPr>
          <w:p w14:paraId="2614D1FF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1189" w:type="dxa"/>
            <w:vAlign w:val="center"/>
          </w:tcPr>
          <w:p w14:paraId="2614D200" w14:textId="77777777" w:rsidR="006A5CCD" w:rsidRDefault="003D2831" w:rsidP="003D283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3D2831">
              <w:rPr>
                <w:sz w:val="20"/>
                <w:szCs w:val="20"/>
              </w:rPr>
              <w:t>User input: Pass or Fail</w:t>
            </w:r>
          </w:p>
        </w:tc>
      </w:tr>
      <w:tr w:rsidR="006A5CCD" w14:paraId="2614D206" w14:textId="77777777" w:rsidTr="00953279">
        <w:trPr>
          <w:trHeight w:val="593"/>
        </w:trPr>
        <w:tc>
          <w:tcPr>
            <w:tcW w:w="469" w:type="dxa"/>
            <w:tcBorders>
              <w:bottom w:val="single" w:sz="4" w:space="0" w:color="auto"/>
            </w:tcBorders>
            <w:vAlign w:val="center"/>
          </w:tcPr>
          <w:p w14:paraId="2614D202" w14:textId="77777777" w:rsidR="006A5CCD" w:rsidRDefault="006A5CCD" w:rsidP="00AF3934">
            <w:pPr>
              <w:spacing w:after="0" w:line="240" w:lineRule="auto"/>
            </w:pPr>
            <w:r w:rsidRPr="003C291C">
              <w:rPr>
                <w:sz w:val="20"/>
                <w:szCs w:val="20"/>
              </w:rPr>
              <w:t>16</w:t>
            </w:r>
          </w:p>
        </w:tc>
        <w:tc>
          <w:tcPr>
            <w:tcW w:w="3329" w:type="dxa"/>
            <w:gridSpan w:val="4"/>
            <w:tcBorders>
              <w:bottom w:val="single" w:sz="4" w:space="0" w:color="auto"/>
            </w:tcBorders>
            <w:vAlign w:val="center"/>
          </w:tcPr>
          <w:p w14:paraId="2614D203" w14:textId="77777777" w:rsidR="006A5CCD" w:rsidRDefault="006A5CCD" w:rsidP="00AF3934">
            <w:pPr>
              <w:spacing w:after="0" w:line="240" w:lineRule="auto"/>
            </w:pPr>
            <w:r>
              <w:t>Verification Status:</w:t>
            </w:r>
          </w:p>
        </w:tc>
        <w:tc>
          <w:tcPr>
            <w:tcW w:w="10819" w:type="dxa"/>
            <w:gridSpan w:val="14"/>
            <w:tcBorders>
              <w:bottom w:val="single" w:sz="4" w:space="0" w:color="auto"/>
            </w:tcBorders>
          </w:tcPr>
          <w:p w14:paraId="2614D204" w14:textId="77777777" w:rsidR="006A5CCD" w:rsidRDefault="006A5CCD" w:rsidP="00AF3934">
            <w:pPr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 – all existing conditions have been verified; or</w:t>
            </w:r>
          </w:p>
          <w:p w14:paraId="2614D205" w14:textId="77777777" w:rsidR="006A5CCD" w:rsidRPr="00D679FB" w:rsidRDefault="006A5CCD" w:rsidP="00AF3934">
            <w:pPr>
              <w:numPr>
                <w:ilvl w:val="0"/>
                <w:numId w:val="17"/>
              </w:numPr>
              <w:spacing w:after="0" w:line="240" w:lineRule="auto"/>
            </w:pPr>
            <w:r>
              <w:rPr>
                <w:sz w:val="20"/>
                <w:szCs w:val="20"/>
              </w:rPr>
              <w:t>Fail – one or more of the existing conditions not present. Enter reason for failure in correction notes field below</w:t>
            </w:r>
          </w:p>
        </w:tc>
      </w:tr>
      <w:tr w:rsidR="00953279" w14:paraId="2614D20A" w14:textId="77777777" w:rsidTr="006614F8">
        <w:tc>
          <w:tcPr>
            <w:tcW w:w="469" w:type="dxa"/>
            <w:tcBorders>
              <w:bottom w:val="single" w:sz="4" w:space="0" w:color="auto"/>
            </w:tcBorders>
          </w:tcPr>
          <w:p w14:paraId="2614D207" w14:textId="77777777" w:rsidR="00953279" w:rsidRDefault="00953279" w:rsidP="00AF3934">
            <w:pPr>
              <w:spacing w:after="0" w:line="240" w:lineRule="auto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17</w:t>
            </w:r>
          </w:p>
        </w:tc>
        <w:tc>
          <w:tcPr>
            <w:tcW w:w="14148" w:type="dxa"/>
            <w:gridSpan w:val="18"/>
            <w:tcBorders>
              <w:bottom w:val="single" w:sz="4" w:space="0" w:color="auto"/>
            </w:tcBorders>
          </w:tcPr>
          <w:p w14:paraId="2614D209" w14:textId="0F98178B" w:rsidR="00953279" w:rsidRPr="00F05437" w:rsidRDefault="00953279" w:rsidP="00AF39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Correction Notes:</w:t>
            </w:r>
          </w:p>
        </w:tc>
      </w:tr>
    </w:tbl>
    <w:p w14:paraId="2614D20B" w14:textId="77777777" w:rsidR="006A5CCD" w:rsidRDefault="006A5CCD" w:rsidP="006A5CCD">
      <w:pPr>
        <w:spacing w:after="0" w:line="240" w:lineRule="auto"/>
      </w:pPr>
    </w:p>
    <w:tbl>
      <w:tblPr>
        <w:tblW w:w="146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"/>
        <w:gridCol w:w="1169"/>
        <w:gridCol w:w="1530"/>
        <w:gridCol w:w="630"/>
        <w:gridCol w:w="810"/>
        <w:gridCol w:w="1530"/>
        <w:gridCol w:w="1530"/>
        <w:gridCol w:w="1530"/>
        <w:gridCol w:w="1800"/>
        <w:gridCol w:w="1530"/>
        <w:gridCol w:w="2089"/>
      </w:tblGrid>
      <w:tr w:rsidR="006A5CCD" w14:paraId="2614D20D" w14:textId="77777777" w:rsidTr="00C4535B">
        <w:tc>
          <w:tcPr>
            <w:tcW w:w="14617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2614D20C" w14:textId="77777777" w:rsidR="006A5CCD" w:rsidRPr="006A5CCD" w:rsidRDefault="006A5CCD" w:rsidP="006A5CCD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 w:rsidRPr="006A5CCD">
              <w:rPr>
                <w:b/>
                <w:sz w:val="20"/>
                <w:szCs w:val="20"/>
              </w:rPr>
              <w:t>G. Water Heaters</w:t>
            </w:r>
          </w:p>
        </w:tc>
      </w:tr>
      <w:tr w:rsidR="006A5CCD" w14:paraId="2614D20F" w14:textId="77777777" w:rsidTr="006A5CCD">
        <w:tc>
          <w:tcPr>
            <w:tcW w:w="14617" w:type="dxa"/>
            <w:gridSpan w:val="11"/>
          </w:tcPr>
          <w:p w14:paraId="2614D20E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&lt;&lt;if existing data does not appear in CF1R, then display the “Section Does Not Apply” message&gt;&gt;</w:t>
            </w:r>
          </w:p>
        </w:tc>
      </w:tr>
      <w:tr w:rsidR="00D36B6E" w14:paraId="2614D219" w14:textId="77777777" w:rsidTr="00953279">
        <w:tc>
          <w:tcPr>
            <w:tcW w:w="1638" w:type="dxa"/>
            <w:gridSpan w:val="2"/>
          </w:tcPr>
          <w:p w14:paraId="2614D210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01</w:t>
            </w:r>
          </w:p>
        </w:tc>
        <w:tc>
          <w:tcPr>
            <w:tcW w:w="1530" w:type="dxa"/>
          </w:tcPr>
          <w:p w14:paraId="2614D211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02</w:t>
            </w:r>
          </w:p>
        </w:tc>
        <w:tc>
          <w:tcPr>
            <w:tcW w:w="1440" w:type="dxa"/>
            <w:gridSpan w:val="2"/>
          </w:tcPr>
          <w:p w14:paraId="2614D212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03</w:t>
            </w:r>
          </w:p>
        </w:tc>
        <w:tc>
          <w:tcPr>
            <w:tcW w:w="1530" w:type="dxa"/>
          </w:tcPr>
          <w:p w14:paraId="2614D213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1530" w:type="dxa"/>
          </w:tcPr>
          <w:p w14:paraId="2614D214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1530" w:type="dxa"/>
          </w:tcPr>
          <w:p w14:paraId="2614D215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800" w:type="dxa"/>
          </w:tcPr>
          <w:p w14:paraId="2614D216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530" w:type="dxa"/>
          </w:tcPr>
          <w:p w14:paraId="2614D217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2089" w:type="dxa"/>
          </w:tcPr>
          <w:p w14:paraId="2614D218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</w:tr>
      <w:tr w:rsidR="00D36B6E" w14:paraId="2614D224" w14:textId="77777777" w:rsidTr="00953279">
        <w:tc>
          <w:tcPr>
            <w:tcW w:w="1638" w:type="dxa"/>
            <w:gridSpan w:val="2"/>
            <w:vAlign w:val="bottom"/>
          </w:tcPr>
          <w:p w14:paraId="2614D21A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Name</w:t>
            </w:r>
          </w:p>
        </w:tc>
        <w:tc>
          <w:tcPr>
            <w:tcW w:w="1530" w:type="dxa"/>
            <w:vAlign w:val="bottom"/>
          </w:tcPr>
          <w:p w14:paraId="2614D21B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Heater Element Type</w:t>
            </w:r>
          </w:p>
        </w:tc>
        <w:tc>
          <w:tcPr>
            <w:tcW w:w="1440" w:type="dxa"/>
            <w:gridSpan w:val="2"/>
            <w:vAlign w:val="bottom"/>
          </w:tcPr>
          <w:p w14:paraId="2614D21C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Tank Type</w:t>
            </w:r>
          </w:p>
        </w:tc>
        <w:tc>
          <w:tcPr>
            <w:tcW w:w="1530" w:type="dxa"/>
            <w:vAlign w:val="bottom"/>
          </w:tcPr>
          <w:p w14:paraId="2614D21D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Tank Volume (gal)</w:t>
            </w:r>
          </w:p>
        </w:tc>
        <w:tc>
          <w:tcPr>
            <w:tcW w:w="1530" w:type="dxa"/>
            <w:vAlign w:val="bottom"/>
          </w:tcPr>
          <w:p w14:paraId="2614D21E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Energy Factor or Efficiency</w:t>
            </w:r>
          </w:p>
        </w:tc>
        <w:tc>
          <w:tcPr>
            <w:tcW w:w="1530" w:type="dxa"/>
            <w:vAlign w:val="bottom"/>
          </w:tcPr>
          <w:p w14:paraId="2614D21F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Input Rating</w:t>
            </w:r>
          </w:p>
        </w:tc>
        <w:tc>
          <w:tcPr>
            <w:tcW w:w="1800" w:type="dxa"/>
            <w:vAlign w:val="bottom"/>
          </w:tcPr>
          <w:p w14:paraId="2614D220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Tank Exterior Insulation</w:t>
            </w:r>
          </w:p>
          <w:p w14:paraId="2614D221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R-value</w:t>
            </w:r>
          </w:p>
        </w:tc>
        <w:tc>
          <w:tcPr>
            <w:tcW w:w="1530" w:type="dxa"/>
            <w:vAlign w:val="bottom"/>
          </w:tcPr>
          <w:p w14:paraId="2614D222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Standby Loss (Fraction)</w:t>
            </w:r>
          </w:p>
        </w:tc>
        <w:tc>
          <w:tcPr>
            <w:tcW w:w="2089" w:type="dxa"/>
            <w:vAlign w:val="bottom"/>
          </w:tcPr>
          <w:p w14:paraId="2614D223" w14:textId="77777777" w:rsidR="00D36B6E" w:rsidRDefault="00D36B6E" w:rsidP="006A5CCD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D36B6E" w14:paraId="2614D22E" w14:textId="77777777" w:rsidTr="00953279">
        <w:tc>
          <w:tcPr>
            <w:tcW w:w="1638" w:type="dxa"/>
            <w:gridSpan w:val="2"/>
          </w:tcPr>
          <w:p w14:paraId="2614D225" w14:textId="77777777" w:rsidR="00D36B6E" w:rsidRDefault="00D36B6E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530" w:type="dxa"/>
          </w:tcPr>
          <w:p w14:paraId="2614D226" w14:textId="77777777" w:rsidR="00D36B6E" w:rsidRDefault="00D36B6E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440" w:type="dxa"/>
            <w:gridSpan w:val="2"/>
          </w:tcPr>
          <w:p w14:paraId="2614D227" w14:textId="77777777" w:rsidR="00D36B6E" w:rsidRDefault="00D36B6E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530" w:type="dxa"/>
          </w:tcPr>
          <w:p w14:paraId="2614D228" w14:textId="77777777" w:rsidR="00D36B6E" w:rsidRDefault="00D36B6E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530" w:type="dxa"/>
          </w:tcPr>
          <w:p w14:paraId="2614D229" w14:textId="77777777" w:rsidR="00D36B6E" w:rsidRDefault="00D36B6E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530" w:type="dxa"/>
          </w:tcPr>
          <w:p w14:paraId="2614D22A" w14:textId="77777777" w:rsidR="00D36B6E" w:rsidRDefault="00D36B6E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00" w:type="dxa"/>
          </w:tcPr>
          <w:p w14:paraId="2614D22B" w14:textId="77777777" w:rsidR="00D36B6E" w:rsidRDefault="00D36B6E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530" w:type="dxa"/>
          </w:tcPr>
          <w:p w14:paraId="2614D22C" w14:textId="77777777" w:rsidR="00D36B6E" w:rsidRDefault="00D36B6E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2089" w:type="dxa"/>
          </w:tcPr>
          <w:p w14:paraId="2614D22D" w14:textId="77777777" w:rsidR="00D36B6E" w:rsidRDefault="003D2831" w:rsidP="006A5CCD">
            <w:pPr>
              <w:spacing w:after="0" w:line="240" w:lineRule="auto"/>
              <w:jc w:val="center"/>
            </w:pPr>
            <w:r w:rsidRPr="003D2831">
              <w:rPr>
                <w:sz w:val="20"/>
                <w:szCs w:val="20"/>
              </w:rPr>
              <w:t>User input: Pass or Fail</w:t>
            </w:r>
          </w:p>
        </w:tc>
      </w:tr>
      <w:tr w:rsidR="00D36B6E" w14:paraId="2614D238" w14:textId="77777777" w:rsidTr="00953279">
        <w:tc>
          <w:tcPr>
            <w:tcW w:w="1638" w:type="dxa"/>
            <w:gridSpan w:val="2"/>
          </w:tcPr>
          <w:p w14:paraId="2614D22F" w14:textId="77777777" w:rsidR="00D36B6E" w:rsidRDefault="00D36B6E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530" w:type="dxa"/>
          </w:tcPr>
          <w:p w14:paraId="2614D230" w14:textId="77777777" w:rsidR="00D36B6E" w:rsidRDefault="00D36B6E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440" w:type="dxa"/>
            <w:gridSpan w:val="2"/>
          </w:tcPr>
          <w:p w14:paraId="2614D231" w14:textId="77777777" w:rsidR="00D36B6E" w:rsidRDefault="00D36B6E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530" w:type="dxa"/>
          </w:tcPr>
          <w:p w14:paraId="2614D232" w14:textId="77777777" w:rsidR="00D36B6E" w:rsidRDefault="00D36B6E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530" w:type="dxa"/>
          </w:tcPr>
          <w:p w14:paraId="2614D233" w14:textId="77777777" w:rsidR="00D36B6E" w:rsidRDefault="00D36B6E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530" w:type="dxa"/>
          </w:tcPr>
          <w:p w14:paraId="2614D234" w14:textId="77777777" w:rsidR="00D36B6E" w:rsidRDefault="00D36B6E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00" w:type="dxa"/>
          </w:tcPr>
          <w:p w14:paraId="2614D235" w14:textId="77777777" w:rsidR="00D36B6E" w:rsidRDefault="00D36B6E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530" w:type="dxa"/>
          </w:tcPr>
          <w:p w14:paraId="2614D236" w14:textId="77777777" w:rsidR="00D36B6E" w:rsidRDefault="00D36B6E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2089" w:type="dxa"/>
          </w:tcPr>
          <w:p w14:paraId="2614D237" w14:textId="77777777" w:rsidR="00D36B6E" w:rsidRDefault="003D2831" w:rsidP="006A5CCD">
            <w:pPr>
              <w:spacing w:after="0" w:line="240" w:lineRule="auto"/>
              <w:jc w:val="center"/>
            </w:pPr>
            <w:r w:rsidRPr="003D2831">
              <w:rPr>
                <w:sz w:val="20"/>
                <w:szCs w:val="20"/>
              </w:rPr>
              <w:t>User input: Pass or Fail</w:t>
            </w:r>
          </w:p>
        </w:tc>
      </w:tr>
      <w:tr w:rsidR="006A5CCD" w14:paraId="2614D23D" w14:textId="77777777" w:rsidTr="00953279">
        <w:trPr>
          <w:trHeight w:val="498"/>
        </w:trPr>
        <w:tc>
          <w:tcPr>
            <w:tcW w:w="469" w:type="dxa"/>
            <w:vAlign w:val="center"/>
          </w:tcPr>
          <w:p w14:paraId="2614D239" w14:textId="77777777" w:rsidR="006A5CCD" w:rsidRDefault="006A5CCD" w:rsidP="006A5CCD">
            <w:pPr>
              <w:spacing w:after="0" w:line="240" w:lineRule="auto"/>
            </w:pPr>
            <w:r w:rsidRPr="006A5CCD">
              <w:rPr>
                <w:sz w:val="20"/>
                <w:szCs w:val="20"/>
              </w:rPr>
              <w:t>1</w:t>
            </w:r>
            <w:r w:rsidR="00D36B6E">
              <w:rPr>
                <w:sz w:val="20"/>
                <w:szCs w:val="20"/>
              </w:rPr>
              <w:t>0</w:t>
            </w:r>
          </w:p>
        </w:tc>
        <w:tc>
          <w:tcPr>
            <w:tcW w:w="3329" w:type="dxa"/>
            <w:gridSpan w:val="3"/>
            <w:vAlign w:val="center"/>
          </w:tcPr>
          <w:p w14:paraId="2614D23A" w14:textId="77777777" w:rsidR="006A5CCD" w:rsidRDefault="006A5CCD" w:rsidP="006A5CCD">
            <w:pPr>
              <w:spacing w:after="0" w:line="240" w:lineRule="auto"/>
            </w:pPr>
            <w:r w:rsidRPr="006A5CCD">
              <w:rPr>
                <w:sz w:val="20"/>
                <w:szCs w:val="20"/>
              </w:rPr>
              <w:t>Verification Status:</w:t>
            </w:r>
          </w:p>
        </w:tc>
        <w:tc>
          <w:tcPr>
            <w:tcW w:w="10819" w:type="dxa"/>
            <w:gridSpan w:val="7"/>
          </w:tcPr>
          <w:p w14:paraId="2614D23B" w14:textId="77777777" w:rsidR="006A5CCD" w:rsidRPr="006A5CCD" w:rsidRDefault="006A5CCD" w:rsidP="006A5CCD">
            <w:pPr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Pass – all existing conditions have been verified; or</w:t>
            </w:r>
          </w:p>
          <w:p w14:paraId="2614D23C" w14:textId="77777777" w:rsidR="006A5CCD" w:rsidRPr="006A5CCD" w:rsidRDefault="006A5CCD" w:rsidP="006A5CCD">
            <w:pPr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Fail – one or more of the existing conditions not present. Enter reason for failure in correction notes field below</w:t>
            </w:r>
          </w:p>
        </w:tc>
      </w:tr>
      <w:tr w:rsidR="00953279" w14:paraId="2614D241" w14:textId="77777777" w:rsidTr="006614F8">
        <w:tc>
          <w:tcPr>
            <w:tcW w:w="469" w:type="dxa"/>
          </w:tcPr>
          <w:p w14:paraId="2614D23E" w14:textId="77777777" w:rsidR="00953279" w:rsidRPr="006A5CCD" w:rsidRDefault="00953279" w:rsidP="006A5CC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4148" w:type="dxa"/>
            <w:gridSpan w:val="10"/>
          </w:tcPr>
          <w:p w14:paraId="2614D240" w14:textId="78ED6508" w:rsidR="00953279" w:rsidRPr="006A5CCD" w:rsidRDefault="00953279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Correction Notes:</w:t>
            </w:r>
          </w:p>
        </w:tc>
      </w:tr>
    </w:tbl>
    <w:p w14:paraId="2614D242" w14:textId="77777777" w:rsidR="001E2C74" w:rsidRDefault="001E2C74" w:rsidP="006A5CCD">
      <w:pPr>
        <w:spacing w:after="0" w:line="240" w:lineRule="auto"/>
      </w:pPr>
    </w:p>
    <w:p w14:paraId="2614D243" w14:textId="77777777" w:rsidR="001E2C74" w:rsidRDefault="001E2C74" w:rsidP="006A5CCD">
      <w:pPr>
        <w:spacing w:after="0" w:line="240" w:lineRule="auto"/>
      </w:pPr>
    </w:p>
    <w:p w14:paraId="2614D244" w14:textId="77777777" w:rsidR="001E2C74" w:rsidRDefault="001E2C74" w:rsidP="006A5CCD">
      <w:pPr>
        <w:spacing w:after="0" w:line="240" w:lineRule="auto"/>
      </w:pPr>
    </w:p>
    <w:p w14:paraId="2614D245" w14:textId="77777777" w:rsidR="001E2C74" w:rsidRDefault="001E2C74" w:rsidP="006A5CCD">
      <w:pPr>
        <w:spacing w:after="0" w:line="240" w:lineRule="auto"/>
      </w:pPr>
    </w:p>
    <w:p w14:paraId="2614D246" w14:textId="77777777" w:rsidR="001E2C74" w:rsidRDefault="001E2C74" w:rsidP="006A5CCD">
      <w:pPr>
        <w:spacing w:after="0" w:line="240" w:lineRule="auto"/>
      </w:pPr>
    </w:p>
    <w:p w14:paraId="2614D247" w14:textId="77777777" w:rsidR="001E2C74" w:rsidRDefault="001E2C74" w:rsidP="006A5CCD">
      <w:pPr>
        <w:spacing w:after="0" w:line="240" w:lineRule="auto"/>
      </w:pPr>
    </w:p>
    <w:p w14:paraId="2614D248" w14:textId="77777777" w:rsidR="001E2C74" w:rsidRDefault="001E2C74" w:rsidP="006A5CCD">
      <w:pPr>
        <w:spacing w:after="0" w:line="240" w:lineRule="auto"/>
      </w:pPr>
    </w:p>
    <w:p w14:paraId="2614D249" w14:textId="77777777" w:rsidR="001E2C74" w:rsidRDefault="001E2C74" w:rsidP="006A5CCD">
      <w:pPr>
        <w:spacing w:after="0" w:line="240" w:lineRule="auto"/>
      </w:pPr>
    </w:p>
    <w:p w14:paraId="2614D24A" w14:textId="77777777" w:rsidR="001E2C74" w:rsidRDefault="001E2C74" w:rsidP="006A5CCD">
      <w:pPr>
        <w:spacing w:after="0" w:line="240" w:lineRule="auto"/>
      </w:pPr>
    </w:p>
    <w:tbl>
      <w:tblPr>
        <w:tblW w:w="14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2"/>
        <w:gridCol w:w="2437"/>
        <w:gridCol w:w="889"/>
        <w:gridCol w:w="2020"/>
        <w:gridCol w:w="2909"/>
        <w:gridCol w:w="2909"/>
        <w:gridCol w:w="2984"/>
      </w:tblGrid>
      <w:tr w:rsidR="006A5CCD" w14:paraId="2614D24C" w14:textId="77777777" w:rsidTr="00C4535B">
        <w:tc>
          <w:tcPr>
            <w:tcW w:w="14620" w:type="dxa"/>
            <w:gridSpan w:val="7"/>
            <w:shd w:val="clear" w:color="auto" w:fill="auto"/>
          </w:tcPr>
          <w:p w14:paraId="2614D24B" w14:textId="77777777" w:rsidR="006A5CCD" w:rsidRPr="00707E2F" w:rsidRDefault="001E2C74" w:rsidP="001E2C7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 w:rsidR="00F21159">
              <w:br w:type="page"/>
            </w:r>
            <w:r w:rsidR="006A5CCD" w:rsidRPr="00707E2F">
              <w:rPr>
                <w:b/>
                <w:sz w:val="20"/>
                <w:szCs w:val="20"/>
              </w:rPr>
              <w:t>H. Water Heating</w:t>
            </w:r>
          </w:p>
        </w:tc>
      </w:tr>
      <w:tr w:rsidR="006A5CCD" w14:paraId="2614D24E" w14:textId="77777777" w:rsidTr="00E2158A">
        <w:tc>
          <w:tcPr>
            <w:tcW w:w="14620" w:type="dxa"/>
            <w:gridSpan w:val="7"/>
          </w:tcPr>
          <w:p w14:paraId="2614D24D" w14:textId="77777777" w:rsidR="006A5CCD" w:rsidRPr="00C06826" w:rsidRDefault="006A5CCD" w:rsidP="00AF39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&lt;&lt;if existing data does not appear in CF1R, then display the “Section Does Not Apply” message&gt;&gt;</w:t>
            </w:r>
          </w:p>
        </w:tc>
      </w:tr>
      <w:tr w:rsidR="00E2158A" w14:paraId="2614D254" w14:textId="77777777" w:rsidTr="00953279">
        <w:tc>
          <w:tcPr>
            <w:tcW w:w="2909" w:type="dxa"/>
            <w:gridSpan w:val="2"/>
          </w:tcPr>
          <w:p w14:paraId="2614D24F" w14:textId="77777777" w:rsidR="00E2158A" w:rsidRPr="00C06826" w:rsidRDefault="00E2158A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01</w:t>
            </w:r>
          </w:p>
        </w:tc>
        <w:tc>
          <w:tcPr>
            <w:tcW w:w="2909" w:type="dxa"/>
            <w:gridSpan w:val="2"/>
          </w:tcPr>
          <w:p w14:paraId="2614D250" w14:textId="77777777" w:rsidR="00E2158A" w:rsidRPr="00C06826" w:rsidRDefault="00E2158A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02</w:t>
            </w:r>
          </w:p>
        </w:tc>
        <w:tc>
          <w:tcPr>
            <w:tcW w:w="2909" w:type="dxa"/>
          </w:tcPr>
          <w:p w14:paraId="2614D251" w14:textId="77777777" w:rsidR="00E2158A" w:rsidRPr="00C06826" w:rsidRDefault="00E2158A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03</w:t>
            </w:r>
          </w:p>
        </w:tc>
        <w:tc>
          <w:tcPr>
            <w:tcW w:w="2909" w:type="dxa"/>
          </w:tcPr>
          <w:p w14:paraId="2614D252" w14:textId="77777777" w:rsidR="00E2158A" w:rsidRPr="00C06826" w:rsidRDefault="00E2158A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2984" w:type="dxa"/>
          </w:tcPr>
          <w:p w14:paraId="2614D253" w14:textId="77777777" w:rsidR="00E2158A" w:rsidRPr="00C06826" w:rsidRDefault="00E2158A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</w:tr>
      <w:tr w:rsidR="00E2158A" w14:paraId="2614D25A" w14:textId="77777777" w:rsidTr="00953279">
        <w:tc>
          <w:tcPr>
            <w:tcW w:w="2909" w:type="dxa"/>
            <w:gridSpan w:val="2"/>
            <w:vAlign w:val="bottom"/>
          </w:tcPr>
          <w:p w14:paraId="2614D255" w14:textId="77777777" w:rsidR="00E2158A" w:rsidRPr="00F05437" w:rsidRDefault="00E2158A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Name</w:t>
            </w:r>
          </w:p>
        </w:tc>
        <w:tc>
          <w:tcPr>
            <w:tcW w:w="2909" w:type="dxa"/>
            <w:gridSpan w:val="2"/>
            <w:vAlign w:val="bottom"/>
          </w:tcPr>
          <w:p w14:paraId="2614D256" w14:textId="77777777" w:rsidR="00E2158A" w:rsidRPr="00F05437" w:rsidRDefault="00E2158A" w:rsidP="00AF3934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Distribution Type</w:t>
            </w:r>
          </w:p>
        </w:tc>
        <w:tc>
          <w:tcPr>
            <w:tcW w:w="2909" w:type="dxa"/>
            <w:vAlign w:val="bottom"/>
          </w:tcPr>
          <w:p w14:paraId="2614D257" w14:textId="77777777" w:rsidR="00E2158A" w:rsidRPr="00F05437" w:rsidRDefault="00E2158A" w:rsidP="00AF3934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Number of Heaters</w:t>
            </w:r>
          </w:p>
        </w:tc>
        <w:tc>
          <w:tcPr>
            <w:tcW w:w="2909" w:type="dxa"/>
            <w:vAlign w:val="bottom"/>
          </w:tcPr>
          <w:p w14:paraId="2614D258" w14:textId="77777777" w:rsidR="00E2158A" w:rsidRPr="00F05437" w:rsidRDefault="00E2158A" w:rsidP="00AF3934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 xml:space="preserve">Solar </w:t>
            </w:r>
            <w:r w:rsidR="003D2831">
              <w:rPr>
                <w:sz w:val="20"/>
                <w:szCs w:val="20"/>
              </w:rPr>
              <w:t xml:space="preserve">Savings </w:t>
            </w:r>
            <w:r>
              <w:rPr>
                <w:sz w:val="20"/>
                <w:szCs w:val="20"/>
              </w:rPr>
              <w:t>Fraction</w:t>
            </w:r>
          </w:p>
        </w:tc>
        <w:tc>
          <w:tcPr>
            <w:tcW w:w="2984" w:type="dxa"/>
            <w:vAlign w:val="bottom"/>
          </w:tcPr>
          <w:p w14:paraId="2614D259" w14:textId="77777777" w:rsidR="00E2158A" w:rsidRPr="00F05437" w:rsidRDefault="00E2158A" w:rsidP="00AF3934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E2158A" w14:paraId="2614D260" w14:textId="77777777" w:rsidTr="00953279">
        <w:tc>
          <w:tcPr>
            <w:tcW w:w="2909" w:type="dxa"/>
            <w:gridSpan w:val="2"/>
          </w:tcPr>
          <w:p w14:paraId="2614D25B" w14:textId="77777777" w:rsidR="00E2158A" w:rsidRDefault="00E2158A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B1194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09" w:type="dxa"/>
            <w:gridSpan w:val="2"/>
          </w:tcPr>
          <w:p w14:paraId="2614D25C" w14:textId="77777777" w:rsidR="00E2158A" w:rsidRDefault="00E2158A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B1194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09" w:type="dxa"/>
          </w:tcPr>
          <w:p w14:paraId="2614D25D" w14:textId="77777777" w:rsidR="00E2158A" w:rsidRDefault="00E2158A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B1194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09" w:type="dxa"/>
          </w:tcPr>
          <w:p w14:paraId="2614D25E" w14:textId="77777777" w:rsidR="00E2158A" w:rsidRDefault="00E2158A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B1194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84" w:type="dxa"/>
          </w:tcPr>
          <w:p w14:paraId="2614D25F" w14:textId="77777777" w:rsidR="00E2158A" w:rsidRDefault="003D2831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3D2831">
              <w:rPr>
                <w:sz w:val="20"/>
                <w:szCs w:val="20"/>
              </w:rPr>
              <w:t>User input: Pass or Fail</w:t>
            </w:r>
          </w:p>
        </w:tc>
      </w:tr>
      <w:tr w:rsidR="00E2158A" w14:paraId="2614D266" w14:textId="77777777" w:rsidTr="00953279">
        <w:tc>
          <w:tcPr>
            <w:tcW w:w="2909" w:type="dxa"/>
            <w:gridSpan w:val="2"/>
          </w:tcPr>
          <w:p w14:paraId="2614D261" w14:textId="77777777" w:rsidR="00E2158A" w:rsidRDefault="00E2158A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B1194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09" w:type="dxa"/>
            <w:gridSpan w:val="2"/>
          </w:tcPr>
          <w:p w14:paraId="2614D262" w14:textId="77777777" w:rsidR="00E2158A" w:rsidRDefault="00E2158A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B1194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09" w:type="dxa"/>
          </w:tcPr>
          <w:p w14:paraId="2614D263" w14:textId="77777777" w:rsidR="00E2158A" w:rsidRDefault="00E2158A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B1194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09" w:type="dxa"/>
          </w:tcPr>
          <w:p w14:paraId="2614D264" w14:textId="77777777" w:rsidR="00E2158A" w:rsidRDefault="00E2158A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B1194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84" w:type="dxa"/>
          </w:tcPr>
          <w:p w14:paraId="2614D265" w14:textId="77777777" w:rsidR="00E2158A" w:rsidRDefault="003D2831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3D2831">
              <w:rPr>
                <w:sz w:val="20"/>
                <w:szCs w:val="20"/>
              </w:rPr>
              <w:t>User input: Pass or Fail</w:t>
            </w:r>
          </w:p>
        </w:tc>
      </w:tr>
      <w:tr w:rsidR="006A5CCD" w14:paraId="2614D26B" w14:textId="77777777" w:rsidTr="00953279">
        <w:trPr>
          <w:trHeight w:val="566"/>
        </w:trPr>
        <w:tc>
          <w:tcPr>
            <w:tcW w:w="472" w:type="dxa"/>
            <w:vAlign w:val="center"/>
          </w:tcPr>
          <w:p w14:paraId="2614D267" w14:textId="77777777" w:rsidR="006A5CCD" w:rsidRDefault="006A5CCD" w:rsidP="00AF3934">
            <w:pPr>
              <w:spacing w:after="0" w:line="240" w:lineRule="auto"/>
            </w:pPr>
            <w:r w:rsidRPr="003C291C">
              <w:rPr>
                <w:sz w:val="20"/>
                <w:szCs w:val="20"/>
              </w:rPr>
              <w:t>0</w:t>
            </w:r>
            <w:r w:rsidR="003F6629">
              <w:rPr>
                <w:sz w:val="20"/>
                <w:szCs w:val="20"/>
              </w:rPr>
              <w:t>6</w:t>
            </w:r>
          </w:p>
        </w:tc>
        <w:tc>
          <w:tcPr>
            <w:tcW w:w="3326" w:type="dxa"/>
            <w:gridSpan w:val="2"/>
            <w:vAlign w:val="center"/>
          </w:tcPr>
          <w:p w14:paraId="2614D268" w14:textId="77777777" w:rsidR="006A5CCD" w:rsidRPr="00F05437" w:rsidRDefault="006A5CCD" w:rsidP="00AF3934">
            <w:pPr>
              <w:spacing w:after="0" w:line="240" w:lineRule="auto"/>
            </w:pPr>
            <w:r>
              <w:t>Verification Status:</w:t>
            </w:r>
          </w:p>
        </w:tc>
        <w:tc>
          <w:tcPr>
            <w:tcW w:w="10822" w:type="dxa"/>
            <w:gridSpan w:val="4"/>
          </w:tcPr>
          <w:p w14:paraId="2614D269" w14:textId="77777777" w:rsidR="006A5CCD" w:rsidRDefault="006A5CCD" w:rsidP="00AF3934">
            <w:pPr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 – all existing conditions have been verified; or</w:t>
            </w:r>
          </w:p>
          <w:p w14:paraId="2614D26A" w14:textId="77777777" w:rsidR="006A5CCD" w:rsidRPr="00D679FB" w:rsidRDefault="006A5CCD" w:rsidP="00AF3934">
            <w:pPr>
              <w:numPr>
                <w:ilvl w:val="0"/>
                <w:numId w:val="17"/>
              </w:numPr>
              <w:spacing w:after="0" w:line="240" w:lineRule="auto"/>
            </w:pPr>
            <w:r>
              <w:rPr>
                <w:sz w:val="20"/>
                <w:szCs w:val="20"/>
              </w:rPr>
              <w:t>Fail – one or more of the existing conditions not present. Enter reason for failure in correction notes field below</w:t>
            </w:r>
          </w:p>
        </w:tc>
      </w:tr>
      <w:tr w:rsidR="00953279" w14:paraId="2614D26F" w14:textId="77777777" w:rsidTr="006614F8">
        <w:tc>
          <w:tcPr>
            <w:tcW w:w="472" w:type="dxa"/>
          </w:tcPr>
          <w:p w14:paraId="2614D26C" w14:textId="77777777" w:rsidR="00953279" w:rsidRDefault="00953279" w:rsidP="00AF393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4148" w:type="dxa"/>
            <w:gridSpan w:val="6"/>
          </w:tcPr>
          <w:p w14:paraId="2614D26E" w14:textId="2BD2AC18" w:rsidR="00953279" w:rsidRPr="00C06826" w:rsidRDefault="00953279" w:rsidP="00AF393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Correction Notes:</w:t>
            </w:r>
          </w:p>
        </w:tc>
      </w:tr>
    </w:tbl>
    <w:p w14:paraId="2614D270" w14:textId="77777777" w:rsidR="006A5CCD" w:rsidRDefault="006A5CCD" w:rsidP="006A5CCD"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3330"/>
        <w:gridCol w:w="3510"/>
        <w:gridCol w:w="3654"/>
        <w:gridCol w:w="3654"/>
      </w:tblGrid>
      <w:tr w:rsidR="006A5CCD" w14:paraId="2614D272" w14:textId="77777777" w:rsidTr="00C4535B">
        <w:tc>
          <w:tcPr>
            <w:tcW w:w="14616" w:type="dxa"/>
            <w:gridSpan w:val="5"/>
            <w:shd w:val="clear" w:color="auto" w:fill="auto"/>
          </w:tcPr>
          <w:p w14:paraId="2614D271" w14:textId="77777777" w:rsidR="006A5CCD" w:rsidRPr="00707E2F" w:rsidRDefault="006A5CCD" w:rsidP="006A5CC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07E2F">
              <w:rPr>
                <w:b/>
                <w:sz w:val="20"/>
                <w:szCs w:val="20"/>
              </w:rPr>
              <w:t>I. HVAC – Heating Systems</w:t>
            </w:r>
          </w:p>
        </w:tc>
      </w:tr>
      <w:tr w:rsidR="006A5CCD" w14:paraId="2614D274" w14:textId="77777777" w:rsidTr="006A5CCD">
        <w:tc>
          <w:tcPr>
            <w:tcW w:w="14616" w:type="dxa"/>
            <w:gridSpan w:val="5"/>
          </w:tcPr>
          <w:p w14:paraId="2614D273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&lt;&lt;if existing data does not appear in CF1R, then display the “Section Does Not Apply” message&gt;&gt;</w:t>
            </w:r>
          </w:p>
        </w:tc>
      </w:tr>
      <w:tr w:rsidR="006A5CCD" w14:paraId="2614D279" w14:textId="77777777" w:rsidTr="003F7E68">
        <w:tc>
          <w:tcPr>
            <w:tcW w:w="3798" w:type="dxa"/>
            <w:gridSpan w:val="2"/>
          </w:tcPr>
          <w:p w14:paraId="2614D275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01</w:t>
            </w:r>
          </w:p>
        </w:tc>
        <w:tc>
          <w:tcPr>
            <w:tcW w:w="3510" w:type="dxa"/>
          </w:tcPr>
          <w:p w14:paraId="2614D276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02</w:t>
            </w:r>
          </w:p>
        </w:tc>
        <w:tc>
          <w:tcPr>
            <w:tcW w:w="3654" w:type="dxa"/>
          </w:tcPr>
          <w:p w14:paraId="2614D277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03</w:t>
            </w:r>
          </w:p>
        </w:tc>
        <w:tc>
          <w:tcPr>
            <w:tcW w:w="3654" w:type="dxa"/>
          </w:tcPr>
          <w:p w14:paraId="2614D278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04</w:t>
            </w:r>
          </w:p>
        </w:tc>
      </w:tr>
      <w:tr w:rsidR="006A5CCD" w14:paraId="2614D27E" w14:textId="77777777" w:rsidTr="003F7E68">
        <w:tc>
          <w:tcPr>
            <w:tcW w:w="3798" w:type="dxa"/>
            <w:gridSpan w:val="2"/>
          </w:tcPr>
          <w:p w14:paraId="2614D27A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Name</w:t>
            </w:r>
          </w:p>
        </w:tc>
        <w:tc>
          <w:tcPr>
            <w:tcW w:w="3510" w:type="dxa"/>
          </w:tcPr>
          <w:p w14:paraId="2614D27B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Type</w:t>
            </w:r>
          </w:p>
        </w:tc>
        <w:tc>
          <w:tcPr>
            <w:tcW w:w="3654" w:type="dxa"/>
          </w:tcPr>
          <w:p w14:paraId="2614D27C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Efficiency</w:t>
            </w:r>
          </w:p>
        </w:tc>
        <w:tc>
          <w:tcPr>
            <w:tcW w:w="3654" w:type="dxa"/>
          </w:tcPr>
          <w:p w14:paraId="2614D27D" w14:textId="77777777" w:rsidR="006A5CCD" w:rsidRDefault="00AF3934" w:rsidP="006A5CCD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6A5CCD" w14:paraId="2614D283" w14:textId="77777777" w:rsidTr="003F7E68">
        <w:tc>
          <w:tcPr>
            <w:tcW w:w="3798" w:type="dxa"/>
            <w:gridSpan w:val="2"/>
          </w:tcPr>
          <w:p w14:paraId="2614D27F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3510" w:type="dxa"/>
          </w:tcPr>
          <w:p w14:paraId="2614D280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3654" w:type="dxa"/>
          </w:tcPr>
          <w:p w14:paraId="2614D281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3654" w:type="dxa"/>
          </w:tcPr>
          <w:p w14:paraId="2614D282" w14:textId="77777777" w:rsidR="006A5CCD" w:rsidRDefault="003D2831" w:rsidP="006A5CCD">
            <w:pPr>
              <w:spacing w:after="0" w:line="240" w:lineRule="auto"/>
              <w:jc w:val="center"/>
            </w:pPr>
            <w:r w:rsidRPr="003D2831">
              <w:rPr>
                <w:sz w:val="20"/>
                <w:szCs w:val="20"/>
              </w:rPr>
              <w:t>User input: Pass or Fail</w:t>
            </w:r>
          </w:p>
        </w:tc>
      </w:tr>
      <w:tr w:rsidR="006A5CCD" w14:paraId="2614D288" w14:textId="77777777" w:rsidTr="003F7E68">
        <w:tc>
          <w:tcPr>
            <w:tcW w:w="3798" w:type="dxa"/>
            <w:gridSpan w:val="2"/>
          </w:tcPr>
          <w:p w14:paraId="2614D284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3510" w:type="dxa"/>
          </w:tcPr>
          <w:p w14:paraId="2614D285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3654" w:type="dxa"/>
          </w:tcPr>
          <w:p w14:paraId="2614D286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3654" w:type="dxa"/>
          </w:tcPr>
          <w:p w14:paraId="2614D287" w14:textId="77777777" w:rsidR="006A5CCD" w:rsidRDefault="003D2831" w:rsidP="006A5CCD">
            <w:pPr>
              <w:spacing w:after="0" w:line="240" w:lineRule="auto"/>
              <w:jc w:val="center"/>
            </w:pPr>
            <w:r w:rsidRPr="003D2831">
              <w:rPr>
                <w:sz w:val="20"/>
                <w:szCs w:val="20"/>
              </w:rPr>
              <w:t>User input: Pass or Fail</w:t>
            </w:r>
          </w:p>
        </w:tc>
      </w:tr>
      <w:tr w:rsidR="006A5CCD" w14:paraId="2614D28D" w14:textId="77777777" w:rsidTr="003F7E68">
        <w:trPr>
          <w:trHeight w:val="498"/>
        </w:trPr>
        <w:tc>
          <w:tcPr>
            <w:tcW w:w="468" w:type="dxa"/>
            <w:vAlign w:val="center"/>
          </w:tcPr>
          <w:p w14:paraId="2614D289" w14:textId="77777777" w:rsidR="006A5CCD" w:rsidRDefault="006A5CCD" w:rsidP="006A5CCD">
            <w:pPr>
              <w:spacing w:after="0" w:line="240" w:lineRule="auto"/>
            </w:pPr>
            <w:r w:rsidRPr="006A5CCD">
              <w:rPr>
                <w:sz w:val="20"/>
                <w:szCs w:val="20"/>
              </w:rPr>
              <w:t>05</w:t>
            </w:r>
          </w:p>
        </w:tc>
        <w:tc>
          <w:tcPr>
            <w:tcW w:w="3330" w:type="dxa"/>
            <w:vAlign w:val="center"/>
          </w:tcPr>
          <w:p w14:paraId="2614D28A" w14:textId="77777777" w:rsidR="006A5CCD" w:rsidRDefault="006A5CCD" w:rsidP="006A5CCD">
            <w:pPr>
              <w:spacing w:after="0" w:line="240" w:lineRule="auto"/>
            </w:pPr>
            <w:r w:rsidRPr="006A5CCD">
              <w:rPr>
                <w:sz w:val="20"/>
                <w:szCs w:val="20"/>
              </w:rPr>
              <w:t>Verification Status:</w:t>
            </w:r>
          </w:p>
        </w:tc>
        <w:tc>
          <w:tcPr>
            <w:tcW w:w="10818" w:type="dxa"/>
            <w:gridSpan w:val="3"/>
          </w:tcPr>
          <w:p w14:paraId="2614D28B" w14:textId="77777777" w:rsidR="006A5CCD" w:rsidRPr="006A5CCD" w:rsidRDefault="006A5CCD" w:rsidP="006A5CCD">
            <w:pPr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Pass – all existing conditions have been verified; or</w:t>
            </w:r>
          </w:p>
          <w:p w14:paraId="2614D28C" w14:textId="77777777" w:rsidR="006A5CCD" w:rsidRPr="006A5CCD" w:rsidRDefault="006A5CCD" w:rsidP="006A5CC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Fail – one or more of the existing conditions not present. Enter reason for failure in correction notes field below</w:t>
            </w:r>
          </w:p>
        </w:tc>
      </w:tr>
      <w:tr w:rsidR="003F7E68" w14:paraId="2614D291" w14:textId="77777777" w:rsidTr="006614F8">
        <w:tc>
          <w:tcPr>
            <w:tcW w:w="468" w:type="dxa"/>
          </w:tcPr>
          <w:p w14:paraId="2614D28E" w14:textId="77777777" w:rsidR="003F7E68" w:rsidRPr="006A5CCD" w:rsidRDefault="003F7E68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06</w:t>
            </w:r>
          </w:p>
        </w:tc>
        <w:tc>
          <w:tcPr>
            <w:tcW w:w="14148" w:type="dxa"/>
            <w:gridSpan w:val="4"/>
          </w:tcPr>
          <w:p w14:paraId="2614D290" w14:textId="166D2CD1" w:rsidR="003F7E68" w:rsidRPr="006A5CCD" w:rsidRDefault="003F7E68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Correction Notes:</w:t>
            </w:r>
          </w:p>
        </w:tc>
      </w:tr>
    </w:tbl>
    <w:p w14:paraId="2614D292" w14:textId="77777777" w:rsidR="006A5CCD" w:rsidRDefault="006A5CCD" w:rsidP="006A5CCD">
      <w:pPr>
        <w:spacing w:after="0" w:line="240" w:lineRule="aut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2520"/>
        <w:gridCol w:w="810"/>
        <w:gridCol w:w="1890"/>
        <w:gridCol w:w="2700"/>
        <w:gridCol w:w="2700"/>
        <w:gridCol w:w="3528"/>
      </w:tblGrid>
      <w:tr w:rsidR="006A5CCD" w14:paraId="2614D294" w14:textId="77777777" w:rsidTr="00C4535B">
        <w:tc>
          <w:tcPr>
            <w:tcW w:w="14616" w:type="dxa"/>
            <w:gridSpan w:val="7"/>
            <w:shd w:val="clear" w:color="auto" w:fill="auto"/>
          </w:tcPr>
          <w:p w14:paraId="2614D293" w14:textId="77777777" w:rsidR="006A5CCD" w:rsidRPr="00707E2F" w:rsidRDefault="006A5CCD" w:rsidP="006A5CCD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</w:rPr>
              <w:br w:type="page"/>
            </w:r>
            <w:r w:rsidRPr="00707E2F">
              <w:rPr>
                <w:b/>
                <w:sz w:val="20"/>
                <w:szCs w:val="20"/>
              </w:rPr>
              <w:t>J. HVAC – Cooling Systems</w:t>
            </w:r>
          </w:p>
        </w:tc>
      </w:tr>
      <w:tr w:rsidR="006A5CCD" w14:paraId="2614D296" w14:textId="77777777" w:rsidTr="006A5CCD">
        <w:tc>
          <w:tcPr>
            <w:tcW w:w="14616" w:type="dxa"/>
            <w:gridSpan w:val="7"/>
          </w:tcPr>
          <w:p w14:paraId="2614D295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&lt;&lt;if existing data does not appear in CF1R, then display the “Section Does Not Apply” message&gt;&gt;</w:t>
            </w:r>
          </w:p>
        </w:tc>
      </w:tr>
      <w:tr w:rsidR="00E12C8D" w14:paraId="2614D29C" w14:textId="77777777" w:rsidTr="00043D2F">
        <w:tc>
          <w:tcPr>
            <w:tcW w:w="2988" w:type="dxa"/>
            <w:gridSpan w:val="2"/>
          </w:tcPr>
          <w:p w14:paraId="2614D297" w14:textId="77777777" w:rsidR="00E12C8D" w:rsidRDefault="00E12C8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01</w:t>
            </w:r>
          </w:p>
        </w:tc>
        <w:tc>
          <w:tcPr>
            <w:tcW w:w="2700" w:type="dxa"/>
            <w:gridSpan w:val="2"/>
          </w:tcPr>
          <w:p w14:paraId="2614D298" w14:textId="77777777" w:rsidR="00E12C8D" w:rsidRDefault="00E12C8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02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2614D299" w14:textId="77777777" w:rsidR="00E12C8D" w:rsidRDefault="00E12C8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03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2614D29A" w14:textId="77777777" w:rsidR="00E12C8D" w:rsidRDefault="00E12C8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04</w:t>
            </w:r>
          </w:p>
        </w:tc>
        <w:tc>
          <w:tcPr>
            <w:tcW w:w="3528" w:type="dxa"/>
          </w:tcPr>
          <w:p w14:paraId="2614D29B" w14:textId="77777777" w:rsidR="00E12C8D" w:rsidRDefault="00E12C8D" w:rsidP="00E12C8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5</w:t>
            </w:r>
          </w:p>
        </w:tc>
      </w:tr>
      <w:tr w:rsidR="00E12C8D" w14:paraId="2614D2A2" w14:textId="77777777" w:rsidTr="00043D2F">
        <w:tc>
          <w:tcPr>
            <w:tcW w:w="2988" w:type="dxa"/>
            <w:gridSpan w:val="2"/>
          </w:tcPr>
          <w:p w14:paraId="2614D29D" w14:textId="77777777" w:rsidR="00E12C8D" w:rsidRPr="006A5CCD" w:rsidRDefault="00043D2F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2700" w:type="dxa"/>
            <w:gridSpan w:val="2"/>
          </w:tcPr>
          <w:p w14:paraId="2614D29E" w14:textId="77777777" w:rsidR="00E12C8D" w:rsidRPr="006A5CCD" w:rsidRDefault="00043D2F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Type</w:t>
            </w:r>
          </w:p>
        </w:tc>
        <w:tc>
          <w:tcPr>
            <w:tcW w:w="2700" w:type="dxa"/>
            <w:tcBorders>
              <w:top w:val="single" w:sz="4" w:space="0" w:color="auto"/>
              <w:right w:val="single" w:sz="4" w:space="0" w:color="auto"/>
            </w:tcBorders>
          </w:tcPr>
          <w:p w14:paraId="2614D29F" w14:textId="77777777" w:rsidR="00E12C8D" w:rsidRPr="006A5CCD" w:rsidRDefault="00E12C8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EER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</w:tcBorders>
          </w:tcPr>
          <w:p w14:paraId="2614D2A0" w14:textId="77777777" w:rsidR="00E12C8D" w:rsidRPr="006A5CCD" w:rsidRDefault="00E12C8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SEER</w:t>
            </w:r>
          </w:p>
        </w:tc>
        <w:tc>
          <w:tcPr>
            <w:tcW w:w="3528" w:type="dxa"/>
          </w:tcPr>
          <w:p w14:paraId="2614D2A1" w14:textId="77777777" w:rsidR="00E12C8D" w:rsidRPr="006A5CCD" w:rsidRDefault="00043D2F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E12C8D" w14:paraId="2614D2A8" w14:textId="77777777" w:rsidTr="00E12C8D">
        <w:tc>
          <w:tcPr>
            <w:tcW w:w="2988" w:type="dxa"/>
            <w:gridSpan w:val="2"/>
          </w:tcPr>
          <w:p w14:paraId="2614D2A3" w14:textId="77777777" w:rsidR="00E12C8D" w:rsidRDefault="00E12C8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2700" w:type="dxa"/>
            <w:gridSpan w:val="2"/>
          </w:tcPr>
          <w:p w14:paraId="2614D2A4" w14:textId="77777777" w:rsidR="00E12C8D" w:rsidRDefault="00E12C8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2700" w:type="dxa"/>
          </w:tcPr>
          <w:p w14:paraId="2614D2A5" w14:textId="77777777" w:rsidR="00E12C8D" w:rsidRDefault="00E12C8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2700" w:type="dxa"/>
          </w:tcPr>
          <w:p w14:paraId="2614D2A6" w14:textId="77777777" w:rsidR="00E12C8D" w:rsidRDefault="00E12C8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3528" w:type="dxa"/>
          </w:tcPr>
          <w:p w14:paraId="2614D2A7" w14:textId="77777777" w:rsidR="00E12C8D" w:rsidRDefault="003D2831" w:rsidP="006A5CCD">
            <w:pPr>
              <w:spacing w:after="0" w:line="240" w:lineRule="auto"/>
              <w:jc w:val="center"/>
            </w:pPr>
            <w:r w:rsidRPr="003D2831">
              <w:rPr>
                <w:sz w:val="20"/>
                <w:szCs w:val="20"/>
              </w:rPr>
              <w:t>User input: Pass or Fail</w:t>
            </w:r>
          </w:p>
        </w:tc>
      </w:tr>
      <w:tr w:rsidR="00E12C8D" w14:paraId="2614D2AE" w14:textId="77777777" w:rsidTr="00E12C8D">
        <w:tc>
          <w:tcPr>
            <w:tcW w:w="2988" w:type="dxa"/>
            <w:gridSpan w:val="2"/>
          </w:tcPr>
          <w:p w14:paraId="2614D2A9" w14:textId="77777777" w:rsidR="00E12C8D" w:rsidRDefault="00E12C8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2700" w:type="dxa"/>
            <w:gridSpan w:val="2"/>
          </w:tcPr>
          <w:p w14:paraId="2614D2AA" w14:textId="77777777" w:rsidR="00E12C8D" w:rsidRDefault="00E12C8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2700" w:type="dxa"/>
          </w:tcPr>
          <w:p w14:paraId="2614D2AB" w14:textId="77777777" w:rsidR="00E12C8D" w:rsidRDefault="00E12C8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2700" w:type="dxa"/>
          </w:tcPr>
          <w:p w14:paraId="2614D2AC" w14:textId="77777777" w:rsidR="00E12C8D" w:rsidRDefault="00E12C8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3528" w:type="dxa"/>
          </w:tcPr>
          <w:p w14:paraId="2614D2AD" w14:textId="77777777" w:rsidR="00E12C8D" w:rsidRDefault="003D2831" w:rsidP="006A5CCD">
            <w:pPr>
              <w:spacing w:after="0" w:line="240" w:lineRule="auto"/>
              <w:jc w:val="center"/>
            </w:pPr>
            <w:r w:rsidRPr="003D2831">
              <w:rPr>
                <w:sz w:val="20"/>
                <w:szCs w:val="20"/>
              </w:rPr>
              <w:t>User input: Pass or Fail</w:t>
            </w:r>
          </w:p>
        </w:tc>
      </w:tr>
      <w:tr w:rsidR="006A5CCD" w14:paraId="2614D2B3" w14:textId="77777777" w:rsidTr="003F7E68">
        <w:trPr>
          <w:trHeight w:val="498"/>
        </w:trPr>
        <w:tc>
          <w:tcPr>
            <w:tcW w:w="468" w:type="dxa"/>
            <w:vAlign w:val="center"/>
          </w:tcPr>
          <w:p w14:paraId="2614D2AF" w14:textId="77777777" w:rsidR="006A5CCD" w:rsidRPr="006A5CCD" w:rsidRDefault="00E12C8D" w:rsidP="003F7E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3330" w:type="dxa"/>
            <w:gridSpan w:val="2"/>
            <w:vAlign w:val="center"/>
          </w:tcPr>
          <w:p w14:paraId="2614D2B0" w14:textId="77777777" w:rsidR="006A5CCD" w:rsidRPr="006A5CCD" w:rsidRDefault="006A5CCD" w:rsidP="003F7E68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Verification Status:</w:t>
            </w:r>
          </w:p>
        </w:tc>
        <w:tc>
          <w:tcPr>
            <w:tcW w:w="10818" w:type="dxa"/>
            <w:gridSpan w:val="4"/>
          </w:tcPr>
          <w:p w14:paraId="2614D2B1" w14:textId="77777777" w:rsidR="006A5CCD" w:rsidRPr="006A5CCD" w:rsidRDefault="006A5CCD" w:rsidP="006A5CCD">
            <w:pPr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Pass – all existing conditions have been verified; or</w:t>
            </w:r>
          </w:p>
          <w:p w14:paraId="2614D2B2" w14:textId="77777777" w:rsidR="006A5CCD" w:rsidRPr="006A5CCD" w:rsidRDefault="006A5CCD" w:rsidP="006A5CC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Fail – one or more of the existing conditions not present. Enter reason for failure in correction notes field below</w:t>
            </w:r>
          </w:p>
        </w:tc>
      </w:tr>
      <w:tr w:rsidR="003F7E68" w14:paraId="2614D2B7" w14:textId="77777777" w:rsidTr="006614F8">
        <w:tc>
          <w:tcPr>
            <w:tcW w:w="468" w:type="dxa"/>
          </w:tcPr>
          <w:p w14:paraId="2614D2B4" w14:textId="77777777" w:rsidR="003F7E68" w:rsidRPr="006A5CCD" w:rsidRDefault="003F7E68" w:rsidP="006A5CC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4148" w:type="dxa"/>
            <w:gridSpan w:val="6"/>
          </w:tcPr>
          <w:p w14:paraId="2614D2B6" w14:textId="38DD0532" w:rsidR="003F7E68" w:rsidRPr="006A5CCD" w:rsidRDefault="003F7E68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Correction Notes:</w:t>
            </w:r>
          </w:p>
        </w:tc>
      </w:tr>
    </w:tbl>
    <w:p w14:paraId="2614D2B8" w14:textId="77777777" w:rsidR="001E2C74" w:rsidRDefault="001E2C74" w:rsidP="006A5CCD">
      <w:pPr>
        <w:spacing w:after="0" w:line="240" w:lineRule="auto"/>
      </w:pPr>
    </w:p>
    <w:p w14:paraId="032B2381" w14:textId="77777777" w:rsidR="003F7E68" w:rsidRDefault="003F7E68">
      <w:r>
        <w:br w:type="page"/>
      </w:r>
    </w:p>
    <w:tbl>
      <w:tblPr>
        <w:tblW w:w="146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"/>
        <w:gridCol w:w="2454"/>
        <w:gridCol w:w="875"/>
        <w:gridCol w:w="2048"/>
        <w:gridCol w:w="2923"/>
        <w:gridCol w:w="2923"/>
        <w:gridCol w:w="2925"/>
      </w:tblGrid>
      <w:tr w:rsidR="003F6629" w:rsidRPr="004D4BD9" w14:paraId="2614D2DC" w14:textId="77777777" w:rsidTr="00C4535B">
        <w:tc>
          <w:tcPr>
            <w:tcW w:w="14617" w:type="dxa"/>
            <w:gridSpan w:val="7"/>
            <w:shd w:val="clear" w:color="auto" w:fill="auto"/>
          </w:tcPr>
          <w:p w14:paraId="2614D2DB" w14:textId="121D2543" w:rsidR="003F6629" w:rsidRPr="00707E2F" w:rsidRDefault="001E2C74" w:rsidP="001E2C7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lastRenderedPageBreak/>
              <w:br w:type="page"/>
            </w:r>
            <w:r>
              <w:br w:type="page"/>
            </w:r>
            <w:r w:rsidRPr="00707E2F">
              <w:rPr>
                <w:b/>
                <w:sz w:val="20"/>
                <w:szCs w:val="20"/>
              </w:rPr>
              <w:t>K</w:t>
            </w:r>
            <w:r w:rsidR="003F6629" w:rsidRPr="00707E2F">
              <w:rPr>
                <w:b/>
                <w:sz w:val="20"/>
                <w:szCs w:val="20"/>
              </w:rPr>
              <w:t>. HVAC Distribution</w:t>
            </w:r>
          </w:p>
        </w:tc>
      </w:tr>
      <w:tr w:rsidR="003F6629" w:rsidRPr="00E42675" w14:paraId="2614D2DE" w14:textId="77777777" w:rsidTr="001E2C74">
        <w:tc>
          <w:tcPr>
            <w:tcW w:w="14617" w:type="dxa"/>
            <w:gridSpan w:val="7"/>
          </w:tcPr>
          <w:p w14:paraId="2614D2DD" w14:textId="77777777" w:rsidR="003F6629" w:rsidRPr="004D4BD9" w:rsidRDefault="003F6629" w:rsidP="003F662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&lt;&lt;if existing data does not appear in CF1R, then display the “Section Does Not Apply” message&gt;&gt;</w:t>
            </w:r>
          </w:p>
        </w:tc>
      </w:tr>
      <w:tr w:rsidR="00CC17AB" w:rsidRPr="00A71C2E" w14:paraId="2614D2E6" w14:textId="77777777" w:rsidTr="00CC17AB">
        <w:tc>
          <w:tcPr>
            <w:tcW w:w="2923" w:type="dxa"/>
            <w:gridSpan w:val="2"/>
          </w:tcPr>
          <w:p w14:paraId="2614D2DF" w14:textId="77777777" w:rsidR="00CC17AB" w:rsidRPr="00A71C2E" w:rsidRDefault="00CC17AB" w:rsidP="003F7E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01</w:t>
            </w:r>
          </w:p>
        </w:tc>
        <w:tc>
          <w:tcPr>
            <w:tcW w:w="2923" w:type="dxa"/>
            <w:gridSpan w:val="2"/>
          </w:tcPr>
          <w:p w14:paraId="2614D2E0" w14:textId="77777777" w:rsidR="00CC17AB" w:rsidRPr="00A71C2E" w:rsidRDefault="00CC17AB" w:rsidP="003F7E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02</w:t>
            </w:r>
          </w:p>
        </w:tc>
        <w:tc>
          <w:tcPr>
            <w:tcW w:w="2923" w:type="dxa"/>
          </w:tcPr>
          <w:p w14:paraId="2614D2E1" w14:textId="77777777" w:rsidR="00CC17AB" w:rsidRPr="00A71C2E" w:rsidRDefault="00085C9D" w:rsidP="003F7E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2923" w:type="dxa"/>
          </w:tcPr>
          <w:p w14:paraId="2614D2E3" w14:textId="22206B29" w:rsidR="00CC17AB" w:rsidRPr="00A71C2E" w:rsidRDefault="00085C9D" w:rsidP="003F7E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2925" w:type="dxa"/>
          </w:tcPr>
          <w:p w14:paraId="2614D2E5" w14:textId="1A11A603" w:rsidR="00CC17AB" w:rsidRPr="00A71C2E" w:rsidRDefault="00CC17AB" w:rsidP="003F7E68">
            <w:pPr>
              <w:spacing w:after="0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05</w:t>
            </w:r>
          </w:p>
        </w:tc>
      </w:tr>
      <w:tr w:rsidR="00CC17AB" w:rsidRPr="00A71C2E" w14:paraId="2614D2ED" w14:textId="77777777" w:rsidTr="003F7E68">
        <w:trPr>
          <w:trHeight w:val="287"/>
        </w:trPr>
        <w:tc>
          <w:tcPr>
            <w:tcW w:w="2923" w:type="dxa"/>
            <w:gridSpan w:val="2"/>
            <w:vAlign w:val="bottom"/>
          </w:tcPr>
          <w:p w14:paraId="2614D2E7" w14:textId="77777777" w:rsidR="00CC17AB" w:rsidRPr="00A71C2E" w:rsidRDefault="00CC17AB" w:rsidP="003F7E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Name</w:t>
            </w:r>
          </w:p>
        </w:tc>
        <w:tc>
          <w:tcPr>
            <w:tcW w:w="2923" w:type="dxa"/>
            <w:gridSpan w:val="2"/>
            <w:vAlign w:val="bottom"/>
          </w:tcPr>
          <w:p w14:paraId="2614D2E9" w14:textId="65361E8A" w:rsidR="00CC17AB" w:rsidRPr="00A71C2E" w:rsidRDefault="003F5777" w:rsidP="003F7E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Duct R-Value</w:t>
            </w:r>
          </w:p>
        </w:tc>
        <w:tc>
          <w:tcPr>
            <w:tcW w:w="2923" w:type="dxa"/>
            <w:vAlign w:val="bottom"/>
          </w:tcPr>
          <w:p w14:paraId="2614D2EA" w14:textId="683E863F" w:rsidR="00CC17AB" w:rsidRPr="00A71C2E" w:rsidRDefault="00085C9D" w:rsidP="003F7E6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Supply Duct Location</w:t>
            </w:r>
          </w:p>
        </w:tc>
        <w:tc>
          <w:tcPr>
            <w:tcW w:w="2923" w:type="dxa"/>
            <w:vAlign w:val="bottom"/>
          </w:tcPr>
          <w:p w14:paraId="2614D2EB" w14:textId="77777777" w:rsidR="00CC17AB" w:rsidRPr="00A71C2E" w:rsidRDefault="003F5777" w:rsidP="003F7E68">
            <w:pPr>
              <w:spacing w:after="0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Return Duct Location</w:t>
            </w:r>
          </w:p>
        </w:tc>
        <w:tc>
          <w:tcPr>
            <w:tcW w:w="2925" w:type="dxa"/>
            <w:vAlign w:val="bottom"/>
          </w:tcPr>
          <w:p w14:paraId="2614D2EC" w14:textId="41B1113A" w:rsidR="00CC17AB" w:rsidRPr="00A71C2E" w:rsidRDefault="00CC17AB" w:rsidP="003F7E68">
            <w:pPr>
              <w:spacing w:after="0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Verification</w:t>
            </w:r>
          </w:p>
        </w:tc>
      </w:tr>
      <w:tr w:rsidR="00CC17AB" w:rsidRPr="00A71C2E" w14:paraId="2614D2F3" w14:textId="77777777" w:rsidTr="00CC17AB">
        <w:trPr>
          <w:trHeight w:val="108"/>
        </w:trPr>
        <w:tc>
          <w:tcPr>
            <w:tcW w:w="2923" w:type="dxa"/>
            <w:gridSpan w:val="2"/>
            <w:tcBorders>
              <w:bottom w:val="single" w:sz="4" w:space="0" w:color="auto"/>
            </w:tcBorders>
          </w:tcPr>
          <w:p w14:paraId="2614D2EE" w14:textId="77777777" w:rsidR="00CC17AB" w:rsidRPr="00A71C2E" w:rsidRDefault="00CC17AB" w:rsidP="003F6629">
            <w:pPr>
              <w:spacing w:after="0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23" w:type="dxa"/>
            <w:gridSpan w:val="2"/>
            <w:tcBorders>
              <w:bottom w:val="single" w:sz="4" w:space="0" w:color="auto"/>
            </w:tcBorders>
          </w:tcPr>
          <w:p w14:paraId="2614D2EF" w14:textId="77777777" w:rsidR="00CC17AB" w:rsidRPr="00A71C2E" w:rsidRDefault="00CC17AB" w:rsidP="003F6629">
            <w:pPr>
              <w:spacing w:after="0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23" w:type="dxa"/>
            <w:tcBorders>
              <w:bottom w:val="single" w:sz="4" w:space="0" w:color="auto"/>
            </w:tcBorders>
          </w:tcPr>
          <w:p w14:paraId="2614D2F0" w14:textId="77777777" w:rsidR="00CC17AB" w:rsidRPr="00A71C2E" w:rsidRDefault="00CC17AB" w:rsidP="003F6629">
            <w:pPr>
              <w:spacing w:after="0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23" w:type="dxa"/>
          </w:tcPr>
          <w:p w14:paraId="2614D2F1" w14:textId="77777777" w:rsidR="00CC17AB" w:rsidRPr="00A71C2E" w:rsidRDefault="00CC17AB" w:rsidP="003D2831">
            <w:pPr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25" w:type="dxa"/>
            <w:vAlign w:val="center"/>
          </w:tcPr>
          <w:p w14:paraId="2614D2F2" w14:textId="77777777" w:rsidR="00CC17AB" w:rsidRPr="00A71C2E" w:rsidRDefault="00CC17AB" w:rsidP="003D2831">
            <w:pPr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User input: Pass or Fail</w:t>
            </w:r>
          </w:p>
        </w:tc>
      </w:tr>
      <w:tr w:rsidR="00CC17AB" w:rsidRPr="00A71C2E" w14:paraId="2614D2F9" w14:textId="77777777" w:rsidTr="00CC17AB">
        <w:trPr>
          <w:trHeight w:val="108"/>
        </w:trPr>
        <w:tc>
          <w:tcPr>
            <w:tcW w:w="2923" w:type="dxa"/>
            <w:gridSpan w:val="2"/>
            <w:tcBorders>
              <w:bottom w:val="single" w:sz="4" w:space="0" w:color="auto"/>
            </w:tcBorders>
          </w:tcPr>
          <w:p w14:paraId="2614D2F4" w14:textId="77777777" w:rsidR="00CC17AB" w:rsidRPr="00A71C2E" w:rsidRDefault="00CC17AB" w:rsidP="003F6629">
            <w:pPr>
              <w:spacing w:after="0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23" w:type="dxa"/>
            <w:gridSpan w:val="2"/>
            <w:tcBorders>
              <w:bottom w:val="single" w:sz="4" w:space="0" w:color="auto"/>
            </w:tcBorders>
          </w:tcPr>
          <w:p w14:paraId="2614D2F5" w14:textId="77777777" w:rsidR="00CC17AB" w:rsidRPr="00A71C2E" w:rsidRDefault="00CC17AB" w:rsidP="00F21159">
            <w:pPr>
              <w:spacing w:after="0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23" w:type="dxa"/>
            <w:tcBorders>
              <w:bottom w:val="single" w:sz="4" w:space="0" w:color="auto"/>
            </w:tcBorders>
          </w:tcPr>
          <w:p w14:paraId="2614D2F6" w14:textId="77777777" w:rsidR="00CC17AB" w:rsidRPr="00A71C2E" w:rsidRDefault="00CC17AB" w:rsidP="003F6629">
            <w:pPr>
              <w:spacing w:after="0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23" w:type="dxa"/>
            <w:tcBorders>
              <w:bottom w:val="single" w:sz="4" w:space="0" w:color="auto"/>
            </w:tcBorders>
          </w:tcPr>
          <w:p w14:paraId="2614D2F7" w14:textId="77777777" w:rsidR="00CC17AB" w:rsidRPr="00A71C2E" w:rsidRDefault="00CC17AB" w:rsidP="003D2831">
            <w:pPr>
              <w:spacing w:after="0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25" w:type="dxa"/>
            <w:tcBorders>
              <w:bottom w:val="single" w:sz="4" w:space="0" w:color="auto"/>
            </w:tcBorders>
            <w:vAlign w:val="center"/>
          </w:tcPr>
          <w:p w14:paraId="2614D2F8" w14:textId="77777777" w:rsidR="00CC17AB" w:rsidRPr="00A71C2E" w:rsidRDefault="00CC17AB" w:rsidP="003D2831">
            <w:pPr>
              <w:spacing w:after="0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User input: Pass or Fail</w:t>
            </w:r>
          </w:p>
        </w:tc>
      </w:tr>
      <w:tr w:rsidR="00CC17AB" w:rsidRPr="00457568" w14:paraId="2614D2FE" w14:textId="77777777" w:rsidTr="003F7E68">
        <w:trPr>
          <w:trHeight w:val="498"/>
        </w:trPr>
        <w:tc>
          <w:tcPr>
            <w:tcW w:w="469" w:type="dxa"/>
            <w:vAlign w:val="center"/>
          </w:tcPr>
          <w:p w14:paraId="2614D2FA" w14:textId="65433085" w:rsidR="00CC17AB" w:rsidRPr="004D4BD9" w:rsidRDefault="00CC17AB" w:rsidP="00CC17AB">
            <w:pPr>
              <w:spacing w:after="0" w:line="240" w:lineRule="auto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3329" w:type="dxa"/>
            <w:gridSpan w:val="2"/>
            <w:vAlign w:val="center"/>
          </w:tcPr>
          <w:p w14:paraId="2614D2FB" w14:textId="77777777" w:rsidR="00CC17AB" w:rsidRPr="004D4BD9" w:rsidRDefault="00CC17AB" w:rsidP="003F6629">
            <w:pPr>
              <w:spacing w:after="0" w:line="240" w:lineRule="auto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Verification Status:</w:t>
            </w:r>
          </w:p>
        </w:tc>
        <w:tc>
          <w:tcPr>
            <w:tcW w:w="10819" w:type="dxa"/>
            <w:gridSpan w:val="4"/>
          </w:tcPr>
          <w:p w14:paraId="2614D2FC" w14:textId="77777777" w:rsidR="00CC17AB" w:rsidRDefault="00CC17AB" w:rsidP="003F6629">
            <w:pPr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 – all existing conditions have been verified; or</w:t>
            </w:r>
          </w:p>
          <w:p w14:paraId="2614D2FD" w14:textId="77777777" w:rsidR="00CC17AB" w:rsidRPr="004D4BD9" w:rsidRDefault="00CC17AB" w:rsidP="003F6629">
            <w:pPr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 – one or more of the existing conditions not present. Enter reason for failure in correction notes field below</w:t>
            </w:r>
          </w:p>
        </w:tc>
      </w:tr>
      <w:tr w:rsidR="003F7E68" w:rsidRPr="00457568" w14:paraId="2614D302" w14:textId="77777777" w:rsidTr="006614F8">
        <w:trPr>
          <w:trHeight w:val="107"/>
        </w:trPr>
        <w:tc>
          <w:tcPr>
            <w:tcW w:w="469" w:type="dxa"/>
          </w:tcPr>
          <w:p w14:paraId="2614D2FF" w14:textId="5DA94138" w:rsidR="003F7E68" w:rsidRPr="004D4BD9" w:rsidRDefault="003F7E68" w:rsidP="00CC17AB">
            <w:pPr>
              <w:spacing w:after="0" w:line="240" w:lineRule="auto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4148" w:type="dxa"/>
            <w:gridSpan w:val="6"/>
          </w:tcPr>
          <w:p w14:paraId="2614D301" w14:textId="7E10CA84" w:rsidR="003F7E68" w:rsidRPr="004D4BD9" w:rsidRDefault="003F7E68" w:rsidP="003D2831">
            <w:pPr>
              <w:spacing w:after="0" w:line="240" w:lineRule="auto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Correction Notes:</w:t>
            </w:r>
          </w:p>
        </w:tc>
      </w:tr>
    </w:tbl>
    <w:p w14:paraId="2614D303" w14:textId="77777777" w:rsidR="00D36B6E" w:rsidRDefault="00D36B6E" w:rsidP="006A5CCD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14148"/>
      </w:tblGrid>
      <w:tr w:rsidR="00F21159" w14:paraId="2614D327" w14:textId="77777777" w:rsidTr="00C4535B">
        <w:tc>
          <w:tcPr>
            <w:tcW w:w="14616" w:type="dxa"/>
            <w:gridSpan w:val="2"/>
            <w:shd w:val="clear" w:color="auto" w:fill="auto"/>
          </w:tcPr>
          <w:p w14:paraId="2614D326" w14:textId="16647CEB" w:rsidR="00F21159" w:rsidRPr="00707E2F" w:rsidRDefault="001E2C74" w:rsidP="00EE1002">
            <w:pPr>
              <w:keepNext/>
              <w:spacing w:after="0" w:line="240" w:lineRule="auto"/>
              <w:rPr>
                <w:b/>
              </w:rPr>
            </w:pPr>
            <w:r w:rsidRPr="00707E2F">
              <w:rPr>
                <w:b/>
              </w:rPr>
              <w:t>L</w:t>
            </w:r>
            <w:r w:rsidR="00F21159" w:rsidRPr="00707E2F">
              <w:rPr>
                <w:b/>
              </w:rPr>
              <w:t xml:space="preserve">. Determination </w:t>
            </w:r>
            <w:r w:rsidR="00707E2F">
              <w:rPr>
                <w:b/>
              </w:rPr>
              <w:t>of</w:t>
            </w:r>
            <w:r w:rsidR="00F21159" w:rsidRPr="00707E2F">
              <w:rPr>
                <w:b/>
              </w:rPr>
              <w:t xml:space="preserve"> HERS Verification Compliance</w:t>
            </w:r>
          </w:p>
        </w:tc>
      </w:tr>
      <w:tr w:rsidR="00236C92" w14:paraId="2614D329" w14:textId="77777777" w:rsidTr="00F21159">
        <w:tc>
          <w:tcPr>
            <w:tcW w:w="14616" w:type="dxa"/>
            <w:gridSpan w:val="2"/>
          </w:tcPr>
          <w:p w14:paraId="2614D328" w14:textId="77777777" w:rsidR="00236C92" w:rsidRDefault="00236C92" w:rsidP="00EE1002">
            <w:pPr>
              <w:keepNext/>
              <w:spacing w:after="0" w:line="240" w:lineRule="auto"/>
            </w:pPr>
            <w:r w:rsidRPr="00236C92">
              <w:t>All applicable sections of this document shall indicate compliance with the specified verification protocol requirements in order for this Certificate of Verification as a whole to be determined to be in compliance.</w:t>
            </w:r>
          </w:p>
        </w:tc>
      </w:tr>
      <w:tr w:rsidR="00236C92" w14:paraId="2614D32C" w14:textId="77777777" w:rsidTr="00236C92">
        <w:tc>
          <w:tcPr>
            <w:tcW w:w="468" w:type="dxa"/>
            <w:vAlign w:val="center"/>
          </w:tcPr>
          <w:p w14:paraId="2614D32A" w14:textId="77777777" w:rsidR="00236C92" w:rsidRDefault="00236C92" w:rsidP="00EE1002">
            <w:pPr>
              <w:keepNext/>
              <w:spacing w:after="0" w:line="240" w:lineRule="auto"/>
              <w:jc w:val="center"/>
            </w:pPr>
            <w:r>
              <w:t>01</w:t>
            </w:r>
          </w:p>
        </w:tc>
        <w:tc>
          <w:tcPr>
            <w:tcW w:w="14148" w:type="dxa"/>
          </w:tcPr>
          <w:p w14:paraId="2614D32B" w14:textId="77777777" w:rsidR="00236C92" w:rsidRPr="002D5E49" w:rsidRDefault="00236C92" w:rsidP="00EE1002">
            <w:pPr>
              <w:keepNext/>
              <w:spacing w:after="0" w:line="240" w:lineRule="auto"/>
            </w:pPr>
            <w:r w:rsidRPr="00236C92">
              <w:t>&lt;&lt;If Verification Status in sections B, C, D, E, F, G, H, I, J</w:t>
            </w:r>
            <w:r w:rsidR="00DD3DFE">
              <w:t xml:space="preserve"> and </w:t>
            </w:r>
            <w:r w:rsidRPr="00236C92">
              <w:t>K equal Pass then result is a pass. Else result is fail. For pass result, display text: “Complies: All specified verification protocol requirements on this document are met”. For fail results, display text: “Does Not Comply: One or more specified verification protocol requirements on this document are not met”.</w:t>
            </w:r>
          </w:p>
        </w:tc>
      </w:tr>
    </w:tbl>
    <w:p w14:paraId="2614D32D" w14:textId="77777777" w:rsidR="00F21159" w:rsidRDefault="00F21159" w:rsidP="000E792F">
      <w:pPr>
        <w:spacing w:after="0" w:line="240" w:lineRule="auto"/>
      </w:pPr>
    </w:p>
    <w:p w14:paraId="2614D32E" w14:textId="77777777" w:rsidR="00F21159" w:rsidRDefault="00F21159" w:rsidP="000E792F">
      <w:pPr>
        <w:spacing w:after="0" w:line="240" w:lineRule="auto"/>
      </w:pPr>
      <w:r>
        <w:br w:type="page"/>
      </w:r>
    </w:p>
    <w:tbl>
      <w:tblPr>
        <w:tblW w:w="4980" w:type="pct"/>
        <w:tblInd w:w="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7255"/>
        <w:gridCol w:w="7259"/>
      </w:tblGrid>
      <w:tr w:rsidR="00417DE3" w:rsidRPr="009E2C1C" w14:paraId="2614D330" w14:textId="77777777" w:rsidTr="00CC17AB">
        <w:trPr>
          <w:cantSplit/>
          <w:trHeight w:val="288"/>
        </w:trPr>
        <w:tc>
          <w:tcPr>
            <w:tcW w:w="14514" w:type="dxa"/>
            <w:gridSpan w:val="2"/>
            <w:vAlign w:val="center"/>
          </w:tcPr>
          <w:p w14:paraId="2614D32F" w14:textId="77777777" w:rsidR="00417DE3" w:rsidRPr="009351D2" w:rsidRDefault="00417DE3" w:rsidP="00CC17AB">
            <w:pPr>
              <w:tabs>
                <w:tab w:val="left" w:pos="-720"/>
                <w:tab w:val="left" w:pos="-9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rPr>
                <w:rFonts w:cs="Arial"/>
                <w:b/>
              </w:rPr>
            </w:pPr>
            <w:r>
              <w:rPr>
                <w:b/>
              </w:rPr>
              <w:lastRenderedPageBreak/>
              <w:br w:type="page"/>
            </w:r>
            <w:r w:rsidRPr="00E136A4">
              <w:rPr>
                <w:rFonts w:asciiTheme="minorHAnsi" w:hAnsiTheme="minorHAnsi" w:cs="Arial"/>
                <w:b/>
                <w:caps/>
                <w:sz w:val="18"/>
                <w:szCs w:val="18"/>
              </w:rPr>
              <w:t>Documentation Author's Declaration Statement</w:t>
            </w:r>
          </w:p>
        </w:tc>
      </w:tr>
      <w:tr w:rsidR="00417DE3" w:rsidRPr="001B14D6" w14:paraId="2614D332" w14:textId="77777777" w:rsidTr="00707E2F">
        <w:trPr>
          <w:cantSplit/>
          <w:trHeight w:val="215"/>
        </w:trPr>
        <w:tc>
          <w:tcPr>
            <w:tcW w:w="14514" w:type="dxa"/>
            <w:gridSpan w:val="2"/>
            <w:vAlign w:val="center"/>
          </w:tcPr>
          <w:p w14:paraId="2614D331" w14:textId="77777777" w:rsidR="00417DE3" w:rsidRPr="00E136A4" w:rsidRDefault="00417DE3" w:rsidP="00417DE3">
            <w:pPr>
              <w:numPr>
                <w:ilvl w:val="0"/>
                <w:numId w:val="22"/>
              </w:numPr>
              <w:spacing w:after="0" w:line="240" w:lineRule="auto"/>
              <w:ind w:left="361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I </w:t>
            </w:r>
            <w:r w:rsidRPr="00E136A4">
              <w:rPr>
                <w:rFonts w:asciiTheme="minorHAnsi" w:hAnsiTheme="minorHAnsi"/>
                <w:sz w:val="18"/>
                <w:szCs w:val="18"/>
              </w:rPr>
              <w:t xml:space="preserve">certify that this Certificate of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Verification </w:t>
            </w:r>
            <w:r w:rsidRPr="00E136A4">
              <w:rPr>
                <w:rFonts w:asciiTheme="minorHAnsi" w:hAnsiTheme="minorHAnsi"/>
                <w:sz w:val="18"/>
                <w:szCs w:val="18"/>
              </w:rPr>
              <w:t>documentation is accurate and complete.</w:t>
            </w:r>
          </w:p>
        </w:tc>
      </w:tr>
      <w:tr w:rsidR="00417DE3" w:rsidRPr="00FD7A7F" w14:paraId="2614D335" w14:textId="77777777" w:rsidTr="00CC17AB">
        <w:trPr>
          <w:cantSplit/>
          <w:trHeight w:val="360"/>
        </w:trPr>
        <w:tc>
          <w:tcPr>
            <w:tcW w:w="7255" w:type="dxa"/>
          </w:tcPr>
          <w:p w14:paraId="2614D333" w14:textId="77777777" w:rsidR="00417DE3" w:rsidRPr="0047600B" w:rsidRDefault="00417DE3" w:rsidP="00CC17AB">
            <w:pPr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Documentation Author </w:t>
            </w:r>
            <w:r w:rsidRPr="0047600B">
              <w:rPr>
                <w:rFonts w:asciiTheme="minorHAnsi" w:hAnsiTheme="minorHAnsi"/>
                <w:sz w:val="14"/>
                <w:szCs w:val="14"/>
              </w:rPr>
              <w:t>Name:</w:t>
            </w:r>
          </w:p>
        </w:tc>
        <w:tc>
          <w:tcPr>
            <w:tcW w:w="7259" w:type="dxa"/>
          </w:tcPr>
          <w:p w14:paraId="2614D334" w14:textId="77777777" w:rsidR="00417DE3" w:rsidRDefault="00417DE3" w:rsidP="00CC17AB">
            <w:pPr>
              <w:ind w:hanging="3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Documentation Author </w:t>
            </w:r>
            <w:r w:rsidRPr="0047600B">
              <w:rPr>
                <w:rFonts w:asciiTheme="minorHAnsi" w:hAnsiTheme="minorHAnsi"/>
                <w:sz w:val="14"/>
                <w:szCs w:val="14"/>
              </w:rPr>
              <w:t>Signature:</w:t>
            </w:r>
          </w:p>
        </w:tc>
      </w:tr>
      <w:tr w:rsidR="00417DE3" w:rsidRPr="00FD7A7F" w14:paraId="2614D338" w14:textId="77777777" w:rsidTr="00CC17AB">
        <w:trPr>
          <w:cantSplit/>
          <w:trHeight w:val="360"/>
        </w:trPr>
        <w:tc>
          <w:tcPr>
            <w:tcW w:w="7255" w:type="dxa"/>
          </w:tcPr>
          <w:p w14:paraId="2614D336" w14:textId="77777777" w:rsidR="00417DE3" w:rsidRPr="0047600B" w:rsidRDefault="00417DE3" w:rsidP="00CC17AB">
            <w:pPr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>Company</w:t>
            </w:r>
            <w:r w:rsidRPr="0047600B">
              <w:rPr>
                <w:rFonts w:asciiTheme="minorHAnsi" w:hAnsiTheme="minorHAnsi"/>
                <w:sz w:val="14"/>
                <w:szCs w:val="14"/>
              </w:rPr>
              <w:t>:</w:t>
            </w:r>
          </w:p>
        </w:tc>
        <w:tc>
          <w:tcPr>
            <w:tcW w:w="7259" w:type="dxa"/>
          </w:tcPr>
          <w:p w14:paraId="2614D337" w14:textId="77777777" w:rsidR="00417DE3" w:rsidRDefault="00417DE3" w:rsidP="00CC17AB">
            <w:pPr>
              <w:ind w:hanging="3"/>
              <w:rPr>
                <w:rFonts w:asciiTheme="minorHAnsi" w:hAnsiTheme="minorHAnsi"/>
                <w:sz w:val="14"/>
                <w:szCs w:val="14"/>
              </w:rPr>
            </w:pPr>
            <w:r w:rsidRPr="0047600B">
              <w:rPr>
                <w:rFonts w:asciiTheme="minorHAnsi" w:hAnsiTheme="minorHAnsi"/>
                <w:sz w:val="14"/>
                <w:szCs w:val="14"/>
              </w:rPr>
              <w:t>Date</w:t>
            </w:r>
            <w:r>
              <w:rPr>
                <w:rFonts w:asciiTheme="minorHAnsi" w:hAnsiTheme="minorHAnsi"/>
                <w:sz w:val="14"/>
                <w:szCs w:val="14"/>
              </w:rPr>
              <w:t xml:space="preserve"> Signed</w:t>
            </w:r>
            <w:r w:rsidRPr="0047600B">
              <w:rPr>
                <w:rFonts w:asciiTheme="minorHAnsi" w:hAnsiTheme="minorHAnsi"/>
                <w:sz w:val="14"/>
                <w:szCs w:val="14"/>
              </w:rPr>
              <w:t>:</w:t>
            </w:r>
          </w:p>
        </w:tc>
      </w:tr>
      <w:tr w:rsidR="00417DE3" w:rsidRPr="00FD7A7F" w14:paraId="2614D33B" w14:textId="77777777" w:rsidTr="00CC17AB">
        <w:trPr>
          <w:cantSplit/>
          <w:trHeight w:val="360"/>
        </w:trPr>
        <w:tc>
          <w:tcPr>
            <w:tcW w:w="7255" w:type="dxa"/>
          </w:tcPr>
          <w:p w14:paraId="2614D339" w14:textId="77777777" w:rsidR="00417DE3" w:rsidRPr="0047600B" w:rsidRDefault="00417DE3" w:rsidP="00CC17AB">
            <w:pPr>
              <w:rPr>
                <w:rFonts w:asciiTheme="minorHAnsi" w:hAnsiTheme="minorHAnsi"/>
                <w:sz w:val="14"/>
                <w:szCs w:val="14"/>
              </w:rPr>
            </w:pPr>
            <w:r w:rsidRPr="0047600B">
              <w:rPr>
                <w:rFonts w:asciiTheme="minorHAnsi" w:hAnsiTheme="minorHAnsi"/>
                <w:sz w:val="14"/>
                <w:szCs w:val="14"/>
              </w:rPr>
              <w:t>Address:</w:t>
            </w:r>
          </w:p>
        </w:tc>
        <w:tc>
          <w:tcPr>
            <w:tcW w:w="7259" w:type="dxa"/>
          </w:tcPr>
          <w:p w14:paraId="2614D33A" w14:textId="77777777" w:rsidR="00417DE3" w:rsidRDefault="00417DE3" w:rsidP="00CC17AB">
            <w:pPr>
              <w:ind w:hanging="3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>CEA/HERS Certification Information (if a</w:t>
            </w:r>
            <w:r w:rsidRPr="0047600B">
              <w:rPr>
                <w:rFonts w:asciiTheme="minorHAnsi" w:hAnsiTheme="minorHAnsi"/>
                <w:sz w:val="14"/>
                <w:szCs w:val="14"/>
              </w:rPr>
              <w:t>pplicable</w:t>
            </w:r>
            <w:r>
              <w:rPr>
                <w:rFonts w:asciiTheme="minorHAnsi" w:hAnsiTheme="minorHAnsi"/>
                <w:sz w:val="14"/>
                <w:szCs w:val="14"/>
              </w:rPr>
              <w:t>)</w:t>
            </w:r>
            <w:r w:rsidRPr="0047600B">
              <w:rPr>
                <w:rFonts w:asciiTheme="minorHAnsi" w:hAnsiTheme="minorHAnsi"/>
                <w:sz w:val="14"/>
                <w:szCs w:val="14"/>
              </w:rPr>
              <w:t>:</w:t>
            </w:r>
          </w:p>
        </w:tc>
      </w:tr>
      <w:tr w:rsidR="00417DE3" w:rsidRPr="00FD7A7F" w14:paraId="2614D33E" w14:textId="77777777" w:rsidTr="00CC17AB">
        <w:trPr>
          <w:cantSplit/>
          <w:trHeight w:val="360"/>
        </w:trPr>
        <w:tc>
          <w:tcPr>
            <w:tcW w:w="7255" w:type="dxa"/>
          </w:tcPr>
          <w:p w14:paraId="2614D33C" w14:textId="77777777" w:rsidR="00417DE3" w:rsidRPr="0047600B" w:rsidRDefault="00417DE3" w:rsidP="00CC17AB">
            <w:pPr>
              <w:rPr>
                <w:rFonts w:asciiTheme="minorHAnsi" w:hAnsiTheme="minorHAnsi"/>
                <w:sz w:val="14"/>
                <w:szCs w:val="14"/>
              </w:rPr>
            </w:pPr>
            <w:r w:rsidRPr="0047600B">
              <w:rPr>
                <w:rFonts w:asciiTheme="minorHAnsi" w:hAnsiTheme="minorHAnsi"/>
                <w:sz w:val="14"/>
                <w:szCs w:val="14"/>
              </w:rPr>
              <w:t>City/State/Zip:</w:t>
            </w:r>
          </w:p>
        </w:tc>
        <w:tc>
          <w:tcPr>
            <w:tcW w:w="7259" w:type="dxa"/>
          </w:tcPr>
          <w:p w14:paraId="2614D33D" w14:textId="77777777" w:rsidR="00417DE3" w:rsidRDefault="00417DE3" w:rsidP="00CC17AB">
            <w:pPr>
              <w:ind w:hanging="3"/>
              <w:rPr>
                <w:rFonts w:asciiTheme="minorHAnsi" w:hAnsiTheme="minorHAnsi"/>
                <w:sz w:val="14"/>
                <w:szCs w:val="14"/>
              </w:rPr>
            </w:pPr>
            <w:r w:rsidRPr="0047600B">
              <w:rPr>
                <w:rFonts w:asciiTheme="minorHAnsi" w:hAnsiTheme="minorHAnsi"/>
                <w:sz w:val="14"/>
                <w:szCs w:val="14"/>
              </w:rPr>
              <w:t>Phone:</w:t>
            </w:r>
          </w:p>
        </w:tc>
      </w:tr>
      <w:tr w:rsidR="00417DE3" w:rsidRPr="008E6C57" w14:paraId="2614D340" w14:textId="77777777" w:rsidTr="00CC17AB">
        <w:tblPrEx>
          <w:tblCellMar>
            <w:left w:w="115" w:type="dxa"/>
            <w:right w:w="115" w:type="dxa"/>
          </w:tblCellMar>
        </w:tblPrEx>
        <w:trPr>
          <w:cantSplit/>
          <w:trHeight w:val="296"/>
        </w:trPr>
        <w:tc>
          <w:tcPr>
            <w:tcW w:w="14514" w:type="dxa"/>
            <w:gridSpan w:val="2"/>
            <w:vAlign w:val="center"/>
          </w:tcPr>
          <w:p w14:paraId="2614D33F" w14:textId="77777777" w:rsidR="00417DE3" w:rsidRDefault="00417DE3" w:rsidP="00CC17AB">
            <w:pPr>
              <w:tabs>
                <w:tab w:val="left" w:pos="-720"/>
                <w:tab w:val="left" w:pos="-9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caps/>
                <w:sz w:val="18"/>
                <w:szCs w:val="18"/>
              </w:rPr>
              <w:t xml:space="preserve">Responsible Person's </w:t>
            </w:r>
            <w:r w:rsidRPr="008E6C57">
              <w:rPr>
                <w:rFonts w:asciiTheme="minorHAnsi" w:hAnsiTheme="minorHAnsi" w:cs="Arial"/>
                <w:b/>
                <w:caps/>
                <w:sz w:val="18"/>
                <w:szCs w:val="18"/>
              </w:rPr>
              <w:t>Declaration statement</w:t>
            </w:r>
            <w:r>
              <w:rPr>
                <w:rFonts w:asciiTheme="minorHAnsi" w:hAnsiTheme="minorHAnsi" w:cs="Arial"/>
                <w:b/>
                <w:caps/>
                <w:sz w:val="18"/>
                <w:szCs w:val="18"/>
              </w:rPr>
              <w:t xml:space="preserve"> </w:t>
            </w:r>
          </w:p>
        </w:tc>
      </w:tr>
      <w:tr w:rsidR="00417DE3" w:rsidRPr="008E6C57" w14:paraId="2614D346" w14:textId="77777777" w:rsidTr="00CC17AB">
        <w:tblPrEx>
          <w:tblCellMar>
            <w:left w:w="115" w:type="dxa"/>
            <w:right w:w="115" w:type="dxa"/>
          </w:tblCellMar>
        </w:tblPrEx>
        <w:trPr>
          <w:cantSplit/>
          <w:trHeight w:val="504"/>
        </w:trPr>
        <w:tc>
          <w:tcPr>
            <w:tcW w:w="14514" w:type="dxa"/>
            <w:gridSpan w:val="2"/>
            <w:shd w:val="clear" w:color="auto" w:fill="auto"/>
          </w:tcPr>
          <w:p w14:paraId="2614D341" w14:textId="77777777" w:rsidR="00417DE3" w:rsidRPr="00B706BB" w:rsidRDefault="00417DE3" w:rsidP="00707E2F">
            <w:pPr>
              <w:pStyle w:val="p2"/>
              <w:keepNext/>
              <w:tabs>
                <w:tab w:val="clear" w:pos="357"/>
              </w:tabs>
              <w:spacing w:line="240" w:lineRule="auto"/>
              <w:ind w:left="0" w:right="90" w:firstLine="0"/>
              <w:rPr>
                <w:rFonts w:asciiTheme="minorHAnsi" w:hAnsiTheme="minorHAnsi"/>
                <w:sz w:val="18"/>
                <w:szCs w:val="18"/>
              </w:rPr>
            </w:pPr>
            <w:r w:rsidRPr="00B706BB">
              <w:rPr>
                <w:rFonts w:asciiTheme="minorHAnsi" w:hAnsiTheme="minorHAnsi"/>
                <w:sz w:val="18"/>
                <w:szCs w:val="18"/>
              </w:rPr>
              <w:t xml:space="preserve">I certify the following under penalty of perjury, under the laws of the State of California: </w:t>
            </w:r>
          </w:p>
          <w:p w14:paraId="2614D342" w14:textId="77777777" w:rsidR="00417DE3" w:rsidRPr="00B706BB" w:rsidRDefault="00417DE3" w:rsidP="00707E2F">
            <w:pPr>
              <w:pStyle w:val="p2"/>
              <w:keepNext/>
              <w:numPr>
                <w:ilvl w:val="0"/>
                <w:numId w:val="23"/>
              </w:numPr>
              <w:tabs>
                <w:tab w:val="clear" w:pos="357"/>
              </w:tabs>
              <w:spacing w:line="240" w:lineRule="auto"/>
              <w:ind w:right="9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The </w:t>
            </w:r>
            <w:r w:rsidRPr="008E6C57">
              <w:rPr>
                <w:rFonts w:asciiTheme="minorHAnsi" w:hAnsiTheme="minorHAnsi"/>
                <w:sz w:val="18"/>
                <w:szCs w:val="18"/>
              </w:rPr>
              <w:t xml:space="preserve">information provided on this </w:t>
            </w:r>
            <w:r>
              <w:rPr>
                <w:rFonts w:asciiTheme="minorHAnsi" w:hAnsiTheme="minorHAnsi"/>
                <w:sz w:val="18"/>
                <w:szCs w:val="18"/>
              </w:rPr>
              <w:t>Certificate of Verification</w:t>
            </w:r>
            <w:r w:rsidRPr="008E6C57">
              <w:rPr>
                <w:rFonts w:asciiTheme="minorHAnsi" w:hAnsiTheme="minorHAnsi"/>
                <w:sz w:val="18"/>
                <w:szCs w:val="18"/>
              </w:rPr>
              <w:t xml:space="preserve"> is true and correct.</w:t>
            </w:r>
          </w:p>
          <w:p w14:paraId="2614D343" w14:textId="77777777" w:rsidR="00417DE3" w:rsidRPr="00907289" w:rsidRDefault="00417DE3" w:rsidP="00707E2F">
            <w:pPr>
              <w:pStyle w:val="p2"/>
              <w:keepNext/>
              <w:numPr>
                <w:ilvl w:val="0"/>
                <w:numId w:val="23"/>
              </w:numPr>
              <w:tabs>
                <w:tab w:val="clear" w:pos="357"/>
              </w:tabs>
              <w:spacing w:line="240" w:lineRule="auto"/>
              <w:ind w:right="9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I am the certified HERS R</w:t>
            </w:r>
            <w:r w:rsidRPr="00907289">
              <w:rPr>
                <w:rFonts w:asciiTheme="minorHAnsi" w:hAnsiTheme="minorHAnsi"/>
                <w:sz w:val="18"/>
                <w:szCs w:val="18"/>
              </w:rPr>
              <w:t xml:space="preserve">ater who performed the verification </w:t>
            </w:r>
            <w:r>
              <w:rPr>
                <w:rFonts w:asciiTheme="minorHAnsi" w:hAnsiTheme="minorHAnsi"/>
                <w:sz w:val="18"/>
                <w:szCs w:val="18"/>
              </w:rPr>
              <w:t>identified and reported on this C</w:t>
            </w:r>
            <w:r w:rsidRPr="00907289">
              <w:rPr>
                <w:rFonts w:asciiTheme="minorHAnsi" w:hAnsiTheme="minorHAnsi"/>
                <w:sz w:val="18"/>
                <w:szCs w:val="18"/>
              </w:rPr>
              <w:t>ertificate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of Verification (responsible rater)</w:t>
            </w:r>
            <w:r w:rsidRPr="00907289">
              <w:rPr>
                <w:rFonts w:asciiTheme="minorHAnsi" w:hAnsiTheme="minorHAnsi"/>
                <w:sz w:val="18"/>
                <w:szCs w:val="18"/>
              </w:rPr>
              <w:t>.</w:t>
            </w:r>
          </w:p>
          <w:p w14:paraId="2614D344" w14:textId="77777777" w:rsidR="00417DE3" w:rsidRDefault="00417DE3" w:rsidP="00707E2F">
            <w:pPr>
              <w:pStyle w:val="p2"/>
              <w:keepNext/>
              <w:numPr>
                <w:ilvl w:val="0"/>
                <w:numId w:val="23"/>
              </w:numPr>
              <w:tabs>
                <w:tab w:val="clear" w:pos="357"/>
              </w:tabs>
              <w:spacing w:line="240" w:lineRule="auto"/>
              <w:ind w:right="9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I field inspected the existing building</w:t>
            </w:r>
            <w:r w:rsidRPr="00B706BB">
              <w:rPr>
                <w:rFonts w:asciiTheme="minorHAnsi" w:hAnsiTheme="minorHAnsi"/>
                <w:sz w:val="18"/>
                <w:szCs w:val="18"/>
              </w:rPr>
              <w:t xml:space="preserve"> features, materials, components, manufactured devices, or system performance </w:t>
            </w:r>
            <w:r>
              <w:rPr>
                <w:rFonts w:asciiTheme="minorHAnsi" w:hAnsiTheme="minorHAnsi"/>
                <w:sz w:val="18"/>
                <w:szCs w:val="18"/>
              </w:rPr>
              <w:t>characteristics</w:t>
            </w:r>
            <w:r w:rsidRPr="00B706BB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>proposed for compliance credit for energy efficiency improvement identified on this Certificate of Verification and determined these existing building</w:t>
            </w:r>
            <w:r w:rsidRPr="00B706BB">
              <w:rPr>
                <w:rFonts w:asciiTheme="minorHAnsi" w:hAnsiTheme="minorHAnsi"/>
                <w:sz w:val="18"/>
                <w:szCs w:val="18"/>
              </w:rPr>
              <w:t xml:space="preserve"> features, materials, components, manufactured devices, or system performance </w:t>
            </w:r>
            <w:r>
              <w:rPr>
                <w:rFonts w:asciiTheme="minorHAnsi" w:hAnsiTheme="minorHAnsi"/>
                <w:sz w:val="18"/>
                <w:szCs w:val="18"/>
              </w:rPr>
              <w:t>characteristics qualify for the proposed existing conditions compliance credit unless reported as not qualified in verification status and correction notes fields on this Certificate of Verification.</w:t>
            </w:r>
          </w:p>
          <w:p w14:paraId="2614D345" w14:textId="77777777" w:rsidR="00417DE3" w:rsidRPr="00BA699E" w:rsidRDefault="00417DE3" w:rsidP="00707E2F">
            <w:pPr>
              <w:pStyle w:val="p2"/>
              <w:keepNext/>
              <w:numPr>
                <w:ilvl w:val="0"/>
                <w:numId w:val="23"/>
              </w:numPr>
              <w:tabs>
                <w:tab w:val="clear" w:pos="357"/>
              </w:tabs>
              <w:spacing w:line="240" w:lineRule="auto"/>
              <w:ind w:right="90"/>
              <w:rPr>
                <w:rFonts w:asciiTheme="minorHAnsi" w:hAnsiTheme="minorHAnsi"/>
                <w:sz w:val="18"/>
                <w:szCs w:val="18"/>
              </w:rPr>
            </w:pPr>
            <w:r w:rsidRPr="00760262">
              <w:rPr>
                <w:rFonts w:asciiTheme="minorHAnsi" w:hAnsiTheme="minorHAnsi"/>
                <w:sz w:val="18"/>
                <w:szCs w:val="18"/>
              </w:rPr>
              <w:t xml:space="preserve">I will ensure that a </w:t>
            </w:r>
            <w:r>
              <w:rPr>
                <w:rFonts w:asciiTheme="minorHAnsi" w:hAnsiTheme="minorHAnsi"/>
                <w:sz w:val="18"/>
                <w:szCs w:val="18"/>
              </w:rPr>
              <w:t>registered</w:t>
            </w:r>
            <w:r w:rsidRPr="00760262">
              <w:rPr>
                <w:rFonts w:asciiTheme="minorHAnsi" w:hAnsiTheme="minorHAnsi"/>
                <w:sz w:val="18"/>
                <w:szCs w:val="18"/>
              </w:rPr>
              <w:t xml:space="preserve"> copy of this Certificate of </w:t>
            </w:r>
            <w:r>
              <w:rPr>
                <w:rFonts w:asciiTheme="minorHAnsi" w:hAnsiTheme="minorHAnsi"/>
                <w:sz w:val="18"/>
                <w:szCs w:val="18"/>
              </w:rPr>
              <w:t>Verification</w:t>
            </w:r>
            <w:r w:rsidRPr="00760262">
              <w:rPr>
                <w:rFonts w:asciiTheme="minorHAnsi" w:hAnsiTheme="minorHAnsi"/>
                <w:sz w:val="18"/>
                <w:szCs w:val="18"/>
              </w:rPr>
              <w:t xml:space="preserve"> shall be posted, or made available with the building permit(s) issued for the building, and made available to the enforcement agency f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or all applicable inspections. </w:t>
            </w:r>
            <w:r w:rsidRPr="00760262">
              <w:rPr>
                <w:rFonts w:asciiTheme="minorHAnsi" w:hAnsiTheme="minorHAnsi"/>
                <w:sz w:val="18"/>
                <w:szCs w:val="18"/>
              </w:rPr>
              <w:t xml:space="preserve">I understand that a </w:t>
            </w:r>
            <w:r>
              <w:rPr>
                <w:rFonts w:asciiTheme="minorHAnsi" w:hAnsiTheme="minorHAnsi"/>
                <w:sz w:val="18"/>
                <w:szCs w:val="18"/>
              </w:rPr>
              <w:t>registered</w:t>
            </w:r>
            <w:r w:rsidRPr="00760262">
              <w:rPr>
                <w:rFonts w:asciiTheme="minorHAnsi" w:hAnsiTheme="minorHAnsi"/>
                <w:sz w:val="18"/>
                <w:szCs w:val="18"/>
              </w:rPr>
              <w:t xml:space="preserve"> copy of this Certificate of </w:t>
            </w:r>
            <w:r>
              <w:rPr>
                <w:rFonts w:asciiTheme="minorHAnsi" w:hAnsiTheme="minorHAnsi"/>
                <w:sz w:val="18"/>
                <w:szCs w:val="18"/>
              </w:rPr>
              <w:t>Verification</w:t>
            </w:r>
            <w:r w:rsidRPr="00760262">
              <w:rPr>
                <w:rFonts w:asciiTheme="minorHAnsi" w:hAnsiTheme="minorHAnsi"/>
                <w:sz w:val="18"/>
                <w:szCs w:val="18"/>
              </w:rPr>
              <w:t xml:space="preserve"> is required to be included with the documentation the builder provides to the building owner at occupancy.</w:t>
            </w:r>
            <w:r w:rsidRPr="008E6C57">
              <w:rPr>
                <w:rFonts w:asciiTheme="minorHAnsi" w:hAnsiTheme="minorHAnsi"/>
                <w:sz w:val="18"/>
                <w:szCs w:val="18"/>
              </w:rPr>
              <w:t xml:space="preserve">  </w:t>
            </w:r>
          </w:p>
        </w:tc>
      </w:tr>
      <w:tr w:rsidR="00417DE3" w:rsidRPr="008E6C57" w14:paraId="2614D348" w14:textId="77777777" w:rsidTr="00CC17AB">
        <w:tblPrEx>
          <w:tblCellMar>
            <w:left w:w="108" w:type="dxa"/>
            <w:right w:w="108" w:type="dxa"/>
          </w:tblCellMar>
        </w:tblPrEx>
        <w:trPr>
          <w:cantSplit/>
          <w:trHeight w:val="288"/>
        </w:trPr>
        <w:tc>
          <w:tcPr>
            <w:tcW w:w="14514" w:type="dxa"/>
            <w:gridSpan w:val="2"/>
            <w:vAlign w:val="center"/>
          </w:tcPr>
          <w:p w14:paraId="2614D347" w14:textId="77777777" w:rsidR="00417DE3" w:rsidRPr="001B6B55" w:rsidRDefault="00417DE3" w:rsidP="00CC17A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90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 w:cs="Arial"/>
                <w:b/>
                <w:caps/>
                <w:sz w:val="18"/>
                <w:szCs w:val="18"/>
              </w:rPr>
              <w:t>HERS RATER INFORMATION</w:t>
            </w:r>
          </w:p>
        </w:tc>
      </w:tr>
      <w:tr w:rsidR="00417DE3" w:rsidRPr="008E6C57" w14:paraId="2614D34B" w14:textId="77777777" w:rsidTr="00CC17AB">
        <w:tblPrEx>
          <w:tblCellMar>
            <w:left w:w="108" w:type="dxa"/>
            <w:right w:w="108" w:type="dxa"/>
          </w:tblCellMar>
        </w:tblPrEx>
        <w:trPr>
          <w:cantSplit/>
          <w:trHeight w:hRule="exact" w:val="360"/>
        </w:trPr>
        <w:tc>
          <w:tcPr>
            <w:tcW w:w="14514" w:type="dxa"/>
            <w:gridSpan w:val="2"/>
          </w:tcPr>
          <w:p w14:paraId="2614D349" w14:textId="77777777" w:rsidR="00417DE3" w:rsidRDefault="00417DE3" w:rsidP="00CC17A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90"/>
              <w:rPr>
                <w:rFonts w:asciiTheme="minorHAnsi" w:hAnsiTheme="minorHAnsi"/>
                <w:sz w:val="14"/>
                <w:szCs w:val="14"/>
              </w:rPr>
            </w:pPr>
            <w:r w:rsidRPr="008223A4">
              <w:rPr>
                <w:rFonts w:asciiTheme="minorHAnsi" w:hAnsiTheme="minorHAnsi"/>
                <w:sz w:val="14"/>
                <w:szCs w:val="14"/>
              </w:rPr>
              <w:t>HERS Rater Company Name:</w:t>
            </w:r>
          </w:p>
          <w:p w14:paraId="2614D34A" w14:textId="77777777" w:rsidR="00417DE3" w:rsidRPr="008223A4" w:rsidRDefault="00417DE3" w:rsidP="00CC17A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Theme="minorHAnsi" w:hAnsiTheme="minorHAnsi"/>
                <w:sz w:val="14"/>
                <w:szCs w:val="14"/>
              </w:rPr>
            </w:pPr>
          </w:p>
        </w:tc>
      </w:tr>
      <w:tr w:rsidR="00417DE3" w:rsidRPr="008E6C57" w14:paraId="2614D34F" w14:textId="77777777" w:rsidTr="00CC17AB">
        <w:tblPrEx>
          <w:tblCellMar>
            <w:left w:w="108" w:type="dxa"/>
            <w:right w:w="108" w:type="dxa"/>
          </w:tblCellMar>
        </w:tblPrEx>
        <w:trPr>
          <w:cantSplit/>
          <w:trHeight w:hRule="exact" w:val="360"/>
        </w:trPr>
        <w:tc>
          <w:tcPr>
            <w:tcW w:w="7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D34C" w14:textId="77777777" w:rsidR="00417DE3" w:rsidRPr="008223A4" w:rsidRDefault="00417DE3" w:rsidP="00CC17A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90"/>
              <w:rPr>
                <w:rFonts w:asciiTheme="minorHAnsi" w:hAnsiTheme="minorHAnsi"/>
                <w:sz w:val="14"/>
                <w:szCs w:val="14"/>
              </w:rPr>
            </w:pPr>
            <w:r w:rsidRPr="008223A4">
              <w:rPr>
                <w:rFonts w:asciiTheme="minorHAnsi" w:hAnsiTheme="minorHAnsi"/>
                <w:sz w:val="14"/>
                <w:szCs w:val="14"/>
              </w:rPr>
              <w:t xml:space="preserve">Responsible </w:t>
            </w:r>
            <w:r>
              <w:rPr>
                <w:rFonts w:asciiTheme="minorHAnsi" w:hAnsiTheme="minorHAnsi"/>
                <w:sz w:val="14"/>
                <w:szCs w:val="14"/>
              </w:rPr>
              <w:t>Rater</w:t>
            </w:r>
            <w:r w:rsidRPr="008223A4">
              <w:rPr>
                <w:rFonts w:asciiTheme="minorHAnsi" w:hAnsiTheme="minorHAnsi"/>
                <w:sz w:val="14"/>
                <w:szCs w:val="14"/>
              </w:rPr>
              <w:t xml:space="preserve"> Name:</w:t>
            </w:r>
          </w:p>
        </w:tc>
        <w:tc>
          <w:tcPr>
            <w:tcW w:w="7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D34D" w14:textId="77777777" w:rsidR="00417DE3" w:rsidRDefault="00417DE3" w:rsidP="00CC17A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86"/>
              <w:rPr>
                <w:rFonts w:asciiTheme="minorHAnsi" w:hAnsiTheme="minorHAnsi"/>
                <w:sz w:val="14"/>
                <w:szCs w:val="14"/>
              </w:rPr>
            </w:pPr>
            <w:r w:rsidRPr="008223A4">
              <w:rPr>
                <w:rFonts w:asciiTheme="minorHAnsi" w:hAnsiTheme="minorHAnsi"/>
                <w:sz w:val="14"/>
                <w:szCs w:val="14"/>
              </w:rPr>
              <w:t>Responsible Rater Signature:</w:t>
            </w:r>
          </w:p>
          <w:p w14:paraId="2614D34E" w14:textId="77777777" w:rsidR="00417DE3" w:rsidRDefault="00417DE3" w:rsidP="00CC17A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86"/>
              <w:rPr>
                <w:rFonts w:asciiTheme="minorHAnsi" w:hAnsiTheme="minorHAnsi"/>
                <w:sz w:val="14"/>
                <w:szCs w:val="14"/>
              </w:rPr>
            </w:pPr>
          </w:p>
        </w:tc>
      </w:tr>
      <w:tr w:rsidR="00417DE3" w:rsidRPr="008E6C57" w14:paraId="2614D352" w14:textId="77777777" w:rsidTr="00CC17AB">
        <w:tblPrEx>
          <w:tblCellMar>
            <w:left w:w="108" w:type="dxa"/>
            <w:right w:w="108" w:type="dxa"/>
          </w:tblCellMar>
        </w:tblPrEx>
        <w:trPr>
          <w:cantSplit/>
          <w:trHeight w:hRule="exact" w:val="360"/>
        </w:trPr>
        <w:tc>
          <w:tcPr>
            <w:tcW w:w="7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D350" w14:textId="2280FBC6" w:rsidR="00417DE3" w:rsidRPr="008223A4" w:rsidRDefault="00417DE3" w:rsidP="00CC17A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90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>Responsible Rater</w:t>
            </w:r>
            <w:r w:rsidRPr="008223A4">
              <w:rPr>
                <w:rFonts w:asciiTheme="minorHAnsi" w:hAnsiTheme="minorHAnsi"/>
                <w:sz w:val="14"/>
                <w:szCs w:val="14"/>
              </w:rPr>
              <w:t xml:space="preserve"> Certification Number w/ this HERS Provider</w:t>
            </w:r>
            <w:r w:rsidR="00707E2F">
              <w:rPr>
                <w:rFonts w:asciiTheme="minorHAnsi" w:hAnsiTheme="minorHAnsi"/>
                <w:sz w:val="14"/>
                <w:szCs w:val="14"/>
              </w:rPr>
              <w:t>:</w:t>
            </w:r>
          </w:p>
        </w:tc>
        <w:tc>
          <w:tcPr>
            <w:tcW w:w="7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D351" w14:textId="77777777" w:rsidR="00417DE3" w:rsidRPr="008223A4" w:rsidRDefault="00417DE3" w:rsidP="00CC17A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90"/>
              <w:rPr>
                <w:rFonts w:asciiTheme="minorHAnsi" w:hAnsiTheme="minorHAnsi"/>
                <w:sz w:val="14"/>
                <w:szCs w:val="14"/>
              </w:rPr>
            </w:pPr>
            <w:r w:rsidRPr="008223A4">
              <w:rPr>
                <w:rFonts w:asciiTheme="minorHAnsi" w:hAnsiTheme="minorHAnsi"/>
                <w:sz w:val="14"/>
                <w:szCs w:val="14"/>
              </w:rPr>
              <w:t>Date Signed:</w:t>
            </w:r>
          </w:p>
        </w:tc>
      </w:tr>
    </w:tbl>
    <w:p w14:paraId="2614D353" w14:textId="77777777" w:rsidR="004452E2" w:rsidRDefault="004452E2" w:rsidP="000E792F">
      <w:pPr>
        <w:spacing w:after="0" w:line="240" w:lineRule="auto"/>
      </w:pPr>
    </w:p>
    <w:p w14:paraId="2614D354" w14:textId="77777777" w:rsidR="004452E2" w:rsidRDefault="004452E2" w:rsidP="000E792F">
      <w:pPr>
        <w:spacing w:after="0" w:line="240" w:lineRule="auto"/>
      </w:pPr>
    </w:p>
    <w:p w14:paraId="2614D388" w14:textId="77777777" w:rsidR="001343FC" w:rsidRPr="000A0E4D" w:rsidRDefault="001343FC" w:rsidP="000E792F">
      <w:pPr>
        <w:spacing w:after="0" w:line="240" w:lineRule="auto"/>
        <w:rPr>
          <w:rFonts w:ascii="Times New Roman" w:hAnsi="Times New Roman"/>
          <w:b/>
          <w:caps/>
          <w:sz w:val="18"/>
          <w:szCs w:val="18"/>
        </w:rPr>
      </w:pPr>
    </w:p>
    <w:sectPr w:rsidR="001343FC" w:rsidRPr="000A0E4D" w:rsidSect="006614F8">
      <w:headerReference w:type="default" r:id="rId15"/>
      <w:footerReference w:type="default" r:id="rId16"/>
      <w:pgSz w:w="15840" w:h="12240" w:orient="landscape"/>
      <w:pgMar w:top="1008" w:right="720" w:bottom="1008" w:left="720" w:header="576" w:footer="57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CF55A1" w14:textId="77777777" w:rsidR="006614F8" w:rsidRDefault="006614F8" w:rsidP="008064D1">
      <w:pPr>
        <w:spacing w:after="0" w:line="240" w:lineRule="auto"/>
      </w:pPr>
      <w:r>
        <w:separator/>
      </w:r>
    </w:p>
  </w:endnote>
  <w:endnote w:type="continuationSeparator" w:id="0">
    <w:p w14:paraId="556E3457" w14:textId="77777777" w:rsidR="006614F8" w:rsidRDefault="006614F8" w:rsidP="008064D1">
      <w:pPr>
        <w:spacing w:after="0" w:line="240" w:lineRule="auto"/>
      </w:pPr>
      <w:r>
        <w:continuationSeparator/>
      </w:r>
    </w:p>
  </w:endnote>
  <w:endnote w:type="continuationNotice" w:id="1">
    <w:p w14:paraId="0ABA08B5" w14:textId="77777777" w:rsidR="006614F8" w:rsidRDefault="006614F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4D394" w14:textId="77777777" w:rsidR="006614F8" w:rsidRPr="00D161B1" w:rsidRDefault="006614F8" w:rsidP="009A21BC">
    <w:pPr>
      <w:pStyle w:val="Footer"/>
      <w:pBdr>
        <w:top w:val="single" w:sz="4" w:space="1" w:color="auto"/>
      </w:pBdr>
    </w:pPr>
    <w:r w:rsidRPr="00D161B1">
      <w:t xml:space="preserve">Registration Number:                                                     </w:t>
    </w:r>
    <w:r>
      <w:t xml:space="preserve">                             </w:t>
    </w:r>
    <w:r w:rsidRPr="00D161B1">
      <w:t xml:space="preserve">      Registration Date/Time:                              </w:t>
    </w:r>
    <w:r>
      <w:t xml:space="preserve">               </w:t>
    </w:r>
    <w:r w:rsidRPr="00D161B1">
      <w:t xml:space="preserve">             HERS Provider:                       </w:t>
    </w:r>
  </w:p>
  <w:p w14:paraId="2614D395" w14:textId="469D06A4" w:rsidR="006614F8" w:rsidRPr="00D161B1" w:rsidRDefault="006614F8" w:rsidP="009A21BC">
    <w:pPr>
      <w:pStyle w:val="Footer"/>
      <w:pBdr>
        <w:top w:val="single" w:sz="4" w:space="1" w:color="auto"/>
      </w:pBdr>
      <w:tabs>
        <w:tab w:val="clear" w:pos="9360"/>
        <w:tab w:val="right" w:pos="14400"/>
      </w:tabs>
    </w:pPr>
    <w:r w:rsidRPr="00D161B1">
      <w:t>CA Building Energy Efficiency Standards - 201</w:t>
    </w:r>
    <w:ins w:id="0" w:author="Smith, Alexis@Energy" w:date="2018-10-22T14:31:00Z">
      <w:r w:rsidR="008A4684">
        <w:t>9</w:t>
      </w:r>
    </w:ins>
    <w:del w:id="1" w:author="Smith, Alexis@Energy" w:date="2018-10-22T14:31:00Z">
      <w:r w:rsidDel="008A4684">
        <w:delText>6</w:delText>
      </w:r>
    </w:del>
    <w:r w:rsidRPr="00D161B1">
      <w:t xml:space="preserve"> Residential Compliance</w:t>
    </w:r>
    <w:r w:rsidRPr="00D161B1">
      <w:tab/>
    </w:r>
    <w:r>
      <w:t>January 201</w:t>
    </w:r>
    <w:ins w:id="2" w:author="Smith, Alexis@Energy" w:date="2018-10-22T14:31:00Z">
      <w:r w:rsidR="008A4684">
        <w:t>9</w:t>
      </w:r>
    </w:ins>
    <w:del w:id="3" w:author="Smith, Alexis@Energy" w:date="2018-10-22T14:31:00Z">
      <w:r w:rsidDel="008A4684">
        <w:delText>6</w:delText>
      </w:r>
    </w:del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4D3A5" w14:textId="77777777" w:rsidR="006614F8" w:rsidRPr="00D161B1" w:rsidRDefault="006614F8" w:rsidP="00CD6B16">
    <w:pPr>
      <w:pStyle w:val="Footer"/>
      <w:pBdr>
        <w:top w:val="single" w:sz="4" w:space="1" w:color="auto"/>
      </w:pBdr>
    </w:pPr>
    <w:r>
      <w:ptab w:relativeTo="margin" w:alignment="left" w:leader="none"/>
    </w:r>
    <w:r w:rsidRPr="00CD6B16">
      <w:t xml:space="preserve"> </w:t>
    </w:r>
    <w:r w:rsidRPr="00D161B1">
      <w:t xml:space="preserve">Registration Number:                                                     </w:t>
    </w:r>
    <w:r>
      <w:t xml:space="preserve">                             </w:t>
    </w:r>
    <w:r w:rsidRPr="00D161B1">
      <w:t xml:space="preserve">      Registration Date/Time:                              </w:t>
    </w:r>
    <w:r>
      <w:t xml:space="preserve">               </w:t>
    </w:r>
    <w:r w:rsidRPr="00D161B1">
      <w:t xml:space="preserve">             HERS Provider:                       </w:t>
    </w:r>
  </w:p>
  <w:p w14:paraId="2614D3A6" w14:textId="36427F7C" w:rsidR="006614F8" w:rsidRDefault="006614F8">
    <w:pPr>
      <w:pStyle w:val="Footer"/>
      <w:pBdr>
        <w:top w:val="single" w:sz="4" w:space="1" w:color="auto"/>
      </w:pBdr>
      <w:tabs>
        <w:tab w:val="clear" w:pos="9360"/>
        <w:tab w:val="right" w:pos="14400"/>
      </w:tabs>
    </w:pPr>
    <w:r w:rsidRPr="00D161B1">
      <w:t>CA Building Energy Efficiency Standards - 201</w:t>
    </w:r>
    <w:del w:id="6" w:author="Smith, Alexis@Energy" w:date="2018-10-22T14:31:00Z">
      <w:r w:rsidDel="008A4684">
        <w:delText>6</w:delText>
      </w:r>
    </w:del>
    <w:ins w:id="7" w:author="Smith, Alexis@Energy" w:date="2018-10-22T14:31:00Z">
      <w:r w:rsidR="008A4684">
        <w:t>9</w:t>
      </w:r>
    </w:ins>
    <w:r w:rsidRPr="00D161B1">
      <w:t xml:space="preserve"> Residential Compliance</w:t>
    </w:r>
    <w:r w:rsidRPr="00D161B1">
      <w:tab/>
    </w:r>
    <w:r>
      <w:t>January 201</w:t>
    </w:r>
    <w:ins w:id="8" w:author="Smith, Alexis@Energy" w:date="2018-10-22T14:31:00Z">
      <w:r w:rsidR="008A4684">
        <w:t>9</w:t>
      </w:r>
    </w:ins>
    <w:del w:id="9" w:author="Smith, Alexis@Energy" w:date="2018-10-22T14:31:00Z">
      <w:r w:rsidDel="008A4684">
        <w:delText>6</w:delText>
      </w:r>
    </w:del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4D3AE" w14:textId="6731B542" w:rsidR="006614F8" w:rsidRPr="00D161B1" w:rsidRDefault="006614F8" w:rsidP="009A21BC">
    <w:pPr>
      <w:pStyle w:val="Footer"/>
      <w:pBdr>
        <w:top w:val="single" w:sz="4" w:space="1" w:color="auto"/>
      </w:pBdr>
      <w:tabs>
        <w:tab w:val="clear" w:pos="9360"/>
        <w:tab w:val="right" w:pos="14400"/>
      </w:tabs>
    </w:pPr>
    <w:r w:rsidRPr="00D161B1">
      <w:t>CA Building Energy Efficiency Standards - 201</w:t>
    </w:r>
    <w:del w:id="10" w:author="Smith, Alexis@Energy" w:date="2018-10-22T14:32:00Z">
      <w:r w:rsidDel="007B7746">
        <w:delText>6</w:delText>
      </w:r>
    </w:del>
    <w:ins w:id="11" w:author="Smith, Alexis@Energy" w:date="2018-10-22T14:32:00Z">
      <w:r w:rsidR="007B7746">
        <w:t>9</w:t>
      </w:r>
    </w:ins>
    <w:r w:rsidRPr="00D161B1">
      <w:t xml:space="preserve"> Residential Compliance</w:t>
    </w:r>
    <w:r w:rsidRPr="00D161B1">
      <w:tab/>
    </w:r>
    <w:r>
      <w:t>January 201</w:t>
    </w:r>
    <w:ins w:id="12" w:author="Smith, Alexis@Energy" w:date="2018-10-22T14:32:00Z">
      <w:r w:rsidR="007B7746">
        <w:t>9</w:t>
      </w:r>
    </w:ins>
    <w:del w:id="13" w:author="Smith, Alexis@Energy" w:date="2018-10-22T14:32:00Z">
      <w:r w:rsidDel="007B7746">
        <w:delText>6</w:delText>
      </w:r>
    </w:del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4D3B7" w14:textId="5D1160BB" w:rsidR="006614F8" w:rsidRPr="00D161B1" w:rsidRDefault="006614F8" w:rsidP="009A21BC">
    <w:pPr>
      <w:pStyle w:val="Footer"/>
      <w:pBdr>
        <w:top w:val="single" w:sz="4" w:space="1" w:color="auto"/>
      </w:pBdr>
      <w:tabs>
        <w:tab w:val="clear" w:pos="9360"/>
        <w:tab w:val="right" w:pos="14400"/>
      </w:tabs>
    </w:pPr>
    <w:r w:rsidRPr="00D161B1">
      <w:t>CA Building Energy Efficiency Standards - 201</w:t>
    </w:r>
    <w:ins w:id="15" w:author="Smith, Alexis@Energy" w:date="2018-10-22T14:32:00Z">
      <w:r w:rsidR="007B7746">
        <w:t>9</w:t>
      </w:r>
    </w:ins>
    <w:del w:id="16" w:author="Smith, Alexis@Energy" w:date="2018-10-22T14:32:00Z">
      <w:r w:rsidDel="007B7746">
        <w:delText>6</w:delText>
      </w:r>
    </w:del>
    <w:r w:rsidRPr="00D161B1">
      <w:t xml:space="preserve"> Residential Compliance</w:t>
    </w:r>
    <w:r w:rsidRPr="00D161B1">
      <w:tab/>
    </w:r>
    <w:r>
      <w:t>January 201</w:t>
    </w:r>
    <w:ins w:id="17" w:author="Smith, Alexis@Energy" w:date="2018-10-22T14:32:00Z">
      <w:r w:rsidR="007B7746">
        <w:t>9</w:t>
      </w:r>
    </w:ins>
    <w:del w:id="18" w:author="Smith, Alexis@Energy" w:date="2018-10-22T14:32:00Z">
      <w:r w:rsidDel="007B7746">
        <w:delText>6</w:delText>
      </w:r>
    </w:del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C36918" w14:textId="77777777" w:rsidR="006614F8" w:rsidRDefault="006614F8" w:rsidP="008064D1">
      <w:pPr>
        <w:spacing w:after="0" w:line="240" w:lineRule="auto"/>
      </w:pPr>
      <w:r>
        <w:separator/>
      </w:r>
    </w:p>
  </w:footnote>
  <w:footnote w:type="continuationSeparator" w:id="0">
    <w:p w14:paraId="1FEFF739" w14:textId="77777777" w:rsidR="006614F8" w:rsidRDefault="006614F8" w:rsidP="008064D1">
      <w:pPr>
        <w:spacing w:after="0" w:line="240" w:lineRule="auto"/>
      </w:pPr>
      <w:r>
        <w:continuationSeparator/>
      </w:r>
    </w:p>
  </w:footnote>
  <w:footnote w:type="continuationNotice" w:id="1">
    <w:p w14:paraId="21A61083" w14:textId="77777777" w:rsidR="006614F8" w:rsidRDefault="006614F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4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7321"/>
      <w:gridCol w:w="4439"/>
      <w:gridCol w:w="2882"/>
    </w:tblGrid>
    <w:tr w:rsidR="006614F8" w:rsidRPr="00F85124" w14:paraId="2614D38F" w14:textId="77777777" w:rsidTr="00CD6B16">
      <w:trPr>
        <w:cantSplit/>
        <w:trHeight w:val="288"/>
      </w:trPr>
      <w:tc>
        <w:tcPr>
          <w:tcW w:w="4016" w:type="pct"/>
          <w:gridSpan w:val="2"/>
          <w:tcBorders>
            <w:bottom w:val="single" w:sz="4" w:space="0" w:color="auto"/>
            <w:right w:val="nil"/>
          </w:tcBorders>
          <w:vAlign w:val="center"/>
        </w:tcPr>
        <w:p w14:paraId="2614D38D" w14:textId="77777777" w:rsidR="006614F8" w:rsidRDefault="006614F8">
          <w:pPr>
            <w:pStyle w:val="Heading1"/>
            <w:rPr>
              <w:rFonts w:asciiTheme="minorHAnsi" w:hAnsiTheme="minorHAnsi"/>
              <w:b w:val="0"/>
              <w:bCs/>
              <w:sz w:val="20"/>
            </w:rPr>
          </w:pPr>
          <w:r>
            <w:rPr>
              <w:rFonts w:asciiTheme="minorHAnsi" w:hAnsiTheme="minorHAnsi"/>
              <w:b w:val="0"/>
              <w:bCs/>
              <w:sz w:val="20"/>
            </w:rPr>
            <w:t>CERTIFICATE OF VERIFICATION</w:t>
          </w:r>
        </w:p>
      </w:tc>
      <w:tc>
        <w:tcPr>
          <w:tcW w:w="984" w:type="pct"/>
          <w:tcBorders>
            <w:left w:val="nil"/>
            <w:bottom w:val="single" w:sz="4" w:space="0" w:color="auto"/>
          </w:tcBorders>
          <w:tcMar>
            <w:left w:w="115" w:type="dxa"/>
            <w:right w:w="115" w:type="dxa"/>
          </w:tcMar>
          <w:vAlign w:val="center"/>
        </w:tcPr>
        <w:p w14:paraId="2614D38E" w14:textId="77777777" w:rsidR="006614F8" w:rsidRDefault="006614F8">
          <w:pPr>
            <w:pStyle w:val="Heading1"/>
            <w:jc w:val="right"/>
            <w:rPr>
              <w:rFonts w:asciiTheme="minorHAnsi" w:hAnsiTheme="minorHAnsi"/>
              <w:b w:val="0"/>
              <w:bCs/>
              <w:sz w:val="20"/>
            </w:rPr>
          </w:pPr>
          <w:r>
            <w:rPr>
              <w:rFonts w:asciiTheme="minorHAnsi" w:hAnsiTheme="minorHAnsi"/>
              <w:b w:val="0"/>
              <w:bCs/>
              <w:sz w:val="20"/>
            </w:rPr>
            <w:t>CF3R-EXC-20-H</w:t>
          </w:r>
        </w:p>
      </w:tc>
    </w:tr>
    <w:tr w:rsidR="006614F8" w:rsidRPr="00F85124" w14:paraId="2614D392" w14:textId="77777777" w:rsidTr="00D03E09">
      <w:trPr>
        <w:cantSplit/>
        <w:trHeight w:val="288"/>
      </w:trPr>
      <w:tc>
        <w:tcPr>
          <w:tcW w:w="2500" w:type="pct"/>
          <w:tcBorders>
            <w:right w:val="nil"/>
          </w:tcBorders>
          <w:vAlign w:val="center"/>
        </w:tcPr>
        <w:p w14:paraId="2614D390" w14:textId="77777777" w:rsidR="006614F8" w:rsidRDefault="006614F8">
          <w:pPr>
            <w:tabs>
              <w:tab w:val="right" w:pos="10543"/>
            </w:tabs>
            <w:spacing w:after="0"/>
            <w:rPr>
              <w:rFonts w:asciiTheme="minorHAnsi" w:hAnsiTheme="minorHAnsi"/>
              <w:sz w:val="12"/>
              <w:szCs w:val="12"/>
            </w:rPr>
          </w:pPr>
          <w:r>
            <w:rPr>
              <w:rFonts w:asciiTheme="minorHAnsi" w:hAnsiTheme="minorHAnsi"/>
              <w:bCs/>
              <w:sz w:val="20"/>
            </w:rPr>
            <w:t>Existing Conditions for Residential Alterations</w:t>
          </w:r>
        </w:p>
      </w:tc>
      <w:tc>
        <w:tcPr>
          <w:tcW w:w="2500" w:type="pct"/>
          <w:gridSpan w:val="2"/>
          <w:tcBorders>
            <w:left w:val="nil"/>
          </w:tcBorders>
        </w:tcPr>
        <w:p w14:paraId="2614D391" w14:textId="5BFD9D54" w:rsidR="006614F8" w:rsidRDefault="006614F8">
          <w:pPr>
            <w:tabs>
              <w:tab w:val="right" w:pos="10543"/>
            </w:tabs>
            <w:spacing w:after="0"/>
            <w:jc w:val="right"/>
            <w:rPr>
              <w:rFonts w:asciiTheme="minorHAnsi" w:hAnsiTheme="minorHAnsi"/>
              <w:sz w:val="12"/>
              <w:szCs w:val="12"/>
            </w:rPr>
          </w:pPr>
          <w:r w:rsidRPr="00F85124">
            <w:rPr>
              <w:rFonts w:asciiTheme="minorHAnsi" w:hAnsiTheme="minorHAnsi"/>
              <w:bCs/>
            </w:rPr>
            <w:t xml:space="preserve">(Page </w:t>
          </w:r>
          <w:r w:rsidRPr="00E32371">
            <w:rPr>
              <w:rFonts w:asciiTheme="minorHAnsi" w:hAnsiTheme="minorHAnsi"/>
              <w:bCs/>
            </w:rPr>
            <w:fldChar w:fldCharType="begin"/>
          </w:r>
          <w:r w:rsidRPr="00E32371">
            <w:rPr>
              <w:rFonts w:asciiTheme="minorHAnsi" w:hAnsiTheme="minorHAnsi"/>
              <w:bCs/>
            </w:rPr>
            <w:instrText xml:space="preserve"> PAGE   \* MERGEFORMAT </w:instrText>
          </w:r>
          <w:r w:rsidRPr="00E32371">
            <w:rPr>
              <w:rFonts w:asciiTheme="minorHAnsi" w:hAnsiTheme="minorHAnsi"/>
              <w:bCs/>
            </w:rPr>
            <w:fldChar w:fldCharType="separate"/>
          </w:r>
          <w:r w:rsidR="007B7746">
            <w:rPr>
              <w:rFonts w:asciiTheme="minorHAnsi" w:hAnsiTheme="minorHAnsi"/>
              <w:bCs/>
              <w:noProof/>
            </w:rPr>
            <w:t>5</w:t>
          </w:r>
          <w:r w:rsidRPr="00E32371">
            <w:rPr>
              <w:rFonts w:asciiTheme="minorHAnsi" w:hAnsiTheme="minorHAnsi"/>
              <w:bCs/>
            </w:rPr>
            <w:fldChar w:fldCharType="end"/>
          </w:r>
          <w:r w:rsidRPr="00F85124">
            <w:rPr>
              <w:rFonts w:asciiTheme="minorHAnsi" w:hAnsiTheme="minorHAnsi"/>
              <w:bCs/>
            </w:rPr>
            <w:t xml:space="preserve"> of </w:t>
          </w:r>
          <w:fldSimple w:instr=" SECTIONPAGES   \* MERGEFORMAT ">
            <w:r w:rsidR="007B7746" w:rsidRPr="007B7746">
              <w:rPr>
                <w:rFonts w:asciiTheme="minorHAnsi" w:hAnsiTheme="minorHAnsi"/>
                <w:bCs/>
                <w:noProof/>
              </w:rPr>
              <w:t>5</w:t>
            </w:r>
          </w:fldSimple>
          <w:r w:rsidRPr="00F85124">
            <w:rPr>
              <w:rFonts w:asciiTheme="minorHAnsi" w:hAnsiTheme="minorHAnsi"/>
              <w:bCs/>
            </w:rPr>
            <w:t>)</w:t>
          </w:r>
        </w:p>
      </w:tc>
    </w:tr>
  </w:tbl>
  <w:p w14:paraId="2614D393" w14:textId="77777777" w:rsidR="006614F8" w:rsidRDefault="006614F8">
    <w:pPr>
      <w:pStyle w:val="Footer"/>
      <w:tabs>
        <w:tab w:val="clear" w:pos="4680"/>
        <w:tab w:val="clear" w:pos="9360"/>
        <w:tab w:val="left" w:pos="0"/>
        <w:tab w:val="right" w:pos="14400"/>
      </w:tabs>
      <w:spacing w:after="120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4D396" w14:textId="62F03A03" w:rsidR="006614F8" w:rsidRDefault="006614F8">
    <w:pPr>
      <w:suppressAutoHyphens/>
      <w:spacing w:after="0"/>
      <w:ind w:left="-90"/>
      <w:rPr>
        <w:rFonts w:ascii="Arial" w:hAnsi="Arial" w:cs="Arial"/>
        <w:sz w:val="14"/>
        <w:szCs w:val="14"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7AF1DEAC" wp14:editId="0303E010">
          <wp:simplePos x="0" y="0"/>
          <wp:positionH relativeFrom="column">
            <wp:posOffset>8855710</wp:posOffset>
          </wp:positionH>
          <wp:positionV relativeFrom="paragraph">
            <wp:posOffset>90170</wp:posOffset>
          </wp:positionV>
          <wp:extent cx="355600" cy="313055"/>
          <wp:effectExtent l="0" t="0" r="6350" b="0"/>
          <wp:wrapSquare wrapText="bothSides"/>
          <wp:docPr id="3" name="Picture 3" descr="Logo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5600" cy="3130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70C5">
      <w:rPr>
        <w:rFonts w:ascii="Arial" w:hAnsi="Arial" w:cs="Arial"/>
        <w:sz w:val="14"/>
        <w:szCs w:val="14"/>
      </w:rPr>
      <w:t>STATE OF CALIFORNIA</w:t>
    </w:r>
  </w:p>
  <w:p w14:paraId="2614D397" w14:textId="63C7F1B7" w:rsidR="006614F8" w:rsidRDefault="006614F8">
    <w:pPr>
      <w:suppressAutoHyphens/>
      <w:spacing w:after="0"/>
      <w:ind w:left="-90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EXISTING CONDITIONS FOR RESIDENTIAL ALTERATIONS</w:t>
    </w:r>
  </w:p>
  <w:p w14:paraId="2614D398" w14:textId="6DEC0678" w:rsidR="006614F8" w:rsidRDefault="006614F8">
    <w:pPr>
      <w:suppressAutoHyphens/>
      <w:spacing w:after="0"/>
      <w:ind w:left="-90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CEC-CF3R-EXC-20-H</w:t>
    </w:r>
    <w:r w:rsidRPr="007770C5">
      <w:rPr>
        <w:rFonts w:ascii="Arial" w:hAnsi="Arial" w:cs="Arial"/>
        <w:sz w:val="14"/>
        <w:szCs w:val="14"/>
      </w:rPr>
      <w:t xml:space="preserve"> (Revised </w:t>
    </w:r>
    <w:r>
      <w:rPr>
        <w:rFonts w:ascii="Arial" w:hAnsi="Arial" w:cs="Arial"/>
        <w:sz w:val="14"/>
        <w:szCs w:val="14"/>
      </w:rPr>
      <w:t>01/1</w:t>
    </w:r>
    <w:ins w:id="4" w:author="Smith, Alexis@Energy" w:date="2018-10-22T14:31:00Z">
      <w:r w:rsidR="008A4684">
        <w:rPr>
          <w:rFonts w:ascii="Arial" w:hAnsi="Arial" w:cs="Arial"/>
          <w:sz w:val="14"/>
          <w:szCs w:val="14"/>
        </w:rPr>
        <w:t>9</w:t>
      </w:r>
    </w:ins>
    <w:del w:id="5" w:author="Smith, Alexis@Energy" w:date="2018-10-22T14:31:00Z">
      <w:r w:rsidDel="008A4684">
        <w:rPr>
          <w:rFonts w:ascii="Arial" w:hAnsi="Arial" w:cs="Arial"/>
          <w:sz w:val="14"/>
          <w:szCs w:val="14"/>
        </w:rPr>
        <w:delText>6</w:delText>
      </w:r>
    </w:del>
    <w:r w:rsidRPr="007770C5">
      <w:rPr>
        <w:rFonts w:ascii="Arial" w:hAnsi="Arial" w:cs="Arial"/>
        <w:sz w:val="14"/>
        <w:szCs w:val="14"/>
      </w:rPr>
      <w:t xml:space="preserve">)                                                                                                                                  </w:t>
    </w:r>
    <w:r>
      <w:rPr>
        <w:rFonts w:ascii="Arial" w:hAnsi="Arial" w:cs="Arial"/>
        <w:sz w:val="14"/>
        <w:szCs w:val="14"/>
      </w:rPr>
      <w:t xml:space="preserve">  </w:t>
    </w:r>
    <w:r w:rsidRPr="007770C5">
      <w:rPr>
        <w:rFonts w:ascii="Arial" w:hAnsi="Arial" w:cs="Arial"/>
        <w:sz w:val="14"/>
        <w:szCs w:val="14"/>
      </w:rPr>
      <w:t xml:space="preserve"> </w:t>
    </w:r>
    <w:r>
      <w:rPr>
        <w:rFonts w:ascii="Arial" w:hAnsi="Arial" w:cs="Arial"/>
        <w:sz w:val="14"/>
        <w:szCs w:val="14"/>
      </w:rPr>
      <w:t xml:space="preserve">                                                                                                    </w:t>
    </w:r>
    <w:r w:rsidRPr="007770C5">
      <w:rPr>
        <w:rFonts w:ascii="Arial" w:hAnsi="Arial" w:cs="Arial"/>
        <w:sz w:val="14"/>
        <w:szCs w:val="14"/>
      </w:rPr>
      <w:t>CALIFORNIA ENERGY COMMISSION</w:t>
    </w:r>
  </w:p>
  <w:tbl>
    <w:tblPr>
      <w:tblW w:w="5004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7406"/>
      <w:gridCol w:w="3540"/>
      <w:gridCol w:w="3696"/>
    </w:tblGrid>
    <w:tr w:rsidR="006614F8" w:rsidRPr="00E2262D" w14:paraId="2614D39B" w14:textId="77777777" w:rsidTr="00A92674">
      <w:trPr>
        <w:cantSplit/>
        <w:trHeight w:val="288"/>
      </w:trPr>
      <w:tc>
        <w:tcPr>
          <w:tcW w:w="3738" w:type="pct"/>
          <w:gridSpan w:val="2"/>
          <w:tcBorders>
            <w:bottom w:val="single" w:sz="4" w:space="0" w:color="auto"/>
            <w:right w:val="nil"/>
          </w:tcBorders>
          <w:vAlign w:val="center"/>
        </w:tcPr>
        <w:p w14:paraId="2614D399" w14:textId="77777777" w:rsidR="006614F8" w:rsidRPr="00E2262D" w:rsidRDefault="007B7746" w:rsidP="00A92674">
          <w:pPr>
            <w:pStyle w:val="Style17"/>
            <w:rPr>
              <w:b/>
            </w:rPr>
          </w:pPr>
          <w:r>
            <w:rPr>
              <w:noProof/>
            </w:rPr>
            <w:pict w14:anchorId="2614D3B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WordPictureWatermark628022423" o:spid="_x0000_s4097" type="#_x0000_t75" style="position:absolute;margin-left:0;margin-top:0;width:540pt;height:405pt;z-index:-251658240;mso-position-horizontal:center;mso-position-horizontal-relative:margin;mso-position-vertical:center;mso-position-vertical-relative:margin" o:allowincell="f">
                <v:imagedata r:id="rId2" o:title="For information and data collection only" gain="19661f" blacklevel="22938f"/>
                <w10:wrap anchorx="margin" anchory="margin"/>
              </v:shape>
            </w:pict>
          </w:r>
          <w:r w:rsidR="006614F8" w:rsidRPr="00E2262D">
            <w:t>CERTIFICATE OF VERIFICATION</w:t>
          </w:r>
        </w:p>
      </w:tc>
      <w:tc>
        <w:tcPr>
          <w:tcW w:w="1262" w:type="pct"/>
          <w:tcBorders>
            <w:left w:val="nil"/>
            <w:bottom w:val="single" w:sz="4" w:space="0" w:color="auto"/>
          </w:tcBorders>
          <w:tcMar>
            <w:left w:w="115" w:type="dxa"/>
            <w:right w:w="115" w:type="dxa"/>
          </w:tcMar>
          <w:vAlign w:val="center"/>
        </w:tcPr>
        <w:p w14:paraId="2614D39A" w14:textId="77777777" w:rsidR="006614F8" w:rsidRPr="00E2262D" w:rsidRDefault="006614F8" w:rsidP="00A92674">
          <w:pPr>
            <w:pStyle w:val="Style18"/>
            <w:rPr>
              <w:b/>
            </w:rPr>
          </w:pPr>
          <w:r w:rsidRPr="00E2262D">
            <w:t>CF3R-EXC-20-H</w:t>
          </w:r>
        </w:p>
      </w:tc>
    </w:tr>
    <w:tr w:rsidR="006614F8" w:rsidRPr="00E2262D" w14:paraId="2614D39D" w14:textId="77777777" w:rsidTr="00A92674">
      <w:trPr>
        <w:cantSplit/>
        <w:trHeight w:val="288"/>
      </w:trPr>
      <w:tc>
        <w:tcPr>
          <w:tcW w:w="5000" w:type="pct"/>
          <w:gridSpan w:val="3"/>
        </w:tcPr>
        <w:p w14:paraId="2614D39C" w14:textId="1289A97E" w:rsidR="006614F8" w:rsidRPr="00E2262D" w:rsidRDefault="006614F8">
          <w:pPr>
            <w:pStyle w:val="Style19"/>
            <w:tabs>
              <w:tab w:val="clear" w:pos="10543"/>
              <w:tab w:val="right" w:pos="10809"/>
            </w:tabs>
            <w:rPr>
              <w:sz w:val="12"/>
              <w:szCs w:val="12"/>
            </w:rPr>
          </w:pPr>
          <w:r w:rsidRPr="00E2262D">
            <w:t>Existing Conditions for Residential Alterations</w:t>
          </w:r>
          <w:r w:rsidRPr="00E2262D">
            <w:tab/>
          </w:r>
          <w:r w:rsidRPr="00E2262D">
            <w:ptab w:relativeTo="margin" w:alignment="right" w:leader="none"/>
          </w:r>
          <w:r w:rsidRPr="00E2262D">
            <w:t xml:space="preserve">(Page </w:t>
          </w:r>
          <w:r w:rsidRPr="00E2262D">
            <w:fldChar w:fldCharType="begin"/>
          </w:r>
          <w:r w:rsidRPr="00E2262D">
            <w:instrText xml:space="preserve"> PAGE   \* MERGEFORMAT </w:instrText>
          </w:r>
          <w:r w:rsidRPr="00E2262D">
            <w:fldChar w:fldCharType="separate"/>
          </w:r>
          <w:r w:rsidR="007B7746" w:rsidRPr="007B7746">
            <w:rPr>
              <w:bCs w:val="0"/>
              <w:noProof/>
            </w:rPr>
            <w:t>1</w:t>
          </w:r>
          <w:r w:rsidRPr="00E2262D">
            <w:rPr>
              <w:bCs w:val="0"/>
              <w:noProof/>
            </w:rPr>
            <w:fldChar w:fldCharType="end"/>
          </w:r>
          <w:r w:rsidRPr="00E2262D">
            <w:t xml:space="preserve"> of </w:t>
          </w:r>
          <w:fldSimple w:instr=" SECTIONPAGES   \* MERGEFORMAT ">
            <w:r w:rsidR="007B7746">
              <w:rPr>
                <w:noProof/>
              </w:rPr>
              <w:t>5</w:t>
            </w:r>
          </w:fldSimple>
          <w:r w:rsidRPr="00E2262D">
            <w:t>)</w:t>
          </w:r>
        </w:p>
      </w:tc>
    </w:tr>
    <w:tr w:rsidR="006614F8" w:rsidRPr="00E2262D" w14:paraId="2614D3A0" w14:textId="77777777" w:rsidTr="00A049CB">
      <w:trPr>
        <w:cantSplit/>
        <w:trHeight w:val="288"/>
      </w:trPr>
      <w:tc>
        <w:tcPr>
          <w:tcW w:w="2529" w:type="pct"/>
        </w:tcPr>
        <w:p w14:paraId="2614D39E" w14:textId="77777777" w:rsidR="006614F8" w:rsidRPr="00E2262D" w:rsidRDefault="006614F8" w:rsidP="00A049CB">
          <w:pPr>
            <w:pStyle w:val="Style20"/>
          </w:pPr>
          <w:r w:rsidRPr="00E2262D">
            <w:t>Project Name:</w:t>
          </w:r>
        </w:p>
      </w:tc>
      <w:tc>
        <w:tcPr>
          <w:tcW w:w="2471" w:type="pct"/>
          <w:gridSpan w:val="2"/>
        </w:tcPr>
        <w:p w14:paraId="2614D39F" w14:textId="77777777" w:rsidR="006614F8" w:rsidRPr="00E2262D" w:rsidRDefault="006614F8" w:rsidP="00A049CB">
          <w:pPr>
            <w:pStyle w:val="Style20"/>
          </w:pPr>
          <w:r>
            <w:t>CF1R-PRF  Calculation Date/Time:</w:t>
          </w:r>
        </w:p>
      </w:tc>
    </w:tr>
    <w:tr w:rsidR="006614F8" w:rsidRPr="00E2262D" w14:paraId="2614D3A3" w14:textId="77777777" w:rsidTr="00A049CB">
      <w:trPr>
        <w:cantSplit/>
        <w:trHeight w:val="288"/>
      </w:trPr>
      <w:tc>
        <w:tcPr>
          <w:tcW w:w="2529" w:type="pct"/>
        </w:tcPr>
        <w:p w14:paraId="2614D3A1" w14:textId="77777777" w:rsidR="006614F8" w:rsidRPr="00E2262D" w:rsidRDefault="006614F8" w:rsidP="00A049CB">
          <w:pPr>
            <w:pStyle w:val="Style20"/>
            <w:rPr>
              <w:vertAlign w:val="superscript"/>
            </w:rPr>
          </w:pPr>
          <w:r>
            <w:t>CF1R-PRF  Calculation Description:</w:t>
          </w:r>
        </w:p>
      </w:tc>
      <w:tc>
        <w:tcPr>
          <w:tcW w:w="2471" w:type="pct"/>
          <w:gridSpan w:val="2"/>
        </w:tcPr>
        <w:p w14:paraId="2614D3A2" w14:textId="77777777" w:rsidR="006614F8" w:rsidRPr="00E2262D" w:rsidRDefault="006614F8" w:rsidP="00A049CB">
          <w:pPr>
            <w:pStyle w:val="Style20"/>
            <w:rPr>
              <w:vertAlign w:val="superscript"/>
            </w:rPr>
          </w:pPr>
          <w:r>
            <w:t>CF1R-PRF  Input File Name:</w:t>
          </w:r>
        </w:p>
      </w:tc>
    </w:tr>
  </w:tbl>
  <w:p w14:paraId="2614D3A4" w14:textId="77777777" w:rsidR="006614F8" w:rsidRDefault="006614F8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4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7321"/>
      <w:gridCol w:w="4439"/>
      <w:gridCol w:w="2882"/>
    </w:tblGrid>
    <w:tr w:rsidR="006614F8" w:rsidRPr="00D622AF" w14:paraId="2614D3A9" w14:textId="77777777" w:rsidTr="00D622AF">
      <w:trPr>
        <w:cantSplit/>
        <w:trHeight w:val="288"/>
      </w:trPr>
      <w:tc>
        <w:tcPr>
          <w:tcW w:w="4016" w:type="pct"/>
          <w:gridSpan w:val="2"/>
          <w:tcBorders>
            <w:bottom w:val="single" w:sz="4" w:space="0" w:color="auto"/>
            <w:right w:val="nil"/>
          </w:tcBorders>
          <w:vAlign w:val="center"/>
        </w:tcPr>
        <w:p w14:paraId="2614D3A7" w14:textId="77777777" w:rsidR="006614F8" w:rsidRPr="00D622AF" w:rsidRDefault="006614F8" w:rsidP="00D622AF">
          <w:pPr>
            <w:keepNext/>
            <w:spacing w:after="0" w:line="240" w:lineRule="auto"/>
            <w:outlineLvl w:val="0"/>
            <w:rPr>
              <w:rFonts w:eastAsia="Times New Roman"/>
              <w:bCs/>
              <w:sz w:val="20"/>
              <w:szCs w:val="20"/>
            </w:rPr>
          </w:pPr>
          <w:r w:rsidRPr="00D622AF">
            <w:rPr>
              <w:rFonts w:eastAsia="Times New Roman"/>
              <w:bCs/>
              <w:sz w:val="20"/>
              <w:szCs w:val="20"/>
            </w:rPr>
            <w:t>CERTIFICATE OF VERIFICATION – USER INSTRUCTIONS</w:t>
          </w:r>
        </w:p>
      </w:tc>
      <w:tc>
        <w:tcPr>
          <w:tcW w:w="984" w:type="pct"/>
          <w:tcBorders>
            <w:left w:val="nil"/>
            <w:bottom w:val="single" w:sz="4" w:space="0" w:color="auto"/>
          </w:tcBorders>
          <w:tcMar>
            <w:left w:w="115" w:type="dxa"/>
            <w:right w:w="115" w:type="dxa"/>
          </w:tcMar>
          <w:vAlign w:val="center"/>
        </w:tcPr>
        <w:p w14:paraId="2614D3A8" w14:textId="77777777" w:rsidR="006614F8" w:rsidRPr="00D622AF" w:rsidRDefault="006614F8" w:rsidP="00D622AF">
          <w:pPr>
            <w:keepNext/>
            <w:spacing w:after="0" w:line="240" w:lineRule="auto"/>
            <w:jc w:val="right"/>
            <w:outlineLvl w:val="0"/>
            <w:rPr>
              <w:rFonts w:eastAsia="Times New Roman"/>
              <w:bCs/>
              <w:sz w:val="20"/>
              <w:szCs w:val="20"/>
            </w:rPr>
          </w:pPr>
          <w:r w:rsidRPr="00D622AF">
            <w:rPr>
              <w:rFonts w:eastAsia="Times New Roman"/>
              <w:bCs/>
              <w:sz w:val="20"/>
              <w:szCs w:val="20"/>
            </w:rPr>
            <w:t>CF3R-EXC-20-H</w:t>
          </w:r>
        </w:p>
      </w:tc>
    </w:tr>
    <w:tr w:rsidR="006614F8" w:rsidRPr="00D622AF" w14:paraId="2614D3AC" w14:textId="77777777" w:rsidTr="00D622AF">
      <w:trPr>
        <w:cantSplit/>
        <w:trHeight w:val="288"/>
      </w:trPr>
      <w:tc>
        <w:tcPr>
          <w:tcW w:w="2500" w:type="pct"/>
          <w:tcBorders>
            <w:right w:val="nil"/>
          </w:tcBorders>
        </w:tcPr>
        <w:p w14:paraId="2614D3AA" w14:textId="77777777" w:rsidR="006614F8" w:rsidRDefault="006614F8">
          <w:pPr>
            <w:tabs>
              <w:tab w:val="right" w:pos="10543"/>
            </w:tabs>
            <w:spacing w:after="0" w:line="240" w:lineRule="auto"/>
            <w:rPr>
              <w:rFonts w:eastAsia="Times New Roman"/>
              <w:sz w:val="12"/>
              <w:szCs w:val="12"/>
            </w:rPr>
          </w:pPr>
          <w:r w:rsidRPr="00AC7236">
            <w:rPr>
              <w:sz w:val="20"/>
              <w:szCs w:val="20"/>
            </w:rPr>
            <w:t>E</w:t>
          </w:r>
          <w:r>
            <w:rPr>
              <w:sz w:val="20"/>
              <w:szCs w:val="20"/>
            </w:rPr>
            <w:t>xisting Conditions for Residential Alterations</w:t>
          </w:r>
        </w:p>
      </w:tc>
      <w:tc>
        <w:tcPr>
          <w:tcW w:w="2500" w:type="pct"/>
          <w:gridSpan w:val="2"/>
          <w:tcBorders>
            <w:left w:val="nil"/>
          </w:tcBorders>
        </w:tcPr>
        <w:p w14:paraId="2614D3AB" w14:textId="7902F946" w:rsidR="006614F8" w:rsidRPr="00D622AF" w:rsidRDefault="006614F8" w:rsidP="00D622AF">
          <w:pPr>
            <w:tabs>
              <w:tab w:val="right" w:pos="10543"/>
            </w:tabs>
            <w:spacing w:after="0" w:line="240" w:lineRule="auto"/>
            <w:jc w:val="right"/>
            <w:rPr>
              <w:rFonts w:eastAsia="Times New Roman"/>
              <w:sz w:val="12"/>
              <w:szCs w:val="12"/>
            </w:rPr>
          </w:pPr>
          <w:r w:rsidRPr="00D622AF">
            <w:rPr>
              <w:rFonts w:eastAsia="Times New Roman"/>
              <w:bCs/>
              <w:sz w:val="20"/>
              <w:szCs w:val="20"/>
            </w:rPr>
            <w:t xml:space="preserve">(Page </w:t>
          </w:r>
          <w:r w:rsidRPr="00D622AF">
            <w:rPr>
              <w:rFonts w:eastAsia="Times New Roman"/>
              <w:bCs/>
              <w:sz w:val="20"/>
              <w:szCs w:val="20"/>
            </w:rPr>
            <w:fldChar w:fldCharType="begin"/>
          </w:r>
          <w:r w:rsidRPr="00D622AF">
            <w:rPr>
              <w:rFonts w:eastAsia="Times New Roman"/>
              <w:bCs/>
              <w:sz w:val="20"/>
              <w:szCs w:val="20"/>
            </w:rPr>
            <w:instrText xml:space="preserve"> PAGE   \* MERGEFORMAT </w:instrText>
          </w:r>
          <w:r w:rsidRPr="00D622AF">
            <w:rPr>
              <w:rFonts w:eastAsia="Times New Roman"/>
              <w:bCs/>
              <w:sz w:val="20"/>
              <w:szCs w:val="20"/>
            </w:rPr>
            <w:fldChar w:fldCharType="separate"/>
          </w:r>
          <w:r w:rsidR="007B7746">
            <w:rPr>
              <w:rFonts w:eastAsia="Times New Roman"/>
              <w:bCs/>
              <w:noProof/>
              <w:sz w:val="20"/>
              <w:szCs w:val="20"/>
            </w:rPr>
            <w:t>1</w:t>
          </w:r>
          <w:r w:rsidRPr="00D622AF">
            <w:rPr>
              <w:rFonts w:eastAsia="Times New Roman"/>
              <w:bCs/>
              <w:sz w:val="20"/>
              <w:szCs w:val="20"/>
            </w:rPr>
            <w:fldChar w:fldCharType="end"/>
          </w:r>
          <w:r w:rsidRPr="00D622AF">
            <w:rPr>
              <w:rFonts w:eastAsia="Times New Roman"/>
              <w:bCs/>
              <w:sz w:val="20"/>
              <w:szCs w:val="20"/>
            </w:rPr>
            <w:t xml:space="preserve"> of </w:t>
          </w:r>
          <w:fldSimple w:instr=" SECTIONPAGES   \* MERGEFORMAT ">
            <w:r w:rsidR="007B7746" w:rsidRPr="007B7746">
              <w:rPr>
                <w:rFonts w:eastAsia="Times New Roman"/>
                <w:bCs/>
                <w:noProof/>
                <w:sz w:val="20"/>
                <w:szCs w:val="20"/>
              </w:rPr>
              <w:t>1</w:t>
            </w:r>
          </w:fldSimple>
          <w:r w:rsidRPr="00D622AF">
            <w:rPr>
              <w:rFonts w:eastAsia="Times New Roman"/>
              <w:bCs/>
              <w:sz w:val="20"/>
              <w:szCs w:val="20"/>
            </w:rPr>
            <w:t>)</w:t>
          </w:r>
        </w:p>
      </w:tc>
    </w:tr>
  </w:tbl>
  <w:p w14:paraId="2614D3AD" w14:textId="77777777" w:rsidR="006614F8" w:rsidRPr="0060020E" w:rsidRDefault="006614F8" w:rsidP="00C24C15">
    <w:pPr>
      <w:pStyle w:val="Footer"/>
      <w:tabs>
        <w:tab w:val="clear" w:pos="4680"/>
        <w:tab w:val="clear" w:pos="9360"/>
        <w:tab w:val="left" w:pos="0"/>
        <w:tab w:val="right" w:pos="14400"/>
      </w:tabs>
      <w:spacing w:after="120"/>
      <w:rPr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4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7321"/>
      <w:gridCol w:w="4439"/>
      <w:gridCol w:w="2882"/>
    </w:tblGrid>
    <w:tr w:rsidR="006614F8" w:rsidRPr="00F85124" w14:paraId="2614D3B1" w14:textId="77777777" w:rsidTr="00512936">
      <w:trPr>
        <w:cantSplit/>
        <w:trHeight w:val="288"/>
      </w:trPr>
      <w:tc>
        <w:tcPr>
          <w:tcW w:w="4016" w:type="pct"/>
          <w:gridSpan w:val="2"/>
          <w:tcBorders>
            <w:bottom w:val="single" w:sz="4" w:space="0" w:color="auto"/>
            <w:right w:val="nil"/>
          </w:tcBorders>
          <w:vAlign w:val="center"/>
        </w:tcPr>
        <w:p w14:paraId="2614D3AF" w14:textId="77777777" w:rsidR="006614F8" w:rsidRPr="00F85124" w:rsidRDefault="006614F8" w:rsidP="00512936">
          <w:pPr>
            <w:pStyle w:val="Heading1"/>
            <w:rPr>
              <w:rFonts w:asciiTheme="minorHAnsi" w:hAnsiTheme="minorHAnsi"/>
              <w:b w:val="0"/>
              <w:bCs/>
              <w:sz w:val="20"/>
            </w:rPr>
          </w:pPr>
          <w:r>
            <w:rPr>
              <w:rFonts w:asciiTheme="minorHAnsi" w:hAnsiTheme="minorHAnsi"/>
              <w:b w:val="0"/>
              <w:bCs/>
              <w:sz w:val="20"/>
            </w:rPr>
            <w:t>CERTIFICATE OF VERIFICATION</w:t>
          </w:r>
          <w:r>
            <w:rPr>
              <w:rFonts w:ascii="Calibri" w:hAnsi="Calibri"/>
              <w:b w:val="0"/>
              <w:bCs/>
              <w:sz w:val="20"/>
            </w:rPr>
            <w:t xml:space="preserve"> – </w:t>
          </w:r>
          <w:r w:rsidRPr="00B40F13">
            <w:rPr>
              <w:rFonts w:ascii="Calibri" w:hAnsi="Calibri"/>
              <w:b w:val="0"/>
              <w:bCs/>
              <w:sz w:val="20"/>
            </w:rPr>
            <w:t>DATA FIELD DEFINITIONS AND CALCULATIONS</w:t>
          </w:r>
        </w:p>
      </w:tc>
      <w:tc>
        <w:tcPr>
          <w:tcW w:w="984" w:type="pct"/>
          <w:tcBorders>
            <w:left w:val="nil"/>
            <w:bottom w:val="single" w:sz="4" w:space="0" w:color="auto"/>
          </w:tcBorders>
          <w:tcMar>
            <w:left w:w="115" w:type="dxa"/>
            <w:right w:w="115" w:type="dxa"/>
          </w:tcMar>
          <w:vAlign w:val="center"/>
        </w:tcPr>
        <w:p w14:paraId="2614D3B0" w14:textId="77777777" w:rsidR="006614F8" w:rsidRPr="00F85124" w:rsidRDefault="006614F8" w:rsidP="00512936">
          <w:pPr>
            <w:pStyle w:val="Heading1"/>
            <w:jc w:val="right"/>
            <w:rPr>
              <w:rFonts w:asciiTheme="minorHAnsi" w:hAnsiTheme="minorHAnsi"/>
              <w:b w:val="0"/>
              <w:bCs/>
              <w:sz w:val="20"/>
            </w:rPr>
          </w:pPr>
          <w:r>
            <w:rPr>
              <w:rFonts w:asciiTheme="minorHAnsi" w:hAnsiTheme="minorHAnsi"/>
              <w:b w:val="0"/>
              <w:bCs/>
              <w:sz w:val="20"/>
            </w:rPr>
            <w:t>CF3R-EXC-20-H</w:t>
          </w:r>
        </w:p>
      </w:tc>
    </w:tr>
    <w:tr w:rsidR="006614F8" w:rsidRPr="00F85124" w14:paraId="2614D3B4" w14:textId="77777777" w:rsidTr="00B76C19">
      <w:trPr>
        <w:cantSplit/>
        <w:trHeight w:val="288"/>
      </w:trPr>
      <w:tc>
        <w:tcPr>
          <w:tcW w:w="2500" w:type="pct"/>
          <w:tcBorders>
            <w:right w:val="nil"/>
          </w:tcBorders>
          <w:vAlign w:val="center"/>
        </w:tcPr>
        <w:p w14:paraId="2614D3B2" w14:textId="77777777" w:rsidR="006614F8" w:rsidRDefault="006614F8">
          <w:pPr>
            <w:tabs>
              <w:tab w:val="right" w:pos="10543"/>
            </w:tabs>
            <w:spacing w:after="0"/>
            <w:rPr>
              <w:rFonts w:asciiTheme="minorHAnsi" w:hAnsiTheme="minorHAnsi"/>
              <w:sz w:val="12"/>
              <w:szCs w:val="12"/>
            </w:rPr>
          </w:pPr>
          <w:r w:rsidRPr="00F00BE1">
            <w:rPr>
              <w:rFonts w:asciiTheme="minorHAnsi" w:hAnsiTheme="minorHAnsi"/>
              <w:bCs/>
              <w:sz w:val="20"/>
            </w:rPr>
            <w:t>E</w:t>
          </w:r>
          <w:r>
            <w:rPr>
              <w:rFonts w:asciiTheme="minorHAnsi" w:hAnsiTheme="minorHAnsi"/>
              <w:bCs/>
              <w:sz w:val="20"/>
            </w:rPr>
            <w:t>xisting Conditions for Residential Alterations</w:t>
          </w:r>
        </w:p>
      </w:tc>
      <w:tc>
        <w:tcPr>
          <w:tcW w:w="2500" w:type="pct"/>
          <w:gridSpan w:val="2"/>
          <w:tcBorders>
            <w:left w:val="nil"/>
          </w:tcBorders>
        </w:tcPr>
        <w:p w14:paraId="2614D3B3" w14:textId="5C849B94" w:rsidR="006614F8" w:rsidRDefault="006614F8" w:rsidP="00126477">
          <w:pPr>
            <w:tabs>
              <w:tab w:val="right" w:pos="10543"/>
            </w:tabs>
            <w:spacing w:after="0"/>
            <w:jc w:val="right"/>
            <w:rPr>
              <w:rFonts w:asciiTheme="minorHAnsi" w:hAnsiTheme="minorHAnsi"/>
              <w:sz w:val="12"/>
              <w:szCs w:val="12"/>
            </w:rPr>
          </w:pPr>
          <w:r w:rsidRPr="00F85124">
            <w:rPr>
              <w:rFonts w:asciiTheme="minorHAnsi" w:hAnsiTheme="minorHAnsi"/>
              <w:bCs/>
            </w:rPr>
            <w:t xml:space="preserve">(Page </w:t>
          </w:r>
          <w:r w:rsidRPr="00E32371">
            <w:rPr>
              <w:rFonts w:asciiTheme="minorHAnsi" w:hAnsiTheme="minorHAnsi"/>
              <w:bCs/>
            </w:rPr>
            <w:fldChar w:fldCharType="begin"/>
          </w:r>
          <w:r w:rsidRPr="00E32371">
            <w:rPr>
              <w:rFonts w:asciiTheme="minorHAnsi" w:hAnsiTheme="minorHAnsi"/>
              <w:bCs/>
            </w:rPr>
            <w:instrText xml:space="preserve"> PAGE   \* MERGEFORMAT </w:instrText>
          </w:r>
          <w:r w:rsidRPr="00E32371">
            <w:rPr>
              <w:rFonts w:asciiTheme="minorHAnsi" w:hAnsiTheme="minorHAnsi"/>
              <w:bCs/>
            </w:rPr>
            <w:fldChar w:fldCharType="separate"/>
          </w:r>
          <w:r w:rsidR="007B7746">
            <w:rPr>
              <w:rFonts w:asciiTheme="minorHAnsi" w:hAnsiTheme="minorHAnsi"/>
              <w:bCs/>
              <w:noProof/>
            </w:rPr>
            <w:t>2</w:t>
          </w:r>
          <w:r w:rsidRPr="00E32371">
            <w:rPr>
              <w:rFonts w:asciiTheme="minorHAnsi" w:hAnsiTheme="minorHAnsi"/>
              <w:bCs/>
            </w:rPr>
            <w:fldChar w:fldCharType="end"/>
          </w:r>
          <w:r w:rsidRPr="00F85124">
            <w:rPr>
              <w:rFonts w:asciiTheme="minorHAnsi" w:hAnsiTheme="minorHAnsi"/>
              <w:bCs/>
            </w:rPr>
            <w:t xml:space="preserve"> of </w:t>
          </w:r>
          <w:r>
            <w:t>6</w:t>
          </w:r>
          <w:r w:rsidRPr="00F85124">
            <w:rPr>
              <w:rFonts w:asciiTheme="minorHAnsi" w:hAnsiTheme="minorHAnsi"/>
              <w:bCs/>
            </w:rPr>
            <w:t>)</w:t>
          </w:r>
        </w:p>
      </w:tc>
    </w:tr>
  </w:tbl>
  <w:p w14:paraId="2614D3B5" w14:textId="77777777" w:rsidR="006614F8" w:rsidRDefault="006614F8">
    <w:pPr>
      <w:pStyle w:val="Footer"/>
      <w:tabs>
        <w:tab w:val="clear" w:pos="4680"/>
        <w:tab w:val="clear" w:pos="9360"/>
        <w:tab w:val="left" w:pos="0"/>
        <w:tab w:val="right" w:pos="14400"/>
      </w:tabs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A58F3"/>
    <w:multiLevelType w:val="hybridMultilevel"/>
    <w:tmpl w:val="59B4D44C"/>
    <w:lvl w:ilvl="0" w:tplc="1E586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85ADF"/>
    <w:multiLevelType w:val="hybridMultilevel"/>
    <w:tmpl w:val="191EFBC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100274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C189F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7499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7463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57E95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88F6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4C37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F666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03A7C"/>
    <w:multiLevelType w:val="hybridMultilevel"/>
    <w:tmpl w:val="8578C47A"/>
    <w:lvl w:ilvl="0" w:tplc="159451B6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54144B"/>
    <w:multiLevelType w:val="hybridMultilevel"/>
    <w:tmpl w:val="3004592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2B37DFD"/>
    <w:multiLevelType w:val="hybridMultilevel"/>
    <w:tmpl w:val="972C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C20DA"/>
    <w:multiLevelType w:val="hybridMultilevel"/>
    <w:tmpl w:val="191EFBC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100274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C189F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7499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7463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57E95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88F6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4C37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F666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B0044"/>
    <w:multiLevelType w:val="hybridMultilevel"/>
    <w:tmpl w:val="9F0E4768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A7B6049"/>
    <w:multiLevelType w:val="hybridMultilevel"/>
    <w:tmpl w:val="83640A1A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B8B35AE"/>
    <w:multiLevelType w:val="hybridMultilevel"/>
    <w:tmpl w:val="191EFBC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100274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C189F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7499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7463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57E95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88F6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4C37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F666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F3C78"/>
    <w:multiLevelType w:val="hybridMultilevel"/>
    <w:tmpl w:val="2710E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F7396F"/>
    <w:multiLevelType w:val="hybridMultilevel"/>
    <w:tmpl w:val="446EB1AE"/>
    <w:lvl w:ilvl="0" w:tplc="17AA2A4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D838E6"/>
    <w:multiLevelType w:val="hybridMultilevel"/>
    <w:tmpl w:val="AD04EF4E"/>
    <w:lvl w:ilvl="0" w:tplc="4CC0B94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AA1BAF"/>
    <w:multiLevelType w:val="hybridMultilevel"/>
    <w:tmpl w:val="1728B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566492"/>
    <w:multiLevelType w:val="hybridMultilevel"/>
    <w:tmpl w:val="0A58440E"/>
    <w:lvl w:ilvl="0" w:tplc="BC827D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2D202D"/>
    <w:multiLevelType w:val="hybridMultilevel"/>
    <w:tmpl w:val="191EFBC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100274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C189F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7499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7463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57E95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88F6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4C37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F666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B3090A"/>
    <w:multiLevelType w:val="hybridMultilevel"/>
    <w:tmpl w:val="FBEEA2DA"/>
    <w:lvl w:ilvl="0" w:tplc="2F9AA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3527B1"/>
    <w:multiLevelType w:val="hybridMultilevel"/>
    <w:tmpl w:val="F70AE6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6BF2CBD"/>
    <w:multiLevelType w:val="hybridMultilevel"/>
    <w:tmpl w:val="C722FF42"/>
    <w:lvl w:ilvl="0" w:tplc="04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8" w15:restartNumberingAfterBreak="0">
    <w:nsid w:val="616A7B50"/>
    <w:multiLevelType w:val="hybridMultilevel"/>
    <w:tmpl w:val="29CE3FD6"/>
    <w:lvl w:ilvl="0" w:tplc="A192D9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984867"/>
    <w:multiLevelType w:val="hybridMultilevel"/>
    <w:tmpl w:val="3AB48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E94961"/>
    <w:multiLevelType w:val="hybridMultilevel"/>
    <w:tmpl w:val="191EFBC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100274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C189F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7499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7463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57E95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88F6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4C37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F666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00205F"/>
    <w:multiLevelType w:val="hybridMultilevel"/>
    <w:tmpl w:val="191EFBC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100274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C189F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7499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7463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57E95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88F6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4C37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F666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4A2310"/>
    <w:multiLevelType w:val="hybridMultilevel"/>
    <w:tmpl w:val="9F0E4768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9F23C30"/>
    <w:multiLevelType w:val="hybridMultilevel"/>
    <w:tmpl w:val="191EFBC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100274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C189F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7499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7463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57E95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88F6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4C37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F666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1D568F"/>
    <w:multiLevelType w:val="hybridMultilevel"/>
    <w:tmpl w:val="83640A1A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77D165BA"/>
    <w:multiLevelType w:val="hybridMultilevel"/>
    <w:tmpl w:val="5F1C3A0E"/>
    <w:lvl w:ilvl="0" w:tplc="50FE81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04759E"/>
    <w:multiLevelType w:val="hybridMultilevel"/>
    <w:tmpl w:val="0C30EDFC"/>
    <w:lvl w:ilvl="0" w:tplc="0230300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B736A8"/>
    <w:multiLevelType w:val="hybridMultilevel"/>
    <w:tmpl w:val="8FB20A1C"/>
    <w:lvl w:ilvl="0" w:tplc="0230300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2"/>
  </w:num>
  <w:num w:numId="5">
    <w:abstractNumId w:val="7"/>
  </w:num>
  <w:num w:numId="6">
    <w:abstractNumId w:val="24"/>
  </w:num>
  <w:num w:numId="7">
    <w:abstractNumId w:val="15"/>
  </w:num>
  <w:num w:numId="8">
    <w:abstractNumId w:val="0"/>
  </w:num>
  <w:num w:numId="9">
    <w:abstractNumId w:val="9"/>
  </w:num>
  <w:num w:numId="10">
    <w:abstractNumId w:val="17"/>
  </w:num>
  <w:num w:numId="11">
    <w:abstractNumId w:val="12"/>
  </w:num>
  <w:num w:numId="12">
    <w:abstractNumId w:val="8"/>
  </w:num>
  <w:num w:numId="13">
    <w:abstractNumId w:val="16"/>
  </w:num>
  <w:num w:numId="14">
    <w:abstractNumId w:val="23"/>
  </w:num>
  <w:num w:numId="15">
    <w:abstractNumId w:val="13"/>
  </w:num>
  <w:num w:numId="16">
    <w:abstractNumId w:val="18"/>
  </w:num>
  <w:num w:numId="17">
    <w:abstractNumId w:val="26"/>
  </w:num>
  <w:num w:numId="18">
    <w:abstractNumId w:val="25"/>
  </w:num>
  <w:num w:numId="19">
    <w:abstractNumId w:val="10"/>
  </w:num>
  <w:num w:numId="20">
    <w:abstractNumId w:val="14"/>
  </w:num>
  <w:num w:numId="21">
    <w:abstractNumId w:val="5"/>
  </w:num>
  <w:num w:numId="22">
    <w:abstractNumId w:val="11"/>
  </w:num>
  <w:num w:numId="23">
    <w:abstractNumId w:val="1"/>
  </w:num>
  <w:num w:numId="24">
    <w:abstractNumId w:val="19"/>
  </w:num>
  <w:num w:numId="25">
    <w:abstractNumId w:val="21"/>
  </w:num>
  <w:num w:numId="26">
    <w:abstractNumId w:val="2"/>
  </w:num>
  <w:num w:numId="27">
    <w:abstractNumId w:val="20"/>
  </w:num>
  <w:num w:numId="28">
    <w:abstractNumId w:val="27"/>
  </w:num>
  <w:num w:numId="29">
    <w:abstractNumId w:val="27"/>
  </w:num>
  <w:num w:numId="30">
    <w:abstractNumId w:val="27"/>
  </w:num>
  <w:num w:numId="31">
    <w:abstractNumId w:val="27"/>
  </w:num>
  <w:num w:numId="32">
    <w:abstractNumId w:val="27"/>
  </w:num>
  <w:num w:numId="33">
    <w:abstractNumId w:val="27"/>
  </w:num>
  <w:num w:numId="34">
    <w:abstractNumId w:val="27"/>
  </w:num>
  <w:num w:numId="35">
    <w:abstractNumId w:val="2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mith, Alexis@Energy">
    <w15:presenceInfo w15:providerId="AD" w15:userId="S-1-5-21-606747145-1060284298-682003330-869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4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4D1"/>
    <w:rsid w:val="0000141C"/>
    <w:rsid w:val="00006033"/>
    <w:rsid w:val="0000631F"/>
    <w:rsid w:val="00007F3A"/>
    <w:rsid w:val="00011CC2"/>
    <w:rsid w:val="0001279D"/>
    <w:rsid w:val="00013A21"/>
    <w:rsid w:val="00016A07"/>
    <w:rsid w:val="00020246"/>
    <w:rsid w:val="0002048F"/>
    <w:rsid w:val="00021B89"/>
    <w:rsid w:val="00023CA0"/>
    <w:rsid w:val="00023CDA"/>
    <w:rsid w:val="0002460D"/>
    <w:rsid w:val="00024D65"/>
    <w:rsid w:val="00026C7B"/>
    <w:rsid w:val="00030E99"/>
    <w:rsid w:val="00034925"/>
    <w:rsid w:val="00040D3F"/>
    <w:rsid w:val="00042333"/>
    <w:rsid w:val="00043D2F"/>
    <w:rsid w:val="00047330"/>
    <w:rsid w:val="00047A80"/>
    <w:rsid w:val="0005618D"/>
    <w:rsid w:val="000561E8"/>
    <w:rsid w:val="00057A11"/>
    <w:rsid w:val="00061851"/>
    <w:rsid w:val="00074348"/>
    <w:rsid w:val="0007745F"/>
    <w:rsid w:val="00083851"/>
    <w:rsid w:val="00085C9D"/>
    <w:rsid w:val="000864B9"/>
    <w:rsid w:val="0009086A"/>
    <w:rsid w:val="00094FB6"/>
    <w:rsid w:val="000950FA"/>
    <w:rsid w:val="00096DE2"/>
    <w:rsid w:val="00097310"/>
    <w:rsid w:val="000A06B1"/>
    <w:rsid w:val="000A0E4D"/>
    <w:rsid w:val="000A725B"/>
    <w:rsid w:val="000A7690"/>
    <w:rsid w:val="000B43ED"/>
    <w:rsid w:val="000B44DB"/>
    <w:rsid w:val="000B5DBF"/>
    <w:rsid w:val="000C0796"/>
    <w:rsid w:val="000C14D1"/>
    <w:rsid w:val="000C24C4"/>
    <w:rsid w:val="000C4077"/>
    <w:rsid w:val="000C739C"/>
    <w:rsid w:val="000D1A7F"/>
    <w:rsid w:val="000D2433"/>
    <w:rsid w:val="000D2F87"/>
    <w:rsid w:val="000D5596"/>
    <w:rsid w:val="000D5B6D"/>
    <w:rsid w:val="000D5CEA"/>
    <w:rsid w:val="000D62EC"/>
    <w:rsid w:val="000E0D10"/>
    <w:rsid w:val="000E1F81"/>
    <w:rsid w:val="000E6817"/>
    <w:rsid w:val="000E715F"/>
    <w:rsid w:val="000E792F"/>
    <w:rsid w:val="000F0008"/>
    <w:rsid w:val="000F052F"/>
    <w:rsid w:val="000F5372"/>
    <w:rsid w:val="000F5399"/>
    <w:rsid w:val="000F682E"/>
    <w:rsid w:val="000F7DEC"/>
    <w:rsid w:val="00102E8A"/>
    <w:rsid w:val="00105750"/>
    <w:rsid w:val="00106593"/>
    <w:rsid w:val="00107412"/>
    <w:rsid w:val="001102D4"/>
    <w:rsid w:val="00111E63"/>
    <w:rsid w:val="001125A5"/>
    <w:rsid w:val="0011457F"/>
    <w:rsid w:val="0011635C"/>
    <w:rsid w:val="001206B6"/>
    <w:rsid w:val="00120A32"/>
    <w:rsid w:val="00124818"/>
    <w:rsid w:val="00124BE2"/>
    <w:rsid w:val="00125BA4"/>
    <w:rsid w:val="00126477"/>
    <w:rsid w:val="0013106B"/>
    <w:rsid w:val="00132238"/>
    <w:rsid w:val="001324CB"/>
    <w:rsid w:val="00132ADE"/>
    <w:rsid w:val="00132E9B"/>
    <w:rsid w:val="001339A1"/>
    <w:rsid w:val="00133D35"/>
    <w:rsid w:val="001341B1"/>
    <w:rsid w:val="00134355"/>
    <w:rsid w:val="001343FC"/>
    <w:rsid w:val="00135F92"/>
    <w:rsid w:val="00142809"/>
    <w:rsid w:val="001437DF"/>
    <w:rsid w:val="0014554F"/>
    <w:rsid w:val="001469C0"/>
    <w:rsid w:val="001535ED"/>
    <w:rsid w:val="00153EDA"/>
    <w:rsid w:val="001573FC"/>
    <w:rsid w:val="001649D3"/>
    <w:rsid w:val="00171925"/>
    <w:rsid w:val="00173B72"/>
    <w:rsid w:val="001753CA"/>
    <w:rsid w:val="001753ED"/>
    <w:rsid w:val="00176A66"/>
    <w:rsid w:val="00180C7A"/>
    <w:rsid w:val="00184E77"/>
    <w:rsid w:val="00185894"/>
    <w:rsid w:val="0018675C"/>
    <w:rsid w:val="00191AE6"/>
    <w:rsid w:val="00194F43"/>
    <w:rsid w:val="0019600C"/>
    <w:rsid w:val="001964D9"/>
    <w:rsid w:val="00196E82"/>
    <w:rsid w:val="001A0ED0"/>
    <w:rsid w:val="001A2A13"/>
    <w:rsid w:val="001A47C7"/>
    <w:rsid w:val="001A6547"/>
    <w:rsid w:val="001A7358"/>
    <w:rsid w:val="001B1226"/>
    <w:rsid w:val="001B14D6"/>
    <w:rsid w:val="001B6B55"/>
    <w:rsid w:val="001C0EE4"/>
    <w:rsid w:val="001C1EAB"/>
    <w:rsid w:val="001C276F"/>
    <w:rsid w:val="001C36A9"/>
    <w:rsid w:val="001C3C19"/>
    <w:rsid w:val="001C4AE5"/>
    <w:rsid w:val="001C5D18"/>
    <w:rsid w:val="001C5D2E"/>
    <w:rsid w:val="001C73D0"/>
    <w:rsid w:val="001D27AE"/>
    <w:rsid w:val="001D3AB9"/>
    <w:rsid w:val="001D5313"/>
    <w:rsid w:val="001D538A"/>
    <w:rsid w:val="001D5C56"/>
    <w:rsid w:val="001D636A"/>
    <w:rsid w:val="001D64CE"/>
    <w:rsid w:val="001D731A"/>
    <w:rsid w:val="001E1C12"/>
    <w:rsid w:val="001E2C74"/>
    <w:rsid w:val="001E4236"/>
    <w:rsid w:val="001E4BB0"/>
    <w:rsid w:val="001E5CFF"/>
    <w:rsid w:val="001E5DA6"/>
    <w:rsid w:val="001E76FE"/>
    <w:rsid w:val="001F1649"/>
    <w:rsid w:val="001F7755"/>
    <w:rsid w:val="00203CEE"/>
    <w:rsid w:val="00205193"/>
    <w:rsid w:val="00206953"/>
    <w:rsid w:val="00206EFD"/>
    <w:rsid w:val="00211C0B"/>
    <w:rsid w:val="0021288B"/>
    <w:rsid w:val="002134C9"/>
    <w:rsid w:val="002140A0"/>
    <w:rsid w:val="00215F53"/>
    <w:rsid w:val="00216FCB"/>
    <w:rsid w:val="0022126D"/>
    <w:rsid w:val="00221347"/>
    <w:rsid w:val="00222BAA"/>
    <w:rsid w:val="00234D36"/>
    <w:rsid w:val="00236C92"/>
    <w:rsid w:val="00242C13"/>
    <w:rsid w:val="00242D16"/>
    <w:rsid w:val="00244222"/>
    <w:rsid w:val="00247211"/>
    <w:rsid w:val="002501E4"/>
    <w:rsid w:val="00251C63"/>
    <w:rsid w:val="00260C7D"/>
    <w:rsid w:val="00261390"/>
    <w:rsid w:val="00261B1B"/>
    <w:rsid w:val="00264166"/>
    <w:rsid w:val="00266E7A"/>
    <w:rsid w:val="00270FFA"/>
    <w:rsid w:val="00272F24"/>
    <w:rsid w:val="0027326A"/>
    <w:rsid w:val="00277572"/>
    <w:rsid w:val="0028038E"/>
    <w:rsid w:val="00280DFC"/>
    <w:rsid w:val="00282B64"/>
    <w:rsid w:val="0028382B"/>
    <w:rsid w:val="00283A0C"/>
    <w:rsid w:val="00285181"/>
    <w:rsid w:val="00287BD5"/>
    <w:rsid w:val="00290274"/>
    <w:rsid w:val="002907CE"/>
    <w:rsid w:val="00291701"/>
    <w:rsid w:val="00291706"/>
    <w:rsid w:val="0029275C"/>
    <w:rsid w:val="00292E15"/>
    <w:rsid w:val="002936FF"/>
    <w:rsid w:val="00295540"/>
    <w:rsid w:val="00297B05"/>
    <w:rsid w:val="002A0EC7"/>
    <w:rsid w:val="002A30BC"/>
    <w:rsid w:val="002A764A"/>
    <w:rsid w:val="002A7B7D"/>
    <w:rsid w:val="002B44D9"/>
    <w:rsid w:val="002B48A8"/>
    <w:rsid w:val="002C146C"/>
    <w:rsid w:val="002C3175"/>
    <w:rsid w:val="002C7900"/>
    <w:rsid w:val="002D0637"/>
    <w:rsid w:val="002D0CD5"/>
    <w:rsid w:val="002D3790"/>
    <w:rsid w:val="002D3E80"/>
    <w:rsid w:val="002D414C"/>
    <w:rsid w:val="002D5140"/>
    <w:rsid w:val="002D5E49"/>
    <w:rsid w:val="002D693D"/>
    <w:rsid w:val="002D74FE"/>
    <w:rsid w:val="002E0AED"/>
    <w:rsid w:val="002E1224"/>
    <w:rsid w:val="002E20FC"/>
    <w:rsid w:val="002E3013"/>
    <w:rsid w:val="002E4333"/>
    <w:rsid w:val="002E4803"/>
    <w:rsid w:val="002E52E9"/>
    <w:rsid w:val="002F1AA1"/>
    <w:rsid w:val="002F2944"/>
    <w:rsid w:val="002F2C24"/>
    <w:rsid w:val="002F403B"/>
    <w:rsid w:val="002F55F5"/>
    <w:rsid w:val="00300A0D"/>
    <w:rsid w:val="003024C5"/>
    <w:rsid w:val="003041DA"/>
    <w:rsid w:val="00306942"/>
    <w:rsid w:val="003072D0"/>
    <w:rsid w:val="003106EA"/>
    <w:rsid w:val="00310D8B"/>
    <w:rsid w:val="00312D3E"/>
    <w:rsid w:val="0031326D"/>
    <w:rsid w:val="003159A8"/>
    <w:rsid w:val="00315EF3"/>
    <w:rsid w:val="0031789A"/>
    <w:rsid w:val="003213A5"/>
    <w:rsid w:val="0032410F"/>
    <w:rsid w:val="0033009D"/>
    <w:rsid w:val="0033117D"/>
    <w:rsid w:val="00331D52"/>
    <w:rsid w:val="003373BC"/>
    <w:rsid w:val="00344E0E"/>
    <w:rsid w:val="00345A79"/>
    <w:rsid w:val="0035206C"/>
    <w:rsid w:val="00352958"/>
    <w:rsid w:val="00352C36"/>
    <w:rsid w:val="0035304A"/>
    <w:rsid w:val="003531B8"/>
    <w:rsid w:val="003562F7"/>
    <w:rsid w:val="00362B00"/>
    <w:rsid w:val="00363F6E"/>
    <w:rsid w:val="00367203"/>
    <w:rsid w:val="003709EB"/>
    <w:rsid w:val="00377FCB"/>
    <w:rsid w:val="00383D57"/>
    <w:rsid w:val="0038446A"/>
    <w:rsid w:val="00385753"/>
    <w:rsid w:val="0038778E"/>
    <w:rsid w:val="00387F83"/>
    <w:rsid w:val="00390116"/>
    <w:rsid w:val="00391DD6"/>
    <w:rsid w:val="0039362B"/>
    <w:rsid w:val="003938B5"/>
    <w:rsid w:val="00396012"/>
    <w:rsid w:val="003A3B00"/>
    <w:rsid w:val="003A4CFF"/>
    <w:rsid w:val="003A7569"/>
    <w:rsid w:val="003A7C32"/>
    <w:rsid w:val="003A7CBD"/>
    <w:rsid w:val="003B23AA"/>
    <w:rsid w:val="003B4217"/>
    <w:rsid w:val="003B4566"/>
    <w:rsid w:val="003B5D7B"/>
    <w:rsid w:val="003B728D"/>
    <w:rsid w:val="003C1B61"/>
    <w:rsid w:val="003C1D02"/>
    <w:rsid w:val="003C4B45"/>
    <w:rsid w:val="003C4D8C"/>
    <w:rsid w:val="003C7EA4"/>
    <w:rsid w:val="003D1110"/>
    <w:rsid w:val="003D2831"/>
    <w:rsid w:val="003D4AF1"/>
    <w:rsid w:val="003D5377"/>
    <w:rsid w:val="003D6B77"/>
    <w:rsid w:val="003D70EC"/>
    <w:rsid w:val="003E2A23"/>
    <w:rsid w:val="003E64BC"/>
    <w:rsid w:val="003E67AB"/>
    <w:rsid w:val="003F133C"/>
    <w:rsid w:val="003F54FF"/>
    <w:rsid w:val="003F5777"/>
    <w:rsid w:val="003F59E5"/>
    <w:rsid w:val="003F6629"/>
    <w:rsid w:val="003F6D23"/>
    <w:rsid w:val="003F76FC"/>
    <w:rsid w:val="003F7E68"/>
    <w:rsid w:val="004006D1"/>
    <w:rsid w:val="0040082E"/>
    <w:rsid w:val="00402CBD"/>
    <w:rsid w:val="00403F06"/>
    <w:rsid w:val="004041F7"/>
    <w:rsid w:val="004074D3"/>
    <w:rsid w:val="0040760C"/>
    <w:rsid w:val="00407FF5"/>
    <w:rsid w:val="00410FDD"/>
    <w:rsid w:val="00413308"/>
    <w:rsid w:val="00413EFC"/>
    <w:rsid w:val="00414865"/>
    <w:rsid w:val="00414AD4"/>
    <w:rsid w:val="00414E42"/>
    <w:rsid w:val="004155E3"/>
    <w:rsid w:val="00417DE3"/>
    <w:rsid w:val="00422ED6"/>
    <w:rsid w:val="00425FB7"/>
    <w:rsid w:val="004261DD"/>
    <w:rsid w:val="0043174C"/>
    <w:rsid w:val="00431B0E"/>
    <w:rsid w:val="00431C27"/>
    <w:rsid w:val="004341B0"/>
    <w:rsid w:val="004350A4"/>
    <w:rsid w:val="00435D4A"/>
    <w:rsid w:val="00442313"/>
    <w:rsid w:val="00443E61"/>
    <w:rsid w:val="004452E2"/>
    <w:rsid w:val="00447A9A"/>
    <w:rsid w:val="00447BBB"/>
    <w:rsid w:val="0045039A"/>
    <w:rsid w:val="00451DDB"/>
    <w:rsid w:val="00451F5B"/>
    <w:rsid w:val="004551DD"/>
    <w:rsid w:val="00455F6D"/>
    <w:rsid w:val="00456BDA"/>
    <w:rsid w:val="0045764C"/>
    <w:rsid w:val="004611F6"/>
    <w:rsid w:val="00461C32"/>
    <w:rsid w:val="00463528"/>
    <w:rsid w:val="004635C7"/>
    <w:rsid w:val="00463D8C"/>
    <w:rsid w:val="00463FF6"/>
    <w:rsid w:val="004648F9"/>
    <w:rsid w:val="0046584E"/>
    <w:rsid w:val="004717F1"/>
    <w:rsid w:val="00471D05"/>
    <w:rsid w:val="00472EE7"/>
    <w:rsid w:val="00474125"/>
    <w:rsid w:val="00475BD6"/>
    <w:rsid w:val="0047600B"/>
    <w:rsid w:val="00477EF6"/>
    <w:rsid w:val="00482756"/>
    <w:rsid w:val="004901F3"/>
    <w:rsid w:val="00491C0C"/>
    <w:rsid w:val="00491CD2"/>
    <w:rsid w:val="0049243B"/>
    <w:rsid w:val="004949E9"/>
    <w:rsid w:val="00495F48"/>
    <w:rsid w:val="00497139"/>
    <w:rsid w:val="0049720C"/>
    <w:rsid w:val="004A0111"/>
    <w:rsid w:val="004A3DDA"/>
    <w:rsid w:val="004A49FE"/>
    <w:rsid w:val="004A4B17"/>
    <w:rsid w:val="004A4D2B"/>
    <w:rsid w:val="004A5C77"/>
    <w:rsid w:val="004A6656"/>
    <w:rsid w:val="004A6689"/>
    <w:rsid w:val="004A744C"/>
    <w:rsid w:val="004A7A3E"/>
    <w:rsid w:val="004B2C6B"/>
    <w:rsid w:val="004B5A47"/>
    <w:rsid w:val="004B7E4B"/>
    <w:rsid w:val="004C2CBC"/>
    <w:rsid w:val="004C3F14"/>
    <w:rsid w:val="004C416A"/>
    <w:rsid w:val="004C41CF"/>
    <w:rsid w:val="004C7E42"/>
    <w:rsid w:val="004D074D"/>
    <w:rsid w:val="004D0DE0"/>
    <w:rsid w:val="004D2E10"/>
    <w:rsid w:val="004D3EA5"/>
    <w:rsid w:val="004D4BD9"/>
    <w:rsid w:val="004D64BA"/>
    <w:rsid w:val="004D7BBC"/>
    <w:rsid w:val="004E203C"/>
    <w:rsid w:val="004E2165"/>
    <w:rsid w:val="004F3326"/>
    <w:rsid w:val="004F381D"/>
    <w:rsid w:val="005014A8"/>
    <w:rsid w:val="00501F7E"/>
    <w:rsid w:val="0050310C"/>
    <w:rsid w:val="00503645"/>
    <w:rsid w:val="0050692D"/>
    <w:rsid w:val="00506E35"/>
    <w:rsid w:val="00512445"/>
    <w:rsid w:val="00512936"/>
    <w:rsid w:val="00512B3C"/>
    <w:rsid w:val="005137B4"/>
    <w:rsid w:val="00513E4B"/>
    <w:rsid w:val="005151A0"/>
    <w:rsid w:val="00523E84"/>
    <w:rsid w:val="005312E8"/>
    <w:rsid w:val="00531684"/>
    <w:rsid w:val="005333F4"/>
    <w:rsid w:val="005348D7"/>
    <w:rsid w:val="00542350"/>
    <w:rsid w:val="005452FA"/>
    <w:rsid w:val="00546E10"/>
    <w:rsid w:val="00547C43"/>
    <w:rsid w:val="00547F68"/>
    <w:rsid w:val="00550C3C"/>
    <w:rsid w:val="0055130C"/>
    <w:rsid w:val="00551465"/>
    <w:rsid w:val="005525C1"/>
    <w:rsid w:val="00552D0D"/>
    <w:rsid w:val="00556EC5"/>
    <w:rsid w:val="0056481D"/>
    <w:rsid w:val="005648A5"/>
    <w:rsid w:val="005650BB"/>
    <w:rsid w:val="005736F7"/>
    <w:rsid w:val="0057792B"/>
    <w:rsid w:val="0058061B"/>
    <w:rsid w:val="005821E1"/>
    <w:rsid w:val="00582243"/>
    <w:rsid w:val="005838F3"/>
    <w:rsid w:val="00584E5C"/>
    <w:rsid w:val="005853E2"/>
    <w:rsid w:val="00590573"/>
    <w:rsid w:val="00591A01"/>
    <w:rsid w:val="00591E19"/>
    <w:rsid w:val="0059313B"/>
    <w:rsid w:val="0059360A"/>
    <w:rsid w:val="0059543D"/>
    <w:rsid w:val="005A08F7"/>
    <w:rsid w:val="005B1630"/>
    <w:rsid w:val="005B2A42"/>
    <w:rsid w:val="005B5157"/>
    <w:rsid w:val="005B5BFD"/>
    <w:rsid w:val="005B6BFB"/>
    <w:rsid w:val="005C392C"/>
    <w:rsid w:val="005C3997"/>
    <w:rsid w:val="005C3A37"/>
    <w:rsid w:val="005C3A3E"/>
    <w:rsid w:val="005C5EC6"/>
    <w:rsid w:val="005D1C4E"/>
    <w:rsid w:val="005D1D8B"/>
    <w:rsid w:val="005D4693"/>
    <w:rsid w:val="005D7F70"/>
    <w:rsid w:val="005D7FDC"/>
    <w:rsid w:val="005E1085"/>
    <w:rsid w:val="005E2306"/>
    <w:rsid w:val="005E2ED6"/>
    <w:rsid w:val="005F3E36"/>
    <w:rsid w:val="005F40C6"/>
    <w:rsid w:val="005F43A6"/>
    <w:rsid w:val="005F6182"/>
    <w:rsid w:val="005F6F83"/>
    <w:rsid w:val="005F7926"/>
    <w:rsid w:val="0060020E"/>
    <w:rsid w:val="006013E0"/>
    <w:rsid w:val="00606F8F"/>
    <w:rsid w:val="00610B4C"/>
    <w:rsid w:val="00611294"/>
    <w:rsid w:val="0061413B"/>
    <w:rsid w:val="006144AC"/>
    <w:rsid w:val="006169C3"/>
    <w:rsid w:val="00617195"/>
    <w:rsid w:val="006215BA"/>
    <w:rsid w:val="006244B1"/>
    <w:rsid w:val="00624C21"/>
    <w:rsid w:val="00627CB2"/>
    <w:rsid w:val="00630DFC"/>
    <w:rsid w:val="00635BF6"/>
    <w:rsid w:val="00643D55"/>
    <w:rsid w:val="00644EC2"/>
    <w:rsid w:val="00650CE7"/>
    <w:rsid w:val="006513A3"/>
    <w:rsid w:val="00653EC0"/>
    <w:rsid w:val="00655B77"/>
    <w:rsid w:val="00656572"/>
    <w:rsid w:val="0065659B"/>
    <w:rsid w:val="00656ED7"/>
    <w:rsid w:val="0065735D"/>
    <w:rsid w:val="006614F8"/>
    <w:rsid w:val="00670C6A"/>
    <w:rsid w:val="006770F0"/>
    <w:rsid w:val="006814B3"/>
    <w:rsid w:val="0068191A"/>
    <w:rsid w:val="0068350E"/>
    <w:rsid w:val="00683CF1"/>
    <w:rsid w:val="00692184"/>
    <w:rsid w:val="00692438"/>
    <w:rsid w:val="0069268B"/>
    <w:rsid w:val="00693914"/>
    <w:rsid w:val="00696844"/>
    <w:rsid w:val="00697A34"/>
    <w:rsid w:val="006A0EE0"/>
    <w:rsid w:val="006A372B"/>
    <w:rsid w:val="006A5096"/>
    <w:rsid w:val="006A5CCD"/>
    <w:rsid w:val="006A7311"/>
    <w:rsid w:val="006B76A3"/>
    <w:rsid w:val="006C0B13"/>
    <w:rsid w:val="006C13D7"/>
    <w:rsid w:val="006C4541"/>
    <w:rsid w:val="006C6168"/>
    <w:rsid w:val="006D1F19"/>
    <w:rsid w:val="006D3DA0"/>
    <w:rsid w:val="006D7E3F"/>
    <w:rsid w:val="006E1F03"/>
    <w:rsid w:val="006E2801"/>
    <w:rsid w:val="006E3814"/>
    <w:rsid w:val="006E4FF5"/>
    <w:rsid w:val="006E5222"/>
    <w:rsid w:val="006F2B9E"/>
    <w:rsid w:val="006F3DD1"/>
    <w:rsid w:val="006F6DC0"/>
    <w:rsid w:val="006F7366"/>
    <w:rsid w:val="006F7610"/>
    <w:rsid w:val="007014C1"/>
    <w:rsid w:val="007021EB"/>
    <w:rsid w:val="00702D41"/>
    <w:rsid w:val="00703F0E"/>
    <w:rsid w:val="007042DB"/>
    <w:rsid w:val="0070698B"/>
    <w:rsid w:val="00707CED"/>
    <w:rsid w:val="00707E2F"/>
    <w:rsid w:val="007101B1"/>
    <w:rsid w:val="00713C93"/>
    <w:rsid w:val="00717A5C"/>
    <w:rsid w:val="00724556"/>
    <w:rsid w:val="00726D2E"/>
    <w:rsid w:val="00726E41"/>
    <w:rsid w:val="007304CF"/>
    <w:rsid w:val="00732003"/>
    <w:rsid w:val="00733ED4"/>
    <w:rsid w:val="00736FE4"/>
    <w:rsid w:val="00737B6F"/>
    <w:rsid w:val="00740B7F"/>
    <w:rsid w:val="007411E4"/>
    <w:rsid w:val="00742E58"/>
    <w:rsid w:val="00743422"/>
    <w:rsid w:val="00743EFA"/>
    <w:rsid w:val="0074574C"/>
    <w:rsid w:val="00755131"/>
    <w:rsid w:val="00755C3F"/>
    <w:rsid w:val="00760262"/>
    <w:rsid w:val="0076271A"/>
    <w:rsid w:val="00762968"/>
    <w:rsid w:val="00763614"/>
    <w:rsid w:val="00766423"/>
    <w:rsid w:val="00767695"/>
    <w:rsid w:val="0077103C"/>
    <w:rsid w:val="007723D5"/>
    <w:rsid w:val="00772B97"/>
    <w:rsid w:val="00776946"/>
    <w:rsid w:val="00781BBA"/>
    <w:rsid w:val="00783A04"/>
    <w:rsid w:val="00784139"/>
    <w:rsid w:val="00787D86"/>
    <w:rsid w:val="007914D5"/>
    <w:rsid w:val="00792EED"/>
    <w:rsid w:val="00792F2A"/>
    <w:rsid w:val="00794FE1"/>
    <w:rsid w:val="00796E85"/>
    <w:rsid w:val="007A14BA"/>
    <w:rsid w:val="007A1C6C"/>
    <w:rsid w:val="007A23E7"/>
    <w:rsid w:val="007A47CB"/>
    <w:rsid w:val="007A65D6"/>
    <w:rsid w:val="007A7CBC"/>
    <w:rsid w:val="007B6BE3"/>
    <w:rsid w:val="007B7746"/>
    <w:rsid w:val="007B7AC9"/>
    <w:rsid w:val="007C0978"/>
    <w:rsid w:val="007C2AFC"/>
    <w:rsid w:val="007C2CB6"/>
    <w:rsid w:val="007C2CCA"/>
    <w:rsid w:val="007C2E6C"/>
    <w:rsid w:val="007C42E1"/>
    <w:rsid w:val="007C497C"/>
    <w:rsid w:val="007C4C4D"/>
    <w:rsid w:val="007C563A"/>
    <w:rsid w:val="007C5A6F"/>
    <w:rsid w:val="007C73EE"/>
    <w:rsid w:val="007D5B50"/>
    <w:rsid w:val="007D68F7"/>
    <w:rsid w:val="007E014E"/>
    <w:rsid w:val="007E071E"/>
    <w:rsid w:val="007E1504"/>
    <w:rsid w:val="007E2232"/>
    <w:rsid w:val="007E3B75"/>
    <w:rsid w:val="007E51A2"/>
    <w:rsid w:val="007E5E51"/>
    <w:rsid w:val="007F404F"/>
    <w:rsid w:val="007F47CE"/>
    <w:rsid w:val="007F49C5"/>
    <w:rsid w:val="00801317"/>
    <w:rsid w:val="00801391"/>
    <w:rsid w:val="008064D1"/>
    <w:rsid w:val="00812376"/>
    <w:rsid w:val="0081509B"/>
    <w:rsid w:val="00815875"/>
    <w:rsid w:val="00820E79"/>
    <w:rsid w:val="00821073"/>
    <w:rsid w:val="008223A4"/>
    <w:rsid w:val="00826AEC"/>
    <w:rsid w:val="008311BA"/>
    <w:rsid w:val="008317A4"/>
    <w:rsid w:val="0083425C"/>
    <w:rsid w:val="008405DC"/>
    <w:rsid w:val="008413D4"/>
    <w:rsid w:val="008414BA"/>
    <w:rsid w:val="00844311"/>
    <w:rsid w:val="00844974"/>
    <w:rsid w:val="008462ED"/>
    <w:rsid w:val="008478DA"/>
    <w:rsid w:val="00847B9A"/>
    <w:rsid w:val="008514B1"/>
    <w:rsid w:val="00851A24"/>
    <w:rsid w:val="00851DCF"/>
    <w:rsid w:val="00857B8C"/>
    <w:rsid w:val="00857EAE"/>
    <w:rsid w:val="008608FB"/>
    <w:rsid w:val="00862181"/>
    <w:rsid w:val="00863C7C"/>
    <w:rsid w:val="008640BA"/>
    <w:rsid w:val="008650C5"/>
    <w:rsid w:val="00865D13"/>
    <w:rsid w:val="008664B6"/>
    <w:rsid w:val="00866C63"/>
    <w:rsid w:val="00867AEC"/>
    <w:rsid w:val="00871841"/>
    <w:rsid w:val="00871DE6"/>
    <w:rsid w:val="00873057"/>
    <w:rsid w:val="0087330E"/>
    <w:rsid w:val="00886344"/>
    <w:rsid w:val="00887133"/>
    <w:rsid w:val="00897696"/>
    <w:rsid w:val="008A3B6C"/>
    <w:rsid w:val="008A4684"/>
    <w:rsid w:val="008B1A3B"/>
    <w:rsid w:val="008B2CA7"/>
    <w:rsid w:val="008B37C6"/>
    <w:rsid w:val="008B550D"/>
    <w:rsid w:val="008B6198"/>
    <w:rsid w:val="008B7010"/>
    <w:rsid w:val="008B762A"/>
    <w:rsid w:val="008B7E4D"/>
    <w:rsid w:val="008C13F8"/>
    <w:rsid w:val="008C2EA3"/>
    <w:rsid w:val="008C3102"/>
    <w:rsid w:val="008C36D8"/>
    <w:rsid w:val="008C3B32"/>
    <w:rsid w:val="008C3EC5"/>
    <w:rsid w:val="008D5836"/>
    <w:rsid w:val="008D5FD4"/>
    <w:rsid w:val="008D67B3"/>
    <w:rsid w:val="008D7C4D"/>
    <w:rsid w:val="008E0886"/>
    <w:rsid w:val="008E0BA0"/>
    <w:rsid w:val="008E3B1B"/>
    <w:rsid w:val="008E6315"/>
    <w:rsid w:val="008E6C57"/>
    <w:rsid w:val="008E70EC"/>
    <w:rsid w:val="008E711D"/>
    <w:rsid w:val="008F007C"/>
    <w:rsid w:val="008F1195"/>
    <w:rsid w:val="008F46CB"/>
    <w:rsid w:val="008F5BD8"/>
    <w:rsid w:val="008F61DD"/>
    <w:rsid w:val="00900628"/>
    <w:rsid w:val="00900D57"/>
    <w:rsid w:val="00903DBA"/>
    <w:rsid w:val="009041CA"/>
    <w:rsid w:val="009053D2"/>
    <w:rsid w:val="00907289"/>
    <w:rsid w:val="00911FA2"/>
    <w:rsid w:val="00912A7E"/>
    <w:rsid w:val="00913A0A"/>
    <w:rsid w:val="00916CFF"/>
    <w:rsid w:val="00923341"/>
    <w:rsid w:val="00924963"/>
    <w:rsid w:val="00925150"/>
    <w:rsid w:val="009263F1"/>
    <w:rsid w:val="00932C07"/>
    <w:rsid w:val="009351D2"/>
    <w:rsid w:val="00936A33"/>
    <w:rsid w:val="00941C11"/>
    <w:rsid w:val="00942F75"/>
    <w:rsid w:val="00950847"/>
    <w:rsid w:val="0095243E"/>
    <w:rsid w:val="00953279"/>
    <w:rsid w:val="009535A4"/>
    <w:rsid w:val="009572BC"/>
    <w:rsid w:val="00957412"/>
    <w:rsid w:val="00960B01"/>
    <w:rsid w:val="00967A5B"/>
    <w:rsid w:val="00970B70"/>
    <w:rsid w:val="0097659C"/>
    <w:rsid w:val="009777B1"/>
    <w:rsid w:val="0098228E"/>
    <w:rsid w:val="0098261E"/>
    <w:rsid w:val="00987839"/>
    <w:rsid w:val="00994700"/>
    <w:rsid w:val="009A21BC"/>
    <w:rsid w:val="009A2266"/>
    <w:rsid w:val="009A38B1"/>
    <w:rsid w:val="009A4377"/>
    <w:rsid w:val="009A5B15"/>
    <w:rsid w:val="009A5B7B"/>
    <w:rsid w:val="009B134D"/>
    <w:rsid w:val="009B1B6D"/>
    <w:rsid w:val="009C08E2"/>
    <w:rsid w:val="009C0C08"/>
    <w:rsid w:val="009C4A69"/>
    <w:rsid w:val="009D4B84"/>
    <w:rsid w:val="009D510E"/>
    <w:rsid w:val="009E2C1C"/>
    <w:rsid w:val="009F1E18"/>
    <w:rsid w:val="009F606D"/>
    <w:rsid w:val="009F64C2"/>
    <w:rsid w:val="009F64CB"/>
    <w:rsid w:val="009F69F2"/>
    <w:rsid w:val="00A03169"/>
    <w:rsid w:val="00A03259"/>
    <w:rsid w:val="00A049CB"/>
    <w:rsid w:val="00A04D5D"/>
    <w:rsid w:val="00A07233"/>
    <w:rsid w:val="00A07882"/>
    <w:rsid w:val="00A10DAC"/>
    <w:rsid w:val="00A12843"/>
    <w:rsid w:val="00A149AB"/>
    <w:rsid w:val="00A14AD6"/>
    <w:rsid w:val="00A14E48"/>
    <w:rsid w:val="00A15E8D"/>
    <w:rsid w:val="00A23A38"/>
    <w:rsid w:val="00A26446"/>
    <w:rsid w:val="00A32349"/>
    <w:rsid w:val="00A32B16"/>
    <w:rsid w:val="00A342F6"/>
    <w:rsid w:val="00A35BCB"/>
    <w:rsid w:val="00A37918"/>
    <w:rsid w:val="00A40746"/>
    <w:rsid w:val="00A40F87"/>
    <w:rsid w:val="00A41084"/>
    <w:rsid w:val="00A43566"/>
    <w:rsid w:val="00A44112"/>
    <w:rsid w:val="00A44EA7"/>
    <w:rsid w:val="00A50B9C"/>
    <w:rsid w:val="00A53163"/>
    <w:rsid w:val="00A53A92"/>
    <w:rsid w:val="00A54E8F"/>
    <w:rsid w:val="00A569B6"/>
    <w:rsid w:val="00A57A52"/>
    <w:rsid w:val="00A60AAC"/>
    <w:rsid w:val="00A6225B"/>
    <w:rsid w:val="00A6678B"/>
    <w:rsid w:val="00A67462"/>
    <w:rsid w:val="00A67FA3"/>
    <w:rsid w:val="00A71C2E"/>
    <w:rsid w:val="00A71F82"/>
    <w:rsid w:val="00A72640"/>
    <w:rsid w:val="00A72C89"/>
    <w:rsid w:val="00A747C6"/>
    <w:rsid w:val="00A74BA4"/>
    <w:rsid w:val="00A77116"/>
    <w:rsid w:val="00A809AF"/>
    <w:rsid w:val="00A91128"/>
    <w:rsid w:val="00A91F5E"/>
    <w:rsid w:val="00A92674"/>
    <w:rsid w:val="00A95520"/>
    <w:rsid w:val="00AA01FC"/>
    <w:rsid w:val="00AA268B"/>
    <w:rsid w:val="00AA31CE"/>
    <w:rsid w:val="00AA43CA"/>
    <w:rsid w:val="00AA5D19"/>
    <w:rsid w:val="00AA6C0D"/>
    <w:rsid w:val="00AB0601"/>
    <w:rsid w:val="00AB1DDB"/>
    <w:rsid w:val="00AB2744"/>
    <w:rsid w:val="00AB27AF"/>
    <w:rsid w:val="00AB7966"/>
    <w:rsid w:val="00AC2831"/>
    <w:rsid w:val="00AC3476"/>
    <w:rsid w:val="00AC6920"/>
    <w:rsid w:val="00AC7236"/>
    <w:rsid w:val="00AD0EFC"/>
    <w:rsid w:val="00AD2CAB"/>
    <w:rsid w:val="00AD37D2"/>
    <w:rsid w:val="00AD4107"/>
    <w:rsid w:val="00AD6F60"/>
    <w:rsid w:val="00AE0AA1"/>
    <w:rsid w:val="00AE5D7D"/>
    <w:rsid w:val="00AE695F"/>
    <w:rsid w:val="00AE73A6"/>
    <w:rsid w:val="00AF31B3"/>
    <w:rsid w:val="00AF3934"/>
    <w:rsid w:val="00AF40B6"/>
    <w:rsid w:val="00AF4BA9"/>
    <w:rsid w:val="00AF690A"/>
    <w:rsid w:val="00B0053F"/>
    <w:rsid w:val="00B00D62"/>
    <w:rsid w:val="00B0303B"/>
    <w:rsid w:val="00B04323"/>
    <w:rsid w:val="00B04E16"/>
    <w:rsid w:val="00B108E6"/>
    <w:rsid w:val="00B1390E"/>
    <w:rsid w:val="00B14070"/>
    <w:rsid w:val="00B14202"/>
    <w:rsid w:val="00B14A7E"/>
    <w:rsid w:val="00B15B25"/>
    <w:rsid w:val="00B20E8A"/>
    <w:rsid w:val="00B24538"/>
    <w:rsid w:val="00B26B6C"/>
    <w:rsid w:val="00B30367"/>
    <w:rsid w:val="00B31F71"/>
    <w:rsid w:val="00B34123"/>
    <w:rsid w:val="00B3431F"/>
    <w:rsid w:val="00B35282"/>
    <w:rsid w:val="00B362DF"/>
    <w:rsid w:val="00B377F1"/>
    <w:rsid w:val="00B4047F"/>
    <w:rsid w:val="00B43F1F"/>
    <w:rsid w:val="00B44BFE"/>
    <w:rsid w:val="00B468EE"/>
    <w:rsid w:val="00B5095A"/>
    <w:rsid w:val="00B50D7C"/>
    <w:rsid w:val="00B52531"/>
    <w:rsid w:val="00B531EF"/>
    <w:rsid w:val="00B53FA0"/>
    <w:rsid w:val="00B5495B"/>
    <w:rsid w:val="00B559EC"/>
    <w:rsid w:val="00B6143B"/>
    <w:rsid w:val="00B61F6D"/>
    <w:rsid w:val="00B62C68"/>
    <w:rsid w:val="00B65FC3"/>
    <w:rsid w:val="00B6799C"/>
    <w:rsid w:val="00B706BB"/>
    <w:rsid w:val="00B72850"/>
    <w:rsid w:val="00B72CE1"/>
    <w:rsid w:val="00B76C19"/>
    <w:rsid w:val="00B772D7"/>
    <w:rsid w:val="00B80258"/>
    <w:rsid w:val="00B80A83"/>
    <w:rsid w:val="00B813D9"/>
    <w:rsid w:val="00B826B8"/>
    <w:rsid w:val="00B82FD7"/>
    <w:rsid w:val="00B83DBC"/>
    <w:rsid w:val="00B844DA"/>
    <w:rsid w:val="00B84A7A"/>
    <w:rsid w:val="00B86316"/>
    <w:rsid w:val="00B8671C"/>
    <w:rsid w:val="00B90C06"/>
    <w:rsid w:val="00B914FD"/>
    <w:rsid w:val="00B91637"/>
    <w:rsid w:val="00B9196A"/>
    <w:rsid w:val="00B968C1"/>
    <w:rsid w:val="00B96930"/>
    <w:rsid w:val="00BA1516"/>
    <w:rsid w:val="00BA1D61"/>
    <w:rsid w:val="00BA3F67"/>
    <w:rsid w:val="00BA422B"/>
    <w:rsid w:val="00BA699E"/>
    <w:rsid w:val="00BB05DB"/>
    <w:rsid w:val="00BB1CE8"/>
    <w:rsid w:val="00BB1F83"/>
    <w:rsid w:val="00BB2F0A"/>
    <w:rsid w:val="00BB4925"/>
    <w:rsid w:val="00BB4939"/>
    <w:rsid w:val="00BB4E60"/>
    <w:rsid w:val="00BB7D2B"/>
    <w:rsid w:val="00BC3E40"/>
    <w:rsid w:val="00BC4A42"/>
    <w:rsid w:val="00BC4AA3"/>
    <w:rsid w:val="00BC770C"/>
    <w:rsid w:val="00BD06CB"/>
    <w:rsid w:val="00BD070D"/>
    <w:rsid w:val="00BD3052"/>
    <w:rsid w:val="00BD4DBD"/>
    <w:rsid w:val="00BD7D80"/>
    <w:rsid w:val="00BE6D3C"/>
    <w:rsid w:val="00BF1F15"/>
    <w:rsid w:val="00BF3567"/>
    <w:rsid w:val="00BF3C32"/>
    <w:rsid w:val="00BF41F4"/>
    <w:rsid w:val="00BF6E8E"/>
    <w:rsid w:val="00BF748E"/>
    <w:rsid w:val="00C03A63"/>
    <w:rsid w:val="00C06826"/>
    <w:rsid w:val="00C06A0D"/>
    <w:rsid w:val="00C140C1"/>
    <w:rsid w:val="00C151EB"/>
    <w:rsid w:val="00C160F3"/>
    <w:rsid w:val="00C16305"/>
    <w:rsid w:val="00C200D7"/>
    <w:rsid w:val="00C20861"/>
    <w:rsid w:val="00C20EA3"/>
    <w:rsid w:val="00C21F8A"/>
    <w:rsid w:val="00C24C15"/>
    <w:rsid w:val="00C25779"/>
    <w:rsid w:val="00C26EF6"/>
    <w:rsid w:val="00C273F3"/>
    <w:rsid w:val="00C3552C"/>
    <w:rsid w:val="00C37365"/>
    <w:rsid w:val="00C40500"/>
    <w:rsid w:val="00C44A42"/>
    <w:rsid w:val="00C4535B"/>
    <w:rsid w:val="00C45444"/>
    <w:rsid w:val="00C45B3B"/>
    <w:rsid w:val="00C45CF0"/>
    <w:rsid w:val="00C46996"/>
    <w:rsid w:val="00C47CCD"/>
    <w:rsid w:val="00C47F82"/>
    <w:rsid w:val="00C52BD8"/>
    <w:rsid w:val="00C56018"/>
    <w:rsid w:val="00C56336"/>
    <w:rsid w:val="00C57B64"/>
    <w:rsid w:val="00C57BF4"/>
    <w:rsid w:val="00C637A7"/>
    <w:rsid w:val="00C64BBA"/>
    <w:rsid w:val="00C653B6"/>
    <w:rsid w:val="00C703DD"/>
    <w:rsid w:val="00C731BF"/>
    <w:rsid w:val="00C7374A"/>
    <w:rsid w:val="00C75009"/>
    <w:rsid w:val="00C754AE"/>
    <w:rsid w:val="00C802E7"/>
    <w:rsid w:val="00C80A1F"/>
    <w:rsid w:val="00C8101B"/>
    <w:rsid w:val="00C83951"/>
    <w:rsid w:val="00C83D07"/>
    <w:rsid w:val="00C843F0"/>
    <w:rsid w:val="00C868BB"/>
    <w:rsid w:val="00C86903"/>
    <w:rsid w:val="00C905F7"/>
    <w:rsid w:val="00C91194"/>
    <w:rsid w:val="00C9189F"/>
    <w:rsid w:val="00C94A87"/>
    <w:rsid w:val="00C94FB6"/>
    <w:rsid w:val="00C958CA"/>
    <w:rsid w:val="00C9604B"/>
    <w:rsid w:val="00CA1A70"/>
    <w:rsid w:val="00CA2E3A"/>
    <w:rsid w:val="00CA5186"/>
    <w:rsid w:val="00CB01EC"/>
    <w:rsid w:val="00CB1671"/>
    <w:rsid w:val="00CB3EC8"/>
    <w:rsid w:val="00CB75F2"/>
    <w:rsid w:val="00CC17AB"/>
    <w:rsid w:val="00CC2F19"/>
    <w:rsid w:val="00CC35EC"/>
    <w:rsid w:val="00CC363C"/>
    <w:rsid w:val="00CC3D5F"/>
    <w:rsid w:val="00CC5D9F"/>
    <w:rsid w:val="00CC6131"/>
    <w:rsid w:val="00CD06C5"/>
    <w:rsid w:val="00CD11FF"/>
    <w:rsid w:val="00CD2429"/>
    <w:rsid w:val="00CD2935"/>
    <w:rsid w:val="00CD5F20"/>
    <w:rsid w:val="00CD6B16"/>
    <w:rsid w:val="00CE0F6D"/>
    <w:rsid w:val="00CE7800"/>
    <w:rsid w:val="00CF17D5"/>
    <w:rsid w:val="00CF31AA"/>
    <w:rsid w:val="00CF371E"/>
    <w:rsid w:val="00CF4B38"/>
    <w:rsid w:val="00D002A1"/>
    <w:rsid w:val="00D00F53"/>
    <w:rsid w:val="00D03024"/>
    <w:rsid w:val="00D034BA"/>
    <w:rsid w:val="00D03AFB"/>
    <w:rsid w:val="00D03E09"/>
    <w:rsid w:val="00D04416"/>
    <w:rsid w:val="00D054BD"/>
    <w:rsid w:val="00D0587C"/>
    <w:rsid w:val="00D06199"/>
    <w:rsid w:val="00D104D8"/>
    <w:rsid w:val="00D141FE"/>
    <w:rsid w:val="00D143A9"/>
    <w:rsid w:val="00D15189"/>
    <w:rsid w:val="00D161B1"/>
    <w:rsid w:val="00D22293"/>
    <w:rsid w:val="00D23397"/>
    <w:rsid w:val="00D23D4B"/>
    <w:rsid w:val="00D24BC5"/>
    <w:rsid w:val="00D25148"/>
    <w:rsid w:val="00D274D7"/>
    <w:rsid w:val="00D3016F"/>
    <w:rsid w:val="00D36B6E"/>
    <w:rsid w:val="00D37954"/>
    <w:rsid w:val="00D37E3F"/>
    <w:rsid w:val="00D40BD2"/>
    <w:rsid w:val="00D40EFC"/>
    <w:rsid w:val="00D41AB6"/>
    <w:rsid w:val="00D41D65"/>
    <w:rsid w:val="00D41FFE"/>
    <w:rsid w:val="00D42750"/>
    <w:rsid w:val="00D4402D"/>
    <w:rsid w:val="00D443E2"/>
    <w:rsid w:val="00D50A2A"/>
    <w:rsid w:val="00D51412"/>
    <w:rsid w:val="00D519C9"/>
    <w:rsid w:val="00D51F6C"/>
    <w:rsid w:val="00D57191"/>
    <w:rsid w:val="00D57970"/>
    <w:rsid w:val="00D622AF"/>
    <w:rsid w:val="00D63BC9"/>
    <w:rsid w:val="00D679FB"/>
    <w:rsid w:val="00D72E37"/>
    <w:rsid w:val="00D7529E"/>
    <w:rsid w:val="00D75CA0"/>
    <w:rsid w:val="00D768D3"/>
    <w:rsid w:val="00D76931"/>
    <w:rsid w:val="00D80FC9"/>
    <w:rsid w:val="00D8450F"/>
    <w:rsid w:val="00D86F02"/>
    <w:rsid w:val="00D8791D"/>
    <w:rsid w:val="00D912AB"/>
    <w:rsid w:val="00D914C0"/>
    <w:rsid w:val="00D928BC"/>
    <w:rsid w:val="00D93ED0"/>
    <w:rsid w:val="00D94789"/>
    <w:rsid w:val="00D97157"/>
    <w:rsid w:val="00DA207C"/>
    <w:rsid w:val="00DA54BC"/>
    <w:rsid w:val="00DA6B06"/>
    <w:rsid w:val="00DB0544"/>
    <w:rsid w:val="00DB1EE2"/>
    <w:rsid w:val="00DB1EFB"/>
    <w:rsid w:val="00DB2EC2"/>
    <w:rsid w:val="00DB5465"/>
    <w:rsid w:val="00DC0A12"/>
    <w:rsid w:val="00DC17D1"/>
    <w:rsid w:val="00DC1E16"/>
    <w:rsid w:val="00DC2FB1"/>
    <w:rsid w:val="00DC4291"/>
    <w:rsid w:val="00DC677B"/>
    <w:rsid w:val="00DC7F49"/>
    <w:rsid w:val="00DD15D1"/>
    <w:rsid w:val="00DD3DFE"/>
    <w:rsid w:val="00DD5209"/>
    <w:rsid w:val="00DE2024"/>
    <w:rsid w:val="00DE2AE7"/>
    <w:rsid w:val="00DE4393"/>
    <w:rsid w:val="00DE5830"/>
    <w:rsid w:val="00DE75A8"/>
    <w:rsid w:val="00DF0EA8"/>
    <w:rsid w:val="00DF150E"/>
    <w:rsid w:val="00DF6074"/>
    <w:rsid w:val="00E10CA4"/>
    <w:rsid w:val="00E10FE9"/>
    <w:rsid w:val="00E1161E"/>
    <w:rsid w:val="00E12C8D"/>
    <w:rsid w:val="00E12E22"/>
    <w:rsid w:val="00E136A4"/>
    <w:rsid w:val="00E161D8"/>
    <w:rsid w:val="00E210C5"/>
    <w:rsid w:val="00E21583"/>
    <w:rsid w:val="00E2158A"/>
    <w:rsid w:val="00E2262D"/>
    <w:rsid w:val="00E32271"/>
    <w:rsid w:val="00E3236B"/>
    <w:rsid w:val="00E3589E"/>
    <w:rsid w:val="00E373BD"/>
    <w:rsid w:val="00E37A8B"/>
    <w:rsid w:val="00E40281"/>
    <w:rsid w:val="00E40422"/>
    <w:rsid w:val="00E44D15"/>
    <w:rsid w:val="00E44EF9"/>
    <w:rsid w:val="00E45974"/>
    <w:rsid w:val="00E513C5"/>
    <w:rsid w:val="00E5366A"/>
    <w:rsid w:val="00E53E24"/>
    <w:rsid w:val="00E54049"/>
    <w:rsid w:val="00E55D2F"/>
    <w:rsid w:val="00E56670"/>
    <w:rsid w:val="00E5685D"/>
    <w:rsid w:val="00E6045D"/>
    <w:rsid w:val="00E61CAE"/>
    <w:rsid w:val="00E622EB"/>
    <w:rsid w:val="00E65DEC"/>
    <w:rsid w:val="00E66174"/>
    <w:rsid w:val="00E73C83"/>
    <w:rsid w:val="00E745E6"/>
    <w:rsid w:val="00E81D6C"/>
    <w:rsid w:val="00E81DDF"/>
    <w:rsid w:val="00E8316C"/>
    <w:rsid w:val="00E831CE"/>
    <w:rsid w:val="00E843E7"/>
    <w:rsid w:val="00E85ABB"/>
    <w:rsid w:val="00E860C3"/>
    <w:rsid w:val="00E861A7"/>
    <w:rsid w:val="00E904B9"/>
    <w:rsid w:val="00E91BF7"/>
    <w:rsid w:val="00E947FA"/>
    <w:rsid w:val="00E96AF3"/>
    <w:rsid w:val="00EA2066"/>
    <w:rsid w:val="00EA3612"/>
    <w:rsid w:val="00EA6911"/>
    <w:rsid w:val="00EA6AEF"/>
    <w:rsid w:val="00EA6D59"/>
    <w:rsid w:val="00EB0F75"/>
    <w:rsid w:val="00EB2023"/>
    <w:rsid w:val="00EB7BC2"/>
    <w:rsid w:val="00EC4084"/>
    <w:rsid w:val="00ED353D"/>
    <w:rsid w:val="00ED39C9"/>
    <w:rsid w:val="00ED3A10"/>
    <w:rsid w:val="00ED7DCD"/>
    <w:rsid w:val="00EE05D1"/>
    <w:rsid w:val="00EE0F60"/>
    <w:rsid w:val="00EE1002"/>
    <w:rsid w:val="00EE2727"/>
    <w:rsid w:val="00EE2EB0"/>
    <w:rsid w:val="00EE5B04"/>
    <w:rsid w:val="00EF5546"/>
    <w:rsid w:val="00F00AB3"/>
    <w:rsid w:val="00F00BE1"/>
    <w:rsid w:val="00F00D11"/>
    <w:rsid w:val="00F00FDF"/>
    <w:rsid w:val="00F10C5F"/>
    <w:rsid w:val="00F12CF5"/>
    <w:rsid w:val="00F13CB9"/>
    <w:rsid w:val="00F15A54"/>
    <w:rsid w:val="00F16862"/>
    <w:rsid w:val="00F20E41"/>
    <w:rsid w:val="00F21159"/>
    <w:rsid w:val="00F22B89"/>
    <w:rsid w:val="00F23815"/>
    <w:rsid w:val="00F25324"/>
    <w:rsid w:val="00F258D0"/>
    <w:rsid w:val="00F322A3"/>
    <w:rsid w:val="00F323FD"/>
    <w:rsid w:val="00F33F0F"/>
    <w:rsid w:val="00F346CF"/>
    <w:rsid w:val="00F34F04"/>
    <w:rsid w:val="00F36DC5"/>
    <w:rsid w:val="00F40509"/>
    <w:rsid w:val="00F44628"/>
    <w:rsid w:val="00F44734"/>
    <w:rsid w:val="00F4481C"/>
    <w:rsid w:val="00F45776"/>
    <w:rsid w:val="00F560A5"/>
    <w:rsid w:val="00F56651"/>
    <w:rsid w:val="00F6313A"/>
    <w:rsid w:val="00F639CC"/>
    <w:rsid w:val="00F70469"/>
    <w:rsid w:val="00F7417D"/>
    <w:rsid w:val="00F76667"/>
    <w:rsid w:val="00F830A5"/>
    <w:rsid w:val="00F83BFE"/>
    <w:rsid w:val="00F85101"/>
    <w:rsid w:val="00F85480"/>
    <w:rsid w:val="00F8744D"/>
    <w:rsid w:val="00F91EFC"/>
    <w:rsid w:val="00F9284F"/>
    <w:rsid w:val="00F928AF"/>
    <w:rsid w:val="00F939A7"/>
    <w:rsid w:val="00F942B0"/>
    <w:rsid w:val="00F952AE"/>
    <w:rsid w:val="00F955CE"/>
    <w:rsid w:val="00F97E90"/>
    <w:rsid w:val="00FA095C"/>
    <w:rsid w:val="00FA12A7"/>
    <w:rsid w:val="00FA1B48"/>
    <w:rsid w:val="00FA31A0"/>
    <w:rsid w:val="00FA37EF"/>
    <w:rsid w:val="00FB268B"/>
    <w:rsid w:val="00FC0D64"/>
    <w:rsid w:val="00FC245C"/>
    <w:rsid w:val="00FC2FDF"/>
    <w:rsid w:val="00FC322F"/>
    <w:rsid w:val="00FC7109"/>
    <w:rsid w:val="00FD4070"/>
    <w:rsid w:val="00FD5B42"/>
    <w:rsid w:val="00FD7A7F"/>
    <w:rsid w:val="00FE03FA"/>
    <w:rsid w:val="00FE0EC2"/>
    <w:rsid w:val="00FE1CC1"/>
    <w:rsid w:val="00FE34AE"/>
    <w:rsid w:val="00FE3FB6"/>
    <w:rsid w:val="00FE5921"/>
    <w:rsid w:val="00FF3649"/>
    <w:rsid w:val="00FF3F2B"/>
    <w:rsid w:val="00FF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  <w14:docId w14:val="2614CDFD"/>
  <w15:docId w15:val="{5DF7E9A0-FDFC-487D-817A-0752702E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619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locked/>
    <w:rsid w:val="00BB4E6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3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25150"/>
    <w:pPr>
      <w:pBdr>
        <w:bottom w:val="single" w:sz="4" w:space="1" w:color="auto"/>
      </w:pBdr>
      <w:tabs>
        <w:tab w:val="right" w:pos="9360"/>
      </w:tabs>
      <w:spacing w:after="0" w:line="240" w:lineRule="auto"/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locked/>
    <w:rsid w:val="00925150"/>
    <w:rPr>
      <w:rFonts w:cs="Times New Roman"/>
      <w:b/>
      <w:sz w:val="22"/>
      <w:szCs w:val="22"/>
    </w:rPr>
  </w:style>
  <w:style w:type="paragraph" w:styleId="Footer">
    <w:name w:val="footer"/>
    <w:basedOn w:val="Normal"/>
    <w:link w:val="FooterChar"/>
    <w:uiPriority w:val="99"/>
    <w:rsid w:val="00806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064D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806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064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5F40C6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rsid w:val="00643D55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43D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643D55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43D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643D55"/>
    <w:rPr>
      <w:rFonts w:cs="Times New Roman"/>
      <w:b/>
      <w:bCs/>
      <w:sz w:val="20"/>
      <w:szCs w:val="20"/>
    </w:rPr>
  </w:style>
  <w:style w:type="paragraph" w:styleId="Caption">
    <w:name w:val="caption"/>
    <w:basedOn w:val="Normal"/>
    <w:next w:val="Normal"/>
    <w:uiPriority w:val="99"/>
    <w:qFormat/>
    <w:rsid w:val="00987839"/>
    <w:pPr>
      <w:spacing w:line="240" w:lineRule="auto"/>
    </w:pPr>
    <w:rPr>
      <w:b/>
      <w:bCs/>
      <w:color w:val="4F81BD"/>
      <w:sz w:val="18"/>
      <w:szCs w:val="18"/>
    </w:rPr>
  </w:style>
  <w:style w:type="paragraph" w:styleId="ListParagraph">
    <w:name w:val="List Paragraph"/>
    <w:basedOn w:val="Normal"/>
    <w:uiPriority w:val="34"/>
    <w:qFormat/>
    <w:rsid w:val="00950847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0053F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B0053F"/>
    <w:rPr>
      <w:rFonts w:cs="Times New Roman"/>
      <w:color w:val="800080"/>
      <w:u w:val="single"/>
    </w:rPr>
  </w:style>
  <w:style w:type="paragraph" w:styleId="Revision">
    <w:name w:val="Revision"/>
    <w:hidden/>
    <w:uiPriority w:val="99"/>
    <w:semiHidden/>
    <w:rsid w:val="008B7010"/>
  </w:style>
  <w:style w:type="paragraph" w:customStyle="1" w:styleId="p2">
    <w:name w:val="p2"/>
    <w:basedOn w:val="Normal"/>
    <w:rsid w:val="00D03024"/>
    <w:pPr>
      <w:widowControl w:val="0"/>
      <w:tabs>
        <w:tab w:val="left" w:pos="357"/>
      </w:tabs>
      <w:spacing w:after="0" w:line="255" w:lineRule="atLeast"/>
      <w:ind w:left="1083" w:hanging="357"/>
    </w:pPr>
    <w:rPr>
      <w:rFonts w:ascii="Times New Roman" w:hAnsi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BB4E60"/>
    <w:rPr>
      <w:rFonts w:ascii="Times New Roman" w:eastAsia="Times New Roman" w:hAnsi="Times New Roman"/>
      <w:b/>
      <w:sz w:val="30"/>
      <w:szCs w:val="20"/>
    </w:rPr>
  </w:style>
  <w:style w:type="paragraph" w:customStyle="1" w:styleId="Style17">
    <w:name w:val="Style17"/>
    <w:basedOn w:val="Heading1"/>
    <w:link w:val="Style17Char"/>
    <w:qFormat/>
    <w:rsid w:val="00024D65"/>
    <w:rPr>
      <w:rFonts w:asciiTheme="minorHAnsi" w:hAnsiTheme="minorHAnsi"/>
      <w:b w:val="0"/>
      <w:bCs/>
      <w:sz w:val="20"/>
    </w:rPr>
  </w:style>
  <w:style w:type="paragraph" w:customStyle="1" w:styleId="Style18">
    <w:name w:val="Style18"/>
    <w:basedOn w:val="Heading1"/>
    <w:link w:val="Style18Char"/>
    <w:qFormat/>
    <w:rsid w:val="00024D65"/>
    <w:pPr>
      <w:jc w:val="right"/>
    </w:pPr>
    <w:rPr>
      <w:rFonts w:asciiTheme="minorHAnsi" w:hAnsiTheme="minorHAnsi"/>
      <w:b w:val="0"/>
      <w:bCs/>
      <w:sz w:val="20"/>
    </w:rPr>
  </w:style>
  <w:style w:type="character" w:customStyle="1" w:styleId="Style17Char">
    <w:name w:val="Style17 Char"/>
    <w:basedOn w:val="Heading1Char"/>
    <w:link w:val="Style17"/>
    <w:rsid w:val="00024D65"/>
    <w:rPr>
      <w:rFonts w:asciiTheme="minorHAnsi" w:eastAsia="Times New Roman" w:hAnsiTheme="minorHAnsi"/>
      <w:b/>
      <w:bCs/>
      <w:sz w:val="20"/>
      <w:szCs w:val="20"/>
    </w:rPr>
  </w:style>
  <w:style w:type="paragraph" w:customStyle="1" w:styleId="Style19">
    <w:name w:val="Style19"/>
    <w:basedOn w:val="Normal"/>
    <w:link w:val="Style19Char"/>
    <w:qFormat/>
    <w:rsid w:val="00024D65"/>
    <w:pPr>
      <w:tabs>
        <w:tab w:val="right" w:pos="10543"/>
      </w:tabs>
      <w:spacing w:after="0" w:line="240" w:lineRule="auto"/>
    </w:pPr>
    <w:rPr>
      <w:rFonts w:asciiTheme="minorHAnsi" w:eastAsia="Times New Roman" w:hAnsiTheme="minorHAnsi"/>
      <w:bCs/>
      <w:sz w:val="20"/>
      <w:szCs w:val="20"/>
    </w:rPr>
  </w:style>
  <w:style w:type="character" w:customStyle="1" w:styleId="Style18Char">
    <w:name w:val="Style18 Char"/>
    <w:basedOn w:val="Heading1Char"/>
    <w:link w:val="Style18"/>
    <w:rsid w:val="00024D65"/>
    <w:rPr>
      <w:rFonts w:asciiTheme="minorHAnsi" w:eastAsia="Times New Roman" w:hAnsiTheme="minorHAnsi"/>
      <w:b/>
      <w:bCs/>
      <w:sz w:val="20"/>
      <w:szCs w:val="20"/>
    </w:rPr>
  </w:style>
  <w:style w:type="paragraph" w:customStyle="1" w:styleId="Style20">
    <w:name w:val="Style20"/>
    <w:basedOn w:val="Normal"/>
    <w:link w:val="Style20Char"/>
    <w:qFormat/>
    <w:rsid w:val="00024D65"/>
    <w:pPr>
      <w:spacing w:after="0" w:line="240" w:lineRule="auto"/>
    </w:pPr>
    <w:rPr>
      <w:rFonts w:asciiTheme="minorHAnsi" w:eastAsia="Times New Roman" w:hAnsiTheme="minorHAnsi"/>
      <w:sz w:val="12"/>
      <w:szCs w:val="12"/>
    </w:rPr>
  </w:style>
  <w:style w:type="character" w:customStyle="1" w:styleId="Style19Char">
    <w:name w:val="Style19 Char"/>
    <w:basedOn w:val="DefaultParagraphFont"/>
    <w:link w:val="Style19"/>
    <w:rsid w:val="00024D65"/>
    <w:rPr>
      <w:rFonts w:asciiTheme="minorHAnsi" w:eastAsia="Times New Roman" w:hAnsiTheme="minorHAnsi"/>
      <w:bCs/>
      <w:sz w:val="20"/>
      <w:szCs w:val="20"/>
    </w:rPr>
  </w:style>
  <w:style w:type="character" w:customStyle="1" w:styleId="Style20Char">
    <w:name w:val="Style20 Char"/>
    <w:basedOn w:val="DefaultParagraphFont"/>
    <w:link w:val="Style20"/>
    <w:rsid w:val="00024D65"/>
    <w:rPr>
      <w:rFonts w:asciiTheme="minorHAnsi" w:eastAsia="Times New Roman" w:hAnsiTheme="minorHAnsi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284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4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4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8BB919-B8BD-4178-8F03-56147CA650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D8DA117-5200-41AD-8076-90FA757AA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2663</Words>
  <Characters>15181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Energy Commission</Company>
  <LinksUpToDate>false</LinksUpToDate>
  <CharactersWithSpaces>17809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 King</dc:creator>
  <cp:lastModifiedBy>Smith, Alexis@Energy</cp:lastModifiedBy>
  <cp:revision>10</cp:revision>
  <cp:lastPrinted>2015-06-19T22:24:00Z</cp:lastPrinted>
  <dcterms:created xsi:type="dcterms:W3CDTF">2015-06-09T18:19:00Z</dcterms:created>
  <dcterms:modified xsi:type="dcterms:W3CDTF">2018-10-22T21:32:00Z</dcterms:modified>
</cp:coreProperties>
</file>
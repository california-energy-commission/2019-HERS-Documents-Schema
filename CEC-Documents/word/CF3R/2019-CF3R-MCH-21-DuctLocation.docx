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731"/>
        <w:gridCol w:w="631"/>
        <w:gridCol w:w="4255"/>
      </w:tblGrid>
      <w:tr w:rsidR="00D363E5" w:rsidRPr="007167EB" w:rsidDel="00CE3C71" w14:paraId="56DC01E9" w14:textId="380DC83A" w:rsidTr="00D363E5">
        <w:trPr>
          <w:cantSplit/>
          <w:trHeight w:val="288"/>
          <w:del w:id="0" w:author="Wichert, RJ@Energy" w:date="2018-10-25T07:41:00Z"/>
        </w:trPr>
        <w:tc>
          <w:tcPr>
            <w:tcW w:w="5000" w:type="pct"/>
            <w:gridSpan w:val="4"/>
            <w:vAlign w:val="center"/>
          </w:tcPr>
          <w:p w14:paraId="56DC01E7" w14:textId="77316DCE" w:rsidR="00D363E5" w:rsidRPr="00573B76" w:rsidDel="00CE3C71" w:rsidRDefault="00D363E5" w:rsidP="00D363E5">
            <w:pPr>
              <w:rPr>
                <w:del w:id="1" w:author="Wichert, RJ@Energy" w:date="2018-10-25T07:41:00Z"/>
                <w:rFonts w:asciiTheme="minorHAnsi" w:hAnsiTheme="minorHAnsi"/>
                <w:b/>
                <w:bCs/>
                <w:iCs/>
                <w:szCs w:val="18"/>
              </w:rPr>
            </w:pPr>
            <w:del w:id="2" w:author="Wichert, RJ@Energy" w:date="2018-10-25T07:41:00Z">
              <w:r w:rsidRPr="00573B76" w:rsidDel="00CE3C71">
                <w:rPr>
                  <w:rFonts w:asciiTheme="minorHAnsi" w:hAnsiTheme="minorHAnsi"/>
                  <w:b/>
                  <w:bCs/>
                  <w:iCs/>
                  <w:szCs w:val="18"/>
                </w:rPr>
                <w:delText>A.</w:delText>
              </w:r>
              <w:r w:rsidR="00837191" w:rsidRPr="00573B76" w:rsidDel="00CE3C71">
                <w:rPr>
                  <w:rFonts w:asciiTheme="minorHAnsi" w:hAnsiTheme="minorHAnsi"/>
                  <w:b/>
                  <w:bCs/>
                  <w:iCs/>
                  <w:szCs w:val="18"/>
                </w:rPr>
                <w:delText xml:space="preserve"> </w:delText>
              </w:r>
              <w:r w:rsidRPr="00573B76" w:rsidDel="00CE3C71">
                <w:rPr>
                  <w:rFonts w:asciiTheme="minorHAnsi" w:hAnsiTheme="minorHAnsi"/>
                  <w:b/>
                  <w:bCs/>
                  <w:iCs/>
                  <w:szCs w:val="18"/>
                </w:rPr>
                <w:delText>General Information</w:delText>
              </w:r>
            </w:del>
          </w:p>
          <w:p w14:paraId="56DC01E8" w14:textId="0EB104B2" w:rsidR="00D363E5" w:rsidRPr="00837191" w:rsidDel="00CE3C71" w:rsidRDefault="00D363E5" w:rsidP="00D363E5">
            <w:pPr>
              <w:rPr>
                <w:del w:id="3" w:author="Wichert, RJ@Energy" w:date="2018-10-25T07:41:00Z"/>
                <w:rFonts w:asciiTheme="minorHAnsi" w:hAnsiTheme="minorHAnsi"/>
                <w:sz w:val="18"/>
                <w:szCs w:val="18"/>
              </w:rPr>
            </w:pPr>
            <w:del w:id="4" w:author="Wichert, RJ@Energy" w:date="2018-10-25T07:41:00Z">
              <w:r w:rsidRPr="00E570BA" w:rsidDel="00CE3C71">
                <w:rPr>
                  <w:rFonts w:asciiTheme="minorHAnsi" w:hAnsiTheme="minorHAnsi"/>
                  <w:sz w:val="18"/>
                  <w:szCs w:val="18"/>
                </w:rPr>
                <w:delText>Note:</w:delText>
              </w:r>
              <w:r w:rsidR="00837191" w:rsidRPr="00E570BA" w:rsidDel="00CE3C71">
                <w:rPr>
                  <w:rFonts w:asciiTheme="minorHAnsi" w:hAnsiTheme="minorHAnsi"/>
                  <w:sz w:val="18"/>
                  <w:szCs w:val="18"/>
                </w:rPr>
                <w:delText xml:space="preserve"> </w:delText>
              </w:r>
              <w:r w:rsidRPr="00E570BA" w:rsidDel="00CE3C71">
                <w:rPr>
                  <w:rFonts w:asciiTheme="minorHAnsi" w:hAnsiTheme="minorHAnsi"/>
                  <w:sz w:val="18"/>
                  <w:szCs w:val="18"/>
                </w:rPr>
                <w:delText>Submit one Installation Certificate for each duct system that is taking credit for duct location.</w:delText>
              </w:r>
            </w:del>
          </w:p>
        </w:tc>
      </w:tr>
      <w:tr w:rsidR="009430FF" w:rsidRPr="007167EB" w:rsidDel="00CE3C71" w14:paraId="56DC01ED" w14:textId="565AA734" w:rsidTr="0003306F">
        <w:trPr>
          <w:cantSplit/>
          <w:trHeight w:val="288"/>
          <w:del w:id="5" w:author="Wichert, RJ@Energy" w:date="2018-10-25T07:41:00Z"/>
        </w:trPr>
        <w:tc>
          <w:tcPr>
            <w:tcW w:w="187" w:type="pct"/>
            <w:vAlign w:val="center"/>
          </w:tcPr>
          <w:p w14:paraId="56DC01EA" w14:textId="0B6EEC87" w:rsidR="009430FF" w:rsidRPr="007167EB" w:rsidDel="00CE3C71" w:rsidRDefault="009430FF" w:rsidP="00EC4D51">
            <w:pPr>
              <w:jc w:val="center"/>
              <w:rPr>
                <w:del w:id="6" w:author="Wichert, RJ@Energy" w:date="2018-10-25T07:41:00Z"/>
                <w:rFonts w:asciiTheme="minorHAnsi" w:hAnsiTheme="minorHAnsi"/>
                <w:sz w:val="18"/>
                <w:szCs w:val="18"/>
              </w:rPr>
            </w:pPr>
            <w:del w:id="7" w:author="Wichert, RJ@Energy" w:date="2018-10-25T07:41:00Z">
              <w:r w:rsidRPr="007167EB" w:rsidDel="00CE3C71">
                <w:rPr>
                  <w:rFonts w:asciiTheme="minorHAnsi" w:hAnsiTheme="minorHAnsi"/>
                  <w:sz w:val="18"/>
                  <w:szCs w:val="18"/>
                </w:rPr>
                <w:delText>01</w:delText>
              </w:r>
            </w:del>
          </w:p>
        </w:tc>
        <w:tc>
          <w:tcPr>
            <w:tcW w:w="2598" w:type="pct"/>
            <w:vAlign w:val="center"/>
          </w:tcPr>
          <w:p w14:paraId="56DC01EB" w14:textId="4C93386B" w:rsidR="009430FF" w:rsidRPr="007167EB" w:rsidDel="00CE3C71" w:rsidRDefault="009430FF" w:rsidP="00EC4D51">
            <w:pPr>
              <w:rPr>
                <w:del w:id="8" w:author="Wichert, RJ@Energy" w:date="2018-10-25T07:41:00Z"/>
                <w:rFonts w:asciiTheme="minorHAnsi" w:hAnsiTheme="minorHAnsi"/>
                <w:sz w:val="18"/>
                <w:szCs w:val="18"/>
              </w:rPr>
            </w:pPr>
            <w:del w:id="9" w:author="Wichert, RJ@Energy" w:date="2018-10-25T07:41:00Z">
              <w:r w:rsidRPr="007167EB" w:rsidDel="00CE3C71">
                <w:rPr>
                  <w:rFonts w:asciiTheme="minorHAnsi" w:hAnsiTheme="minorHAnsi"/>
                  <w:sz w:val="18"/>
                  <w:szCs w:val="18"/>
                </w:rPr>
                <w:delText>SC System Identification or Name</w:delText>
              </w:r>
            </w:del>
          </w:p>
        </w:tc>
        <w:tc>
          <w:tcPr>
            <w:tcW w:w="2215" w:type="pct"/>
            <w:gridSpan w:val="2"/>
            <w:vAlign w:val="center"/>
          </w:tcPr>
          <w:p w14:paraId="56DC01EC" w14:textId="46E83C35" w:rsidR="009430FF" w:rsidRPr="007167EB" w:rsidDel="00CE3C71" w:rsidRDefault="009430FF" w:rsidP="00EC4D51">
            <w:pPr>
              <w:rPr>
                <w:del w:id="10" w:author="Wichert, RJ@Energy" w:date="2018-10-25T07:41:00Z"/>
                <w:rFonts w:asciiTheme="minorHAnsi" w:hAnsiTheme="minorHAnsi"/>
                <w:sz w:val="18"/>
                <w:szCs w:val="18"/>
              </w:rPr>
            </w:pPr>
          </w:p>
        </w:tc>
      </w:tr>
      <w:tr w:rsidR="009430FF" w:rsidRPr="007167EB" w:rsidDel="00CE3C71" w14:paraId="56DC01F1" w14:textId="522934D7" w:rsidTr="0003306F">
        <w:trPr>
          <w:cantSplit/>
          <w:trHeight w:val="288"/>
          <w:del w:id="11" w:author="Wichert, RJ@Energy" w:date="2018-10-25T07:41:00Z"/>
        </w:trPr>
        <w:tc>
          <w:tcPr>
            <w:tcW w:w="187" w:type="pct"/>
            <w:vAlign w:val="center"/>
          </w:tcPr>
          <w:p w14:paraId="56DC01EE" w14:textId="548CD536" w:rsidR="009430FF" w:rsidRPr="007167EB" w:rsidDel="00CE3C71" w:rsidRDefault="009430FF" w:rsidP="00EC4D51">
            <w:pPr>
              <w:jc w:val="center"/>
              <w:rPr>
                <w:del w:id="12" w:author="Wichert, RJ@Energy" w:date="2018-10-25T07:41:00Z"/>
                <w:rFonts w:asciiTheme="minorHAnsi" w:hAnsiTheme="minorHAnsi"/>
                <w:sz w:val="18"/>
                <w:szCs w:val="18"/>
              </w:rPr>
            </w:pPr>
            <w:del w:id="13" w:author="Wichert, RJ@Energy" w:date="2018-10-25T07:41:00Z">
              <w:r w:rsidRPr="007167EB" w:rsidDel="00CE3C71">
                <w:rPr>
                  <w:rFonts w:asciiTheme="minorHAnsi" w:hAnsiTheme="minorHAnsi"/>
                  <w:sz w:val="18"/>
                  <w:szCs w:val="18"/>
                </w:rPr>
                <w:delText>02</w:delText>
              </w:r>
            </w:del>
          </w:p>
        </w:tc>
        <w:tc>
          <w:tcPr>
            <w:tcW w:w="2598" w:type="pct"/>
            <w:vAlign w:val="center"/>
          </w:tcPr>
          <w:p w14:paraId="56DC01EF" w14:textId="6E61A71B" w:rsidR="009430FF" w:rsidRPr="007167EB" w:rsidDel="00CE3C71" w:rsidRDefault="009430FF" w:rsidP="00EC4D51">
            <w:pPr>
              <w:rPr>
                <w:del w:id="14" w:author="Wichert, RJ@Energy" w:date="2018-10-25T07:41:00Z"/>
                <w:rFonts w:asciiTheme="minorHAnsi" w:hAnsiTheme="minorHAnsi"/>
                <w:sz w:val="18"/>
                <w:szCs w:val="18"/>
              </w:rPr>
            </w:pPr>
            <w:del w:id="15" w:author="Wichert, RJ@Energy" w:date="2018-10-25T07:41:00Z">
              <w:r w:rsidRPr="007167EB" w:rsidDel="00CE3C71">
                <w:rPr>
                  <w:rFonts w:asciiTheme="minorHAnsi" w:hAnsiTheme="minorHAnsi"/>
                  <w:sz w:val="18"/>
                  <w:szCs w:val="18"/>
                </w:rPr>
                <w:delText>SC System Location or Area Served</w:delText>
              </w:r>
            </w:del>
          </w:p>
        </w:tc>
        <w:tc>
          <w:tcPr>
            <w:tcW w:w="2215" w:type="pct"/>
            <w:gridSpan w:val="2"/>
            <w:vAlign w:val="center"/>
          </w:tcPr>
          <w:p w14:paraId="56DC01F0" w14:textId="3354AACC" w:rsidR="009430FF" w:rsidRPr="007167EB" w:rsidDel="00CE3C71" w:rsidRDefault="009430FF" w:rsidP="00EC4D51">
            <w:pPr>
              <w:rPr>
                <w:del w:id="16" w:author="Wichert, RJ@Energy" w:date="2018-10-25T07:41:00Z"/>
                <w:rFonts w:asciiTheme="minorHAnsi" w:hAnsiTheme="minorHAnsi"/>
                <w:sz w:val="18"/>
                <w:szCs w:val="18"/>
              </w:rPr>
            </w:pPr>
          </w:p>
        </w:tc>
      </w:tr>
      <w:tr w:rsidR="009430FF" w:rsidRPr="007167EB" w:rsidDel="00CE3C71" w14:paraId="56DC01F5" w14:textId="1A0C0938" w:rsidTr="0003306F">
        <w:trPr>
          <w:cantSplit/>
          <w:trHeight w:val="288"/>
          <w:del w:id="17" w:author="Wichert, RJ@Energy" w:date="2018-10-25T07:41:00Z"/>
        </w:trPr>
        <w:tc>
          <w:tcPr>
            <w:tcW w:w="187" w:type="pct"/>
            <w:vAlign w:val="center"/>
          </w:tcPr>
          <w:p w14:paraId="56DC01F2" w14:textId="67B1159B" w:rsidR="009430FF" w:rsidRPr="007167EB" w:rsidDel="00CE3C71" w:rsidRDefault="009430FF" w:rsidP="00EC4D51">
            <w:pPr>
              <w:jc w:val="center"/>
              <w:rPr>
                <w:del w:id="18" w:author="Wichert, RJ@Energy" w:date="2018-10-25T07:41:00Z"/>
                <w:rFonts w:asciiTheme="minorHAnsi" w:hAnsiTheme="minorHAnsi"/>
                <w:sz w:val="18"/>
                <w:szCs w:val="18"/>
              </w:rPr>
            </w:pPr>
            <w:del w:id="19" w:author="Wichert, RJ@Energy" w:date="2018-10-25T07:41:00Z">
              <w:r w:rsidRPr="007167EB" w:rsidDel="00CE3C71">
                <w:rPr>
                  <w:rFonts w:asciiTheme="minorHAnsi" w:hAnsiTheme="minorHAnsi"/>
                  <w:sz w:val="18"/>
                  <w:szCs w:val="18"/>
                </w:rPr>
                <w:delText>03</w:delText>
              </w:r>
            </w:del>
          </w:p>
        </w:tc>
        <w:tc>
          <w:tcPr>
            <w:tcW w:w="2598" w:type="pct"/>
            <w:vAlign w:val="center"/>
          </w:tcPr>
          <w:p w14:paraId="56DC01F3" w14:textId="7AE97FCD" w:rsidR="009430FF" w:rsidRPr="007167EB" w:rsidDel="00CE3C71" w:rsidRDefault="009430FF" w:rsidP="006B0379">
            <w:pPr>
              <w:rPr>
                <w:del w:id="20" w:author="Wichert, RJ@Energy" w:date="2018-10-25T07:41:00Z"/>
                <w:rFonts w:asciiTheme="minorHAnsi" w:hAnsiTheme="minorHAnsi"/>
                <w:sz w:val="18"/>
                <w:szCs w:val="18"/>
              </w:rPr>
            </w:pPr>
            <w:del w:id="21" w:author="Wichert, RJ@Energy" w:date="2018-10-25T07:41:00Z">
              <w:r w:rsidRPr="007167EB" w:rsidDel="00CE3C71">
                <w:rPr>
                  <w:rFonts w:asciiTheme="minorHAnsi" w:hAnsiTheme="minorHAnsi"/>
                  <w:sz w:val="18"/>
                  <w:szCs w:val="18"/>
                </w:rPr>
                <w:delText>Status</w:delText>
              </w:r>
            </w:del>
            <w:del w:id="22" w:author="Wichert, RJ@Energy" w:date="2018-10-24T14:59:00Z">
              <w:r w:rsidRPr="007167EB" w:rsidDel="006B0379">
                <w:rPr>
                  <w:rFonts w:asciiTheme="minorHAnsi" w:hAnsiTheme="minorHAnsi"/>
                  <w:sz w:val="18"/>
                  <w:szCs w:val="18"/>
                </w:rPr>
                <w:delText xml:space="preserve"> - </w:delText>
              </w:r>
            </w:del>
            <w:del w:id="23" w:author="Wichert, RJ@Energy" w:date="2018-10-25T07:41:00Z">
              <w:r w:rsidDel="00CE3C71">
                <w:rPr>
                  <w:rFonts w:asciiTheme="minorHAnsi" w:hAnsiTheme="minorHAnsi"/>
                  <w:sz w:val="18"/>
                  <w:szCs w:val="18"/>
                </w:rPr>
                <w:delText>L</w:delText>
              </w:r>
              <w:r w:rsidRPr="007167EB" w:rsidDel="00CE3C71">
                <w:rPr>
                  <w:rFonts w:asciiTheme="minorHAnsi" w:hAnsiTheme="minorHAnsi"/>
                  <w:sz w:val="18"/>
                  <w:szCs w:val="18"/>
                </w:rPr>
                <w:delText>ess</w:delText>
              </w:r>
            </w:del>
            <w:del w:id="24" w:author="Wichert, RJ@Energy" w:date="2018-10-24T14:59:00Z">
              <w:r w:rsidRPr="007167EB" w:rsidDel="006B0379">
                <w:rPr>
                  <w:rFonts w:asciiTheme="minorHAnsi" w:hAnsiTheme="minorHAnsi"/>
                  <w:sz w:val="18"/>
                  <w:szCs w:val="18"/>
                </w:rPr>
                <w:delText xml:space="preserve"> </w:delText>
              </w:r>
            </w:del>
            <w:del w:id="25" w:author="Wichert, RJ@Energy" w:date="2018-10-25T07:41:00Z">
              <w:r w:rsidRPr="007167EB" w:rsidDel="00CE3C71">
                <w:rPr>
                  <w:rFonts w:asciiTheme="minorHAnsi" w:hAnsiTheme="minorHAnsi"/>
                  <w:sz w:val="18"/>
                  <w:szCs w:val="18"/>
                </w:rPr>
                <w:delText xml:space="preserve">than 12 ft </w:delText>
              </w:r>
              <w:r w:rsidDel="00CE3C71">
                <w:rPr>
                  <w:rFonts w:asciiTheme="minorHAnsi" w:hAnsiTheme="minorHAnsi"/>
                  <w:sz w:val="18"/>
                  <w:szCs w:val="18"/>
                </w:rPr>
                <w:delText>D</w:delText>
              </w:r>
              <w:r w:rsidRPr="007167EB" w:rsidDel="00CE3C71">
                <w:rPr>
                  <w:rFonts w:asciiTheme="minorHAnsi" w:hAnsiTheme="minorHAnsi"/>
                  <w:sz w:val="18"/>
                  <w:szCs w:val="18"/>
                </w:rPr>
                <w:delText xml:space="preserve">ucts in </w:delText>
              </w:r>
              <w:r w:rsidDel="00CE3C71">
                <w:rPr>
                  <w:rFonts w:asciiTheme="minorHAnsi" w:hAnsiTheme="minorHAnsi"/>
                  <w:sz w:val="18"/>
                  <w:szCs w:val="18"/>
                </w:rPr>
                <w:delText>C</w:delText>
              </w:r>
              <w:r w:rsidRPr="007167EB" w:rsidDel="00CE3C71">
                <w:rPr>
                  <w:rFonts w:asciiTheme="minorHAnsi" w:hAnsiTheme="minorHAnsi"/>
                  <w:sz w:val="18"/>
                  <w:szCs w:val="18"/>
                </w:rPr>
                <w:delText xml:space="preserve">onditioned </w:delText>
              </w:r>
              <w:r w:rsidDel="00CE3C71">
                <w:rPr>
                  <w:rFonts w:asciiTheme="minorHAnsi" w:hAnsiTheme="minorHAnsi"/>
                  <w:sz w:val="18"/>
                  <w:szCs w:val="18"/>
                </w:rPr>
                <w:delText>S</w:delText>
              </w:r>
              <w:r w:rsidRPr="007167EB" w:rsidDel="00CE3C71">
                <w:rPr>
                  <w:rFonts w:asciiTheme="minorHAnsi" w:hAnsiTheme="minorHAnsi"/>
                  <w:sz w:val="18"/>
                  <w:szCs w:val="18"/>
                </w:rPr>
                <w:delText>pace Performance Credit</w:delText>
              </w:r>
            </w:del>
          </w:p>
        </w:tc>
        <w:tc>
          <w:tcPr>
            <w:tcW w:w="2215" w:type="pct"/>
            <w:gridSpan w:val="2"/>
            <w:vAlign w:val="center"/>
          </w:tcPr>
          <w:p w14:paraId="56DC01F4" w14:textId="6AD8CBB7" w:rsidR="009430FF" w:rsidRPr="007167EB" w:rsidDel="00CE3C71" w:rsidRDefault="009430FF" w:rsidP="00EC4D51">
            <w:pPr>
              <w:rPr>
                <w:del w:id="26" w:author="Wichert, RJ@Energy" w:date="2018-10-25T07:41:00Z"/>
                <w:rFonts w:asciiTheme="minorHAnsi" w:hAnsiTheme="minorHAnsi"/>
                <w:sz w:val="18"/>
                <w:szCs w:val="18"/>
              </w:rPr>
            </w:pPr>
          </w:p>
        </w:tc>
      </w:tr>
      <w:tr w:rsidR="009430FF" w:rsidRPr="007167EB" w:rsidDel="00CE3C71" w14:paraId="56DC01F9" w14:textId="3AC3C17B" w:rsidTr="0003306F">
        <w:trPr>
          <w:cantSplit/>
          <w:trHeight w:val="288"/>
          <w:del w:id="27" w:author="Wichert, RJ@Energy" w:date="2018-10-25T07:41:00Z"/>
        </w:trPr>
        <w:tc>
          <w:tcPr>
            <w:tcW w:w="187" w:type="pct"/>
            <w:vAlign w:val="center"/>
          </w:tcPr>
          <w:p w14:paraId="56DC01F6" w14:textId="21B0A672" w:rsidR="009430FF" w:rsidRPr="007167EB" w:rsidDel="00CE3C71" w:rsidRDefault="009430FF" w:rsidP="00EC4D51">
            <w:pPr>
              <w:jc w:val="center"/>
              <w:rPr>
                <w:del w:id="28" w:author="Wichert, RJ@Energy" w:date="2018-10-25T07:41:00Z"/>
                <w:rFonts w:asciiTheme="minorHAnsi" w:hAnsiTheme="minorHAnsi"/>
                <w:sz w:val="18"/>
                <w:szCs w:val="18"/>
              </w:rPr>
            </w:pPr>
            <w:del w:id="29" w:author="Wichert, RJ@Energy" w:date="2018-10-25T07:41:00Z">
              <w:r w:rsidRPr="007167EB" w:rsidDel="00CE3C71">
                <w:rPr>
                  <w:rFonts w:asciiTheme="minorHAnsi" w:hAnsiTheme="minorHAnsi"/>
                  <w:sz w:val="18"/>
                  <w:szCs w:val="18"/>
                </w:rPr>
                <w:delText>04</w:delText>
              </w:r>
            </w:del>
          </w:p>
        </w:tc>
        <w:tc>
          <w:tcPr>
            <w:tcW w:w="2598" w:type="pct"/>
            <w:vAlign w:val="center"/>
          </w:tcPr>
          <w:p w14:paraId="56DC01F7" w14:textId="5C30D0BE" w:rsidR="009430FF" w:rsidRPr="007167EB" w:rsidDel="00CE3C71" w:rsidRDefault="009430FF" w:rsidP="00CE3C71">
            <w:pPr>
              <w:rPr>
                <w:del w:id="30" w:author="Wichert, RJ@Energy" w:date="2018-10-25T07:41:00Z"/>
                <w:rFonts w:asciiTheme="minorHAnsi" w:hAnsiTheme="minorHAnsi"/>
                <w:sz w:val="18"/>
                <w:szCs w:val="18"/>
              </w:rPr>
            </w:pPr>
            <w:del w:id="31" w:author="Wichert, RJ@Energy" w:date="2018-10-25T07:41:00Z">
              <w:r w:rsidRPr="007167EB" w:rsidDel="00CE3C71">
                <w:rPr>
                  <w:rFonts w:asciiTheme="minorHAnsi" w:hAnsiTheme="minorHAnsi"/>
                  <w:sz w:val="18"/>
                  <w:szCs w:val="18"/>
                </w:rPr>
                <w:delText>Status</w:delText>
              </w:r>
            </w:del>
            <w:del w:id="32" w:author="Wichert, RJ@Energy" w:date="2018-10-24T14:59:00Z">
              <w:r w:rsidRPr="007167EB" w:rsidDel="006B0379">
                <w:rPr>
                  <w:rFonts w:asciiTheme="minorHAnsi" w:hAnsiTheme="minorHAnsi"/>
                  <w:sz w:val="18"/>
                  <w:szCs w:val="18"/>
                </w:rPr>
                <w:delText xml:space="preserve"> - </w:delText>
              </w:r>
            </w:del>
            <w:del w:id="33" w:author="Wichert, RJ@Energy" w:date="2018-10-25T07:41:00Z">
              <w:r w:rsidRPr="007167EB" w:rsidDel="00CE3C71">
                <w:rPr>
                  <w:rFonts w:asciiTheme="minorHAnsi" w:hAnsiTheme="minorHAnsi"/>
                  <w:sz w:val="18"/>
                  <w:szCs w:val="18"/>
                </w:rPr>
                <w:delText>Ducts</w:delText>
              </w:r>
            </w:del>
            <w:del w:id="34" w:author="Wichert, RJ@Energy" w:date="2018-10-24T14:59:00Z">
              <w:r w:rsidRPr="007167EB" w:rsidDel="006B0379">
                <w:rPr>
                  <w:rFonts w:asciiTheme="minorHAnsi" w:hAnsiTheme="minorHAnsi"/>
                  <w:sz w:val="18"/>
                  <w:szCs w:val="18"/>
                </w:rPr>
                <w:delText xml:space="preserve"> </w:delText>
              </w:r>
            </w:del>
            <w:del w:id="35" w:author="Wichert, RJ@Energy" w:date="2018-10-25T07:41:00Z">
              <w:r w:rsidRPr="007167EB" w:rsidDel="00CE3C71">
                <w:rPr>
                  <w:rFonts w:asciiTheme="minorHAnsi" w:hAnsiTheme="minorHAnsi"/>
                  <w:sz w:val="18"/>
                  <w:szCs w:val="18"/>
                </w:rPr>
                <w:delText>Located In Conditioned Space Performance Credit</w:delText>
              </w:r>
            </w:del>
          </w:p>
        </w:tc>
        <w:tc>
          <w:tcPr>
            <w:tcW w:w="2215" w:type="pct"/>
            <w:gridSpan w:val="2"/>
            <w:vAlign w:val="center"/>
          </w:tcPr>
          <w:p w14:paraId="56DC01F8" w14:textId="57C4FA50" w:rsidR="009430FF" w:rsidRPr="007167EB" w:rsidDel="00CE3C71" w:rsidRDefault="009430FF" w:rsidP="00EC4D51">
            <w:pPr>
              <w:rPr>
                <w:del w:id="36" w:author="Wichert, RJ@Energy" w:date="2018-10-25T07:41:00Z"/>
                <w:rFonts w:asciiTheme="minorHAnsi" w:hAnsiTheme="minorHAnsi"/>
                <w:sz w:val="18"/>
                <w:szCs w:val="18"/>
              </w:rPr>
            </w:pPr>
          </w:p>
        </w:tc>
      </w:tr>
      <w:tr w:rsidR="009430FF" w:rsidRPr="007167EB" w:rsidDel="00CE3C71" w14:paraId="56DC01FD" w14:textId="2E5E2DAF" w:rsidTr="0003306F">
        <w:trPr>
          <w:cantSplit/>
          <w:trHeight w:val="288"/>
          <w:del w:id="37" w:author="Wichert, RJ@Energy" w:date="2018-10-25T07:41:00Z"/>
        </w:trPr>
        <w:tc>
          <w:tcPr>
            <w:tcW w:w="187" w:type="pct"/>
            <w:vAlign w:val="center"/>
          </w:tcPr>
          <w:p w14:paraId="56DC01FA" w14:textId="3EB76162" w:rsidR="009430FF" w:rsidRPr="007167EB" w:rsidDel="00CE3C71" w:rsidRDefault="009430FF" w:rsidP="00EC4D51">
            <w:pPr>
              <w:jc w:val="center"/>
              <w:rPr>
                <w:del w:id="38" w:author="Wichert, RJ@Energy" w:date="2018-10-25T07:41:00Z"/>
                <w:rFonts w:asciiTheme="minorHAnsi" w:hAnsiTheme="minorHAnsi"/>
                <w:sz w:val="18"/>
                <w:szCs w:val="18"/>
              </w:rPr>
            </w:pPr>
            <w:del w:id="39" w:author="Wichert, RJ@Energy" w:date="2018-10-25T07:41:00Z">
              <w:r w:rsidRPr="007167EB" w:rsidDel="00CE3C71">
                <w:rPr>
                  <w:rFonts w:asciiTheme="minorHAnsi" w:hAnsiTheme="minorHAnsi"/>
                  <w:sz w:val="18"/>
                  <w:szCs w:val="18"/>
                </w:rPr>
                <w:delText>05</w:delText>
              </w:r>
            </w:del>
          </w:p>
        </w:tc>
        <w:tc>
          <w:tcPr>
            <w:tcW w:w="2598" w:type="pct"/>
            <w:vAlign w:val="center"/>
          </w:tcPr>
          <w:p w14:paraId="56DC01FB" w14:textId="20360E62" w:rsidR="009430FF" w:rsidRPr="007167EB" w:rsidDel="00CE3C71" w:rsidRDefault="009430FF" w:rsidP="00EC4D51">
            <w:pPr>
              <w:rPr>
                <w:del w:id="40" w:author="Wichert, RJ@Energy" w:date="2018-10-25T07:41:00Z"/>
                <w:rFonts w:asciiTheme="minorHAnsi" w:hAnsiTheme="minorHAnsi"/>
                <w:sz w:val="18"/>
                <w:szCs w:val="18"/>
              </w:rPr>
            </w:pPr>
            <w:del w:id="41" w:author="Wichert, RJ@Energy" w:date="2018-10-25T07:41:00Z">
              <w:r w:rsidRPr="007167EB" w:rsidDel="00CE3C71">
                <w:rPr>
                  <w:rFonts w:asciiTheme="minorHAnsi" w:hAnsiTheme="minorHAnsi"/>
                  <w:sz w:val="18"/>
                  <w:szCs w:val="18"/>
                </w:rPr>
                <w:delText xml:space="preserve">Status </w:delText>
              </w:r>
              <w:r w:rsidDel="00CE3C71">
                <w:rPr>
                  <w:rFonts w:asciiTheme="minorHAnsi" w:hAnsiTheme="minorHAnsi"/>
                  <w:sz w:val="18"/>
                  <w:szCs w:val="18"/>
                </w:rPr>
                <w:delText>–</w:delText>
              </w:r>
              <w:r w:rsidRPr="007167EB" w:rsidDel="00CE3C71">
                <w:rPr>
                  <w:rFonts w:asciiTheme="minorHAnsi" w:hAnsiTheme="minorHAnsi"/>
                  <w:sz w:val="18"/>
                  <w:szCs w:val="18"/>
                </w:rPr>
                <w:delText xml:space="preserve"> </w:delText>
              </w:r>
              <w:r w:rsidDel="00CE3C71">
                <w:rPr>
                  <w:rFonts w:asciiTheme="minorHAnsi" w:hAnsiTheme="minorHAnsi"/>
                  <w:sz w:val="18"/>
                  <w:szCs w:val="18"/>
                </w:rPr>
                <w:delText>All Ducts Entirely in Directly Conditioned Space R-value Exception</w:delText>
              </w:r>
            </w:del>
          </w:p>
        </w:tc>
        <w:tc>
          <w:tcPr>
            <w:tcW w:w="2215" w:type="pct"/>
            <w:gridSpan w:val="2"/>
            <w:vAlign w:val="center"/>
          </w:tcPr>
          <w:p w14:paraId="56DC01FC" w14:textId="54D299AC" w:rsidR="009430FF" w:rsidRPr="007167EB" w:rsidDel="00CE3C71" w:rsidRDefault="009430FF" w:rsidP="00EC4D51">
            <w:pPr>
              <w:rPr>
                <w:del w:id="42" w:author="Wichert, RJ@Energy" w:date="2018-10-25T07:41:00Z"/>
                <w:rFonts w:asciiTheme="minorHAnsi" w:hAnsiTheme="minorHAnsi"/>
                <w:sz w:val="18"/>
                <w:szCs w:val="18"/>
              </w:rPr>
            </w:pPr>
          </w:p>
        </w:tc>
      </w:tr>
      <w:tr w:rsidR="0003306F" w:rsidRPr="007167EB" w:rsidDel="00CE3C71" w14:paraId="5F6A857F" w14:textId="4D011B6D" w:rsidTr="0003306F">
        <w:trPr>
          <w:cantSplit/>
          <w:trHeight w:val="288"/>
          <w:ins w:id="43" w:author="Balneg, Ronald@Energy" w:date="2018-07-02T15:22:00Z"/>
          <w:del w:id="44" w:author="Wichert, RJ@Energy" w:date="2018-10-25T07:41:00Z"/>
        </w:trPr>
        <w:tc>
          <w:tcPr>
            <w:tcW w:w="187" w:type="pct"/>
            <w:vAlign w:val="center"/>
          </w:tcPr>
          <w:p w14:paraId="69D99BC6" w14:textId="5EAE299D" w:rsidR="0003306F" w:rsidRPr="007167EB" w:rsidDel="00CE3C71" w:rsidRDefault="0003306F" w:rsidP="0003306F">
            <w:pPr>
              <w:jc w:val="center"/>
              <w:rPr>
                <w:ins w:id="45" w:author="Balneg, Ronald@Energy" w:date="2018-07-02T15:22:00Z"/>
                <w:del w:id="46" w:author="Wichert, RJ@Energy" w:date="2018-10-25T07:41:00Z"/>
                <w:rFonts w:asciiTheme="minorHAnsi" w:hAnsiTheme="minorHAnsi"/>
                <w:sz w:val="18"/>
                <w:szCs w:val="18"/>
              </w:rPr>
            </w:pPr>
            <w:ins w:id="47" w:author="Balneg, Ronald@Energy" w:date="2018-07-02T15:22:00Z">
              <w:del w:id="48" w:author="Wichert, RJ@Energy" w:date="2018-10-25T07:41:00Z">
                <w:r w:rsidRPr="00F8787A" w:rsidDel="00CE3C71">
                  <w:rPr>
                    <w:rFonts w:asciiTheme="minorHAnsi" w:hAnsiTheme="minorHAnsi"/>
                    <w:sz w:val="18"/>
                    <w:szCs w:val="18"/>
                  </w:rPr>
                  <w:delText>0</w:delText>
                </w:r>
                <w:r w:rsidDel="00CE3C71">
                  <w:rPr>
                    <w:rFonts w:asciiTheme="minorHAnsi" w:hAnsiTheme="minorHAnsi"/>
                    <w:sz w:val="18"/>
                    <w:szCs w:val="18"/>
                  </w:rPr>
                  <w:delText>6</w:delText>
                </w:r>
              </w:del>
            </w:ins>
          </w:p>
        </w:tc>
        <w:tc>
          <w:tcPr>
            <w:tcW w:w="2598" w:type="pct"/>
            <w:vAlign w:val="center"/>
          </w:tcPr>
          <w:p w14:paraId="5C39EA0C" w14:textId="60AE0847" w:rsidR="0003306F" w:rsidRPr="007167EB" w:rsidDel="00CE3C71" w:rsidRDefault="0003306F" w:rsidP="0003306F">
            <w:pPr>
              <w:rPr>
                <w:ins w:id="49" w:author="Balneg, Ronald@Energy" w:date="2018-07-02T15:22:00Z"/>
                <w:del w:id="50" w:author="Wichert, RJ@Energy" w:date="2018-10-25T07:41:00Z"/>
                <w:rFonts w:asciiTheme="minorHAnsi" w:hAnsiTheme="minorHAnsi"/>
                <w:sz w:val="18"/>
                <w:szCs w:val="18"/>
              </w:rPr>
            </w:pPr>
            <w:ins w:id="51" w:author="Balneg, Ronald@Energy" w:date="2018-07-02T15:22:00Z">
              <w:del w:id="52" w:author="Wichert, RJ@Energy" w:date="2018-10-25T07:41:00Z">
                <w:r w:rsidDel="00CE3C71">
                  <w:rPr>
                    <w:rFonts w:asciiTheme="minorHAnsi" w:hAnsiTheme="minorHAnsi"/>
                    <w:sz w:val="18"/>
                    <w:szCs w:val="18"/>
                  </w:rPr>
                  <w:delText>Status – Ducts Located in Wall Cavities R-Value Exception</w:delText>
                </w:r>
              </w:del>
            </w:ins>
          </w:p>
        </w:tc>
        <w:tc>
          <w:tcPr>
            <w:tcW w:w="2215" w:type="pct"/>
            <w:gridSpan w:val="2"/>
            <w:vAlign w:val="center"/>
          </w:tcPr>
          <w:p w14:paraId="34D4B683" w14:textId="0F806DCD" w:rsidR="0003306F" w:rsidRPr="007167EB" w:rsidDel="00CE3C71" w:rsidRDefault="0003306F" w:rsidP="0003306F">
            <w:pPr>
              <w:rPr>
                <w:ins w:id="53" w:author="Balneg, Ronald@Energy" w:date="2018-07-02T15:22:00Z"/>
                <w:del w:id="54" w:author="Wichert, RJ@Energy" w:date="2018-10-25T07:41:00Z"/>
                <w:rFonts w:asciiTheme="minorHAnsi" w:hAnsiTheme="minorHAnsi"/>
                <w:sz w:val="18"/>
                <w:szCs w:val="18"/>
              </w:rPr>
            </w:pPr>
          </w:p>
        </w:tc>
      </w:tr>
      <w:tr w:rsidR="00CE3C71" w:rsidRPr="007167EB" w14:paraId="63479592" w14:textId="77777777" w:rsidTr="002B3A3C">
        <w:trPr>
          <w:cantSplit/>
          <w:trHeight w:val="288"/>
          <w:ins w:id="55" w:author="Wichert, RJ@Energy" w:date="2018-10-25T07:41:00Z"/>
        </w:trPr>
        <w:tc>
          <w:tcPr>
            <w:tcW w:w="5000" w:type="pct"/>
            <w:gridSpan w:val="4"/>
            <w:vAlign w:val="center"/>
          </w:tcPr>
          <w:p w14:paraId="0C2EE544" w14:textId="77777777" w:rsidR="00CE3C71" w:rsidRPr="007167EB" w:rsidRDefault="00CE3C71" w:rsidP="002B3A3C">
            <w:pPr>
              <w:rPr>
                <w:ins w:id="56" w:author="Wichert, RJ@Energy" w:date="2018-10-25T07:41:00Z"/>
                <w:rFonts w:asciiTheme="minorHAnsi" w:hAnsiTheme="minorHAnsi"/>
                <w:b/>
                <w:bCs/>
                <w:iCs/>
                <w:sz w:val="18"/>
                <w:szCs w:val="18"/>
              </w:rPr>
            </w:pPr>
            <w:ins w:id="57" w:author="Wichert, RJ@Energy" w:date="2018-10-25T07:41:00Z">
              <w:r w:rsidRPr="00573B76">
                <w:rPr>
                  <w:rFonts w:asciiTheme="minorHAnsi" w:hAnsiTheme="minorHAnsi"/>
                  <w:b/>
                  <w:bCs/>
                  <w:iCs/>
                  <w:szCs w:val="18"/>
                </w:rPr>
                <w:t>A. General Information</w:t>
              </w:r>
            </w:ins>
          </w:p>
          <w:p w14:paraId="7E1E1639" w14:textId="77777777" w:rsidR="00CE3C71" w:rsidRPr="00837191" w:rsidRDefault="00CE3C71" w:rsidP="002B3A3C">
            <w:pPr>
              <w:rPr>
                <w:ins w:id="58" w:author="Wichert, RJ@Energy" w:date="2018-10-25T07:41:00Z"/>
                <w:rFonts w:asciiTheme="minorHAnsi" w:hAnsiTheme="minorHAnsi"/>
                <w:sz w:val="18"/>
                <w:szCs w:val="18"/>
              </w:rPr>
            </w:pPr>
            <w:ins w:id="59" w:author="Wichert, RJ@Energy" w:date="2018-10-25T07:41:00Z">
              <w:r w:rsidRPr="00E570BA">
                <w:rPr>
                  <w:rFonts w:asciiTheme="minorHAnsi" w:hAnsiTheme="minorHAnsi"/>
                  <w:sz w:val="18"/>
                  <w:szCs w:val="18"/>
                </w:rPr>
                <w:t>Note: Submit one Installation Certificate for each duct system that is taking credit for duct location.</w:t>
              </w:r>
            </w:ins>
          </w:p>
        </w:tc>
      </w:tr>
      <w:tr w:rsidR="00CE3C71" w:rsidRPr="007167EB" w14:paraId="3F9F0148" w14:textId="77777777" w:rsidTr="00561BD6">
        <w:trPr>
          <w:cantSplit/>
          <w:trHeight w:val="288"/>
          <w:ins w:id="60" w:author="Wichert, RJ@Energy" w:date="2018-10-25T07:41:00Z"/>
        </w:trPr>
        <w:tc>
          <w:tcPr>
            <w:tcW w:w="187" w:type="pct"/>
            <w:vAlign w:val="center"/>
          </w:tcPr>
          <w:p w14:paraId="4C41EE76" w14:textId="77777777" w:rsidR="00CE3C71" w:rsidRPr="00F8787A" w:rsidRDefault="00CE3C71" w:rsidP="002B3A3C">
            <w:pPr>
              <w:jc w:val="center"/>
              <w:rPr>
                <w:ins w:id="61" w:author="Wichert, RJ@Energy" w:date="2018-10-25T07:41:00Z"/>
                <w:rFonts w:asciiTheme="minorHAnsi" w:hAnsiTheme="minorHAnsi"/>
                <w:sz w:val="18"/>
                <w:szCs w:val="18"/>
              </w:rPr>
            </w:pPr>
            <w:ins w:id="62" w:author="Wichert, RJ@Energy" w:date="2018-10-25T07:41:00Z">
              <w:r w:rsidRPr="00F8787A">
                <w:rPr>
                  <w:rFonts w:asciiTheme="minorHAnsi" w:hAnsiTheme="minorHAnsi"/>
                  <w:sz w:val="18"/>
                  <w:szCs w:val="18"/>
                </w:rPr>
                <w:t>01</w:t>
              </w:r>
            </w:ins>
          </w:p>
        </w:tc>
        <w:tc>
          <w:tcPr>
            <w:tcW w:w="2884" w:type="pct"/>
            <w:gridSpan w:val="2"/>
            <w:vAlign w:val="center"/>
          </w:tcPr>
          <w:p w14:paraId="1865F857" w14:textId="77777777" w:rsidR="00CE3C71" w:rsidRPr="00F8787A" w:rsidRDefault="00CE3C71" w:rsidP="002B3A3C">
            <w:pPr>
              <w:rPr>
                <w:ins w:id="63" w:author="Wichert, RJ@Energy" w:date="2018-10-25T07:41:00Z"/>
                <w:rFonts w:asciiTheme="minorHAnsi" w:hAnsiTheme="minorHAnsi"/>
                <w:sz w:val="18"/>
                <w:szCs w:val="18"/>
              </w:rPr>
            </w:pPr>
            <w:ins w:id="64" w:author="Wichert, RJ@Energy" w:date="2018-10-25T07:41:00Z">
              <w:r>
                <w:rPr>
                  <w:rFonts w:asciiTheme="minorHAnsi" w:hAnsiTheme="minorHAnsi"/>
                  <w:sz w:val="18"/>
                  <w:szCs w:val="18"/>
                </w:rPr>
                <w:t>SC System Identification or Name</w:t>
              </w:r>
            </w:ins>
          </w:p>
        </w:tc>
        <w:tc>
          <w:tcPr>
            <w:tcW w:w="1929" w:type="pct"/>
            <w:vAlign w:val="center"/>
          </w:tcPr>
          <w:p w14:paraId="1AF4E26C" w14:textId="688D08A5" w:rsidR="00CE3C71" w:rsidRPr="00F8787A" w:rsidRDefault="00CE3C71" w:rsidP="002B3A3C">
            <w:pPr>
              <w:rPr>
                <w:ins w:id="65" w:author="Wichert, RJ@Energy" w:date="2018-10-25T07:41:00Z"/>
                <w:rFonts w:asciiTheme="minorHAnsi" w:hAnsiTheme="minorHAnsi"/>
                <w:sz w:val="18"/>
                <w:szCs w:val="18"/>
              </w:rPr>
            </w:pPr>
          </w:p>
        </w:tc>
      </w:tr>
      <w:tr w:rsidR="00CE3C71" w:rsidRPr="007167EB" w14:paraId="1EE12ACB" w14:textId="77777777" w:rsidTr="00561BD6">
        <w:trPr>
          <w:cantSplit/>
          <w:trHeight w:val="288"/>
          <w:ins w:id="66" w:author="Wichert, RJ@Energy" w:date="2018-10-25T07:41:00Z"/>
        </w:trPr>
        <w:tc>
          <w:tcPr>
            <w:tcW w:w="187" w:type="pct"/>
            <w:vAlign w:val="center"/>
          </w:tcPr>
          <w:p w14:paraId="5200FBE6" w14:textId="77777777" w:rsidR="00CE3C71" w:rsidRPr="00F8787A" w:rsidRDefault="00CE3C71" w:rsidP="002B3A3C">
            <w:pPr>
              <w:jc w:val="center"/>
              <w:rPr>
                <w:ins w:id="67" w:author="Wichert, RJ@Energy" w:date="2018-10-25T07:41:00Z"/>
                <w:rFonts w:asciiTheme="minorHAnsi" w:hAnsiTheme="minorHAnsi"/>
                <w:sz w:val="18"/>
                <w:szCs w:val="18"/>
              </w:rPr>
            </w:pPr>
            <w:ins w:id="68" w:author="Wichert, RJ@Energy" w:date="2018-10-25T07:41:00Z">
              <w:r w:rsidRPr="00F8787A">
                <w:rPr>
                  <w:rFonts w:asciiTheme="minorHAnsi" w:hAnsiTheme="minorHAnsi"/>
                  <w:sz w:val="18"/>
                  <w:szCs w:val="18"/>
                </w:rPr>
                <w:t>02</w:t>
              </w:r>
            </w:ins>
          </w:p>
        </w:tc>
        <w:tc>
          <w:tcPr>
            <w:tcW w:w="2884" w:type="pct"/>
            <w:gridSpan w:val="2"/>
            <w:vAlign w:val="center"/>
          </w:tcPr>
          <w:p w14:paraId="0ACC911B" w14:textId="77777777" w:rsidR="00CE3C71" w:rsidRPr="00F8787A" w:rsidRDefault="00CE3C71" w:rsidP="002B3A3C">
            <w:pPr>
              <w:rPr>
                <w:ins w:id="69" w:author="Wichert, RJ@Energy" w:date="2018-10-25T07:41:00Z"/>
                <w:rFonts w:asciiTheme="minorHAnsi" w:hAnsiTheme="minorHAnsi"/>
                <w:sz w:val="18"/>
                <w:szCs w:val="18"/>
              </w:rPr>
            </w:pPr>
            <w:ins w:id="70" w:author="Wichert, RJ@Energy" w:date="2018-10-25T07:41:00Z">
              <w:r>
                <w:rPr>
                  <w:rFonts w:asciiTheme="minorHAnsi" w:hAnsiTheme="minorHAnsi"/>
                  <w:sz w:val="18"/>
                  <w:szCs w:val="18"/>
                </w:rPr>
                <w:t>SC System Location or Area Served</w:t>
              </w:r>
            </w:ins>
          </w:p>
        </w:tc>
        <w:tc>
          <w:tcPr>
            <w:tcW w:w="1929" w:type="pct"/>
            <w:vAlign w:val="center"/>
          </w:tcPr>
          <w:p w14:paraId="64E77786" w14:textId="0591966C" w:rsidR="00CE3C71" w:rsidRPr="00F8787A" w:rsidRDefault="00CE3C71" w:rsidP="002B3A3C">
            <w:pPr>
              <w:rPr>
                <w:ins w:id="71" w:author="Wichert, RJ@Energy" w:date="2018-10-25T07:41:00Z"/>
                <w:rFonts w:asciiTheme="minorHAnsi" w:hAnsiTheme="minorHAnsi"/>
                <w:sz w:val="18"/>
                <w:szCs w:val="18"/>
              </w:rPr>
            </w:pPr>
          </w:p>
        </w:tc>
      </w:tr>
      <w:tr w:rsidR="00CE3C71" w:rsidRPr="007167EB" w14:paraId="49AA048D" w14:textId="77777777" w:rsidTr="00561BD6">
        <w:trPr>
          <w:cantSplit/>
          <w:trHeight w:val="288"/>
          <w:ins w:id="72" w:author="Wichert, RJ@Energy" w:date="2018-10-25T07:41:00Z"/>
        </w:trPr>
        <w:tc>
          <w:tcPr>
            <w:tcW w:w="187" w:type="pct"/>
            <w:vAlign w:val="center"/>
          </w:tcPr>
          <w:p w14:paraId="3F3382CA" w14:textId="77777777" w:rsidR="00CE3C71" w:rsidRPr="00F8787A" w:rsidRDefault="00CE3C71" w:rsidP="002B3A3C">
            <w:pPr>
              <w:jc w:val="center"/>
              <w:rPr>
                <w:ins w:id="73" w:author="Wichert, RJ@Energy" w:date="2018-10-25T07:41:00Z"/>
                <w:rFonts w:asciiTheme="minorHAnsi" w:hAnsiTheme="minorHAnsi"/>
                <w:sz w:val="18"/>
                <w:szCs w:val="18"/>
              </w:rPr>
            </w:pPr>
            <w:ins w:id="74" w:author="Wichert, RJ@Energy" w:date="2018-10-25T07:41:00Z">
              <w:r w:rsidRPr="00F8787A">
                <w:rPr>
                  <w:rFonts w:asciiTheme="minorHAnsi" w:hAnsiTheme="minorHAnsi"/>
                  <w:sz w:val="18"/>
                  <w:szCs w:val="18"/>
                </w:rPr>
                <w:t>03</w:t>
              </w:r>
            </w:ins>
          </w:p>
        </w:tc>
        <w:tc>
          <w:tcPr>
            <w:tcW w:w="2884" w:type="pct"/>
            <w:gridSpan w:val="2"/>
            <w:vAlign w:val="center"/>
          </w:tcPr>
          <w:p w14:paraId="362D5F71" w14:textId="77777777" w:rsidR="00CE3C71" w:rsidRPr="00F8787A" w:rsidRDefault="00CE3C71" w:rsidP="002B3A3C">
            <w:pPr>
              <w:rPr>
                <w:ins w:id="75" w:author="Wichert, RJ@Energy" w:date="2018-10-25T07:41:00Z"/>
                <w:rFonts w:asciiTheme="minorHAnsi" w:hAnsiTheme="minorHAnsi"/>
                <w:sz w:val="18"/>
                <w:szCs w:val="18"/>
              </w:rPr>
            </w:pPr>
            <w:ins w:id="76" w:author="Wichert, RJ@Energy" w:date="2018-10-25T07:41:00Z">
              <w:r>
                <w:rPr>
                  <w:rFonts w:asciiTheme="minorHAnsi" w:hAnsiTheme="minorHAnsi"/>
                  <w:sz w:val="18"/>
                  <w:szCs w:val="18"/>
                </w:rPr>
                <w:t>Status – Less than 12 ft Ducts in Conditioned Space Performance Credit</w:t>
              </w:r>
            </w:ins>
          </w:p>
        </w:tc>
        <w:tc>
          <w:tcPr>
            <w:tcW w:w="1929" w:type="pct"/>
            <w:vAlign w:val="center"/>
          </w:tcPr>
          <w:p w14:paraId="05B346A6" w14:textId="4B2151B9" w:rsidR="00CE3C71" w:rsidRPr="00F8787A" w:rsidRDefault="00CE3C71" w:rsidP="002B3A3C">
            <w:pPr>
              <w:rPr>
                <w:ins w:id="77" w:author="Wichert, RJ@Energy" w:date="2018-10-25T07:41:00Z"/>
                <w:rFonts w:asciiTheme="minorHAnsi" w:hAnsiTheme="minorHAnsi"/>
                <w:sz w:val="18"/>
                <w:szCs w:val="18"/>
              </w:rPr>
            </w:pPr>
          </w:p>
        </w:tc>
      </w:tr>
      <w:tr w:rsidR="00CE3C71" w:rsidRPr="007167EB" w14:paraId="7D165BA1" w14:textId="77777777" w:rsidTr="00561BD6">
        <w:trPr>
          <w:cantSplit/>
          <w:trHeight w:val="288"/>
          <w:ins w:id="78" w:author="Wichert, RJ@Energy" w:date="2018-10-25T07:41:00Z"/>
        </w:trPr>
        <w:tc>
          <w:tcPr>
            <w:tcW w:w="187" w:type="pct"/>
            <w:vAlign w:val="center"/>
          </w:tcPr>
          <w:p w14:paraId="1A7D828C" w14:textId="77777777" w:rsidR="00CE3C71" w:rsidRPr="00F8787A" w:rsidRDefault="00CE3C71" w:rsidP="002B3A3C">
            <w:pPr>
              <w:jc w:val="center"/>
              <w:rPr>
                <w:ins w:id="79" w:author="Wichert, RJ@Energy" w:date="2018-10-25T07:41:00Z"/>
                <w:rFonts w:asciiTheme="minorHAnsi" w:hAnsiTheme="minorHAnsi"/>
                <w:sz w:val="18"/>
                <w:szCs w:val="18"/>
              </w:rPr>
            </w:pPr>
            <w:ins w:id="80" w:author="Wichert, RJ@Energy" w:date="2018-10-25T07:41:00Z">
              <w:r w:rsidRPr="00F8787A">
                <w:rPr>
                  <w:rFonts w:asciiTheme="minorHAnsi" w:hAnsiTheme="minorHAnsi"/>
                  <w:sz w:val="18"/>
                  <w:szCs w:val="18"/>
                </w:rPr>
                <w:t>04</w:t>
              </w:r>
            </w:ins>
          </w:p>
        </w:tc>
        <w:tc>
          <w:tcPr>
            <w:tcW w:w="2884" w:type="pct"/>
            <w:gridSpan w:val="2"/>
            <w:vAlign w:val="center"/>
          </w:tcPr>
          <w:p w14:paraId="5C05E8DC" w14:textId="77777777" w:rsidR="00CE3C71" w:rsidRPr="00F8787A" w:rsidRDefault="00CE3C71" w:rsidP="002B3A3C">
            <w:pPr>
              <w:rPr>
                <w:ins w:id="81" w:author="Wichert, RJ@Energy" w:date="2018-10-25T07:41:00Z"/>
                <w:rFonts w:asciiTheme="minorHAnsi" w:hAnsiTheme="minorHAnsi"/>
                <w:sz w:val="18"/>
                <w:szCs w:val="18"/>
              </w:rPr>
            </w:pPr>
            <w:ins w:id="82" w:author="Wichert, RJ@Energy" w:date="2018-10-25T07:41:00Z">
              <w:r>
                <w:rPr>
                  <w:rFonts w:asciiTheme="minorHAnsi" w:hAnsiTheme="minorHAnsi"/>
                  <w:sz w:val="18"/>
                  <w:szCs w:val="18"/>
                </w:rPr>
                <w:t>Status – Ducts Located In Conditioned Space Performance Credit</w:t>
              </w:r>
            </w:ins>
          </w:p>
        </w:tc>
        <w:tc>
          <w:tcPr>
            <w:tcW w:w="1929" w:type="pct"/>
            <w:vAlign w:val="center"/>
          </w:tcPr>
          <w:p w14:paraId="69C31C02" w14:textId="0A674137" w:rsidR="00CE3C71" w:rsidRPr="00F8787A" w:rsidRDefault="00CE3C71" w:rsidP="002B3A3C">
            <w:pPr>
              <w:rPr>
                <w:ins w:id="83" w:author="Wichert, RJ@Energy" w:date="2018-10-25T07:41:00Z"/>
                <w:rFonts w:asciiTheme="minorHAnsi" w:hAnsiTheme="minorHAnsi"/>
                <w:sz w:val="18"/>
                <w:szCs w:val="18"/>
              </w:rPr>
            </w:pPr>
          </w:p>
        </w:tc>
      </w:tr>
      <w:tr w:rsidR="00CE3C71" w:rsidRPr="007167EB" w14:paraId="7DB2439D" w14:textId="77777777" w:rsidTr="00561BD6">
        <w:trPr>
          <w:cantSplit/>
          <w:trHeight w:val="288"/>
          <w:ins w:id="84" w:author="Wichert, RJ@Energy" w:date="2018-10-25T07:41:00Z"/>
        </w:trPr>
        <w:tc>
          <w:tcPr>
            <w:tcW w:w="187" w:type="pct"/>
            <w:vAlign w:val="center"/>
          </w:tcPr>
          <w:p w14:paraId="5DC626B3" w14:textId="77777777" w:rsidR="00CE3C71" w:rsidRPr="00F8787A" w:rsidRDefault="00CE3C71" w:rsidP="002B3A3C">
            <w:pPr>
              <w:jc w:val="center"/>
              <w:rPr>
                <w:ins w:id="85" w:author="Wichert, RJ@Energy" w:date="2018-10-25T07:41:00Z"/>
                <w:rFonts w:asciiTheme="minorHAnsi" w:hAnsiTheme="minorHAnsi"/>
                <w:sz w:val="18"/>
                <w:szCs w:val="18"/>
              </w:rPr>
            </w:pPr>
            <w:ins w:id="86" w:author="Wichert, RJ@Energy" w:date="2018-10-25T07:41:00Z">
              <w:r w:rsidRPr="00F8787A">
                <w:rPr>
                  <w:rFonts w:asciiTheme="minorHAnsi" w:hAnsiTheme="minorHAnsi"/>
                  <w:sz w:val="18"/>
                  <w:szCs w:val="18"/>
                </w:rPr>
                <w:t>05</w:t>
              </w:r>
            </w:ins>
          </w:p>
        </w:tc>
        <w:tc>
          <w:tcPr>
            <w:tcW w:w="2884" w:type="pct"/>
            <w:gridSpan w:val="2"/>
            <w:vAlign w:val="center"/>
          </w:tcPr>
          <w:p w14:paraId="15C77A92" w14:textId="77777777" w:rsidR="00CE3C71" w:rsidRPr="00F8787A" w:rsidRDefault="00CE3C71" w:rsidP="002B3A3C">
            <w:pPr>
              <w:rPr>
                <w:ins w:id="87" w:author="Wichert, RJ@Energy" w:date="2018-10-25T07:41:00Z"/>
                <w:rFonts w:asciiTheme="minorHAnsi" w:hAnsiTheme="minorHAnsi"/>
                <w:sz w:val="18"/>
                <w:szCs w:val="18"/>
              </w:rPr>
            </w:pPr>
            <w:ins w:id="88" w:author="Wichert, RJ@Energy" w:date="2018-10-25T07:41:00Z">
              <w:r>
                <w:rPr>
                  <w:rFonts w:asciiTheme="minorHAnsi" w:hAnsiTheme="minorHAnsi"/>
                  <w:sz w:val="18"/>
                  <w:szCs w:val="18"/>
                </w:rPr>
                <w:t>Status – All Ducts Entirely in Directly Conditioned Space R-value Exception</w:t>
              </w:r>
            </w:ins>
          </w:p>
        </w:tc>
        <w:tc>
          <w:tcPr>
            <w:tcW w:w="1929" w:type="pct"/>
            <w:vAlign w:val="center"/>
          </w:tcPr>
          <w:p w14:paraId="20B5E8D7" w14:textId="3B1E778A" w:rsidR="00CE3C71" w:rsidRPr="00F8787A" w:rsidRDefault="00CE3C71" w:rsidP="002B3A3C">
            <w:pPr>
              <w:rPr>
                <w:ins w:id="89" w:author="Wichert, RJ@Energy" w:date="2018-10-25T07:41:00Z"/>
                <w:rFonts w:asciiTheme="minorHAnsi" w:hAnsiTheme="minorHAnsi"/>
                <w:sz w:val="18"/>
                <w:szCs w:val="18"/>
              </w:rPr>
            </w:pPr>
          </w:p>
        </w:tc>
      </w:tr>
      <w:tr w:rsidR="00CE3C71" w:rsidRPr="007167EB" w14:paraId="3125674F" w14:textId="77777777" w:rsidTr="00561BD6">
        <w:trPr>
          <w:cantSplit/>
          <w:trHeight w:val="288"/>
          <w:ins w:id="90" w:author="Wichert, RJ@Energy" w:date="2018-10-25T07:41:00Z"/>
        </w:trPr>
        <w:tc>
          <w:tcPr>
            <w:tcW w:w="187" w:type="pct"/>
            <w:vAlign w:val="center"/>
          </w:tcPr>
          <w:p w14:paraId="3AD8D120" w14:textId="77777777" w:rsidR="00CE3C71" w:rsidRPr="00F8787A" w:rsidRDefault="00CE3C71" w:rsidP="002B3A3C">
            <w:pPr>
              <w:jc w:val="center"/>
              <w:rPr>
                <w:ins w:id="91" w:author="Wichert, RJ@Energy" w:date="2018-10-25T07:41:00Z"/>
                <w:rFonts w:asciiTheme="minorHAnsi" w:hAnsiTheme="minorHAnsi"/>
                <w:sz w:val="18"/>
                <w:szCs w:val="18"/>
              </w:rPr>
            </w:pPr>
            <w:ins w:id="92" w:author="Wichert, RJ@Energy" w:date="2018-10-25T07:41:00Z">
              <w:r w:rsidRPr="00F8787A">
                <w:rPr>
                  <w:rFonts w:asciiTheme="minorHAnsi" w:hAnsiTheme="minorHAnsi"/>
                  <w:sz w:val="18"/>
                  <w:szCs w:val="18"/>
                </w:rPr>
                <w:t>0</w:t>
              </w:r>
              <w:r>
                <w:rPr>
                  <w:rFonts w:asciiTheme="minorHAnsi" w:hAnsiTheme="minorHAnsi"/>
                  <w:sz w:val="18"/>
                  <w:szCs w:val="18"/>
                </w:rPr>
                <w:t>6</w:t>
              </w:r>
            </w:ins>
          </w:p>
        </w:tc>
        <w:tc>
          <w:tcPr>
            <w:tcW w:w="2884" w:type="pct"/>
            <w:gridSpan w:val="2"/>
            <w:vAlign w:val="center"/>
          </w:tcPr>
          <w:p w14:paraId="2ADB9277" w14:textId="77777777" w:rsidR="00CE3C71" w:rsidRDefault="00CE3C71" w:rsidP="002B3A3C">
            <w:pPr>
              <w:rPr>
                <w:ins w:id="93" w:author="Wichert, RJ@Energy" w:date="2018-10-25T07:41:00Z"/>
                <w:rFonts w:asciiTheme="minorHAnsi" w:hAnsiTheme="minorHAnsi"/>
                <w:sz w:val="18"/>
                <w:szCs w:val="18"/>
              </w:rPr>
            </w:pPr>
            <w:ins w:id="94" w:author="Wichert, RJ@Energy" w:date="2018-10-25T07:41:00Z">
              <w:r>
                <w:rPr>
                  <w:rFonts w:asciiTheme="minorHAnsi" w:hAnsiTheme="minorHAnsi"/>
                  <w:sz w:val="18"/>
                  <w:szCs w:val="18"/>
                </w:rPr>
                <w:t>Status – Ducts Located in Wall Cavities R-Value Exception</w:t>
              </w:r>
            </w:ins>
          </w:p>
        </w:tc>
        <w:tc>
          <w:tcPr>
            <w:tcW w:w="1929" w:type="pct"/>
            <w:vAlign w:val="center"/>
          </w:tcPr>
          <w:p w14:paraId="448EB0E7" w14:textId="037CE2A8" w:rsidR="00CE3C71" w:rsidRDefault="00CE3C71" w:rsidP="002B3A3C">
            <w:pPr>
              <w:rPr>
                <w:ins w:id="95" w:author="Wichert, RJ@Energy" w:date="2018-10-25T07:41:00Z"/>
                <w:rFonts w:asciiTheme="minorHAnsi" w:hAnsiTheme="minorHAnsi"/>
                <w:sz w:val="18"/>
                <w:szCs w:val="18"/>
              </w:rPr>
            </w:pPr>
          </w:p>
        </w:tc>
      </w:tr>
      <w:tr w:rsidR="00CE3C71" w:rsidRPr="007167EB" w14:paraId="2E181CDF" w14:textId="77777777" w:rsidTr="00561BD6">
        <w:trPr>
          <w:cantSplit/>
          <w:trHeight w:val="288"/>
          <w:ins w:id="96" w:author="Wichert, RJ@Energy" w:date="2018-10-25T07:41:00Z"/>
        </w:trPr>
        <w:tc>
          <w:tcPr>
            <w:tcW w:w="187" w:type="pct"/>
            <w:vAlign w:val="center"/>
          </w:tcPr>
          <w:p w14:paraId="02F90FEE" w14:textId="77777777" w:rsidR="00CE3C71" w:rsidRPr="00F8787A" w:rsidRDefault="00CE3C71" w:rsidP="002B3A3C">
            <w:pPr>
              <w:jc w:val="center"/>
              <w:rPr>
                <w:ins w:id="97" w:author="Wichert, RJ@Energy" w:date="2018-10-25T07:41:00Z"/>
                <w:rFonts w:asciiTheme="minorHAnsi" w:hAnsiTheme="minorHAnsi"/>
                <w:sz w:val="18"/>
                <w:szCs w:val="18"/>
              </w:rPr>
            </w:pPr>
            <w:ins w:id="98" w:author="Wichert, RJ@Energy" w:date="2018-10-25T07:41:00Z">
              <w:r>
                <w:rPr>
                  <w:rFonts w:asciiTheme="minorHAnsi" w:hAnsiTheme="minorHAnsi"/>
                  <w:sz w:val="18"/>
                  <w:szCs w:val="18"/>
                </w:rPr>
                <w:t>07</w:t>
              </w:r>
            </w:ins>
          </w:p>
        </w:tc>
        <w:tc>
          <w:tcPr>
            <w:tcW w:w="2884" w:type="pct"/>
            <w:gridSpan w:val="2"/>
            <w:vAlign w:val="center"/>
          </w:tcPr>
          <w:p w14:paraId="27E4C2DA" w14:textId="77777777" w:rsidR="00CE3C71" w:rsidRDefault="00CE3C71" w:rsidP="002B3A3C">
            <w:pPr>
              <w:rPr>
                <w:ins w:id="99" w:author="Wichert, RJ@Energy" w:date="2018-10-25T07:41:00Z"/>
                <w:rFonts w:asciiTheme="minorHAnsi" w:hAnsiTheme="minorHAnsi"/>
                <w:sz w:val="18"/>
                <w:szCs w:val="18"/>
              </w:rPr>
            </w:pPr>
            <w:ins w:id="100" w:author="Wichert, RJ@Energy" w:date="2018-10-25T07:41:00Z">
              <w:r>
                <w:rPr>
                  <w:rFonts w:asciiTheme="minorHAnsi" w:hAnsiTheme="minorHAnsi"/>
                  <w:sz w:val="18"/>
                  <w:szCs w:val="18"/>
                </w:rPr>
                <w:t>Status – Portions of Exposed Ducts in Directly Conditioned Space R-Value Exception</w:t>
              </w:r>
            </w:ins>
          </w:p>
        </w:tc>
        <w:tc>
          <w:tcPr>
            <w:tcW w:w="1929" w:type="pct"/>
            <w:vAlign w:val="center"/>
          </w:tcPr>
          <w:p w14:paraId="0E13F12E" w14:textId="7614F70E" w:rsidR="00CE3C71" w:rsidRDefault="00CE3C71" w:rsidP="002B3A3C">
            <w:pPr>
              <w:rPr>
                <w:ins w:id="101" w:author="Wichert, RJ@Energy" w:date="2018-10-25T07:41:00Z"/>
                <w:rFonts w:asciiTheme="minorHAnsi" w:hAnsiTheme="minorHAnsi"/>
                <w:sz w:val="18"/>
                <w:szCs w:val="18"/>
              </w:rPr>
            </w:pPr>
          </w:p>
        </w:tc>
      </w:tr>
    </w:tbl>
    <w:p w14:paraId="01FC2595" w14:textId="77777777" w:rsidR="00CE3C71" w:rsidRPr="00561BD6" w:rsidRDefault="00CE3C71" w:rsidP="009430FF">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9430FF" w:rsidRPr="007167EB" w14:paraId="56DC0200" w14:textId="77777777" w:rsidTr="00EC4D51">
        <w:trPr>
          <w:trHeight w:val="233"/>
        </w:trPr>
        <w:tc>
          <w:tcPr>
            <w:tcW w:w="11030" w:type="dxa"/>
            <w:gridSpan w:val="3"/>
          </w:tcPr>
          <w:p w14:paraId="56DC01FF" w14:textId="08E1BF2B" w:rsidR="009430FF" w:rsidRPr="007167EB" w:rsidRDefault="009430FF" w:rsidP="00EC4D51">
            <w:pPr>
              <w:rPr>
                <w:rFonts w:asciiTheme="minorHAnsi" w:hAnsiTheme="minorHAnsi"/>
                <w:b/>
                <w:sz w:val="18"/>
                <w:szCs w:val="18"/>
              </w:rPr>
            </w:pPr>
            <w:r w:rsidRPr="00573B76">
              <w:rPr>
                <w:rFonts w:asciiTheme="minorHAnsi" w:hAnsiTheme="minorHAnsi"/>
                <w:b/>
                <w:szCs w:val="18"/>
              </w:rPr>
              <w:t>B.</w:t>
            </w:r>
            <w:r w:rsidR="00837191" w:rsidRPr="00573B76">
              <w:rPr>
                <w:rFonts w:asciiTheme="minorHAnsi" w:hAnsiTheme="minorHAnsi"/>
                <w:b/>
                <w:szCs w:val="18"/>
              </w:rPr>
              <w:t xml:space="preserve"> </w:t>
            </w:r>
            <w:r w:rsidRPr="00573B76">
              <w:rPr>
                <w:rFonts w:asciiTheme="minorHAnsi" w:hAnsiTheme="minorHAnsi"/>
                <w:b/>
                <w:szCs w:val="18"/>
              </w:rPr>
              <w:t>12 Linear Feet or Less of Duct Located Outside of Conditioned Space</w:t>
            </w:r>
            <w:r w:rsidRPr="00573B76">
              <w:rPr>
                <w:rFonts w:asciiTheme="minorHAnsi" w:hAnsiTheme="minorHAnsi"/>
              </w:rPr>
              <w:t xml:space="preserve"> </w:t>
            </w:r>
            <w:r w:rsidRPr="00573B76">
              <w:rPr>
                <w:rFonts w:asciiTheme="minorHAnsi" w:hAnsiTheme="minorHAnsi"/>
                <w:b/>
                <w:szCs w:val="18"/>
              </w:rPr>
              <w:t xml:space="preserve">- RA3.1.4.1.2 </w:t>
            </w:r>
          </w:p>
        </w:tc>
      </w:tr>
      <w:tr w:rsidR="009430FF" w:rsidRPr="007167EB" w14:paraId="56DC0203" w14:textId="77777777" w:rsidTr="00573B76">
        <w:trPr>
          <w:trHeight w:val="233"/>
        </w:trPr>
        <w:tc>
          <w:tcPr>
            <w:tcW w:w="413" w:type="dxa"/>
            <w:vAlign w:val="center"/>
          </w:tcPr>
          <w:p w14:paraId="56DC0201" w14:textId="77777777" w:rsidR="009430FF" w:rsidRPr="007167EB" w:rsidRDefault="009430FF"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tcPr>
          <w:p w14:paraId="56DC0202"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561BD6" w:rsidRPr="007167EB" w14:paraId="1AFC2888" w14:textId="77777777" w:rsidTr="00561BD6">
        <w:trPr>
          <w:trHeight w:val="233"/>
          <w:ins w:id="102" w:author="Ferris, Todd@Energy" w:date="2018-12-26T12:29:00Z"/>
        </w:trPr>
        <w:tc>
          <w:tcPr>
            <w:tcW w:w="413" w:type="dxa"/>
            <w:vAlign w:val="center"/>
          </w:tcPr>
          <w:p w14:paraId="7C8F8956" w14:textId="276C3FC9" w:rsidR="00561BD6" w:rsidRPr="00561BD6" w:rsidRDefault="00561BD6" w:rsidP="00561BD6">
            <w:pPr>
              <w:rPr>
                <w:ins w:id="103" w:author="Ferris, Todd@Energy" w:date="2018-12-26T12:29:00Z"/>
                <w:rFonts w:asciiTheme="minorHAnsi" w:hAnsiTheme="minorHAnsi"/>
                <w:sz w:val="18"/>
                <w:szCs w:val="18"/>
              </w:rPr>
            </w:pPr>
            <w:ins w:id="104" w:author="Ferris, Todd@Energy" w:date="2018-12-26T12:30:00Z">
              <w:r w:rsidRPr="00561BD6">
                <w:rPr>
                  <w:rFonts w:asciiTheme="minorHAnsi" w:hAnsiTheme="minorHAnsi"/>
                  <w:sz w:val="18"/>
                  <w:szCs w:val="18"/>
                </w:rPr>
                <w:t>02</w:t>
              </w:r>
            </w:ins>
          </w:p>
        </w:tc>
        <w:tc>
          <w:tcPr>
            <w:tcW w:w="2750" w:type="dxa"/>
            <w:vAlign w:val="center"/>
          </w:tcPr>
          <w:p w14:paraId="29949F9B" w14:textId="00A0EB0D" w:rsidR="00561BD6" w:rsidRPr="007167EB" w:rsidRDefault="00561BD6" w:rsidP="00561BD6">
            <w:pPr>
              <w:rPr>
                <w:ins w:id="105" w:author="Ferris, Todd@Energy" w:date="2018-12-26T12:29:00Z"/>
                <w:rFonts w:asciiTheme="minorHAnsi" w:hAnsiTheme="minorHAnsi"/>
                <w:b/>
                <w:sz w:val="18"/>
                <w:szCs w:val="18"/>
              </w:rPr>
            </w:pPr>
            <w:ins w:id="106" w:author="Ferris, Todd@Energy" w:date="2018-12-26T12:31:00Z">
              <w:r w:rsidRPr="00F331A7">
                <w:rPr>
                  <w:rFonts w:ascii="Calibri" w:eastAsia="Calibri" w:hAnsi="Calibri"/>
                  <w:sz w:val="18"/>
                  <w:szCs w:val="18"/>
                </w:rPr>
                <w:t>Verification Status:</w:t>
              </w:r>
            </w:ins>
          </w:p>
        </w:tc>
        <w:tc>
          <w:tcPr>
            <w:tcW w:w="7867" w:type="dxa"/>
            <w:vAlign w:val="center"/>
          </w:tcPr>
          <w:p w14:paraId="12E85437" w14:textId="77777777" w:rsidR="00561BD6" w:rsidRDefault="00561BD6" w:rsidP="004554BD">
            <w:pPr>
              <w:pStyle w:val="ListParagraph"/>
              <w:keepNext/>
              <w:numPr>
                <w:ilvl w:val="0"/>
                <w:numId w:val="11"/>
              </w:numPr>
              <w:tabs>
                <w:tab w:val="left" w:pos="356"/>
              </w:tabs>
              <w:rPr>
                <w:ins w:id="107" w:author="Ferris, Todd@Energy" w:date="2018-12-26T12:31:00Z"/>
                <w:rFonts w:ascii="Calibri" w:hAnsi="Calibri"/>
                <w:sz w:val="18"/>
                <w:szCs w:val="18"/>
              </w:rPr>
            </w:pPr>
            <w:ins w:id="108" w:author="Ferris, Todd@Energy" w:date="2018-12-26T12:31:00Z">
              <w:r>
                <w:rPr>
                  <w:rFonts w:ascii="Calibri" w:hAnsi="Calibri"/>
                  <w:sz w:val="18"/>
                  <w:szCs w:val="18"/>
                  <w:u w:val="single"/>
                </w:rPr>
                <w:t>Pass</w:t>
              </w:r>
              <w:r>
                <w:rPr>
                  <w:rFonts w:ascii="Calibri" w:hAnsi="Calibri"/>
                  <w:sz w:val="18"/>
                  <w:szCs w:val="18"/>
                </w:rPr>
                <w:t xml:space="preserve"> - all applicable requirements are met; or</w:t>
              </w:r>
            </w:ins>
          </w:p>
          <w:p w14:paraId="75F3875C" w14:textId="21785CA1" w:rsidR="00561BD6" w:rsidRDefault="00561BD6" w:rsidP="004554BD">
            <w:pPr>
              <w:pStyle w:val="ListParagraph"/>
              <w:keepNext/>
              <w:numPr>
                <w:ilvl w:val="0"/>
                <w:numId w:val="11"/>
              </w:numPr>
              <w:tabs>
                <w:tab w:val="left" w:pos="356"/>
              </w:tabs>
              <w:rPr>
                <w:ins w:id="109" w:author="Ferris, Todd@Energy" w:date="2018-12-26T12:31:00Z"/>
                <w:rFonts w:ascii="Calibri" w:hAnsi="Calibri"/>
                <w:sz w:val="18"/>
                <w:szCs w:val="18"/>
              </w:rPr>
            </w:pPr>
            <w:ins w:id="110" w:author="Ferris, Todd@Energy" w:date="2018-12-26T12:31: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439DE237" w14:textId="1A9CDC45" w:rsidR="00561BD6" w:rsidRPr="00561BD6" w:rsidRDefault="00561BD6" w:rsidP="004554BD">
            <w:pPr>
              <w:pStyle w:val="ListParagraph"/>
              <w:numPr>
                <w:ilvl w:val="0"/>
                <w:numId w:val="11"/>
              </w:numPr>
              <w:rPr>
                <w:ins w:id="111" w:author="Ferris, Todd@Energy" w:date="2018-12-26T12:29:00Z"/>
                <w:rFonts w:asciiTheme="minorHAnsi" w:hAnsiTheme="minorHAnsi"/>
                <w:b/>
                <w:sz w:val="18"/>
                <w:szCs w:val="18"/>
              </w:rPr>
            </w:pPr>
            <w:ins w:id="112" w:author="Ferris, Todd@Energy" w:date="2018-12-26T12:31:00Z">
              <w:r w:rsidRPr="00561BD6">
                <w:rPr>
                  <w:rFonts w:ascii="Calibri" w:hAnsi="Calibri"/>
                  <w:sz w:val="18"/>
                  <w:szCs w:val="18"/>
                  <w:u w:val="single"/>
                </w:rPr>
                <w:t>All N/A</w:t>
              </w:r>
              <w:r w:rsidRPr="00561BD6">
                <w:rPr>
                  <w:rFonts w:ascii="Calibri" w:hAnsi="Calibri"/>
                  <w:sz w:val="18"/>
                  <w:szCs w:val="18"/>
                </w:rPr>
                <w:t xml:space="preserve"> - This entire table is not applicable</w:t>
              </w:r>
            </w:ins>
          </w:p>
        </w:tc>
      </w:tr>
      <w:tr w:rsidR="00561BD6" w:rsidRPr="007167EB" w14:paraId="59156FC4" w14:textId="77777777" w:rsidTr="00561BD6">
        <w:trPr>
          <w:trHeight w:val="233"/>
          <w:ins w:id="113" w:author="Ferris, Todd@Energy" w:date="2018-12-26T12:29:00Z"/>
        </w:trPr>
        <w:tc>
          <w:tcPr>
            <w:tcW w:w="413" w:type="dxa"/>
            <w:vAlign w:val="center"/>
          </w:tcPr>
          <w:p w14:paraId="70371E42" w14:textId="052B7E64" w:rsidR="00561BD6" w:rsidRPr="00561BD6" w:rsidRDefault="00561BD6" w:rsidP="00561BD6">
            <w:pPr>
              <w:rPr>
                <w:ins w:id="114" w:author="Ferris, Todd@Energy" w:date="2018-12-26T12:29:00Z"/>
                <w:rFonts w:asciiTheme="minorHAnsi" w:hAnsiTheme="minorHAnsi"/>
                <w:sz w:val="18"/>
                <w:szCs w:val="18"/>
              </w:rPr>
            </w:pPr>
            <w:ins w:id="115" w:author="Ferris, Todd@Energy" w:date="2018-12-26T12:30:00Z">
              <w:r w:rsidRPr="00561BD6">
                <w:rPr>
                  <w:rFonts w:asciiTheme="minorHAnsi" w:hAnsiTheme="minorHAnsi"/>
                  <w:sz w:val="18"/>
                  <w:szCs w:val="18"/>
                </w:rPr>
                <w:t>03</w:t>
              </w:r>
            </w:ins>
          </w:p>
        </w:tc>
        <w:tc>
          <w:tcPr>
            <w:tcW w:w="10617" w:type="dxa"/>
            <w:gridSpan w:val="2"/>
            <w:vAlign w:val="center"/>
          </w:tcPr>
          <w:p w14:paraId="5180E671" w14:textId="24352C7D" w:rsidR="00561BD6" w:rsidRPr="007167EB" w:rsidRDefault="00561BD6" w:rsidP="00561BD6">
            <w:pPr>
              <w:rPr>
                <w:ins w:id="116" w:author="Ferris, Todd@Energy" w:date="2018-12-26T12:29:00Z"/>
                <w:rFonts w:asciiTheme="minorHAnsi" w:hAnsiTheme="minorHAnsi"/>
                <w:b/>
                <w:sz w:val="18"/>
                <w:szCs w:val="18"/>
              </w:rPr>
            </w:pPr>
            <w:ins w:id="117" w:author="Ferris, Todd@Energy" w:date="2018-12-26T12:32:00Z">
              <w:r w:rsidRPr="00F331A7">
                <w:rPr>
                  <w:rFonts w:ascii="Calibri" w:eastAsia="Calibri" w:hAnsi="Calibri"/>
                  <w:sz w:val="18"/>
                  <w:szCs w:val="18"/>
                </w:rPr>
                <w:t>Correction Notes:</w:t>
              </w:r>
            </w:ins>
          </w:p>
        </w:tc>
      </w:tr>
      <w:tr w:rsidR="00561BD6" w:rsidRPr="007167EB" w14:paraId="56DC0205" w14:textId="77777777" w:rsidTr="00EC4D51">
        <w:trPr>
          <w:trHeight w:val="233"/>
        </w:trPr>
        <w:tc>
          <w:tcPr>
            <w:tcW w:w="11030" w:type="dxa"/>
            <w:gridSpan w:val="3"/>
            <w:vAlign w:val="center"/>
          </w:tcPr>
          <w:p w14:paraId="56DC0204" w14:textId="37BD2A41" w:rsidR="00561BD6" w:rsidRPr="007167EB" w:rsidRDefault="00561BD6" w:rsidP="00561BD6">
            <w:pPr>
              <w:rPr>
                <w:rFonts w:asciiTheme="minorHAnsi" w:hAnsiTheme="minorHAnsi"/>
                <w:b/>
                <w:sz w:val="18"/>
                <w:szCs w:val="18"/>
              </w:rPr>
            </w:pPr>
            <w:ins w:id="118" w:author="Ferris, Todd@Energy" w:date="2018-12-26T12:32:00Z">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del w:id="119" w:author="Ferris, Todd@Energy" w:date="2018-12-26T12:32:00Z">
              <w:r w:rsidRPr="007167EB" w:rsidDel="00561BD6">
                <w:rPr>
                  <w:rFonts w:asciiTheme="minorHAnsi" w:hAnsiTheme="minorHAnsi"/>
                  <w:b/>
                  <w:sz w:val="18"/>
                  <w:szCs w:val="18"/>
                </w:rPr>
                <w:delText>The responsible person’s signature on this compliance document affirms that all applicable requirements in this table have been met.</w:delText>
              </w:r>
              <w:r w:rsidDel="00561BD6">
                <w:rPr>
                  <w:rFonts w:asciiTheme="minorHAnsi" w:hAnsiTheme="minorHAnsi"/>
                  <w:b/>
                  <w:sz w:val="18"/>
                  <w:szCs w:val="18"/>
                </w:rPr>
                <w:delText xml:space="preserve"> </w:delText>
              </w:r>
            </w:del>
          </w:p>
        </w:tc>
      </w:tr>
    </w:tbl>
    <w:p w14:paraId="56DC0206" w14:textId="77777777" w:rsidR="009430FF" w:rsidRPr="00561BD6" w:rsidRDefault="009430FF" w:rsidP="009430FF">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9430FF" w:rsidRPr="007167EB" w14:paraId="56DC0208" w14:textId="77777777" w:rsidTr="00EC4D51">
        <w:trPr>
          <w:trHeight w:val="233"/>
        </w:trPr>
        <w:tc>
          <w:tcPr>
            <w:tcW w:w="11030" w:type="dxa"/>
            <w:gridSpan w:val="3"/>
          </w:tcPr>
          <w:p w14:paraId="56DC0207" w14:textId="302E98EC" w:rsidR="009430FF" w:rsidRPr="007167EB" w:rsidRDefault="009430FF" w:rsidP="00EC4D51">
            <w:pPr>
              <w:rPr>
                <w:rFonts w:asciiTheme="minorHAnsi" w:hAnsiTheme="minorHAnsi"/>
                <w:b/>
                <w:sz w:val="18"/>
                <w:szCs w:val="18"/>
              </w:rPr>
            </w:pPr>
            <w:r w:rsidRPr="00573B76">
              <w:rPr>
                <w:rFonts w:asciiTheme="minorHAnsi" w:hAnsiTheme="minorHAnsi"/>
                <w:b/>
                <w:szCs w:val="18"/>
              </w:rPr>
              <w:t>C.</w:t>
            </w:r>
            <w:r w:rsidR="00837191" w:rsidRPr="00573B76">
              <w:rPr>
                <w:rFonts w:asciiTheme="minorHAnsi" w:hAnsiTheme="minorHAnsi"/>
                <w:b/>
                <w:szCs w:val="18"/>
              </w:rPr>
              <w:t xml:space="preserve"> </w:t>
            </w:r>
            <w:r w:rsidRPr="00573B76">
              <w:rPr>
                <w:rFonts w:asciiTheme="minorHAnsi" w:hAnsiTheme="minorHAnsi"/>
                <w:b/>
                <w:szCs w:val="18"/>
              </w:rPr>
              <w:t xml:space="preserve">Ducts Located In Conditioned Space - RA3.1.4.1.3 </w:t>
            </w:r>
          </w:p>
        </w:tc>
      </w:tr>
      <w:tr w:rsidR="009430FF" w:rsidRPr="007167EB" w14:paraId="56DC020B" w14:textId="77777777" w:rsidTr="00EC4D51">
        <w:trPr>
          <w:trHeight w:val="233"/>
        </w:trPr>
        <w:tc>
          <w:tcPr>
            <w:tcW w:w="413" w:type="dxa"/>
            <w:vAlign w:val="center"/>
          </w:tcPr>
          <w:p w14:paraId="56DC0209" w14:textId="77777777" w:rsidR="009430FF" w:rsidRPr="007167EB" w:rsidRDefault="009430FF" w:rsidP="00EC4D51">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vAlign w:val="center"/>
          </w:tcPr>
          <w:p w14:paraId="56DC020A"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561BD6" w:rsidRPr="007167EB" w14:paraId="58A4B6B8" w14:textId="77777777" w:rsidTr="00561BD6">
        <w:trPr>
          <w:trHeight w:val="233"/>
          <w:ins w:id="120" w:author="Ferris, Todd@Energy" w:date="2018-12-26T12:33:00Z"/>
        </w:trPr>
        <w:tc>
          <w:tcPr>
            <w:tcW w:w="413" w:type="dxa"/>
            <w:vAlign w:val="center"/>
          </w:tcPr>
          <w:p w14:paraId="098A1434" w14:textId="70BFC07B" w:rsidR="00561BD6" w:rsidRPr="007167EB" w:rsidRDefault="00561BD6" w:rsidP="00561BD6">
            <w:pPr>
              <w:jc w:val="center"/>
              <w:rPr>
                <w:ins w:id="121" w:author="Ferris, Todd@Energy" w:date="2018-12-26T12:33:00Z"/>
                <w:rFonts w:asciiTheme="minorHAnsi" w:hAnsiTheme="minorHAnsi"/>
                <w:sz w:val="18"/>
                <w:szCs w:val="18"/>
              </w:rPr>
            </w:pPr>
            <w:ins w:id="122" w:author="Ferris, Todd@Energy" w:date="2018-12-26T12:34:00Z">
              <w:r w:rsidRPr="00561BD6">
                <w:rPr>
                  <w:rFonts w:asciiTheme="minorHAnsi" w:hAnsiTheme="minorHAnsi"/>
                  <w:sz w:val="18"/>
                  <w:szCs w:val="18"/>
                </w:rPr>
                <w:t>02</w:t>
              </w:r>
            </w:ins>
          </w:p>
        </w:tc>
        <w:tc>
          <w:tcPr>
            <w:tcW w:w="2750" w:type="dxa"/>
            <w:vAlign w:val="center"/>
          </w:tcPr>
          <w:p w14:paraId="71BDEA86" w14:textId="0748321D" w:rsidR="00561BD6" w:rsidRPr="007167EB" w:rsidRDefault="00561BD6" w:rsidP="00561BD6">
            <w:pPr>
              <w:rPr>
                <w:ins w:id="123" w:author="Ferris, Todd@Energy" w:date="2018-12-26T12:33:00Z"/>
                <w:rFonts w:asciiTheme="minorHAnsi" w:hAnsiTheme="minorHAnsi"/>
                <w:sz w:val="18"/>
                <w:szCs w:val="18"/>
              </w:rPr>
            </w:pPr>
            <w:ins w:id="124" w:author="Ferris, Todd@Energy" w:date="2018-12-26T12:34:00Z">
              <w:r w:rsidRPr="00F331A7">
                <w:rPr>
                  <w:rFonts w:ascii="Calibri" w:eastAsia="Calibri" w:hAnsi="Calibri"/>
                  <w:sz w:val="18"/>
                  <w:szCs w:val="18"/>
                </w:rPr>
                <w:t>Verification Status:</w:t>
              </w:r>
            </w:ins>
          </w:p>
        </w:tc>
        <w:tc>
          <w:tcPr>
            <w:tcW w:w="7867" w:type="dxa"/>
            <w:vAlign w:val="center"/>
          </w:tcPr>
          <w:p w14:paraId="77B726B9" w14:textId="77777777" w:rsidR="00561BD6" w:rsidRDefault="00561BD6" w:rsidP="004554BD">
            <w:pPr>
              <w:pStyle w:val="ListParagraph"/>
              <w:keepNext/>
              <w:numPr>
                <w:ilvl w:val="0"/>
                <w:numId w:val="11"/>
              </w:numPr>
              <w:tabs>
                <w:tab w:val="left" w:pos="356"/>
              </w:tabs>
              <w:rPr>
                <w:ins w:id="125" w:author="Ferris, Todd@Energy" w:date="2018-12-26T12:34:00Z"/>
                <w:rFonts w:ascii="Calibri" w:hAnsi="Calibri"/>
                <w:sz w:val="18"/>
                <w:szCs w:val="18"/>
              </w:rPr>
            </w:pPr>
            <w:ins w:id="126" w:author="Ferris, Todd@Energy" w:date="2018-12-26T12:34:00Z">
              <w:r>
                <w:rPr>
                  <w:rFonts w:ascii="Calibri" w:hAnsi="Calibri"/>
                  <w:sz w:val="18"/>
                  <w:szCs w:val="18"/>
                  <w:u w:val="single"/>
                </w:rPr>
                <w:t>Pass</w:t>
              </w:r>
              <w:r>
                <w:rPr>
                  <w:rFonts w:ascii="Calibri" w:hAnsi="Calibri"/>
                  <w:sz w:val="18"/>
                  <w:szCs w:val="18"/>
                </w:rPr>
                <w:t xml:space="preserve"> - all applicable requirements are met; or</w:t>
              </w:r>
            </w:ins>
          </w:p>
          <w:p w14:paraId="48557D25" w14:textId="77777777" w:rsidR="00561BD6" w:rsidRDefault="00561BD6" w:rsidP="004554BD">
            <w:pPr>
              <w:pStyle w:val="ListParagraph"/>
              <w:keepNext/>
              <w:numPr>
                <w:ilvl w:val="0"/>
                <w:numId w:val="11"/>
              </w:numPr>
              <w:tabs>
                <w:tab w:val="left" w:pos="356"/>
              </w:tabs>
              <w:rPr>
                <w:ins w:id="127" w:author="Ferris, Todd@Energy" w:date="2018-12-26T12:34:00Z"/>
                <w:rFonts w:ascii="Calibri" w:hAnsi="Calibri"/>
                <w:sz w:val="18"/>
                <w:szCs w:val="18"/>
              </w:rPr>
            </w:pPr>
            <w:ins w:id="128" w:author="Ferris, Todd@Energy" w:date="2018-12-26T12:34: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1135D122" w14:textId="12AECAB0" w:rsidR="00561BD6" w:rsidRPr="00561BD6" w:rsidRDefault="00561BD6" w:rsidP="004554BD">
            <w:pPr>
              <w:pStyle w:val="ListParagraph"/>
              <w:numPr>
                <w:ilvl w:val="0"/>
                <w:numId w:val="11"/>
              </w:numPr>
              <w:rPr>
                <w:ins w:id="129" w:author="Ferris, Todd@Energy" w:date="2018-12-26T12:33:00Z"/>
                <w:rFonts w:asciiTheme="minorHAnsi" w:hAnsiTheme="minorHAnsi"/>
                <w:sz w:val="18"/>
                <w:szCs w:val="18"/>
              </w:rPr>
            </w:pPr>
            <w:ins w:id="130" w:author="Ferris, Todd@Energy" w:date="2018-12-26T12:34:00Z">
              <w:r w:rsidRPr="00561BD6">
                <w:rPr>
                  <w:rFonts w:ascii="Calibri" w:hAnsi="Calibri"/>
                  <w:sz w:val="18"/>
                  <w:szCs w:val="18"/>
                  <w:u w:val="single"/>
                </w:rPr>
                <w:t>All N/A</w:t>
              </w:r>
              <w:r w:rsidRPr="00561BD6">
                <w:rPr>
                  <w:rFonts w:ascii="Calibri" w:hAnsi="Calibri"/>
                  <w:sz w:val="18"/>
                  <w:szCs w:val="18"/>
                </w:rPr>
                <w:t xml:space="preserve"> - This entire table is not applicable</w:t>
              </w:r>
            </w:ins>
          </w:p>
        </w:tc>
      </w:tr>
      <w:tr w:rsidR="00561BD6" w:rsidRPr="007167EB" w14:paraId="4A644219" w14:textId="77777777" w:rsidTr="00EC4D51">
        <w:trPr>
          <w:trHeight w:val="233"/>
          <w:ins w:id="131" w:author="Ferris, Todd@Energy" w:date="2018-12-26T12:33:00Z"/>
        </w:trPr>
        <w:tc>
          <w:tcPr>
            <w:tcW w:w="413" w:type="dxa"/>
            <w:vAlign w:val="center"/>
          </w:tcPr>
          <w:p w14:paraId="709CF0E3" w14:textId="56A27809" w:rsidR="00561BD6" w:rsidRPr="007167EB" w:rsidRDefault="00561BD6" w:rsidP="00561BD6">
            <w:pPr>
              <w:jc w:val="center"/>
              <w:rPr>
                <w:ins w:id="132" w:author="Ferris, Todd@Energy" w:date="2018-12-26T12:33:00Z"/>
                <w:rFonts w:asciiTheme="minorHAnsi" w:hAnsiTheme="minorHAnsi"/>
                <w:sz w:val="18"/>
                <w:szCs w:val="18"/>
              </w:rPr>
            </w:pPr>
            <w:ins w:id="133" w:author="Ferris, Todd@Energy" w:date="2018-12-26T12:34:00Z">
              <w:r w:rsidRPr="00561BD6">
                <w:rPr>
                  <w:rFonts w:asciiTheme="minorHAnsi" w:hAnsiTheme="minorHAnsi"/>
                  <w:sz w:val="18"/>
                  <w:szCs w:val="18"/>
                </w:rPr>
                <w:t>03</w:t>
              </w:r>
            </w:ins>
          </w:p>
        </w:tc>
        <w:tc>
          <w:tcPr>
            <w:tcW w:w="10617" w:type="dxa"/>
            <w:gridSpan w:val="2"/>
            <w:vAlign w:val="center"/>
          </w:tcPr>
          <w:p w14:paraId="4FD21B0B" w14:textId="31E3D0A8" w:rsidR="00561BD6" w:rsidRPr="007167EB" w:rsidRDefault="00561BD6" w:rsidP="00561BD6">
            <w:pPr>
              <w:rPr>
                <w:ins w:id="134" w:author="Ferris, Todd@Energy" w:date="2018-12-26T12:33:00Z"/>
                <w:rFonts w:asciiTheme="minorHAnsi" w:hAnsiTheme="minorHAnsi"/>
                <w:sz w:val="18"/>
                <w:szCs w:val="18"/>
              </w:rPr>
            </w:pPr>
            <w:ins w:id="135" w:author="Ferris, Todd@Energy" w:date="2018-12-26T12:34:00Z">
              <w:r w:rsidRPr="00F331A7">
                <w:rPr>
                  <w:rFonts w:ascii="Calibri" w:eastAsia="Calibri" w:hAnsi="Calibri"/>
                  <w:sz w:val="18"/>
                  <w:szCs w:val="18"/>
                </w:rPr>
                <w:t>Correction Notes:</w:t>
              </w:r>
            </w:ins>
          </w:p>
        </w:tc>
      </w:tr>
      <w:tr w:rsidR="00561BD6" w:rsidRPr="007167EB" w14:paraId="56DC020D" w14:textId="77777777" w:rsidTr="00EC4D51">
        <w:trPr>
          <w:trHeight w:val="233"/>
        </w:trPr>
        <w:tc>
          <w:tcPr>
            <w:tcW w:w="11030" w:type="dxa"/>
            <w:gridSpan w:val="3"/>
            <w:vAlign w:val="center"/>
          </w:tcPr>
          <w:p w14:paraId="56DC020C" w14:textId="57637BFE" w:rsidR="00561BD6" w:rsidRPr="007167EB" w:rsidRDefault="00561BD6" w:rsidP="00561BD6">
            <w:pPr>
              <w:rPr>
                <w:rFonts w:asciiTheme="minorHAnsi" w:hAnsiTheme="minorHAnsi"/>
                <w:b/>
                <w:sz w:val="18"/>
                <w:szCs w:val="18"/>
              </w:rPr>
            </w:pPr>
            <w:ins w:id="136" w:author="Ferris, Todd@Energy" w:date="2018-12-26T12:34:00Z">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del w:id="137" w:author="Ferris, Todd@Energy" w:date="2018-12-26T12:34:00Z">
              <w:r w:rsidRPr="007167EB" w:rsidDel="00561BD6">
                <w:rPr>
                  <w:rFonts w:asciiTheme="minorHAnsi" w:hAnsiTheme="minorHAnsi"/>
                  <w:b/>
                  <w:sz w:val="18"/>
                  <w:szCs w:val="18"/>
                </w:rPr>
                <w:delText>The responsible person’s signature on this compliance document affirms that all applicable requirements in this table have been met.</w:delText>
              </w:r>
              <w:r w:rsidDel="00561BD6">
                <w:rPr>
                  <w:rFonts w:asciiTheme="minorHAnsi" w:hAnsiTheme="minorHAnsi"/>
                  <w:b/>
                  <w:sz w:val="18"/>
                  <w:szCs w:val="18"/>
                </w:rPr>
                <w:delText xml:space="preserve"> </w:delText>
              </w:r>
            </w:del>
          </w:p>
        </w:tc>
      </w:tr>
    </w:tbl>
    <w:p w14:paraId="56DC020E" w14:textId="4413E9E5" w:rsidR="00561BD6" w:rsidRDefault="00561BD6" w:rsidP="009430FF">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92"/>
        <w:gridCol w:w="2658"/>
        <w:gridCol w:w="3028"/>
        <w:gridCol w:w="4839"/>
      </w:tblGrid>
      <w:tr w:rsidR="009430FF" w:rsidRPr="007167EB" w14:paraId="56DC0210" w14:textId="77777777" w:rsidTr="00EC4D51">
        <w:trPr>
          <w:trHeight w:val="233"/>
        </w:trPr>
        <w:tc>
          <w:tcPr>
            <w:tcW w:w="11030" w:type="dxa"/>
            <w:gridSpan w:val="5"/>
          </w:tcPr>
          <w:p w14:paraId="56DC020F" w14:textId="0494BCA4" w:rsidR="009430FF" w:rsidRPr="007167EB" w:rsidRDefault="009430FF" w:rsidP="00EC4D51">
            <w:pPr>
              <w:rPr>
                <w:rFonts w:asciiTheme="minorHAnsi" w:hAnsiTheme="minorHAnsi"/>
                <w:b/>
                <w:sz w:val="18"/>
                <w:szCs w:val="18"/>
              </w:rPr>
            </w:pPr>
            <w:r w:rsidRPr="00573B76">
              <w:rPr>
                <w:rFonts w:asciiTheme="minorHAnsi" w:hAnsiTheme="minorHAnsi"/>
                <w:b/>
                <w:szCs w:val="18"/>
              </w:rPr>
              <w:t>D.</w:t>
            </w:r>
            <w:r w:rsidR="00837191" w:rsidRPr="00573B76">
              <w:rPr>
                <w:rFonts w:asciiTheme="minorHAnsi" w:hAnsiTheme="minorHAnsi"/>
                <w:b/>
                <w:szCs w:val="18"/>
              </w:rPr>
              <w:t xml:space="preserve"> </w:t>
            </w:r>
            <w:r w:rsidRPr="00573B76">
              <w:rPr>
                <w:rFonts w:asciiTheme="minorHAnsi" w:hAnsiTheme="minorHAnsi"/>
                <w:b/>
                <w:szCs w:val="18"/>
              </w:rPr>
              <w:t>All Ducts Located Entirely in Directly Conditioned Space R-Value Exception - RA3.1.4.3.8</w:t>
            </w:r>
          </w:p>
        </w:tc>
      </w:tr>
      <w:tr w:rsidR="0045371A" w:rsidRPr="007167EB" w14:paraId="56DC0214" w14:textId="77777777" w:rsidTr="0045371A">
        <w:trPr>
          <w:trHeight w:val="233"/>
        </w:trPr>
        <w:tc>
          <w:tcPr>
            <w:tcW w:w="505" w:type="dxa"/>
            <w:gridSpan w:val="2"/>
            <w:vAlign w:val="center"/>
          </w:tcPr>
          <w:p w14:paraId="56DC0211" w14:textId="77777777" w:rsidR="0045371A" w:rsidRPr="00F8787A" w:rsidRDefault="0045371A" w:rsidP="00EC4D51">
            <w:pPr>
              <w:jc w:val="center"/>
              <w:rPr>
                <w:rFonts w:asciiTheme="minorHAnsi" w:hAnsiTheme="minorHAnsi"/>
                <w:sz w:val="18"/>
                <w:szCs w:val="18"/>
              </w:rPr>
            </w:pPr>
            <w:r w:rsidRPr="00F8787A">
              <w:rPr>
                <w:rFonts w:asciiTheme="minorHAnsi" w:hAnsiTheme="minorHAnsi"/>
                <w:sz w:val="18"/>
                <w:szCs w:val="18"/>
              </w:rPr>
              <w:t>01</w:t>
            </w:r>
          </w:p>
        </w:tc>
        <w:tc>
          <w:tcPr>
            <w:tcW w:w="10525" w:type="dxa"/>
            <w:gridSpan w:val="3"/>
            <w:vAlign w:val="center"/>
          </w:tcPr>
          <w:p w14:paraId="56DC0213" w14:textId="6EC3E51B" w:rsidR="0045371A" w:rsidRPr="00F8787A" w:rsidRDefault="0045371A" w:rsidP="00EC4D51">
            <w:pPr>
              <w:rPr>
                <w:rFonts w:asciiTheme="minorHAnsi" w:hAnsiTheme="minorHAnsi"/>
                <w:sz w:val="18"/>
                <w:szCs w:val="18"/>
              </w:rPr>
            </w:pPr>
            <w:r>
              <w:rPr>
                <w:rFonts w:asciiTheme="minorHAnsi" w:hAnsiTheme="minorHAnsi"/>
                <w:sz w:val="18"/>
                <w:szCs w:val="18"/>
              </w:rPr>
              <w:t>A Visual Inspection Shall Confirm the Space Conditioning Distribution System Location</w:t>
            </w:r>
          </w:p>
        </w:tc>
      </w:tr>
      <w:tr w:rsidR="00C10D4A" w:rsidRPr="007167EB" w14:paraId="56DC0218" w14:textId="77777777" w:rsidTr="0045371A">
        <w:trPr>
          <w:trHeight w:val="233"/>
        </w:trPr>
        <w:tc>
          <w:tcPr>
            <w:tcW w:w="505" w:type="dxa"/>
            <w:gridSpan w:val="2"/>
            <w:vAlign w:val="center"/>
          </w:tcPr>
          <w:p w14:paraId="56DC0215" w14:textId="03062611" w:rsidR="00C10D4A" w:rsidRPr="00F8787A" w:rsidRDefault="00C10D4A" w:rsidP="00C10D4A">
            <w:pPr>
              <w:jc w:val="center"/>
              <w:rPr>
                <w:rFonts w:asciiTheme="minorHAnsi" w:hAnsiTheme="minorHAnsi"/>
                <w:sz w:val="18"/>
                <w:szCs w:val="18"/>
              </w:rPr>
            </w:pPr>
            <w:r w:rsidRPr="00F8787A">
              <w:rPr>
                <w:rFonts w:asciiTheme="minorHAnsi" w:hAnsiTheme="minorHAnsi"/>
                <w:sz w:val="18"/>
                <w:szCs w:val="18"/>
              </w:rPr>
              <w:t>02</w:t>
            </w:r>
          </w:p>
        </w:tc>
        <w:tc>
          <w:tcPr>
            <w:tcW w:w="5686" w:type="dxa"/>
            <w:gridSpan w:val="2"/>
            <w:vAlign w:val="center"/>
          </w:tcPr>
          <w:p w14:paraId="56DC0216" w14:textId="64542879" w:rsidR="00C10D4A" w:rsidRPr="00F8787A" w:rsidRDefault="00C10D4A" w:rsidP="00C10D4A">
            <w:pPr>
              <w:rPr>
                <w:rFonts w:asciiTheme="minorHAnsi" w:hAnsiTheme="minorHAnsi"/>
                <w:sz w:val="18"/>
                <w:szCs w:val="18"/>
              </w:rPr>
            </w:pPr>
            <w:r>
              <w:rPr>
                <w:rFonts w:asciiTheme="minorHAnsi" w:hAnsiTheme="minorHAnsi"/>
                <w:sz w:val="18"/>
                <w:szCs w:val="18"/>
              </w:rPr>
              <w:t>Actual System Duct Leakage Rate (cfm) Measured Using RA3.1.4.3.4 Duct Leakage to Outside from Fan Pressurization of Ducts</w:t>
            </w:r>
          </w:p>
        </w:tc>
        <w:tc>
          <w:tcPr>
            <w:tcW w:w="4839" w:type="dxa"/>
            <w:vAlign w:val="center"/>
          </w:tcPr>
          <w:p w14:paraId="56DC0217" w14:textId="77777777" w:rsidR="00C10D4A" w:rsidRPr="00F8787A" w:rsidRDefault="00C10D4A" w:rsidP="00C10D4A">
            <w:pPr>
              <w:rPr>
                <w:rFonts w:asciiTheme="minorHAnsi" w:hAnsiTheme="minorHAnsi"/>
                <w:sz w:val="18"/>
                <w:szCs w:val="18"/>
              </w:rPr>
            </w:pPr>
          </w:p>
        </w:tc>
      </w:tr>
      <w:tr w:rsidR="00C10D4A" w:rsidRPr="007167EB" w14:paraId="56DC021B" w14:textId="77777777" w:rsidTr="0045371A">
        <w:trPr>
          <w:trHeight w:val="233"/>
        </w:trPr>
        <w:tc>
          <w:tcPr>
            <w:tcW w:w="505" w:type="dxa"/>
            <w:gridSpan w:val="2"/>
            <w:vAlign w:val="center"/>
          </w:tcPr>
          <w:p w14:paraId="56DC0219" w14:textId="5797691E" w:rsidR="00C10D4A" w:rsidRPr="00F8787A" w:rsidRDefault="00C10D4A" w:rsidP="00C10D4A">
            <w:pPr>
              <w:jc w:val="center"/>
              <w:rPr>
                <w:rFonts w:asciiTheme="minorHAnsi" w:hAnsiTheme="minorHAnsi"/>
                <w:sz w:val="18"/>
                <w:szCs w:val="18"/>
              </w:rPr>
            </w:pPr>
            <w:r w:rsidRPr="00F8787A">
              <w:rPr>
                <w:rFonts w:asciiTheme="minorHAnsi" w:hAnsiTheme="minorHAnsi"/>
                <w:sz w:val="18"/>
                <w:szCs w:val="18"/>
              </w:rPr>
              <w:t>03</w:t>
            </w:r>
          </w:p>
        </w:tc>
        <w:tc>
          <w:tcPr>
            <w:tcW w:w="5686" w:type="dxa"/>
            <w:gridSpan w:val="2"/>
            <w:vAlign w:val="center"/>
          </w:tcPr>
          <w:p w14:paraId="4C1081A7" w14:textId="77777777" w:rsidR="00C10D4A" w:rsidRPr="00F8787A" w:rsidRDefault="00C10D4A" w:rsidP="00C10D4A">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p>
        </w:tc>
        <w:tc>
          <w:tcPr>
            <w:tcW w:w="4839" w:type="dxa"/>
            <w:vAlign w:val="center"/>
          </w:tcPr>
          <w:p w14:paraId="56DC021A" w14:textId="4B4909F9" w:rsidR="00C10D4A" w:rsidRPr="00F8787A" w:rsidRDefault="00C10D4A" w:rsidP="00C10D4A">
            <w:pPr>
              <w:rPr>
                <w:rFonts w:asciiTheme="minorHAnsi" w:hAnsiTheme="minorHAnsi"/>
                <w:sz w:val="18"/>
                <w:szCs w:val="18"/>
              </w:rPr>
            </w:pPr>
          </w:p>
        </w:tc>
      </w:tr>
      <w:tr w:rsidR="001A7652" w:rsidRPr="007167EB" w14:paraId="0655E27D" w14:textId="77777777" w:rsidTr="0031511E">
        <w:trPr>
          <w:trHeight w:val="233"/>
          <w:ins w:id="138" w:author="Smith, Alexis@Energy" w:date="2018-12-18T11:54:00Z"/>
        </w:trPr>
        <w:tc>
          <w:tcPr>
            <w:tcW w:w="11030" w:type="dxa"/>
            <w:gridSpan w:val="5"/>
            <w:tcBorders>
              <w:top w:val="single" w:sz="4" w:space="0" w:color="auto"/>
              <w:left w:val="single" w:sz="4" w:space="0" w:color="auto"/>
              <w:bottom w:val="single" w:sz="4" w:space="0" w:color="auto"/>
              <w:right w:val="single" w:sz="4" w:space="0" w:color="auto"/>
            </w:tcBorders>
          </w:tcPr>
          <w:p w14:paraId="2588A605" w14:textId="16F895A4" w:rsidR="001A7652" w:rsidRPr="00561BD6" w:rsidRDefault="001A7652" w:rsidP="00554F3F">
            <w:pPr>
              <w:rPr>
                <w:ins w:id="139" w:author="Smith, Alexis@Energy" w:date="2018-12-18T11:54:00Z"/>
                <w:rFonts w:asciiTheme="minorHAnsi" w:hAnsiTheme="minorHAnsi"/>
                <w:i/>
              </w:rPr>
            </w:pPr>
            <w:ins w:id="140" w:author="Smith, Alexis@Energy" w:date="2018-12-18T11:54:00Z">
              <w:r>
                <w:rPr>
                  <w:rFonts w:asciiTheme="minorHAnsi" w:hAnsiTheme="minorHAnsi"/>
                  <w:b/>
                </w:rPr>
                <w:lastRenderedPageBreak/>
                <w:t>E</w:t>
              </w:r>
              <w:r w:rsidRPr="00573B76">
                <w:rPr>
                  <w:rFonts w:asciiTheme="minorHAnsi" w:hAnsiTheme="minorHAnsi"/>
                  <w:b/>
                </w:rPr>
                <w:t xml:space="preserve">. </w:t>
              </w:r>
              <w:r>
                <w:rPr>
                  <w:rFonts w:asciiTheme="minorHAnsi" w:hAnsiTheme="minorHAnsi"/>
                  <w:b/>
                </w:rPr>
                <w:t>Exceptions to Minimum Duct R-Value Requirement</w:t>
              </w:r>
            </w:ins>
          </w:p>
        </w:tc>
      </w:tr>
      <w:tr w:rsidR="001A7652" w:rsidRPr="007167EB" w14:paraId="7EBC63E3" w14:textId="77777777" w:rsidTr="0031511E">
        <w:trPr>
          <w:trHeight w:val="233"/>
          <w:ins w:id="141" w:author="Smith, Alexis@Energy" w:date="2018-12-18T11:54:00Z"/>
        </w:trPr>
        <w:tc>
          <w:tcPr>
            <w:tcW w:w="413" w:type="dxa"/>
            <w:vAlign w:val="center"/>
          </w:tcPr>
          <w:p w14:paraId="27DE92A1" w14:textId="77777777" w:rsidR="001A7652" w:rsidRPr="007167EB" w:rsidRDefault="001A7652" w:rsidP="0031511E">
            <w:pPr>
              <w:jc w:val="center"/>
              <w:rPr>
                <w:ins w:id="142" w:author="Smith, Alexis@Energy" w:date="2018-12-18T11:54:00Z"/>
                <w:rFonts w:asciiTheme="minorHAnsi" w:hAnsiTheme="minorHAnsi"/>
                <w:sz w:val="18"/>
                <w:szCs w:val="18"/>
              </w:rPr>
            </w:pPr>
            <w:ins w:id="143" w:author="Smith, Alexis@Energy" w:date="2018-12-18T11:54:00Z">
              <w:r>
                <w:rPr>
                  <w:rFonts w:asciiTheme="minorHAnsi" w:hAnsiTheme="minorHAnsi"/>
                  <w:sz w:val="18"/>
                  <w:szCs w:val="18"/>
                </w:rPr>
                <w:t>01</w:t>
              </w:r>
            </w:ins>
          </w:p>
        </w:tc>
        <w:tc>
          <w:tcPr>
            <w:tcW w:w="10617" w:type="dxa"/>
            <w:gridSpan w:val="4"/>
            <w:vAlign w:val="center"/>
          </w:tcPr>
          <w:p w14:paraId="20ABED54" w14:textId="77777777" w:rsidR="001A7652" w:rsidRPr="007167EB" w:rsidRDefault="001A7652" w:rsidP="0031511E">
            <w:pPr>
              <w:rPr>
                <w:ins w:id="144" w:author="Smith, Alexis@Energy" w:date="2018-12-18T11:54:00Z"/>
                <w:rFonts w:asciiTheme="minorHAnsi" w:hAnsiTheme="minorHAnsi"/>
                <w:sz w:val="18"/>
                <w:szCs w:val="18"/>
              </w:rPr>
            </w:pPr>
            <w:ins w:id="145" w:author="Smith, Alexis@Energy" w:date="2018-12-18T11:54:00Z">
              <w:r>
                <w:rPr>
                  <w:rFonts w:asciiTheme="minorHAnsi" w:hAnsiTheme="minorHAnsi"/>
                  <w:sz w:val="18"/>
                  <w:szCs w:val="18"/>
                </w:rPr>
                <w:t>Portions of the duct system with less than minimum R-value insulation located in wall cavities are entirely inside the building’s thermal envelope.</w:t>
              </w:r>
            </w:ins>
          </w:p>
        </w:tc>
      </w:tr>
      <w:tr w:rsidR="001A7652" w:rsidRPr="007167EB" w14:paraId="24251CBD" w14:textId="77777777" w:rsidTr="0031511E">
        <w:trPr>
          <w:trHeight w:val="233"/>
          <w:ins w:id="146" w:author="Smith, Alexis@Energy" w:date="2018-12-18T11:54:00Z"/>
        </w:trPr>
        <w:tc>
          <w:tcPr>
            <w:tcW w:w="413" w:type="dxa"/>
            <w:vAlign w:val="center"/>
          </w:tcPr>
          <w:p w14:paraId="1C50FA65" w14:textId="77777777" w:rsidR="001A7652" w:rsidRPr="007167EB" w:rsidRDefault="001A7652" w:rsidP="0031511E">
            <w:pPr>
              <w:jc w:val="center"/>
              <w:rPr>
                <w:ins w:id="147" w:author="Smith, Alexis@Energy" w:date="2018-12-18T11:54:00Z"/>
                <w:rFonts w:asciiTheme="minorHAnsi" w:hAnsiTheme="minorHAnsi"/>
                <w:sz w:val="18"/>
                <w:szCs w:val="18"/>
              </w:rPr>
            </w:pPr>
            <w:ins w:id="148" w:author="Smith, Alexis@Energy" w:date="2018-12-18T11:54:00Z">
              <w:r>
                <w:rPr>
                  <w:rFonts w:asciiTheme="minorHAnsi" w:hAnsiTheme="minorHAnsi"/>
                  <w:sz w:val="18"/>
                  <w:szCs w:val="18"/>
                </w:rPr>
                <w:t>02</w:t>
              </w:r>
            </w:ins>
          </w:p>
        </w:tc>
        <w:tc>
          <w:tcPr>
            <w:tcW w:w="10617" w:type="dxa"/>
            <w:gridSpan w:val="4"/>
            <w:vAlign w:val="center"/>
          </w:tcPr>
          <w:p w14:paraId="69A2C324" w14:textId="77777777" w:rsidR="001A7652" w:rsidRPr="007167EB" w:rsidRDefault="001A7652" w:rsidP="0031511E">
            <w:pPr>
              <w:rPr>
                <w:ins w:id="149" w:author="Smith, Alexis@Energy" w:date="2018-12-18T11:54:00Z"/>
                <w:rFonts w:asciiTheme="minorHAnsi" w:hAnsiTheme="minorHAnsi"/>
                <w:sz w:val="18"/>
                <w:szCs w:val="18"/>
              </w:rPr>
            </w:pPr>
            <w:ins w:id="150" w:author="Smith, Alexis@Energy" w:date="2018-12-18T11:54:00Z">
              <w:r>
                <w:rPr>
                  <w:rFonts w:asciiTheme="minorHAnsi" w:hAnsiTheme="minorHAnsi"/>
                  <w:sz w:val="18"/>
                  <w:szCs w:val="18"/>
                </w:rPr>
                <w:t>Portions of the duct system with less than minimum R-value insulation located in directly conditioned space are completely exposed and surrounded by directly conditioned space.</w:t>
              </w:r>
            </w:ins>
          </w:p>
        </w:tc>
      </w:tr>
      <w:tr w:rsidR="001A7652" w:rsidRPr="007167EB" w14:paraId="44D7C3A4" w14:textId="77777777" w:rsidTr="0031511E">
        <w:trPr>
          <w:trHeight w:val="233"/>
          <w:ins w:id="151" w:author="Smith, Alexis@Energy" w:date="2018-12-18T11:54:00Z"/>
        </w:trPr>
        <w:tc>
          <w:tcPr>
            <w:tcW w:w="413" w:type="dxa"/>
            <w:vAlign w:val="center"/>
          </w:tcPr>
          <w:p w14:paraId="3ECC3E46" w14:textId="77777777" w:rsidR="001A7652" w:rsidRDefault="001A7652" w:rsidP="0031511E">
            <w:pPr>
              <w:jc w:val="center"/>
              <w:rPr>
                <w:ins w:id="152" w:author="Smith, Alexis@Energy" w:date="2018-12-18T11:54:00Z"/>
                <w:rFonts w:asciiTheme="minorHAnsi" w:hAnsiTheme="minorHAnsi"/>
                <w:sz w:val="18"/>
                <w:szCs w:val="18"/>
              </w:rPr>
            </w:pPr>
            <w:ins w:id="153" w:author="Smith, Alexis@Energy" w:date="2018-12-18T11:54:00Z">
              <w:r>
                <w:rPr>
                  <w:rFonts w:asciiTheme="minorHAnsi" w:hAnsiTheme="minorHAnsi"/>
                  <w:sz w:val="18"/>
                  <w:szCs w:val="18"/>
                </w:rPr>
                <w:t>03</w:t>
              </w:r>
            </w:ins>
          </w:p>
        </w:tc>
        <w:tc>
          <w:tcPr>
            <w:tcW w:w="10617" w:type="dxa"/>
            <w:gridSpan w:val="4"/>
            <w:vAlign w:val="center"/>
          </w:tcPr>
          <w:p w14:paraId="3C7DE570" w14:textId="77777777" w:rsidR="001A7652" w:rsidRPr="007167EB" w:rsidRDefault="001A7652" w:rsidP="0031511E">
            <w:pPr>
              <w:rPr>
                <w:ins w:id="154" w:author="Smith, Alexis@Energy" w:date="2018-12-18T11:54:00Z"/>
                <w:rFonts w:asciiTheme="minorHAnsi" w:hAnsiTheme="minorHAnsi"/>
                <w:sz w:val="18"/>
                <w:szCs w:val="18"/>
              </w:rPr>
            </w:pPr>
            <w:ins w:id="155" w:author="Smith, Alexis@Energy" w:date="2018-12-18T11:54:00Z">
              <w:r>
                <w:rPr>
                  <w:rFonts w:asciiTheme="minorHAnsi" w:hAnsiTheme="minorHAnsi"/>
                  <w:sz w:val="18"/>
                  <w:szCs w:val="18"/>
                </w:rPr>
                <w:t>Duct transitions to unconditioned space are air-sealed and insulated to a minimum of R-6.</w:t>
              </w:r>
            </w:ins>
          </w:p>
        </w:tc>
      </w:tr>
      <w:tr w:rsidR="004554BD" w:rsidRPr="007167EB" w14:paraId="785BBA18" w14:textId="77777777" w:rsidTr="004554BD">
        <w:trPr>
          <w:trHeight w:val="233"/>
          <w:ins w:id="156" w:author="Ferris, Todd@Energy" w:date="2018-12-26T13:06:00Z"/>
        </w:trPr>
        <w:tc>
          <w:tcPr>
            <w:tcW w:w="413" w:type="dxa"/>
            <w:vAlign w:val="center"/>
          </w:tcPr>
          <w:p w14:paraId="0D5EDE42" w14:textId="2F705F49" w:rsidR="004554BD" w:rsidRDefault="004554BD" w:rsidP="004554BD">
            <w:pPr>
              <w:jc w:val="center"/>
              <w:rPr>
                <w:ins w:id="157" w:author="Ferris, Todd@Energy" w:date="2018-12-26T13:06:00Z"/>
                <w:rFonts w:asciiTheme="minorHAnsi" w:hAnsiTheme="minorHAnsi"/>
                <w:sz w:val="18"/>
                <w:szCs w:val="18"/>
              </w:rPr>
            </w:pPr>
            <w:ins w:id="158" w:author="Ferris, Todd@Energy" w:date="2018-12-26T13:07:00Z">
              <w:r w:rsidRPr="00561BD6">
                <w:rPr>
                  <w:rFonts w:asciiTheme="minorHAnsi" w:hAnsiTheme="minorHAnsi"/>
                  <w:sz w:val="18"/>
                  <w:szCs w:val="18"/>
                </w:rPr>
                <w:t>0</w:t>
              </w:r>
            </w:ins>
            <w:ins w:id="159" w:author="Ferris, Todd@Energy" w:date="2018-12-26T13:08:00Z">
              <w:r>
                <w:rPr>
                  <w:rFonts w:asciiTheme="minorHAnsi" w:hAnsiTheme="minorHAnsi"/>
                  <w:sz w:val="18"/>
                  <w:szCs w:val="18"/>
                </w:rPr>
                <w:t>4</w:t>
              </w:r>
            </w:ins>
          </w:p>
        </w:tc>
        <w:tc>
          <w:tcPr>
            <w:tcW w:w="2750" w:type="dxa"/>
            <w:gridSpan w:val="2"/>
            <w:vAlign w:val="center"/>
          </w:tcPr>
          <w:p w14:paraId="43CFE193" w14:textId="73CD2F9B" w:rsidR="004554BD" w:rsidRDefault="004554BD" w:rsidP="004554BD">
            <w:pPr>
              <w:rPr>
                <w:ins w:id="160" w:author="Ferris, Todd@Energy" w:date="2018-12-26T13:06:00Z"/>
                <w:rFonts w:asciiTheme="minorHAnsi" w:hAnsiTheme="minorHAnsi"/>
                <w:sz w:val="18"/>
                <w:szCs w:val="18"/>
              </w:rPr>
            </w:pPr>
            <w:ins w:id="161" w:author="Ferris, Todd@Energy" w:date="2018-12-26T13:07:00Z">
              <w:r w:rsidRPr="00F331A7">
                <w:rPr>
                  <w:rFonts w:ascii="Calibri" w:eastAsia="Calibri" w:hAnsi="Calibri"/>
                  <w:sz w:val="18"/>
                  <w:szCs w:val="18"/>
                </w:rPr>
                <w:t>Verification Status:</w:t>
              </w:r>
            </w:ins>
          </w:p>
        </w:tc>
        <w:tc>
          <w:tcPr>
            <w:tcW w:w="7867" w:type="dxa"/>
            <w:gridSpan w:val="2"/>
            <w:vAlign w:val="center"/>
          </w:tcPr>
          <w:p w14:paraId="21A839A8" w14:textId="77777777" w:rsidR="004554BD" w:rsidRDefault="004554BD" w:rsidP="004554BD">
            <w:pPr>
              <w:pStyle w:val="ListParagraph"/>
              <w:keepNext/>
              <w:numPr>
                <w:ilvl w:val="0"/>
                <w:numId w:val="11"/>
              </w:numPr>
              <w:tabs>
                <w:tab w:val="left" w:pos="356"/>
              </w:tabs>
              <w:rPr>
                <w:ins w:id="162" w:author="Ferris, Todd@Energy" w:date="2018-12-26T13:07:00Z"/>
                <w:rFonts w:ascii="Calibri" w:hAnsi="Calibri"/>
                <w:sz w:val="18"/>
                <w:szCs w:val="18"/>
              </w:rPr>
            </w:pPr>
            <w:ins w:id="163" w:author="Ferris, Todd@Energy" w:date="2018-12-26T13:07:00Z">
              <w:r>
                <w:rPr>
                  <w:rFonts w:ascii="Calibri" w:hAnsi="Calibri"/>
                  <w:sz w:val="18"/>
                  <w:szCs w:val="18"/>
                  <w:u w:val="single"/>
                </w:rPr>
                <w:t>Pass</w:t>
              </w:r>
              <w:r>
                <w:rPr>
                  <w:rFonts w:ascii="Calibri" w:hAnsi="Calibri"/>
                  <w:sz w:val="18"/>
                  <w:szCs w:val="18"/>
                </w:rPr>
                <w:t xml:space="preserve"> - all applicable requirements are met; or</w:t>
              </w:r>
            </w:ins>
          </w:p>
          <w:p w14:paraId="4DB8AEAF" w14:textId="77777777" w:rsidR="004554BD" w:rsidRDefault="004554BD" w:rsidP="004554BD">
            <w:pPr>
              <w:pStyle w:val="ListParagraph"/>
              <w:keepNext/>
              <w:numPr>
                <w:ilvl w:val="0"/>
                <w:numId w:val="11"/>
              </w:numPr>
              <w:tabs>
                <w:tab w:val="left" w:pos="356"/>
              </w:tabs>
              <w:rPr>
                <w:ins w:id="164" w:author="Ferris, Todd@Energy" w:date="2018-12-26T13:07:00Z"/>
                <w:rFonts w:ascii="Calibri" w:hAnsi="Calibri"/>
                <w:sz w:val="18"/>
                <w:szCs w:val="18"/>
              </w:rPr>
            </w:pPr>
            <w:ins w:id="165" w:author="Ferris, Todd@Energy" w:date="2018-12-26T13:07: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0B813F08" w14:textId="41124272" w:rsidR="004554BD" w:rsidRPr="004554BD" w:rsidRDefault="004554BD" w:rsidP="004554BD">
            <w:pPr>
              <w:pStyle w:val="ListParagraph"/>
              <w:numPr>
                <w:ilvl w:val="0"/>
                <w:numId w:val="11"/>
              </w:numPr>
              <w:rPr>
                <w:ins w:id="166" w:author="Ferris, Todd@Energy" w:date="2018-12-26T13:06:00Z"/>
                <w:rFonts w:asciiTheme="minorHAnsi" w:hAnsiTheme="minorHAnsi"/>
                <w:sz w:val="18"/>
                <w:szCs w:val="18"/>
              </w:rPr>
            </w:pPr>
            <w:ins w:id="167" w:author="Ferris, Todd@Energy" w:date="2018-12-26T13:07:00Z">
              <w:r w:rsidRPr="004554BD">
                <w:rPr>
                  <w:rFonts w:ascii="Calibri" w:hAnsi="Calibri"/>
                  <w:sz w:val="18"/>
                  <w:szCs w:val="18"/>
                  <w:u w:val="single"/>
                </w:rPr>
                <w:t>All N/A</w:t>
              </w:r>
              <w:r w:rsidRPr="004554BD">
                <w:rPr>
                  <w:rFonts w:ascii="Calibri" w:hAnsi="Calibri"/>
                  <w:sz w:val="18"/>
                  <w:szCs w:val="18"/>
                </w:rPr>
                <w:t xml:space="preserve"> - This entire table is not applicable</w:t>
              </w:r>
            </w:ins>
          </w:p>
        </w:tc>
      </w:tr>
      <w:tr w:rsidR="004554BD" w:rsidRPr="007167EB" w14:paraId="7B3DA8AD" w14:textId="77777777" w:rsidTr="0031511E">
        <w:trPr>
          <w:trHeight w:val="233"/>
          <w:ins w:id="168" w:author="Ferris, Todd@Energy" w:date="2018-12-26T13:07:00Z"/>
        </w:trPr>
        <w:tc>
          <w:tcPr>
            <w:tcW w:w="413" w:type="dxa"/>
            <w:vAlign w:val="center"/>
          </w:tcPr>
          <w:p w14:paraId="2C91D851" w14:textId="30E07CB4" w:rsidR="004554BD" w:rsidRDefault="004554BD" w:rsidP="004554BD">
            <w:pPr>
              <w:jc w:val="center"/>
              <w:rPr>
                <w:ins w:id="169" w:author="Ferris, Todd@Energy" w:date="2018-12-26T13:07:00Z"/>
                <w:rFonts w:asciiTheme="minorHAnsi" w:hAnsiTheme="minorHAnsi"/>
                <w:sz w:val="18"/>
                <w:szCs w:val="18"/>
              </w:rPr>
            </w:pPr>
            <w:ins w:id="170" w:author="Ferris, Todd@Energy" w:date="2018-12-26T13:07:00Z">
              <w:r w:rsidRPr="00561BD6">
                <w:rPr>
                  <w:rFonts w:asciiTheme="minorHAnsi" w:hAnsiTheme="minorHAnsi"/>
                  <w:sz w:val="18"/>
                  <w:szCs w:val="18"/>
                </w:rPr>
                <w:t>0</w:t>
              </w:r>
            </w:ins>
            <w:ins w:id="171" w:author="Ferris, Todd@Energy" w:date="2018-12-26T13:08:00Z">
              <w:r>
                <w:rPr>
                  <w:rFonts w:asciiTheme="minorHAnsi" w:hAnsiTheme="minorHAnsi"/>
                  <w:sz w:val="18"/>
                  <w:szCs w:val="18"/>
                </w:rPr>
                <w:t>5</w:t>
              </w:r>
            </w:ins>
          </w:p>
        </w:tc>
        <w:tc>
          <w:tcPr>
            <w:tcW w:w="10617" w:type="dxa"/>
            <w:gridSpan w:val="4"/>
            <w:vAlign w:val="center"/>
          </w:tcPr>
          <w:p w14:paraId="72247231" w14:textId="35E4FB45" w:rsidR="004554BD" w:rsidRDefault="004554BD" w:rsidP="004554BD">
            <w:pPr>
              <w:rPr>
                <w:ins w:id="172" w:author="Ferris, Todd@Energy" w:date="2018-12-26T13:07:00Z"/>
                <w:rFonts w:asciiTheme="minorHAnsi" w:hAnsiTheme="minorHAnsi"/>
                <w:sz w:val="18"/>
                <w:szCs w:val="18"/>
              </w:rPr>
            </w:pPr>
            <w:ins w:id="173" w:author="Ferris, Todd@Energy" w:date="2018-12-26T13:07:00Z">
              <w:r w:rsidRPr="00F331A7">
                <w:rPr>
                  <w:rFonts w:ascii="Calibri" w:eastAsia="Calibri" w:hAnsi="Calibri"/>
                  <w:sz w:val="18"/>
                  <w:szCs w:val="18"/>
                </w:rPr>
                <w:t>Correction Notes:</w:t>
              </w:r>
            </w:ins>
          </w:p>
        </w:tc>
      </w:tr>
      <w:tr w:rsidR="004554BD" w:rsidRPr="007167EB" w14:paraId="5CDD9C0C" w14:textId="77777777" w:rsidTr="0031511E">
        <w:trPr>
          <w:trHeight w:val="233"/>
          <w:ins w:id="174" w:author="Smith, Alexis@Energy" w:date="2018-12-18T11:54:00Z"/>
        </w:trPr>
        <w:tc>
          <w:tcPr>
            <w:tcW w:w="11030" w:type="dxa"/>
            <w:gridSpan w:val="5"/>
            <w:vAlign w:val="center"/>
          </w:tcPr>
          <w:p w14:paraId="24794F22" w14:textId="3B193E67" w:rsidR="004554BD" w:rsidRPr="007167EB" w:rsidRDefault="004554BD" w:rsidP="004554BD">
            <w:pPr>
              <w:rPr>
                <w:ins w:id="175" w:author="Smith, Alexis@Energy" w:date="2018-12-18T11:54:00Z"/>
                <w:rFonts w:asciiTheme="minorHAnsi" w:hAnsiTheme="minorHAnsi"/>
                <w:b/>
                <w:sz w:val="18"/>
                <w:szCs w:val="18"/>
              </w:rPr>
            </w:pPr>
            <w:ins w:id="176" w:author="Ferris, Todd@Energy" w:date="2018-12-26T13:08:00Z">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ins w:id="177" w:author="Smith, Alexis@Energy" w:date="2018-12-18T11:54:00Z">
              <w:del w:id="178" w:author="Ferris, Todd@Energy" w:date="2018-12-26T13:08:00Z">
                <w:r w:rsidRPr="007167EB" w:rsidDel="004554BD">
                  <w:rPr>
                    <w:rFonts w:asciiTheme="minorHAnsi" w:hAnsiTheme="minorHAnsi"/>
                    <w:b/>
                    <w:sz w:val="18"/>
                    <w:szCs w:val="18"/>
                  </w:rPr>
                  <w:delText>The responsible person’s signature on this compliance document affirms that all applicable requirements in this table have been met.</w:delText>
                </w:r>
              </w:del>
              <w:r>
                <w:rPr>
                  <w:rFonts w:asciiTheme="minorHAnsi" w:hAnsiTheme="minorHAnsi"/>
                  <w:b/>
                  <w:sz w:val="18"/>
                  <w:szCs w:val="18"/>
                </w:rPr>
                <w:t xml:space="preserve"> </w:t>
              </w:r>
            </w:ins>
          </w:p>
        </w:tc>
      </w:tr>
      <w:tr w:rsidR="004554BD" w:rsidRPr="007167EB" w:rsidDel="00AD60F8" w14:paraId="309484D2" w14:textId="77777777" w:rsidTr="0031511E">
        <w:trPr>
          <w:trHeight w:val="233"/>
          <w:ins w:id="179" w:author="Balneg, Ronald@Energy" w:date="2018-06-29T14:25:00Z"/>
          <w:del w:id="180" w:author="Wichert, RJ@Energy" w:date="2018-10-25T06:49:00Z"/>
        </w:trPr>
        <w:tc>
          <w:tcPr>
            <w:tcW w:w="11030" w:type="dxa"/>
            <w:gridSpan w:val="5"/>
          </w:tcPr>
          <w:p w14:paraId="3CB86A40" w14:textId="77777777" w:rsidR="004554BD" w:rsidDel="00AD60F8" w:rsidRDefault="004554BD" w:rsidP="004554BD">
            <w:pPr>
              <w:rPr>
                <w:ins w:id="181" w:author="Balneg, Ronald@Energy" w:date="2018-06-29T14:25:00Z"/>
                <w:del w:id="182" w:author="Wichert, RJ@Energy" w:date="2018-10-25T06:49:00Z"/>
                <w:rFonts w:asciiTheme="minorHAnsi" w:hAnsiTheme="minorHAnsi"/>
                <w:b/>
              </w:rPr>
            </w:pPr>
            <w:ins w:id="183" w:author="Balneg, Ronald@Energy" w:date="2018-06-29T14:25:00Z">
              <w:del w:id="184" w:author="Wichert, RJ@Energy" w:date="2018-10-25T06:49:00Z">
                <w:r w:rsidDel="00AD60F8">
                  <w:rPr>
                    <w:rFonts w:asciiTheme="minorHAnsi" w:hAnsiTheme="minorHAnsi"/>
                    <w:b/>
                  </w:rPr>
                  <w:delText>E</w:delText>
                </w:r>
                <w:r w:rsidRPr="00573B76" w:rsidDel="00AD60F8">
                  <w:rPr>
                    <w:rFonts w:asciiTheme="minorHAnsi" w:hAnsiTheme="minorHAnsi"/>
                    <w:b/>
                  </w:rPr>
                  <w:delText xml:space="preserve">. </w:delText>
                </w:r>
                <w:r w:rsidDel="00AD60F8">
                  <w:rPr>
                    <w:rFonts w:asciiTheme="minorHAnsi" w:hAnsiTheme="minorHAnsi"/>
                    <w:b/>
                  </w:rPr>
                  <w:delText xml:space="preserve">Ducts Located </w:delText>
                </w:r>
              </w:del>
            </w:ins>
            <w:ins w:id="185" w:author="Balneg, Ronald@Energy" w:date="2018-07-02T15:18:00Z">
              <w:del w:id="186" w:author="Wichert, RJ@Energy" w:date="2018-10-25T06:49:00Z">
                <w:r w:rsidDel="00AD60F8">
                  <w:rPr>
                    <w:rFonts w:asciiTheme="minorHAnsi" w:hAnsiTheme="minorHAnsi"/>
                    <w:b/>
                  </w:rPr>
                  <w:delText>in Wall Cavities R-Value</w:delText>
                </w:r>
              </w:del>
            </w:ins>
            <w:ins w:id="187" w:author="Balneg, Ronald@Energy" w:date="2018-06-29T14:25:00Z">
              <w:del w:id="188" w:author="Wichert, RJ@Energy" w:date="2018-10-25T06:49:00Z">
                <w:r w:rsidDel="00AD60F8">
                  <w:rPr>
                    <w:rFonts w:asciiTheme="minorHAnsi" w:hAnsiTheme="minorHAnsi"/>
                    <w:b/>
                  </w:rPr>
                  <w:delText xml:space="preserve"> Exception</w:delText>
                </w:r>
              </w:del>
            </w:ins>
          </w:p>
          <w:p w14:paraId="09D0F6B0" w14:textId="77777777" w:rsidR="004554BD" w:rsidRPr="00573B76" w:rsidDel="00AD60F8" w:rsidRDefault="004554BD" w:rsidP="004554BD">
            <w:pPr>
              <w:rPr>
                <w:ins w:id="189" w:author="Balneg, Ronald@Energy" w:date="2018-06-29T14:25:00Z"/>
                <w:del w:id="190" w:author="Wichert, RJ@Energy" w:date="2018-10-25T06:49:00Z"/>
                <w:rFonts w:asciiTheme="minorHAnsi" w:hAnsiTheme="minorHAnsi"/>
                <w:b/>
              </w:rPr>
            </w:pPr>
            <w:ins w:id="191" w:author="Balneg, Ronald@Energy" w:date="2018-06-29T14:25:00Z">
              <w:del w:id="192" w:author="Wichert, RJ@Energy" w:date="2018-10-25T06:49:00Z">
                <w:r w:rsidDel="00AD60F8">
                  <w:rPr>
                    <w:rFonts w:asciiTheme="minorHAnsi" w:hAnsiTheme="minorHAnsi"/>
                    <w:i/>
                    <w:sz w:val="18"/>
                    <w:szCs w:val="18"/>
                  </w:rPr>
                  <w:delText>&lt;&lt;This table only shown if A06</w:delText>
                </w:r>
                <w:r w:rsidRPr="007167EB" w:rsidDel="00AD60F8">
                  <w:rPr>
                    <w:rFonts w:asciiTheme="minorHAnsi" w:hAnsiTheme="minorHAnsi"/>
                    <w:i/>
                    <w:sz w:val="18"/>
                    <w:szCs w:val="18"/>
                  </w:rPr>
                  <w:delText xml:space="preserve"> indicates the table is applicable &gt;&gt;</w:delText>
                </w:r>
              </w:del>
            </w:ins>
          </w:p>
        </w:tc>
      </w:tr>
      <w:tr w:rsidR="004554BD" w:rsidRPr="007167EB" w:rsidDel="00AD60F8" w14:paraId="0A416731" w14:textId="77777777" w:rsidTr="0031511E">
        <w:trPr>
          <w:trHeight w:val="233"/>
          <w:ins w:id="193" w:author="Balneg, Ronald@Energy" w:date="2018-06-29T14:25:00Z"/>
          <w:del w:id="194" w:author="Wichert, RJ@Energy" w:date="2018-10-25T06:49:00Z"/>
        </w:trPr>
        <w:tc>
          <w:tcPr>
            <w:tcW w:w="413" w:type="dxa"/>
            <w:vAlign w:val="center"/>
          </w:tcPr>
          <w:p w14:paraId="4CB83FAF" w14:textId="77777777" w:rsidR="004554BD" w:rsidRPr="007167EB" w:rsidDel="00AD60F8" w:rsidRDefault="004554BD" w:rsidP="004554BD">
            <w:pPr>
              <w:jc w:val="center"/>
              <w:rPr>
                <w:ins w:id="195" w:author="Balneg, Ronald@Energy" w:date="2018-06-29T14:25:00Z"/>
                <w:del w:id="196" w:author="Wichert, RJ@Energy" w:date="2018-10-25T06:49:00Z"/>
                <w:rFonts w:asciiTheme="minorHAnsi" w:hAnsiTheme="minorHAnsi"/>
                <w:sz w:val="18"/>
                <w:szCs w:val="18"/>
              </w:rPr>
            </w:pPr>
            <w:ins w:id="197" w:author="Balneg, Ronald@Energy" w:date="2018-06-29T14:25:00Z">
              <w:del w:id="198" w:author="Wichert, RJ@Energy" w:date="2018-10-25T06:49:00Z">
                <w:r w:rsidRPr="007167EB" w:rsidDel="00AD60F8">
                  <w:rPr>
                    <w:rFonts w:asciiTheme="minorHAnsi" w:hAnsiTheme="minorHAnsi"/>
                    <w:sz w:val="18"/>
                    <w:szCs w:val="18"/>
                  </w:rPr>
                  <w:delText>01</w:delText>
                </w:r>
              </w:del>
            </w:ins>
          </w:p>
        </w:tc>
        <w:tc>
          <w:tcPr>
            <w:tcW w:w="10617" w:type="dxa"/>
            <w:gridSpan w:val="4"/>
            <w:vAlign w:val="center"/>
          </w:tcPr>
          <w:p w14:paraId="536FFCC8" w14:textId="77777777" w:rsidR="004554BD" w:rsidRPr="007167EB" w:rsidDel="00AD60F8" w:rsidRDefault="004554BD" w:rsidP="004554BD">
            <w:pPr>
              <w:rPr>
                <w:ins w:id="199" w:author="Balneg, Ronald@Energy" w:date="2018-06-29T14:25:00Z"/>
                <w:del w:id="200" w:author="Wichert, RJ@Energy" w:date="2018-10-25T06:49:00Z"/>
                <w:rFonts w:asciiTheme="minorHAnsi" w:hAnsiTheme="minorHAnsi"/>
                <w:sz w:val="18"/>
                <w:szCs w:val="18"/>
              </w:rPr>
            </w:pPr>
            <w:ins w:id="201" w:author="Balneg, Ronald@Energy" w:date="2018-06-29T14:25:00Z">
              <w:del w:id="202" w:author="Wichert, RJ@Energy" w:date="2018-10-25T06:49:00Z">
                <w:r w:rsidRPr="007167EB" w:rsidDel="00AD60F8">
                  <w:rPr>
                    <w:rFonts w:asciiTheme="minorHAnsi" w:hAnsiTheme="minorHAnsi"/>
                    <w:sz w:val="18"/>
                    <w:szCs w:val="18"/>
                  </w:rPr>
                  <w:delText xml:space="preserve">A visual inspection shall confirm </w:delText>
                </w:r>
              </w:del>
            </w:ins>
            <w:ins w:id="203" w:author="Balneg, Ronald@Energy" w:date="2018-06-29T15:31:00Z">
              <w:del w:id="204" w:author="Wichert, RJ@Energy" w:date="2018-10-25T06:49:00Z">
                <w:r w:rsidDel="00AD60F8">
                  <w:rPr>
                    <w:rFonts w:asciiTheme="minorHAnsi" w:hAnsiTheme="minorHAnsi"/>
                    <w:sz w:val="18"/>
                    <w:szCs w:val="18"/>
                  </w:rPr>
                  <w:delText>portions of</w:delText>
                </w:r>
              </w:del>
            </w:ins>
            <w:ins w:id="205" w:author="Balneg, Ronald@Energy" w:date="2018-06-29T15:30:00Z">
              <w:del w:id="206" w:author="Wichert, RJ@Energy" w:date="2018-10-25T06:49:00Z">
                <w:r w:rsidDel="00AD60F8">
                  <w:rPr>
                    <w:rFonts w:asciiTheme="minorHAnsi" w:hAnsiTheme="minorHAnsi"/>
                    <w:sz w:val="18"/>
                    <w:szCs w:val="18"/>
                  </w:rPr>
                  <w:delText xml:space="preserve"> the duct system</w:delText>
                </w:r>
              </w:del>
            </w:ins>
            <w:ins w:id="207" w:author="Balneg, Ronald@Energy" w:date="2018-07-02T15:17:00Z">
              <w:del w:id="208" w:author="Wichert, RJ@Energy" w:date="2018-10-25T06:49:00Z">
                <w:r w:rsidDel="00AD60F8">
                  <w:rPr>
                    <w:rFonts w:asciiTheme="minorHAnsi" w:hAnsiTheme="minorHAnsi"/>
                    <w:sz w:val="18"/>
                    <w:szCs w:val="18"/>
                  </w:rPr>
                  <w:delText xml:space="preserve"> with less than minimum R-value insulation</w:delText>
                </w:r>
              </w:del>
            </w:ins>
            <w:ins w:id="209" w:author="Balneg, Ronald@Energy" w:date="2018-06-29T15:30:00Z">
              <w:del w:id="210" w:author="Wichert, RJ@Energy" w:date="2018-10-25T06:49:00Z">
                <w:r w:rsidDel="00AD60F8">
                  <w:rPr>
                    <w:rFonts w:asciiTheme="minorHAnsi" w:hAnsiTheme="minorHAnsi"/>
                    <w:sz w:val="18"/>
                    <w:szCs w:val="18"/>
                  </w:rPr>
                  <w:delText xml:space="preserve"> located </w:delText>
                </w:r>
              </w:del>
            </w:ins>
            <w:ins w:id="211" w:author="Balneg, Ronald@Energy" w:date="2018-07-02T15:11:00Z">
              <w:del w:id="212" w:author="Wichert, RJ@Energy" w:date="2018-10-25T06:49:00Z">
                <w:r w:rsidDel="00AD60F8">
                  <w:rPr>
                    <w:rFonts w:asciiTheme="minorHAnsi" w:hAnsiTheme="minorHAnsi"/>
                    <w:sz w:val="18"/>
                    <w:szCs w:val="18"/>
                  </w:rPr>
                  <w:delText>in wall cavities</w:delText>
                </w:r>
              </w:del>
            </w:ins>
            <w:ins w:id="213" w:author="Balneg, Ronald@Energy" w:date="2018-06-29T15:30:00Z">
              <w:del w:id="214" w:author="Wichert, RJ@Energy" w:date="2018-10-25T06:49:00Z">
                <w:r w:rsidDel="00AD60F8">
                  <w:rPr>
                    <w:rFonts w:asciiTheme="minorHAnsi" w:hAnsiTheme="minorHAnsi"/>
                    <w:sz w:val="18"/>
                    <w:szCs w:val="18"/>
                  </w:rPr>
                  <w:delText xml:space="preserve"> are</w:delText>
                </w:r>
              </w:del>
            </w:ins>
            <w:ins w:id="215" w:author="Balneg, Ronald@Energy" w:date="2018-07-02T15:12:00Z">
              <w:del w:id="216" w:author="Wichert, RJ@Energy" w:date="2018-10-25T06:49:00Z">
                <w:r w:rsidDel="00AD60F8">
                  <w:rPr>
                    <w:rFonts w:asciiTheme="minorHAnsi" w:hAnsiTheme="minorHAnsi"/>
                    <w:sz w:val="18"/>
                    <w:szCs w:val="18"/>
                  </w:rPr>
                  <w:delText xml:space="preserve"> entirely inside </w:delText>
                </w:r>
              </w:del>
            </w:ins>
            <w:ins w:id="217" w:author="Balneg, Ronald@Energy" w:date="2018-06-29T15:30:00Z">
              <w:del w:id="218" w:author="Wichert, RJ@Energy" w:date="2018-10-25T06:49:00Z">
                <w:r w:rsidDel="00AD60F8">
                  <w:rPr>
                    <w:rFonts w:asciiTheme="minorHAnsi" w:hAnsiTheme="minorHAnsi"/>
                    <w:sz w:val="18"/>
                    <w:szCs w:val="18"/>
                  </w:rPr>
                  <w:delText>the building</w:delText>
                </w:r>
              </w:del>
            </w:ins>
            <w:ins w:id="219" w:author="Balneg, Ronald@Energy" w:date="2018-07-02T15:13:00Z">
              <w:del w:id="220" w:author="Wichert, RJ@Energy" w:date="2018-10-25T06:49:00Z">
                <w:r w:rsidDel="00AD60F8">
                  <w:rPr>
                    <w:rFonts w:asciiTheme="minorHAnsi" w:hAnsiTheme="minorHAnsi"/>
                    <w:sz w:val="18"/>
                    <w:szCs w:val="18"/>
                  </w:rPr>
                  <w:delText>’s thermal envelope</w:delText>
                </w:r>
              </w:del>
            </w:ins>
            <w:ins w:id="221" w:author="Balneg, Ronald@Energy" w:date="2018-07-02T15:17:00Z">
              <w:del w:id="222" w:author="Wichert, RJ@Energy" w:date="2018-10-25T06:49:00Z">
                <w:r w:rsidDel="00AD60F8">
                  <w:rPr>
                    <w:rFonts w:asciiTheme="minorHAnsi" w:hAnsiTheme="minorHAnsi"/>
                    <w:sz w:val="18"/>
                    <w:szCs w:val="18"/>
                  </w:rPr>
                  <w:delText>,</w:delText>
                </w:r>
              </w:del>
            </w:ins>
            <w:ins w:id="223" w:author="Balneg, Ronald@Energy" w:date="2018-07-02T15:13:00Z">
              <w:del w:id="224" w:author="Wichert, RJ@Energy" w:date="2018-10-25T06:49:00Z">
                <w:r w:rsidDel="00AD60F8">
                  <w:rPr>
                    <w:rFonts w:asciiTheme="minorHAnsi" w:hAnsiTheme="minorHAnsi"/>
                    <w:sz w:val="18"/>
                    <w:szCs w:val="18"/>
                  </w:rPr>
                  <w:delText xml:space="preserve"> and transitions to</w:delText>
                </w:r>
              </w:del>
            </w:ins>
            <w:ins w:id="225" w:author="Balneg, Ronald@Energy" w:date="2018-06-29T15:30:00Z">
              <w:del w:id="226" w:author="Wichert, RJ@Energy" w:date="2018-10-25T06:49:00Z">
                <w:r w:rsidDel="00AD60F8">
                  <w:rPr>
                    <w:rFonts w:asciiTheme="minorHAnsi" w:hAnsiTheme="minorHAnsi"/>
                    <w:sz w:val="18"/>
                    <w:szCs w:val="18"/>
                  </w:rPr>
                  <w:delText xml:space="preserve"> unconditioned space</w:delText>
                </w:r>
              </w:del>
            </w:ins>
            <w:ins w:id="227" w:author="Balneg, Ronald@Energy" w:date="2018-07-02T15:13:00Z">
              <w:del w:id="228" w:author="Wichert, RJ@Energy" w:date="2018-10-25T06:49:00Z">
                <w:r w:rsidDel="00AD60F8">
                  <w:rPr>
                    <w:rFonts w:asciiTheme="minorHAnsi" w:hAnsiTheme="minorHAnsi"/>
                    <w:sz w:val="18"/>
                    <w:szCs w:val="18"/>
                  </w:rPr>
                  <w:delText xml:space="preserve"> are air-sealed</w:delText>
                </w:r>
              </w:del>
            </w:ins>
            <w:ins w:id="229" w:author="Balneg, Ronald@Energy" w:date="2018-06-29T15:30:00Z">
              <w:del w:id="230" w:author="Wichert, RJ@Energy" w:date="2018-10-25T06:49:00Z">
                <w:r w:rsidDel="00AD60F8">
                  <w:rPr>
                    <w:rFonts w:asciiTheme="minorHAnsi" w:hAnsiTheme="minorHAnsi"/>
                    <w:sz w:val="18"/>
                    <w:szCs w:val="18"/>
                  </w:rPr>
                  <w:delText xml:space="preserve"> </w:delText>
                </w:r>
              </w:del>
            </w:ins>
            <w:ins w:id="231" w:author="Balneg, Ronald@Energy" w:date="2018-06-29T15:31:00Z">
              <w:del w:id="232" w:author="Wichert, RJ@Energy" w:date="2018-10-25T06:49:00Z">
                <w:r w:rsidDel="00AD60F8">
                  <w:rPr>
                    <w:rFonts w:asciiTheme="minorHAnsi" w:hAnsiTheme="minorHAnsi"/>
                    <w:sz w:val="18"/>
                    <w:szCs w:val="18"/>
                  </w:rPr>
                  <w:delText>and insulated to a minimum of R-6.</w:delText>
                </w:r>
              </w:del>
            </w:ins>
            <w:ins w:id="233" w:author="Balneg, Ronald@Energy" w:date="2018-06-29T15:55:00Z">
              <w:del w:id="234" w:author="Wichert, RJ@Energy" w:date="2018-10-25T06:49:00Z">
                <w:r w:rsidDel="00AD60F8">
                  <w:rPr>
                    <w:rFonts w:asciiTheme="minorHAnsi" w:hAnsiTheme="minorHAnsi"/>
                    <w:sz w:val="18"/>
                    <w:szCs w:val="18"/>
                  </w:rPr>
                  <w:delText xml:space="preserve"> </w:delText>
                </w:r>
              </w:del>
            </w:ins>
          </w:p>
        </w:tc>
      </w:tr>
      <w:tr w:rsidR="004554BD" w:rsidRPr="007167EB" w:rsidDel="00AD60F8" w14:paraId="19947CE9" w14:textId="77777777" w:rsidTr="0031511E">
        <w:trPr>
          <w:trHeight w:val="233"/>
          <w:ins w:id="235" w:author="Balneg, Ronald@Energy" w:date="2018-06-29T14:25:00Z"/>
          <w:del w:id="236" w:author="Wichert, RJ@Energy" w:date="2018-10-25T06:49:00Z"/>
        </w:trPr>
        <w:tc>
          <w:tcPr>
            <w:tcW w:w="11030" w:type="dxa"/>
            <w:gridSpan w:val="5"/>
            <w:vAlign w:val="center"/>
          </w:tcPr>
          <w:p w14:paraId="0A2070CF" w14:textId="77777777" w:rsidR="004554BD" w:rsidRPr="007167EB" w:rsidDel="00AD60F8" w:rsidRDefault="004554BD" w:rsidP="004554BD">
            <w:pPr>
              <w:rPr>
                <w:ins w:id="237" w:author="Balneg, Ronald@Energy" w:date="2018-06-29T14:25:00Z"/>
                <w:del w:id="238" w:author="Wichert, RJ@Energy" w:date="2018-10-25T06:49:00Z"/>
                <w:rFonts w:asciiTheme="minorHAnsi" w:hAnsiTheme="minorHAnsi"/>
                <w:b/>
                <w:sz w:val="18"/>
                <w:szCs w:val="18"/>
              </w:rPr>
            </w:pPr>
            <w:ins w:id="239" w:author="Balneg, Ronald@Energy" w:date="2018-06-29T14:25:00Z">
              <w:del w:id="240" w:author="Wichert, RJ@Energy" w:date="2018-10-25T06:49:00Z">
                <w:r w:rsidRPr="007167EB" w:rsidDel="00AD60F8">
                  <w:rPr>
                    <w:rFonts w:asciiTheme="minorHAnsi" w:hAnsiTheme="minorHAnsi"/>
                    <w:b/>
                    <w:sz w:val="18"/>
                    <w:szCs w:val="18"/>
                  </w:rPr>
                  <w:delText>The responsible person’s signature on this compliance document affirms that all applicable requirements in this table have been met.</w:delText>
                </w:r>
                <w:r w:rsidDel="00AD60F8">
                  <w:rPr>
                    <w:rFonts w:asciiTheme="minorHAnsi" w:hAnsiTheme="minorHAnsi"/>
                    <w:b/>
                    <w:sz w:val="18"/>
                    <w:szCs w:val="18"/>
                  </w:rPr>
                  <w:delText xml:space="preserve"> </w:delText>
                </w:r>
              </w:del>
            </w:ins>
          </w:p>
        </w:tc>
      </w:tr>
    </w:tbl>
    <w:p w14:paraId="359E7076" w14:textId="4FE1208A" w:rsidR="001A7652" w:rsidRDefault="001A7652" w:rsidP="0078718F">
      <w:pPr>
        <w:rPr>
          <w:rFonts w:asciiTheme="minorHAnsi" w:hAnsiTheme="minorHAnsi"/>
          <w:i/>
          <w:sz w:val="18"/>
          <w:szCs w:val="18"/>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23"/>
        <w:gridCol w:w="10608"/>
        <w:gridCol w:w="6"/>
      </w:tblGrid>
      <w:tr w:rsidR="001A7652" w:rsidRPr="00D47472" w14:paraId="31496E9B" w14:textId="77777777" w:rsidTr="004554BD">
        <w:trPr>
          <w:gridAfter w:val="1"/>
          <w:wAfter w:w="6" w:type="dxa"/>
          <w:trHeight w:val="233"/>
          <w:ins w:id="241" w:author="Smith, Alexis@Energy" w:date="2018-12-18T11:57:00Z"/>
        </w:trPr>
        <w:tc>
          <w:tcPr>
            <w:tcW w:w="11031" w:type="dxa"/>
            <w:gridSpan w:val="2"/>
            <w:tcBorders>
              <w:top w:val="single" w:sz="4" w:space="0" w:color="auto"/>
              <w:left w:val="single" w:sz="4" w:space="0" w:color="auto"/>
              <w:bottom w:val="single" w:sz="4" w:space="0" w:color="auto"/>
              <w:right w:val="single" w:sz="4" w:space="0" w:color="auto"/>
            </w:tcBorders>
          </w:tcPr>
          <w:p w14:paraId="3E717365" w14:textId="77777777" w:rsidR="001A7652" w:rsidRPr="001A7652" w:rsidRDefault="001A7652" w:rsidP="001A7652">
            <w:pPr>
              <w:rPr>
                <w:ins w:id="242" w:author="Smith, Alexis@Energy" w:date="2018-12-18T11:57:00Z"/>
                <w:rFonts w:asciiTheme="minorHAnsi" w:hAnsiTheme="minorHAnsi"/>
                <w:b/>
              </w:rPr>
            </w:pPr>
            <w:ins w:id="243" w:author="Smith, Alexis@Energy" w:date="2018-12-18T11:57:00Z">
              <w:r w:rsidRPr="001A7652">
                <w:rPr>
                  <w:rFonts w:asciiTheme="minorHAnsi" w:hAnsiTheme="minorHAnsi"/>
                  <w:b/>
                </w:rPr>
                <w:t>F. Determination of HERS Verification Compliance</w:t>
              </w:r>
            </w:ins>
          </w:p>
          <w:p w14:paraId="2164C0E9" w14:textId="77777777" w:rsidR="001A7652" w:rsidRPr="00554F3F" w:rsidRDefault="001A7652" w:rsidP="001A7652">
            <w:pPr>
              <w:rPr>
                <w:ins w:id="244" w:author="Smith, Alexis@Energy" w:date="2018-12-18T11:57:00Z"/>
                <w:rFonts w:asciiTheme="minorHAnsi" w:hAnsiTheme="minorHAnsi"/>
                <w:sz w:val="18"/>
                <w:szCs w:val="18"/>
              </w:rPr>
            </w:pPr>
            <w:ins w:id="245" w:author="Smith, Alexis@Energy" w:date="2018-12-18T11:57:00Z">
              <w:r w:rsidRPr="00554F3F">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4554BD" w:rsidRPr="00D47472" w14:paraId="49AC4ACE" w14:textId="77777777" w:rsidTr="004554BD">
        <w:trPr>
          <w:trHeight w:val="233"/>
          <w:ins w:id="246" w:author="Ferris, Todd@Energy" w:date="2018-12-26T13:08:00Z"/>
        </w:trPr>
        <w:tc>
          <w:tcPr>
            <w:tcW w:w="423" w:type="dxa"/>
            <w:tcBorders>
              <w:top w:val="single" w:sz="4" w:space="0" w:color="auto"/>
              <w:left w:val="single" w:sz="4" w:space="0" w:color="auto"/>
              <w:bottom w:val="single" w:sz="4" w:space="0" w:color="auto"/>
              <w:right w:val="single" w:sz="4" w:space="0" w:color="auto"/>
            </w:tcBorders>
            <w:vAlign w:val="center"/>
          </w:tcPr>
          <w:p w14:paraId="4613FF5E" w14:textId="427173F8" w:rsidR="004554BD" w:rsidRPr="004554BD" w:rsidRDefault="004554BD" w:rsidP="004554BD">
            <w:pPr>
              <w:jc w:val="center"/>
              <w:rPr>
                <w:ins w:id="247" w:author="Ferris, Todd@Energy" w:date="2018-12-26T13:08:00Z"/>
                <w:rFonts w:asciiTheme="minorHAnsi" w:hAnsiTheme="minorHAnsi"/>
                <w:sz w:val="18"/>
                <w:szCs w:val="18"/>
              </w:rPr>
            </w:pPr>
            <w:ins w:id="248" w:author="Ferris, Todd@Energy" w:date="2018-12-26T13:10:00Z">
              <w:r w:rsidRPr="004554BD">
                <w:rPr>
                  <w:rFonts w:asciiTheme="minorHAnsi" w:hAnsiTheme="minorHAnsi"/>
                  <w:sz w:val="18"/>
                  <w:szCs w:val="18"/>
                </w:rPr>
                <w:t>01</w:t>
              </w:r>
            </w:ins>
          </w:p>
        </w:tc>
        <w:tc>
          <w:tcPr>
            <w:tcW w:w="10614" w:type="dxa"/>
            <w:gridSpan w:val="2"/>
            <w:tcBorders>
              <w:top w:val="single" w:sz="4" w:space="0" w:color="auto"/>
              <w:left w:val="single" w:sz="4" w:space="0" w:color="auto"/>
              <w:bottom w:val="single" w:sz="4" w:space="0" w:color="auto"/>
              <w:right w:val="single" w:sz="4" w:space="0" w:color="auto"/>
            </w:tcBorders>
          </w:tcPr>
          <w:p w14:paraId="6B983814" w14:textId="455B9815" w:rsidR="004554BD" w:rsidRPr="004554BD" w:rsidRDefault="004554BD" w:rsidP="001A7652">
            <w:pPr>
              <w:rPr>
                <w:ins w:id="249" w:author="Ferris, Todd@Energy" w:date="2018-12-26T13:08:00Z"/>
                <w:rFonts w:asciiTheme="minorHAnsi" w:hAnsiTheme="minorHAnsi"/>
                <w:sz w:val="18"/>
                <w:szCs w:val="18"/>
              </w:rPr>
            </w:pPr>
          </w:p>
        </w:tc>
      </w:tr>
      <w:tr w:rsidR="004554BD" w:rsidRPr="007167EB" w:rsidDel="00CE3C71" w14:paraId="7527C98B" w14:textId="72AA9943" w:rsidTr="004554BD">
        <w:trPr>
          <w:gridAfter w:val="1"/>
          <w:wAfter w:w="6" w:type="dxa"/>
          <w:trHeight w:val="233"/>
          <w:ins w:id="250" w:author="Balneg, Ronald@Energy" w:date="2018-07-02T15:21:00Z"/>
          <w:del w:id="251" w:author="Wichert, RJ@Energy" w:date="2018-10-25T07:42:00Z"/>
        </w:trPr>
        <w:tc>
          <w:tcPr>
            <w:tcW w:w="11031" w:type="dxa"/>
            <w:gridSpan w:val="2"/>
          </w:tcPr>
          <w:p w14:paraId="192FC305" w14:textId="3673FC36" w:rsidR="004554BD" w:rsidDel="00CE3C71" w:rsidRDefault="004554BD" w:rsidP="004554BD">
            <w:pPr>
              <w:rPr>
                <w:ins w:id="252" w:author="Balneg, Ronald@Energy" w:date="2018-07-02T15:21:00Z"/>
                <w:del w:id="253" w:author="Wichert, RJ@Energy" w:date="2018-10-25T07:42:00Z"/>
                <w:rFonts w:asciiTheme="minorHAnsi" w:hAnsiTheme="minorHAnsi"/>
                <w:b/>
              </w:rPr>
            </w:pPr>
            <w:ins w:id="254" w:author="Balneg, Ronald@Energy" w:date="2018-07-02T15:21:00Z">
              <w:del w:id="255" w:author="Wichert, RJ@Energy" w:date="2018-10-25T07:42:00Z">
                <w:r w:rsidDel="00CE3C71">
                  <w:rPr>
                    <w:rFonts w:asciiTheme="minorHAnsi" w:hAnsiTheme="minorHAnsi"/>
                    <w:b/>
                  </w:rPr>
                  <w:delText>E</w:delText>
                </w:r>
                <w:r w:rsidRPr="00573B76" w:rsidDel="00CE3C71">
                  <w:rPr>
                    <w:rFonts w:asciiTheme="minorHAnsi" w:hAnsiTheme="minorHAnsi"/>
                    <w:b/>
                  </w:rPr>
                  <w:delText xml:space="preserve">. </w:delText>
                </w:r>
                <w:r w:rsidDel="00CE3C71">
                  <w:rPr>
                    <w:rFonts w:asciiTheme="minorHAnsi" w:hAnsiTheme="minorHAnsi"/>
                    <w:b/>
                  </w:rPr>
                  <w:delText>Ducts Located in Wall Cavities R-Value Exception</w:delText>
                </w:r>
              </w:del>
            </w:ins>
          </w:p>
          <w:p w14:paraId="58594E90" w14:textId="74155D56" w:rsidR="004554BD" w:rsidRPr="00573B76" w:rsidDel="00CE3C71" w:rsidRDefault="004554BD" w:rsidP="004554BD">
            <w:pPr>
              <w:rPr>
                <w:ins w:id="256" w:author="Balneg, Ronald@Energy" w:date="2018-07-02T15:21:00Z"/>
                <w:del w:id="257" w:author="Wichert, RJ@Energy" w:date="2018-10-25T07:42:00Z"/>
                <w:rFonts w:asciiTheme="minorHAnsi" w:hAnsiTheme="minorHAnsi"/>
                <w:b/>
              </w:rPr>
            </w:pPr>
            <w:ins w:id="258" w:author="Balneg, Ronald@Energy" w:date="2018-07-02T15:21:00Z">
              <w:del w:id="259" w:author="Wichert, RJ@Energy" w:date="2018-10-25T07:42:00Z">
                <w:r w:rsidDel="00CE3C71">
                  <w:rPr>
                    <w:rFonts w:asciiTheme="minorHAnsi" w:hAnsiTheme="minorHAnsi"/>
                    <w:i/>
                    <w:sz w:val="18"/>
                    <w:szCs w:val="18"/>
                  </w:rPr>
                  <w:delText>&lt;&lt;This table only shown if A06</w:delText>
                </w:r>
                <w:r w:rsidRPr="007167EB" w:rsidDel="00CE3C71">
                  <w:rPr>
                    <w:rFonts w:asciiTheme="minorHAnsi" w:hAnsiTheme="minorHAnsi"/>
                    <w:i/>
                    <w:sz w:val="18"/>
                    <w:szCs w:val="18"/>
                  </w:rPr>
                  <w:delText xml:space="preserve"> indicates the table is applicable &gt;&gt;</w:delText>
                </w:r>
              </w:del>
            </w:ins>
          </w:p>
        </w:tc>
      </w:tr>
      <w:tr w:rsidR="004554BD" w:rsidRPr="007167EB" w:rsidDel="00CE3C71" w14:paraId="1ED3D6B4" w14:textId="10A845E6" w:rsidTr="004554BD">
        <w:trPr>
          <w:gridAfter w:val="1"/>
          <w:wAfter w:w="6" w:type="dxa"/>
          <w:trHeight w:val="233"/>
          <w:ins w:id="260" w:author="Balneg, Ronald@Energy" w:date="2018-07-02T15:21:00Z"/>
          <w:del w:id="261" w:author="Wichert, RJ@Energy" w:date="2018-10-25T07:42:00Z"/>
        </w:trPr>
        <w:tc>
          <w:tcPr>
            <w:tcW w:w="423" w:type="dxa"/>
            <w:vAlign w:val="center"/>
          </w:tcPr>
          <w:p w14:paraId="126BD488" w14:textId="7BCD1850" w:rsidR="004554BD" w:rsidRPr="007167EB" w:rsidDel="00CE3C71" w:rsidRDefault="004554BD" w:rsidP="004554BD">
            <w:pPr>
              <w:jc w:val="center"/>
              <w:rPr>
                <w:ins w:id="262" w:author="Balneg, Ronald@Energy" w:date="2018-07-02T15:21:00Z"/>
                <w:del w:id="263" w:author="Wichert, RJ@Energy" w:date="2018-10-25T07:42:00Z"/>
                <w:rFonts w:asciiTheme="minorHAnsi" w:hAnsiTheme="minorHAnsi"/>
                <w:sz w:val="18"/>
                <w:szCs w:val="18"/>
              </w:rPr>
            </w:pPr>
            <w:ins w:id="264" w:author="Balneg, Ronald@Energy" w:date="2018-07-02T15:21:00Z">
              <w:del w:id="265" w:author="Wichert, RJ@Energy" w:date="2018-10-25T07:42:00Z">
                <w:r w:rsidRPr="007167EB" w:rsidDel="00CE3C71">
                  <w:rPr>
                    <w:rFonts w:asciiTheme="minorHAnsi" w:hAnsiTheme="minorHAnsi"/>
                    <w:sz w:val="18"/>
                    <w:szCs w:val="18"/>
                  </w:rPr>
                  <w:delText>01</w:delText>
                </w:r>
              </w:del>
            </w:ins>
          </w:p>
        </w:tc>
        <w:tc>
          <w:tcPr>
            <w:tcW w:w="10608" w:type="dxa"/>
            <w:vAlign w:val="center"/>
          </w:tcPr>
          <w:p w14:paraId="4DC522C6" w14:textId="272D51CF" w:rsidR="004554BD" w:rsidRPr="007167EB" w:rsidDel="00CE3C71" w:rsidRDefault="004554BD" w:rsidP="004554BD">
            <w:pPr>
              <w:rPr>
                <w:ins w:id="266" w:author="Balneg, Ronald@Energy" w:date="2018-07-02T15:21:00Z"/>
                <w:del w:id="267" w:author="Wichert, RJ@Energy" w:date="2018-10-25T07:42:00Z"/>
                <w:rFonts w:asciiTheme="minorHAnsi" w:hAnsiTheme="minorHAnsi"/>
                <w:sz w:val="18"/>
                <w:szCs w:val="18"/>
              </w:rPr>
            </w:pPr>
            <w:ins w:id="268" w:author="Balneg, Ronald@Energy" w:date="2018-07-02T15:21:00Z">
              <w:del w:id="269" w:author="Wichert, RJ@Energy" w:date="2018-10-25T07:42:00Z">
                <w:r w:rsidRPr="007167EB" w:rsidDel="00CE3C71">
                  <w:rPr>
                    <w:rFonts w:asciiTheme="minorHAnsi" w:hAnsiTheme="minorHAnsi"/>
                    <w:sz w:val="18"/>
                    <w:szCs w:val="18"/>
                  </w:rPr>
                  <w:delText xml:space="preserve">A visual inspection shall confirm </w:delText>
                </w:r>
                <w:r w:rsidDel="00CE3C71">
                  <w:rPr>
                    <w:rFonts w:asciiTheme="minorHAnsi" w:hAnsiTheme="minorHAnsi"/>
                    <w:sz w:val="18"/>
                    <w:szCs w:val="18"/>
                  </w:rPr>
                  <w:delText xml:space="preserve">portions of the duct system with less than minimum R-value insulation located in wall cavities are entirely inside the building’s thermal envelope, and transitions to unconditioned space are air-sealed and insulated to a minimum of R-6. </w:delText>
                </w:r>
              </w:del>
            </w:ins>
          </w:p>
        </w:tc>
      </w:tr>
      <w:tr w:rsidR="004554BD" w:rsidRPr="007167EB" w:rsidDel="00CE3C71" w14:paraId="2416A2C8" w14:textId="690C43EF" w:rsidTr="004554BD">
        <w:trPr>
          <w:gridAfter w:val="1"/>
          <w:wAfter w:w="6" w:type="dxa"/>
          <w:trHeight w:val="233"/>
          <w:ins w:id="270" w:author="Balneg, Ronald@Energy" w:date="2018-07-02T15:21:00Z"/>
          <w:del w:id="271" w:author="Wichert, RJ@Energy" w:date="2018-10-25T07:42:00Z"/>
        </w:trPr>
        <w:tc>
          <w:tcPr>
            <w:tcW w:w="11031" w:type="dxa"/>
            <w:gridSpan w:val="2"/>
            <w:vAlign w:val="center"/>
          </w:tcPr>
          <w:p w14:paraId="3FE089E3" w14:textId="470D6C9B" w:rsidR="004554BD" w:rsidRPr="007167EB" w:rsidDel="00CE3C71" w:rsidRDefault="004554BD" w:rsidP="004554BD">
            <w:pPr>
              <w:rPr>
                <w:ins w:id="272" w:author="Balneg, Ronald@Energy" w:date="2018-07-02T15:21:00Z"/>
                <w:del w:id="273" w:author="Wichert, RJ@Energy" w:date="2018-10-25T07:42:00Z"/>
                <w:rFonts w:asciiTheme="minorHAnsi" w:hAnsiTheme="minorHAnsi"/>
                <w:b/>
                <w:sz w:val="18"/>
                <w:szCs w:val="18"/>
              </w:rPr>
            </w:pPr>
            <w:ins w:id="274" w:author="Balneg, Ronald@Energy" w:date="2018-07-02T15:21:00Z">
              <w:del w:id="275" w:author="Wichert, RJ@Energy" w:date="2018-10-25T07:42:00Z">
                <w:r w:rsidRPr="007167EB" w:rsidDel="00CE3C71">
                  <w:rPr>
                    <w:rFonts w:asciiTheme="minorHAnsi" w:hAnsiTheme="minorHAnsi"/>
                    <w:b/>
                    <w:sz w:val="18"/>
                    <w:szCs w:val="18"/>
                  </w:rPr>
                  <w:delText>The responsible person’s signature on this compliance document affirms that all applicable requirements in this table have been met.</w:delText>
                </w:r>
                <w:r w:rsidDel="00CE3C71">
                  <w:rPr>
                    <w:rFonts w:asciiTheme="minorHAnsi" w:hAnsiTheme="minorHAnsi"/>
                    <w:b/>
                    <w:sz w:val="18"/>
                    <w:szCs w:val="18"/>
                  </w:rPr>
                  <w:delText xml:space="preserve"> </w:delText>
                </w:r>
              </w:del>
            </w:ins>
          </w:p>
        </w:tc>
      </w:tr>
    </w:tbl>
    <w:p w14:paraId="56DC021E" w14:textId="7E29000E" w:rsidR="0005428C" w:rsidRPr="007167EB" w:rsidRDefault="0005428C" w:rsidP="003044D3">
      <w:pPr>
        <w:rPr>
          <w:rFonts w:asciiTheme="minorHAnsi" w:hAnsiTheme="minorHAnsi"/>
        </w:rPr>
      </w:pPr>
      <w:r w:rsidRPr="007167EB">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9A39BA" w:rsidRPr="009A39BA" w14:paraId="130EF2E1" w14:textId="77777777" w:rsidTr="00AC00F0">
        <w:trPr>
          <w:trHeight w:val="288"/>
          <w:ins w:id="276" w:author="Smith, Alexis@Energy" w:date="2018-12-18T14:13:00Z"/>
        </w:trPr>
        <w:tc>
          <w:tcPr>
            <w:tcW w:w="10950" w:type="dxa"/>
            <w:gridSpan w:val="4"/>
            <w:vAlign w:val="center"/>
          </w:tcPr>
          <w:p w14:paraId="6ADBF33A"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7" w:author="Smith, Alexis@Energy" w:date="2018-12-18T14:13:00Z"/>
                <w:rFonts w:asciiTheme="minorHAnsi" w:hAnsiTheme="minorHAnsi" w:cs="Arial"/>
                <w:b/>
                <w:sz w:val="18"/>
                <w:szCs w:val="18"/>
              </w:rPr>
            </w:pPr>
            <w:ins w:id="278" w:author="Smith, Alexis@Energy" w:date="2018-12-18T14:13:00Z">
              <w:r w:rsidRPr="009A39BA">
                <w:rPr>
                  <w:rFonts w:asciiTheme="minorHAnsi" w:hAnsiTheme="minorHAnsi" w:cs="Arial"/>
                  <w:b/>
                  <w:caps/>
                  <w:sz w:val="18"/>
                  <w:szCs w:val="18"/>
                </w:rPr>
                <w:lastRenderedPageBreak/>
                <w:t>Documentation Author's Declaration Statement</w:t>
              </w:r>
            </w:ins>
          </w:p>
        </w:tc>
      </w:tr>
      <w:tr w:rsidR="009A39BA" w:rsidRPr="009A39BA" w14:paraId="70504193" w14:textId="77777777" w:rsidTr="00AC00F0">
        <w:trPr>
          <w:trHeight w:val="360"/>
          <w:ins w:id="279" w:author="Smith, Alexis@Energy" w:date="2018-12-18T14:13:00Z"/>
        </w:trPr>
        <w:tc>
          <w:tcPr>
            <w:tcW w:w="10950" w:type="dxa"/>
            <w:gridSpan w:val="4"/>
            <w:vAlign w:val="center"/>
          </w:tcPr>
          <w:p w14:paraId="3F88707D" w14:textId="77777777" w:rsidR="009A39BA" w:rsidRPr="009A39BA" w:rsidRDefault="009A39BA" w:rsidP="004554BD">
            <w:pPr>
              <w:numPr>
                <w:ilvl w:val="0"/>
                <w:numId w:val="5"/>
              </w:numPr>
              <w:ind w:left="271" w:hanging="270"/>
              <w:rPr>
                <w:ins w:id="280" w:author="Smith, Alexis@Energy" w:date="2018-12-18T14:13:00Z"/>
                <w:rFonts w:asciiTheme="minorHAnsi" w:hAnsiTheme="minorHAnsi"/>
                <w:sz w:val="18"/>
                <w:szCs w:val="18"/>
              </w:rPr>
            </w:pPr>
            <w:ins w:id="281" w:author="Smith, Alexis@Energy" w:date="2018-12-18T14:13:00Z">
              <w:r w:rsidRPr="009A39BA">
                <w:rPr>
                  <w:rFonts w:asciiTheme="minorHAnsi" w:hAnsiTheme="minorHAnsi"/>
                  <w:sz w:val="18"/>
                  <w:szCs w:val="18"/>
                </w:rPr>
                <w:t>I certify that this Certificate of Verification documentation is accurate and complete.</w:t>
              </w:r>
            </w:ins>
          </w:p>
        </w:tc>
      </w:tr>
      <w:tr w:rsidR="009A39BA" w:rsidRPr="009A39BA" w14:paraId="30001BC9" w14:textId="77777777" w:rsidTr="00AC00F0">
        <w:trPr>
          <w:trHeight w:val="360"/>
          <w:ins w:id="282" w:author="Smith, Alexis@Energy" w:date="2018-12-18T14:13:00Z"/>
        </w:trPr>
        <w:tc>
          <w:tcPr>
            <w:tcW w:w="5434" w:type="dxa"/>
          </w:tcPr>
          <w:p w14:paraId="51F0A042" w14:textId="77777777" w:rsidR="009A39BA" w:rsidRPr="009A39BA" w:rsidRDefault="009A39BA" w:rsidP="009A39BA">
            <w:pPr>
              <w:rPr>
                <w:ins w:id="283" w:author="Smith, Alexis@Energy" w:date="2018-12-18T14:13:00Z"/>
                <w:rFonts w:asciiTheme="minorHAnsi" w:hAnsiTheme="minorHAnsi"/>
                <w:sz w:val="14"/>
                <w:szCs w:val="18"/>
              </w:rPr>
            </w:pPr>
            <w:ins w:id="284" w:author="Smith, Alexis@Energy" w:date="2018-12-18T14:13:00Z">
              <w:r w:rsidRPr="009A39BA">
                <w:rPr>
                  <w:rFonts w:asciiTheme="minorHAnsi" w:hAnsiTheme="minorHAnsi"/>
                  <w:sz w:val="14"/>
                  <w:szCs w:val="18"/>
                </w:rPr>
                <w:t>Documentation Author Name:</w:t>
              </w:r>
            </w:ins>
          </w:p>
        </w:tc>
        <w:tc>
          <w:tcPr>
            <w:tcW w:w="5516" w:type="dxa"/>
            <w:gridSpan w:val="3"/>
          </w:tcPr>
          <w:p w14:paraId="1740E78F" w14:textId="77777777" w:rsidR="009A39BA" w:rsidRPr="009A39BA" w:rsidRDefault="009A39BA" w:rsidP="009A39BA">
            <w:pPr>
              <w:rPr>
                <w:ins w:id="285" w:author="Smith, Alexis@Energy" w:date="2018-12-18T14:13:00Z"/>
                <w:rFonts w:asciiTheme="minorHAnsi" w:hAnsiTheme="minorHAnsi"/>
                <w:sz w:val="14"/>
                <w:szCs w:val="18"/>
              </w:rPr>
            </w:pPr>
            <w:ins w:id="286" w:author="Smith, Alexis@Energy" w:date="2018-12-18T14:13:00Z">
              <w:r w:rsidRPr="009A39BA">
                <w:rPr>
                  <w:rFonts w:asciiTheme="minorHAnsi" w:hAnsiTheme="minorHAnsi"/>
                  <w:sz w:val="14"/>
                  <w:szCs w:val="18"/>
                </w:rPr>
                <w:t>Documentation Author Signature:</w:t>
              </w:r>
            </w:ins>
          </w:p>
        </w:tc>
      </w:tr>
      <w:tr w:rsidR="009A39BA" w:rsidRPr="009A39BA" w14:paraId="4DD5DB4C" w14:textId="77777777" w:rsidTr="00AC00F0">
        <w:trPr>
          <w:trHeight w:val="360"/>
          <w:ins w:id="287" w:author="Smith, Alexis@Energy" w:date="2018-12-18T14:13:00Z"/>
        </w:trPr>
        <w:tc>
          <w:tcPr>
            <w:tcW w:w="5434" w:type="dxa"/>
          </w:tcPr>
          <w:p w14:paraId="0F36C8C3" w14:textId="77777777" w:rsidR="009A39BA" w:rsidRPr="009A39BA" w:rsidRDefault="009A39BA" w:rsidP="009A39BA">
            <w:pPr>
              <w:rPr>
                <w:ins w:id="288" w:author="Smith, Alexis@Energy" w:date="2018-12-18T14:13:00Z"/>
                <w:rFonts w:asciiTheme="minorHAnsi" w:hAnsiTheme="minorHAnsi"/>
                <w:sz w:val="14"/>
                <w:szCs w:val="18"/>
              </w:rPr>
            </w:pPr>
            <w:ins w:id="289" w:author="Smith, Alexis@Energy" w:date="2018-12-18T14:13:00Z">
              <w:r w:rsidRPr="009A39BA">
                <w:rPr>
                  <w:rFonts w:asciiTheme="minorHAnsi" w:hAnsiTheme="minorHAnsi"/>
                  <w:sz w:val="14"/>
                  <w:szCs w:val="18"/>
                </w:rPr>
                <w:t>Company:</w:t>
              </w:r>
            </w:ins>
          </w:p>
        </w:tc>
        <w:tc>
          <w:tcPr>
            <w:tcW w:w="5516" w:type="dxa"/>
            <w:gridSpan w:val="3"/>
          </w:tcPr>
          <w:p w14:paraId="43C0930B" w14:textId="77777777" w:rsidR="009A39BA" w:rsidRPr="009A39BA" w:rsidRDefault="009A39BA" w:rsidP="009A39BA">
            <w:pPr>
              <w:rPr>
                <w:ins w:id="290" w:author="Smith, Alexis@Energy" w:date="2018-12-18T14:13:00Z"/>
                <w:rFonts w:asciiTheme="minorHAnsi" w:hAnsiTheme="minorHAnsi"/>
                <w:sz w:val="14"/>
                <w:szCs w:val="18"/>
              </w:rPr>
            </w:pPr>
            <w:ins w:id="291" w:author="Smith, Alexis@Energy" w:date="2018-12-18T14:13:00Z">
              <w:r w:rsidRPr="009A39BA">
                <w:rPr>
                  <w:rFonts w:asciiTheme="minorHAnsi" w:hAnsiTheme="minorHAnsi"/>
                  <w:sz w:val="14"/>
                  <w:szCs w:val="18"/>
                </w:rPr>
                <w:t>Date Signed:</w:t>
              </w:r>
            </w:ins>
          </w:p>
        </w:tc>
      </w:tr>
      <w:tr w:rsidR="009A39BA" w:rsidRPr="009A39BA" w14:paraId="462BAE8E" w14:textId="77777777" w:rsidTr="00AC00F0">
        <w:trPr>
          <w:trHeight w:val="360"/>
          <w:ins w:id="292" w:author="Smith, Alexis@Energy" w:date="2018-12-18T14:13:00Z"/>
        </w:trPr>
        <w:tc>
          <w:tcPr>
            <w:tcW w:w="5434" w:type="dxa"/>
          </w:tcPr>
          <w:p w14:paraId="204AC555" w14:textId="77777777" w:rsidR="009A39BA" w:rsidRPr="009A39BA" w:rsidRDefault="009A39BA" w:rsidP="009A39BA">
            <w:pPr>
              <w:rPr>
                <w:ins w:id="293" w:author="Smith, Alexis@Energy" w:date="2018-12-18T14:13:00Z"/>
                <w:rFonts w:asciiTheme="minorHAnsi" w:hAnsiTheme="minorHAnsi"/>
                <w:sz w:val="14"/>
                <w:szCs w:val="18"/>
              </w:rPr>
            </w:pPr>
            <w:ins w:id="294" w:author="Smith, Alexis@Energy" w:date="2018-12-18T14:13:00Z">
              <w:r w:rsidRPr="009A39BA">
                <w:rPr>
                  <w:rFonts w:asciiTheme="minorHAnsi" w:hAnsiTheme="minorHAnsi"/>
                  <w:sz w:val="14"/>
                  <w:szCs w:val="18"/>
                </w:rPr>
                <w:t>Address:</w:t>
              </w:r>
            </w:ins>
          </w:p>
        </w:tc>
        <w:tc>
          <w:tcPr>
            <w:tcW w:w="5516" w:type="dxa"/>
            <w:gridSpan w:val="3"/>
          </w:tcPr>
          <w:p w14:paraId="6F8115BC" w14:textId="77777777" w:rsidR="009A39BA" w:rsidRPr="009A39BA" w:rsidRDefault="009A39BA" w:rsidP="009A39BA">
            <w:pPr>
              <w:rPr>
                <w:ins w:id="295" w:author="Smith, Alexis@Energy" w:date="2018-12-18T14:13:00Z"/>
                <w:rFonts w:asciiTheme="minorHAnsi" w:hAnsiTheme="minorHAnsi"/>
                <w:sz w:val="14"/>
                <w:szCs w:val="18"/>
              </w:rPr>
            </w:pPr>
            <w:ins w:id="296" w:author="Smith, Alexis@Energy" w:date="2018-12-18T14:13:00Z">
              <w:r w:rsidRPr="009A39BA">
                <w:rPr>
                  <w:rFonts w:asciiTheme="minorHAnsi" w:hAnsiTheme="minorHAnsi"/>
                  <w:sz w:val="14"/>
                  <w:szCs w:val="18"/>
                </w:rPr>
                <w:t>CEA/HERS Certification Information (if applicable):</w:t>
              </w:r>
            </w:ins>
          </w:p>
        </w:tc>
      </w:tr>
      <w:tr w:rsidR="009A39BA" w:rsidRPr="009A39BA" w14:paraId="5883AF23" w14:textId="77777777" w:rsidTr="00AC00F0">
        <w:trPr>
          <w:trHeight w:val="360"/>
          <w:ins w:id="297" w:author="Smith, Alexis@Energy" w:date="2018-12-18T14:13:00Z"/>
        </w:trPr>
        <w:tc>
          <w:tcPr>
            <w:tcW w:w="5434" w:type="dxa"/>
          </w:tcPr>
          <w:p w14:paraId="14D44EBC" w14:textId="77777777" w:rsidR="009A39BA" w:rsidRPr="009A39BA" w:rsidRDefault="009A39BA" w:rsidP="009A39BA">
            <w:pPr>
              <w:rPr>
                <w:ins w:id="298" w:author="Smith, Alexis@Energy" w:date="2018-12-18T14:13:00Z"/>
                <w:rFonts w:asciiTheme="minorHAnsi" w:hAnsiTheme="minorHAnsi"/>
                <w:sz w:val="14"/>
                <w:szCs w:val="18"/>
              </w:rPr>
            </w:pPr>
            <w:ins w:id="299" w:author="Smith, Alexis@Energy" w:date="2018-12-18T14:13:00Z">
              <w:r w:rsidRPr="009A39BA">
                <w:rPr>
                  <w:rFonts w:asciiTheme="minorHAnsi" w:hAnsiTheme="minorHAnsi"/>
                  <w:sz w:val="14"/>
                  <w:szCs w:val="18"/>
                </w:rPr>
                <w:t>City/State/Zip:</w:t>
              </w:r>
            </w:ins>
          </w:p>
        </w:tc>
        <w:tc>
          <w:tcPr>
            <w:tcW w:w="5516" w:type="dxa"/>
            <w:gridSpan w:val="3"/>
          </w:tcPr>
          <w:p w14:paraId="2FDD5146" w14:textId="77777777" w:rsidR="009A39BA" w:rsidRPr="009A39BA" w:rsidRDefault="009A39BA" w:rsidP="009A39BA">
            <w:pPr>
              <w:rPr>
                <w:ins w:id="300" w:author="Smith, Alexis@Energy" w:date="2018-12-18T14:13:00Z"/>
                <w:rFonts w:asciiTheme="minorHAnsi" w:hAnsiTheme="minorHAnsi"/>
                <w:sz w:val="14"/>
                <w:szCs w:val="18"/>
              </w:rPr>
            </w:pPr>
            <w:ins w:id="301" w:author="Smith, Alexis@Energy" w:date="2018-12-18T14:13:00Z">
              <w:r w:rsidRPr="009A39BA">
                <w:rPr>
                  <w:rFonts w:asciiTheme="minorHAnsi" w:hAnsiTheme="minorHAnsi"/>
                  <w:sz w:val="14"/>
                  <w:szCs w:val="18"/>
                </w:rPr>
                <w:t>Phone:</w:t>
              </w:r>
            </w:ins>
          </w:p>
        </w:tc>
      </w:tr>
      <w:tr w:rsidR="009A39BA" w:rsidRPr="009A39BA" w14:paraId="6C1AF2E1" w14:textId="77777777" w:rsidTr="00AC00F0">
        <w:tblPrEx>
          <w:tblCellMar>
            <w:left w:w="115" w:type="dxa"/>
            <w:right w:w="115" w:type="dxa"/>
          </w:tblCellMar>
        </w:tblPrEx>
        <w:trPr>
          <w:trHeight w:val="296"/>
          <w:ins w:id="302" w:author="Smith, Alexis@Energy" w:date="2018-12-18T14:13:00Z"/>
        </w:trPr>
        <w:tc>
          <w:tcPr>
            <w:tcW w:w="10950" w:type="dxa"/>
            <w:gridSpan w:val="4"/>
            <w:vAlign w:val="center"/>
          </w:tcPr>
          <w:p w14:paraId="4EE2C135"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3" w:author="Smith, Alexis@Energy" w:date="2018-12-18T14:13:00Z"/>
                <w:rFonts w:asciiTheme="minorHAnsi" w:hAnsiTheme="minorHAnsi"/>
                <w:sz w:val="18"/>
                <w:szCs w:val="18"/>
              </w:rPr>
            </w:pPr>
            <w:ins w:id="304" w:author="Smith, Alexis@Energy" w:date="2018-12-18T14:13:00Z">
              <w:r w:rsidRPr="009A39BA">
                <w:rPr>
                  <w:rFonts w:asciiTheme="minorHAnsi" w:hAnsiTheme="minorHAnsi" w:cs="Arial"/>
                  <w:b/>
                  <w:caps/>
                  <w:sz w:val="18"/>
                  <w:szCs w:val="18"/>
                </w:rPr>
                <w:t xml:space="preserve">Responsible Person's Declaration statement </w:t>
              </w:r>
            </w:ins>
          </w:p>
        </w:tc>
      </w:tr>
      <w:tr w:rsidR="009A39BA" w:rsidRPr="009A39BA" w14:paraId="33626A1E" w14:textId="77777777" w:rsidTr="00AC00F0">
        <w:tblPrEx>
          <w:tblCellMar>
            <w:left w:w="115" w:type="dxa"/>
            <w:right w:w="115" w:type="dxa"/>
          </w:tblCellMar>
        </w:tblPrEx>
        <w:trPr>
          <w:trHeight w:val="504"/>
          <w:ins w:id="305" w:author="Smith, Alexis@Energy" w:date="2018-12-18T14:13:00Z"/>
        </w:trPr>
        <w:tc>
          <w:tcPr>
            <w:tcW w:w="10950" w:type="dxa"/>
            <w:gridSpan w:val="4"/>
            <w:shd w:val="clear" w:color="auto" w:fill="auto"/>
          </w:tcPr>
          <w:p w14:paraId="60E49FC4" w14:textId="77777777" w:rsidR="009A39BA" w:rsidRPr="009A39BA" w:rsidRDefault="009A39BA" w:rsidP="009A39BA">
            <w:pPr>
              <w:keepNext/>
              <w:widowControl w:val="0"/>
              <w:ind w:right="90"/>
              <w:rPr>
                <w:ins w:id="306" w:author="Smith, Alexis@Energy" w:date="2018-12-18T14:13:00Z"/>
                <w:rFonts w:asciiTheme="minorHAnsi" w:hAnsiTheme="minorHAnsi"/>
                <w:snapToGrid w:val="0"/>
                <w:sz w:val="18"/>
                <w:szCs w:val="18"/>
              </w:rPr>
            </w:pPr>
            <w:ins w:id="307" w:author="Smith, Alexis@Energy" w:date="2018-12-18T14:13:00Z">
              <w:r w:rsidRPr="009A39BA">
                <w:rPr>
                  <w:rFonts w:asciiTheme="minorHAnsi" w:hAnsiTheme="minorHAnsi"/>
                  <w:snapToGrid w:val="0"/>
                  <w:sz w:val="18"/>
                  <w:szCs w:val="18"/>
                </w:rPr>
                <w:t xml:space="preserve">I certify the following under penalty of perjury, under the laws of the State of California: </w:t>
              </w:r>
            </w:ins>
          </w:p>
          <w:p w14:paraId="3DD21020" w14:textId="77777777" w:rsidR="009A39BA" w:rsidRPr="009A39BA" w:rsidRDefault="009A39BA" w:rsidP="004554BD">
            <w:pPr>
              <w:keepNext/>
              <w:widowControl w:val="0"/>
              <w:numPr>
                <w:ilvl w:val="0"/>
                <w:numId w:val="10"/>
              </w:numPr>
              <w:ind w:right="90"/>
              <w:rPr>
                <w:ins w:id="308" w:author="Smith, Alexis@Energy" w:date="2018-12-18T14:13:00Z"/>
                <w:rFonts w:asciiTheme="minorHAnsi" w:hAnsiTheme="minorHAnsi"/>
                <w:snapToGrid w:val="0"/>
                <w:sz w:val="18"/>
                <w:szCs w:val="18"/>
              </w:rPr>
            </w:pPr>
            <w:ins w:id="309" w:author="Smith, Alexis@Energy" w:date="2018-12-18T14:13:00Z">
              <w:r w:rsidRPr="009A39BA">
                <w:rPr>
                  <w:rFonts w:asciiTheme="minorHAnsi" w:hAnsiTheme="minorHAnsi"/>
                  <w:snapToGrid w:val="0"/>
                  <w:sz w:val="18"/>
                  <w:szCs w:val="18"/>
                </w:rPr>
                <w:t>The information provided on this Certificate of Verification is true and correct.</w:t>
              </w:r>
            </w:ins>
          </w:p>
          <w:p w14:paraId="3EC16102" w14:textId="77777777" w:rsidR="009A39BA" w:rsidRPr="009A39BA" w:rsidRDefault="009A39BA" w:rsidP="004554BD">
            <w:pPr>
              <w:keepNext/>
              <w:widowControl w:val="0"/>
              <w:numPr>
                <w:ilvl w:val="0"/>
                <w:numId w:val="10"/>
              </w:numPr>
              <w:ind w:right="90"/>
              <w:rPr>
                <w:ins w:id="310" w:author="Smith, Alexis@Energy" w:date="2018-12-18T14:13:00Z"/>
                <w:rFonts w:asciiTheme="minorHAnsi" w:hAnsiTheme="minorHAnsi"/>
                <w:snapToGrid w:val="0"/>
                <w:sz w:val="18"/>
                <w:szCs w:val="18"/>
              </w:rPr>
            </w:pPr>
            <w:ins w:id="311" w:author="Smith, Alexis@Energy" w:date="2018-12-18T14:13:00Z">
              <w:r w:rsidRPr="009A39BA">
                <w:rPr>
                  <w:rFonts w:asciiTheme="minorHAnsi" w:hAnsiTheme="minorHAnsi"/>
                  <w:snapToGrid w:val="0"/>
                  <w:sz w:val="18"/>
                  <w:szCs w:val="18"/>
                </w:rPr>
                <w:t>I am the certified HERS Rater who performed the verification identified and reported on this Certificate of Verification (responsible rater).</w:t>
              </w:r>
            </w:ins>
          </w:p>
          <w:p w14:paraId="1BB36B36" w14:textId="77777777" w:rsidR="009A39BA" w:rsidRPr="009A39BA" w:rsidRDefault="009A39BA" w:rsidP="004554BD">
            <w:pPr>
              <w:keepNext/>
              <w:widowControl w:val="0"/>
              <w:numPr>
                <w:ilvl w:val="0"/>
                <w:numId w:val="10"/>
              </w:numPr>
              <w:ind w:right="90"/>
              <w:rPr>
                <w:ins w:id="312" w:author="Smith, Alexis@Energy" w:date="2018-12-18T14:13:00Z"/>
                <w:rFonts w:asciiTheme="minorHAnsi" w:hAnsiTheme="minorHAnsi"/>
                <w:snapToGrid w:val="0"/>
                <w:sz w:val="18"/>
                <w:szCs w:val="18"/>
              </w:rPr>
            </w:pPr>
            <w:ins w:id="313" w:author="Smith, Alexis@Energy" w:date="2018-12-18T14:13:00Z">
              <w:r w:rsidRPr="009A39BA">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4D24B628" w14:textId="77777777" w:rsidR="009A39BA" w:rsidRPr="009A39BA" w:rsidRDefault="009A39BA" w:rsidP="004554BD">
            <w:pPr>
              <w:keepNext/>
              <w:widowControl w:val="0"/>
              <w:numPr>
                <w:ilvl w:val="0"/>
                <w:numId w:val="10"/>
              </w:numPr>
              <w:ind w:right="90"/>
              <w:rPr>
                <w:ins w:id="314" w:author="Smith, Alexis@Energy" w:date="2018-12-18T14:13:00Z"/>
                <w:rFonts w:asciiTheme="minorHAnsi" w:hAnsiTheme="minorHAnsi"/>
                <w:snapToGrid w:val="0"/>
                <w:sz w:val="18"/>
                <w:szCs w:val="18"/>
              </w:rPr>
            </w:pPr>
            <w:ins w:id="315" w:author="Smith, Alexis@Energy" w:date="2018-12-18T14:13:00Z">
              <w:r w:rsidRPr="009A39BA">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146CF792" w14:textId="77777777" w:rsidR="009A39BA" w:rsidRPr="009A39BA" w:rsidRDefault="009A39BA" w:rsidP="004554BD">
            <w:pPr>
              <w:keepNext/>
              <w:widowControl w:val="0"/>
              <w:numPr>
                <w:ilvl w:val="0"/>
                <w:numId w:val="10"/>
              </w:numPr>
              <w:ind w:right="90"/>
              <w:rPr>
                <w:ins w:id="316" w:author="Smith, Alexis@Energy" w:date="2018-12-18T14:13:00Z"/>
                <w:rFonts w:asciiTheme="minorHAnsi" w:hAnsiTheme="minorHAnsi"/>
                <w:snapToGrid w:val="0"/>
                <w:sz w:val="18"/>
                <w:szCs w:val="18"/>
              </w:rPr>
            </w:pPr>
            <w:ins w:id="317" w:author="Smith, Alexis@Energy" w:date="2018-12-18T14:13:00Z">
              <w:r w:rsidRPr="009A39BA">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9A39BA" w:rsidRPr="009A39BA" w14:paraId="15DA46B4" w14:textId="77777777" w:rsidTr="00AC00F0">
        <w:tblPrEx>
          <w:tblCellMar>
            <w:left w:w="115" w:type="dxa"/>
            <w:right w:w="115" w:type="dxa"/>
          </w:tblCellMar>
        </w:tblPrEx>
        <w:trPr>
          <w:trHeight w:val="278"/>
          <w:ins w:id="318" w:author="Smith, Alexis@Energy" w:date="2018-12-18T14:13:00Z"/>
        </w:trPr>
        <w:tc>
          <w:tcPr>
            <w:tcW w:w="10950" w:type="dxa"/>
            <w:gridSpan w:val="4"/>
            <w:vAlign w:val="center"/>
          </w:tcPr>
          <w:p w14:paraId="618DBEB6"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19" w:author="Smith, Alexis@Energy" w:date="2018-12-18T14:13:00Z"/>
                <w:rFonts w:asciiTheme="minorHAnsi" w:hAnsiTheme="minorHAnsi" w:cs="Arial"/>
                <w:b/>
                <w:caps/>
                <w:sz w:val="18"/>
                <w:szCs w:val="18"/>
              </w:rPr>
            </w:pPr>
            <w:ins w:id="320" w:author="Smith, Alexis@Energy" w:date="2018-12-18T14:13:00Z">
              <w:r w:rsidRPr="009A39BA">
                <w:rPr>
                  <w:rFonts w:asciiTheme="minorHAnsi" w:hAnsiTheme="minorHAnsi" w:cs="Arial"/>
                  <w:b/>
                  <w:caps/>
                  <w:sz w:val="18"/>
                  <w:szCs w:val="18"/>
                </w:rPr>
                <w:t>BUILDER OR INSTALLER INFORMATION AS SHOWN ON THE CERTIFICATE OF INSTALLATION</w:t>
              </w:r>
            </w:ins>
          </w:p>
        </w:tc>
      </w:tr>
      <w:tr w:rsidR="009A39BA" w:rsidRPr="009A39BA" w14:paraId="651FFD74" w14:textId="77777777" w:rsidTr="00AC00F0">
        <w:tblPrEx>
          <w:tblCellMar>
            <w:left w:w="115" w:type="dxa"/>
            <w:right w:w="115" w:type="dxa"/>
          </w:tblCellMar>
        </w:tblPrEx>
        <w:trPr>
          <w:trHeight w:hRule="exact" w:val="360"/>
          <w:ins w:id="321" w:author="Smith, Alexis@Energy" w:date="2018-12-18T14:13:00Z"/>
        </w:trPr>
        <w:tc>
          <w:tcPr>
            <w:tcW w:w="10950" w:type="dxa"/>
            <w:gridSpan w:val="4"/>
          </w:tcPr>
          <w:p w14:paraId="71D72128"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22" w:author="Smith, Alexis@Energy" w:date="2018-12-18T14:13:00Z"/>
                <w:rFonts w:asciiTheme="minorHAnsi" w:hAnsiTheme="minorHAnsi"/>
                <w:sz w:val="14"/>
                <w:szCs w:val="18"/>
              </w:rPr>
            </w:pPr>
            <w:ins w:id="323" w:author="Smith, Alexis@Energy" w:date="2018-12-18T14:13:00Z">
              <w:r w:rsidRPr="009A39BA">
                <w:rPr>
                  <w:rFonts w:asciiTheme="minorHAnsi" w:hAnsiTheme="minorHAnsi"/>
                  <w:sz w:val="14"/>
                  <w:szCs w:val="18"/>
                </w:rPr>
                <w:t>Company Name (Installing Subcontractor, General Contractor, or Builder/Owner):</w:t>
              </w:r>
            </w:ins>
          </w:p>
        </w:tc>
      </w:tr>
      <w:tr w:rsidR="009A39BA" w:rsidRPr="009A39BA" w14:paraId="40D40EB8" w14:textId="77777777" w:rsidTr="00AC00F0">
        <w:tblPrEx>
          <w:tblCellMar>
            <w:left w:w="115" w:type="dxa"/>
            <w:right w:w="115" w:type="dxa"/>
          </w:tblCellMar>
        </w:tblPrEx>
        <w:trPr>
          <w:trHeight w:hRule="exact" w:val="360"/>
          <w:ins w:id="324" w:author="Smith, Alexis@Energy" w:date="2018-12-18T14:13:00Z"/>
        </w:trPr>
        <w:tc>
          <w:tcPr>
            <w:tcW w:w="5475" w:type="dxa"/>
            <w:gridSpan w:val="2"/>
          </w:tcPr>
          <w:p w14:paraId="174B4A26" w14:textId="77777777" w:rsidR="009A39BA" w:rsidRPr="009A39BA" w:rsidRDefault="009A39BA" w:rsidP="009A39B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25" w:author="Smith, Alexis@Energy" w:date="2018-12-18T14:13:00Z"/>
                <w:rFonts w:asciiTheme="minorHAnsi" w:hAnsiTheme="minorHAnsi"/>
                <w:sz w:val="14"/>
                <w:szCs w:val="18"/>
              </w:rPr>
            </w:pPr>
            <w:ins w:id="326" w:author="Smith, Alexis@Energy" w:date="2018-12-18T14:13:00Z">
              <w:r w:rsidRPr="009A39BA">
                <w:rPr>
                  <w:rFonts w:asciiTheme="minorHAnsi" w:hAnsiTheme="minorHAnsi"/>
                  <w:sz w:val="14"/>
                  <w:szCs w:val="18"/>
                </w:rPr>
                <w:t>Responsible Builder or Installer Name:</w:t>
              </w:r>
            </w:ins>
          </w:p>
        </w:tc>
        <w:tc>
          <w:tcPr>
            <w:tcW w:w="5475" w:type="dxa"/>
            <w:gridSpan w:val="2"/>
          </w:tcPr>
          <w:p w14:paraId="3E6842B6" w14:textId="77777777" w:rsidR="009A39BA" w:rsidRPr="009A39BA" w:rsidRDefault="009A39BA" w:rsidP="009A39B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27" w:author="Smith, Alexis@Energy" w:date="2018-12-18T14:13:00Z"/>
                <w:rFonts w:asciiTheme="minorHAnsi" w:hAnsiTheme="minorHAnsi"/>
                <w:sz w:val="14"/>
                <w:szCs w:val="18"/>
              </w:rPr>
            </w:pPr>
            <w:ins w:id="328" w:author="Smith, Alexis@Energy" w:date="2018-12-18T14:13:00Z">
              <w:r w:rsidRPr="009A39BA">
                <w:rPr>
                  <w:rFonts w:asciiTheme="minorHAnsi" w:hAnsiTheme="minorHAnsi"/>
                  <w:sz w:val="14"/>
                  <w:szCs w:val="18"/>
                </w:rPr>
                <w:t>CSLB License:</w:t>
              </w:r>
            </w:ins>
          </w:p>
        </w:tc>
      </w:tr>
      <w:tr w:rsidR="009A39BA" w:rsidRPr="009A39BA" w14:paraId="5D0FC3A3" w14:textId="77777777" w:rsidTr="00AC00F0">
        <w:tblPrEx>
          <w:tblCellMar>
            <w:left w:w="108" w:type="dxa"/>
            <w:right w:w="108" w:type="dxa"/>
          </w:tblCellMar>
        </w:tblPrEx>
        <w:trPr>
          <w:trHeight w:hRule="exact" w:val="288"/>
          <w:ins w:id="329" w:author="Smith, Alexis@Energy" w:date="2018-12-18T14:13:00Z"/>
        </w:trPr>
        <w:tc>
          <w:tcPr>
            <w:tcW w:w="10950" w:type="dxa"/>
            <w:gridSpan w:val="4"/>
            <w:vAlign w:val="center"/>
          </w:tcPr>
          <w:p w14:paraId="22457114" w14:textId="77777777" w:rsidR="009A39BA" w:rsidRPr="009A39BA" w:rsidRDefault="009A39BA" w:rsidP="009A39B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30" w:author="Smith, Alexis@Energy" w:date="2018-12-18T14:13:00Z"/>
                <w:rFonts w:asciiTheme="minorHAnsi" w:hAnsiTheme="minorHAnsi"/>
                <w:sz w:val="18"/>
                <w:szCs w:val="18"/>
              </w:rPr>
            </w:pPr>
            <w:ins w:id="331" w:author="Smith, Alexis@Energy" w:date="2018-12-18T14:13:00Z">
              <w:r w:rsidRPr="009A39BA">
                <w:rPr>
                  <w:rFonts w:asciiTheme="minorHAnsi" w:hAnsiTheme="minorHAnsi" w:cs="Arial"/>
                  <w:b/>
                  <w:caps/>
                  <w:sz w:val="18"/>
                  <w:szCs w:val="18"/>
                </w:rPr>
                <w:t>HERS PROVIDER DATA REGISTRY INFORMATION</w:t>
              </w:r>
            </w:ins>
          </w:p>
        </w:tc>
      </w:tr>
      <w:tr w:rsidR="009A39BA" w:rsidRPr="009A39BA" w14:paraId="1262B4DC" w14:textId="77777777" w:rsidTr="00AC00F0">
        <w:tblPrEx>
          <w:tblCellMar>
            <w:left w:w="108" w:type="dxa"/>
            <w:right w:w="108" w:type="dxa"/>
          </w:tblCellMar>
        </w:tblPrEx>
        <w:trPr>
          <w:trHeight w:hRule="exact" w:val="360"/>
          <w:ins w:id="332" w:author="Smith, Alexis@Energy" w:date="2018-12-18T14:13:00Z"/>
        </w:trPr>
        <w:tc>
          <w:tcPr>
            <w:tcW w:w="5482" w:type="dxa"/>
            <w:gridSpan w:val="3"/>
          </w:tcPr>
          <w:p w14:paraId="40D126F8"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33" w:author="Smith, Alexis@Energy" w:date="2018-12-18T14:13:00Z"/>
                <w:rFonts w:asciiTheme="minorHAnsi" w:hAnsiTheme="minorHAnsi"/>
                <w:sz w:val="14"/>
                <w:szCs w:val="18"/>
              </w:rPr>
            </w:pPr>
            <w:ins w:id="334" w:author="Smith, Alexis@Energy" w:date="2018-12-18T14:13:00Z">
              <w:r w:rsidRPr="009A39BA">
                <w:rPr>
                  <w:rFonts w:asciiTheme="minorHAnsi" w:hAnsiTheme="minorHAnsi"/>
                  <w:sz w:val="14"/>
                  <w:szCs w:val="18"/>
                </w:rPr>
                <w:t>Sample Group Number (if applicable):</w:t>
              </w:r>
            </w:ins>
          </w:p>
        </w:tc>
        <w:tc>
          <w:tcPr>
            <w:tcW w:w="5468" w:type="dxa"/>
          </w:tcPr>
          <w:p w14:paraId="32D0E15E"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35" w:author="Smith, Alexis@Energy" w:date="2018-12-18T14:13:00Z"/>
                <w:rFonts w:asciiTheme="minorHAnsi" w:hAnsiTheme="minorHAnsi"/>
                <w:sz w:val="14"/>
                <w:szCs w:val="18"/>
              </w:rPr>
            </w:pPr>
            <w:ins w:id="336" w:author="Smith, Alexis@Energy" w:date="2018-12-18T14:13:00Z">
              <w:r w:rsidRPr="009A39BA">
                <w:rPr>
                  <w:rFonts w:asciiTheme="minorHAnsi" w:hAnsiTheme="minorHAnsi"/>
                  <w:sz w:val="14"/>
                  <w:szCs w:val="18"/>
                </w:rPr>
                <w:t>Dwelling Test Status in Sample Group (if applicable):</w:t>
              </w:r>
            </w:ins>
          </w:p>
        </w:tc>
      </w:tr>
      <w:tr w:rsidR="009A39BA" w:rsidRPr="009A39BA" w14:paraId="5BA99709" w14:textId="77777777" w:rsidTr="00AC00F0">
        <w:tblPrEx>
          <w:tblCellMar>
            <w:left w:w="108" w:type="dxa"/>
            <w:right w:w="108" w:type="dxa"/>
          </w:tblCellMar>
        </w:tblPrEx>
        <w:trPr>
          <w:trHeight w:val="288"/>
          <w:ins w:id="337" w:author="Smith, Alexis@Energy" w:date="2018-12-18T14:13:00Z"/>
        </w:trPr>
        <w:tc>
          <w:tcPr>
            <w:tcW w:w="10950" w:type="dxa"/>
            <w:gridSpan w:val="4"/>
            <w:vAlign w:val="center"/>
          </w:tcPr>
          <w:p w14:paraId="6FC10A00" w14:textId="77777777" w:rsidR="009A39BA" w:rsidRPr="009A39BA" w:rsidRDefault="009A39BA" w:rsidP="009A39B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38" w:author="Smith, Alexis@Energy" w:date="2018-12-18T14:13:00Z"/>
                <w:rFonts w:asciiTheme="minorHAnsi" w:hAnsiTheme="minorHAnsi"/>
                <w:sz w:val="18"/>
                <w:szCs w:val="18"/>
              </w:rPr>
            </w:pPr>
            <w:ins w:id="339" w:author="Smith, Alexis@Energy" w:date="2018-12-18T14:13:00Z">
              <w:r w:rsidRPr="009A39BA">
                <w:rPr>
                  <w:rFonts w:asciiTheme="minorHAnsi" w:hAnsiTheme="minorHAnsi" w:cs="Arial"/>
                  <w:b/>
                  <w:caps/>
                  <w:sz w:val="18"/>
                  <w:szCs w:val="18"/>
                </w:rPr>
                <w:t>HERS RATER INFORMATION</w:t>
              </w:r>
            </w:ins>
          </w:p>
        </w:tc>
      </w:tr>
      <w:tr w:rsidR="009A39BA" w:rsidRPr="009A39BA" w14:paraId="649B69BC" w14:textId="77777777" w:rsidTr="00AC00F0">
        <w:tblPrEx>
          <w:tblCellMar>
            <w:left w:w="108" w:type="dxa"/>
            <w:right w:w="108" w:type="dxa"/>
          </w:tblCellMar>
        </w:tblPrEx>
        <w:trPr>
          <w:trHeight w:hRule="exact" w:val="360"/>
          <w:ins w:id="340" w:author="Smith, Alexis@Energy" w:date="2018-12-18T14:13:00Z"/>
        </w:trPr>
        <w:tc>
          <w:tcPr>
            <w:tcW w:w="10950" w:type="dxa"/>
            <w:gridSpan w:val="4"/>
          </w:tcPr>
          <w:p w14:paraId="141429FC" w14:textId="77777777" w:rsidR="009A39BA" w:rsidRPr="009A39BA" w:rsidRDefault="009A39BA" w:rsidP="009A39B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41" w:author="Smith, Alexis@Energy" w:date="2018-12-18T14:13:00Z"/>
                <w:rFonts w:asciiTheme="minorHAnsi" w:hAnsiTheme="minorHAnsi"/>
                <w:sz w:val="14"/>
                <w:szCs w:val="18"/>
              </w:rPr>
            </w:pPr>
            <w:ins w:id="342" w:author="Smith, Alexis@Energy" w:date="2018-12-18T14:13:00Z">
              <w:r w:rsidRPr="009A39BA">
                <w:rPr>
                  <w:rFonts w:asciiTheme="minorHAnsi" w:hAnsiTheme="minorHAnsi"/>
                  <w:sz w:val="14"/>
                  <w:szCs w:val="18"/>
                </w:rPr>
                <w:t>HERS Rater Company Name:</w:t>
              </w:r>
            </w:ins>
          </w:p>
        </w:tc>
      </w:tr>
      <w:tr w:rsidR="009A39BA" w:rsidRPr="009A39BA" w14:paraId="299A0CD3" w14:textId="77777777" w:rsidTr="00AC00F0">
        <w:tblPrEx>
          <w:tblCellMar>
            <w:left w:w="108" w:type="dxa"/>
            <w:right w:w="108" w:type="dxa"/>
          </w:tblCellMar>
        </w:tblPrEx>
        <w:trPr>
          <w:trHeight w:hRule="exact" w:val="360"/>
          <w:ins w:id="343" w:author="Smith, Alexis@Energy" w:date="2018-12-18T14:13:00Z"/>
        </w:trPr>
        <w:tc>
          <w:tcPr>
            <w:tcW w:w="5482" w:type="dxa"/>
            <w:gridSpan w:val="3"/>
            <w:tcBorders>
              <w:top w:val="single" w:sz="4" w:space="0" w:color="auto"/>
              <w:left w:val="single" w:sz="4" w:space="0" w:color="auto"/>
              <w:bottom w:val="single" w:sz="4" w:space="0" w:color="auto"/>
              <w:right w:val="single" w:sz="4" w:space="0" w:color="auto"/>
            </w:tcBorders>
          </w:tcPr>
          <w:p w14:paraId="39342C30"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44" w:author="Smith, Alexis@Energy" w:date="2018-12-18T14:13:00Z"/>
                <w:rFonts w:asciiTheme="minorHAnsi" w:hAnsiTheme="minorHAnsi"/>
                <w:sz w:val="14"/>
                <w:szCs w:val="18"/>
              </w:rPr>
            </w:pPr>
            <w:ins w:id="345" w:author="Smith, Alexis@Energy" w:date="2018-12-18T14:13:00Z">
              <w:r w:rsidRPr="009A39BA">
                <w:rPr>
                  <w:rFonts w:asciiTheme="minorHAnsi" w:hAnsiTheme="minorHAnsi"/>
                  <w:sz w:val="14"/>
                  <w:szCs w:val="18"/>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218FED94"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46" w:author="Smith, Alexis@Energy" w:date="2018-12-18T14:13:00Z"/>
                <w:rFonts w:asciiTheme="minorHAnsi" w:hAnsiTheme="minorHAnsi"/>
                <w:sz w:val="14"/>
                <w:szCs w:val="18"/>
              </w:rPr>
            </w:pPr>
            <w:ins w:id="347" w:author="Smith, Alexis@Energy" w:date="2018-12-18T14:13:00Z">
              <w:r w:rsidRPr="009A39BA">
                <w:rPr>
                  <w:rFonts w:asciiTheme="minorHAnsi" w:hAnsiTheme="minorHAnsi"/>
                  <w:sz w:val="14"/>
                  <w:szCs w:val="18"/>
                </w:rPr>
                <w:t>Responsible Rater Signature:</w:t>
              </w:r>
            </w:ins>
          </w:p>
        </w:tc>
      </w:tr>
      <w:tr w:rsidR="009A39BA" w:rsidRPr="009A39BA" w14:paraId="4CB74119" w14:textId="77777777" w:rsidTr="00AC00F0">
        <w:tblPrEx>
          <w:tblCellMar>
            <w:left w:w="108" w:type="dxa"/>
            <w:right w:w="108" w:type="dxa"/>
          </w:tblCellMar>
        </w:tblPrEx>
        <w:trPr>
          <w:trHeight w:hRule="exact" w:val="360"/>
          <w:ins w:id="348" w:author="Smith, Alexis@Energy" w:date="2018-12-18T14:13:00Z"/>
        </w:trPr>
        <w:tc>
          <w:tcPr>
            <w:tcW w:w="5482" w:type="dxa"/>
            <w:gridSpan w:val="3"/>
            <w:tcBorders>
              <w:top w:val="single" w:sz="4" w:space="0" w:color="auto"/>
              <w:left w:val="single" w:sz="4" w:space="0" w:color="auto"/>
              <w:bottom w:val="single" w:sz="4" w:space="0" w:color="auto"/>
              <w:right w:val="single" w:sz="4" w:space="0" w:color="auto"/>
            </w:tcBorders>
          </w:tcPr>
          <w:p w14:paraId="15EACE20"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49" w:author="Smith, Alexis@Energy" w:date="2018-12-18T14:13:00Z"/>
                <w:rFonts w:asciiTheme="minorHAnsi" w:hAnsiTheme="minorHAnsi"/>
                <w:sz w:val="14"/>
                <w:szCs w:val="18"/>
              </w:rPr>
            </w:pPr>
            <w:ins w:id="350" w:author="Smith, Alexis@Energy" w:date="2018-12-18T14:13:00Z">
              <w:r w:rsidRPr="009A39BA">
                <w:rPr>
                  <w:rFonts w:asciiTheme="minorHAnsi" w:hAnsiTheme="minorHAnsi"/>
                  <w:sz w:val="14"/>
                  <w:szCs w:val="18"/>
                </w:rPr>
                <w:t>Responsible Rater Certification Number w/ this HERS Provider:</w:t>
              </w:r>
            </w:ins>
          </w:p>
        </w:tc>
        <w:tc>
          <w:tcPr>
            <w:tcW w:w="5468" w:type="dxa"/>
            <w:tcBorders>
              <w:top w:val="single" w:sz="4" w:space="0" w:color="auto"/>
              <w:left w:val="single" w:sz="4" w:space="0" w:color="auto"/>
              <w:bottom w:val="single" w:sz="4" w:space="0" w:color="auto"/>
              <w:right w:val="single" w:sz="4" w:space="0" w:color="auto"/>
            </w:tcBorders>
          </w:tcPr>
          <w:p w14:paraId="6BF26270"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51" w:author="Smith, Alexis@Energy" w:date="2018-12-18T14:13:00Z"/>
                <w:rFonts w:asciiTheme="minorHAnsi" w:hAnsiTheme="minorHAnsi"/>
                <w:sz w:val="14"/>
                <w:szCs w:val="18"/>
              </w:rPr>
            </w:pPr>
            <w:ins w:id="352" w:author="Smith, Alexis@Energy" w:date="2018-12-18T14:13:00Z">
              <w:r w:rsidRPr="009A39BA">
                <w:rPr>
                  <w:rFonts w:asciiTheme="minorHAnsi" w:hAnsiTheme="minorHAnsi"/>
                  <w:sz w:val="14"/>
                  <w:szCs w:val="18"/>
                </w:rPr>
                <w:t>Date Signed:</w:t>
              </w:r>
            </w:ins>
          </w:p>
        </w:tc>
      </w:tr>
    </w:tbl>
    <w:p w14:paraId="56DC0249" w14:textId="77777777" w:rsidR="008F2201" w:rsidRPr="007167EB" w:rsidRDefault="008F2201" w:rsidP="003044D3">
      <w:pPr>
        <w:rPr>
          <w:rFonts w:asciiTheme="minorHAnsi" w:hAnsiTheme="minorHAnsi"/>
        </w:rPr>
      </w:pPr>
    </w:p>
    <w:p w14:paraId="56DC024A" w14:textId="77777777" w:rsidR="008F2201" w:rsidRPr="007167EB" w:rsidRDefault="008F2201" w:rsidP="003044D3">
      <w:pPr>
        <w:rPr>
          <w:rFonts w:asciiTheme="minorHAnsi" w:hAnsiTheme="minorHAnsi"/>
        </w:rPr>
      </w:pPr>
    </w:p>
    <w:p w14:paraId="56DC024B" w14:textId="77777777" w:rsidR="008F2201" w:rsidRPr="007167EB" w:rsidRDefault="008F2201" w:rsidP="003044D3">
      <w:pPr>
        <w:rPr>
          <w:rFonts w:asciiTheme="minorHAnsi" w:hAnsiTheme="minorHAnsi"/>
        </w:rPr>
        <w:sectPr w:rsidR="008F2201" w:rsidRPr="007167EB" w:rsidSect="008748FA">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56DC024C" w14:textId="0232D959" w:rsidR="00BE3F84" w:rsidRPr="00E570BA" w:rsidRDefault="00E570BA" w:rsidP="00E570BA">
      <w:pPr>
        <w:jc w:val="center"/>
        <w:rPr>
          <w:rFonts w:asciiTheme="minorHAnsi" w:hAnsiTheme="minorHAnsi"/>
          <w:b/>
          <w:sz w:val="28"/>
        </w:rPr>
      </w:pPr>
      <w:r w:rsidRPr="00573B76">
        <w:rPr>
          <w:rFonts w:asciiTheme="minorHAnsi" w:hAnsiTheme="minorHAnsi"/>
          <w:b/>
        </w:rPr>
        <w:lastRenderedPageBreak/>
        <w:t>CF2R-MCH-21-H User Instructions</w:t>
      </w:r>
    </w:p>
    <w:p w14:paraId="49104042" w14:textId="77777777" w:rsidR="00E570BA" w:rsidRPr="007167EB" w:rsidRDefault="00E570BA" w:rsidP="003044D3">
      <w:pPr>
        <w:rPr>
          <w:rFonts w:asciiTheme="minorHAnsi" w:hAnsiTheme="minorHAnsi"/>
        </w:rPr>
      </w:pPr>
    </w:p>
    <w:p w14:paraId="56DC024D" w14:textId="567F0FA3" w:rsidR="009317E9" w:rsidRPr="007167EB" w:rsidRDefault="0051084F" w:rsidP="003044D3">
      <w:pPr>
        <w:rPr>
          <w:rFonts w:asciiTheme="minorHAnsi" w:hAnsiTheme="minorHAnsi"/>
          <w:b/>
        </w:rPr>
      </w:pPr>
      <w:r w:rsidRPr="007167EB">
        <w:rPr>
          <w:rFonts w:asciiTheme="minorHAnsi" w:hAnsiTheme="minorHAnsi"/>
          <w:b/>
        </w:rPr>
        <w:t>Section A. General Information</w:t>
      </w:r>
    </w:p>
    <w:p w14:paraId="56DC024E" w14:textId="13B3644C" w:rsidR="008D199F" w:rsidRDefault="008D199F" w:rsidP="004554BD">
      <w:pPr>
        <w:pStyle w:val="ListParagraph"/>
        <w:numPr>
          <w:ilvl w:val="0"/>
          <w:numId w:val="7"/>
        </w:numPr>
        <w:ind w:left="360" w:hanging="360"/>
        <w:rPr>
          <w:rFonts w:ascii="Calibri" w:hAnsi="Calibri"/>
          <w:szCs w:val="18"/>
        </w:rPr>
      </w:pPr>
      <w:r>
        <w:rPr>
          <w:rFonts w:asciiTheme="minorHAnsi" w:hAnsiTheme="minorHAnsi"/>
          <w:i/>
        </w:rPr>
        <w:t>HVAC System Identification or Name</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56DC024F" w14:textId="641B8575" w:rsidR="008D199F" w:rsidRDefault="008D199F" w:rsidP="004554BD">
      <w:pPr>
        <w:pStyle w:val="ListParagraph"/>
        <w:numPr>
          <w:ilvl w:val="0"/>
          <w:numId w:val="7"/>
        </w:numPr>
        <w:ind w:left="360" w:hanging="360"/>
        <w:rPr>
          <w:rFonts w:ascii="Calibri" w:hAnsi="Calibri"/>
          <w:szCs w:val="18"/>
        </w:rPr>
      </w:pPr>
      <w:r>
        <w:rPr>
          <w:rFonts w:asciiTheme="minorHAnsi" w:hAnsiTheme="minorHAnsi"/>
          <w:i/>
        </w:rPr>
        <w:t>HVAC System Location or Area Served</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56DC0250" w14:textId="0BA1A48B" w:rsidR="008D199F" w:rsidRDefault="008D199F" w:rsidP="004554BD">
      <w:pPr>
        <w:numPr>
          <w:ilvl w:val="0"/>
          <w:numId w:val="7"/>
        </w:numPr>
        <w:ind w:left="360" w:hanging="360"/>
        <w:rPr>
          <w:rFonts w:asciiTheme="minorHAnsi" w:hAnsiTheme="minorHAnsi"/>
        </w:rPr>
      </w:pPr>
      <w:r>
        <w:rPr>
          <w:rFonts w:asciiTheme="minorHAnsi" w:hAnsiTheme="minorHAnsi"/>
          <w:i/>
        </w:rPr>
        <w:t>Status – Less than 12 ft Ducts in Conditioned Space Performance Credit:</w:t>
      </w:r>
      <w:r>
        <w:rPr>
          <w:rFonts w:asciiTheme="minorHAnsi" w:hAnsiTheme="minorHAnsi"/>
        </w:rPr>
        <w:t xml:space="preserve"> This field is automatically filled based on the information given on the CF1R.</w:t>
      </w:r>
      <w:r w:rsidR="00837191">
        <w:rPr>
          <w:rFonts w:asciiTheme="minorHAnsi" w:hAnsiTheme="minorHAnsi"/>
        </w:rPr>
        <w:t xml:space="preserve"> </w:t>
      </w:r>
      <w:r>
        <w:rPr>
          <w:rFonts w:asciiTheme="minorHAnsi" w:hAnsiTheme="minorHAnsi"/>
        </w:rPr>
        <w:t>If “True” appears here, it means that this credit was taken in the performance calculations, is required for compliance and must be field verified.</w:t>
      </w:r>
    </w:p>
    <w:p w14:paraId="56DC0251" w14:textId="77777777" w:rsidR="008D199F" w:rsidRDefault="008D199F" w:rsidP="004554BD">
      <w:pPr>
        <w:numPr>
          <w:ilvl w:val="0"/>
          <w:numId w:val="7"/>
        </w:numPr>
        <w:ind w:left="360" w:hanging="360"/>
        <w:rPr>
          <w:rFonts w:asciiTheme="minorHAnsi" w:hAnsiTheme="minorHAnsi"/>
        </w:rPr>
      </w:pPr>
      <w:r w:rsidRPr="007167EB">
        <w:rPr>
          <w:rFonts w:asciiTheme="minorHAnsi" w:hAnsiTheme="minorHAnsi"/>
          <w:i/>
        </w:rPr>
        <w:t>Status – Ducts Located in Conditioned Space Performance Credit:</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56DC0252" w14:textId="388550A4" w:rsidR="008D199F" w:rsidRDefault="008D199F" w:rsidP="004554BD">
      <w:pPr>
        <w:numPr>
          <w:ilvl w:val="0"/>
          <w:numId w:val="7"/>
        </w:numPr>
        <w:ind w:left="360" w:hanging="360"/>
        <w:rPr>
          <w:ins w:id="373" w:author="Balneg, Ronald@Energy" w:date="2018-07-25T12:43:00Z"/>
          <w:rFonts w:asciiTheme="minorHAnsi" w:hAnsiTheme="minorHAnsi"/>
        </w:rPr>
      </w:pPr>
      <w:r w:rsidRPr="007167EB">
        <w:rPr>
          <w:rFonts w:asciiTheme="minorHAnsi" w:hAnsiTheme="minorHAnsi"/>
          <w:i/>
        </w:rPr>
        <w:t>Status – All Ducts Located Entirely in Directly Conditioned Space R-</w:t>
      </w:r>
      <w:r>
        <w:rPr>
          <w:rFonts w:asciiTheme="minorHAnsi" w:hAnsiTheme="minorHAnsi"/>
          <w:i/>
        </w:rPr>
        <w:t>V</w:t>
      </w:r>
      <w:r w:rsidRPr="007167EB">
        <w:rPr>
          <w:rFonts w:asciiTheme="minorHAnsi" w:hAnsiTheme="minorHAnsi"/>
          <w:i/>
        </w:rPr>
        <w:t>alue Exception:</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6D736DE8" w14:textId="14FE2689" w:rsidR="00944ED1" w:rsidRPr="00561BD6" w:rsidRDefault="00944ED1" w:rsidP="004554BD">
      <w:pPr>
        <w:numPr>
          <w:ilvl w:val="0"/>
          <w:numId w:val="7"/>
        </w:numPr>
        <w:ind w:left="360" w:hanging="360"/>
        <w:rPr>
          <w:ins w:id="374" w:author="Wichert, RJ@Energy" w:date="2018-10-25T07:43:00Z"/>
          <w:rFonts w:asciiTheme="minorHAnsi" w:hAnsiTheme="minorHAnsi"/>
          <w:i/>
        </w:rPr>
      </w:pPr>
      <w:ins w:id="375" w:author="Balneg, Ronald@Energy" w:date="2018-07-25T12:43:00Z">
        <w:r w:rsidRPr="00944ED1">
          <w:rPr>
            <w:rFonts w:asciiTheme="minorHAnsi" w:hAnsiTheme="minorHAnsi"/>
            <w:i/>
          </w:rPr>
          <w:t>Status –</w:t>
        </w:r>
        <w:r w:rsidRPr="00561BD6">
          <w:rPr>
            <w:rFonts w:asciiTheme="minorHAnsi" w:hAnsiTheme="minorHAnsi"/>
            <w:i/>
          </w:rPr>
          <w:t xml:space="preserve"> Ducts Located in Wall Cavities R-</w:t>
        </w:r>
      </w:ins>
      <w:ins w:id="376" w:author="Balneg, Ronald@Energy" w:date="2018-07-25T12:44:00Z">
        <w:r w:rsidRPr="00561BD6">
          <w:rPr>
            <w:rFonts w:asciiTheme="minorHAnsi" w:hAnsiTheme="minorHAnsi"/>
            <w:i/>
          </w:rPr>
          <w:t>Value Exception</w:t>
        </w:r>
        <w:r>
          <w:rPr>
            <w:rFonts w:asciiTheme="minorHAnsi" w:hAnsiTheme="minorHAnsi"/>
            <w:i/>
          </w:rPr>
          <w:t xml:space="preserve"> </w:t>
        </w:r>
        <w:r>
          <w:rPr>
            <w:rFonts w:asciiTheme="minorHAnsi" w:hAnsiTheme="minorHAnsi"/>
          </w:rPr>
          <w:t xml:space="preserve">– This field is automatically filled based on the information given on the CF1R. If “True” appears here, it means that </w:t>
        </w:r>
      </w:ins>
      <w:ins w:id="377" w:author="Wichert, RJ@Energy" w:date="2018-10-25T07:46:00Z">
        <w:r w:rsidR="00CE3C71">
          <w:rPr>
            <w:rFonts w:asciiTheme="minorHAnsi" w:hAnsiTheme="minorHAnsi"/>
          </w:rPr>
          <w:t xml:space="preserve">portions of the </w:t>
        </w:r>
      </w:ins>
      <w:ins w:id="378" w:author="Balneg, Ronald@Energy" w:date="2018-07-25T12:44:00Z">
        <w:r>
          <w:rPr>
            <w:rFonts w:asciiTheme="minorHAnsi" w:hAnsiTheme="minorHAnsi"/>
          </w:rPr>
          <w:t>duct</w:t>
        </w:r>
      </w:ins>
      <w:ins w:id="379" w:author="Wichert, RJ@Energy" w:date="2018-10-25T07:48:00Z">
        <w:r w:rsidR="00CE3C71">
          <w:rPr>
            <w:rFonts w:asciiTheme="minorHAnsi" w:hAnsiTheme="minorHAnsi"/>
          </w:rPr>
          <w:t xml:space="preserve"> </w:t>
        </w:r>
      </w:ins>
      <w:ins w:id="380" w:author="Balneg, Ronald@Energy" w:date="2018-07-25T12:44:00Z">
        <w:r>
          <w:rPr>
            <w:rFonts w:asciiTheme="minorHAnsi" w:hAnsiTheme="minorHAnsi"/>
          </w:rPr>
          <w:t>s</w:t>
        </w:r>
      </w:ins>
      <w:ins w:id="381" w:author="Wichert, RJ@Energy" w:date="2018-10-25T07:48:00Z">
        <w:r w:rsidR="00CE3C71">
          <w:rPr>
            <w:rFonts w:asciiTheme="minorHAnsi" w:hAnsiTheme="minorHAnsi"/>
          </w:rPr>
          <w:t>ystem</w:t>
        </w:r>
      </w:ins>
      <w:ins w:id="382" w:author="Balneg, Ronald@Energy" w:date="2018-07-25T12:44:00Z">
        <w:r>
          <w:rPr>
            <w:rFonts w:asciiTheme="minorHAnsi" w:hAnsiTheme="minorHAnsi"/>
          </w:rPr>
          <w:t xml:space="preserve"> are located in wall cavities and are allowed to be installed with</w:t>
        </w:r>
      </w:ins>
      <w:ins w:id="383" w:author="Balneg, Ronald@Energy" w:date="2018-07-25T12:46:00Z">
        <w:r>
          <w:rPr>
            <w:rFonts w:asciiTheme="minorHAnsi" w:hAnsiTheme="minorHAnsi"/>
          </w:rPr>
          <w:t xml:space="preserve"> insulation</w:t>
        </w:r>
      </w:ins>
      <w:ins w:id="384" w:author="Balneg, Ronald@Energy" w:date="2018-07-25T12:44:00Z">
        <w:r>
          <w:rPr>
            <w:rFonts w:asciiTheme="minorHAnsi" w:hAnsiTheme="minorHAnsi"/>
          </w:rPr>
          <w:t xml:space="preserve"> less than </w:t>
        </w:r>
      </w:ins>
      <w:ins w:id="385" w:author="Balneg, Ronald@Energy" w:date="2018-07-25T12:46:00Z">
        <w:r>
          <w:rPr>
            <w:rFonts w:asciiTheme="minorHAnsi" w:hAnsiTheme="minorHAnsi"/>
          </w:rPr>
          <w:t>the minimum R-Value.</w:t>
        </w:r>
      </w:ins>
    </w:p>
    <w:p w14:paraId="517E5A46" w14:textId="39A5E134" w:rsidR="00CE3C71" w:rsidRPr="00561BD6" w:rsidRDefault="00CE3C71" w:rsidP="004554BD">
      <w:pPr>
        <w:numPr>
          <w:ilvl w:val="0"/>
          <w:numId w:val="7"/>
        </w:numPr>
        <w:ind w:left="360" w:hanging="360"/>
        <w:rPr>
          <w:rFonts w:asciiTheme="minorHAnsi" w:hAnsiTheme="minorHAnsi"/>
          <w:i/>
        </w:rPr>
      </w:pPr>
      <w:ins w:id="386" w:author="Wichert, RJ@Energy" w:date="2018-10-25T07:43:00Z">
        <w:r>
          <w:rPr>
            <w:rFonts w:asciiTheme="minorHAnsi" w:hAnsiTheme="minorHAnsi"/>
            <w:i/>
          </w:rPr>
          <w:t>Status – Portions of Exposed Ducts in Directly Conditioned Space R-</w:t>
        </w:r>
      </w:ins>
      <w:ins w:id="387" w:author="Wichert, RJ@Energy" w:date="2018-10-25T07:44:00Z">
        <w:r>
          <w:rPr>
            <w:rFonts w:asciiTheme="minorHAnsi" w:hAnsiTheme="minorHAnsi"/>
            <w:i/>
          </w:rPr>
          <w:t>Value Exception – This field is automatically filled based on the information given on the CF1R. If “True” appears here, it means that portions of the duct</w:t>
        </w:r>
      </w:ins>
      <w:ins w:id="388" w:author="Wichert, RJ@Energy" w:date="2018-10-25T07:48:00Z">
        <w:r>
          <w:rPr>
            <w:rFonts w:asciiTheme="minorHAnsi" w:hAnsiTheme="minorHAnsi"/>
            <w:i/>
          </w:rPr>
          <w:t xml:space="preserve"> </w:t>
        </w:r>
      </w:ins>
      <w:ins w:id="389" w:author="Wichert, RJ@Energy" w:date="2018-10-25T07:44:00Z">
        <w:r>
          <w:rPr>
            <w:rFonts w:asciiTheme="minorHAnsi" w:hAnsiTheme="minorHAnsi"/>
            <w:i/>
          </w:rPr>
          <w:t>s</w:t>
        </w:r>
      </w:ins>
      <w:ins w:id="390" w:author="Wichert, RJ@Energy" w:date="2018-10-25T07:48:00Z">
        <w:r>
          <w:rPr>
            <w:rFonts w:asciiTheme="minorHAnsi" w:hAnsiTheme="minorHAnsi"/>
            <w:i/>
          </w:rPr>
          <w:t>ystem</w:t>
        </w:r>
      </w:ins>
      <w:ins w:id="391" w:author="Wichert, RJ@Energy" w:date="2018-10-25T07:44:00Z">
        <w:r>
          <w:rPr>
            <w:rFonts w:asciiTheme="minorHAnsi" w:hAnsiTheme="minorHAnsi"/>
            <w:i/>
          </w:rPr>
          <w:t xml:space="preserve"> are located in directly conditioned space and are allowed to be installed with insulation less than the minimum R-Value.</w:t>
        </w:r>
      </w:ins>
    </w:p>
    <w:p w14:paraId="56DC0253" w14:textId="77777777" w:rsidR="008D199F" w:rsidRDefault="008D199F" w:rsidP="008D199F">
      <w:pPr>
        <w:pStyle w:val="ListParagraph"/>
        <w:ind w:left="360"/>
        <w:rPr>
          <w:rFonts w:ascii="Calibri" w:hAnsi="Calibri"/>
          <w:szCs w:val="18"/>
        </w:rPr>
      </w:pPr>
    </w:p>
    <w:p w14:paraId="56DC0254" w14:textId="53322244" w:rsidR="008D199F" w:rsidRPr="007167EB" w:rsidRDefault="008D199F" w:rsidP="008D199F">
      <w:pPr>
        <w:rPr>
          <w:rFonts w:asciiTheme="minorHAnsi" w:hAnsiTheme="minorHAnsi"/>
          <w:b/>
        </w:rPr>
      </w:pPr>
      <w:r w:rsidRPr="007167EB">
        <w:rPr>
          <w:rFonts w:asciiTheme="minorHAnsi" w:hAnsiTheme="minorHAnsi"/>
          <w:b/>
        </w:rPr>
        <w:t>Section B.</w:t>
      </w:r>
      <w:r w:rsidR="00837191">
        <w:rPr>
          <w:rFonts w:asciiTheme="minorHAnsi" w:hAnsiTheme="minorHAnsi"/>
          <w:b/>
        </w:rPr>
        <w:t xml:space="preserve"> </w:t>
      </w:r>
      <w:r w:rsidRPr="007167EB">
        <w:rPr>
          <w:rFonts w:asciiTheme="minorHAnsi" w:hAnsiTheme="minorHAnsi"/>
          <w:b/>
        </w:rPr>
        <w:t>12 Linear Feet or Less of Duct Located Outside of Conditioned Space</w:t>
      </w:r>
    </w:p>
    <w:p w14:paraId="779E1413" w14:textId="77777777" w:rsidR="00A33B56" w:rsidRDefault="00A33B56" w:rsidP="00A6470A">
      <w:pPr>
        <w:numPr>
          <w:ilvl w:val="0"/>
          <w:numId w:val="19"/>
        </w:numPr>
        <w:ind w:left="360" w:hanging="360"/>
        <w:rPr>
          <w:rFonts w:asciiTheme="minorHAnsi" w:hAnsiTheme="minorHAnsi"/>
        </w:rPr>
      </w:pPr>
      <w:r>
        <w:rPr>
          <w:rFonts w:asciiTheme="minorHAnsi" w:hAnsiTheme="minorHAnsi"/>
        </w:rPr>
        <w:t>This field is informational and pertains to the following fields.</w:t>
      </w:r>
    </w:p>
    <w:p w14:paraId="0675158A" w14:textId="77777777" w:rsidR="00A33B56" w:rsidRDefault="00A33B56" w:rsidP="00A33B56">
      <w:pPr>
        <w:numPr>
          <w:ilvl w:val="0"/>
          <w:numId w:val="19"/>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 If the system meets the criteria for </w:t>
      </w:r>
      <w:r w:rsidRPr="00C72D06">
        <w:rPr>
          <w:rFonts w:asciiTheme="minorHAnsi" w:hAnsiTheme="minorHAnsi"/>
          <w:i/>
        </w:rPr>
        <w:t>12 Linear Feet or Less of Supply Duct Located Outside of Conditioned Space</w:t>
      </w:r>
      <w:r>
        <w:rPr>
          <w:rFonts w:asciiTheme="minorHAnsi" w:hAnsiTheme="minorHAnsi"/>
        </w:rPr>
        <w:t xml:space="preserve"> credit then select “Pass”, otherwise select “Fail”. The latter selection means that the system does not meet the requirements and the CF1R will have to be revised, or the system will need to be modified to meet the requirements.</w:t>
      </w:r>
    </w:p>
    <w:p w14:paraId="54C813B1" w14:textId="60AFE698" w:rsidR="00A33B56" w:rsidRDefault="00A33B56" w:rsidP="00A33B56">
      <w:pPr>
        <w:numPr>
          <w:ilvl w:val="0"/>
          <w:numId w:val="19"/>
        </w:numPr>
        <w:ind w:left="360" w:hanging="360"/>
        <w:rPr>
          <w:rFonts w:asciiTheme="minorHAnsi" w:hAnsiTheme="minorHAnsi"/>
        </w:rPr>
      </w:pPr>
      <w:r>
        <w:rPr>
          <w:rFonts w:asciiTheme="minorHAnsi" w:hAnsiTheme="minorHAnsi"/>
        </w:rPr>
        <w:t xml:space="preserve">This field is </w:t>
      </w:r>
      <w:ins w:id="392" w:author="Ferris, Todd@Energy" w:date="2018-12-26T14:38:00Z">
        <w:r w:rsidR="00BD7A03">
          <w:rPr>
            <w:rFonts w:asciiTheme="minorHAnsi" w:hAnsiTheme="minorHAnsi"/>
          </w:rPr>
          <w:t>used by the Rater to notify the contractor what needs to be corrected if this verification</w:t>
        </w:r>
      </w:ins>
      <w:ins w:id="393" w:author="Ferris, Todd@Energy" w:date="2018-12-26T14:39:00Z">
        <w:r w:rsidR="00BD7A03">
          <w:rPr>
            <w:rFonts w:asciiTheme="minorHAnsi" w:hAnsiTheme="minorHAnsi"/>
          </w:rPr>
          <w:t xml:space="preserve"> status is marked as fail</w:t>
        </w:r>
      </w:ins>
      <w:del w:id="394" w:author="Ferris, Todd@Energy" w:date="2018-12-26T14:39:00Z">
        <w:r w:rsidDel="00BD7A03">
          <w:rPr>
            <w:rFonts w:asciiTheme="minorHAnsi" w:hAnsiTheme="minorHAnsi"/>
          </w:rPr>
          <w:delText>automatically filled</w:delText>
        </w:r>
      </w:del>
      <w:r>
        <w:rPr>
          <w:rFonts w:asciiTheme="minorHAnsi" w:hAnsiTheme="minorHAnsi"/>
        </w:rPr>
        <w:t>.</w:t>
      </w:r>
    </w:p>
    <w:p w14:paraId="56DC0256" w14:textId="77777777" w:rsidR="008D199F" w:rsidRPr="007167EB" w:rsidRDefault="008D199F" w:rsidP="008D199F">
      <w:pPr>
        <w:rPr>
          <w:rFonts w:asciiTheme="minorHAnsi" w:hAnsiTheme="minorHAnsi"/>
        </w:rPr>
      </w:pPr>
    </w:p>
    <w:p w14:paraId="6C97F36F" w14:textId="3D1D94ED" w:rsidR="00A6470A" w:rsidRPr="007167EB" w:rsidRDefault="00A6470A" w:rsidP="00A6470A">
      <w:pPr>
        <w:rPr>
          <w:rFonts w:asciiTheme="minorHAnsi" w:hAnsiTheme="minorHAnsi"/>
          <w:b/>
        </w:rPr>
      </w:pPr>
      <w:r w:rsidRPr="007167EB">
        <w:rPr>
          <w:rFonts w:asciiTheme="minorHAnsi" w:hAnsiTheme="minorHAnsi"/>
          <w:b/>
        </w:rPr>
        <w:t>Section C.</w:t>
      </w:r>
      <w:r>
        <w:rPr>
          <w:rFonts w:asciiTheme="minorHAnsi" w:hAnsiTheme="minorHAnsi"/>
          <w:b/>
        </w:rPr>
        <w:t xml:space="preserve"> </w:t>
      </w:r>
      <w:r w:rsidRPr="007167EB">
        <w:rPr>
          <w:rFonts w:asciiTheme="minorHAnsi" w:hAnsiTheme="minorHAnsi"/>
          <w:b/>
        </w:rPr>
        <w:t>Ducts Located in Conditioned Space</w:t>
      </w:r>
    </w:p>
    <w:p w14:paraId="1C62E09D" w14:textId="77777777" w:rsidR="00A6470A" w:rsidRDefault="00A6470A" w:rsidP="00A6470A">
      <w:pPr>
        <w:numPr>
          <w:ilvl w:val="0"/>
          <w:numId w:val="20"/>
        </w:numPr>
        <w:ind w:left="360" w:hanging="360"/>
        <w:rPr>
          <w:rFonts w:asciiTheme="minorHAnsi" w:hAnsiTheme="minorHAnsi"/>
        </w:rPr>
      </w:pPr>
      <w:r>
        <w:rPr>
          <w:rFonts w:asciiTheme="minorHAnsi" w:hAnsiTheme="minorHAnsi"/>
        </w:rPr>
        <w:t>This field is informational and pertains to the following fields.</w:t>
      </w:r>
    </w:p>
    <w:p w14:paraId="184FA11B" w14:textId="65BC02EF" w:rsidR="00A6470A" w:rsidRDefault="00A6470A" w:rsidP="00A6470A">
      <w:pPr>
        <w:numPr>
          <w:ilvl w:val="0"/>
          <w:numId w:val="20"/>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 If the system meets the criteria for </w:t>
      </w:r>
      <w:r w:rsidR="00BD7A03" w:rsidRPr="00C72D06">
        <w:rPr>
          <w:rFonts w:asciiTheme="minorHAnsi" w:hAnsiTheme="minorHAnsi"/>
          <w:i/>
        </w:rPr>
        <w:t>Ducts Located in Conditioned Space</w:t>
      </w:r>
      <w:r>
        <w:rPr>
          <w:rFonts w:asciiTheme="minorHAnsi" w:hAnsiTheme="minorHAnsi"/>
        </w:rPr>
        <w:t xml:space="preserve"> credit then select “Pass”, otherwise select “Fail”. The latter selection means that the system does not meet the requirements and the CF1R will have to be revised, or the system will need to be modified to meet the requirements.</w:t>
      </w:r>
    </w:p>
    <w:p w14:paraId="41E459E2" w14:textId="66D0AA06" w:rsidR="00A6470A" w:rsidRDefault="00A6470A" w:rsidP="00A6470A">
      <w:pPr>
        <w:numPr>
          <w:ilvl w:val="0"/>
          <w:numId w:val="20"/>
        </w:numPr>
        <w:ind w:left="360" w:hanging="360"/>
        <w:rPr>
          <w:rFonts w:asciiTheme="minorHAnsi" w:hAnsiTheme="minorHAnsi"/>
        </w:rPr>
      </w:pPr>
      <w:r>
        <w:rPr>
          <w:rFonts w:asciiTheme="minorHAnsi" w:hAnsiTheme="minorHAnsi"/>
        </w:rPr>
        <w:t xml:space="preserve">This field is </w:t>
      </w:r>
      <w:ins w:id="395" w:author="Ferris, Todd@Energy" w:date="2018-12-26T14:40:00Z">
        <w:r w:rsidR="00BD7A03">
          <w:rPr>
            <w:rFonts w:asciiTheme="minorHAnsi" w:hAnsiTheme="minorHAnsi"/>
          </w:rPr>
          <w:t>used by the Rater to notify the contractor what needs to be corrected if this verification status is marked as fail</w:t>
        </w:r>
      </w:ins>
      <w:del w:id="396" w:author="Ferris, Todd@Energy" w:date="2018-12-26T14:40:00Z">
        <w:r w:rsidDel="00BD7A03">
          <w:rPr>
            <w:rFonts w:asciiTheme="minorHAnsi" w:hAnsiTheme="minorHAnsi"/>
          </w:rPr>
          <w:delText>automatically filled</w:delText>
        </w:r>
      </w:del>
      <w:r>
        <w:rPr>
          <w:rFonts w:asciiTheme="minorHAnsi" w:hAnsiTheme="minorHAnsi"/>
        </w:rPr>
        <w:t>.</w:t>
      </w:r>
    </w:p>
    <w:p w14:paraId="78BD8DE1" w14:textId="77777777" w:rsidR="00A6470A" w:rsidRDefault="00A6470A" w:rsidP="008D199F">
      <w:pPr>
        <w:rPr>
          <w:rFonts w:asciiTheme="minorHAnsi" w:hAnsiTheme="minorHAnsi"/>
          <w:b/>
        </w:rPr>
      </w:pPr>
    </w:p>
    <w:p w14:paraId="56DC025A" w14:textId="0A6FCA68" w:rsidR="008D199F" w:rsidRPr="007167EB" w:rsidRDefault="008D199F" w:rsidP="008D199F">
      <w:pPr>
        <w:rPr>
          <w:rFonts w:asciiTheme="minorHAnsi" w:hAnsiTheme="minorHAnsi"/>
        </w:rPr>
      </w:pPr>
      <w:r w:rsidRPr="007167EB">
        <w:rPr>
          <w:rFonts w:asciiTheme="minorHAnsi" w:hAnsiTheme="minorHAnsi"/>
          <w:b/>
        </w:rPr>
        <w:t>Section D. All Ducts Located Entirely in Directly Conditioned Space</w:t>
      </w:r>
      <w:r>
        <w:rPr>
          <w:rFonts w:asciiTheme="minorHAnsi" w:hAnsiTheme="minorHAnsi"/>
          <w:b/>
        </w:rPr>
        <w:t xml:space="preserve"> R-Value Exception</w:t>
      </w:r>
    </w:p>
    <w:p w14:paraId="56DC025B" w14:textId="45596644" w:rsidR="008D199F" w:rsidRDefault="008D199F" w:rsidP="004554BD">
      <w:pPr>
        <w:numPr>
          <w:ilvl w:val="0"/>
          <w:numId w:val="6"/>
        </w:numPr>
        <w:ind w:left="360" w:hanging="360"/>
        <w:rPr>
          <w:rFonts w:asciiTheme="minorHAnsi" w:hAnsiTheme="minorHAnsi"/>
        </w:rPr>
      </w:pPr>
      <w:r>
        <w:rPr>
          <w:rFonts w:asciiTheme="minorHAnsi" w:hAnsiTheme="minorHAnsi"/>
          <w:i/>
        </w:rPr>
        <w:t xml:space="preserve">A Visual Inspection Shall Confirm the </w:t>
      </w:r>
      <w:r w:rsidR="000352E6">
        <w:rPr>
          <w:rFonts w:asciiTheme="minorHAnsi" w:hAnsiTheme="minorHAnsi"/>
          <w:i/>
        </w:rPr>
        <w:t>Dis</w:t>
      </w:r>
      <w:r w:rsidR="00F21C97">
        <w:rPr>
          <w:rFonts w:asciiTheme="minorHAnsi" w:hAnsiTheme="minorHAnsi"/>
          <w:i/>
        </w:rPr>
        <w:t xml:space="preserve">tribution </w:t>
      </w:r>
      <w:r w:rsidR="000352E6">
        <w:rPr>
          <w:rFonts w:asciiTheme="minorHAnsi" w:hAnsiTheme="minorHAnsi"/>
          <w:i/>
        </w:rPr>
        <w:t>S</w:t>
      </w:r>
      <w:r w:rsidR="00F21C97">
        <w:rPr>
          <w:rFonts w:asciiTheme="minorHAnsi" w:hAnsiTheme="minorHAnsi"/>
          <w:i/>
        </w:rPr>
        <w:t xml:space="preserve">ystem is in </w:t>
      </w:r>
      <w:r w:rsidR="000352E6">
        <w:rPr>
          <w:rFonts w:asciiTheme="minorHAnsi" w:hAnsiTheme="minorHAnsi"/>
          <w:i/>
        </w:rPr>
        <w:t>C</w:t>
      </w:r>
      <w:r w:rsidR="00F21C97">
        <w:rPr>
          <w:rFonts w:asciiTheme="minorHAnsi" w:hAnsiTheme="minorHAnsi"/>
          <w:i/>
        </w:rPr>
        <w:t xml:space="preserve">onditioned </w:t>
      </w:r>
      <w:r w:rsidR="000352E6">
        <w:rPr>
          <w:rFonts w:asciiTheme="minorHAnsi" w:hAnsiTheme="minorHAnsi"/>
          <w:i/>
        </w:rPr>
        <w:t>S</w:t>
      </w:r>
      <w:r w:rsidR="00F21C97">
        <w:rPr>
          <w:rFonts w:asciiTheme="minorHAnsi" w:hAnsiTheme="minorHAnsi"/>
          <w:i/>
        </w:rPr>
        <w:t>pace</w:t>
      </w:r>
      <w:r>
        <w:rPr>
          <w:rFonts w:asciiTheme="minorHAnsi" w:hAnsiTheme="minorHAnsi"/>
          <w:i/>
        </w:rPr>
        <w:t>:</w:t>
      </w:r>
      <w:r w:rsidRPr="007167EB">
        <w:rPr>
          <w:rFonts w:asciiTheme="minorHAnsi" w:hAnsiTheme="minorHAnsi"/>
        </w:rPr>
        <w:t xml:space="preserve"> </w:t>
      </w:r>
      <w:r>
        <w:rPr>
          <w:rFonts w:asciiTheme="minorHAnsi" w:hAnsiTheme="minorHAnsi"/>
        </w:rPr>
        <w:t xml:space="preserve">If a visual inspection confirms that the ducts appear to be entirely within conditioned space, then select </w:t>
      </w:r>
      <w:r w:rsidRPr="007167EB">
        <w:rPr>
          <w:rFonts w:asciiTheme="minorHAnsi" w:hAnsiTheme="minorHAnsi"/>
        </w:rPr>
        <w:t>“entirely in conditioned space”</w:t>
      </w:r>
      <w:r>
        <w:rPr>
          <w:rFonts w:asciiTheme="minorHAnsi" w:hAnsiTheme="minorHAnsi"/>
        </w:rPr>
        <w:t>,</w:t>
      </w:r>
      <w:r w:rsidRPr="007167EB">
        <w:rPr>
          <w:rFonts w:asciiTheme="minorHAnsi" w:hAnsiTheme="minorHAnsi"/>
        </w:rPr>
        <w:t xml:space="preserve"> </w:t>
      </w:r>
      <w:r>
        <w:rPr>
          <w:rFonts w:asciiTheme="minorHAnsi" w:hAnsiTheme="minorHAnsi"/>
        </w:rPr>
        <w:t>otherwise select</w:t>
      </w:r>
      <w:r w:rsidRPr="007167EB">
        <w:rPr>
          <w:rFonts w:asciiTheme="minorHAnsi" w:hAnsiTheme="minorHAnsi"/>
        </w:rPr>
        <w:t xml:space="preserve"> “</w:t>
      </w:r>
      <w:r w:rsidR="00567464">
        <w:rPr>
          <w:rFonts w:asciiTheme="minorHAnsi" w:hAnsiTheme="minorHAnsi"/>
        </w:rPr>
        <w:t>n</w:t>
      </w:r>
      <w:r w:rsidRPr="007167EB">
        <w:rPr>
          <w:rFonts w:asciiTheme="minorHAnsi" w:hAnsiTheme="minorHAnsi"/>
        </w:rPr>
        <w:t>ot entirely in conditioned space”.</w:t>
      </w:r>
      <w:r w:rsidR="00837191">
        <w:rPr>
          <w:rFonts w:asciiTheme="minorHAnsi" w:hAnsiTheme="minorHAnsi"/>
        </w:rPr>
        <w:t xml:space="preserve"> </w:t>
      </w:r>
      <w:r>
        <w:rPr>
          <w:rFonts w:asciiTheme="minorHAnsi" w:hAnsiTheme="minorHAnsi"/>
        </w:rPr>
        <w:t>The latter selection means that the system does not meet the requirements and the CF1R will have to be revised or the system will need to be modified such that the ducts are located entirely within conditioned space.</w:t>
      </w:r>
    </w:p>
    <w:p w14:paraId="56DC025C" w14:textId="77777777" w:rsidR="008D199F" w:rsidRDefault="008D199F" w:rsidP="004554BD">
      <w:pPr>
        <w:numPr>
          <w:ilvl w:val="0"/>
          <w:numId w:val="6"/>
        </w:numPr>
        <w:ind w:left="360" w:hanging="360"/>
        <w:rPr>
          <w:rFonts w:asciiTheme="minorHAnsi" w:hAnsiTheme="minorHAnsi"/>
        </w:rPr>
      </w:pPr>
      <w:r>
        <w:rPr>
          <w:rFonts w:asciiTheme="minorHAnsi" w:hAnsiTheme="minorHAnsi"/>
          <w:i/>
        </w:rPr>
        <w:t>Actual System Duct Leakage Rate (cfm) Measured using RA3.1.4.3.4 Duct Leakage to Outside from Fan Pressurization of Ducts:</w:t>
      </w:r>
      <w:r w:rsidRPr="004422F0">
        <w:rPr>
          <w:rFonts w:asciiTheme="minorHAnsi" w:hAnsiTheme="minorHAnsi"/>
        </w:rPr>
        <w:t xml:space="preserve"> Enter the measured duct leakage rate (</w:t>
      </w:r>
      <w:r>
        <w:rPr>
          <w:rFonts w:asciiTheme="minorHAnsi" w:hAnsiTheme="minorHAnsi"/>
        </w:rPr>
        <w:t>cfm) using the procedures found in RA3.1.4.3.4.</w:t>
      </w:r>
    </w:p>
    <w:p w14:paraId="3A85505B" w14:textId="1DF56E16" w:rsidR="00CE3C71" w:rsidRDefault="008D199F" w:rsidP="00DA48F5">
      <w:pPr>
        <w:numPr>
          <w:ilvl w:val="0"/>
          <w:numId w:val="6"/>
        </w:numPr>
        <w:ind w:left="360" w:hanging="360"/>
        <w:rPr>
          <w:rFonts w:asciiTheme="minorHAnsi" w:hAnsiTheme="minorHAnsi"/>
        </w:rPr>
      </w:pPr>
      <w:r w:rsidRPr="00A6470A">
        <w:rPr>
          <w:rFonts w:asciiTheme="minorHAnsi" w:hAnsiTheme="minorHAnsi"/>
          <w:i/>
        </w:rPr>
        <w:t>Compliance Statement:</w:t>
      </w:r>
      <w:r w:rsidRPr="00A6470A">
        <w:rPr>
          <w:rFonts w:asciiTheme="minorHAnsi" w:hAnsiTheme="minorHAnsi"/>
        </w:rPr>
        <w:t xml:space="preserve"> This field is automatically filled.</w:t>
      </w:r>
    </w:p>
    <w:p w14:paraId="6B8CF5EA" w14:textId="1F56BCB2" w:rsidR="00A6470A" w:rsidRPr="00A6470A" w:rsidRDefault="00A6470A" w:rsidP="00A6470A">
      <w:pPr>
        <w:rPr>
          <w:rFonts w:asciiTheme="minorHAnsi" w:hAnsiTheme="minorHAnsi"/>
        </w:rPr>
      </w:pPr>
    </w:p>
    <w:p w14:paraId="4C734F31" w14:textId="4254E495" w:rsidR="00BD7A03" w:rsidRPr="007167EB" w:rsidRDefault="00BD7A03" w:rsidP="00BD7A03">
      <w:pPr>
        <w:rPr>
          <w:ins w:id="397" w:author="Ferris, Todd@Energy" w:date="2018-12-26T14:30:00Z"/>
          <w:rFonts w:asciiTheme="minorHAnsi" w:hAnsiTheme="minorHAnsi"/>
          <w:b/>
        </w:rPr>
      </w:pPr>
      <w:ins w:id="398" w:author="Ferris, Todd@Energy" w:date="2018-12-26T14:30:00Z">
        <w:r w:rsidRPr="007167EB">
          <w:rPr>
            <w:rFonts w:asciiTheme="minorHAnsi" w:hAnsiTheme="minorHAnsi"/>
            <w:b/>
          </w:rPr>
          <w:t xml:space="preserve">Section </w:t>
        </w:r>
        <w:r>
          <w:rPr>
            <w:rFonts w:asciiTheme="minorHAnsi" w:hAnsiTheme="minorHAnsi"/>
            <w:b/>
          </w:rPr>
          <w:t>E</w:t>
        </w:r>
        <w:r w:rsidRPr="007167EB">
          <w:rPr>
            <w:rFonts w:asciiTheme="minorHAnsi" w:hAnsiTheme="minorHAnsi"/>
            <w:b/>
          </w:rPr>
          <w:t>.</w:t>
        </w:r>
        <w:r>
          <w:rPr>
            <w:rFonts w:asciiTheme="minorHAnsi" w:hAnsiTheme="minorHAnsi"/>
            <w:b/>
          </w:rPr>
          <w:t xml:space="preserve"> </w:t>
        </w:r>
      </w:ins>
      <w:ins w:id="399" w:author="Ferris, Todd@Energy" w:date="2018-12-26T14:31:00Z">
        <w:r>
          <w:rPr>
            <w:rFonts w:asciiTheme="minorHAnsi" w:hAnsiTheme="minorHAnsi"/>
            <w:b/>
          </w:rPr>
          <w:t>Exceptions to Minimum Duct R-Value Requirement</w:t>
        </w:r>
      </w:ins>
    </w:p>
    <w:p w14:paraId="7EB1E666" w14:textId="4111F3A1" w:rsidR="00BD7A03" w:rsidRDefault="00BD7A03" w:rsidP="00BD7A03">
      <w:pPr>
        <w:numPr>
          <w:ilvl w:val="0"/>
          <w:numId w:val="21"/>
        </w:numPr>
        <w:ind w:left="360" w:hanging="360"/>
        <w:rPr>
          <w:ins w:id="400" w:author="Ferris, Todd@Energy" w:date="2018-12-26T14:32:00Z"/>
          <w:rFonts w:asciiTheme="minorHAnsi" w:hAnsiTheme="minorHAnsi"/>
        </w:rPr>
      </w:pPr>
      <w:ins w:id="401" w:author="Ferris, Todd@Energy" w:date="2018-12-26T14:30:00Z">
        <w:r>
          <w:rPr>
            <w:rFonts w:asciiTheme="minorHAnsi" w:hAnsiTheme="minorHAnsi"/>
          </w:rPr>
          <w:t>This field is informational and pertains to the following fields.</w:t>
        </w:r>
      </w:ins>
    </w:p>
    <w:p w14:paraId="3564F66C" w14:textId="77777777" w:rsidR="00BD7A03" w:rsidRDefault="00BD7A03" w:rsidP="00BD7A03">
      <w:pPr>
        <w:numPr>
          <w:ilvl w:val="0"/>
          <w:numId w:val="21"/>
        </w:numPr>
        <w:ind w:left="360" w:hanging="360"/>
        <w:rPr>
          <w:ins w:id="402" w:author="Ferris, Todd@Energy" w:date="2018-12-26T14:32:00Z"/>
          <w:rFonts w:asciiTheme="minorHAnsi" w:hAnsiTheme="minorHAnsi"/>
        </w:rPr>
      </w:pPr>
      <w:ins w:id="403" w:author="Ferris, Todd@Energy" w:date="2018-12-26T14:32:00Z">
        <w:r>
          <w:rPr>
            <w:rFonts w:asciiTheme="minorHAnsi" w:hAnsiTheme="minorHAnsi"/>
          </w:rPr>
          <w:t>This field is informational and pertains to the following fields.</w:t>
        </w:r>
      </w:ins>
    </w:p>
    <w:p w14:paraId="04D2EA4E" w14:textId="77777777" w:rsidR="00BD7A03" w:rsidRDefault="00BD7A03" w:rsidP="00BD7A03">
      <w:pPr>
        <w:numPr>
          <w:ilvl w:val="0"/>
          <w:numId w:val="21"/>
        </w:numPr>
        <w:ind w:left="360" w:hanging="360"/>
        <w:rPr>
          <w:ins w:id="404" w:author="Ferris, Todd@Energy" w:date="2018-12-26T14:32:00Z"/>
          <w:rFonts w:asciiTheme="minorHAnsi" w:hAnsiTheme="minorHAnsi"/>
        </w:rPr>
      </w:pPr>
      <w:ins w:id="405" w:author="Ferris, Todd@Energy" w:date="2018-12-26T14:32:00Z">
        <w:r>
          <w:rPr>
            <w:rFonts w:asciiTheme="minorHAnsi" w:hAnsiTheme="minorHAnsi"/>
          </w:rPr>
          <w:t>This field is informational and pertains to the following fields.</w:t>
        </w:r>
      </w:ins>
    </w:p>
    <w:p w14:paraId="09E0C640" w14:textId="63D746B7" w:rsidR="00BD7A03" w:rsidRDefault="00BD7A03" w:rsidP="00BD7A03">
      <w:pPr>
        <w:numPr>
          <w:ilvl w:val="0"/>
          <w:numId w:val="21"/>
        </w:numPr>
        <w:ind w:left="360" w:hanging="360"/>
        <w:rPr>
          <w:ins w:id="406" w:author="Ferris, Todd@Energy" w:date="2018-12-26T14:30:00Z"/>
          <w:rFonts w:asciiTheme="minorHAnsi" w:hAnsiTheme="minorHAnsi"/>
        </w:rPr>
      </w:pPr>
      <w:ins w:id="407" w:author="Ferris, Todd@Energy" w:date="2018-12-26T14:30:00Z">
        <w:r>
          <w:rPr>
            <w:rFonts w:asciiTheme="minorHAnsi" w:hAnsiTheme="minorHAnsi"/>
            <w:i/>
          </w:rPr>
          <w:lastRenderedPageBreak/>
          <w:t>Verification Status:</w:t>
        </w:r>
        <w:r>
          <w:rPr>
            <w:rFonts w:asciiTheme="minorHAnsi" w:hAnsiTheme="minorHAnsi"/>
          </w:rPr>
          <w:t xml:space="preserve"> If this Section does not apply, then select “All N/A”. If the system meets the criteria for </w:t>
        </w:r>
      </w:ins>
      <w:ins w:id="408" w:author="Ferris, Todd@Energy" w:date="2018-12-26T14:35:00Z">
        <w:r>
          <w:rPr>
            <w:rFonts w:asciiTheme="minorHAnsi" w:hAnsiTheme="minorHAnsi"/>
          </w:rPr>
          <w:t>Exceptions to Minimum Duct R-Value Requirement</w:t>
        </w:r>
      </w:ins>
      <w:ins w:id="409" w:author="Ferris, Todd@Energy" w:date="2018-12-26T14:30:00Z">
        <w:r>
          <w:rPr>
            <w:rFonts w:asciiTheme="minorHAnsi" w:hAnsiTheme="minorHAnsi"/>
          </w:rPr>
          <w:t xml:space="preserve"> then select “Pass”, otherwise select “Fail”.</w:t>
        </w:r>
      </w:ins>
    </w:p>
    <w:p w14:paraId="0F224E02" w14:textId="6BE499C1" w:rsidR="00BD7A03" w:rsidRDefault="00BD7A03" w:rsidP="00BD7A03">
      <w:pPr>
        <w:numPr>
          <w:ilvl w:val="0"/>
          <w:numId w:val="21"/>
        </w:numPr>
        <w:ind w:left="360" w:hanging="360"/>
        <w:rPr>
          <w:ins w:id="410" w:author="Ferris, Todd@Energy" w:date="2018-12-26T14:30:00Z"/>
          <w:rFonts w:asciiTheme="minorHAnsi" w:hAnsiTheme="minorHAnsi"/>
        </w:rPr>
      </w:pPr>
      <w:ins w:id="411" w:author="Ferris, Todd@Energy" w:date="2018-12-26T14:30:00Z">
        <w:r>
          <w:rPr>
            <w:rFonts w:asciiTheme="minorHAnsi" w:hAnsiTheme="minorHAnsi"/>
          </w:rPr>
          <w:t xml:space="preserve">This field is </w:t>
        </w:r>
      </w:ins>
      <w:ins w:id="412" w:author="Ferris, Todd@Energy" w:date="2018-12-26T14:40:00Z">
        <w:r>
          <w:rPr>
            <w:rFonts w:asciiTheme="minorHAnsi" w:hAnsiTheme="minorHAnsi"/>
          </w:rPr>
          <w:t>used by the Rater to notify the contractor what needs to be corrected if this verification status is marked as fail</w:t>
        </w:r>
      </w:ins>
      <w:bookmarkStart w:id="413" w:name="_GoBack"/>
      <w:bookmarkEnd w:id="413"/>
      <w:ins w:id="414" w:author="Ferris, Todd@Energy" w:date="2018-12-26T14:30:00Z">
        <w:r>
          <w:rPr>
            <w:rFonts w:asciiTheme="minorHAnsi" w:hAnsiTheme="minorHAnsi"/>
          </w:rPr>
          <w:t>.</w:t>
        </w:r>
      </w:ins>
    </w:p>
    <w:p w14:paraId="5D91BB0D" w14:textId="77777777" w:rsidR="00A6470A" w:rsidRPr="00A6470A" w:rsidRDefault="00A6470A" w:rsidP="00A6470A">
      <w:pPr>
        <w:rPr>
          <w:ins w:id="415" w:author="Wichert, RJ@Energy" w:date="2018-10-25T07:48:00Z"/>
          <w:rFonts w:asciiTheme="minorHAnsi" w:hAnsiTheme="minorHAnsi"/>
        </w:rPr>
      </w:pPr>
    </w:p>
    <w:p w14:paraId="5FEA46C1" w14:textId="77777777" w:rsidR="00CE3C71" w:rsidRPr="007167EB" w:rsidRDefault="00CE3C71" w:rsidP="003044D3">
      <w:pPr>
        <w:rPr>
          <w:rFonts w:asciiTheme="minorHAnsi" w:hAnsiTheme="minorHAnsi"/>
        </w:rPr>
        <w:sectPr w:rsidR="00CE3C71" w:rsidRPr="007167EB" w:rsidSect="002878B9">
          <w:headerReference w:type="even" r:id="rId13"/>
          <w:headerReference w:type="default" r:id="rId14"/>
          <w:footerReference w:type="default" r:id="rId15"/>
          <w:headerReference w:type="first" r:id="rId16"/>
          <w:pgSz w:w="12240" w:h="15840" w:code="1"/>
          <w:pgMar w:top="720" w:right="1008" w:bottom="720" w:left="1296" w:header="720" w:footer="576" w:gutter="0"/>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921"/>
        <w:gridCol w:w="5696"/>
      </w:tblGrid>
      <w:tr w:rsidR="00727B75" w:rsidRPr="007167EB" w14:paraId="56DC0275" w14:textId="77777777" w:rsidTr="00727B75">
        <w:trPr>
          <w:cantSplit/>
          <w:trHeight w:val="288"/>
        </w:trPr>
        <w:tc>
          <w:tcPr>
            <w:tcW w:w="5000" w:type="pct"/>
            <w:gridSpan w:val="3"/>
            <w:vAlign w:val="center"/>
          </w:tcPr>
          <w:p w14:paraId="56DC0273" w14:textId="472691AB" w:rsidR="00727B75" w:rsidRPr="007167EB" w:rsidRDefault="00727B75" w:rsidP="00727B75">
            <w:pPr>
              <w:rPr>
                <w:rFonts w:asciiTheme="minorHAnsi" w:hAnsiTheme="minorHAnsi"/>
                <w:b/>
                <w:bCs/>
                <w:iCs/>
                <w:sz w:val="18"/>
                <w:szCs w:val="18"/>
              </w:rPr>
            </w:pPr>
            <w:r w:rsidRPr="00573B76">
              <w:rPr>
                <w:rFonts w:asciiTheme="minorHAnsi" w:hAnsiTheme="minorHAnsi"/>
                <w:b/>
                <w:bCs/>
                <w:iCs/>
                <w:szCs w:val="18"/>
              </w:rPr>
              <w:lastRenderedPageBreak/>
              <w:t>A.</w:t>
            </w:r>
            <w:r w:rsidR="00837191" w:rsidRPr="00573B76">
              <w:rPr>
                <w:rFonts w:asciiTheme="minorHAnsi" w:hAnsiTheme="minorHAnsi"/>
                <w:b/>
                <w:bCs/>
                <w:iCs/>
                <w:szCs w:val="18"/>
              </w:rPr>
              <w:t xml:space="preserve"> </w:t>
            </w:r>
            <w:r w:rsidRPr="00573B76">
              <w:rPr>
                <w:rFonts w:asciiTheme="minorHAnsi" w:hAnsiTheme="minorHAnsi"/>
                <w:b/>
                <w:bCs/>
                <w:iCs/>
                <w:szCs w:val="18"/>
              </w:rPr>
              <w:t>General Information</w:t>
            </w:r>
          </w:p>
          <w:p w14:paraId="56DC0274" w14:textId="2C822143" w:rsidR="00727B75" w:rsidRPr="00837191" w:rsidRDefault="00727B75" w:rsidP="00727B75">
            <w:pPr>
              <w:rPr>
                <w:rFonts w:asciiTheme="minorHAnsi" w:hAnsiTheme="minorHAnsi"/>
                <w:sz w:val="18"/>
                <w:szCs w:val="18"/>
              </w:rPr>
            </w:pPr>
            <w:r w:rsidRPr="00E570BA">
              <w:rPr>
                <w:rFonts w:asciiTheme="minorHAnsi" w:hAnsiTheme="minorHAnsi"/>
                <w:sz w:val="18"/>
                <w:szCs w:val="18"/>
              </w:rPr>
              <w:t>Note:</w:t>
            </w:r>
            <w:r w:rsidR="00837191" w:rsidRPr="00E570BA">
              <w:rPr>
                <w:rFonts w:asciiTheme="minorHAnsi" w:hAnsiTheme="minorHAnsi"/>
                <w:sz w:val="18"/>
                <w:szCs w:val="18"/>
              </w:rPr>
              <w:t xml:space="preserve"> </w:t>
            </w:r>
            <w:r w:rsidRPr="00E570BA">
              <w:rPr>
                <w:rFonts w:asciiTheme="minorHAnsi" w:hAnsiTheme="minorHAnsi"/>
                <w:sz w:val="18"/>
                <w:szCs w:val="18"/>
              </w:rPr>
              <w:t>Submit one Installation Certificate for each duct system that is taking credit for duct location.</w:t>
            </w:r>
          </w:p>
        </w:tc>
      </w:tr>
      <w:tr w:rsidR="009317E9" w:rsidRPr="007167EB" w14:paraId="56DC0279" w14:textId="77777777" w:rsidTr="00645ECF">
        <w:trPr>
          <w:cantSplit/>
          <w:trHeight w:val="288"/>
        </w:trPr>
        <w:tc>
          <w:tcPr>
            <w:tcW w:w="187" w:type="pct"/>
            <w:vAlign w:val="center"/>
          </w:tcPr>
          <w:p w14:paraId="56DC0276"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01</w:t>
            </w:r>
          </w:p>
        </w:tc>
        <w:tc>
          <w:tcPr>
            <w:tcW w:w="2231" w:type="pct"/>
            <w:vAlign w:val="center"/>
          </w:tcPr>
          <w:p w14:paraId="56DC0277" w14:textId="30E9FBC6" w:rsidR="009317E9" w:rsidRPr="00F8787A" w:rsidRDefault="00743CF8" w:rsidP="009317E9">
            <w:pPr>
              <w:rPr>
                <w:rFonts w:asciiTheme="minorHAnsi" w:hAnsiTheme="minorHAnsi"/>
                <w:sz w:val="18"/>
                <w:szCs w:val="18"/>
              </w:rPr>
            </w:pPr>
            <w:r>
              <w:rPr>
                <w:rFonts w:asciiTheme="minorHAnsi" w:hAnsiTheme="minorHAnsi"/>
                <w:sz w:val="18"/>
                <w:szCs w:val="18"/>
              </w:rPr>
              <w:t>SC System Identification or Name</w:t>
            </w:r>
          </w:p>
        </w:tc>
        <w:tc>
          <w:tcPr>
            <w:tcW w:w="2582" w:type="pct"/>
            <w:vAlign w:val="center"/>
          </w:tcPr>
          <w:p w14:paraId="56DC0278" w14:textId="77777777" w:rsidR="009317E9" w:rsidRPr="00F8787A" w:rsidRDefault="00743CF8" w:rsidP="005B2CD7">
            <w:pPr>
              <w:rPr>
                <w:rFonts w:asciiTheme="minorHAnsi" w:hAnsiTheme="minorHAnsi"/>
                <w:sz w:val="18"/>
                <w:szCs w:val="18"/>
              </w:rPr>
            </w:pPr>
            <w:r>
              <w:rPr>
                <w:rFonts w:asciiTheme="minorHAnsi" w:hAnsiTheme="minorHAnsi"/>
                <w:sz w:val="18"/>
                <w:szCs w:val="18"/>
              </w:rPr>
              <w:t>&lt;&lt;Text referenced from MCH-01&gt;&gt;</w:t>
            </w:r>
          </w:p>
        </w:tc>
      </w:tr>
      <w:tr w:rsidR="009317E9" w:rsidRPr="007167EB" w14:paraId="56DC027D" w14:textId="77777777" w:rsidTr="00645ECF">
        <w:trPr>
          <w:cantSplit/>
          <w:trHeight w:val="288"/>
        </w:trPr>
        <w:tc>
          <w:tcPr>
            <w:tcW w:w="187" w:type="pct"/>
            <w:vAlign w:val="center"/>
          </w:tcPr>
          <w:p w14:paraId="56DC027A"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02</w:t>
            </w:r>
          </w:p>
        </w:tc>
        <w:tc>
          <w:tcPr>
            <w:tcW w:w="2231" w:type="pct"/>
            <w:vAlign w:val="center"/>
          </w:tcPr>
          <w:p w14:paraId="56DC027B" w14:textId="1B6CB239" w:rsidR="009317E9" w:rsidRPr="00F8787A" w:rsidRDefault="00743CF8" w:rsidP="009317E9">
            <w:pPr>
              <w:rPr>
                <w:rFonts w:asciiTheme="minorHAnsi" w:hAnsiTheme="minorHAnsi"/>
                <w:sz w:val="18"/>
                <w:szCs w:val="18"/>
              </w:rPr>
            </w:pPr>
            <w:r>
              <w:rPr>
                <w:rFonts w:asciiTheme="minorHAnsi" w:hAnsiTheme="minorHAnsi"/>
                <w:sz w:val="18"/>
                <w:szCs w:val="18"/>
              </w:rPr>
              <w:t>SC System Location or Area Served</w:t>
            </w:r>
          </w:p>
        </w:tc>
        <w:tc>
          <w:tcPr>
            <w:tcW w:w="2582" w:type="pct"/>
            <w:vAlign w:val="center"/>
          </w:tcPr>
          <w:p w14:paraId="56DC027C" w14:textId="77777777" w:rsidR="009317E9" w:rsidRPr="00F8787A" w:rsidRDefault="00743CF8" w:rsidP="009317E9">
            <w:pPr>
              <w:rPr>
                <w:rFonts w:asciiTheme="minorHAnsi" w:hAnsiTheme="minorHAnsi"/>
                <w:sz w:val="18"/>
                <w:szCs w:val="18"/>
              </w:rPr>
            </w:pPr>
            <w:r>
              <w:rPr>
                <w:rFonts w:asciiTheme="minorHAnsi" w:hAnsiTheme="minorHAnsi"/>
                <w:sz w:val="18"/>
                <w:szCs w:val="18"/>
              </w:rPr>
              <w:t>&lt;&lt;Text referenced from MCH-01&gt;&gt;</w:t>
            </w:r>
          </w:p>
        </w:tc>
      </w:tr>
      <w:tr w:rsidR="00B546B0" w:rsidRPr="007167EB" w14:paraId="56DC0281" w14:textId="77777777" w:rsidTr="00645ECF">
        <w:trPr>
          <w:cantSplit/>
          <w:trHeight w:val="288"/>
        </w:trPr>
        <w:tc>
          <w:tcPr>
            <w:tcW w:w="187" w:type="pct"/>
            <w:vAlign w:val="center"/>
          </w:tcPr>
          <w:p w14:paraId="56DC027E" w14:textId="77777777" w:rsidR="00B546B0" w:rsidRPr="00F8787A" w:rsidRDefault="00B05397" w:rsidP="009317E9">
            <w:pPr>
              <w:jc w:val="center"/>
              <w:rPr>
                <w:rFonts w:asciiTheme="minorHAnsi" w:hAnsiTheme="minorHAnsi"/>
                <w:sz w:val="18"/>
                <w:szCs w:val="18"/>
              </w:rPr>
            </w:pPr>
            <w:r w:rsidRPr="00F8787A">
              <w:rPr>
                <w:rFonts w:asciiTheme="minorHAnsi" w:hAnsiTheme="minorHAnsi"/>
                <w:sz w:val="18"/>
                <w:szCs w:val="18"/>
              </w:rPr>
              <w:t>03</w:t>
            </w:r>
          </w:p>
        </w:tc>
        <w:tc>
          <w:tcPr>
            <w:tcW w:w="2231" w:type="pct"/>
            <w:vAlign w:val="center"/>
          </w:tcPr>
          <w:p w14:paraId="56DC027F" w14:textId="16A339D4" w:rsidR="00B546B0" w:rsidRPr="00F8787A" w:rsidRDefault="00743CF8" w:rsidP="00CE3C71">
            <w:pPr>
              <w:rPr>
                <w:rFonts w:asciiTheme="minorHAnsi" w:hAnsiTheme="minorHAnsi"/>
                <w:sz w:val="18"/>
                <w:szCs w:val="18"/>
              </w:rPr>
            </w:pPr>
            <w:r>
              <w:rPr>
                <w:rFonts w:asciiTheme="minorHAnsi" w:hAnsiTheme="minorHAnsi"/>
                <w:sz w:val="18"/>
                <w:szCs w:val="18"/>
              </w:rPr>
              <w:t>Status</w:t>
            </w:r>
            <w:ins w:id="426" w:author="Wichert, RJ@Energy" w:date="2018-10-24T16:04:00Z">
              <w:r w:rsidR="0057406C">
                <w:rPr>
                  <w:rFonts w:asciiTheme="minorHAnsi" w:hAnsiTheme="minorHAnsi"/>
                  <w:sz w:val="18"/>
                  <w:szCs w:val="18"/>
                </w:rPr>
                <w:t xml:space="preserve"> – </w:t>
              </w:r>
            </w:ins>
            <w:del w:id="427" w:author="Wichert, RJ@Energy" w:date="2018-10-24T16:04:00Z">
              <w:r w:rsidDel="0057406C">
                <w:rPr>
                  <w:rFonts w:asciiTheme="minorHAnsi" w:hAnsiTheme="minorHAnsi"/>
                  <w:sz w:val="18"/>
                  <w:szCs w:val="18"/>
                </w:rPr>
                <w:delText xml:space="preserve"> - </w:delText>
              </w:r>
            </w:del>
            <w:r>
              <w:rPr>
                <w:rFonts w:asciiTheme="minorHAnsi" w:hAnsiTheme="minorHAnsi"/>
                <w:sz w:val="18"/>
                <w:szCs w:val="18"/>
              </w:rPr>
              <w:t>Less</w:t>
            </w:r>
            <w:ins w:id="428" w:author="Wichert, RJ@Energy" w:date="2018-10-24T16:04:00Z">
              <w:r w:rsidR="0057406C">
                <w:rPr>
                  <w:rFonts w:asciiTheme="minorHAnsi" w:hAnsiTheme="minorHAnsi"/>
                  <w:sz w:val="18"/>
                  <w:szCs w:val="18"/>
                </w:rPr>
                <w:t xml:space="preserve"> </w:t>
              </w:r>
            </w:ins>
            <w:del w:id="429" w:author="Wichert, RJ@Energy" w:date="2018-10-24T16:04:00Z">
              <w:r w:rsidDel="0057406C">
                <w:rPr>
                  <w:rFonts w:asciiTheme="minorHAnsi" w:hAnsiTheme="minorHAnsi"/>
                  <w:sz w:val="18"/>
                  <w:szCs w:val="18"/>
                </w:rPr>
                <w:delText xml:space="preserve"> </w:delText>
              </w:r>
            </w:del>
            <w:r>
              <w:rPr>
                <w:rFonts w:asciiTheme="minorHAnsi" w:hAnsiTheme="minorHAnsi"/>
                <w:sz w:val="18"/>
                <w:szCs w:val="18"/>
              </w:rPr>
              <w:t>than 12 ft Ducts in Conditioned Space Performance Credit</w:t>
            </w:r>
          </w:p>
        </w:tc>
        <w:tc>
          <w:tcPr>
            <w:tcW w:w="2582" w:type="pct"/>
            <w:vAlign w:val="center"/>
          </w:tcPr>
          <w:p w14:paraId="56DC0280" w14:textId="1742E53A" w:rsidR="00B546B0" w:rsidRPr="00F8787A" w:rsidRDefault="009E4D86" w:rsidP="00727B75">
            <w:pPr>
              <w:rPr>
                <w:rFonts w:asciiTheme="minorHAnsi" w:hAnsiTheme="minorHAnsi"/>
                <w:sz w:val="18"/>
                <w:szCs w:val="18"/>
              </w:rPr>
            </w:pPr>
            <w:r w:rsidRPr="00F8787A">
              <w:rPr>
                <w:rFonts w:asciiTheme="minorHAnsi" w:hAnsiTheme="minorHAnsi"/>
                <w:sz w:val="18"/>
                <w:szCs w:val="18"/>
              </w:rPr>
              <w:t xml:space="preserve">&lt;&lt;calculated </w:t>
            </w:r>
            <w:r w:rsidR="005B2CD7" w:rsidRPr="00F8787A">
              <w:rPr>
                <w:rFonts w:asciiTheme="minorHAnsi" w:hAnsiTheme="minorHAnsi"/>
                <w:sz w:val="18"/>
                <w:szCs w:val="18"/>
              </w:rPr>
              <w:t>field:</w:t>
            </w:r>
            <w:r w:rsidRPr="00F8787A">
              <w:rPr>
                <w:rFonts w:asciiTheme="minorHAnsi" w:hAnsiTheme="minorHAnsi"/>
                <w:sz w:val="18"/>
                <w:szCs w:val="18"/>
              </w:rPr>
              <w:t xml:space="preserve"> if </w:t>
            </w:r>
            <w:r w:rsidR="00780478" w:rsidRPr="00F8787A">
              <w:rPr>
                <w:rFonts w:asciiTheme="minorHAnsi" w:hAnsiTheme="minorHAnsi"/>
                <w:sz w:val="18"/>
                <w:szCs w:val="18"/>
              </w:rPr>
              <w:t>L</w:t>
            </w:r>
            <w:r w:rsidR="00F60BCC" w:rsidRPr="00F8787A">
              <w:rPr>
                <w:rFonts w:asciiTheme="minorHAnsi" w:hAnsiTheme="minorHAnsi"/>
                <w:sz w:val="18"/>
                <w:szCs w:val="18"/>
                <w:u w:val="single"/>
              </w:rPr>
              <w:t xml:space="preserve">ess than </w:t>
            </w:r>
            <w:r w:rsidRPr="00F8787A">
              <w:rPr>
                <w:rFonts w:asciiTheme="minorHAnsi" w:hAnsiTheme="minorHAnsi"/>
                <w:sz w:val="18"/>
                <w:szCs w:val="18"/>
                <w:u w:val="single"/>
              </w:rPr>
              <w:t xml:space="preserve">12ft </w:t>
            </w:r>
            <w:r w:rsidR="00780478" w:rsidRPr="00F8787A">
              <w:rPr>
                <w:rFonts w:asciiTheme="minorHAnsi" w:hAnsiTheme="minorHAnsi"/>
                <w:sz w:val="18"/>
                <w:szCs w:val="18"/>
                <w:u w:val="single"/>
              </w:rPr>
              <w:t>D</w:t>
            </w:r>
            <w:r w:rsidRPr="00F8787A">
              <w:rPr>
                <w:rFonts w:asciiTheme="minorHAnsi" w:hAnsiTheme="minorHAnsi"/>
                <w:sz w:val="18"/>
                <w:szCs w:val="18"/>
                <w:u w:val="single"/>
              </w:rPr>
              <w:t xml:space="preserve">ucts </w:t>
            </w:r>
            <w:r w:rsidR="00780478" w:rsidRPr="00F8787A">
              <w:rPr>
                <w:rFonts w:asciiTheme="minorHAnsi" w:hAnsiTheme="minorHAnsi"/>
                <w:sz w:val="18"/>
                <w:szCs w:val="18"/>
                <w:u w:val="single"/>
              </w:rPr>
              <w:t>O</w:t>
            </w:r>
            <w:r w:rsidRPr="00F8787A">
              <w:rPr>
                <w:rFonts w:asciiTheme="minorHAnsi" w:hAnsiTheme="minorHAnsi"/>
                <w:sz w:val="18"/>
                <w:szCs w:val="18"/>
                <w:u w:val="single"/>
              </w:rPr>
              <w:t xml:space="preserve">utside of </w:t>
            </w:r>
            <w:r w:rsidR="00780478" w:rsidRPr="00F8787A">
              <w:rPr>
                <w:rFonts w:asciiTheme="minorHAnsi" w:hAnsiTheme="minorHAnsi"/>
                <w:sz w:val="18"/>
                <w:szCs w:val="18"/>
                <w:u w:val="single"/>
              </w:rPr>
              <w:t>C</w:t>
            </w:r>
            <w:r w:rsidRPr="00F8787A">
              <w:rPr>
                <w:rFonts w:asciiTheme="minorHAnsi" w:hAnsiTheme="minorHAnsi"/>
                <w:sz w:val="18"/>
                <w:szCs w:val="18"/>
                <w:u w:val="single"/>
              </w:rPr>
              <w:t xml:space="preserve">onditioned </w:t>
            </w:r>
            <w:r w:rsidR="00780478" w:rsidRPr="00F8787A">
              <w:rPr>
                <w:rFonts w:asciiTheme="minorHAnsi" w:hAnsiTheme="minorHAnsi"/>
                <w:sz w:val="18"/>
                <w:szCs w:val="18"/>
                <w:u w:val="single"/>
              </w:rPr>
              <w:t>S</w:t>
            </w:r>
            <w:r w:rsidRPr="00F8787A">
              <w:rPr>
                <w:rFonts w:asciiTheme="minorHAnsi" w:hAnsiTheme="minorHAnsi"/>
                <w:sz w:val="18"/>
                <w:szCs w:val="18"/>
                <w:u w:val="single"/>
              </w:rPr>
              <w:t xml:space="preserve">pace </w:t>
            </w:r>
            <w:r w:rsidR="00780478" w:rsidRPr="00F8787A">
              <w:rPr>
                <w:rFonts w:asciiTheme="minorHAnsi" w:hAnsiTheme="minorHAnsi"/>
                <w:sz w:val="18"/>
                <w:szCs w:val="18"/>
                <w:u w:val="single"/>
              </w:rPr>
              <w:t>F</w:t>
            </w:r>
            <w:r w:rsidRPr="00F8787A">
              <w:rPr>
                <w:rFonts w:asciiTheme="minorHAnsi" w:hAnsiTheme="minorHAnsi"/>
                <w:sz w:val="18"/>
                <w:szCs w:val="18"/>
                <w:u w:val="single"/>
              </w:rPr>
              <w:t xml:space="preserve">lagged on CF1R = true </w:t>
            </w:r>
            <w:r w:rsidRPr="00F8787A">
              <w:rPr>
                <w:rFonts w:asciiTheme="minorHAnsi" w:hAnsiTheme="minorHAnsi"/>
                <w:sz w:val="18"/>
                <w:szCs w:val="18"/>
              </w:rPr>
              <w:t>, then display message</w:t>
            </w:r>
            <w:r w:rsidR="00727B75" w:rsidRPr="00F8787A">
              <w:rPr>
                <w:rFonts w:asciiTheme="minorHAnsi" w:hAnsiTheme="minorHAnsi"/>
                <w:sz w:val="18"/>
                <w:szCs w:val="18"/>
              </w:rPr>
              <w:t xml:space="preserve"> “true”</w:t>
            </w:r>
            <w:r w:rsidRPr="00F8787A">
              <w:rPr>
                <w:rFonts w:asciiTheme="minorHAnsi" w:hAnsiTheme="minorHAnsi"/>
                <w:sz w:val="18"/>
                <w:szCs w:val="18"/>
              </w:rPr>
              <w:t xml:space="preserve"> and display Table B below;</w:t>
            </w:r>
            <w:r w:rsidR="00837191">
              <w:rPr>
                <w:rFonts w:asciiTheme="minorHAnsi" w:hAnsiTheme="minorHAnsi"/>
                <w:sz w:val="18"/>
                <w:szCs w:val="18"/>
              </w:rPr>
              <w:t xml:space="preserve"> </w:t>
            </w:r>
            <w:r w:rsidRPr="00F8787A">
              <w:rPr>
                <w:rFonts w:asciiTheme="minorHAnsi" w:hAnsiTheme="minorHAnsi"/>
                <w:sz w:val="18"/>
                <w:szCs w:val="18"/>
              </w:rPr>
              <w:t>else display message "</w:t>
            </w:r>
            <w:r w:rsidR="00727B75" w:rsidRPr="00F8787A">
              <w:rPr>
                <w:rFonts w:asciiTheme="minorHAnsi" w:hAnsiTheme="minorHAnsi"/>
                <w:sz w:val="18"/>
                <w:szCs w:val="18"/>
              </w:rPr>
              <w:t>not applicable”</w:t>
            </w:r>
            <w:r w:rsidR="00727B75"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B546B0" w:rsidRPr="007167EB" w14:paraId="56DC0285" w14:textId="77777777" w:rsidTr="00645ECF">
        <w:trPr>
          <w:cantSplit/>
          <w:trHeight w:val="288"/>
        </w:trPr>
        <w:tc>
          <w:tcPr>
            <w:tcW w:w="187" w:type="pct"/>
            <w:vAlign w:val="center"/>
          </w:tcPr>
          <w:p w14:paraId="56DC0282" w14:textId="77777777" w:rsidR="00B546B0" w:rsidRPr="00F8787A" w:rsidRDefault="00CB146D" w:rsidP="009317E9">
            <w:pPr>
              <w:jc w:val="center"/>
              <w:rPr>
                <w:rFonts w:asciiTheme="minorHAnsi" w:hAnsiTheme="minorHAnsi"/>
                <w:sz w:val="18"/>
                <w:szCs w:val="18"/>
              </w:rPr>
            </w:pPr>
            <w:r w:rsidRPr="00F8787A">
              <w:rPr>
                <w:rFonts w:asciiTheme="minorHAnsi" w:hAnsiTheme="minorHAnsi"/>
                <w:sz w:val="18"/>
                <w:szCs w:val="18"/>
              </w:rPr>
              <w:t>04</w:t>
            </w:r>
          </w:p>
        </w:tc>
        <w:tc>
          <w:tcPr>
            <w:tcW w:w="2231" w:type="pct"/>
            <w:vAlign w:val="center"/>
          </w:tcPr>
          <w:p w14:paraId="56DC0283" w14:textId="3FB5DA9C" w:rsidR="00B546B0" w:rsidRPr="00F8787A" w:rsidRDefault="00743CF8" w:rsidP="00CE3C71">
            <w:pPr>
              <w:rPr>
                <w:rFonts w:asciiTheme="minorHAnsi" w:hAnsiTheme="minorHAnsi"/>
                <w:sz w:val="18"/>
                <w:szCs w:val="18"/>
              </w:rPr>
            </w:pPr>
            <w:r>
              <w:rPr>
                <w:rFonts w:asciiTheme="minorHAnsi" w:hAnsiTheme="minorHAnsi"/>
                <w:sz w:val="18"/>
                <w:szCs w:val="18"/>
              </w:rPr>
              <w:t>Status</w:t>
            </w:r>
            <w:ins w:id="430" w:author="Wichert, RJ@Energy" w:date="2018-10-24T16:04:00Z">
              <w:r w:rsidR="0057406C">
                <w:rPr>
                  <w:rFonts w:asciiTheme="minorHAnsi" w:hAnsiTheme="minorHAnsi"/>
                  <w:sz w:val="18"/>
                  <w:szCs w:val="18"/>
                </w:rPr>
                <w:t xml:space="preserve"> </w:t>
              </w:r>
            </w:ins>
            <w:ins w:id="431" w:author="Wichert, RJ@Energy" w:date="2018-10-24T16:05:00Z">
              <w:r w:rsidR="0057406C">
                <w:rPr>
                  <w:rFonts w:asciiTheme="minorHAnsi" w:hAnsiTheme="minorHAnsi"/>
                  <w:sz w:val="18"/>
                  <w:szCs w:val="18"/>
                </w:rPr>
                <w:t>–</w:t>
              </w:r>
            </w:ins>
            <w:ins w:id="432" w:author="Wichert, RJ@Energy" w:date="2018-10-24T16:04:00Z">
              <w:r w:rsidR="0057406C">
                <w:rPr>
                  <w:rFonts w:asciiTheme="minorHAnsi" w:hAnsiTheme="minorHAnsi"/>
                  <w:sz w:val="18"/>
                  <w:szCs w:val="18"/>
                </w:rPr>
                <w:t xml:space="preserve"> </w:t>
              </w:r>
            </w:ins>
            <w:del w:id="433" w:author="Wichert, RJ@Energy" w:date="2018-10-24T16:04:00Z">
              <w:r w:rsidDel="0057406C">
                <w:rPr>
                  <w:rFonts w:asciiTheme="minorHAnsi" w:hAnsiTheme="minorHAnsi"/>
                  <w:sz w:val="18"/>
                  <w:szCs w:val="18"/>
                </w:rPr>
                <w:delText xml:space="preserve"> - </w:delText>
              </w:r>
            </w:del>
            <w:r>
              <w:rPr>
                <w:rFonts w:asciiTheme="minorHAnsi" w:hAnsiTheme="minorHAnsi"/>
                <w:sz w:val="18"/>
                <w:szCs w:val="18"/>
              </w:rPr>
              <w:t>Ducts</w:t>
            </w:r>
            <w:ins w:id="434" w:author="Wichert, RJ@Energy" w:date="2018-10-24T16:05:00Z">
              <w:r w:rsidR="0057406C">
                <w:rPr>
                  <w:rFonts w:asciiTheme="minorHAnsi" w:hAnsiTheme="minorHAnsi"/>
                  <w:sz w:val="18"/>
                  <w:szCs w:val="18"/>
                </w:rPr>
                <w:t xml:space="preserve"> </w:t>
              </w:r>
            </w:ins>
            <w:del w:id="435" w:author="Wichert, RJ@Energy" w:date="2018-10-24T16:05:00Z">
              <w:r w:rsidDel="0057406C">
                <w:rPr>
                  <w:rFonts w:asciiTheme="minorHAnsi" w:hAnsiTheme="minorHAnsi"/>
                  <w:sz w:val="18"/>
                  <w:szCs w:val="18"/>
                </w:rPr>
                <w:delText xml:space="preserve"> </w:delText>
              </w:r>
            </w:del>
            <w:r>
              <w:rPr>
                <w:rFonts w:asciiTheme="minorHAnsi" w:hAnsiTheme="minorHAnsi"/>
                <w:sz w:val="18"/>
                <w:szCs w:val="18"/>
              </w:rPr>
              <w:t>Located In Conditioned Space Performance Credit</w:t>
            </w:r>
          </w:p>
        </w:tc>
        <w:tc>
          <w:tcPr>
            <w:tcW w:w="2582" w:type="pct"/>
            <w:vAlign w:val="center"/>
          </w:tcPr>
          <w:p w14:paraId="56DC0284" w14:textId="7C60AC65" w:rsidR="00B546B0" w:rsidRPr="00F8787A" w:rsidRDefault="005B2CD7" w:rsidP="00727B75">
            <w:pPr>
              <w:rPr>
                <w:rFonts w:asciiTheme="minorHAnsi" w:hAnsiTheme="minorHAnsi"/>
                <w:sz w:val="18"/>
                <w:szCs w:val="18"/>
              </w:rPr>
            </w:pPr>
            <w:r w:rsidRPr="00F8787A">
              <w:rPr>
                <w:rFonts w:asciiTheme="minorHAnsi" w:hAnsiTheme="minorHAnsi"/>
                <w:sz w:val="18"/>
                <w:szCs w:val="18"/>
              </w:rPr>
              <w:t xml:space="preserve">&lt;&lt;calculated field: if </w:t>
            </w:r>
            <w:r w:rsidRPr="00F8787A">
              <w:rPr>
                <w:rFonts w:asciiTheme="minorHAnsi" w:hAnsiTheme="minorHAnsi"/>
                <w:sz w:val="18"/>
                <w:szCs w:val="18"/>
                <w:u w:val="single"/>
              </w:rPr>
              <w:t xml:space="preserve">Ducts Located In Conditioned Space </w:t>
            </w:r>
            <w:r w:rsidR="00780478" w:rsidRPr="00F8787A">
              <w:rPr>
                <w:rFonts w:asciiTheme="minorHAnsi" w:hAnsiTheme="minorHAnsi"/>
                <w:sz w:val="18"/>
                <w:szCs w:val="18"/>
                <w:u w:val="single"/>
              </w:rPr>
              <w:t>C</w:t>
            </w:r>
            <w:r w:rsidR="00370D80" w:rsidRPr="00F8787A">
              <w:rPr>
                <w:rFonts w:asciiTheme="minorHAnsi" w:hAnsiTheme="minorHAnsi"/>
                <w:sz w:val="18"/>
                <w:szCs w:val="18"/>
                <w:u w:val="single"/>
              </w:rPr>
              <w:t xml:space="preserve">ompliance </w:t>
            </w:r>
            <w:r w:rsidR="00780478" w:rsidRPr="00F8787A">
              <w:rPr>
                <w:rFonts w:asciiTheme="minorHAnsi" w:hAnsiTheme="minorHAnsi"/>
                <w:sz w:val="18"/>
                <w:szCs w:val="18"/>
                <w:u w:val="single"/>
              </w:rPr>
              <w:t>C</w:t>
            </w:r>
            <w:r w:rsidR="00370D80" w:rsidRPr="00F8787A">
              <w:rPr>
                <w:rFonts w:asciiTheme="minorHAnsi" w:hAnsiTheme="minorHAnsi"/>
                <w:sz w:val="18"/>
                <w:szCs w:val="18"/>
                <w:u w:val="single"/>
              </w:rPr>
              <w:t xml:space="preserve">redit </w:t>
            </w:r>
            <w:r w:rsidR="00780478" w:rsidRPr="00F8787A">
              <w:rPr>
                <w:rFonts w:asciiTheme="minorHAnsi" w:hAnsiTheme="minorHAnsi"/>
                <w:sz w:val="18"/>
                <w:szCs w:val="18"/>
                <w:u w:val="single"/>
              </w:rPr>
              <w:t>C</w:t>
            </w:r>
            <w:r w:rsidR="00370D80" w:rsidRPr="00F8787A">
              <w:rPr>
                <w:rFonts w:asciiTheme="minorHAnsi" w:hAnsiTheme="minorHAnsi"/>
                <w:sz w:val="18"/>
                <w:szCs w:val="18"/>
                <w:u w:val="single"/>
              </w:rPr>
              <w:t xml:space="preserve">laimed </w:t>
            </w:r>
            <w:r w:rsidRPr="00F8787A">
              <w:rPr>
                <w:rFonts w:asciiTheme="minorHAnsi" w:hAnsiTheme="minorHAnsi"/>
                <w:sz w:val="18"/>
                <w:szCs w:val="18"/>
                <w:u w:val="single"/>
              </w:rPr>
              <w:t>on CF1R = true</w:t>
            </w:r>
            <w:r w:rsidRPr="00F8787A">
              <w:rPr>
                <w:rFonts w:asciiTheme="minorHAnsi" w:hAnsiTheme="minorHAnsi"/>
                <w:sz w:val="18"/>
                <w:szCs w:val="18"/>
              </w:rPr>
              <w:t xml:space="preserve"> , then display message</w:t>
            </w:r>
            <w:r w:rsidR="00727B75" w:rsidRPr="00F8787A">
              <w:rPr>
                <w:rFonts w:asciiTheme="minorHAnsi" w:hAnsiTheme="minorHAnsi"/>
                <w:sz w:val="18"/>
                <w:szCs w:val="18"/>
              </w:rPr>
              <w:t xml:space="preserve"> “true”</w:t>
            </w:r>
            <w:r w:rsidRPr="00F8787A">
              <w:rPr>
                <w:rFonts w:asciiTheme="minorHAnsi" w:hAnsiTheme="minorHAnsi"/>
                <w:sz w:val="18"/>
                <w:szCs w:val="18"/>
              </w:rPr>
              <w:t xml:space="preserve"> and display Table C below;</w:t>
            </w:r>
            <w:r w:rsidR="00837191">
              <w:rPr>
                <w:rFonts w:asciiTheme="minorHAnsi" w:hAnsiTheme="minorHAnsi"/>
                <w:sz w:val="18"/>
                <w:szCs w:val="18"/>
              </w:rPr>
              <w:t xml:space="preserve"> </w:t>
            </w:r>
            <w:r w:rsidRPr="00F8787A">
              <w:rPr>
                <w:rFonts w:asciiTheme="minorHAnsi" w:hAnsiTheme="minorHAnsi"/>
                <w:sz w:val="18"/>
                <w:szCs w:val="18"/>
              </w:rPr>
              <w:t>else display message "</w:t>
            </w:r>
            <w:r w:rsidR="00727B75" w:rsidRPr="00F8787A">
              <w:rPr>
                <w:rFonts w:asciiTheme="minorHAnsi" w:hAnsiTheme="minorHAnsi"/>
                <w:sz w:val="18"/>
                <w:szCs w:val="18"/>
              </w:rPr>
              <w:t>not applicable”</w:t>
            </w:r>
            <w:r w:rsidR="00727B75"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5B2CD7" w:rsidRPr="007167EB" w14:paraId="56DC0289" w14:textId="77777777" w:rsidTr="00645ECF">
        <w:trPr>
          <w:cantSplit/>
          <w:trHeight w:val="288"/>
        </w:trPr>
        <w:tc>
          <w:tcPr>
            <w:tcW w:w="187" w:type="pct"/>
            <w:vAlign w:val="center"/>
          </w:tcPr>
          <w:p w14:paraId="56DC0286" w14:textId="77777777" w:rsidR="005B2CD7" w:rsidRPr="00F8787A" w:rsidRDefault="00CB146D" w:rsidP="009317E9">
            <w:pPr>
              <w:jc w:val="center"/>
              <w:rPr>
                <w:rFonts w:asciiTheme="minorHAnsi" w:hAnsiTheme="minorHAnsi"/>
                <w:sz w:val="18"/>
                <w:szCs w:val="18"/>
              </w:rPr>
            </w:pPr>
            <w:r w:rsidRPr="00F8787A">
              <w:rPr>
                <w:rFonts w:asciiTheme="minorHAnsi" w:hAnsiTheme="minorHAnsi"/>
                <w:sz w:val="18"/>
                <w:szCs w:val="18"/>
              </w:rPr>
              <w:t>05</w:t>
            </w:r>
          </w:p>
        </w:tc>
        <w:tc>
          <w:tcPr>
            <w:tcW w:w="2231" w:type="pct"/>
            <w:vAlign w:val="center"/>
          </w:tcPr>
          <w:p w14:paraId="56DC0287" w14:textId="33FDFFA3" w:rsidR="005B2CD7" w:rsidRPr="00F8787A" w:rsidRDefault="00743CF8" w:rsidP="007E7E9B">
            <w:pPr>
              <w:rPr>
                <w:rFonts w:asciiTheme="minorHAnsi" w:hAnsiTheme="minorHAnsi"/>
                <w:sz w:val="18"/>
                <w:szCs w:val="18"/>
              </w:rPr>
            </w:pPr>
            <w:r>
              <w:rPr>
                <w:rFonts w:asciiTheme="minorHAnsi" w:hAnsiTheme="minorHAnsi"/>
                <w:sz w:val="18"/>
                <w:szCs w:val="18"/>
              </w:rPr>
              <w:t>Status – All Ducts Entirely in Directly Conditioned Space R-value Exception</w:t>
            </w:r>
          </w:p>
        </w:tc>
        <w:tc>
          <w:tcPr>
            <w:tcW w:w="2582" w:type="pct"/>
            <w:vAlign w:val="center"/>
          </w:tcPr>
          <w:p w14:paraId="56DC0288" w14:textId="3F6C62F9" w:rsidR="005B2CD7" w:rsidRPr="00F8787A" w:rsidRDefault="00743CF8" w:rsidP="002B0A9B">
            <w:pPr>
              <w:rPr>
                <w:rFonts w:asciiTheme="minorHAnsi" w:hAnsiTheme="minorHAnsi"/>
                <w:sz w:val="18"/>
                <w:szCs w:val="18"/>
              </w:rPr>
            </w:pPr>
            <w:r>
              <w:rPr>
                <w:rFonts w:asciiTheme="minorHAnsi" w:hAnsiTheme="minorHAnsi"/>
                <w:sz w:val="18"/>
                <w:szCs w:val="18"/>
              </w:rPr>
              <w:t>&lt;&lt;cal</w:t>
            </w:r>
            <w:ins w:id="436" w:author="Smith, Alexis@Energy" w:date="2018-12-18T11:56:00Z">
              <w:r w:rsidR="00585000">
                <w:rPr>
                  <w:rFonts w:asciiTheme="minorHAnsi" w:hAnsiTheme="minorHAnsi"/>
                  <w:sz w:val="18"/>
                  <w:szCs w:val="18"/>
                </w:rPr>
                <w:t>c</w:t>
              </w:r>
            </w:ins>
            <w:r>
              <w:rPr>
                <w:rFonts w:asciiTheme="minorHAnsi" w:hAnsiTheme="minorHAnsi"/>
                <w:sz w:val="18"/>
                <w:szCs w:val="18"/>
              </w:rPr>
              <w:t>ulated Field:</w:t>
            </w:r>
            <w:r w:rsidR="00837191">
              <w:rPr>
                <w:rFonts w:asciiTheme="minorHAnsi" w:hAnsiTheme="minorHAnsi"/>
                <w:sz w:val="18"/>
                <w:szCs w:val="18"/>
              </w:rPr>
              <w:t xml:space="preserve"> </w:t>
            </w:r>
            <w:r>
              <w:rPr>
                <w:rFonts w:asciiTheme="minorHAnsi" w:hAnsiTheme="minorHAnsi"/>
                <w:sz w:val="18"/>
                <w:szCs w:val="18"/>
              </w:rPr>
              <w:t xml:space="preserve">if </w:t>
            </w:r>
            <w:r>
              <w:rPr>
                <w:rFonts w:ascii="Calibri" w:hAnsi="Calibri"/>
                <w:sz w:val="18"/>
                <w:szCs w:val="18"/>
              </w:rPr>
              <w:t>Exemption from Minimum R-Value for Ducts In Conditioned Space</w:t>
            </w:r>
            <w:r>
              <w:rPr>
                <w:rFonts w:asciiTheme="minorHAnsi" w:hAnsiTheme="minorHAnsi"/>
                <w:sz w:val="18"/>
                <w:szCs w:val="18"/>
              </w:rPr>
              <w:t xml:space="preserve"> reported on MCH-01 = yes, then display message “true” and display Table D below;</w:t>
            </w:r>
            <w:r w:rsidR="00C56EAA" w:rsidRPr="00F8787A">
              <w:rPr>
                <w:rFonts w:asciiTheme="minorHAnsi" w:hAnsiTheme="minorHAnsi"/>
                <w:sz w:val="18"/>
                <w:szCs w:val="18"/>
              </w:rPr>
              <w:t xml:space="preserve"> else display message "</w:t>
            </w:r>
            <w:r w:rsidR="002B0A9B" w:rsidRPr="00F8787A">
              <w:rPr>
                <w:rFonts w:asciiTheme="minorHAnsi" w:hAnsiTheme="minorHAnsi"/>
                <w:sz w:val="18"/>
                <w:szCs w:val="18"/>
              </w:rPr>
              <w:t>not applicable</w:t>
            </w:r>
            <w:r>
              <w:rPr>
                <w:rFonts w:asciiTheme="minorHAnsi" w:hAnsiTheme="minorHAnsi"/>
                <w:sz w:val="18"/>
                <w:szCs w:val="18"/>
              </w:rPr>
              <w:t>” &gt;&gt;</w:t>
            </w:r>
          </w:p>
        </w:tc>
      </w:tr>
      <w:tr w:rsidR="000974A1" w:rsidRPr="007167EB" w14:paraId="7CF0F073" w14:textId="77777777" w:rsidTr="00645ECF">
        <w:trPr>
          <w:cantSplit/>
          <w:trHeight w:val="288"/>
          <w:ins w:id="437" w:author="Balneg, Ronald@Energy" w:date="2018-06-29T14:28:00Z"/>
        </w:trPr>
        <w:tc>
          <w:tcPr>
            <w:tcW w:w="187" w:type="pct"/>
            <w:vAlign w:val="center"/>
          </w:tcPr>
          <w:p w14:paraId="0E6C36A3" w14:textId="5D2D6F5E" w:rsidR="000974A1" w:rsidRPr="00F8787A" w:rsidRDefault="000974A1" w:rsidP="000974A1">
            <w:pPr>
              <w:jc w:val="center"/>
              <w:rPr>
                <w:ins w:id="438" w:author="Balneg, Ronald@Energy" w:date="2018-06-29T14:28:00Z"/>
                <w:rFonts w:asciiTheme="minorHAnsi" w:hAnsiTheme="minorHAnsi"/>
                <w:sz w:val="18"/>
                <w:szCs w:val="18"/>
              </w:rPr>
            </w:pPr>
            <w:ins w:id="439" w:author="Balneg, Ronald@Energy" w:date="2018-06-29T14:29:00Z">
              <w:r w:rsidRPr="00F8787A">
                <w:rPr>
                  <w:rFonts w:asciiTheme="minorHAnsi" w:hAnsiTheme="minorHAnsi"/>
                  <w:sz w:val="18"/>
                  <w:szCs w:val="18"/>
                </w:rPr>
                <w:t>0</w:t>
              </w:r>
              <w:r>
                <w:rPr>
                  <w:rFonts w:asciiTheme="minorHAnsi" w:hAnsiTheme="minorHAnsi"/>
                  <w:sz w:val="18"/>
                  <w:szCs w:val="18"/>
                </w:rPr>
                <w:t>6</w:t>
              </w:r>
            </w:ins>
          </w:p>
        </w:tc>
        <w:tc>
          <w:tcPr>
            <w:tcW w:w="2231" w:type="pct"/>
            <w:vAlign w:val="center"/>
          </w:tcPr>
          <w:p w14:paraId="6878D385" w14:textId="13B9B40D" w:rsidR="000974A1" w:rsidRDefault="000974A1" w:rsidP="00EE46D1">
            <w:pPr>
              <w:rPr>
                <w:ins w:id="440" w:author="Balneg, Ronald@Energy" w:date="2018-06-29T14:28:00Z"/>
                <w:rFonts w:asciiTheme="minorHAnsi" w:hAnsiTheme="minorHAnsi"/>
                <w:sz w:val="18"/>
                <w:szCs w:val="18"/>
              </w:rPr>
            </w:pPr>
            <w:ins w:id="441" w:author="Balneg, Ronald@Energy" w:date="2018-06-29T14:29:00Z">
              <w:r>
                <w:rPr>
                  <w:rFonts w:asciiTheme="minorHAnsi" w:hAnsiTheme="minorHAnsi"/>
                  <w:sz w:val="18"/>
                  <w:szCs w:val="18"/>
                </w:rPr>
                <w:t xml:space="preserve">Status </w:t>
              </w:r>
            </w:ins>
            <w:ins w:id="442" w:author="Balneg, Ronald@Energy" w:date="2018-06-29T15:08:00Z">
              <w:r>
                <w:rPr>
                  <w:rFonts w:asciiTheme="minorHAnsi" w:hAnsiTheme="minorHAnsi"/>
                  <w:sz w:val="18"/>
                  <w:szCs w:val="18"/>
                </w:rPr>
                <w:t>–</w:t>
              </w:r>
            </w:ins>
            <w:ins w:id="443" w:author="Balneg, Ronald@Energy" w:date="2018-06-29T14:29:00Z">
              <w:r>
                <w:rPr>
                  <w:rFonts w:asciiTheme="minorHAnsi" w:hAnsiTheme="minorHAnsi"/>
                  <w:sz w:val="18"/>
                  <w:szCs w:val="18"/>
                </w:rPr>
                <w:t xml:space="preserve"> Ducts </w:t>
              </w:r>
            </w:ins>
            <w:ins w:id="444" w:author="Balneg, Ronald@Energy" w:date="2018-06-29T15:09:00Z">
              <w:r>
                <w:rPr>
                  <w:rFonts w:asciiTheme="minorHAnsi" w:hAnsiTheme="minorHAnsi"/>
                  <w:sz w:val="18"/>
                  <w:szCs w:val="18"/>
                </w:rPr>
                <w:t>L</w:t>
              </w:r>
            </w:ins>
            <w:ins w:id="445" w:author="Balneg, Ronald@Energy" w:date="2018-06-29T15:08:00Z">
              <w:r>
                <w:rPr>
                  <w:rFonts w:asciiTheme="minorHAnsi" w:hAnsiTheme="minorHAnsi"/>
                  <w:sz w:val="18"/>
                  <w:szCs w:val="18"/>
                </w:rPr>
                <w:t xml:space="preserve">ocated </w:t>
              </w:r>
            </w:ins>
            <w:ins w:id="446" w:author="Balneg, Ronald@Energy" w:date="2018-07-02T15:14:00Z">
              <w:r w:rsidR="00EE46D1">
                <w:rPr>
                  <w:rFonts w:asciiTheme="minorHAnsi" w:hAnsiTheme="minorHAnsi"/>
                  <w:sz w:val="18"/>
                  <w:szCs w:val="18"/>
                </w:rPr>
                <w:t>in Wall Cavities</w:t>
              </w:r>
              <w:r w:rsidR="00B3213E">
                <w:rPr>
                  <w:rFonts w:asciiTheme="minorHAnsi" w:hAnsiTheme="minorHAnsi"/>
                  <w:sz w:val="18"/>
                  <w:szCs w:val="18"/>
                </w:rPr>
                <w:t xml:space="preserve"> R-V</w:t>
              </w:r>
              <w:r w:rsidR="00EE46D1">
                <w:rPr>
                  <w:rFonts w:asciiTheme="minorHAnsi" w:hAnsiTheme="minorHAnsi"/>
                  <w:sz w:val="18"/>
                  <w:szCs w:val="18"/>
                </w:rPr>
                <w:t>alue</w:t>
              </w:r>
            </w:ins>
            <w:ins w:id="447" w:author="Balneg, Ronald@Energy" w:date="2018-06-29T15:08:00Z">
              <w:r>
                <w:rPr>
                  <w:rFonts w:asciiTheme="minorHAnsi" w:hAnsiTheme="minorHAnsi"/>
                  <w:sz w:val="18"/>
                  <w:szCs w:val="18"/>
                </w:rPr>
                <w:t xml:space="preserve"> Exception</w:t>
              </w:r>
            </w:ins>
          </w:p>
        </w:tc>
        <w:tc>
          <w:tcPr>
            <w:tcW w:w="2582" w:type="pct"/>
            <w:vAlign w:val="center"/>
          </w:tcPr>
          <w:p w14:paraId="7E577A04" w14:textId="2197471C" w:rsidR="000974A1" w:rsidRDefault="000974A1" w:rsidP="00B3213E">
            <w:pPr>
              <w:rPr>
                <w:ins w:id="448" w:author="Balneg, Ronald@Energy" w:date="2018-06-29T14:28:00Z"/>
                <w:rFonts w:asciiTheme="minorHAnsi" w:hAnsiTheme="minorHAnsi"/>
                <w:sz w:val="18"/>
                <w:szCs w:val="18"/>
              </w:rPr>
            </w:pPr>
            <w:ins w:id="449" w:author="Balneg, Ronald@Energy" w:date="2018-06-29T15:09:00Z">
              <w:r>
                <w:rPr>
                  <w:rFonts w:asciiTheme="minorHAnsi" w:hAnsiTheme="minorHAnsi"/>
                  <w:sz w:val="18"/>
                  <w:szCs w:val="18"/>
                </w:rPr>
                <w:t>&lt;&lt;</w:t>
              </w:r>
            </w:ins>
            <w:ins w:id="450" w:author="Balneg, Ronald@Energy" w:date="2018-07-02T15:19:00Z">
              <w:r w:rsidR="00B3213E">
                <w:rPr>
                  <w:rFonts w:asciiTheme="minorHAnsi" w:hAnsiTheme="minorHAnsi"/>
                  <w:sz w:val="18"/>
                  <w:szCs w:val="18"/>
                </w:rPr>
                <w:t>calculated</w:t>
              </w:r>
            </w:ins>
            <w:ins w:id="451" w:author="Balneg, Ronald@Energy" w:date="2018-06-29T15:09:00Z">
              <w:r>
                <w:rPr>
                  <w:rFonts w:asciiTheme="minorHAnsi" w:hAnsiTheme="minorHAnsi"/>
                  <w:sz w:val="18"/>
                  <w:szCs w:val="18"/>
                </w:rPr>
                <w:t xml:space="preserve"> Field: if </w:t>
              </w:r>
              <w:r>
                <w:rPr>
                  <w:rFonts w:ascii="Calibri" w:hAnsi="Calibri"/>
                  <w:sz w:val="18"/>
                  <w:szCs w:val="18"/>
                </w:rPr>
                <w:t>Exemption from Minimum R-Value for Duct</w:t>
              </w:r>
            </w:ins>
            <w:ins w:id="452" w:author="Balneg, Ronald@Energy" w:date="2018-07-02T14:55:00Z">
              <w:r w:rsidR="00A40621">
                <w:rPr>
                  <w:rFonts w:ascii="Calibri" w:hAnsi="Calibri"/>
                  <w:sz w:val="18"/>
                  <w:szCs w:val="18"/>
                </w:rPr>
                <w:t xml:space="preserve"> Portions</w:t>
              </w:r>
            </w:ins>
            <w:ins w:id="453" w:author="Balneg, Ronald@Energy" w:date="2018-06-29T15:09:00Z">
              <w:r>
                <w:rPr>
                  <w:rFonts w:ascii="Calibri" w:hAnsi="Calibri"/>
                  <w:sz w:val="18"/>
                  <w:szCs w:val="18"/>
                </w:rPr>
                <w:t xml:space="preserve"> </w:t>
              </w:r>
            </w:ins>
            <w:ins w:id="454" w:author="Balneg, Ronald@Energy" w:date="2018-07-02T14:55:00Z">
              <w:r w:rsidR="00A40621">
                <w:rPr>
                  <w:rFonts w:ascii="Calibri" w:hAnsi="Calibri"/>
                  <w:sz w:val="18"/>
                  <w:szCs w:val="18"/>
                </w:rPr>
                <w:t>L</w:t>
              </w:r>
            </w:ins>
            <w:ins w:id="455" w:author="Balneg, Ronald@Energy" w:date="2018-06-29T15:09:00Z">
              <w:r>
                <w:rPr>
                  <w:rFonts w:ascii="Calibri" w:hAnsi="Calibri"/>
                  <w:sz w:val="18"/>
                  <w:szCs w:val="18"/>
                </w:rPr>
                <w:t xml:space="preserve">ocated </w:t>
              </w:r>
            </w:ins>
            <w:ins w:id="456" w:author="Balneg, Ronald@Energy" w:date="2018-07-02T15:19:00Z">
              <w:r w:rsidR="00B3213E">
                <w:rPr>
                  <w:rFonts w:ascii="Calibri" w:hAnsi="Calibri"/>
                  <w:sz w:val="18"/>
                  <w:szCs w:val="18"/>
                </w:rPr>
                <w:t>in Wall Cavities</w:t>
              </w:r>
            </w:ins>
            <w:ins w:id="457" w:author="Balneg, Ronald@Energy" w:date="2018-06-29T15:09:00Z">
              <w:r>
                <w:rPr>
                  <w:rFonts w:ascii="Calibri" w:hAnsi="Calibri"/>
                  <w:sz w:val="18"/>
                  <w:szCs w:val="18"/>
                </w:rPr>
                <w:t xml:space="preserve"> </w:t>
              </w:r>
            </w:ins>
            <w:ins w:id="458" w:author="Balneg, Ronald@Energy" w:date="2018-07-02T15:19:00Z">
              <w:r w:rsidR="00B3213E">
                <w:rPr>
                  <w:rFonts w:ascii="Calibri" w:hAnsi="Calibri"/>
                  <w:sz w:val="18"/>
                  <w:szCs w:val="18"/>
                </w:rPr>
                <w:t>reported on</w:t>
              </w:r>
            </w:ins>
            <w:ins w:id="459" w:author="Balneg, Ronald@Energy" w:date="2018-06-29T15:09:00Z">
              <w:r>
                <w:rPr>
                  <w:rFonts w:ascii="Calibri" w:hAnsi="Calibri"/>
                  <w:sz w:val="18"/>
                  <w:szCs w:val="18"/>
                </w:rPr>
                <w:t xml:space="preserve"> </w:t>
              </w:r>
              <w:r>
                <w:rPr>
                  <w:rFonts w:asciiTheme="minorHAnsi" w:hAnsiTheme="minorHAnsi"/>
                  <w:sz w:val="18"/>
                  <w:szCs w:val="18"/>
                </w:rPr>
                <w:t xml:space="preserve">MCH-01 = yes, then display message “true” and display Table </w:t>
              </w:r>
            </w:ins>
            <w:ins w:id="460" w:author="Balneg, Ronald@Energy" w:date="2018-06-29T15:12:00Z">
              <w:r>
                <w:rPr>
                  <w:rFonts w:asciiTheme="minorHAnsi" w:hAnsiTheme="minorHAnsi"/>
                  <w:sz w:val="18"/>
                  <w:szCs w:val="18"/>
                </w:rPr>
                <w:t>E</w:t>
              </w:r>
            </w:ins>
            <w:ins w:id="461" w:author="Balneg, Ronald@Energy" w:date="2018-06-29T15:09:00Z">
              <w:r>
                <w:rPr>
                  <w:rFonts w:asciiTheme="minorHAnsi" w:hAnsiTheme="minorHAnsi"/>
                  <w:sz w:val="18"/>
                  <w:szCs w:val="18"/>
                </w:rPr>
                <w:t xml:space="preserve"> below;</w:t>
              </w:r>
              <w:r w:rsidRPr="00F8787A">
                <w:rPr>
                  <w:rFonts w:asciiTheme="minorHAnsi" w:hAnsiTheme="minorHAnsi"/>
                  <w:sz w:val="18"/>
                  <w:szCs w:val="18"/>
                </w:rPr>
                <w:t xml:space="preserve"> else display message "not applicable</w:t>
              </w:r>
              <w:r>
                <w:rPr>
                  <w:rFonts w:asciiTheme="minorHAnsi" w:hAnsiTheme="minorHAnsi"/>
                  <w:sz w:val="18"/>
                  <w:szCs w:val="18"/>
                </w:rPr>
                <w:t>” &gt;&gt;</w:t>
              </w:r>
            </w:ins>
          </w:p>
        </w:tc>
      </w:tr>
      <w:tr w:rsidR="0057406C" w:rsidRPr="007167EB" w14:paraId="13B588E0" w14:textId="77777777" w:rsidTr="00645ECF">
        <w:trPr>
          <w:cantSplit/>
          <w:trHeight w:val="288"/>
          <w:ins w:id="462" w:author="Wichert, RJ@Energy" w:date="2018-10-24T16:07:00Z"/>
        </w:trPr>
        <w:tc>
          <w:tcPr>
            <w:tcW w:w="187" w:type="pct"/>
            <w:vAlign w:val="center"/>
          </w:tcPr>
          <w:p w14:paraId="7F8801B1" w14:textId="4572DD11" w:rsidR="0057406C" w:rsidRPr="00F8787A" w:rsidRDefault="0057406C" w:rsidP="000974A1">
            <w:pPr>
              <w:jc w:val="center"/>
              <w:rPr>
                <w:ins w:id="463" w:author="Wichert, RJ@Energy" w:date="2018-10-24T16:07:00Z"/>
                <w:rFonts w:asciiTheme="minorHAnsi" w:hAnsiTheme="minorHAnsi"/>
                <w:sz w:val="18"/>
                <w:szCs w:val="18"/>
              </w:rPr>
            </w:pPr>
            <w:ins w:id="464" w:author="Wichert, RJ@Energy" w:date="2018-10-24T16:07:00Z">
              <w:r>
                <w:rPr>
                  <w:rFonts w:asciiTheme="minorHAnsi" w:hAnsiTheme="minorHAnsi"/>
                  <w:sz w:val="18"/>
                  <w:szCs w:val="18"/>
                </w:rPr>
                <w:t>07</w:t>
              </w:r>
            </w:ins>
          </w:p>
        </w:tc>
        <w:tc>
          <w:tcPr>
            <w:tcW w:w="2231" w:type="pct"/>
            <w:vAlign w:val="center"/>
          </w:tcPr>
          <w:p w14:paraId="1FB5E18F" w14:textId="1EEE8B8C" w:rsidR="0057406C" w:rsidRDefault="0057406C" w:rsidP="00EE46D1">
            <w:pPr>
              <w:rPr>
                <w:ins w:id="465" w:author="Wichert, RJ@Energy" w:date="2018-10-24T16:07:00Z"/>
                <w:rFonts w:asciiTheme="minorHAnsi" w:hAnsiTheme="minorHAnsi"/>
                <w:sz w:val="18"/>
                <w:szCs w:val="18"/>
              </w:rPr>
            </w:pPr>
            <w:ins w:id="466" w:author="Wichert, RJ@Energy" w:date="2018-10-24T16:07:00Z">
              <w:r>
                <w:rPr>
                  <w:rFonts w:asciiTheme="minorHAnsi" w:hAnsiTheme="minorHAnsi"/>
                  <w:sz w:val="18"/>
                  <w:szCs w:val="18"/>
                </w:rPr>
                <w:t xml:space="preserve">Status </w:t>
              </w:r>
            </w:ins>
            <w:ins w:id="467" w:author="Wichert, RJ@Energy" w:date="2018-10-24T16:08:00Z">
              <w:r>
                <w:rPr>
                  <w:rFonts w:asciiTheme="minorHAnsi" w:hAnsiTheme="minorHAnsi"/>
                  <w:sz w:val="18"/>
                  <w:szCs w:val="18"/>
                </w:rPr>
                <w:t>–</w:t>
              </w:r>
            </w:ins>
            <w:ins w:id="468" w:author="Wichert, RJ@Energy" w:date="2018-10-24T16:07:00Z">
              <w:r>
                <w:rPr>
                  <w:rFonts w:asciiTheme="minorHAnsi" w:hAnsiTheme="minorHAnsi"/>
                  <w:sz w:val="18"/>
                  <w:szCs w:val="18"/>
                </w:rPr>
                <w:t xml:space="preserve"> Portions </w:t>
              </w:r>
            </w:ins>
            <w:ins w:id="469" w:author="Wichert, RJ@Energy" w:date="2018-10-24T16:08:00Z">
              <w:r>
                <w:rPr>
                  <w:rFonts w:asciiTheme="minorHAnsi" w:hAnsiTheme="minorHAnsi"/>
                  <w:sz w:val="18"/>
                  <w:szCs w:val="18"/>
                </w:rPr>
                <w:t>of Exposed Ducts in Directly Conditioned Space R-Value Exception</w:t>
              </w:r>
            </w:ins>
          </w:p>
        </w:tc>
        <w:tc>
          <w:tcPr>
            <w:tcW w:w="2582" w:type="pct"/>
            <w:vAlign w:val="center"/>
          </w:tcPr>
          <w:p w14:paraId="1F9AE0FA" w14:textId="487693FE" w:rsidR="0057406C" w:rsidRDefault="0057406C" w:rsidP="001407A9">
            <w:pPr>
              <w:rPr>
                <w:ins w:id="470" w:author="Wichert, RJ@Energy" w:date="2018-10-24T16:07:00Z"/>
                <w:rFonts w:asciiTheme="minorHAnsi" w:hAnsiTheme="minorHAnsi"/>
                <w:sz w:val="18"/>
                <w:szCs w:val="18"/>
              </w:rPr>
            </w:pPr>
            <w:ins w:id="471" w:author="Wichert, RJ@Energy" w:date="2018-10-24T16:12:00Z">
              <w:r>
                <w:rPr>
                  <w:rFonts w:asciiTheme="minorHAnsi" w:hAnsiTheme="minorHAnsi"/>
                  <w:sz w:val="18"/>
                  <w:szCs w:val="18"/>
                </w:rPr>
                <w:t xml:space="preserve">&lt;&lt;calculated Field: if </w:t>
              </w:r>
              <w:r>
                <w:rPr>
                  <w:rFonts w:ascii="Calibri" w:hAnsi="Calibri"/>
                  <w:sz w:val="18"/>
                  <w:szCs w:val="18"/>
                </w:rPr>
                <w:t xml:space="preserve">Exemption from Minimum R-Value for Duct Portions Located in Directly Conditioned Space reported on </w:t>
              </w:r>
              <w:r>
                <w:rPr>
                  <w:rFonts w:asciiTheme="minorHAnsi" w:hAnsiTheme="minorHAnsi"/>
                  <w:sz w:val="18"/>
                  <w:szCs w:val="18"/>
                </w:rPr>
                <w:t xml:space="preserve">MCH-01 = yes, then display message “true” and display Table </w:t>
              </w:r>
              <w:del w:id="472" w:author="Smith, Alexis@Energy" w:date="2018-12-18T11:42:00Z">
                <w:r w:rsidDel="001407A9">
                  <w:rPr>
                    <w:rFonts w:asciiTheme="minorHAnsi" w:hAnsiTheme="minorHAnsi"/>
                    <w:sz w:val="18"/>
                    <w:szCs w:val="18"/>
                  </w:rPr>
                  <w:delText>F</w:delText>
                </w:r>
              </w:del>
            </w:ins>
            <w:ins w:id="473" w:author="Smith, Alexis@Energy" w:date="2018-12-18T11:42:00Z">
              <w:r w:rsidR="001407A9">
                <w:rPr>
                  <w:rFonts w:asciiTheme="minorHAnsi" w:hAnsiTheme="minorHAnsi"/>
                  <w:sz w:val="18"/>
                  <w:szCs w:val="18"/>
                </w:rPr>
                <w:t>E</w:t>
              </w:r>
            </w:ins>
            <w:ins w:id="474" w:author="Wichert, RJ@Energy" w:date="2018-10-24T16:12:00Z">
              <w:r>
                <w:rPr>
                  <w:rFonts w:asciiTheme="minorHAnsi" w:hAnsiTheme="minorHAnsi"/>
                  <w:sz w:val="18"/>
                  <w:szCs w:val="18"/>
                </w:rPr>
                <w:t xml:space="preserve"> below;</w:t>
              </w:r>
              <w:r w:rsidRPr="00F8787A">
                <w:rPr>
                  <w:rFonts w:asciiTheme="minorHAnsi" w:hAnsiTheme="minorHAnsi"/>
                  <w:sz w:val="18"/>
                  <w:szCs w:val="18"/>
                </w:rPr>
                <w:t xml:space="preserve"> else display message "not applicable</w:t>
              </w:r>
              <w:r>
                <w:rPr>
                  <w:rFonts w:asciiTheme="minorHAnsi" w:hAnsiTheme="minorHAnsi"/>
                  <w:sz w:val="18"/>
                  <w:szCs w:val="18"/>
                </w:rPr>
                <w:t>” &gt;&gt;</w:t>
              </w:r>
            </w:ins>
          </w:p>
        </w:tc>
      </w:tr>
    </w:tbl>
    <w:p w14:paraId="56DC028A"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9317E9" w:rsidRPr="007167EB" w14:paraId="56DC028D" w14:textId="77777777" w:rsidTr="00645ECF">
        <w:trPr>
          <w:trHeight w:val="233"/>
        </w:trPr>
        <w:tc>
          <w:tcPr>
            <w:tcW w:w="11030" w:type="dxa"/>
            <w:gridSpan w:val="3"/>
          </w:tcPr>
          <w:p w14:paraId="5BAC1159" w14:textId="35E4FEFB" w:rsidR="009317E9" w:rsidRDefault="005E1E03" w:rsidP="00DB4E0C">
            <w:pPr>
              <w:rPr>
                <w:rFonts w:asciiTheme="minorHAnsi" w:hAnsiTheme="minorHAnsi"/>
                <w:b/>
                <w:szCs w:val="18"/>
              </w:rPr>
            </w:pPr>
            <w:r w:rsidRPr="00573B76">
              <w:rPr>
                <w:rFonts w:asciiTheme="minorHAnsi" w:hAnsiTheme="minorHAnsi"/>
                <w:b/>
                <w:szCs w:val="18"/>
              </w:rPr>
              <w:t>B</w:t>
            </w:r>
            <w:r w:rsidR="009317E9" w:rsidRPr="00573B76">
              <w:rPr>
                <w:rFonts w:asciiTheme="minorHAnsi" w:hAnsiTheme="minorHAnsi"/>
                <w:b/>
                <w:szCs w:val="18"/>
              </w:rPr>
              <w:t>.</w:t>
            </w:r>
            <w:r w:rsidR="00837191" w:rsidRPr="00573B76">
              <w:rPr>
                <w:rFonts w:asciiTheme="minorHAnsi" w:hAnsiTheme="minorHAnsi"/>
                <w:b/>
                <w:szCs w:val="18"/>
              </w:rPr>
              <w:t xml:space="preserve"> </w:t>
            </w:r>
            <w:r w:rsidR="009317E9" w:rsidRPr="00573B76">
              <w:rPr>
                <w:rFonts w:asciiTheme="minorHAnsi" w:hAnsiTheme="minorHAnsi"/>
                <w:b/>
                <w:szCs w:val="18"/>
              </w:rPr>
              <w:t>12 Linear Feet or Less of Duct Located Outside of Conditioned Space</w:t>
            </w:r>
            <w:r w:rsidR="002E7879" w:rsidRPr="00573B76">
              <w:rPr>
                <w:rFonts w:asciiTheme="minorHAnsi" w:hAnsiTheme="minorHAnsi"/>
              </w:rPr>
              <w:t xml:space="preserve"> </w:t>
            </w:r>
            <w:r w:rsidR="003C2F77" w:rsidRPr="00573B76">
              <w:rPr>
                <w:rFonts w:asciiTheme="minorHAnsi" w:hAnsiTheme="minorHAnsi"/>
                <w:b/>
                <w:szCs w:val="18"/>
              </w:rPr>
              <w:t>- RA3.1.4.1.2</w:t>
            </w:r>
            <w:r w:rsidR="00461C19" w:rsidRPr="00573B76">
              <w:rPr>
                <w:rFonts w:asciiTheme="minorHAnsi" w:hAnsiTheme="minorHAnsi"/>
                <w:b/>
                <w:szCs w:val="18"/>
              </w:rPr>
              <w:t xml:space="preserve"> </w:t>
            </w:r>
          </w:p>
          <w:p w14:paraId="56DC028C" w14:textId="177E23B6" w:rsidR="00573B76" w:rsidRPr="007167EB" w:rsidRDefault="00573B76" w:rsidP="00DB4E0C">
            <w:pPr>
              <w:rPr>
                <w:rFonts w:asciiTheme="minorHAnsi" w:hAnsiTheme="minorHAnsi"/>
                <w:b/>
                <w:sz w:val="18"/>
                <w:szCs w:val="18"/>
              </w:rPr>
            </w:pPr>
            <w:r w:rsidRPr="007167EB">
              <w:rPr>
                <w:rFonts w:asciiTheme="minorHAnsi" w:hAnsiTheme="minorHAnsi"/>
                <w:i/>
                <w:sz w:val="18"/>
                <w:szCs w:val="18"/>
              </w:rPr>
              <w:t>&lt;&lt;This table only shown if A03 indicates the table is applicable</w:t>
            </w:r>
            <w:ins w:id="475" w:author="Smith, Alexis@Energy" w:date="2018-12-18T11:55:00Z">
              <w:r w:rsidR="00585000">
                <w:rPr>
                  <w:rFonts w:asciiTheme="minorHAnsi" w:hAnsiTheme="minorHAnsi"/>
                  <w:i/>
                  <w:sz w:val="18"/>
                  <w:szCs w:val="18"/>
                </w:rPr>
                <w:t xml:space="preserve">, </w:t>
              </w:r>
              <w:r w:rsidR="00585000" w:rsidRPr="004356D2">
                <w:rPr>
                  <w:rFonts w:asciiTheme="minorHAnsi" w:hAnsiTheme="minorHAnsi"/>
                  <w:i/>
                  <w:sz w:val="18"/>
                </w:rPr>
                <w:t xml:space="preserve">else display the "section does not apply" message </w:t>
              </w:r>
            </w:ins>
            <w:r w:rsidRPr="007167EB">
              <w:rPr>
                <w:rFonts w:asciiTheme="minorHAnsi" w:hAnsiTheme="minorHAnsi"/>
                <w:i/>
                <w:sz w:val="18"/>
                <w:szCs w:val="18"/>
              </w:rPr>
              <w:t>&gt;&gt;</w:t>
            </w:r>
          </w:p>
        </w:tc>
      </w:tr>
      <w:tr w:rsidR="009317E9" w:rsidRPr="007167EB" w14:paraId="56DC0290" w14:textId="77777777" w:rsidTr="00573B76">
        <w:trPr>
          <w:trHeight w:val="233"/>
        </w:trPr>
        <w:tc>
          <w:tcPr>
            <w:tcW w:w="413" w:type="dxa"/>
            <w:vAlign w:val="center"/>
          </w:tcPr>
          <w:p w14:paraId="56DC028E" w14:textId="77777777" w:rsidR="009317E9" w:rsidRPr="007167EB" w:rsidRDefault="009317E9"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tcPr>
          <w:p w14:paraId="56DC028F"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45371A" w:rsidRPr="007167EB" w14:paraId="30312783" w14:textId="77777777" w:rsidTr="0045371A">
        <w:trPr>
          <w:trHeight w:val="233"/>
          <w:ins w:id="476" w:author="Ferris, Todd@Energy" w:date="2018-12-26T13:25:00Z"/>
        </w:trPr>
        <w:tc>
          <w:tcPr>
            <w:tcW w:w="413" w:type="dxa"/>
            <w:vAlign w:val="center"/>
          </w:tcPr>
          <w:p w14:paraId="1036ABD1" w14:textId="488F1F8F" w:rsidR="0045371A" w:rsidRPr="007167EB" w:rsidRDefault="0045371A" w:rsidP="0045371A">
            <w:pPr>
              <w:jc w:val="center"/>
              <w:rPr>
                <w:ins w:id="477" w:author="Ferris, Todd@Energy" w:date="2018-12-26T13:25:00Z"/>
                <w:rFonts w:asciiTheme="minorHAnsi" w:hAnsiTheme="minorHAnsi"/>
                <w:sz w:val="18"/>
                <w:szCs w:val="18"/>
              </w:rPr>
            </w:pPr>
            <w:ins w:id="478" w:author="Ferris, Todd@Energy" w:date="2018-12-26T13:27:00Z">
              <w:r w:rsidRPr="00F331A7">
                <w:rPr>
                  <w:rFonts w:ascii="Calibri" w:eastAsia="Calibri" w:hAnsi="Calibri"/>
                  <w:sz w:val="18"/>
                  <w:szCs w:val="18"/>
                </w:rPr>
                <w:t>0</w:t>
              </w:r>
              <w:r>
                <w:rPr>
                  <w:rFonts w:ascii="Calibri" w:eastAsia="Calibri" w:hAnsi="Calibri"/>
                  <w:sz w:val="18"/>
                  <w:szCs w:val="18"/>
                </w:rPr>
                <w:t>2</w:t>
              </w:r>
            </w:ins>
          </w:p>
        </w:tc>
        <w:tc>
          <w:tcPr>
            <w:tcW w:w="2750" w:type="dxa"/>
            <w:vAlign w:val="center"/>
          </w:tcPr>
          <w:p w14:paraId="2C41244A" w14:textId="35BA95D7" w:rsidR="0045371A" w:rsidRPr="007167EB" w:rsidRDefault="0045371A" w:rsidP="0045371A">
            <w:pPr>
              <w:rPr>
                <w:ins w:id="479" w:author="Ferris, Todd@Energy" w:date="2018-12-26T13:25:00Z"/>
                <w:rFonts w:asciiTheme="minorHAnsi" w:hAnsiTheme="minorHAnsi"/>
                <w:sz w:val="18"/>
                <w:szCs w:val="18"/>
              </w:rPr>
            </w:pPr>
            <w:ins w:id="480" w:author="Ferris, Todd@Energy" w:date="2018-12-26T13:27:00Z">
              <w:r w:rsidRPr="00F331A7">
                <w:rPr>
                  <w:rFonts w:ascii="Calibri" w:eastAsia="Calibri" w:hAnsi="Calibri"/>
                  <w:sz w:val="18"/>
                  <w:szCs w:val="18"/>
                </w:rPr>
                <w:t>Verification Status:</w:t>
              </w:r>
            </w:ins>
          </w:p>
        </w:tc>
        <w:tc>
          <w:tcPr>
            <w:tcW w:w="7867" w:type="dxa"/>
            <w:vAlign w:val="center"/>
          </w:tcPr>
          <w:p w14:paraId="52133604" w14:textId="77777777" w:rsidR="0045371A" w:rsidRPr="00F331A7" w:rsidRDefault="0045371A" w:rsidP="0045371A">
            <w:pPr>
              <w:keepNext/>
              <w:rPr>
                <w:ins w:id="481" w:author="Ferris, Todd@Energy" w:date="2018-12-26T13:27:00Z"/>
                <w:rFonts w:ascii="Calibri" w:eastAsia="Calibri" w:hAnsi="Calibri"/>
                <w:sz w:val="18"/>
                <w:szCs w:val="18"/>
              </w:rPr>
            </w:pPr>
            <w:ins w:id="482" w:author="Ferris, Todd@Energy" w:date="2018-12-26T13:27:00Z">
              <w:r w:rsidRPr="00F331A7">
                <w:rPr>
                  <w:rFonts w:ascii="Calibri" w:eastAsia="Calibri" w:hAnsi="Calibri"/>
                  <w:sz w:val="18"/>
                  <w:szCs w:val="18"/>
                </w:rPr>
                <w:t>&lt;&lt;user pick from list:</w:t>
              </w:r>
            </w:ins>
          </w:p>
          <w:p w14:paraId="460C1A49" w14:textId="77777777" w:rsidR="0045371A" w:rsidRPr="00F331A7" w:rsidRDefault="0045371A" w:rsidP="0045371A">
            <w:pPr>
              <w:keepNext/>
              <w:tabs>
                <w:tab w:val="left" w:pos="356"/>
              </w:tabs>
              <w:rPr>
                <w:ins w:id="483" w:author="Ferris, Todd@Energy" w:date="2018-12-26T13:27:00Z"/>
                <w:rFonts w:ascii="Calibri" w:eastAsia="Calibri" w:hAnsi="Calibri"/>
                <w:sz w:val="18"/>
                <w:szCs w:val="18"/>
              </w:rPr>
            </w:pPr>
            <w:ins w:id="484" w:author="Ferris, Todd@Energy" w:date="2018-12-26T13:27:00Z">
              <w:r w:rsidRPr="00F331A7">
                <w:rPr>
                  <w:rFonts w:ascii="Calibri" w:eastAsia="Calibri" w:hAnsi="Calibri"/>
                  <w:sz w:val="18"/>
                  <w:szCs w:val="18"/>
                </w:rPr>
                <w:t xml:space="preserve">*** </w:t>
              </w:r>
              <w:r w:rsidRPr="00F331A7">
                <w:rPr>
                  <w:rFonts w:ascii="Calibri" w:eastAsia="Calibri" w:hAnsi="Calibri"/>
                  <w:sz w:val="18"/>
                  <w:szCs w:val="18"/>
                  <w:u w:val="single"/>
                </w:rPr>
                <w:t>Pass</w:t>
              </w:r>
              <w:r w:rsidRPr="00F331A7">
                <w:rPr>
                  <w:rFonts w:ascii="Calibri" w:eastAsia="Calibri" w:hAnsi="Calibri"/>
                  <w:sz w:val="18"/>
                  <w:szCs w:val="18"/>
                </w:rPr>
                <w:t xml:space="preserve"> - all applicable requirements are met; or</w:t>
              </w:r>
            </w:ins>
          </w:p>
          <w:p w14:paraId="59592C66" w14:textId="77777777" w:rsidR="0045371A" w:rsidRPr="00F331A7" w:rsidRDefault="0045371A" w:rsidP="0045371A">
            <w:pPr>
              <w:keepNext/>
              <w:tabs>
                <w:tab w:val="left" w:pos="356"/>
              </w:tabs>
              <w:ind w:left="356" w:hanging="356"/>
              <w:rPr>
                <w:ins w:id="485" w:author="Ferris, Todd@Energy" w:date="2018-12-26T13:27:00Z"/>
                <w:rFonts w:ascii="Calibri" w:eastAsia="Calibri" w:hAnsi="Calibri"/>
                <w:sz w:val="18"/>
                <w:szCs w:val="18"/>
              </w:rPr>
            </w:pPr>
            <w:ins w:id="486" w:author="Ferris, Todd@Energy" w:date="2018-12-26T13:27:00Z">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xml:space="preserve"> - one or more applicable requirements are not met. Enter reason for failure in corrections notes field below; or</w:t>
              </w:r>
            </w:ins>
          </w:p>
          <w:p w14:paraId="1C6A2C46" w14:textId="4D0922A4" w:rsidR="0045371A" w:rsidRPr="007167EB" w:rsidRDefault="0045371A" w:rsidP="0045371A">
            <w:pPr>
              <w:rPr>
                <w:ins w:id="487" w:author="Ferris, Todd@Energy" w:date="2018-12-26T13:25:00Z"/>
                <w:rFonts w:asciiTheme="minorHAnsi" w:hAnsiTheme="minorHAnsi"/>
                <w:sz w:val="18"/>
                <w:szCs w:val="18"/>
              </w:rPr>
            </w:pPr>
            <w:ins w:id="488" w:author="Ferris, Todd@Energy" w:date="2018-12-26T13:27:00Z">
              <w:r w:rsidRPr="00F331A7">
                <w:rPr>
                  <w:rFonts w:ascii="Calibri" w:eastAsia="Calibri" w:hAnsi="Calibri"/>
                  <w:sz w:val="18"/>
                  <w:szCs w:val="18"/>
                </w:rPr>
                <w:t xml:space="preserve">*** </w:t>
              </w:r>
              <w:r w:rsidRPr="00F331A7">
                <w:rPr>
                  <w:rFonts w:ascii="Calibri" w:eastAsia="Calibri" w:hAnsi="Calibri"/>
                  <w:sz w:val="18"/>
                  <w:szCs w:val="18"/>
                  <w:u w:val="single"/>
                </w:rPr>
                <w:t>All n/a</w:t>
              </w:r>
              <w:r w:rsidRPr="00F331A7">
                <w:rPr>
                  <w:rFonts w:ascii="Calibri" w:eastAsia="Calibri" w:hAnsi="Calibri"/>
                  <w:sz w:val="18"/>
                  <w:szCs w:val="18"/>
                </w:rPr>
                <w:t xml:space="preserve"> - This entire table is not applicable</w:t>
              </w:r>
              <w:r>
                <w:rPr>
                  <w:rFonts w:ascii="Calibri" w:eastAsia="Calibri" w:hAnsi="Calibri"/>
                  <w:sz w:val="18"/>
                  <w:szCs w:val="18"/>
                </w:rPr>
                <w:t>&gt;&gt;</w:t>
              </w:r>
            </w:ins>
          </w:p>
        </w:tc>
      </w:tr>
      <w:tr w:rsidR="0045371A" w:rsidRPr="007167EB" w14:paraId="1BF81AA9" w14:textId="77777777" w:rsidTr="0045371A">
        <w:trPr>
          <w:trHeight w:val="233"/>
          <w:ins w:id="489" w:author="Ferris, Todd@Energy" w:date="2018-12-26T13:25:00Z"/>
        </w:trPr>
        <w:tc>
          <w:tcPr>
            <w:tcW w:w="413" w:type="dxa"/>
            <w:vAlign w:val="center"/>
          </w:tcPr>
          <w:p w14:paraId="187BBC99" w14:textId="7282C265" w:rsidR="0045371A" w:rsidRPr="007167EB" w:rsidRDefault="0045371A" w:rsidP="0045371A">
            <w:pPr>
              <w:jc w:val="center"/>
              <w:rPr>
                <w:ins w:id="490" w:author="Ferris, Todd@Energy" w:date="2018-12-26T13:25:00Z"/>
                <w:rFonts w:asciiTheme="minorHAnsi" w:hAnsiTheme="minorHAnsi"/>
                <w:sz w:val="18"/>
                <w:szCs w:val="18"/>
              </w:rPr>
            </w:pPr>
            <w:ins w:id="491" w:author="Ferris, Todd@Energy" w:date="2018-12-26T13:27:00Z">
              <w:r w:rsidRPr="00F331A7">
                <w:rPr>
                  <w:rFonts w:ascii="Calibri" w:eastAsia="Calibri" w:hAnsi="Calibri"/>
                  <w:sz w:val="18"/>
                  <w:szCs w:val="18"/>
                </w:rPr>
                <w:t>0</w:t>
              </w:r>
              <w:r>
                <w:rPr>
                  <w:rFonts w:ascii="Calibri" w:eastAsia="Calibri" w:hAnsi="Calibri"/>
                  <w:sz w:val="18"/>
                  <w:szCs w:val="18"/>
                </w:rPr>
                <w:t>3</w:t>
              </w:r>
            </w:ins>
          </w:p>
        </w:tc>
        <w:tc>
          <w:tcPr>
            <w:tcW w:w="10617" w:type="dxa"/>
            <w:gridSpan w:val="2"/>
            <w:vAlign w:val="center"/>
          </w:tcPr>
          <w:p w14:paraId="5DFF088E" w14:textId="1D688E36" w:rsidR="0045371A" w:rsidRPr="007167EB" w:rsidRDefault="0045371A" w:rsidP="0045371A">
            <w:pPr>
              <w:rPr>
                <w:ins w:id="492" w:author="Ferris, Todd@Energy" w:date="2018-12-26T13:25:00Z"/>
                <w:rFonts w:asciiTheme="minorHAnsi" w:hAnsiTheme="minorHAnsi"/>
                <w:sz w:val="18"/>
                <w:szCs w:val="18"/>
              </w:rPr>
            </w:pPr>
            <w:ins w:id="493" w:author="Ferris, Todd@Energy" w:date="2018-12-26T13:27:00Z">
              <w:r w:rsidRPr="00F331A7">
                <w:rPr>
                  <w:rFonts w:ascii="Calibri" w:eastAsia="Calibri" w:hAnsi="Calibri"/>
                  <w:sz w:val="18"/>
                  <w:szCs w:val="18"/>
                </w:rPr>
                <w:t xml:space="preserve">Correction Notes: &lt;&lt;if </w:t>
              </w:r>
              <w:r w:rsidRPr="00F331A7">
                <w:rPr>
                  <w:rFonts w:ascii="Calibri" w:eastAsia="Calibri" w:hAnsi="Calibri"/>
                  <w:sz w:val="18"/>
                  <w:szCs w:val="18"/>
                  <w:u w:val="single"/>
                </w:rPr>
                <w:t>Verification Status</w:t>
              </w: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then text entry in this Corrections Notes field is required;  user input text&gt;&gt;</w:t>
              </w:r>
            </w:ins>
          </w:p>
        </w:tc>
      </w:tr>
      <w:tr w:rsidR="0045371A" w:rsidRPr="007167EB" w14:paraId="56DC0292" w14:textId="77777777" w:rsidTr="00EC4D51">
        <w:trPr>
          <w:trHeight w:val="233"/>
        </w:trPr>
        <w:tc>
          <w:tcPr>
            <w:tcW w:w="11030" w:type="dxa"/>
            <w:gridSpan w:val="3"/>
            <w:vAlign w:val="center"/>
          </w:tcPr>
          <w:p w14:paraId="56DC0291" w14:textId="5E72C44C" w:rsidR="0045371A" w:rsidRPr="007167EB" w:rsidRDefault="0045371A" w:rsidP="0045371A">
            <w:pPr>
              <w:rPr>
                <w:rFonts w:asciiTheme="minorHAnsi" w:hAnsiTheme="minorHAnsi"/>
                <w:b/>
                <w:sz w:val="18"/>
                <w:szCs w:val="18"/>
              </w:rPr>
            </w:pPr>
            <w:ins w:id="494" w:author="Ferris, Todd@Energy" w:date="2018-12-26T13:28:00Z">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w:t>
              </w:r>
              <w:r>
                <w:rPr>
                  <w:rFonts w:asciiTheme="minorHAnsi" w:hAnsiTheme="minorHAnsi"/>
                  <w:b/>
                  <w:sz w:val="18"/>
                  <w:szCs w:val="18"/>
                </w:rPr>
                <w:t xml:space="preserve">, </w:t>
              </w:r>
              <w:r w:rsidRPr="00B55220">
                <w:rPr>
                  <w:rFonts w:asciiTheme="minorHAnsi" w:hAnsiTheme="minorHAnsi"/>
                  <w:b/>
                  <w:sz w:val="18"/>
                  <w:szCs w:val="18"/>
                </w:rPr>
                <w:t>Corrections Notes</w:t>
              </w:r>
              <w:r>
                <w:rPr>
                  <w:rFonts w:asciiTheme="minorHAnsi" w:hAnsiTheme="minorHAnsi"/>
                  <w:b/>
                  <w:sz w:val="18"/>
                  <w:szCs w:val="18"/>
                </w:rPr>
                <w:t xml:space="preserve"> and the Compliance Statement</w:t>
              </w:r>
              <w:r w:rsidRPr="00B55220">
                <w:rPr>
                  <w:rFonts w:asciiTheme="minorHAnsi" w:hAnsiTheme="minorHAnsi"/>
                  <w:b/>
                  <w:sz w:val="18"/>
                  <w:szCs w:val="18"/>
                </w:rPr>
                <w:t xml:space="preserve"> in this table.</w:t>
              </w:r>
            </w:ins>
            <w:del w:id="495" w:author="Ferris, Todd@Energy" w:date="2018-12-26T13:28:00Z">
              <w:r w:rsidRPr="007167EB" w:rsidDel="0045371A">
                <w:rPr>
                  <w:rFonts w:asciiTheme="minorHAnsi" w:hAnsiTheme="minorHAnsi"/>
                  <w:b/>
                  <w:sz w:val="18"/>
                  <w:szCs w:val="18"/>
                </w:rPr>
                <w:delText>The responsible person’s signature on this compliance document affirms that all applicable requirements in this table have been met.</w:delText>
              </w:r>
            </w:del>
            <w:r>
              <w:rPr>
                <w:rFonts w:asciiTheme="minorHAnsi" w:hAnsiTheme="minorHAnsi"/>
                <w:b/>
                <w:sz w:val="18"/>
                <w:szCs w:val="18"/>
              </w:rPr>
              <w:t xml:space="preserve"> </w:t>
            </w:r>
          </w:p>
        </w:tc>
      </w:tr>
    </w:tbl>
    <w:p w14:paraId="56DC0293"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9317E9" w:rsidRPr="007167EB" w14:paraId="56DC0296" w14:textId="77777777" w:rsidTr="00645ECF">
        <w:trPr>
          <w:trHeight w:val="233"/>
        </w:trPr>
        <w:tc>
          <w:tcPr>
            <w:tcW w:w="11030" w:type="dxa"/>
            <w:gridSpan w:val="3"/>
          </w:tcPr>
          <w:p w14:paraId="5AC62CAE" w14:textId="77777777" w:rsidR="009317E9" w:rsidRDefault="005E1E03" w:rsidP="00DB4E0C">
            <w:pPr>
              <w:rPr>
                <w:rFonts w:asciiTheme="minorHAnsi" w:hAnsiTheme="minorHAnsi"/>
                <w:b/>
              </w:rPr>
            </w:pPr>
            <w:r w:rsidRPr="00573B76">
              <w:rPr>
                <w:rFonts w:asciiTheme="minorHAnsi" w:hAnsiTheme="minorHAnsi"/>
                <w:b/>
              </w:rPr>
              <w:t>C</w:t>
            </w:r>
            <w:r w:rsidR="009317E9" w:rsidRPr="00573B76">
              <w:rPr>
                <w:rFonts w:asciiTheme="minorHAnsi" w:hAnsiTheme="minorHAnsi"/>
                <w:b/>
              </w:rPr>
              <w:t>.</w:t>
            </w:r>
            <w:r w:rsidR="00837191" w:rsidRPr="00573B76">
              <w:rPr>
                <w:rFonts w:asciiTheme="minorHAnsi" w:hAnsiTheme="minorHAnsi"/>
                <w:b/>
              </w:rPr>
              <w:t xml:space="preserve"> </w:t>
            </w:r>
            <w:r w:rsidR="002E7879" w:rsidRPr="00573B76">
              <w:rPr>
                <w:rFonts w:asciiTheme="minorHAnsi" w:hAnsiTheme="minorHAnsi"/>
                <w:b/>
              </w:rPr>
              <w:t xml:space="preserve">Ducts Located In Conditioned Space </w:t>
            </w:r>
            <w:r w:rsidR="003C2F77" w:rsidRPr="00573B76">
              <w:rPr>
                <w:rFonts w:asciiTheme="minorHAnsi" w:hAnsiTheme="minorHAnsi"/>
                <w:b/>
              </w:rPr>
              <w:t>-</w:t>
            </w:r>
            <w:r w:rsidR="00461C19" w:rsidRPr="00573B76">
              <w:rPr>
                <w:rFonts w:asciiTheme="minorHAnsi" w:hAnsiTheme="minorHAnsi"/>
                <w:b/>
              </w:rPr>
              <w:t xml:space="preserve"> </w:t>
            </w:r>
            <w:r w:rsidR="003C2F77" w:rsidRPr="00573B76">
              <w:rPr>
                <w:rFonts w:asciiTheme="minorHAnsi" w:hAnsiTheme="minorHAnsi"/>
                <w:b/>
              </w:rPr>
              <w:t>RA3.1.4.1.3</w:t>
            </w:r>
            <w:r w:rsidR="00461C19" w:rsidRPr="00573B76">
              <w:rPr>
                <w:rFonts w:asciiTheme="minorHAnsi" w:hAnsiTheme="minorHAnsi"/>
                <w:b/>
              </w:rPr>
              <w:t xml:space="preserve"> </w:t>
            </w:r>
          </w:p>
          <w:p w14:paraId="56DC0295" w14:textId="04C9E065" w:rsidR="00573B76" w:rsidRPr="00573B76" w:rsidRDefault="00573B76" w:rsidP="00DB4E0C">
            <w:pPr>
              <w:rPr>
                <w:rFonts w:asciiTheme="minorHAnsi" w:hAnsiTheme="minorHAnsi"/>
                <w:b/>
              </w:rPr>
            </w:pPr>
            <w:r w:rsidRPr="007167EB">
              <w:rPr>
                <w:rFonts w:asciiTheme="minorHAnsi" w:hAnsiTheme="minorHAnsi"/>
                <w:i/>
                <w:sz w:val="18"/>
                <w:szCs w:val="18"/>
              </w:rPr>
              <w:t>&lt;&lt;This table only shown if A04 indicates the table is applicable</w:t>
            </w:r>
            <w:ins w:id="496" w:author="Smith, Alexis@Energy" w:date="2018-12-18T11:55:00Z">
              <w:r w:rsidR="00585000">
                <w:rPr>
                  <w:rFonts w:asciiTheme="minorHAnsi" w:hAnsiTheme="minorHAnsi"/>
                  <w:i/>
                  <w:sz w:val="18"/>
                  <w:szCs w:val="18"/>
                </w:rPr>
                <w:t xml:space="preserve">, </w:t>
              </w:r>
              <w:r w:rsidR="00585000" w:rsidRPr="004356D2">
                <w:rPr>
                  <w:rFonts w:asciiTheme="minorHAnsi" w:hAnsiTheme="minorHAnsi"/>
                  <w:i/>
                  <w:sz w:val="18"/>
                </w:rPr>
                <w:t xml:space="preserve"> else display the "section does not apply" message</w:t>
              </w:r>
            </w:ins>
            <w:r w:rsidRPr="007167EB">
              <w:rPr>
                <w:rFonts w:asciiTheme="minorHAnsi" w:hAnsiTheme="minorHAnsi"/>
                <w:i/>
                <w:sz w:val="18"/>
                <w:szCs w:val="18"/>
              </w:rPr>
              <w:t xml:space="preserve"> &gt;&gt;</w:t>
            </w:r>
          </w:p>
        </w:tc>
      </w:tr>
      <w:tr w:rsidR="009317E9" w:rsidRPr="007167EB" w14:paraId="56DC0299" w14:textId="77777777" w:rsidTr="00645ECF">
        <w:trPr>
          <w:trHeight w:val="233"/>
        </w:trPr>
        <w:tc>
          <w:tcPr>
            <w:tcW w:w="413" w:type="dxa"/>
            <w:vAlign w:val="center"/>
          </w:tcPr>
          <w:p w14:paraId="56DC0297" w14:textId="77777777" w:rsidR="009317E9" w:rsidRPr="007167EB" w:rsidRDefault="009317E9" w:rsidP="009317E9">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vAlign w:val="center"/>
          </w:tcPr>
          <w:p w14:paraId="56DC0298"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45371A" w:rsidRPr="007167EB" w14:paraId="1F4D8982" w14:textId="77777777" w:rsidTr="0045371A">
        <w:trPr>
          <w:trHeight w:val="233"/>
          <w:ins w:id="497" w:author="Ferris, Todd@Energy" w:date="2018-12-26T13:28:00Z"/>
        </w:trPr>
        <w:tc>
          <w:tcPr>
            <w:tcW w:w="413" w:type="dxa"/>
            <w:vAlign w:val="center"/>
          </w:tcPr>
          <w:p w14:paraId="1C255C2B" w14:textId="72F539EB" w:rsidR="0045371A" w:rsidRPr="007167EB" w:rsidRDefault="0045371A" w:rsidP="0045371A">
            <w:pPr>
              <w:jc w:val="center"/>
              <w:rPr>
                <w:ins w:id="498" w:author="Ferris, Todd@Energy" w:date="2018-12-26T13:28:00Z"/>
                <w:rFonts w:asciiTheme="minorHAnsi" w:hAnsiTheme="minorHAnsi"/>
                <w:sz w:val="18"/>
                <w:szCs w:val="18"/>
              </w:rPr>
            </w:pPr>
            <w:ins w:id="499" w:author="Ferris, Todd@Energy" w:date="2018-12-26T13:28:00Z">
              <w:r w:rsidRPr="00F331A7">
                <w:rPr>
                  <w:rFonts w:ascii="Calibri" w:eastAsia="Calibri" w:hAnsi="Calibri"/>
                  <w:sz w:val="18"/>
                  <w:szCs w:val="18"/>
                </w:rPr>
                <w:t>0</w:t>
              </w:r>
              <w:r>
                <w:rPr>
                  <w:rFonts w:ascii="Calibri" w:eastAsia="Calibri" w:hAnsi="Calibri"/>
                  <w:sz w:val="18"/>
                  <w:szCs w:val="18"/>
                </w:rPr>
                <w:t>2</w:t>
              </w:r>
            </w:ins>
          </w:p>
        </w:tc>
        <w:tc>
          <w:tcPr>
            <w:tcW w:w="2750" w:type="dxa"/>
            <w:vAlign w:val="center"/>
          </w:tcPr>
          <w:p w14:paraId="63FE2B74" w14:textId="44BBF3C4" w:rsidR="0045371A" w:rsidRPr="007167EB" w:rsidRDefault="0045371A" w:rsidP="0045371A">
            <w:pPr>
              <w:rPr>
                <w:ins w:id="500" w:author="Ferris, Todd@Energy" w:date="2018-12-26T13:28:00Z"/>
                <w:rFonts w:asciiTheme="minorHAnsi" w:hAnsiTheme="minorHAnsi"/>
                <w:sz w:val="18"/>
                <w:szCs w:val="18"/>
              </w:rPr>
            </w:pPr>
            <w:ins w:id="501" w:author="Ferris, Todd@Energy" w:date="2018-12-26T13:28:00Z">
              <w:r w:rsidRPr="00F331A7">
                <w:rPr>
                  <w:rFonts w:ascii="Calibri" w:eastAsia="Calibri" w:hAnsi="Calibri"/>
                  <w:sz w:val="18"/>
                  <w:szCs w:val="18"/>
                </w:rPr>
                <w:t>Verification Status:</w:t>
              </w:r>
            </w:ins>
          </w:p>
        </w:tc>
        <w:tc>
          <w:tcPr>
            <w:tcW w:w="7867" w:type="dxa"/>
            <w:vAlign w:val="center"/>
          </w:tcPr>
          <w:p w14:paraId="798388BB" w14:textId="77777777" w:rsidR="0045371A" w:rsidRPr="00F331A7" w:rsidRDefault="0045371A" w:rsidP="0045371A">
            <w:pPr>
              <w:keepNext/>
              <w:rPr>
                <w:ins w:id="502" w:author="Ferris, Todd@Energy" w:date="2018-12-26T13:28:00Z"/>
                <w:rFonts w:ascii="Calibri" w:eastAsia="Calibri" w:hAnsi="Calibri"/>
                <w:sz w:val="18"/>
                <w:szCs w:val="18"/>
              </w:rPr>
            </w:pPr>
            <w:ins w:id="503" w:author="Ferris, Todd@Energy" w:date="2018-12-26T13:28:00Z">
              <w:r w:rsidRPr="00F331A7">
                <w:rPr>
                  <w:rFonts w:ascii="Calibri" w:eastAsia="Calibri" w:hAnsi="Calibri"/>
                  <w:sz w:val="18"/>
                  <w:szCs w:val="18"/>
                </w:rPr>
                <w:t>&lt;&lt;user pick from list:</w:t>
              </w:r>
            </w:ins>
          </w:p>
          <w:p w14:paraId="462168AB" w14:textId="77777777" w:rsidR="0045371A" w:rsidRPr="00F331A7" w:rsidRDefault="0045371A" w:rsidP="0045371A">
            <w:pPr>
              <w:keepNext/>
              <w:tabs>
                <w:tab w:val="left" w:pos="356"/>
              </w:tabs>
              <w:rPr>
                <w:ins w:id="504" w:author="Ferris, Todd@Energy" w:date="2018-12-26T13:28:00Z"/>
                <w:rFonts w:ascii="Calibri" w:eastAsia="Calibri" w:hAnsi="Calibri"/>
                <w:sz w:val="18"/>
                <w:szCs w:val="18"/>
              </w:rPr>
            </w:pPr>
            <w:ins w:id="505" w:author="Ferris, Todd@Energy" w:date="2018-12-26T13:28:00Z">
              <w:r w:rsidRPr="00F331A7">
                <w:rPr>
                  <w:rFonts w:ascii="Calibri" w:eastAsia="Calibri" w:hAnsi="Calibri"/>
                  <w:sz w:val="18"/>
                  <w:szCs w:val="18"/>
                </w:rPr>
                <w:t xml:space="preserve">*** </w:t>
              </w:r>
              <w:r w:rsidRPr="00F331A7">
                <w:rPr>
                  <w:rFonts w:ascii="Calibri" w:eastAsia="Calibri" w:hAnsi="Calibri"/>
                  <w:sz w:val="18"/>
                  <w:szCs w:val="18"/>
                  <w:u w:val="single"/>
                </w:rPr>
                <w:t>Pass</w:t>
              </w:r>
              <w:r w:rsidRPr="00F331A7">
                <w:rPr>
                  <w:rFonts w:ascii="Calibri" w:eastAsia="Calibri" w:hAnsi="Calibri"/>
                  <w:sz w:val="18"/>
                  <w:szCs w:val="18"/>
                </w:rPr>
                <w:t xml:space="preserve"> - all applicable requirements are met; or</w:t>
              </w:r>
            </w:ins>
          </w:p>
          <w:p w14:paraId="0AB92FFB" w14:textId="77777777" w:rsidR="0045371A" w:rsidRPr="00F331A7" w:rsidRDefault="0045371A" w:rsidP="0045371A">
            <w:pPr>
              <w:keepNext/>
              <w:tabs>
                <w:tab w:val="left" w:pos="356"/>
              </w:tabs>
              <w:ind w:left="356" w:hanging="356"/>
              <w:rPr>
                <w:ins w:id="506" w:author="Ferris, Todd@Energy" w:date="2018-12-26T13:28:00Z"/>
                <w:rFonts w:ascii="Calibri" w:eastAsia="Calibri" w:hAnsi="Calibri"/>
                <w:sz w:val="18"/>
                <w:szCs w:val="18"/>
              </w:rPr>
            </w:pPr>
            <w:ins w:id="507" w:author="Ferris, Todd@Energy" w:date="2018-12-26T13:28:00Z">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xml:space="preserve"> - one or more applicable requirements are not met. Enter reason for failure in corrections notes field below; or</w:t>
              </w:r>
            </w:ins>
          </w:p>
          <w:p w14:paraId="604DAF5E" w14:textId="7D726B13" w:rsidR="0045371A" w:rsidRPr="007167EB" w:rsidRDefault="0045371A" w:rsidP="0045371A">
            <w:pPr>
              <w:rPr>
                <w:ins w:id="508" w:author="Ferris, Todd@Energy" w:date="2018-12-26T13:28:00Z"/>
                <w:rFonts w:asciiTheme="minorHAnsi" w:hAnsiTheme="minorHAnsi"/>
                <w:sz w:val="18"/>
                <w:szCs w:val="18"/>
              </w:rPr>
            </w:pPr>
            <w:ins w:id="509" w:author="Ferris, Todd@Energy" w:date="2018-12-26T13:28:00Z">
              <w:r w:rsidRPr="00F331A7">
                <w:rPr>
                  <w:rFonts w:ascii="Calibri" w:eastAsia="Calibri" w:hAnsi="Calibri"/>
                  <w:sz w:val="18"/>
                  <w:szCs w:val="18"/>
                </w:rPr>
                <w:t xml:space="preserve">*** </w:t>
              </w:r>
              <w:r w:rsidRPr="00F331A7">
                <w:rPr>
                  <w:rFonts w:ascii="Calibri" w:eastAsia="Calibri" w:hAnsi="Calibri"/>
                  <w:sz w:val="18"/>
                  <w:szCs w:val="18"/>
                  <w:u w:val="single"/>
                </w:rPr>
                <w:t>All n/a</w:t>
              </w:r>
              <w:r w:rsidRPr="00F331A7">
                <w:rPr>
                  <w:rFonts w:ascii="Calibri" w:eastAsia="Calibri" w:hAnsi="Calibri"/>
                  <w:sz w:val="18"/>
                  <w:szCs w:val="18"/>
                </w:rPr>
                <w:t xml:space="preserve"> - This entire table is not applicable</w:t>
              </w:r>
              <w:r>
                <w:rPr>
                  <w:rFonts w:ascii="Calibri" w:eastAsia="Calibri" w:hAnsi="Calibri"/>
                  <w:sz w:val="18"/>
                  <w:szCs w:val="18"/>
                </w:rPr>
                <w:t>&gt;&gt;</w:t>
              </w:r>
            </w:ins>
          </w:p>
        </w:tc>
      </w:tr>
      <w:tr w:rsidR="0045371A" w:rsidRPr="007167EB" w14:paraId="6EDE105D" w14:textId="77777777" w:rsidTr="00645ECF">
        <w:trPr>
          <w:trHeight w:val="233"/>
          <w:ins w:id="510" w:author="Ferris, Todd@Energy" w:date="2018-12-26T13:28:00Z"/>
        </w:trPr>
        <w:tc>
          <w:tcPr>
            <w:tcW w:w="413" w:type="dxa"/>
            <w:vAlign w:val="center"/>
          </w:tcPr>
          <w:p w14:paraId="1C2ECB15" w14:textId="2982AF44" w:rsidR="0045371A" w:rsidRPr="007167EB" w:rsidRDefault="0045371A" w:rsidP="0045371A">
            <w:pPr>
              <w:jc w:val="center"/>
              <w:rPr>
                <w:ins w:id="511" w:author="Ferris, Todd@Energy" w:date="2018-12-26T13:28:00Z"/>
                <w:rFonts w:asciiTheme="minorHAnsi" w:hAnsiTheme="minorHAnsi"/>
                <w:sz w:val="18"/>
                <w:szCs w:val="18"/>
              </w:rPr>
            </w:pPr>
            <w:ins w:id="512" w:author="Ferris, Todd@Energy" w:date="2018-12-26T13:28:00Z">
              <w:r w:rsidRPr="00F331A7">
                <w:rPr>
                  <w:rFonts w:ascii="Calibri" w:eastAsia="Calibri" w:hAnsi="Calibri"/>
                  <w:sz w:val="18"/>
                  <w:szCs w:val="18"/>
                </w:rPr>
                <w:t>0</w:t>
              </w:r>
              <w:r>
                <w:rPr>
                  <w:rFonts w:ascii="Calibri" w:eastAsia="Calibri" w:hAnsi="Calibri"/>
                  <w:sz w:val="18"/>
                  <w:szCs w:val="18"/>
                </w:rPr>
                <w:t>3</w:t>
              </w:r>
            </w:ins>
          </w:p>
        </w:tc>
        <w:tc>
          <w:tcPr>
            <w:tcW w:w="10617" w:type="dxa"/>
            <w:gridSpan w:val="2"/>
            <w:vAlign w:val="center"/>
          </w:tcPr>
          <w:p w14:paraId="4A31AD9C" w14:textId="158A84D2" w:rsidR="0045371A" w:rsidRPr="007167EB" w:rsidRDefault="0045371A" w:rsidP="0045371A">
            <w:pPr>
              <w:rPr>
                <w:ins w:id="513" w:author="Ferris, Todd@Energy" w:date="2018-12-26T13:28:00Z"/>
                <w:rFonts w:asciiTheme="minorHAnsi" w:hAnsiTheme="minorHAnsi"/>
                <w:sz w:val="18"/>
                <w:szCs w:val="18"/>
              </w:rPr>
            </w:pPr>
            <w:ins w:id="514" w:author="Ferris, Todd@Energy" w:date="2018-12-26T13:28:00Z">
              <w:r w:rsidRPr="00F331A7">
                <w:rPr>
                  <w:rFonts w:ascii="Calibri" w:eastAsia="Calibri" w:hAnsi="Calibri"/>
                  <w:sz w:val="18"/>
                  <w:szCs w:val="18"/>
                </w:rPr>
                <w:t xml:space="preserve">Correction Notes: &lt;&lt;if </w:t>
              </w:r>
              <w:r w:rsidRPr="00F331A7">
                <w:rPr>
                  <w:rFonts w:ascii="Calibri" w:eastAsia="Calibri" w:hAnsi="Calibri"/>
                  <w:sz w:val="18"/>
                  <w:szCs w:val="18"/>
                  <w:u w:val="single"/>
                </w:rPr>
                <w:t>Verification Status</w:t>
              </w: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then text entry in this Corrections Notes field is required;  user input text&gt;&gt;</w:t>
              </w:r>
            </w:ins>
          </w:p>
        </w:tc>
      </w:tr>
      <w:tr w:rsidR="0045371A" w:rsidRPr="007167EB" w14:paraId="56DC029B" w14:textId="77777777" w:rsidTr="00645ECF">
        <w:trPr>
          <w:trHeight w:val="233"/>
        </w:trPr>
        <w:tc>
          <w:tcPr>
            <w:tcW w:w="11030" w:type="dxa"/>
            <w:gridSpan w:val="3"/>
            <w:vAlign w:val="center"/>
          </w:tcPr>
          <w:p w14:paraId="56DC029A" w14:textId="0049FAE2" w:rsidR="0045371A" w:rsidRPr="007167EB" w:rsidRDefault="00052043" w:rsidP="0045371A">
            <w:pPr>
              <w:rPr>
                <w:rFonts w:asciiTheme="minorHAnsi" w:hAnsiTheme="minorHAnsi"/>
                <w:b/>
                <w:sz w:val="18"/>
                <w:szCs w:val="18"/>
              </w:rPr>
            </w:pPr>
            <w:ins w:id="515" w:author="Ferris, Todd@Energy" w:date="2018-12-26T13:36:00Z">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w:t>
              </w:r>
              <w:r>
                <w:rPr>
                  <w:rFonts w:asciiTheme="minorHAnsi" w:hAnsiTheme="minorHAnsi"/>
                  <w:b/>
                  <w:sz w:val="18"/>
                  <w:szCs w:val="18"/>
                </w:rPr>
                <w:t xml:space="preserve">, </w:t>
              </w:r>
              <w:r w:rsidRPr="00B55220">
                <w:rPr>
                  <w:rFonts w:asciiTheme="minorHAnsi" w:hAnsiTheme="minorHAnsi"/>
                  <w:b/>
                  <w:sz w:val="18"/>
                  <w:szCs w:val="18"/>
                </w:rPr>
                <w:t>Corrections Notes</w:t>
              </w:r>
              <w:r>
                <w:rPr>
                  <w:rFonts w:asciiTheme="minorHAnsi" w:hAnsiTheme="minorHAnsi"/>
                  <w:b/>
                  <w:sz w:val="18"/>
                  <w:szCs w:val="18"/>
                </w:rPr>
                <w:t xml:space="preserve"> and the Compliance Statement</w:t>
              </w:r>
              <w:r w:rsidRPr="00B55220">
                <w:rPr>
                  <w:rFonts w:asciiTheme="minorHAnsi" w:hAnsiTheme="minorHAnsi"/>
                  <w:b/>
                  <w:sz w:val="18"/>
                  <w:szCs w:val="18"/>
                </w:rPr>
                <w:t xml:space="preserve"> in this table.</w:t>
              </w:r>
            </w:ins>
            <w:del w:id="516" w:author="Ferris, Todd@Energy" w:date="2018-12-26T13:36:00Z">
              <w:r w:rsidR="0045371A" w:rsidRPr="007167EB" w:rsidDel="00052043">
                <w:rPr>
                  <w:rFonts w:asciiTheme="minorHAnsi" w:hAnsiTheme="minorHAnsi"/>
                  <w:b/>
                  <w:sz w:val="18"/>
                  <w:szCs w:val="18"/>
                </w:rPr>
                <w:delText>The responsible person’s signature on this compliance document affirms that all applicable requirements in this table have been met.</w:delText>
              </w:r>
            </w:del>
            <w:r w:rsidR="0045371A">
              <w:rPr>
                <w:rFonts w:asciiTheme="minorHAnsi" w:hAnsiTheme="minorHAnsi"/>
                <w:b/>
                <w:sz w:val="18"/>
                <w:szCs w:val="18"/>
              </w:rPr>
              <w:t xml:space="preserve"> </w:t>
            </w:r>
          </w:p>
        </w:tc>
      </w:tr>
    </w:tbl>
    <w:p w14:paraId="56DC029C" w14:textId="5D98A315" w:rsidR="00052043" w:rsidRDefault="00052043" w:rsidP="009317E9">
      <w:pPr>
        <w:rPr>
          <w:rFonts w:asciiTheme="minorHAnsi" w:hAnsiTheme="minorHAnsi"/>
          <w:sz w:val="18"/>
          <w:szCs w:val="18"/>
        </w:rPr>
      </w:pPr>
    </w:p>
    <w:p w14:paraId="43B54873" w14:textId="77777777" w:rsidR="00052043" w:rsidRDefault="00052043">
      <w:pPr>
        <w:rPr>
          <w:rFonts w:asciiTheme="minorHAnsi" w:hAnsiTheme="minorHAnsi"/>
          <w:sz w:val="18"/>
          <w:szCs w:val="18"/>
        </w:rPr>
      </w:pPr>
      <w:r>
        <w:rPr>
          <w:rFonts w:asciiTheme="minorHAnsi" w:hAnsiTheme="minorHAnsi"/>
          <w:sz w:val="18"/>
          <w:szCs w:val="18"/>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04"/>
        <w:gridCol w:w="5263"/>
        <w:gridCol w:w="5263"/>
      </w:tblGrid>
      <w:tr w:rsidR="00B52239" w:rsidRPr="007167EB" w14:paraId="56DC029F" w14:textId="77777777" w:rsidTr="00645ECF">
        <w:trPr>
          <w:trHeight w:val="233"/>
        </w:trPr>
        <w:tc>
          <w:tcPr>
            <w:tcW w:w="11030" w:type="dxa"/>
            <w:gridSpan w:val="3"/>
          </w:tcPr>
          <w:p w14:paraId="5E839FEC" w14:textId="57116D77" w:rsidR="00B52239" w:rsidRDefault="00052043" w:rsidP="00DB4E0C">
            <w:pPr>
              <w:rPr>
                <w:rFonts w:asciiTheme="minorHAnsi" w:hAnsiTheme="minorHAnsi"/>
                <w:b/>
                <w:szCs w:val="18"/>
              </w:rPr>
            </w:pPr>
            <w:ins w:id="517" w:author="Ferris, Todd@Energy" w:date="2018-12-26T13:30:00Z">
              <w:r>
                <w:rPr>
                  <w:rFonts w:asciiTheme="minorHAnsi" w:hAnsiTheme="minorHAnsi"/>
                  <w:sz w:val="18"/>
                  <w:szCs w:val="18"/>
                </w:rPr>
                <w:lastRenderedPageBreak/>
                <w:br w:type="column"/>
              </w:r>
            </w:ins>
            <w:r w:rsidR="00B52239" w:rsidRPr="00573B76">
              <w:rPr>
                <w:rFonts w:asciiTheme="minorHAnsi" w:hAnsiTheme="minorHAnsi"/>
                <w:b/>
                <w:szCs w:val="18"/>
              </w:rPr>
              <w:t>D.</w:t>
            </w:r>
            <w:r w:rsidR="00837191" w:rsidRPr="00573B76">
              <w:rPr>
                <w:rFonts w:asciiTheme="minorHAnsi" w:hAnsiTheme="minorHAnsi"/>
                <w:b/>
                <w:szCs w:val="18"/>
              </w:rPr>
              <w:t xml:space="preserve"> </w:t>
            </w:r>
            <w:r w:rsidR="00B52239" w:rsidRPr="00573B76">
              <w:rPr>
                <w:rFonts w:asciiTheme="minorHAnsi" w:hAnsiTheme="minorHAnsi"/>
                <w:b/>
                <w:szCs w:val="18"/>
              </w:rPr>
              <w:t>All Ducts Located Entirely in Directly Conditioned Space</w:t>
            </w:r>
            <w:r w:rsidR="002E7879" w:rsidRPr="00573B76">
              <w:rPr>
                <w:rFonts w:asciiTheme="minorHAnsi" w:hAnsiTheme="minorHAnsi"/>
                <w:b/>
                <w:szCs w:val="18"/>
              </w:rPr>
              <w:t xml:space="preserve"> R-</w:t>
            </w:r>
            <w:r w:rsidR="00DB4E0C" w:rsidRPr="00573B76">
              <w:rPr>
                <w:rFonts w:asciiTheme="minorHAnsi" w:hAnsiTheme="minorHAnsi"/>
                <w:b/>
                <w:szCs w:val="18"/>
              </w:rPr>
              <w:t>V</w:t>
            </w:r>
            <w:r w:rsidR="002E7879" w:rsidRPr="00573B76">
              <w:rPr>
                <w:rFonts w:asciiTheme="minorHAnsi" w:hAnsiTheme="minorHAnsi"/>
                <w:b/>
                <w:szCs w:val="18"/>
              </w:rPr>
              <w:t xml:space="preserve">alue </w:t>
            </w:r>
            <w:r w:rsidR="00645ECF" w:rsidRPr="00573B76">
              <w:rPr>
                <w:rFonts w:asciiTheme="minorHAnsi" w:hAnsiTheme="minorHAnsi"/>
                <w:b/>
                <w:szCs w:val="18"/>
              </w:rPr>
              <w:t>Exception</w:t>
            </w:r>
            <w:r w:rsidR="003A53FA" w:rsidRPr="00573B76">
              <w:rPr>
                <w:rFonts w:asciiTheme="minorHAnsi" w:hAnsiTheme="minorHAnsi"/>
                <w:b/>
                <w:szCs w:val="18"/>
              </w:rPr>
              <w:t xml:space="preserve"> </w:t>
            </w:r>
            <w:r w:rsidR="00461C19" w:rsidRPr="00573B76">
              <w:rPr>
                <w:rFonts w:asciiTheme="minorHAnsi" w:hAnsiTheme="minorHAnsi"/>
                <w:b/>
                <w:szCs w:val="18"/>
              </w:rPr>
              <w:t>- RA3.1.4.3.8</w:t>
            </w:r>
          </w:p>
          <w:p w14:paraId="56DC029E" w14:textId="4727479C" w:rsidR="00573B76" w:rsidRPr="007167EB" w:rsidRDefault="00573B76" w:rsidP="00554F3F">
            <w:pPr>
              <w:rPr>
                <w:rFonts w:asciiTheme="minorHAnsi" w:hAnsiTheme="minorHAnsi"/>
                <w:b/>
                <w:sz w:val="18"/>
                <w:szCs w:val="18"/>
              </w:rPr>
            </w:pPr>
            <w:r w:rsidRPr="007167EB">
              <w:rPr>
                <w:rFonts w:asciiTheme="minorHAnsi" w:hAnsiTheme="minorHAnsi"/>
                <w:i/>
                <w:sz w:val="18"/>
                <w:szCs w:val="18"/>
              </w:rPr>
              <w:t>&lt;&lt;This table only shown if A05 indicates the table is applicable</w:t>
            </w:r>
            <w:ins w:id="518" w:author="Smith, Alexis@Energy" w:date="2018-12-18T11:55:00Z">
              <w:r w:rsidR="00554F3F">
                <w:rPr>
                  <w:rFonts w:asciiTheme="minorHAnsi" w:hAnsiTheme="minorHAnsi"/>
                  <w:i/>
                  <w:sz w:val="18"/>
                  <w:szCs w:val="18"/>
                </w:rPr>
                <w:t xml:space="preserve">, </w:t>
              </w:r>
              <w:r w:rsidR="00554F3F" w:rsidRPr="004356D2">
                <w:rPr>
                  <w:rFonts w:asciiTheme="minorHAnsi" w:hAnsiTheme="minorHAnsi"/>
                  <w:i/>
                  <w:sz w:val="18"/>
                </w:rPr>
                <w:t>else display the "section does not apply" message</w:t>
              </w:r>
            </w:ins>
            <w:r w:rsidRPr="007167EB">
              <w:rPr>
                <w:rFonts w:asciiTheme="minorHAnsi" w:hAnsiTheme="minorHAnsi"/>
                <w:i/>
                <w:sz w:val="18"/>
                <w:szCs w:val="18"/>
              </w:rPr>
              <w:t>&gt;&gt;</w:t>
            </w:r>
          </w:p>
        </w:tc>
      </w:tr>
      <w:tr w:rsidR="003A53FA" w:rsidRPr="007167EB" w14:paraId="56DC02A5" w14:textId="77777777" w:rsidTr="00554F3F">
        <w:trPr>
          <w:trHeight w:val="233"/>
        </w:trPr>
        <w:tc>
          <w:tcPr>
            <w:tcW w:w="504" w:type="dxa"/>
            <w:vAlign w:val="center"/>
          </w:tcPr>
          <w:p w14:paraId="56DC02A0" w14:textId="77777777" w:rsidR="003A53FA" w:rsidRPr="00F8787A" w:rsidRDefault="003A53FA" w:rsidP="008D6F5F">
            <w:pPr>
              <w:jc w:val="center"/>
              <w:rPr>
                <w:rFonts w:asciiTheme="minorHAnsi" w:hAnsiTheme="minorHAnsi"/>
                <w:sz w:val="18"/>
                <w:szCs w:val="18"/>
              </w:rPr>
            </w:pPr>
            <w:r w:rsidRPr="00F8787A">
              <w:rPr>
                <w:rFonts w:asciiTheme="minorHAnsi" w:hAnsiTheme="minorHAnsi"/>
                <w:sz w:val="18"/>
                <w:szCs w:val="18"/>
              </w:rPr>
              <w:t>01</w:t>
            </w:r>
          </w:p>
        </w:tc>
        <w:tc>
          <w:tcPr>
            <w:tcW w:w="5263" w:type="dxa"/>
            <w:vAlign w:val="center"/>
          </w:tcPr>
          <w:p w14:paraId="56DC02A1" w14:textId="3EB74CAE" w:rsidR="003A53FA" w:rsidRPr="00F8787A" w:rsidRDefault="003A53FA" w:rsidP="00EC7018">
            <w:pPr>
              <w:rPr>
                <w:rFonts w:asciiTheme="minorHAnsi" w:hAnsiTheme="minorHAnsi"/>
                <w:sz w:val="18"/>
                <w:szCs w:val="18"/>
              </w:rPr>
            </w:pPr>
            <w:r w:rsidRPr="00F8787A">
              <w:rPr>
                <w:rFonts w:asciiTheme="minorHAnsi" w:hAnsiTheme="minorHAnsi"/>
                <w:sz w:val="18"/>
                <w:szCs w:val="18"/>
              </w:rPr>
              <w:t xml:space="preserve">A </w:t>
            </w:r>
            <w:r w:rsidR="00EC7018">
              <w:rPr>
                <w:rFonts w:asciiTheme="minorHAnsi" w:hAnsiTheme="minorHAnsi"/>
                <w:sz w:val="18"/>
                <w:szCs w:val="18"/>
              </w:rPr>
              <w:t>V</w:t>
            </w:r>
            <w:r w:rsidRPr="00F8787A">
              <w:rPr>
                <w:rFonts w:asciiTheme="minorHAnsi" w:hAnsiTheme="minorHAnsi"/>
                <w:sz w:val="18"/>
                <w:szCs w:val="18"/>
              </w:rPr>
              <w:t xml:space="preserve">isual </w:t>
            </w:r>
            <w:r w:rsidR="00EC7018">
              <w:rPr>
                <w:rFonts w:asciiTheme="minorHAnsi" w:hAnsiTheme="minorHAnsi"/>
                <w:sz w:val="18"/>
                <w:szCs w:val="18"/>
              </w:rPr>
              <w:t>I</w:t>
            </w:r>
            <w:r w:rsidRPr="00F8787A">
              <w:rPr>
                <w:rFonts w:asciiTheme="minorHAnsi" w:hAnsiTheme="minorHAnsi"/>
                <w:sz w:val="18"/>
                <w:szCs w:val="18"/>
              </w:rPr>
              <w:t xml:space="preserve">nspection </w:t>
            </w:r>
            <w:r w:rsidR="00EC7018">
              <w:rPr>
                <w:rFonts w:asciiTheme="minorHAnsi" w:hAnsiTheme="minorHAnsi"/>
                <w:sz w:val="18"/>
                <w:szCs w:val="18"/>
              </w:rPr>
              <w:t>S</w:t>
            </w:r>
            <w:r w:rsidRPr="00F8787A">
              <w:rPr>
                <w:rFonts w:asciiTheme="minorHAnsi" w:hAnsiTheme="minorHAnsi"/>
                <w:sz w:val="18"/>
                <w:szCs w:val="18"/>
              </w:rPr>
              <w:t xml:space="preserve">hall </w:t>
            </w:r>
            <w:r w:rsidR="00EC7018">
              <w:rPr>
                <w:rFonts w:asciiTheme="minorHAnsi" w:hAnsiTheme="minorHAnsi"/>
                <w:sz w:val="18"/>
                <w:szCs w:val="18"/>
              </w:rPr>
              <w:t>C</w:t>
            </w:r>
            <w:r w:rsidRPr="00F8787A">
              <w:rPr>
                <w:rFonts w:asciiTheme="minorHAnsi" w:hAnsiTheme="minorHAnsi"/>
                <w:sz w:val="18"/>
                <w:szCs w:val="18"/>
              </w:rPr>
              <w:t xml:space="preserve">onfirm the </w:t>
            </w:r>
            <w:r w:rsidR="00EC7018">
              <w:rPr>
                <w:rFonts w:asciiTheme="minorHAnsi" w:hAnsiTheme="minorHAnsi"/>
                <w:sz w:val="18"/>
                <w:szCs w:val="18"/>
              </w:rPr>
              <w:t>S</w:t>
            </w:r>
            <w:r w:rsidRPr="00F8787A">
              <w:rPr>
                <w:rFonts w:asciiTheme="minorHAnsi" w:hAnsiTheme="minorHAnsi"/>
                <w:sz w:val="18"/>
                <w:szCs w:val="18"/>
              </w:rPr>
              <w:t xml:space="preserve">pace </w:t>
            </w:r>
            <w:r w:rsidR="00EC7018">
              <w:rPr>
                <w:rFonts w:asciiTheme="minorHAnsi" w:hAnsiTheme="minorHAnsi"/>
                <w:sz w:val="18"/>
                <w:szCs w:val="18"/>
              </w:rPr>
              <w:t>C</w:t>
            </w:r>
            <w:r w:rsidRPr="00F8787A">
              <w:rPr>
                <w:rFonts w:asciiTheme="minorHAnsi" w:hAnsiTheme="minorHAnsi"/>
                <w:sz w:val="18"/>
                <w:szCs w:val="18"/>
              </w:rPr>
              <w:t xml:space="preserve">onditioning </w:t>
            </w:r>
            <w:r w:rsidR="00EC7018">
              <w:rPr>
                <w:rFonts w:asciiTheme="minorHAnsi" w:hAnsiTheme="minorHAnsi"/>
                <w:sz w:val="18"/>
                <w:szCs w:val="18"/>
              </w:rPr>
              <w:t>D</w:t>
            </w:r>
            <w:r w:rsidR="007975E6">
              <w:rPr>
                <w:rFonts w:asciiTheme="minorHAnsi" w:hAnsiTheme="minorHAnsi"/>
                <w:sz w:val="18"/>
                <w:szCs w:val="18"/>
              </w:rPr>
              <w:t xml:space="preserve">istribution </w:t>
            </w:r>
            <w:r w:rsidR="00EC7018">
              <w:rPr>
                <w:rFonts w:asciiTheme="minorHAnsi" w:hAnsiTheme="minorHAnsi"/>
                <w:sz w:val="18"/>
                <w:szCs w:val="18"/>
              </w:rPr>
              <w:t>S</w:t>
            </w:r>
            <w:r w:rsidRPr="00F8787A">
              <w:rPr>
                <w:rFonts w:asciiTheme="minorHAnsi" w:hAnsiTheme="minorHAnsi"/>
                <w:sz w:val="18"/>
                <w:szCs w:val="18"/>
              </w:rPr>
              <w:t xml:space="preserve">ystem </w:t>
            </w:r>
            <w:r w:rsidR="00EC7018">
              <w:rPr>
                <w:rFonts w:asciiTheme="minorHAnsi" w:hAnsiTheme="minorHAnsi"/>
                <w:sz w:val="18"/>
                <w:szCs w:val="18"/>
              </w:rPr>
              <w:t>L</w:t>
            </w:r>
            <w:r w:rsidRPr="00F8787A">
              <w:rPr>
                <w:rFonts w:asciiTheme="minorHAnsi" w:hAnsiTheme="minorHAnsi"/>
                <w:sz w:val="18"/>
                <w:szCs w:val="18"/>
              </w:rPr>
              <w:t>ocation</w:t>
            </w:r>
          </w:p>
        </w:tc>
        <w:tc>
          <w:tcPr>
            <w:tcW w:w="5263" w:type="dxa"/>
            <w:vAlign w:val="center"/>
          </w:tcPr>
          <w:p w14:paraId="56DC02A2" w14:textId="325F381B" w:rsidR="003A53FA" w:rsidRPr="00F8787A" w:rsidRDefault="00743CF8" w:rsidP="003C2F77">
            <w:pPr>
              <w:rPr>
                <w:rFonts w:asciiTheme="minorHAnsi" w:hAnsiTheme="minorHAnsi"/>
                <w:sz w:val="18"/>
                <w:szCs w:val="18"/>
              </w:rPr>
            </w:pPr>
            <w:r>
              <w:rPr>
                <w:rFonts w:asciiTheme="minorHAnsi" w:hAnsiTheme="minorHAnsi"/>
                <w:sz w:val="18"/>
                <w:szCs w:val="18"/>
              </w:rPr>
              <w:t>&lt;&lt;user pick from list:</w:t>
            </w:r>
            <w:r w:rsidR="00837191">
              <w:rPr>
                <w:rFonts w:asciiTheme="minorHAnsi" w:hAnsiTheme="minorHAnsi"/>
                <w:sz w:val="18"/>
                <w:szCs w:val="18"/>
              </w:rPr>
              <w:t xml:space="preserve"> </w:t>
            </w:r>
          </w:p>
          <w:p w14:paraId="56DC02A3" w14:textId="09F8340F" w:rsidR="003A53FA" w:rsidRPr="00F8787A" w:rsidRDefault="00743CF8" w:rsidP="003C2F77">
            <w:pPr>
              <w:rPr>
                <w:rFonts w:asciiTheme="minorHAnsi" w:hAnsiTheme="minorHAnsi"/>
                <w:sz w:val="18"/>
                <w:szCs w:val="18"/>
              </w:rPr>
            </w:pPr>
            <w:r>
              <w:rPr>
                <w:rFonts w:asciiTheme="minorHAnsi" w:hAnsiTheme="minorHAnsi"/>
                <w:sz w:val="18"/>
                <w:szCs w:val="18"/>
              </w:rPr>
              <w:t>***E</w:t>
            </w:r>
            <w:r>
              <w:rPr>
                <w:rFonts w:asciiTheme="minorHAnsi" w:hAnsiTheme="minorHAnsi"/>
                <w:sz w:val="18"/>
                <w:szCs w:val="18"/>
                <w:u w:val="single"/>
              </w:rPr>
              <w:t>ntirely in conditioned space</w:t>
            </w:r>
            <w:r>
              <w:rPr>
                <w:rFonts w:asciiTheme="minorHAnsi" w:hAnsiTheme="minorHAnsi"/>
                <w:sz w:val="18"/>
                <w:szCs w:val="18"/>
              </w:rPr>
              <w:t>;</w:t>
            </w:r>
            <w:r w:rsidR="00837191">
              <w:rPr>
                <w:rFonts w:asciiTheme="minorHAnsi" w:hAnsiTheme="minorHAnsi"/>
                <w:sz w:val="18"/>
                <w:szCs w:val="18"/>
              </w:rPr>
              <w:t xml:space="preserve"> </w:t>
            </w:r>
            <w:r>
              <w:rPr>
                <w:rFonts w:asciiTheme="minorHAnsi" w:hAnsiTheme="minorHAnsi"/>
                <w:sz w:val="18"/>
                <w:szCs w:val="18"/>
              </w:rPr>
              <w:t>or</w:t>
            </w:r>
          </w:p>
          <w:p w14:paraId="56DC02A4" w14:textId="77777777" w:rsidR="003A53FA" w:rsidRPr="00F8787A" w:rsidRDefault="00743CF8" w:rsidP="00461C19">
            <w:pPr>
              <w:rPr>
                <w:rFonts w:asciiTheme="minorHAnsi" w:hAnsiTheme="minorHAnsi"/>
                <w:sz w:val="18"/>
                <w:szCs w:val="18"/>
              </w:rPr>
            </w:pPr>
            <w:r>
              <w:rPr>
                <w:rFonts w:asciiTheme="minorHAnsi" w:hAnsiTheme="minorHAnsi"/>
                <w:sz w:val="18"/>
                <w:szCs w:val="18"/>
              </w:rPr>
              <w:t>***</w:t>
            </w:r>
            <w:r>
              <w:rPr>
                <w:rFonts w:asciiTheme="minorHAnsi" w:hAnsiTheme="minorHAnsi"/>
                <w:sz w:val="18"/>
                <w:szCs w:val="18"/>
                <w:u w:val="single"/>
              </w:rPr>
              <w:t>Not entirely in conditioned space</w:t>
            </w:r>
            <w:r>
              <w:rPr>
                <w:rFonts w:asciiTheme="minorHAnsi" w:hAnsiTheme="minorHAnsi"/>
                <w:sz w:val="18"/>
                <w:szCs w:val="18"/>
              </w:rPr>
              <w:t xml:space="preserve"> - does not comply&gt;&gt;</w:t>
            </w:r>
          </w:p>
        </w:tc>
      </w:tr>
      <w:tr w:rsidR="0045371A" w:rsidRPr="007167EB" w14:paraId="56DC02A9" w14:textId="77777777" w:rsidTr="00554F3F">
        <w:trPr>
          <w:trHeight w:val="233"/>
        </w:trPr>
        <w:tc>
          <w:tcPr>
            <w:tcW w:w="504" w:type="dxa"/>
            <w:vAlign w:val="center"/>
          </w:tcPr>
          <w:p w14:paraId="56DC02A6" w14:textId="41162EB4" w:rsidR="0045371A" w:rsidRPr="00F8787A" w:rsidRDefault="0045371A" w:rsidP="00052043">
            <w:pPr>
              <w:jc w:val="center"/>
              <w:rPr>
                <w:rFonts w:asciiTheme="minorHAnsi" w:hAnsiTheme="minorHAnsi"/>
                <w:sz w:val="18"/>
                <w:szCs w:val="18"/>
              </w:rPr>
            </w:pPr>
            <w:r w:rsidRPr="00F8787A">
              <w:rPr>
                <w:rFonts w:asciiTheme="minorHAnsi" w:hAnsiTheme="minorHAnsi"/>
                <w:sz w:val="18"/>
                <w:szCs w:val="18"/>
              </w:rPr>
              <w:t>0</w:t>
            </w:r>
            <w:r w:rsidR="00052043">
              <w:rPr>
                <w:rFonts w:asciiTheme="minorHAnsi" w:hAnsiTheme="minorHAnsi"/>
                <w:sz w:val="18"/>
                <w:szCs w:val="18"/>
              </w:rPr>
              <w:t>2</w:t>
            </w:r>
          </w:p>
        </w:tc>
        <w:tc>
          <w:tcPr>
            <w:tcW w:w="5263" w:type="dxa"/>
            <w:vAlign w:val="center"/>
          </w:tcPr>
          <w:p w14:paraId="56DC02A7" w14:textId="41ECFC06" w:rsidR="0045371A" w:rsidRPr="00F8787A" w:rsidRDefault="0045371A" w:rsidP="0045371A">
            <w:pPr>
              <w:rPr>
                <w:rFonts w:asciiTheme="minorHAnsi" w:hAnsiTheme="minorHAnsi"/>
                <w:sz w:val="18"/>
                <w:szCs w:val="18"/>
              </w:rPr>
            </w:pPr>
            <w:r w:rsidRPr="00F8787A">
              <w:rPr>
                <w:rFonts w:asciiTheme="minorHAnsi" w:hAnsiTheme="minorHAnsi"/>
                <w:sz w:val="18"/>
                <w:szCs w:val="18"/>
              </w:rPr>
              <w:t xml:space="preserve">Actual </w:t>
            </w:r>
            <w:r>
              <w:rPr>
                <w:rFonts w:asciiTheme="minorHAnsi" w:hAnsiTheme="minorHAnsi"/>
                <w:sz w:val="18"/>
                <w:szCs w:val="18"/>
              </w:rPr>
              <w:t>S</w:t>
            </w:r>
            <w:r w:rsidRPr="00F8787A">
              <w:rPr>
                <w:rFonts w:asciiTheme="minorHAnsi" w:hAnsiTheme="minorHAnsi"/>
                <w:sz w:val="18"/>
                <w:szCs w:val="18"/>
              </w:rPr>
              <w:t xml:space="preserve">ystem </w:t>
            </w:r>
            <w:r>
              <w:rPr>
                <w:rFonts w:asciiTheme="minorHAnsi" w:hAnsiTheme="minorHAnsi"/>
                <w:sz w:val="18"/>
                <w:szCs w:val="18"/>
              </w:rPr>
              <w:t>D</w:t>
            </w:r>
            <w:r w:rsidRPr="00F8787A">
              <w:rPr>
                <w:rFonts w:asciiTheme="minorHAnsi" w:hAnsiTheme="minorHAnsi"/>
                <w:sz w:val="18"/>
                <w:szCs w:val="18"/>
              </w:rPr>
              <w:t xml:space="preserve">uct </w:t>
            </w:r>
            <w:r>
              <w:rPr>
                <w:rFonts w:asciiTheme="minorHAnsi" w:hAnsiTheme="minorHAnsi"/>
                <w:sz w:val="18"/>
                <w:szCs w:val="18"/>
              </w:rPr>
              <w:t>L</w:t>
            </w:r>
            <w:r w:rsidRPr="00F8787A">
              <w:rPr>
                <w:rFonts w:asciiTheme="minorHAnsi" w:hAnsiTheme="minorHAnsi"/>
                <w:sz w:val="18"/>
                <w:szCs w:val="18"/>
              </w:rPr>
              <w:t xml:space="preserve">eakage </w:t>
            </w:r>
            <w:r>
              <w:rPr>
                <w:rFonts w:asciiTheme="minorHAnsi" w:hAnsiTheme="minorHAnsi"/>
                <w:sz w:val="18"/>
                <w:szCs w:val="18"/>
              </w:rPr>
              <w:t>R</w:t>
            </w:r>
            <w:r w:rsidRPr="00F8787A">
              <w:rPr>
                <w:rFonts w:asciiTheme="minorHAnsi" w:hAnsiTheme="minorHAnsi"/>
                <w:sz w:val="18"/>
                <w:szCs w:val="18"/>
              </w:rPr>
              <w:t xml:space="preserve">ate (cfm) </w:t>
            </w:r>
            <w:r>
              <w:rPr>
                <w:rFonts w:asciiTheme="minorHAnsi" w:hAnsiTheme="minorHAnsi"/>
                <w:sz w:val="18"/>
                <w:szCs w:val="18"/>
              </w:rPr>
              <w:t>M</w:t>
            </w:r>
            <w:r w:rsidRPr="00F8787A">
              <w:rPr>
                <w:rFonts w:asciiTheme="minorHAnsi" w:hAnsiTheme="minorHAnsi"/>
                <w:sz w:val="18"/>
                <w:szCs w:val="18"/>
              </w:rPr>
              <w:t xml:space="preserve">easured </w:t>
            </w:r>
            <w:r>
              <w:rPr>
                <w:rFonts w:asciiTheme="minorHAnsi" w:hAnsiTheme="minorHAnsi"/>
                <w:sz w:val="18"/>
                <w:szCs w:val="18"/>
              </w:rPr>
              <w:t>U</w:t>
            </w:r>
            <w:r w:rsidRPr="00F8787A">
              <w:rPr>
                <w:rFonts w:asciiTheme="minorHAnsi" w:hAnsiTheme="minorHAnsi"/>
                <w:sz w:val="18"/>
                <w:szCs w:val="18"/>
              </w:rPr>
              <w:t>sing RA3.1.4.3.4 Duct Leakage to Outside from Fan Pressurization of Ducts</w:t>
            </w:r>
          </w:p>
        </w:tc>
        <w:tc>
          <w:tcPr>
            <w:tcW w:w="5263" w:type="dxa"/>
            <w:vAlign w:val="center"/>
          </w:tcPr>
          <w:p w14:paraId="56DC02A8" w14:textId="77777777" w:rsidR="0045371A" w:rsidRPr="00F8787A" w:rsidRDefault="0045371A" w:rsidP="0045371A">
            <w:pPr>
              <w:rPr>
                <w:rFonts w:asciiTheme="minorHAnsi" w:hAnsiTheme="minorHAnsi"/>
                <w:sz w:val="18"/>
                <w:szCs w:val="18"/>
              </w:rPr>
            </w:pPr>
            <w:r>
              <w:rPr>
                <w:rFonts w:asciiTheme="minorHAnsi" w:hAnsiTheme="minorHAnsi"/>
                <w:sz w:val="18"/>
                <w:szCs w:val="18"/>
              </w:rPr>
              <w:t>&lt;&lt;user input, numeric xxx.x&gt;&gt;</w:t>
            </w:r>
          </w:p>
        </w:tc>
      </w:tr>
      <w:tr w:rsidR="0045371A" w:rsidRPr="007167EB" w14:paraId="56DC02AC" w14:textId="77777777" w:rsidTr="00554F3F">
        <w:trPr>
          <w:trHeight w:val="233"/>
        </w:trPr>
        <w:tc>
          <w:tcPr>
            <w:tcW w:w="504" w:type="dxa"/>
            <w:vAlign w:val="center"/>
          </w:tcPr>
          <w:p w14:paraId="56DC02AA" w14:textId="1F3D0068" w:rsidR="0045371A" w:rsidRPr="00F8787A" w:rsidRDefault="0045371A" w:rsidP="00052043">
            <w:pPr>
              <w:jc w:val="center"/>
              <w:rPr>
                <w:rFonts w:asciiTheme="minorHAnsi" w:hAnsiTheme="minorHAnsi"/>
                <w:sz w:val="18"/>
                <w:szCs w:val="18"/>
              </w:rPr>
            </w:pPr>
            <w:r w:rsidRPr="00F8787A">
              <w:rPr>
                <w:rFonts w:asciiTheme="minorHAnsi" w:hAnsiTheme="minorHAnsi"/>
                <w:sz w:val="18"/>
                <w:szCs w:val="18"/>
              </w:rPr>
              <w:t>0</w:t>
            </w:r>
            <w:r w:rsidR="00052043">
              <w:rPr>
                <w:rFonts w:asciiTheme="minorHAnsi" w:hAnsiTheme="minorHAnsi"/>
                <w:sz w:val="18"/>
                <w:szCs w:val="18"/>
              </w:rPr>
              <w:t>3</w:t>
            </w:r>
          </w:p>
        </w:tc>
        <w:tc>
          <w:tcPr>
            <w:tcW w:w="10526" w:type="dxa"/>
            <w:gridSpan w:val="2"/>
            <w:vAlign w:val="center"/>
          </w:tcPr>
          <w:p w14:paraId="56DC02AB" w14:textId="74A5BA97" w:rsidR="0045371A" w:rsidRPr="00F8787A" w:rsidRDefault="0045371A" w:rsidP="00052043">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r w:rsidRPr="00F8787A">
              <w:rPr>
                <w:rFonts w:asciiTheme="minorHAnsi" w:hAnsiTheme="minorHAnsi"/>
                <w:sz w:val="18"/>
                <w:szCs w:val="18"/>
              </w:rPr>
              <w:t>&lt;&lt;if measured duct leakage in D02 is less than or equal to 25 cfm,</w:t>
            </w:r>
            <w:r>
              <w:rPr>
                <w:rFonts w:asciiTheme="minorHAnsi" w:hAnsiTheme="minorHAnsi"/>
                <w:sz w:val="18"/>
                <w:szCs w:val="18"/>
              </w:rPr>
              <w:t xml:space="preserve"> </w:t>
            </w:r>
            <w:r w:rsidRPr="00F8787A">
              <w:rPr>
                <w:rFonts w:asciiTheme="minorHAnsi" w:hAnsiTheme="minorHAnsi"/>
                <w:sz w:val="18"/>
                <w:szCs w:val="18"/>
              </w:rPr>
              <w:t>and visual inspection result in D01 =</w:t>
            </w:r>
            <w:r w:rsidRPr="00F8787A">
              <w:rPr>
                <w:rFonts w:asciiTheme="minorHAnsi" w:hAnsiTheme="minorHAnsi"/>
                <w:sz w:val="18"/>
                <w:szCs w:val="18"/>
                <w:u w:val="single"/>
              </w:rPr>
              <w:t xml:space="preserve"> Entirely in conditioned space</w:t>
            </w:r>
            <w:r w:rsidRPr="00F8787A">
              <w:rPr>
                <w:rFonts w:asciiTheme="minorHAnsi" w:hAnsiTheme="minorHAnsi"/>
                <w:sz w:val="18"/>
                <w:szCs w:val="18"/>
              </w:rPr>
              <w:t>;</w:t>
            </w:r>
            <w:r>
              <w:rPr>
                <w:rFonts w:asciiTheme="minorHAnsi" w:hAnsiTheme="minorHAnsi"/>
                <w:sz w:val="18"/>
                <w:szCs w:val="18"/>
              </w:rPr>
              <w:t xml:space="preserve"> </w:t>
            </w:r>
            <w:r w:rsidRPr="00F8787A">
              <w:rPr>
                <w:rFonts w:asciiTheme="minorHAnsi" w:hAnsiTheme="minorHAnsi"/>
                <w:sz w:val="18"/>
                <w:szCs w:val="18"/>
              </w:rPr>
              <w:t>then display text:</w:t>
            </w:r>
            <w:r>
              <w:rPr>
                <w:rFonts w:asciiTheme="minorHAnsi" w:hAnsiTheme="minorHAnsi"/>
                <w:sz w:val="18"/>
                <w:szCs w:val="18"/>
              </w:rPr>
              <w:t xml:space="preserve"> </w:t>
            </w:r>
            <w:r w:rsidRPr="00F8787A">
              <w:rPr>
                <w:rFonts w:asciiTheme="minorHAnsi" w:hAnsiTheme="minorHAnsi"/>
                <w:sz w:val="18"/>
                <w:szCs w:val="18"/>
              </w:rPr>
              <w:t>"the space conditioning system is considered to be entirely in conditioned space and Duct R-Value less than minimum is allowable</w:t>
            </w:r>
            <w:r>
              <w:rPr>
                <w:rFonts w:asciiTheme="minorHAnsi" w:hAnsiTheme="minorHAnsi"/>
                <w:sz w:val="18"/>
                <w:szCs w:val="18"/>
              </w:rPr>
              <w:t>", else the system does not meet the criteria for ducts entirely in conditioned space.&gt;&gt;</w:t>
            </w:r>
          </w:p>
        </w:tc>
      </w:tr>
    </w:tbl>
    <w:p w14:paraId="2D10DAB2" w14:textId="25B2A26C" w:rsidR="000E3470" w:rsidRDefault="000E3470">
      <w:pPr>
        <w:rPr>
          <w:ins w:id="519" w:author="Smith, Alexis@Energy" w:date="2018-12-18T11:54: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585000" w:rsidRPr="007167EB" w14:paraId="42671F30" w14:textId="77777777" w:rsidTr="00585000">
        <w:trPr>
          <w:trHeight w:val="233"/>
          <w:ins w:id="520" w:author="Smith, Alexis@Energy" w:date="2018-12-18T11:54:00Z"/>
        </w:trPr>
        <w:tc>
          <w:tcPr>
            <w:tcW w:w="11030" w:type="dxa"/>
            <w:gridSpan w:val="3"/>
            <w:tcBorders>
              <w:top w:val="single" w:sz="4" w:space="0" w:color="auto"/>
              <w:left w:val="single" w:sz="4" w:space="0" w:color="auto"/>
              <w:bottom w:val="single" w:sz="4" w:space="0" w:color="auto"/>
              <w:right w:val="single" w:sz="4" w:space="0" w:color="auto"/>
            </w:tcBorders>
          </w:tcPr>
          <w:p w14:paraId="57F37BAB" w14:textId="77777777" w:rsidR="00585000" w:rsidRDefault="00585000" w:rsidP="004356D2">
            <w:pPr>
              <w:rPr>
                <w:ins w:id="521" w:author="Smith, Alexis@Energy" w:date="2018-12-18T11:54:00Z"/>
                <w:rFonts w:asciiTheme="minorHAnsi" w:hAnsiTheme="minorHAnsi"/>
                <w:b/>
              </w:rPr>
            </w:pPr>
            <w:ins w:id="522" w:author="Smith, Alexis@Energy" w:date="2018-12-18T11:54:00Z">
              <w:r>
                <w:rPr>
                  <w:rFonts w:asciiTheme="minorHAnsi" w:hAnsiTheme="minorHAnsi"/>
                  <w:b/>
                </w:rPr>
                <w:t>E</w:t>
              </w:r>
              <w:r w:rsidRPr="00573B76">
                <w:rPr>
                  <w:rFonts w:asciiTheme="minorHAnsi" w:hAnsiTheme="minorHAnsi"/>
                  <w:b/>
                </w:rPr>
                <w:t xml:space="preserve">. </w:t>
              </w:r>
              <w:r>
                <w:rPr>
                  <w:rFonts w:asciiTheme="minorHAnsi" w:hAnsiTheme="minorHAnsi"/>
                  <w:b/>
                </w:rPr>
                <w:t>Exceptions to Minimum Duct R-Value Requirement</w:t>
              </w:r>
            </w:ins>
          </w:p>
          <w:p w14:paraId="32DC243E" w14:textId="77777777" w:rsidR="00585000" w:rsidRPr="00561BD6" w:rsidRDefault="00585000" w:rsidP="004356D2">
            <w:pPr>
              <w:rPr>
                <w:ins w:id="523" w:author="Smith, Alexis@Energy" w:date="2018-12-18T11:54:00Z"/>
                <w:rFonts w:asciiTheme="minorHAnsi" w:hAnsiTheme="minorHAnsi"/>
                <w:i/>
              </w:rPr>
            </w:pPr>
            <w:ins w:id="524" w:author="Smith, Alexis@Energy" w:date="2018-12-18T11:54:00Z">
              <w:r w:rsidRPr="00561BD6">
                <w:rPr>
                  <w:rFonts w:asciiTheme="minorHAnsi" w:hAnsiTheme="minorHAnsi"/>
                  <w:i/>
                  <w:sz w:val="18"/>
                </w:rPr>
                <w:t>&lt;&lt;This table only shown if A06 indicates the table is applicable, else display the "section does not apply" message &gt;&gt;</w:t>
              </w:r>
            </w:ins>
          </w:p>
        </w:tc>
      </w:tr>
      <w:tr w:rsidR="00585000" w:rsidRPr="007167EB" w14:paraId="42B7B94A" w14:textId="77777777" w:rsidTr="004356D2">
        <w:trPr>
          <w:trHeight w:val="233"/>
          <w:ins w:id="525" w:author="Smith, Alexis@Energy" w:date="2018-12-18T11:54:00Z"/>
        </w:trPr>
        <w:tc>
          <w:tcPr>
            <w:tcW w:w="413" w:type="dxa"/>
            <w:vAlign w:val="center"/>
          </w:tcPr>
          <w:p w14:paraId="092444EA" w14:textId="77777777" w:rsidR="00585000" w:rsidRPr="007167EB" w:rsidRDefault="00585000" w:rsidP="004356D2">
            <w:pPr>
              <w:jc w:val="center"/>
              <w:rPr>
                <w:ins w:id="526" w:author="Smith, Alexis@Energy" w:date="2018-12-18T11:54:00Z"/>
                <w:rFonts w:asciiTheme="minorHAnsi" w:hAnsiTheme="minorHAnsi"/>
                <w:sz w:val="18"/>
                <w:szCs w:val="18"/>
              </w:rPr>
            </w:pPr>
            <w:ins w:id="527" w:author="Smith, Alexis@Energy" w:date="2018-12-18T11:54:00Z">
              <w:r>
                <w:rPr>
                  <w:rFonts w:asciiTheme="minorHAnsi" w:hAnsiTheme="minorHAnsi"/>
                  <w:sz w:val="18"/>
                  <w:szCs w:val="18"/>
                </w:rPr>
                <w:t>01</w:t>
              </w:r>
            </w:ins>
          </w:p>
        </w:tc>
        <w:tc>
          <w:tcPr>
            <w:tcW w:w="10617" w:type="dxa"/>
            <w:gridSpan w:val="2"/>
            <w:vAlign w:val="center"/>
          </w:tcPr>
          <w:p w14:paraId="4F747BA1" w14:textId="77777777" w:rsidR="00585000" w:rsidRPr="007167EB" w:rsidRDefault="00585000" w:rsidP="004356D2">
            <w:pPr>
              <w:rPr>
                <w:ins w:id="528" w:author="Smith, Alexis@Energy" w:date="2018-12-18T11:54:00Z"/>
                <w:rFonts w:asciiTheme="minorHAnsi" w:hAnsiTheme="minorHAnsi"/>
                <w:sz w:val="18"/>
                <w:szCs w:val="18"/>
              </w:rPr>
            </w:pPr>
            <w:ins w:id="529" w:author="Smith, Alexis@Energy" w:date="2018-12-18T11:54:00Z">
              <w:r>
                <w:rPr>
                  <w:rFonts w:asciiTheme="minorHAnsi" w:hAnsiTheme="minorHAnsi"/>
                  <w:sz w:val="18"/>
                  <w:szCs w:val="18"/>
                </w:rPr>
                <w:t>Portions of the duct system with less than minimum R-value insulation located in wall cavities are entirely inside the building’s thermal envelope.</w:t>
              </w:r>
            </w:ins>
          </w:p>
        </w:tc>
      </w:tr>
      <w:tr w:rsidR="00585000" w:rsidRPr="007167EB" w14:paraId="5EC7E56E" w14:textId="77777777" w:rsidTr="004356D2">
        <w:trPr>
          <w:trHeight w:val="233"/>
          <w:ins w:id="530" w:author="Smith, Alexis@Energy" w:date="2018-12-18T11:54:00Z"/>
        </w:trPr>
        <w:tc>
          <w:tcPr>
            <w:tcW w:w="413" w:type="dxa"/>
            <w:vAlign w:val="center"/>
          </w:tcPr>
          <w:p w14:paraId="1D4C11A5" w14:textId="77777777" w:rsidR="00585000" w:rsidRPr="007167EB" w:rsidRDefault="00585000" w:rsidP="004356D2">
            <w:pPr>
              <w:jc w:val="center"/>
              <w:rPr>
                <w:ins w:id="531" w:author="Smith, Alexis@Energy" w:date="2018-12-18T11:54:00Z"/>
                <w:rFonts w:asciiTheme="minorHAnsi" w:hAnsiTheme="minorHAnsi"/>
                <w:sz w:val="18"/>
                <w:szCs w:val="18"/>
              </w:rPr>
            </w:pPr>
            <w:ins w:id="532" w:author="Smith, Alexis@Energy" w:date="2018-12-18T11:54:00Z">
              <w:r>
                <w:rPr>
                  <w:rFonts w:asciiTheme="minorHAnsi" w:hAnsiTheme="minorHAnsi"/>
                  <w:sz w:val="18"/>
                  <w:szCs w:val="18"/>
                </w:rPr>
                <w:t>02</w:t>
              </w:r>
            </w:ins>
          </w:p>
        </w:tc>
        <w:tc>
          <w:tcPr>
            <w:tcW w:w="10617" w:type="dxa"/>
            <w:gridSpan w:val="2"/>
            <w:vAlign w:val="center"/>
          </w:tcPr>
          <w:p w14:paraId="0A4D9E8B" w14:textId="77777777" w:rsidR="00585000" w:rsidRPr="007167EB" w:rsidRDefault="00585000" w:rsidP="004356D2">
            <w:pPr>
              <w:rPr>
                <w:ins w:id="533" w:author="Smith, Alexis@Energy" w:date="2018-12-18T11:54:00Z"/>
                <w:rFonts w:asciiTheme="minorHAnsi" w:hAnsiTheme="minorHAnsi"/>
                <w:sz w:val="18"/>
                <w:szCs w:val="18"/>
              </w:rPr>
            </w:pPr>
            <w:ins w:id="534" w:author="Smith, Alexis@Energy" w:date="2018-12-18T11:54:00Z">
              <w:r>
                <w:rPr>
                  <w:rFonts w:asciiTheme="minorHAnsi" w:hAnsiTheme="minorHAnsi"/>
                  <w:sz w:val="18"/>
                  <w:szCs w:val="18"/>
                </w:rPr>
                <w:t>Portions of the duct system with less than minimum R-value insulation located in directly conditioned space are completely exposed and surrounded by directly conditioned space.</w:t>
              </w:r>
            </w:ins>
          </w:p>
        </w:tc>
      </w:tr>
      <w:tr w:rsidR="00585000" w:rsidRPr="007167EB" w14:paraId="3A3EB259" w14:textId="77777777" w:rsidTr="004356D2">
        <w:trPr>
          <w:trHeight w:val="233"/>
          <w:ins w:id="535" w:author="Smith, Alexis@Energy" w:date="2018-12-18T11:54:00Z"/>
        </w:trPr>
        <w:tc>
          <w:tcPr>
            <w:tcW w:w="413" w:type="dxa"/>
            <w:vAlign w:val="center"/>
          </w:tcPr>
          <w:p w14:paraId="35B989DF" w14:textId="77777777" w:rsidR="00585000" w:rsidRDefault="00585000" w:rsidP="004356D2">
            <w:pPr>
              <w:jc w:val="center"/>
              <w:rPr>
                <w:ins w:id="536" w:author="Smith, Alexis@Energy" w:date="2018-12-18T11:54:00Z"/>
                <w:rFonts w:asciiTheme="minorHAnsi" w:hAnsiTheme="minorHAnsi"/>
                <w:sz w:val="18"/>
                <w:szCs w:val="18"/>
              </w:rPr>
            </w:pPr>
            <w:ins w:id="537" w:author="Smith, Alexis@Energy" w:date="2018-12-18T11:54:00Z">
              <w:r>
                <w:rPr>
                  <w:rFonts w:asciiTheme="minorHAnsi" w:hAnsiTheme="minorHAnsi"/>
                  <w:sz w:val="18"/>
                  <w:szCs w:val="18"/>
                </w:rPr>
                <w:t>03</w:t>
              </w:r>
            </w:ins>
          </w:p>
        </w:tc>
        <w:tc>
          <w:tcPr>
            <w:tcW w:w="10617" w:type="dxa"/>
            <w:gridSpan w:val="2"/>
            <w:vAlign w:val="center"/>
          </w:tcPr>
          <w:p w14:paraId="29EB12D8" w14:textId="77777777" w:rsidR="00585000" w:rsidRPr="007167EB" w:rsidRDefault="00585000" w:rsidP="004356D2">
            <w:pPr>
              <w:rPr>
                <w:ins w:id="538" w:author="Smith, Alexis@Energy" w:date="2018-12-18T11:54:00Z"/>
                <w:rFonts w:asciiTheme="minorHAnsi" w:hAnsiTheme="minorHAnsi"/>
                <w:sz w:val="18"/>
                <w:szCs w:val="18"/>
              </w:rPr>
            </w:pPr>
            <w:ins w:id="539" w:author="Smith, Alexis@Energy" w:date="2018-12-18T11:54:00Z">
              <w:r>
                <w:rPr>
                  <w:rFonts w:asciiTheme="minorHAnsi" w:hAnsiTheme="minorHAnsi"/>
                  <w:sz w:val="18"/>
                  <w:szCs w:val="18"/>
                </w:rPr>
                <w:t>Duct transitions to unconditioned space are air-sealed and insulated to a minimum of R-6.</w:t>
              </w:r>
            </w:ins>
          </w:p>
        </w:tc>
      </w:tr>
      <w:tr w:rsidR="00052043" w:rsidRPr="007167EB" w14:paraId="491781FB" w14:textId="77777777" w:rsidTr="00052043">
        <w:trPr>
          <w:trHeight w:val="233"/>
          <w:ins w:id="540" w:author="Ferris, Todd@Energy" w:date="2018-12-26T13:36:00Z"/>
        </w:trPr>
        <w:tc>
          <w:tcPr>
            <w:tcW w:w="413" w:type="dxa"/>
            <w:vAlign w:val="center"/>
          </w:tcPr>
          <w:p w14:paraId="4949B3C6" w14:textId="2B7F9246" w:rsidR="00052043" w:rsidRDefault="00052043" w:rsidP="00052043">
            <w:pPr>
              <w:jc w:val="center"/>
              <w:rPr>
                <w:ins w:id="541" w:author="Ferris, Todd@Energy" w:date="2018-12-26T13:36:00Z"/>
                <w:rFonts w:asciiTheme="minorHAnsi" w:hAnsiTheme="minorHAnsi"/>
                <w:sz w:val="18"/>
                <w:szCs w:val="18"/>
              </w:rPr>
            </w:pPr>
            <w:ins w:id="542" w:author="Ferris, Todd@Energy" w:date="2018-12-26T13:37:00Z">
              <w:r w:rsidRPr="00F331A7">
                <w:rPr>
                  <w:rFonts w:ascii="Calibri" w:eastAsia="Calibri" w:hAnsi="Calibri"/>
                  <w:sz w:val="18"/>
                  <w:szCs w:val="18"/>
                </w:rPr>
                <w:t>0</w:t>
              </w:r>
              <w:r>
                <w:rPr>
                  <w:rFonts w:ascii="Calibri" w:eastAsia="Calibri" w:hAnsi="Calibri"/>
                  <w:sz w:val="18"/>
                  <w:szCs w:val="18"/>
                </w:rPr>
                <w:t>4</w:t>
              </w:r>
            </w:ins>
          </w:p>
        </w:tc>
        <w:tc>
          <w:tcPr>
            <w:tcW w:w="2750" w:type="dxa"/>
            <w:vAlign w:val="center"/>
          </w:tcPr>
          <w:p w14:paraId="4679F451" w14:textId="0AC23BBA" w:rsidR="00052043" w:rsidRDefault="00052043" w:rsidP="00052043">
            <w:pPr>
              <w:rPr>
                <w:ins w:id="543" w:author="Ferris, Todd@Energy" w:date="2018-12-26T13:36:00Z"/>
                <w:rFonts w:asciiTheme="minorHAnsi" w:hAnsiTheme="minorHAnsi"/>
                <w:sz w:val="18"/>
                <w:szCs w:val="18"/>
              </w:rPr>
            </w:pPr>
            <w:ins w:id="544" w:author="Ferris, Todd@Energy" w:date="2018-12-26T13:37:00Z">
              <w:r w:rsidRPr="00F331A7">
                <w:rPr>
                  <w:rFonts w:ascii="Calibri" w:eastAsia="Calibri" w:hAnsi="Calibri"/>
                  <w:sz w:val="18"/>
                  <w:szCs w:val="18"/>
                </w:rPr>
                <w:t>Verification Status:</w:t>
              </w:r>
            </w:ins>
          </w:p>
        </w:tc>
        <w:tc>
          <w:tcPr>
            <w:tcW w:w="7867" w:type="dxa"/>
            <w:vAlign w:val="center"/>
          </w:tcPr>
          <w:p w14:paraId="5879FE26" w14:textId="77777777" w:rsidR="00052043" w:rsidRPr="00F331A7" w:rsidRDefault="00052043" w:rsidP="00052043">
            <w:pPr>
              <w:keepNext/>
              <w:rPr>
                <w:ins w:id="545" w:author="Ferris, Todd@Energy" w:date="2018-12-26T13:37:00Z"/>
                <w:rFonts w:ascii="Calibri" w:eastAsia="Calibri" w:hAnsi="Calibri"/>
                <w:sz w:val="18"/>
                <w:szCs w:val="18"/>
              </w:rPr>
            </w:pPr>
            <w:ins w:id="546" w:author="Ferris, Todd@Energy" w:date="2018-12-26T13:37:00Z">
              <w:r w:rsidRPr="00F331A7">
                <w:rPr>
                  <w:rFonts w:ascii="Calibri" w:eastAsia="Calibri" w:hAnsi="Calibri"/>
                  <w:sz w:val="18"/>
                  <w:szCs w:val="18"/>
                </w:rPr>
                <w:t>&lt;&lt;user pick from list:</w:t>
              </w:r>
            </w:ins>
          </w:p>
          <w:p w14:paraId="5B17DEC1" w14:textId="77777777" w:rsidR="00052043" w:rsidRPr="00F331A7" w:rsidRDefault="00052043" w:rsidP="00052043">
            <w:pPr>
              <w:keepNext/>
              <w:tabs>
                <w:tab w:val="left" w:pos="356"/>
              </w:tabs>
              <w:rPr>
                <w:ins w:id="547" w:author="Ferris, Todd@Energy" w:date="2018-12-26T13:37:00Z"/>
                <w:rFonts w:ascii="Calibri" w:eastAsia="Calibri" w:hAnsi="Calibri"/>
                <w:sz w:val="18"/>
                <w:szCs w:val="18"/>
              </w:rPr>
            </w:pPr>
            <w:ins w:id="548" w:author="Ferris, Todd@Energy" w:date="2018-12-26T13:37:00Z">
              <w:r w:rsidRPr="00F331A7">
                <w:rPr>
                  <w:rFonts w:ascii="Calibri" w:eastAsia="Calibri" w:hAnsi="Calibri"/>
                  <w:sz w:val="18"/>
                  <w:szCs w:val="18"/>
                </w:rPr>
                <w:t xml:space="preserve">*** </w:t>
              </w:r>
              <w:r w:rsidRPr="00F331A7">
                <w:rPr>
                  <w:rFonts w:ascii="Calibri" w:eastAsia="Calibri" w:hAnsi="Calibri"/>
                  <w:sz w:val="18"/>
                  <w:szCs w:val="18"/>
                  <w:u w:val="single"/>
                </w:rPr>
                <w:t>Pass</w:t>
              </w:r>
              <w:r w:rsidRPr="00F331A7">
                <w:rPr>
                  <w:rFonts w:ascii="Calibri" w:eastAsia="Calibri" w:hAnsi="Calibri"/>
                  <w:sz w:val="18"/>
                  <w:szCs w:val="18"/>
                </w:rPr>
                <w:t xml:space="preserve"> - all applicable requirements are met; or</w:t>
              </w:r>
            </w:ins>
          </w:p>
          <w:p w14:paraId="3DC981FB" w14:textId="77777777" w:rsidR="00052043" w:rsidRPr="00F331A7" w:rsidRDefault="00052043" w:rsidP="00052043">
            <w:pPr>
              <w:keepNext/>
              <w:tabs>
                <w:tab w:val="left" w:pos="356"/>
              </w:tabs>
              <w:ind w:left="356" w:hanging="356"/>
              <w:rPr>
                <w:ins w:id="549" w:author="Ferris, Todd@Energy" w:date="2018-12-26T13:37:00Z"/>
                <w:rFonts w:ascii="Calibri" w:eastAsia="Calibri" w:hAnsi="Calibri"/>
                <w:sz w:val="18"/>
                <w:szCs w:val="18"/>
              </w:rPr>
            </w:pPr>
            <w:ins w:id="550" w:author="Ferris, Todd@Energy" w:date="2018-12-26T13:37:00Z">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xml:space="preserve"> - one or more applicable requirements are not met. Enter reason for failure in corrections notes field below; or</w:t>
              </w:r>
            </w:ins>
          </w:p>
          <w:p w14:paraId="2B82843A" w14:textId="768C5B4A" w:rsidR="00052043" w:rsidRDefault="00052043" w:rsidP="00052043">
            <w:pPr>
              <w:rPr>
                <w:ins w:id="551" w:author="Ferris, Todd@Energy" w:date="2018-12-26T13:36:00Z"/>
                <w:rFonts w:asciiTheme="minorHAnsi" w:hAnsiTheme="minorHAnsi"/>
                <w:sz w:val="18"/>
                <w:szCs w:val="18"/>
              </w:rPr>
            </w:pPr>
            <w:ins w:id="552" w:author="Ferris, Todd@Energy" w:date="2018-12-26T13:37:00Z">
              <w:r w:rsidRPr="00F331A7">
                <w:rPr>
                  <w:rFonts w:ascii="Calibri" w:eastAsia="Calibri" w:hAnsi="Calibri"/>
                  <w:sz w:val="18"/>
                  <w:szCs w:val="18"/>
                </w:rPr>
                <w:t xml:space="preserve">*** </w:t>
              </w:r>
              <w:r w:rsidRPr="00F331A7">
                <w:rPr>
                  <w:rFonts w:ascii="Calibri" w:eastAsia="Calibri" w:hAnsi="Calibri"/>
                  <w:sz w:val="18"/>
                  <w:szCs w:val="18"/>
                  <w:u w:val="single"/>
                </w:rPr>
                <w:t>All n/a</w:t>
              </w:r>
              <w:r w:rsidRPr="00F331A7">
                <w:rPr>
                  <w:rFonts w:ascii="Calibri" w:eastAsia="Calibri" w:hAnsi="Calibri"/>
                  <w:sz w:val="18"/>
                  <w:szCs w:val="18"/>
                </w:rPr>
                <w:t xml:space="preserve"> - This entire table is not applicable</w:t>
              </w:r>
              <w:r>
                <w:rPr>
                  <w:rFonts w:ascii="Calibri" w:eastAsia="Calibri" w:hAnsi="Calibri"/>
                  <w:sz w:val="18"/>
                  <w:szCs w:val="18"/>
                </w:rPr>
                <w:t>&gt;&gt;</w:t>
              </w:r>
            </w:ins>
          </w:p>
        </w:tc>
      </w:tr>
      <w:tr w:rsidR="00052043" w:rsidRPr="007167EB" w14:paraId="76E35E17" w14:textId="77777777" w:rsidTr="004356D2">
        <w:trPr>
          <w:trHeight w:val="233"/>
          <w:ins w:id="553" w:author="Ferris, Todd@Energy" w:date="2018-12-26T13:36:00Z"/>
        </w:trPr>
        <w:tc>
          <w:tcPr>
            <w:tcW w:w="413" w:type="dxa"/>
            <w:vAlign w:val="center"/>
          </w:tcPr>
          <w:p w14:paraId="1C57C774" w14:textId="2F497890" w:rsidR="00052043" w:rsidRDefault="00052043" w:rsidP="00052043">
            <w:pPr>
              <w:jc w:val="center"/>
              <w:rPr>
                <w:ins w:id="554" w:author="Ferris, Todd@Energy" w:date="2018-12-26T13:36:00Z"/>
                <w:rFonts w:asciiTheme="minorHAnsi" w:hAnsiTheme="minorHAnsi"/>
                <w:sz w:val="18"/>
                <w:szCs w:val="18"/>
              </w:rPr>
            </w:pPr>
            <w:ins w:id="555" w:author="Ferris, Todd@Energy" w:date="2018-12-26T13:37:00Z">
              <w:r w:rsidRPr="00F331A7">
                <w:rPr>
                  <w:rFonts w:ascii="Calibri" w:eastAsia="Calibri" w:hAnsi="Calibri"/>
                  <w:sz w:val="18"/>
                  <w:szCs w:val="18"/>
                </w:rPr>
                <w:t>0</w:t>
              </w:r>
              <w:r>
                <w:rPr>
                  <w:rFonts w:ascii="Calibri" w:eastAsia="Calibri" w:hAnsi="Calibri"/>
                  <w:sz w:val="18"/>
                  <w:szCs w:val="18"/>
                </w:rPr>
                <w:t>5</w:t>
              </w:r>
            </w:ins>
          </w:p>
        </w:tc>
        <w:tc>
          <w:tcPr>
            <w:tcW w:w="10617" w:type="dxa"/>
            <w:gridSpan w:val="2"/>
            <w:vAlign w:val="center"/>
          </w:tcPr>
          <w:p w14:paraId="6E8B73B8" w14:textId="1B33130E" w:rsidR="00052043" w:rsidRDefault="00052043" w:rsidP="00052043">
            <w:pPr>
              <w:rPr>
                <w:ins w:id="556" w:author="Ferris, Todd@Energy" w:date="2018-12-26T13:36:00Z"/>
                <w:rFonts w:asciiTheme="minorHAnsi" w:hAnsiTheme="minorHAnsi"/>
                <w:sz w:val="18"/>
                <w:szCs w:val="18"/>
              </w:rPr>
            </w:pPr>
            <w:ins w:id="557" w:author="Ferris, Todd@Energy" w:date="2018-12-26T13:37:00Z">
              <w:r w:rsidRPr="00F331A7">
                <w:rPr>
                  <w:rFonts w:ascii="Calibri" w:eastAsia="Calibri" w:hAnsi="Calibri"/>
                  <w:sz w:val="18"/>
                  <w:szCs w:val="18"/>
                </w:rPr>
                <w:t xml:space="preserve">Correction Notes: &lt;&lt;if </w:t>
              </w:r>
              <w:r w:rsidRPr="00F331A7">
                <w:rPr>
                  <w:rFonts w:ascii="Calibri" w:eastAsia="Calibri" w:hAnsi="Calibri"/>
                  <w:sz w:val="18"/>
                  <w:szCs w:val="18"/>
                  <w:u w:val="single"/>
                </w:rPr>
                <w:t>Verification Status</w:t>
              </w: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then text entry in this Corrections Notes field is required;  user input text&gt;&gt;</w:t>
              </w:r>
            </w:ins>
          </w:p>
        </w:tc>
      </w:tr>
      <w:tr w:rsidR="00052043" w:rsidRPr="007167EB" w14:paraId="29EA5531" w14:textId="77777777" w:rsidTr="004356D2">
        <w:trPr>
          <w:trHeight w:val="233"/>
          <w:ins w:id="558" w:author="Smith, Alexis@Energy" w:date="2018-12-18T11:54:00Z"/>
        </w:trPr>
        <w:tc>
          <w:tcPr>
            <w:tcW w:w="11030" w:type="dxa"/>
            <w:gridSpan w:val="3"/>
            <w:vAlign w:val="center"/>
          </w:tcPr>
          <w:p w14:paraId="124CDDEC" w14:textId="4F0476C0" w:rsidR="00052043" w:rsidRPr="007167EB" w:rsidRDefault="00052043" w:rsidP="00052043">
            <w:pPr>
              <w:rPr>
                <w:ins w:id="559" w:author="Smith, Alexis@Energy" w:date="2018-12-18T11:54:00Z"/>
                <w:rFonts w:asciiTheme="minorHAnsi" w:hAnsiTheme="minorHAnsi"/>
                <w:b/>
                <w:sz w:val="18"/>
                <w:szCs w:val="18"/>
              </w:rPr>
            </w:pPr>
            <w:ins w:id="560" w:author="Ferris, Todd@Energy" w:date="2018-12-26T13:37:00Z">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w:t>
              </w:r>
              <w:r>
                <w:rPr>
                  <w:rFonts w:asciiTheme="minorHAnsi" w:hAnsiTheme="minorHAnsi"/>
                  <w:b/>
                  <w:sz w:val="18"/>
                  <w:szCs w:val="18"/>
                </w:rPr>
                <w:t xml:space="preserve">, </w:t>
              </w:r>
              <w:r w:rsidRPr="00B55220">
                <w:rPr>
                  <w:rFonts w:asciiTheme="minorHAnsi" w:hAnsiTheme="minorHAnsi"/>
                  <w:b/>
                  <w:sz w:val="18"/>
                  <w:szCs w:val="18"/>
                </w:rPr>
                <w:t>Corrections Notes</w:t>
              </w:r>
              <w:r>
                <w:rPr>
                  <w:rFonts w:asciiTheme="minorHAnsi" w:hAnsiTheme="minorHAnsi"/>
                  <w:b/>
                  <w:sz w:val="18"/>
                  <w:szCs w:val="18"/>
                </w:rPr>
                <w:t xml:space="preserve"> and the Compliance Statement</w:t>
              </w:r>
              <w:r w:rsidRPr="00B55220">
                <w:rPr>
                  <w:rFonts w:asciiTheme="minorHAnsi" w:hAnsiTheme="minorHAnsi"/>
                  <w:b/>
                  <w:sz w:val="18"/>
                  <w:szCs w:val="18"/>
                </w:rPr>
                <w:t xml:space="preserve"> in this table.</w:t>
              </w:r>
            </w:ins>
            <w:ins w:id="561" w:author="Smith, Alexis@Energy" w:date="2018-12-18T11:54:00Z">
              <w:del w:id="562" w:author="Ferris, Todd@Energy" w:date="2018-12-26T13:37:00Z">
                <w:r w:rsidRPr="007167EB" w:rsidDel="00052043">
                  <w:rPr>
                    <w:rFonts w:asciiTheme="minorHAnsi" w:hAnsiTheme="minorHAnsi"/>
                    <w:b/>
                    <w:sz w:val="18"/>
                    <w:szCs w:val="18"/>
                  </w:rPr>
                  <w:delText>The responsible person’s signature on this compliance document affirms that all applicable requirements in this table have been met.</w:delText>
                </w:r>
              </w:del>
              <w:r>
                <w:rPr>
                  <w:rFonts w:asciiTheme="minorHAnsi" w:hAnsiTheme="minorHAnsi"/>
                  <w:b/>
                  <w:sz w:val="18"/>
                  <w:szCs w:val="18"/>
                </w:rPr>
                <w:t xml:space="preserve"> </w:t>
              </w:r>
            </w:ins>
          </w:p>
        </w:tc>
      </w:tr>
      <w:tr w:rsidR="00052043" w:rsidRPr="007167EB" w:rsidDel="00AD60F8" w14:paraId="1E8812EB" w14:textId="0A9A062B" w:rsidTr="002B3A3C">
        <w:trPr>
          <w:trHeight w:val="233"/>
          <w:ins w:id="563" w:author="Balneg, Ronald@Energy" w:date="2018-06-29T14:25:00Z"/>
          <w:del w:id="564" w:author="Wichert, RJ@Energy" w:date="2018-10-25T06:49:00Z"/>
        </w:trPr>
        <w:tc>
          <w:tcPr>
            <w:tcW w:w="11030" w:type="dxa"/>
            <w:gridSpan w:val="3"/>
          </w:tcPr>
          <w:p w14:paraId="55EDFEF9" w14:textId="6FAFB5C5" w:rsidR="00052043" w:rsidDel="00AD60F8" w:rsidRDefault="00052043" w:rsidP="00052043">
            <w:pPr>
              <w:rPr>
                <w:ins w:id="565" w:author="Balneg, Ronald@Energy" w:date="2018-06-29T14:25:00Z"/>
                <w:del w:id="566" w:author="Wichert, RJ@Energy" w:date="2018-10-25T06:49:00Z"/>
                <w:rFonts w:asciiTheme="minorHAnsi" w:hAnsiTheme="minorHAnsi"/>
                <w:b/>
              </w:rPr>
            </w:pPr>
            <w:ins w:id="567" w:author="Balneg, Ronald@Energy" w:date="2018-06-29T14:25:00Z">
              <w:del w:id="568" w:author="Wichert, RJ@Energy" w:date="2018-10-25T06:49:00Z">
                <w:r w:rsidDel="00AD60F8">
                  <w:rPr>
                    <w:rFonts w:asciiTheme="minorHAnsi" w:hAnsiTheme="minorHAnsi"/>
                    <w:b/>
                  </w:rPr>
                  <w:delText>E</w:delText>
                </w:r>
                <w:r w:rsidRPr="00573B76" w:rsidDel="00AD60F8">
                  <w:rPr>
                    <w:rFonts w:asciiTheme="minorHAnsi" w:hAnsiTheme="minorHAnsi"/>
                    <w:b/>
                  </w:rPr>
                  <w:delText xml:space="preserve">. </w:delText>
                </w:r>
                <w:r w:rsidDel="00AD60F8">
                  <w:rPr>
                    <w:rFonts w:asciiTheme="minorHAnsi" w:hAnsiTheme="minorHAnsi"/>
                    <w:b/>
                  </w:rPr>
                  <w:delText xml:space="preserve">Ducts Located </w:delText>
                </w:r>
              </w:del>
            </w:ins>
            <w:ins w:id="569" w:author="Balneg, Ronald@Energy" w:date="2018-07-02T15:18:00Z">
              <w:del w:id="570" w:author="Wichert, RJ@Energy" w:date="2018-10-25T06:49:00Z">
                <w:r w:rsidDel="00AD60F8">
                  <w:rPr>
                    <w:rFonts w:asciiTheme="minorHAnsi" w:hAnsiTheme="minorHAnsi"/>
                    <w:b/>
                  </w:rPr>
                  <w:delText>in Wall Cavities R-Value</w:delText>
                </w:r>
              </w:del>
            </w:ins>
            <w:ins w:id="571" w:author="Balneg, Ronald@Energy" w:date="2018-06-29T14:25:00Z">
              <w:del w:id="572" w:author="Wichert, RJ@Energy" w:date="2018-10-25T06:49:00Z">
                <w:r w:rsidDel="00AD60F8">
                  <w:rPr>
                    <w:rFonts w:asciiTheme="minorHAnsi" w:hAnsiTheme="minorHAnsi"/>
                    <w:b/>
                  </w:rPr>
                  <w:delText xml:space="preserve"> Exception</w:delText>
                </w:r>
              </w:del>
            </w:ins>
          </w:p>
          <w:p w14:paraId="265B7AF0" w14:textId="6B3FD34C" w:rsidR="00052043" w:rsidRPr="00573B76" w:rsidDel="00AD60F8" w:rsidRDefault="00052043" w:rsidP="00052043">
            <w:pPr>
              <w:rPr>
                <w:ins w:id="573" w:author="Balneg, Ronald@Energy" w:date="2018-06-29T14:25:00Z"/>
                <w:del w:id="574" w:author="Wichert, RJ@Energy" w:date="2018-10-25T06:49:00Z"/>
                <w:rFonts w:asciiTheme="minorHAnsi" w:hAnsiTheme="minorHAnsi"/>
                <w:b/>
              </w:rPr>
            </w:pPr>
            <w:ins w:id="575" w:author="Balneg, Ronald@Energy" w:date="2018-06-29T14:25:00Z">
              <w:del w:id="576" w:author="Wichert, RJ@Energy" w:date="2018-10-25T06:49:00Z">
                <w:r w:rsidDel="00AD60F8">
                  <w:rPr>
                    <w:rFonts w:asciiTheme="minorHAnsi" w:hAnsiTheme="minorHAnsi"/>
                    <w:i/>
                    <w:sz w:val="18"/>
                    <w:szCs w:val="18"/>
                  </w:rPr>
                  <w:delText>&lt;&lt;This table only shown if A06</w:delText>
                </w:r>
                <w:r w:rsidRPr="007167EB" w:rsidDel="00AD60F8">
                  <w:rPr>
                    <w:rFonts w:asciiTheme="minorHAnsi" w:hAnsiTheme="minorHAnsi"/>
                    <w:i/>
                    <w:sz w:val="18"/>
                    <w:szCs w:val="18"/>
                  </w:rPr>
                  <w:delText xml:space="preserve"> indicates the table is applicable &gt;&gt;</w:delText>
                </w:r>
              </w:del>
            </w:ins>
          </w:p>
        </w:tc>
      </w:tr>
      <w:tr w:rsidR="00052043" w:rsidRPr="007167EB" w:rsidDel="00AD60F8" w14:paraId="37E10725" w14:textId="6B8866D7" w:rsidTr="002B3A3C">
        <w:trPr>
          <w:trHeight w:val="233"/>
          <w:ins w:id="577" w:author="Balneg, Ronald@Energy" w:date="2018-06-29T14:25:00Z"/>
          <w:del w:id="578" w:author="Wichert, RJ@Energy" w:date="2018-10-25T06:49:00Z"/>
        </w:trPr>
        <w:tc>
          <w:tcPr>
            <w:tcW w:w="413" w:type="dxa"/>
            <w:vAlign w:val="center"/>
          </w:tcPr>
          <w:p w14:paraId="654A9105" w14:textId="4EE7D4D6" w:rsidR="00052043" w:rsidRPr="007167EB" w:rsidDel="00AD60F8" w:rsidRDefault="00052043" w:rsidP="00052043">
            <w:pPr>
              <w:jc w:val="center"/>
              <w:rPr>
                <w:ins w:id="579" w:author="Balneg, Ronald@Energy" w:date="2018-06-29T14:25:00Z"/>
                <w:del w:id="580" w:author="Wichert, RJ@Energy" w:date="2018-10-25T06:49:00Z"/>
                <w:rFonts w:asciiTheme="minorHAnsi" w:hAnsiTheme="minorHAnsi"/>
                <w:sz w:val="18"/>
                <w:szCs w:val="18"/>
              </w:rPr>
            </w:pPr>
            <w:ins w:id="581" w:author="Balneg, Ronald@Energy" w:date="2018-06-29T14:25:00Z">
              <w:del w:id="582" w:author="Wichert, RJ@Energy" w:date="2018-10-25T06:49:00Z">
                <w:r w:rsidRPr="007167EB" w:rsidDel="00AD60F8">
                  <w:rPr>
                    <w:rFonts w:asciiTheme="minorHAnsi" w:hAnsiTheme="minorHAnsi"/>
                    <w:sz w:val="18"/>
                    <w:szCs w:val="18"/>
                  </w:rPr>
                  <w:delText>01</w:delText>
                </w:r>
              </w:del>
            </w:ins>
          </w:p>
        </w:tc>
        <w:tc>
          <w:tcPr>
            <w:tcW w:w="10617" w:type="dxa"/>
            <w:gridSpan w:val="2"/>
            <w:vAlign w:val="center"/>
          </w:tcPr>
          <w:p w14:paraId="78AA49E0" w14:textId="704D9635" w:rsidR="00052043" w:rsidRPr="007167EB" w:rsidDel="00AD60F8" w:rsidRDefault="00052043" w:rsidP="00052043">
            <w:pPr>
              <w:rPr>
                <w:ins w:id="583" w:author="Balneg, Ronald@Energy" w:date="2018-06-29T14:25:00Z"/>
                <w:del w:id="584" w:author="Wichert, RJ@Energy" w:date="2018-10-25T06:49:00Z"/>
                <w:rFonts w:asciiTheme="minorHAnsi" w:hAnsiTheme="minorHAnsi"/>
                <w:sz w:val="18"/>
                <w:szCs w:val="18"/>
              </w:rPr>
            </w:pPr>
            <w:ins w:id="585" w:author="Balneg, Ronald@Energy" w:date="2018-06-29T14:25:00Z">
              <w:del w:id="586" w:author="Wichert, RJ@Energy" w:date="2018-10-25T06:49:00Z">
                <w:r w:rsidRPr="007167EB" w:rsidDel="00AD60F8">
                  <w:rPr>
                    <w:rFonts w:asciiTheme="minorHAnsi" w:hAnsiTheme="minorHAnsi"/>
                    <w:sz w:val="18"/>
                    <w:szCs w:val="18"/>
                  </w:rPr>
                  <w:delText xml:space="preserve">A visual inspection shall confirm </w:delText>
                </w:r>
              </w:del>
            </w:ins>
            <w:ins w:id="587" w:author="Balneg, Ronald@Energy" w:date="2018-06-29T15:31:00Z">
              <w:del w:id="588" w:author="Wichert, RJ@Energy" w:date="2018-10-25T06:49:00Z">
                <w:r w:rsidDel="00AD60F8">
                  <w:rPr>
                    <w:rFonts w:asciiTheme="minorHAnsi" w:hAnsiTheme="minorHAnsi"/>
                    <w:sz w:val="18"/>
                    <w:szCs w:val="18"/>
                  </w:rPr>
                  <w:delText>portions of</w:delText>
                </w:r>
              </w:del>
            </w:ins>
            <w:ins w:id="589" w:author="Balneg, Ronald@Energy" w:date="2018-06-29T15:30:00Z">
              <w:del w:id="590" w:author="Wichert, RJ@Energy" w:date="2018-10-25T06:49:00Z">
                <w:r w:rsidDel="00AD60F8">
                  <w:rPr>
                    <w:rFonts w:asciiTheme="minorHAnsi" w:hAnsiTheme="minorHAnsi"/>
                    <w:sz w:val="18"/>
                    <w:szCs w:val="18"/>
                  </w:rPr>
                  <w:delText xml:space="preserve"> the duct system</w:delText>
                </w:r>
              </w:del>
            </w:ins>
            <w:ins w:id="591" w:author="Balneg, Ronald@Energy" w:date="2018-07-02T15:17:00Z">
              <w:del w:id="592" w:author="Wichert, RJ@Energy" w:date="2018-10-25T06:49:00Z">
                <w:r w:rsidDel="00AD60F8">
                  <w:rPr>
                    <w:rFonts w:asciiTheme="minorHAnsi" w:hAnsiTheme="minorHAnsi"/>
                    <w:sz w:val="18"/>
                    <w:szCs w:val="18"/>
                  </w:rPr>
                  <w:delText xml:space="preserve"> with less than minimum R-value insulation</w:delText>
                </w:r>
              </w:del>
            </w:ins>
            <w:ins w:id="593" w:author="Balneg, Ronald@Energy" w:date="2018-06-29T15:30:00Z">
              <w:del w:id="594" w:author="Wichert, RJ@Energy" w:date="2018-10-25T06:49:00Z">
                <w:r w:rsidDel="00AD60F8">
                  <w:rPr>
                    <w:rFonts w:asciiTheme="minorHAnsi" w:hAnsiTheme="minorHAnsi"/>
                    <w:sz w:val="18"/>
                    <w:szCs w:val="18"/>
                  </w:rPr>
                  <w:delText xml:space="preserve"> located </w:delText>
                </w:r>
              </w:del>
            </w:ins>
            <w:ins w:id="595" w:author="Balneg, Ronald@Energy" w:date="2018-07-02T15:11:00Z">
              <w:del w:id="596" w:author="Wichert, RJ@Energy" w:date="2018-10-25T06:49:00Z">
                <w:r w:rsidDel="00AD60F8">
                  <w:rPr>
                    <w:rFonts w:asciiTheme="minorHAnsi" w:hAnsiTheme="minorHAnsi"/>
                    <w:sz w:val="18"/>
                    <w:szCs w:val="18"/>
                  </w:rPr>
                  <w:delText>in wall cavities</w:delText>
                </w:r>
              </w:del>
            </w:ins>
            <w:ins w:id="597" w:author="Balneg, Ronald@Energy" w:date="2018-06-29T15:30:00Z">
              <w:del w:id="598" w:author="Wichert, RJ@Energy" w:date="2018-10-25T06:49:00Z">
                <w:r w:rsidDel="00AD60F8">
                  <w:rPr>
                    <w:rFonts w:asciiTheme="minorHAnsi" w:hAnsiTheme="minorHAnsi"/>
                    <w:sz w:val="18"/>
                    <w:szCs w:val="18"/>
                  </w:rPr>
                  <w:delText xml:space="preserve"> are</w:delText>
                </w:r>
              </w:del>
            </w:ins>
            <w:ins w:id="599" w:author="Balneg, Ronald@Energy" w:date="2018-07-02T15:12:00Z">
              <w:del w:id="600" w:author="Wichert, RJ@Energy" w:date="2018-10-25T06:49:00Z">
                <w:r w:rsidDel="00AD60F8">
                  <w:rPr>
                    <w:rFonts w:asciiTheme="minorHAnsi" w:hAnsiTheme="minorHAnsi"/>
                    <w:sz w:val="18"/>
                    <w:szCs w:val="18"/>
                  </w:rPr>
                  <w:delText xml:space="preserve"> entirely inside </w:delText>
                </w:r>
              </w:del>
            </w:ins>
            <w:ins w:id="601" w:author="Balneg, Ronald@Energy" w:date="2018-06-29T15:30:00Z">
              <w:del w:id="602" w:author="Wichert, RJ@Energy" w:date="2018-10-25T06:49:00Z">
                <w:r w:rsidDel="00AD60F8">
                  <w:rPr>
                    <w:rFonts w:asciiTheme="minorHAnsi" w:hAnsiTheme="minorHAnsi"/>
                    <w:sz w:val="18"/>
                    <w:szCs w:val="18"/>
                  </w:rPr>
                  <w:delText>the building</w:delText>
                </w:r>
              </w:del>
            </w:ins>
            <w:ins w:id="603" w:author="Balneg, Ronald@Energy" w:date="2018-07-02T15:13:00Z">
              <w:del w:id="604" w:author="Wichert, RJ@Energy" w:date="2018-10-25T06:49:00Z">
                <w:r w:rsidDel="00AD60F8">
                  <w:rPr>
                    <w:rFonts w:asciiTheme="minorHAnsi" w:hAnsiTheme="minorHAnsi"/>
                    <w:sz w:val="18"/>
                    <w:szCs w:val="18"/>
                  </w:rPr>
                  <w:delText>’s thermal envelope</w:delText>
                </w:r>
              </w:del>
            </w:ins>
            <w:ins w:id="605" w:author="Balneg, Ronald@Energy" w:date="2018-07-02T15:17:00Z">
              <w:del w:id="606" w:author="Wichert, RJ@Energy" w:date="2018-10-25T06:49:00Z">
                <w:r w:rsidDel="00AD60F8">
                  <w:rPr>
                    <w:rFonts w:asciiTheme="minorHAnsi" w:hAnsiTheme="minorHAnsi"/>
                    <w:sz w:val="18"/>
                    <w:szCs w:val="18"/>
                  </w:rPr>
                  <w:delText>,</w:delText>
                </w:r>
              </w:del>
            </w:ins>
            <w:ins w:id="607" w:author="Balneg, Ronald@Energy" w:date="2018-07-02T15:13:00Z">
              <w:del w:id="608" w:author="Wichert, RJ@Energy" w:date="2018-10-25T06:49:00Z">
                <w:r w:rsidDel="00AD60F8">
                  <w:rPr>
                    <w:rFonts w:asciiTheme="minorHAnsi" w:hAnsiTheme="minorHAnsi"/>
                    <w:sz w:val="18"/>
                    <w:szCs w:val="18"/>
                  </w:rPr>
                  <w:delText xml:space="preserve"> and transitions to</w:delText>
                </w:r>
              </w:del>
            </w:ins>
            <w:ins w:id="609" w:author="Balneg, Ronald@Energy" w:date="2018-06-29T15:30:00Z">
              <w:del w:id="610" w:author="Wichert, RJ@Energy" w:date="2018-10-25T06:49:00Z">
                <w:r w:rsidDel="00AD60F8">
                  <w:rPr>
                    <w:rFonts w:asciiTheme="minorHAnsi" w:hAnsiTheme="minorHAnsi"/>
                    <w:sz w:val="18"/>
                    <w:szCs w:val="18"/>
                  </w:rPr>
                  <w:delText xml:space="preserve"> unconditioned space</w:delText>
                </w:r>
              </w:del>
            </w:ins>
            <w:ins w:id="611" w:author="Balneg, Ronald@Energy" w:date="2018-07-02T15:13:00Z">
              <w:del w:id="612" w:author="Wichert, RJ@Energy" w:date="2018-10-25T06:49:00Z">
                <w:r w:rsidDel="00AD60F8">
                  <w:rPr>
                    <w:rFonts w:asciiTheme="minorHAnsi" w:hAnsiTheme="minorHAnsi"/>
                    <w:sz w:val="18"/>
                    <w:szCs w:val="18"/>
                  </w:rPr>
                  <w:delText xml:space="preserve"> are air-sealed</w:delText>
                </w:r>
              </w:del>
            </w:ins>
            <w:ins w:id="613" w:author="Balneg, Ronald@Energy" w:date="2018-06-29T15:30:00Z">
              <w:del w:id="614" w:author="Wichert, RJ@Energy" w:date="2018-10-25T06:49:00Z">
                <w:r w:rsidDel="00AD60F8">
                  <w:rPr>
                    <w:rFonts w:asciiTheme="minorHAnsi" w:hAnsiTheme="minorHAnsi"/>
                    <w:sz w:val="18"/>
                    <w:szCs w:val="18"/>
                  </w:rPr>
                  <w:delText xml:space="preserve"> </w:delText>
                </w:r>
              </w:del>
            </w:ins>
            <w:ins w:id="615" w:author="Balneg, Ronald@Energy" w:date="2018-06-29T15:31:00Z">
              <w:del w:id="616" w:author="Wichert, RJ@Energy" w:date="2018-10-25T06:49:00Z">
                <w:r w:rsidDel="00AD60F8">
                  <w:rPr>
                    <w:rFonts w:asciiTheme="minorHAnsi" w:hAnsiTheme="minorHAnsi"/>
                    <w:sz w:val="18"/>
                    <w:szCs w:val="18"/>
                  </w:rPr>
                  <w:delText>and insulated to a minimum of R-6.</w:delText>
                </w:r>
              </w:del>
            </w:ins>
            <w:ins w:id="617" w:author="Balneg, Ronald@Energy" w:date="2018-06-29T15:55:00Z">
              <w:del w:id="618" w:author="Wichert, RJ@Energy" w:date="2018-10-25T06:49:00Z">
                <w:r w:rsidDel="00AD60F8">
                  <w:rPr>
                    <w:rFonts w:asciiTheme="minorHAnsi" w:hAnsiTheme="minorHAnsi"/>
                    <w:sz w:val="18"/>
                    <w:szCs w:val="18"/>
                  </w:rPr>
                  <w:delText xml:space="preserve"> </w:delText>
                </w:r>
              </w:del>
            </w:ins>
          </w:p>
        </w:tc>
      </w:tr>
      <w:tr w:rsidR="00052043" w:rsidRPr="007167EB" w:rsidDel="00AD60F8" w14:paraId="63003578" w14:textId="5C8868FF" w:rsidTr="002B3A3C">
        <w:trPr>
          <w:trHeight w:val="233"/>
          <w:ins w:id="619" w:author="Balneg, Ronald@Energy" w:date="2018-06-29T14:25:00Z"/>
          <w:del w:id="620" w:author="Wichert, RJ@Energy" w:date="2018-10-25T06:49:00Z"/>
        </w:trPr>
        <w:tc>
          <w:tcPr>
            <w:tcW w:w="11030" w:type="dxa"/>
            <w:gridSpan w:val="3"/>
            <w:vAlign w:val="center"/>
          </w:tcPr>
          <w:p w14:paraId="4EDBD827" w14:textId="11CC0FD7" w:rsidR="00052043" w:rsidRPr="007167EB" w:rsidDel="00AD60F8" w:rsidRDefault="00052043" w:rsidP="00052043">
            <w:pPr>
              <w:rPr>
                <w:ins w:id="621" w:author="Balneg, Ronald@Energy" w:date="2018-06-29T14:25:00Z"/>
                <w:del w:id="622" w:author="Wichert, RJ@Energy" w:date="2018-10-25T06:49:00Z"/>
                <w:rFonts w:asciiTheme="minorHAnsi" w:hAnsiTheme="minorHAnsi"/>
                <w:b/>
                <w:sz w:val="18"/>
                <w:szCs w:val="18"/>
              </w:rPr>
            </w:pPr>
            <w:ins w:id="623" w:author="Balneg, Ronald@Energy" w:date="2018-06-29T14:25:00Z">
              <w:del w:id="624" w:author="Wichert, RJ@Energy" w:date="2018-10-25T06:49:00Z">
                <w:r w:rsidRPr="007167EB" w:rsidDel="00AD60F8">
                  <w:rPr>
                    <w:rFonts w:asciiTheme="minorHAnsi" w:hAnsiTheme="minorHAnsi"/>
                    <w:b/>
                    <w:sz w:val="18"/>
                    <w:szCs w:val="18"/>
                  </w:rPr>
                  <w:delText>The responsible person’s signature on this compliance document affirms that all applicable requirements in this table have been met.</w:delText>
                </w:r>
                <w:r w:rsidDel="00AD60F8">
                  <w:rPr>
                    <w:rFonts w:asciiTheme="minorHAnsi" w:hAnsiTheme="minorHAnsi"/>
                    <w:b/>
                    <w:sz w:val="18"/>
                    <w:szCs w:val="18"/>
                  </w:rPr>
                  <w:delText xml:space="preserve"> </w:delText>
                </w:r>
              </w:del>
            </w:ins>
          </w:p>
        </w:tc>
      </w:tr>
    </w:tbl>
    <w:p w14:paraId="56DC02AD" w14:textId="4EFA0456" w:rsidR="00506446" w:rsidRDefault="00506446" w:rsidP="003044D3">
      <w:pPr>
        <w:rPr>
          <w:ins w:id="625" w:author="Smith, Alexis@Energy" w:date="2018-12-18T11:57:00Z"/>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10600"/>
      </w:tblGrid>
      <w:tr w:rsidR="00585000" w:rsidRPr="00D47472" w14:paraId="4483F14D" w14:textId="77777777" w:rsidTr="004356D2">
        <w:trPr>
          <w:cantSplit/>
          <w:trHeight w:val="432"/>
          <w:ins w:id="626" w:author="Smith, Alexis@Energy" w:date="2018-12-18T11:57:00Z"/>
        </w:trPr>
        <w:tc>
          <w:tcPr>
            <w:tcW w:w="5000" w:type="pct"/>
            <w:gridSpan w:val="2"/>
            <w:vAlign w:val="center"/>
          </w:tcPr>
          <w:p w14:paraId="20A943D8" w14:textId="58E1CB82" w:rsidR="00585000" w:rsidRPr="002D6455" w:rsidRDefault="00585000" w:rsidP="004356D2">
            <w:pPr>
              <w:keepNext/>
              <w:rPr>
                <w:ins w:id="627" w:author="Smith, Alexis@Energy" w:date="2018-12-18T11:57:00Z"/>
                <w:rFonts w:asciiTheme="minorHAnsi" w:hAnsiTheme="minorHAnsi"/>
                <w:b/>
                <w:szCs w:val="18"/>
              </w:rPr>
            </w:pPr>
            <w:ins w:id="628" w:author="Smith, Alexis@Energy" w:date="2018-12-18T11:57:00Z">
              <w:r>
                <w:rPr>
                  <w:rFonts w:asciiTheme="minorHAnsi" w:hAnsiTheme="minorHAnsi"/>
                  <w:b/>
                  <w:szCs w:val="18"/>
                </w:rPr>
                <w:t>F</w:t>
              </w:r>
              <w:r w:rsidRPr="002D6455">
                <w:rPr>
                  <w:rFonts w:asciiTheme="minorHAnsi" w:hAnsiTheme="minorHAnsi"/>
                  <w:b/>
                  <w:szCs w:val="18"/>
                </w:rPr>
                <w:t>. Determination of HERS Verification Compliance</w:t>
              </w:r>
            </w:ins>
          </w:p>
          <w:p w14:paraId="189C7011" w14:textId="77777777" w:rsidR="00585000" w:rsidRPr="00D47472" w:rsidRDefault="00585000" w:rsidP="004356D2">
            <w:pPr>
              <w:keepNext/>
              <w:rPr>
                <w:ins w:id="629" w:author="Smith, Alexis@Energy" w:date="2018-12-18T11:57:00Z"/>
                <w:rFonts w:asciiTheme="minorHAnsi" w:hAnsiTheme="minorHAnsi"/>
                <w:sz w:val="18"/>
                <w:szCs w:val="18"/>
              </w:rPr>
            </w:pPr>
            <w:ins w:id="630" w:author="Smith, Alexis@Energy" w:date="2018-12-18T11:57:00Z">
              <w:r w:rsidRPr="00D47472">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585000" w:rsidRPr="00D47472" w14:paraId="632F4652" w14:textId="77777777" w:rsidTr="004356D2">
        <w:trPr>
          <w:cantSplit/>
          <w:trHeight w:val="432"/>
          <w:ins w:id="631" w:author="Smith, Alexis@Energy" w:date="2018-12-18T11:57:00Z"/>
        </w:trPr>
        <w:tc>
          <w:tcPr>
            <w:tcW w:w="189" w:type="pct"/>
            <w:vAlign w:val="center"/>
          </w:tcPr>
          <w:p w14:paraId="14CCE87F" w14:textId="77777777" w:rsidR="00585000" w:rsidRPr="00D47472" w:rsidDel="00C76C40" w:rsidRDefault="00585000" w:rsidP="004356D2">
            <w:pPr>
              <w:keepNext/>
              <w:rPr>
                <w:ins w:id="632" w:author="Smith, Alexis@Energy" w:date="2018-12-18T11:57:00Z"/>
                <w:rFonts w:asciiTheme="minorHAnsi" w:hAnsiTheme="minorHAnsi"/>
                <w:sz w:val="18"/>
                <w:szCs w:val="18"/>
              </w:rPr>
            </w:pPr>
            <w:ins w:id="633" w:author="Smith, Alexis@Energy" w:date="2018-12-18T11:57:00Z">
              <w:r w:rsidRPr="00D47472">
                <w:rPr>
                  <w:rFonts w:asciiTheme="minorHAnsi" w:hAnsiTheme="minorHAnsi"/>
                  <w:sz w:val="18"/>
                  <w:szCs w:val="18"/>
                </w:rPr>
                <w:t>01</w:t>
              </w:r>
            </w:ins>
          </w:p>
        </w:tc>
        <w:tc>
          <w:tcPr>
            <w:tcW w:w="4811" w:type="pct"/>
            <w:vAlign w:val="center"/>
          </w:tcPr>
          <w:p w14:paraId="14001B98" w14:textId="116BD13F" w:rsidR="00585000" w:rsidRPr="00D47472" w:rsidRDefault="00585000" w:rsidP="00FF7EFB">
            <w:pPr>
              <w:keepNext/>
              <w:spacing w:after="60"/>
              <w:rPr>
                <w:ins w:id="634" w:author="Smith, Alexis@Energy" w:date="2018-12-18T11:57:00Z"/>
                <w:rFonts w:asciiTheme="minorHAnsi" w:hAnsiTheme="minorHAnsi"/>
                <w:sz w:val="18"/>
                <w:szCs w:val="18"/>
              </w:rPr>
            </w:pPr>
            <w:ins w:id="635" w:author="Smith, Alexis@Energy" w:date="2018-12-18T11:57:00Z">
              <w:r w:rsidRPr="00D47472">
                <w:rPr>
                  <w:rFonts w:asciiTheme="minorHAnsi" w:hAnsiTheme="minorHAnsi"/>
                  <w:sz w:val="18"/>
                  <w:szCs w:val="18"/>
                </w:rPr>
                <w:t>&lt;&lt;</w:t>
              </w:r>
              <w:r>
                <w:rPr>
                  <w:rFonts w:asciiTheme="minorHAnsi" w:hAnsiTheme="minorHAnsi"/>
                  <w:sz w:val="18"/>
                  <w:szCs w:val="18"/>
                </w:rPr>
                <w:t>calculated field: if Section B is applicable and B02≠fail, if Section C is applicable and C02≠fail</w:t>
              </w:r>
            </w:ins>
            <w:ins w:id="636" w:author="Smith, Alexis@Energy" w:date="2018-12-18T12:00:00Z">
              <w:r>
                <w:rPr>
                  <w:rFonts w:asciiTheme="minorHAnsi" w:hAnsiTheme="minorHAnsi"/>
                  <w:sz w:val="18"/>
                  <w:szCs w:val="18"/>
                </w:rPr>
                <w:t xml:space="preserve">, </w:t>
              </w:r>
              <w:del w:id="637" w:author="Ferris, Todd@Energy" w:date="2018-12-26T14:11:00Z">
                <w:r w:rsidDel="00FF7EFB">
                  <w:rPr>
                    <w:rFonts w:asciiTheme="minorHAnsi" w:hAnsiTheme="minorHAnsi"/>
                    <w:sz w:val="18"/>
                    <w:szCs w:val="18"/>
                  </w:rPr>
                  <w:delText>and</w:delText>
                </w:r>
              </w:del>
            </w:ins>
            <w:ins w:id="638" w:author="Smith, Alexis@Energy" w:date="2018-12-18T11:57:00Z">
              <w:del w:id="639" w:author="Ferris, Todd@Energy" w:date="2018-12-26T14:11:00Z">
                <w:r w:rsidRPr="00D47472" w:rsidDel="00FF7EFB">
                  <w:rPr>
                    <w:rFonts w:asciiTheme="minorHAnsi" w:hAnsiTheme="minorHAnsi"/>
                    <w:sz w:val="18"/>
                    <w:szCs w:val="18"/>
                  </w:rPr>
                  <w:delText xml:space="preserve"> </w:delText>
                </w:r>
              </w:del>
              <w:r>
                <w:rPr>
                  <w:rFonts w:asciiTheme="minorHAnsi" w:hAnsiTheme="minorHAnsi"/>
                  <w:sz w:val="18"/>
                  <w:szCs w:val="18"/>
                </w:rPr>
                <w:t>if Section D is applicable and D03=</w:t>
              </w:r>
            </w:ins>
            <w:ins w:id="640" w:author="Ferris, Todd@Energy" w:date="2018-12-26T14:13:00Z">
              <w:r w:rsidR="00FF7EFB" w:rsidRPr="00F8787A">
                <w:rPr>
                  <w:rFonts w:asciiTheme="minorHAnsi" w:hAnsiTheme="minorHAnsi"/>
                  <w:sz w:val="18"/>
                  <w:szCs w:val="18"/>
                </w:rPr>
                <w:t>"the space conditioning system is considered to be entirely in conditioned space and Duct R-Value less than minimum is allowable</w:t>
              </w:r>
              <w:r w:rsidR="00FF7EFB">
                <w:rPr>
                  <w:rFonts w:asciiTheme="minorHAnsi" w:hAnsiTheme="minorHAnsi"/>
                  <w:sz w:val="18"/>
                  <w:szCs w:val="18"/>
                </w:rPr>
                <w:t>"</w:t>
              </w:r>
            </w:ins>
            <w:ins w:id="641" w:author="Smith, Alexis@Energy" w:date="2018-12-18T11:57:00Z">
              <w:del w:id="642" w:author="Ferris, Todd@Energy" w:date="2018-12-26T14:13:00Z">
                <w:r w:rsidDel="00FF7EFB">
                  <w:rPr>
                    <w:rFonts w:asciiTheme="minorHAnsi" w:hAnsiTheme="minorHAnsi"/>
                    <w:sz w:val="18"/>
                    <w:szCs w:val="18"/>
                  </w:rPr>
                  <w:delText>system complies</w:delText>
                </w:r>
              </w:del>
            </w:ins>
            <w:ins w:id="643" w:author="Ferris, Todd@Energy" w:date="2018-12-26T14:15:00Z">
              <w:r w:rsidR="00FF7EFB">
                <w:rPr>
                  <w:rFonts w:asciiTheme="minorHAnsi" w:hAnsiTheme="minorHAnsi"/>
                  <w:sz w:val="18"/>
                  <w:szCs w:val="18"/>
                </w:rPr>
                <w:t xml:space="preserve">, </w:t>
              </w:r>
            </w:ins>
            <w:ins w:id="644" w:author="Ferris, Todd@Energy" w:date="2018-12-26T14:16:00Z">
              <w:r w:rsidR="00FF7EFB">
                <w:rPr>
                  <w:rFonts w:asciiTheme="minorHAnsi" w:hAnsiTheme="minorHAnsi"/>
                  <w:sz w:val="18"/>
                  <w:szCs w:val="18"/>
                </w:rPr>
                <w:t xml:space="preserve">and if </w:t>
              </w:r>
              <w:r w:rsidR="00FF7EFB">
                <w:rPr>
                  <w:rFonts w:asciiTheme="minorHAnsi" w:hAnsiTheme="minorHAnsi"/>
                  <w:sz w:val="18"/>
                  <w:szCs w:val="18"/>
                </w:rPr>
                <w:t xml:space="preserve">Section </w:t>
              </w:r>
              <w:r w:rsidR="00FF7EFB">
                <w:rPr>
                  <w:rFonts w:asciiTheme="minorHAnsi" w:hAnsiTheme="minorHAnsi"/>
                  <w:sz w:val="18"/>
                  <w:szCs w:val="18"/>
                </w:rPr>
                <w:t>E</w:t>
              </w:r>
              <w:r w:rsidR="00FF7EFB">
                <w:rPr>
                  <w:rFonts w:asciiTheme="minorHAnsi" w:hAnsiTheme="minorHAnsi"/>
                  <w:sz w:val="18"/>
                  <w:szCs w:val="18"/>
                </w:rPr>
                <w:t xml:space="preserve"> is applicable and </w:t>
              </w:r>
              <w:r w:rsidR="00FF7EFB">
                <w:rPr>
                  <w:rFonts w:asciiTheme="minorHAnsi" w:hAnsiTheme="minorHAnsi"/>
                  <w:sz w:val="18"/>
                  <w:szCs w:val="18"/>
                </w:rPr>
                <w:t>E</w:t>
              </w:r>
              <w:r w:rsidR="00FF7EFB">
                <w:rPr>
                  <w:rFonts w:asciiTheme="minorHAnsi" w:hAnsiTheme="minorHAnsi"/>
                  <w:sz w:val="18"/>
                  <w:szCs w:val="18"/>
                </w:rPr>
                <w:t>0</w:t>
              </w:r>
              <w:r w:rsidR="00FF7EFB">
                <w:rPr>
                  <w:rFonts w:asciiTheme="minorHAnsi" w:hAnsiTheme="minorHAnsi"/>
                  <w:sz w:val="18"/>
                  <w:szCs w:val="18"/>
                </w:rPr>
                <w:t>4</w:t>
              </w:r>
              <w:r w:rsidR="00FF7EFB">
                <w:rPr>
                  <w:rFonts w:asciiTheme="minorHAnsi" w:hAnsiTheme="minorHAnsi"/>
                  <w:sz w:val="18"/>
                  <w:szCs w:val="18"/>
                </w:rPr>
                <w:t>≠fail</w:t>
              </w:r>
            </w:ins>
            <w:ins w:id="645" w:author="Ferris, Todd@Energy" w:date="2018-12-26T14:17:00Z">
              <w:r w:rsidR="00FF7EFB">
                <w:rPr>
                  <w:rFonts w:asciiTheme="minorHAnsi" w:hAnsiTheme="minorHAnsi"/>
                  <w:sz w:val="18"/>
                  <w:szCs w:val="18"/>
                </w:rPr>
                <w:t xml:space="preserve">; </w:t>
              </w:r>
            </w:ins>
            <w:ins w:id="646" w:author="Smith, Alexis@Energy" w:date="2018-12-18T11:57:00Z">
              <w:r w:rsidRPr="00D47472">
                <w:rPr>
                  <w:rFonts w:asciiTheme="minorHAnsi" w:hAnsiTheme="minorHAnsi"/>
                  <w:sz w:val="18"/>
                  <w:szCs w:val="18"/>
                </w:rPr>
                <w:t xml:space="preserve">then display:  </w:t>
              </w:r>
            </w:ins>
            <w:ins w:id="647" w:author="Smith, Alexis@Energy" w:date="2018-12-18T11:59:00Z">
              <w:r>
                <w:rPr>
                  <w:rFonts w:asciiTheme="minorHAnsi" w:hAnsiTheme="minorHAnsi"/>
                  <w:sz w:val="18"/>
                  <w:szCs w:val="18"/>
                </w:rPr>
                <w:t>“</w:t>
              </w:r>
            </w:ins>
            <w:ins w:id="648" w:author="Smith, Alexis@Energy" w:date="2018-12-18T11:57:00Z">
              <w:r w:rsidRPr="00D47472">
                <w:rPr>
                  <w:rFonts w:asciiTheme="minorHAnsi" w:hAnsiTheme="minorHAnsi"/>
                  <w:sz w:val="18"/>
                  <w:szCs w:val="18"/>
                </w:rPr>
                <w:t>Complies: All specified verification protocol requirements on this document are met</w:t>
              </w:r>
            </w:ins>
            <w:ins w:id="649" w:author="Smith, Alexis@Energy" w:date="2018-12-18T11:59:00Z">
              <w:r>
                <w:rPr>
                  <w:rFonts w:asciiTheme="minorHAnsi" w:hAnsiTheme="minorHAnsi"/>
                  <w:sz w:val="18"/>
                  <w:szCs w:val="18"/>
                </w:rPr>
                <w:t>”</w:t>
              </w:r>
            </w:ins>
            <w:ins w:id="650" w:author="Smith, Alexis@Energy" w:date="2018-12-18T11:57:00Z">
              <w:r w:rsidRPr="00D47472">
                <w:rPr>
                  <w:rFonts w:asciiTheme="minorHAnsi" w:hAnsiTheme="minorHAnsi"/>
                  <w:sz w:val="18"/>
                  <w:szCs w:val="18"/>
                </w:rPr>
                <w:t xml:space="preserve">;  else display: </w:t>
              </w:r>
            </w:ins>
            <w:ins w:id="651" w:author="Smith, Alexis@Energy" w:date="2018-12-18T11:59:00Z">
              <w:r>
                <w:rPr>
                  <w:rFonts w:asciiTheme="minorHAnsi" w:hAnsiTheme="minorHAnsi"/>
                  <w:sz w:val="18"/>
                  <w:szCs w:val="18"/>
                </w:rPr>
                <w:t>“</w:t>
              </w:r>
            </w:ins>
            <w:ins w:id="652" w:author="Smith, Alexis@Energy" w:date="2018-12-18T11:57:00Z">
              <w:r w:rsidRPr="00D47472">
                <w:rPr>
                  <w:rFonts w:asciiTheme="minorHAnsi" w:hAnsiTheme="minorHAnsi"/>
                  <w:sz w:val="18"/>
                  <w:szCs w:val="18"/>
                </w:rPr>
                <w:t>Does not comply: One or more specified verification protocol requirements on this document are not met</w:t>
              </w:r>
            </w:ins>
            <w:ins w:id="653" w:author="Smith, Alexis@Energy" w:date="2018-12-18T11:59:00Z">
              <w:r>
                <w:rPr>
                  <w:rFonts w:asciiTheme="minorHAnsi" w:hAnsiTheme="minorHAnsi"/>
                  <w:sz w:val="18"/>
                  <w:szCs w:val="18"/>
                </w:rPr>
                <w:t>”</w:t>
              </w:r>
            </w:ins>
            <w:ins w:id="654" w:author="Smith, Alexis@Energy" w:date="2018-12-18T11:57:00Z">
              <w:r w:rsidRPr="00D47472">
                <w:rPr>
                  <w:rFonts w:asciiTheme="minorHAnsi" w:hAnsiTheme="minorHAnsi"/>
                  <w:sz w:val="18"/>
                  <w:szCs w:val="18"/>
                </w:rPr>
                <w:t xml:space="preserve"> &gt;&gt;</w:t>
              </w:r>
            </w:ins>
          </w:p>
        </w:tc>
      </w:tr>
    </w:tbl>
    <w:p w14:paraId="68852637" w14:textId="77777777" w:rsidR="00585000" w:rsidRDefault="00585000" w:rsidP="003044D3">
      <w:pPr>
        <w:rPr>
          <w:ins w:id="655" w:author="Wichert, RJ@Energy" w:date="2018-10-24T15:49:00Z"/>
          <w:rFonts w:asciiTheme="minorHAnsi" w:hAnsiTheme="minorHAnsi"/>
        </w:rPr>
      </w:pPr>
    </w:p>
    <w:p w14:paraId="1F2A9200" w14:textId="77777777" w:rsidR="004E5F88" w:rsidRPr="007167EB" w:rsidRDefault="004E5F88" w:rsidP="00CE3C71">
      <w:pPr>
        <w:rPr>
          <w:rFonts w:asciiTheme="minorHAnsi" w:hAnsiTheme="minorHAnsi"/>
        </w:rPr>
      </w:pPr>
    </w:p>
    <w:sectPr w:rsidR="004E5F88" w:rsidRPr="007167EB" w:rsidSect="008748FA">
      <w:headerReference w:type="even" r:id="rId17"/>
      <w:headerReference w:type="default" r:id="rId18"/>
      <w:footerReference w:type="default" r:id="rId19"/>
      <w:headerReference w:type="first" r:id="rId20"/>
      <w:pgSz w:w="12240" w:h="15840" w:code="1"/>
      <w:pgMar w:top="720" w:right="720" w:bottom="720" w:left="72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8ECD6" w14:textId="77777777" w:rsidR="002B3A3C" w:rsidRDefault="002B3A3C">
      <w:r>
        <w:separator/>
      </w:r>
    </w:p>
  </w:endnote>
  <w:endnote w:type="continuationSeparator" w:id="0">
    <w:p w14:paraId="6F769BDD" w14:textId="77777777" w:rsidR="002B3A3C" w:rsidRDefault="002B3A3C">
      <w:r>
        <w:continuationSeparator/>
      </w:r>
    </w:p>
  </w:endnote>
  <w:endnote w:type="continuationNotice" w:id="1">
    <w:p w14:paraId="0B8475F0" w14:textId="77777777" w:rsidR="002B3A3C" w:rsidRDefault="002B3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8" w14:textId="77777777" w:rsidR="002B3A3C" w:rsidRPr="00F235B5" w:rsidRDefault="002B3A3C" w:rsidP="008F2201">
    <w:pPr>
      <w:pStyle w:val="cf6rfooter20081113"/>
      <w:rPr>
        <w:rFonts w:ascii="Calibri" w:hAnsi="Calibri"/>
        <w:i w:val="0"/>
        <w:sz w:val="18"/>
        <w:szCs w:val="18"/>
      </w:rPr>
    </w:pPr>
    <w:r w:rsidRPr="00F235B5">
      <w:rPr>
        <w:rFonts w:ascii="Calibri" w:hAnsi="Calibri"/>
        <w:i w:val="0"/>
        <w:sz w:val="18"/>
        <w:szCs w:val="18"/>
      </w:rPr>
      <w:t xml:space="preserve">Registration Number:                                       </w:t>
    </w:r>
    <w:r>
      <w:rPr>
        <w:rFonts w:ascii="Calibri" w:hAnsi="Calibri"/>
        <w:i w:val="0"/>
        <w:sz w:val="18"/>
        <w:szCs w:val="18"/>
      </w:rPr>
      <w:t xml:space="preserve">             </w:t>
    </w:r>
    <w:r w:rsidRPr="00F235B5">
      <w:rPr>
        <w:rFonts w:ascii="Calibri" w:hAnsi="Calibri"/>
        <w:i w:val="0"/>
        <w:sz w:val="18"/>
        <w:szCs w:val="18"/>
      </w:rPr>
      <w:t xml:space="preserve">                    Registration Date/Time:                                           HERS Provider:                       </w:t>
    </w:r>
  </w:p>
  <w:p w14:paraId="56DC02C9" w14:textId="42EEF7DA" w:rsidR="002B3A3C" w:rsidRDefault="002B3A3C" w:rsidP="009D300F">
    <w:pPr>
      <w:pStyle w:val="cf6rfooter20081113"/>
      <w:tabs>
        <w:tab w:val="clear" w:pos="9900"/>
        <w:tab w:val="right" w:pos="10800"/>
      </w:tabs>
      <w:rPr>
        <w:rFonts w:ascii="Calibri" w:hAnsi="Calibri"/>
        <w:i w:val="0"/>
      </w:rPr>
    </w:pPr>
    <w:r w:rsidRPr="00F235B5">
      <w:rPr>
        <w:rFonts w:ascii="Calibri" w:hAnsi="Calibri"/>
        <w:i w:val="0"/>
        <w:sz w:val="18"/>
        <w:szCs w:val="18"/>
      </w:rPr>
      <w:t xml:space="preserve">CA Building Energy Efficiency Standards - </w:t>
    </w:r>
    <w:del w:id="366" w:author="Balneg, Ronald@Energy" w:date="2018-06-28T13:29:00Z">
      <w:r w:rsidRPr="00F235B5" w:rsidDel="004B0BC2">
        <w:rPr>
          <w:rFonts w:ascii="Calibri" w:hAnsi="Calibri"/>
          <w:i w:val="0"/>
          <w:sz w:val="18"/>
          <w:szCs w:val="18"/>
        </w:rPr>
        <w:delText>201</w:delText>
      </w:r>
      <w:r w:rsidDel="004B0BC2">
        <w:rPr>
          <w:rFonts w:ascii="Calibri" w:hAnsi="Calibri"/>
          <w:i w:val="0"/>
          <w:sz w:val="18"/>
          <w:szCs w:val="18"/>
        </w:rPr>
        <w:delText>6</w:delText>
      </w:r>
      <w:r w:rsidRPr="00F235B5" w:rsidDel="004B0BC2">
        <w:rPr>
          <w:rFonts w:ascii="Calibri" w:hAnsi="Calibri"/>
          <w:i w:val="0"/>
          <w:sz w:val="18"/>
          <w:szCs w:val="18"/>
        </w:rPr>
        <w:delText xml:space="preserve"> </w:delText>
      </w:r>
    </w:del>
    <w:ins w:id="367" w:author="Balneg, Ronald@Energy" w:date="2018-06-28T13:29:00Z">
      <w:r>
        <w:rPr>
          <w:rFonts w:ascii="Calibri" w:hAnsi="Calibri"/>
          <w:i w:val="0"/>
          <w:sz w:val="18"/>
          <w:szCs w:val="18"/>
        </w:rPr>
        <w:t>2019</w:t>
      </w:r>
      <w:r w:rsidRPr="00F235B5">
        <w:rPr>
          <w:rFonts w:ascii="Calibri" w:hAnsi="Calibri"/>
          <w:i w:val="0"/>
          <w:sz w:val="18"/>
          <w:szCs w:val="18"/>
        </w:rPr>
        <w:t xml:space="preserve"> </w:t>
      </w:r>
    </w:ins>
    <w:r w:rsidRPr="00F235B5">
      <w:rPr>
        <w:rFonts w:ascii="Calibri" w:hAnsi="Calibri"/>
        <w:i w:val="0"/>
        <w:sz w:val="18"/>
        <w:szCs w:val="18"/>
      </w:rPr>
      <w:t>Residential Compliance</w:t>
    </w:r>
    <w:r w:rsidRPr="00F235B5">
      <w:rPr>
        <w:rFonts w:ascii="Calibri" w:hAnsi="Calibri"/>
        <w:i w:val="0"/>
        <w:sz w:val="18"/>
        <w:szCs w:val="18"/>
      </w:rPr>
      <w:tab/>
    </w:r>
    <w:del w:id="368" w:author="Balneg, Ronald@Energy" w:date="2018-06-28T13:29:00Z">
      <w:r w:rsidDel="004B0BC2">
        <w:rPr>
          <w:rFonts w:ascii="Calibri" w:hAnsi="Calibri"/>
          <w:i w:val="0"/>
          <w:sz w:val="18"/>
          <w:szCs w:val="18"/>
        </w:rPr>
        <w:delText>October 2016</w:delText>
      </w:r>
    </w:del>
    <w:ins w:id="369" w:author="Balneg, Ronald@Energy" w:date="2018-06-28T13:29:00Z">
      <w:r>
        <w:rPr>
          <w:rFonts w:ascii="Calibri" w:hAnsi="Calibri"/>
          <w:i w:val="0"/>
          <w:sz w:val="18"/>
          <w:szCs w:val="18"/>
        </w:rPr>
        <w:t>January 20</w:t>
      </w:r>
    </w:ins>
    <w:ins w:id="370" w:author="Smith, Alexis@Energy" w:date="2018-12-18T11:42:00Z">
      <w:r>
        <w:rPr>
          <w:rFonts w:ascii="Calibri" w:hAnsi="Calibri"/>
          <w:i w:val="0"/>
          <w:sz w:val="18"/>
          <w:szCs w:val="18"/>
        </w:rPr>
        <w:t>19</w:t>
      </w:r>
    </w:ins>
    <w:ins w:id="371" w:author="Balneg, Ronald@Energy" w:date="2018-06-28T13:29:00Z">
      <w:del w:id="372" w:author="Smith, Alexis@Energy" w:date="2018-12-18T11:42:00Z">
        <w:r w:rsidDel="002B3A3C">
          <w:rPr>
            <w:rFonts w:ascii="Calibri" w:hAnsi="Calibri"/>
            <w:i w:val="0"/>
            <w:sz w:val="18"/>
            <w:szCs w:val="18"/>
          </w:rPr>
          <w:delText>20</w:delText>
        </w:r>
      </w:del>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4" w14:textId="4A4B2B88" w:rsidR="002B3A3C" w:rsidRPr="00F235B5" w:rsidRDefault="002B3A3C" w:rsidP="008748FA">
    <w:pPr>
      <w:pStyle w:val="cf6rfooter20081113"/>
      <w:rPr>
        <w:rFonts w:ascii="Calibri" w:hAnsi="Calibri"/>
        <w:i w:val="0"/>
      </w:rPr>
    </w:pPr>
    <w:r w:rsidRPr="00F235B5">
      <w:rPr>
        <w:rFonts w:ascii="Calibri" w:hAnsi="Calibri"/>
        <w:i w:val="0"/>
      </w:rPr>
      <w:t>CA Building Energy Efficiency Standards - 201</w:t>
    </w:r>
    <w:ins w:id="418" w:author="Balneg, Ronald@Energy" w:date="2018-07-02T15:21:00Z">
      <w:r>
        <w:rPr>
          <w:rFonts w:ascii="Calibri" w:hAnsi="Calibri"/>
          <w:i w:val="0"/>
        </w:rPr>
        <w:t>9</w:t>
      </w:r>
    </w:ins>
    <w:del w:id="419" w:author="Balneg, Ronald@Energy" w:date="2018-07-02T15:21:00Z">
      <w:r w:rsidDel="0003306F">
        <w:rPr>
          <w:rFonts w:ascii="Calibri" w:hAnsi="Calibri"/>
          <w:i w:val="0"/>
        </w:rPr>
        <w:delText>6</w:delText>
      </w:r>
    </w:del>
    <w:r w:rsidRPr="00F235B5">
      <w:rPr>
        <w:rFonts w:ascii="Calibri" w:hAnsi="Calibri"/>
        <w:i w:val="0"/>
      </w:rPr>
      <w:t xml:space="preserve"> Residential Compliance</w:t>
    </w:r>
    <w:r w:rsidRPr="00F235B5">
      <w:rPr>
        <w:rFonts w:ascii="Calibri" w:hAnsi="Calibri"/>
        <w:i w:val="0"/>
      </w:rPr>
      <w:tab/>
    </w:r>
    <w:del w:id="420" w:author="Balneg, Ronald@Energy" w:date="2018-07-02T15:21:00Z">
      <w:r w:rsidDel="0003306F">
        <w:rPr>
          <w:rFonts w:ascii="Calibri" w:hAnsi="Calibri"/>
          <w:i w:val="0"/>
        </w:rPr>
        <w:delText xml:space="preserve">October </w:delText>
      </w:r>
    </w:del>
    <w:ins w:id="421" w:author="Balneg, Ronald@Energy" w:date="2018-07-02T15:21:00Z">
      <w:r>
        <w:rPr>
          <w:rFonts w:ascii="Calibri" w:hAnsi="Calibri"/>
          <w:i w:val="0"/>
        </w:rPr>
        <w:t xml:space="preserve">January </w:t>
      </w:r>
    </w:ins>
    <w:r>
      <w:rPr>
        <w:rFonts w:ascii="Calibri" w:hAnsi="Calibri"/>
        <w:i w:val="0"/>
      </w:rPr>
      <w:t>20</w:t>
    </w:r>
    <w:ins w:id="422" w:author="Smith, Alexis@Energy" w:date="2018-12-18T11:42:00Z">
      <w:r>
        <w:rPr>
          <w:rFonts w:ascii="Calibri" w:hAnsi="Calibri"/>
          <w:i w:val="0"/>
        </w:rPr>
        <w:t>19</w:t>
      </w:r>
    </w:ins>
    <w:ins w:id="423" w:author="Balneg, Ronald@Energy" w:date="2018-07-02T15:21:00Z">
      <w:del w:id="424" w:author="Smith, Alexis@Energy" w:date="2018-12-18T11:42:00Z">
        <w:r w:rsidDel="002B3A3C">
          <w:rPr>
            <w:rFonts w:ascii="Calibri" w:hAnsi="Calibri"/>
            <w:i w:val="0"/>
          </w:rPr>
          <w:delText>20</w:delText>
        </w:r>
      </w:del>
    </w:ins>
    <w:del w:id="425" w:author="Balneg, Ronald@Energy" w:date="2018-07-02T15:21:00Z">
      <w:r w:rsidDel="0003306F">
        <w:rPr>
          <w:rFonts w:ascii="Calibri" w:hAnsi="Calibri"/>
          <w:i w:val="0"/>
        </w:rPr>
        <w:delText>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852B" w14:textId="0697D11D" w:rsidR="002B3A3C" w:rsidRPr="00F235B5" w:rsidRDefault="002B3A3C" w:rsidP="008748FA">
    <w:pPr>
      <w:pStyle w:val="cf6rfooter20081113"/>
      <w:tabs>
        <w:tab w:val="clear" w:pos="9900"/>
        <w:tab w:val="right" w:pos="10800"/>
      </w:tabs>
      <w:rPr>
        <w:rFonts w:ascii="Calibri" w:hAnsi="Calibri"/>
        <w:i w:val="0"/>
      </w:rPr>
    </w:pPr>
    <w:r w:rsidRPr="00F235B5">
      <w:rPr>
        <w:rFonts w:ascii="Calibri" w:hAnsi="Calibri"/>
        <w:i w:val="0"/>
      </w:rPr>
      <w:t>CA Building Energy Efficiency Standards - 201</w:t>
    </w:r>
    <w:del w:id="659" w:author="Ferris, Elizabeth@Energy" w:date="2018-08-13T10:59:00Z">
      <w:r w:rsidDel="00710DA4">
        <w:rPr>
          <w:rFonts w:ascii="Calibri" w:hAnsi="Calibri"/>
          <w:i w:val="0"/>
        </w:rPr>
        <w:delText>6</w:delText>
      </w:r>
    </w:del>
    <w:ins w:id="660" w:author="Ferris, Elizabeth@Energy" w:date="2018-08-13T10:59:00Z">
      <w:r>
        <w:rPr>
          <w:rFonts w:ascii="Calibri" w:hAnsi="Calibri"/>
          <w:i w:val="0"/>
        </w:rPr>
        <w:t>9</w:t>
      </w:r>
    </w:ins>
    <w:r w:rsidRPr="00F235B5">
      <w:rPr>
        <w:rFonts w:ascii="Calibri" w:hAnsi="Calibri"/>
        <w:i w:val="0"/>
      </w:rPr>
      <w:t xml:space="preserve"> Residential Compliance</w:t>
    </w:r>
    <w:r w:rsidRPr="00F235B5">
      <w:rPr>
        <w:rFonts w:ascii="Calibri" w:hAnsi="Calibri"/>
        <w:i w:val="0"/>
      </w:rPr>
      <w:tab/>
    </w:r>
    <w:del w:id="661" w:author="Ferris, Elizabeth@Energy" w:date="2018-08-13T11:00:00Z">
      <w:r w:rsidDel="00710DA4">
        <w:rPr>
          <w:rFonts w:ascii="Calibri" w:hAnsi="Calibri"/>
          <w:i w:val="0"/>
        </w:rPr>
        <w:delText>October 2016</w:delText>
      </w:r>
    </w:del>
    <w:ins w:id="662" w:author="Ferris, Elizabeth@Energy" w:date="2018-08-13T11:00:00Z">
      <w:r>
        <w:rPr>
          <w:rFonts w:ascii="Calibri" w:hAnsi="Calibri"/>
          <w:i w:val="0"/>
        </w:rPr>
        <w:t>January 20</w:t>
      </w:r>
      <w:del w:id="663" w:author="Smith, Alexis@Energy" w:date="2018-12-18T11:42:00Z">
        <w:r w:rsidDel="002B3A3C">
          <w:rPr>
            <w:rFonts w:ascii="Calibri" w:hAnsi="Calibri"/>
            <w:i w:val="0"/>
          </w:rPr>
          <w:delText>20</w:delText>
        </w:r>
      </w:del>
    </w:ins>
    <w:ins w:id="664" w:author="Smith, Alexis@Energy" w:date="2018-12-18T11:42:00Z">
      <w:r>
        <w:rPr>
          <w:rFonts w:ascii="Calibri" w:hAnsi="Calibri"/>
          <w:i w:val="0"/>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FBC76" w14:textId="77777777" w:rsidR="002B3A3C" w:rsidRDefault="002B3A3C">
      <w:r>
        <w:separator/>
      </w:r>
    </w:p>
  </w:footnote>
  <w:footnote w:type="continuationSeparator" w:id="0">
    <w:p w14:paraId="5059623A" w14:textId="77777777" w:rsidR="002B3A3C" w:rsidRDefault="002B3A3C">
      <w:r>
        <w:continuationSeparator/>
      </w:r>
    </w:p>
  </w:footnote>
  <w:footnote w:type="continuationNotice" w:id="1">
    <w:p w14:paraId="599BC70F" w14:textId="77777777" w:rsidR="002B3A3C" w:rsidRDefault="002B3A3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4" w14:textId="77777777" w:rsidR="002B3A3C" w:rsidRDefault="00BD7A03">
    <w:pPr>
      <w:pStyle w:val="Header"/>
    </w:pPr>
    <w:r>
      <w:rPr>
        <w:noProof/>
      </w:rPr>
      <w:pict w14:anchorId="56DC0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9"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5" w14:textId="3F257BA9" w:rsidR="002B3A3C" w:rsidRPr="007770C5" w:rsidRDefault="002B3A3C" w:rsidP="00592625">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61312" behindDoc="0" locked="0" layoutInCell="1" allowOverlap="1" wp14:anchorId="56DC02E0" wp14:editId="7B910148">
          <wp:simplePos x="0" y="0"/>
          <wp:positionH relativeFrom="margin">
            <wp:posOffset>6531610</wp:posOffset>
          </wp:positionH>
          <wp:positionV relativeFrom="margin">
            <wp:posOffset>-1238885</wp:posOffset>
          </wp:positionV>
          <wp:extent cx="320040" cy="280670"/>
          <wp:effectExtent l="0" t="0" r="0" b="0"/>
          <wp:wrapSquare wrapText="bothSides"/>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0040" cy="280670"/>
                  </a:xfrm>
                  <a:prstGeom prst="rect">
                    <a:avLst/>
                  </a:prstGeom>
                  <a:noFill/>
                </pic:spPr>
              </pic:pic>
            </a:graphicData>
          </a:graphic>
          <wp14:sizeRelV relativeFrom="margin">
            <wp14:pctHeight>0</wp14:pctHeight>
          </wp14:sizeRelV>
        </wp:anchor>
      </w:drawing>
    </w:r>
    <w:r w:rsidR="00BD7A03">
      <w:rPr>
        <w:rFonts w:ascii="Arial" w:hAnsi="Arial" w:cs="Arial"/>
        <w:noProof/>
        <w:sz w:val="14"/>
        <w:szCs w:val="14"/>
      </w:rPr>
      <w:pict w14:anchorId="56DC0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0"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56DC02B6" w14:textId="77777777" w:rsidR="002B3A3C" w:rsidRPr="007770C5" w:rsidRDefault="002B3A3C" w:rsidP="00592625">
    <w:pPr>
      <w:suppressAutoHyphens/>
      <w:ind w:left="-90"/>
      <w:rPr>
        <w:rFonts w:ascii="Arial" w:hAnsi="Arial" w:cs="Arial"/>
        <w:b/>
        <w:sz w:val="24"/>
        <w:szCs w:val="24"/>
      </w:rPr>
    </w:pPr>
    <w:r>
      <w:rPr>
        <w:rFonts w:ascii="Arial" w:hAnsi="Arial" w:cs="Arial"/>
        <w:b/>
        <w:sz w:val="24"/>
        <w:szCs w:val="24"/>
      </w:rPr>
      <w:t>DUCT LOCATION</w:t>
    </w:r>
  </w:p>
  <w:p w14:paraId="56DC02B7" w14:textId="7FA57928" w:rsidR="002B3A3C" w:rsidRPr="007770C5" w:rsidRDefault="002B3A3C" w:rsidP="00592625">
    <w:pPr>
      <w:suppressAutoHyphens/>
      <w:ind w:left="-90"/>
      <w:rPr>
        <w:rFonts w:ascii="Arial" w:hAnsi="Arial" w:cs="Arial"/>
        <w:sz w:val="14"/>
        <w:szCs w:val="14"/>
      </w:rPr>
    </w:pPr>
    <w:r>
      <w:rPr>
        <w:rFonts w:ascii="Arial" w:hAnsi="Arial" w:cs="Arial"/>
        <w:sz w:val="14"/>
        <w:szCs w:val="14"/>
      </w:rPr>
      <w:t>CEC-CF</w:t>
    </w:r>
    <w:ins w:id="353" w:author="Wichert, RJ@Energy" w:date="2018-10-25T08:25:00Z">
      <w:r>
        <w:rPr>
          <w:rFonts w:ascii="Arial" w:hAnsi="Arial" w:cs="Arial"/>
          <w:sz w:val="14"/>
          <w:szCs w:val="14"/>
        </w:rPr>
        <w:t>3</w:t>
      </w:r>
    </w:ins>
    <w:del w:id="354" w:author="Wichert, RJ@Energy" w:date="2018-10-25T08:25:00Z">
      <w:r w:rsidDel="00AB2883">
        <w:rPr>
          <w:rFonts w:ascii="Arial" w:hAnsi="Arial" w:cs="Arial"/>
          <w:sz w:val="14"/>
          <w:szCs w:val="14"/>
        </w:rPr>
        <w:delText>2</w:delText>
      </w:r>
    </w:del>
    <w:r>
      <w:rPr>
        <w:rFonts w:ascii="Arial" w:hAnsi="Arial" w:cs="Arial"/>
        <w:sz w:val="14"/>
        <w:szCs w:val="14"/>
      </w:rPr>
      <w:t>R-MCH-21-H</w:t>
    </w:r>
    <w:r w:rsidRPr="007770C5">
      <w:rPr>
        <w:rFonts w:ascii="Arial" w:hAnsi="Arial" w:cs="Arial"/>
        <w:sz w:val="14"/>
        <w:szCs w:val="14"/>
      </w:rPr>
      <w:t xml:space="preserve"> (Revised </w:t>
    </w:r>
    <w:del w:id="355" w:author="Balneg, Ronald@Energy" w:date="2018-06-28T13:29:00Z">
      <w:r w:rsidDel="004B0BC2">
        <w:rPr>
          <w:rFonts w:ascii="Arial" w:hAnsi="Arial" w:cs="Arial"/>
          <w:sz w:val="14"/>
          <w:szCs w:val="14"/>
        </w:rPr>
        <w:delText>1</w:delText>
      </w:r>
    </w:del>
    <w:r>
      <w:rPr>
        <w:rFonts w:ascii="Arial" w:hAnsi="Arial" w:cs="Arial"/>
        <w:sz w:val="14"/>
        <w:szCs w:val="14"/>
      </w:rPr>
      <w:t>0</w:t>
    </w:r>
    <w:ins w:id="356" w:author="Balneg, Ronald@Energy" w:date="2018-06-28T13:29:00Z">
      <w:r>
        <w:rPr>
          <w:rFonts w:ascii="Arial" w:hAnsi="Arial" w:cs="Arial"/>
          <w:sz w:val="14"/>
          <w:szCs w:val="14"/>
        </w:rPr>
        <w:t>1</w:t>
      </w:r>
    </w:ins>
    <w:r>
      <w:rPr>
        <w:rFonts w:ascii="Arial" w:hAnsi="Arial" w:cs="Arial"/>
        <w:sz w:val="14"/>
        <w:szCs w:val="14"/>
      </w:rPr>
      <w:t>/</w:t>
    </w:r>
    <w:del w:id="357" w:author="Balneg, Ronald@Energy" w:date="2018-06-28T13:29:00Z">
      <w:r w:rsidDel="004B0BC2">
        <w:rPr>
          <w:rFonts w:ascii="Arial" w:hAnsi="Arial" w:cs="Arial"/>
          <w:sz w:val="14"/>
          <w:szCs w:val="14"/>
        </w:rPr>
        <w:delText>16</w:delText>
      </w:r>
    </w:del>
    <w:ins w:id="358" w:author="Balneg, Ronald@Energy" w:date="2018-06-28T13:29:00Z">
      <w:del w:id="359" w:author="Smith, Alexis@Energy" w:date="2018-12-18T11:41:00Z">
        <w:r w:rsidDel="002B3A3C">
          <w:rPr>
            <w:rFonts w:ascii="Arial" w:hAnsi="Arial" w:cs="Arial"/>
            <w:sz w:val="14"/>
            <w:szCs w:val="14"/>
          </w:rPr>
          <w:delText>20</w:delText>
        </w:r>
      </w:del>
    </w:ins>
    <w:ins w:id="360" w:author="Smith, Alexis@Energy" w:date="2018-12-18T11:41:00Z">
      <w:r>
        <w:rPr>
          <w:rFonts w:ascii="Arial" w:hAnsi="Arial" w:cs="Arial"/>
          <w:sz w:val="14"/>
          <w:szCs w:val="14"/>
        </w:rPr>
        <w:t>1</w:t>
      </w:r>
    </w:ins>
    <w:ins w:id="361" w:author="Smith, Alexis@Energy" w:date="2018-12-18T11:42:00Z">
      <w:r>
        <w:rPr>
          <w:rFonts w:ascii="Arial" w:hAnsi="Arial" w:cs="Arial"/>
          <w:sz w:val="14"/>
          <w:szCs w:val="14"/>
        </w:rPr>
        <w:t>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5"/>
      <w:gridCol w:w="3038"/>
      <w:gridCol w:w="2477"/>
    </w:tblGrid>
    <w:tr w:rsidR="002B3A3C" w:rsidRPr="008F2201" w14:paraId="56DC02BA" w14:textId="77777777" w:rsidTr="00E76D0C">
      <w:trPr>
        <w:cantSplit/>
        <w:trHeight w:val="288"/>
      </w:trPr>
      <w:tc>
        <w:tcPr>
          <w:tcW w:w="3877" w:type="pct"/>
          <w:gridSpan w:val="2"/>
          <w:tcBorders>
            <w:bottom w:val="single" w:sz="4" w:space="0" w:color="auto"/>
            <w:right w:val="nil"/>
          </w:tcBorders>
          <w:vAlign w:val="center"/>
        </w:tcPr>
        <w:p w14:paraId="56DC02B8" w14:textId="6F49A74F" w:rsidR="002B3A3C" w:rsidRPr="00F235B5" w:rsidRDefault="002B3A3C" w:rsidP="009A39BA">
          <w:pPr>
            <w:keepNext/>
            <w:outlineLvl w:val="0"/>
            <w:rPr>
              <w:rFonts w:ascii="Calibri" w:hAnsi="Calibri"/>
              <w:bCs/>
            </w:rPr>
          </w:pPr>
          <w:r w:rsidRPr="00F235B5">
            <w:rPr>
              <w:rFonts w:ascii="Calibri" w:hAnsi="Calibri"/>
              <w:bCs/>
            </w:rPr>
            <w:t xml:space="preserve">CERTIFICATE OF </w:t>
          </w:r>
          <w:del w:id="362" w:author="Smith, Alexis@Energy" w:date="2018-12-18T14:11:00Z">
            <w:r w:rsidRPr="00F235B5" w:rsidDel="009A39BA">
              <w:rPr>
                <w:rFonts w:ascii="Calibri" w:hAnsi="Calibri"/>
                <w:bCs/>
              </w:rPr>
              <w:delText>INSTALL</w:delText>
            </w:r>
          </w:del>
          <w:ins w:id="363" w:author="Smith, Alexis@Energy" w:date="2018-12-18T14:11:00Z">
            <w:r w:rsidR="009A39BA">
              <w:rPr>
                <w:rFonts w:ascii="Calibri" w:hAnsi="Calibri"/>
                <w:bCs/>
              </w:rPr>
              <w:t>VERIFIC</w:t>
            </w:r>
          </w:ins>
          <w:r w:rsidRPr="00F235B5">
            <w:rPr>
              <w:rFonts w:ascii="Calibri" w:hAnsi="Calibri"/>
              <w:bCs/>
            </w:rPr>
            <w:t>ATION</w:t>
          </w:r>
        </w:p>
      </w:tc>
      <w:tc>
        <w:tcPr>
          <w:tcW w:w="1123" w:type="pct"/>
          <w:tcBorders>
            <w:left w:val="nil"/>
            <w:bottom w:val="single" w:sz="4" w:space="0" w:color="auto"/>
          </w:tcBorders>
          <w:tcMar>
            <w:left w:w="115" w:type="dxa"/>
            <w:right w:w="115" w:type="dxa"/>
          </w:tcMar>
          <w:vAlign w:val="center"/>
        </w:tcPr>
        <w:p w14:paraId="56DC02B9" w14:textId="1A71E8D1" w:rsidR="002B3A3C" w:rsidRPr="00F235B5" w:rsidRDefault="002B3A3C">
          <w:pPr>
            <w:keepNext/>
            <w:jc w:val="right"/>
            <w:outlineLvl w:val="0"/>
            <w:rPr>
              <w:rFonts w:ascii="Calibri" w:hAnsi="Calibri"/>
              <w:bCs/>
            </w:rPr>
          </w:pPr>
          <w:r w:rsidRPr="00F235B5">
            <w:rPr>
              <w:rFonts w:ascii="Calibri" w:hAnsi="Calibri"/>
              <w:bCs/>
            </w:rPr>
            <w:t>CF</w:t>
          </w:r>
          <w:del w:id="364" w:author="Wichert, RJ@Energy" w:date="2018-10-25T08:25:00Z">
            <w:r w:rsidRPr="00F235B5" w:rsidDel="00AB2883">
              <w:rPr>
                <w:rFonts w:ascii="Calibri" w:hAnsi="Calibri"/>
                <w:bCs/>
              </w:rPr>
              <w:delText>2</w:delText>
            </w:r>
          </w:del>
          <w:ins w:id="365" w:author="Wichert, RJ@Energy" w:date="2018-10-25T08:25:00Z">
            <w:r>
              <w:rPr>
                <w:rFonts w:ascii="Calibri" w:hAnsi="Calibri"/>
                <w:bCs/>
              </w:rPr>
              <w:t>3</w:t>
            </w:r>
          </w:ins>
          <w:r w:rsidRPr="00F235B5">
            <w:rPr>
              <w:rFonts w:ascii="Calibri" w:hAnsi="Calibri"/>
              <w:bCs/>
            </w:rPr>
            <w:t>R-MCH-21-H</w:t>
          </w:r>
        </w:p>
      </w:tc>
    </w:tr>
    <w:tr w:rsidR="002B3A3C" w:rsidRPr="008F2201" w14:paraId="56DC02BD" w14:textId="77777777" w:rsidTr="00E76D0C">
      <w:trPr>
        <w:cantSplit/>
        <w:trHeight w:val="288"/>
      </w:trPr>
      <w:tc>
        <w:tcPr>
          <w:tcW w:w="2500" w:type="pct"/>
          <w:tcBorders>
            <w:right w:val="nil"/>
          </w:tcBorders>
        </w:tcPr>
        <w:p w14:paraId="56DC02BB" w14:textId="77777777" w:rsidR="002B3A3C" w:rsidRPr="00F235B5" w:rsidRDefault="002B3A3C">
          <w:pPr>
            <w:tabs>
              <w:tab w:val="right" w:pos="10543"/>
            </w:tabs>
            <w:rPr>
              <w:rFonts w:ascii="Calibri" w:hAnsi="Calibri"/>
              <w:sz w:val="12"/>
              <w:szCs w:val="12"/>
            </w:rPr>
          </w:pPr>
          <w:r w:rsidRPr="00F235B5">
            <w:rPr>
              <w:rFonts w:ascii="Calibri" w:hAnsi="Calibri"/>
              <w:bCs/>
            </w:rPr>
            <w:t>Duct Location</w:t>
          </w:r>
        </w:p>
      </w:tc>
      <w:tc>
        <w:tcPr>
          <w:tcW w:w="2500" w:type="pct"/>
          <w:gridSpan w:val="2"/>
          <w:tcBorders>
            <w:left w:val="nil"/>
          </w:tcBorders>
        </w:tcPr>
        <w:p w14:paraId="56DC02BC" w14:textId="19F73D4F" w:rsidR="002B3A3C" w:rsidRPr="00F235B5" w:rsidRDefault="002B3A3C" w:rsidP="008F2201">
          <w:pPr>
            <w:tabs>
              <w:tab w:val="right" w:pos="10543"/>
            </w:tabs>
            <w:jc w:val="right"/>
            <w:rPr>
              <w:rFonts w:ascii="Calibri" w:hAnsi="Calibri"/>
              <w:sz w:val="12"/>
              <w:szCs w:val="12"/>
            </w:rPr>
          </w:pPr>
          <w:r w:rsidRPr="00F235B5">
            <w:rPr>
              <w:rFonts w:ascii="Calibri" w:hAnsi="Calibri"/>
              <w:bCs/>
            </w:rPr>
            <w:t xml:space="preserve">(Page </w:t>
          </w:r>
          <w:r w:rsidRPr="00F235B5">
            <w:rPr>
              <w:rFonts w:ascii="Calibri" w:hAnsi="Calibri"/>
              <w:bCs/>
            </w:rPr>
            <w:fldChar w:fldCharType="begin"/>
          </w:r>
          <w:r w:rsidRPr="00F235B5">
            <w:rPr>
              <w:rFonts w:ascii="Calibri" w:hAnsi="Calibri"/>
              <w:bCs/>
            </w:rPr>
            <w:instrText xml:space="preserve"> PAGE   \* MERGEFORMAT </w:instrText>
          </w:r>
          <w:r w:rsidRPr="00F235B5">
            <w:rPr>
              <w:rFonts w:ascii="Calibri" w:hAnsi="Calibri"/>
              <w:bCs/>
            </w:rPr>
            <w:fldChar w:fldCharType="separate"/>
          </w:r>
          <w:r w:rsidR="00BD7A03">
            <w:rPr>
              <w:rFonts w:ascii="Calibri" w:hAnsi="Calibri"/>
              <w:bCs/>
              <w:noProof/>
            </w:rPr>
            <w:t>3</w:t>
          </w:r>
          <w:r w:rsidRPr="00F235B5">
            <w:rPr>
              <w:rFonts w:ascii="Calibri" w:hAnsi="Calibri"/>
              <w:bCs/>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D7A03">
            <w:rPr>
              <w:rFonts w:ascii="Calibri" w:hAnsi="Calibri"/>
              <w:bCs/>
              <w:noProof/>
            </w:rPr>
            <w:t>3</w:t>
          </w:r>
          <w:r>
            <w:rPr>
              <w:rFonts w:ascii="Calibri" w:hAnsi="Calibri"/>
              <w:bCs/>
              <w:noProof/>
            </w:rPr>
            <w:fldChar w:fldCharType="end"/>
          </w:r>
          <w:r w:rsidRPr="00F235B5">
            <w:rPr>
              <w:rFonts w:ascii="Calibri" w:hAnsi="Calibri"/>
              <w:bCs/>
            </w:rPr>
            <w:t>)</w:t>
          </w:r>
        </w:p>
      </w:tc>
    </w:tr>
    <w:tr w:rsidR="002B3A3C" w:rsidRPr="008F2201" w14:paraId="56DC02C1" w14:textId="77777777" w:rsidTr="00E76D0C">
      <w:trPr>
        <w:cantSplit/>
        <w:trHeight w:val="288"/>
      </w:trPr>
      <w:tc>
        <w:tcPr>
          <w:tcW w:w="0" w:type="auto"/>
        </w:tcPr>
        <w:p w14:paraId="56DC02BE" w14:textId="77777777" w:rsidR="002B3A3C" w:rsidRPr="00F235B5" w:rsidRDefault="002B3A3C" w:rsidP="008F2201">
          <w:pPr>
            <w:rPr>
              <w:rFonts w:ascii="Calibri" w:hAnsi="Calibri"/>
              <w:sz w:val="12"/>
              <w:szCs w:val="12"/>
            </w:rPr>
          </w:pPr>
          <w:r w:rsidRPr="00F235B5">
            <w:rPr>
              <w:rFonts w:ascii="Calibri" w:hAnsi="Calibri"/>
              <w:sz w:val="12"/>
              <w:szCs w:val="12"/>
            </w:rPr>
            <w:t>Project Name:</w:t>
          </w:r>
        </w:p>
      </w:tc>
      <w:tc>
        <w:tcPr>
          <w:tcW w:w="1377" w:type="pct"/>
        </w:tcPr>
        <w:p w14:paraId="56DC02BF" w14:textId="77777777" w:rsidR="002B3A3C" w:rsidRPr="00F235B5" w:rsidRDefault="002B3A3C" w:rsidP="008F2201">
          <w:pPr>
            <w:rPr>
              <w:rFonts w:ascii="Calibri" w:hAnsi="Calibri"/>
              <w:sz w:val="12"/>
              <w:szCs w:val="12"/>
            </w:rPr>
          </w:pPr>
          <w:r w:rsidRPr="00F235B5">
            <w:rPr>
              <w:rFonts w:ascii="Calibri" w:hAnsi="Calibri"/>
              <w:sz w:val="12"/>
              <w:szCs w:val="12"/>
            </w:rPr>
            <w:t>Enforcement Agency:</w:t>
          </w:r>
        </w:p>
      </w:tc>
      <w:tc>
        <w:tcPr>
          <w:tcW w:w="1123" w:type="pct"/>
        </w:tcPr>
        <w:p w14:paraId="56DC02C0" w14:textId="77777777" w:rsidR="002B3A3C" w:rsidRPr="00F235B5" w:rsidRDefault="002B3A3C" w:rsidP="008F2201">
          <w:pPr>
            <w:rPr>
              <w:rFonts w:ascii="Calibri" w:hAnsi="Calibri"/>
              <w:sz w:val="12"/>
              <w:szCs w:val="12"/>
            </w:rPr>
          </w:pPr>
          <w:r w:rsidRPr="00F235B5">
            <w:rPr>
              <w:rFonts w:ascii="Calibri" w:hAnsi="Calibri"/>
              <w:sz w:val="12"/>
              <w:szCs w:val="12"/>
            </w:rPr>
            <w:t>Permit Number:</w:t>
          </w:r>
        </w:p>
      </w:tc>
    </w:tr>
    <w:tr w:rsidR="002B3A3C" w:rsidRPr="008F2201" w14:paraId="56DC02C5" w14:textId="77777777" w:rsidTr="00E76D0C">
      <w:trPr>
        <w:cantSplit/>
        <w:trHeight w:val="288"/>
      </w:trPr>
      <w:tc>
        <w:tcPr>
          <w:tcW w:w="0" w:type="auto"/>
        </w:tcPr>
        <w:p w14:paraId="56DC02C2" w14:textId="77777777" w:rsidR="002B3A3C" w:rsidRPr="00F235B5" w:rsidRDefault="002B3A3C" w:rsidP="008F2201">
          <w:pPr>
            <w:rPr>
              <w:rFonts w:ascii="Calibri" w:hAnsi="Calibri"/>
              <w:sz w:val="12"/>
              <w:szCs w:val="12"/>
              <w:vertAlign w:val="superscript"/>
            </w:rPr>
          </w:pPr>
          <w:r w:rsidRPr="00F235B5">
            <w:rPr>
              <w:rFonts w:ascii="Calibri" w:hAnsi="Calibri"/>
              <w:sz w:val="12"/>
              <w:szCs w:val="12"/>
            </w:rPr>
            <w:t>Dwelling Address:</w:t>
          </w:r>
        </w:p>
      </w:tc>
      <w:tc>
        <w:tcPr>
          <w:tcW w:w="1377" w:type="pct"/>
        </w:tcPr>
        <w:p w14:paraId="56DC02C3" w14:textId="2EA0A0E5" w:rsidR="002B3A3C" w:rsidRPr="00F235B5" w:rsidRDefault="002B3A3C" w:rsidP="008F2201">
          <w:pPr>
            <w:rPr>
              <w:rFonts w:ascii="Calibri" w:hAnsi="Calibri"/>
              <w:sz w:val="12"/>
              <w:szCs w:val="12"/>
              <w:vertAlign w:val="superscript"/>
            </w:rPr>
          </w:pPr>
          <w:r w:rsidRPr="00F235B5">
            <w:rPr>
              <w:rFonts w:ascii="Calibri" w:hAnsi="Calibri"/>
              <w:sz w:val="12"/>
              <w:szCs w:val="12"/>
            </w:rPr>
            <w:t>City</w:t>
          </w:r>
          <w:r>
            <w:rPr>
              <w:rFonts w:ascii="Calibri" w:hAnsi="Calibri"/>
              <w:sz w:val="12"/>
              <w:szCs w:val="12"/>
            </w:rPr>
            <w:t>:</w:t>
          </w:r>
        </w:p>
      </w:tc>
      <w:tc>
        <w:tcPr>
          <w:tcW w:w="1123" w:type="pct"/>
        </w:tcPr>
        <w:p w14:paraId="56DC02C4" w14:textId="63493560" w:rsidR="002B3A3C" w:rsidRPr="00F235B5" w:rsidRDefault="002B3A3C" w:rsidP="008F2201">
          <w:pPr>
            <w:rPr>
              <w:rFonts w:ascii="Calibri" w:hAnsi="Calibri"/>
              <w:sz w:val="12"/>
              <w:szCs w:val="12"/>
              <w:vertAlign w:val="superscript"/>
            </w:rPr>
          </w:pPr>
          <w:r w:rsidRPr="00F235B5">
            <w:rPr>
              <w:rFonts w:ascii="Calibri" w:hAnsi="Calibri"/>
              <w:sz w:val="12"/>
              <w:szCs w:val="12"/>
            </w:rPr>
            <w:t>Zip Code</w:t>
          </w:r>
          <w:r>
            <w:rPr>
              <w:rFonts w:ascii="Calibri" w:hAnsi="Calibri"/>
              <w:sz w:val="12"/>
              <w:szCs w:val="12"/>
            </w:rPr>
            <w:t>:</w:t>
          </w:r>
        </w:p>
      </w:tc>
    </w:tr>
  </w:tbl>
  <w:p w14:paraId="56DC02C6" w14:textId="77777777" w:rsidR="002B3A3C" w:rsidRDefault="002B3A3C" w:rsidP="008F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A" w14:textId="77777777" w:rsidR="002B3A3C" w:rsidRDefault="00BD7A03">
    <w:pPr>
      <w:pStyle w:val="Header"/>
    </w:pPr>
    <w:r>
      <w:rPr>
        <w:noProof/>
      </w:rPr>
      <w:pict w14:anchorId="56DC0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8"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C" w14:textId="77777777" w:rsidR="002B3A3C" w:rsidRDefault="00BD7A03">
    <w:pPr>
      <w:pStyle w:val="Header"/>
    </w:pPr>
    <w:r>
      <w:rPr>
        <w:noProof/>
      </w:rPr>
      <w:pict w14:anchorId="56DC0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2"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3"/>
      <w:gridCol w:w="2800"/>
      <w:gridCol w:w="2283"/>
    </w:tblGrid>
    <w:tr w:rsidR="002B3A3C" w:rsidRPr="008F2201" w14:paraId="56DC02CF" w14:textId="77777777" w:rsidTr="00E76D0C">
      <w:trPr>
        <w:cantSplit/>
        <w:trHeight w:val="288"/>
      </w:trPr>
      <w:tc>
        <w:tcPr>
          <w:tcW w:w="3877" w:type="pct"/>
          <w:gridSpan w:val="2"/>
          <w:tcBorders>
            <w:bottom w:val="single" w:sz="4" w:space="0" w:color="auto"/>
            <w:right w:val="nil"/>
          </w:tcBorders>
          <w:vAlign w:val="center"/>
        </w:tcPr>
        <w:p w14:paraId="56DC02CD" w14:textId="3D542973" w:rsidR="002B3A3C" w:rsidRPr="00F235B5" w:rsidRDefault="00BD7A03" w:rsidP="009A39BA">
          <w:pPr>
            <w:keepNext/>
            <w:outlineLvl w:val="0"/>
            <w:rPr>
              <w:rFonts w:ascii="Calibri" w:hAnsi="Calibri"/>
              <w:bCs/>
            </w:rPr>
          </w:pPr>
          <w:r>
            <w:rPr>
              <w:rFonts w:ascii="Calibri" w:hAnsi="Calibri"/>
              <w:bCs/>
              <w:noProof/>
            </w:rPr>
            <w:pict w14:anchorId="56DC0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3"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2B3A3C" w:rsidRPr="00F235B5">
            <w:rPr>
              <w:rFonts w:ascii="Calibri" w:hAnsi="Calibri"/>
              <w:bCs/>
            </w:rPr>
            <w:t xml:space="preserve">CERTIFICATE OF </w:t>
          </w:r>
          <w:del w:id="416" w:author="Smith, Alexis@Energy" w:date="2018-12-18T14:11:00Z">
            <w:r w:rsidR="002B3A3C" w:rsidRPr="00F235B5" w:rsidDel="009A39BA">
              <w:rPr>
                <w:rFonts w:ascii="Calibri" w:hAnsi="Calibri"/>
                <w:bCs/>
              </w:rPr>
              <w:delText xml:space="preserve">INSTALLATION </w:delText>
            </w:r>
          </w:del>
          <w:ins w:id="417" w:author="Smith, Alexis@Energy" w:date="2018-12-18T14:11:00Z">
            <w:r w:rsidR="009A39BA">
              <w:rPr>
                <w:rFonts w:ascii="Calibri" w:hAnsi="Calibri"/>
                <w:bCs/>
              </w:rPr>
              <w:t>VERIFIC</w:t>
            </w:r>
            <w:r w:rsidR="009A39BA" w:rsidRPr="00F235B5">
              <w:rPr>
                <w:rFonts w:ascii="Calibri" w:hAnsi="Calibri"/>
                <w:bCs/>
              </w:rPr>
              <w:t xml:space="preserve">ATION </w:t>
            </w:r>
          </w:ins>
          <w:r w:rsidR="002B3A3C" w:rsidRPr="00F235B5">
            <w:rPr>
              <w:rFonts w:ascii="Calibri" w:hAnsi="Calibri"/>
              <w:bCs/>
            </w:rPr>
            <w:t>- USER INSTRUCTIONS</w:t>
          </w:r>
        </w:p>
      </w:tc>
      <w:tc>
        <w:tcPr>
          <w:tcW w:w="1123" w:type="pct"/>
          <w:tcBorders>
            <w:left w:val="nil"/>
            <w:bottom w:val="single" w:sz="4" w:space="0" w:color="auto"/>
          </w:tcBorders>
          <w:tcMar>
            <w:left w:w="115" w:type="dxa"/>
            <w:right w:w="115" w:type="dxa"/>
          </w:tcMar>
          <w:vAlign w:val="center"/>
        </w:tcPr>
        <w:p w14:paraId="56DC02CE" w14:textId="77777777" w:rsidR="002B3A3C" w:rsidRPr="00F235B5" w:rsidRDefault="002B3A3C" w:rsidP="008F2201">
          <w:pPr>
            <w:keepNext/>
            <w:jc w:val="right"/>
            <w:outlineLvl w:val="0"/>
            <w:rPr>
              <w:rFonts w:ascii="Calibri" w:hAnsi="Calibri"/>
              <w:bCs/>
            </w:rPr>
          </w:pPr>
          <w:r w:rsidRPr="00F235B5">
            <w:rPr>
              <w:rFonts w:ascii="Calibri" w:hAnsi="Calibri"/>
              <w:bCs/>
            </w:rPr>
            <w:t>CF2R-MCH-21-H</w:t>
          </w:r>
        </w:p>
      </w:tc>
    </w:tr>
    <w:tr w:rsidR="002B3A3C" w:rsidRPr="008F2201" w14:paraId="56DC02D2" w14:textId="77777777" w:rsidTr="00E76D0C">
      <w:trPr>
        <w:cantSplit/>
        <w:trHeight w:val="288"/>
      </w:trPr>
      <w:tc>
        <w:tcPr>
          <w:tcW w:w="2500" w:type="pct"/>
          <w:tcBorders>
            <w:right w:val="nil"/>
          </w:tcBorders>
        </w:tcPr>
        <w:p w14:paraId="56DC02D0" w14:textId="77777777" w:rsidR="002B3A3C" w:rsidRPr="00F235B5" w:rsidRDefault="002B3A3C">
          <w:pPr>
            <w:tabs>
              <w:tab w:val="right" w:pos="10543"/>
            </w:tabs>
            <w:rPr>
              <w:rFonts w:ascii="Calibri" w:hAnsi="Calibri"/>
              <w:sz w:val="12"/>
              <w:szCs w:val="12"/>
            </w:rPr>
          </w:pPr>
          <w:r w:rsidRPr="00F235B5">
            <w:rPr>
              <w:rFonts w:ascii="Calibri" w:hAnsi="Calibri"/>
              <w:bCs/>
            </w:rPr>
            <w:t>Duct Location - MCH21</w:t>
          </w:r>
        </w:p>
      </w:tc>
      <w:tc>
        <w:tcPr>
          <w:tcW w:w="2500" w:type="pct"/>
          <w:gridSpan w:val="2"/>
          <w:tcBorders>
            <w:left w:val="nil"/>
          </w:tcBorders>
        </w:tcPr>
        <w:p w14:paraId="56DC02D1" w14:textId="23EE66BA" w:rsidR="002B3A3C" w:rsidRPr="00F235B5" w:rsidRDefault="002B3A3C"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D7A03">
            <w:rPr>
              <w:rFonts w:ascii="Calibri" w:hAnsi="Calibri"/>
              <w:bCs/>
              <w:noProof/>
            </w:rPr>
            <w:t>2</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D7A03">
            <w:rPr>
              <w:rFonts w:ascii="Calibri" w:hAnsi="Calibri"/>
              <w:bCs/>
              <w:noProof/>
            </w:rPr>
            <w:t>2</w:t>
          </w:r>
          <w:r>
            <w:rPr>
              <w:rFonts w:ascii="Calibri" w:hAnsi="Calibri"/>
              <w:bCs/>
              <w:noProof/>
            </w:rPr>
            <w:fldChar w:fldCharType="end"/>
          </w:r>
          <w:r w:rsidRPr="00F235B5">
            <w:rPr>
              <w:rFonts w:ascii="Calibri" w:hAnsi="Calibri"/>
              <w:bCs/>
            </w:rPr>
            <w:t>)</w:t>
          </w:r>
        </w:p>
      </w:tc>
    </w:tr>
  </w:tbl>
  <w:p w14:paraId="56DC02D3" w14:textId="77777777" w:rsidR="002B3A3C" w:rsidRDefault="002B3A3C" w:rsidP="008F22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5" w14:textId="77777777" w:rsidR="002B3A3C" w:rsidRDefault="00BD7A03">
    <w:pPr>
      <w:pStyle w:val="Header"/>
    </w:pPr>
    <w:r>
      <w:rPr>
        <w:noProof/>
      </w:rPr>
      <w:pict w14:anchorId="56DC0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1"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6" w14:textId="77777777" w:rsidR="002B3A3C" w:rsidRDefault="00BD7A03">
    <w:pPr>
      <w:pStyle w:val="Header"/>
    </w:pPr>
    <w:r>
      <w:rPr>
        <w:noProof/>
      </w:rPr>
      <w:pict w14:anchorId="56DC0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5"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5"/>
      <w:gridCol w:w="3038"/>
      <w:gridCol w:w="2477"/>
    </w:tblGrid>
    <w:tr w:rsidR="002B3A3C" w:rsidRPr="008F2201" w14:paraId="56DC02D9" w14:textId="77777777" w:rsidTr="00E76D0C">
      <w:trPr>
        <w:cantSplit/>
        <w:trHeight w:val="288"/>
      </w:trPr>
      <w:tc>
        <w:tcPr>
          <w:tcW w:w="3877" w:type="pct"/>
          <w:gridSpan w:val="2"/>
          <w:tcBorders>
            <w:bottom w:val="single" w:sz="4" w:space="0" w:color="auto"/>
            <w:right w:val="nil"/>
          </w:tcBorders>
          <w:vAlign w:val="center"/>
        </w:tcPr>
        <w:p w14:paraId="56DC02D7" w14:textId="182E8F56" w:rsidR="002B3A3C" w:rsidRPr="00F235B5" w:rsidRDefault="00BD7A03" w:rsidP="009A39BA">
          <w:pPr>
            <w:keepNext/>
            <w:outlineLvl w:val="0"/>
            <w:rPr>
              <w:rFonts w:ascii="Calibri" w:hAnsi="Calibri"/>
              <w:bCs/>
            </w:rPr>
          </w:pPr>
          <w:r>
            <w:rPr>
              <w:rFonts w:ascii="Calibri" w:hAnsi="Calibri"/>
              <w:bCs/>
              <w:noProof/>
            </w:rPr>
            <w:pict w14:anchorId="56DC0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6" o:spid="_x0000_s205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2B3A3C" w:rsidRPr="00F235B5">
            <w:rPr>
              <w:rFonts w:ascii="Calibri" w:hAnsi="Calibri"/>
              <w:bCs/>
            </w:rPr>
            <w:t xml:space="preserve">CERTIFICATE OF </w:t>
          </w:r>
          <w:del w:id="656" w:author="Smith, Alexis@Energy" w:date="2018-12-18T14:11:00Z">
            <w:r w:rsidR="002B3A3C" w:rsidRPr="00F235B5" w:rsidDel="009A39BA">
              <w:rPr>
                <w:rFonts w:ascii="Calibri" w:hAnsi="Calibri"/>
                <w:bCs/>
              </w:rPr>
              <w:delText>INSTALL</w:delText>
            </w:r>
          </w:del>
          <w:ins w:id="657" w:author="Smith, Alexis@Energy" w:date="2018-12-18T14:11:00Z">
            <w:r w:rsidR="009A39BA">
              <w:rPr>
                <w:rFonts w:ascii="Calibri" w:hAnsi="Calibri"/>
                <w:bCs/>
              </w:rPr>
              <w:t>VERIFI</w:t>
            </w:r>
          </w:ins>
          <w:ins w:id="658" w:author="Smith, Alexis@Energy" w:date="2018-12-18T14:12:00Z">
            <w:r w:rsidR="009A39BA">
              <w:rPr>
                <w:rFonts w:ascii="Calibri" w:hAnsi="Calibri"/>
                <w:bCs/>
              </w:rPr>
              <w:t>C</w:t>
            </w:r>
          </w:ins>
          <w:r w:rsidR="002B3A3C" w:rsidRPr="00F235B5">
            <w:rPr>
              <w:rFonts w:ascii="Calibri" w:hAnsi="Calibri"/>
              <w:bCs/>
            </w:rPr>
            <w:t xml:space="preserve">ATION - </w:t>
          </w:r>
          <w:r w:rsidR="002B3A3C" w:rsidRPr="00506446">
            <w:rPr>
              <w:rFonts w:ascii="Calibri" w:hAnsi="Calibri"/>
              <w:bCs/>
            </w:rPr>
            <w:t>DATA FIELD DEFINITIONS AND CALCULATIONS</w:t>
          </w:r>
        </w:p>
      </w:tc>
      <w:tc>
        <w:tcPr>
          <w:tcW w:w="1123" w:type="pct"/>
          <w:tcBorders>
            <w:left w:val="nil"/>
            <w:bottom w:val="single" w:sz="4" w:space="0" w:color="auto"/>
          </w:tcBorders>
          <w:tcMar>
            <w:left w:w="115" w:type="dxa"/>
            <w:right w:w="115" w:type="dxa"/>
          </w:tcMar>
          <w:vAlign w:val="center"/>
        </w:tcPr>
        <w:p w14:paraId="56DC02D8" w14:textId="77777777" w:rsidR="002B3A3C" w:rsidRPr="00F235B5" w:rsidRDefault="002B3A3C" w:rsidP="008F2201">
          <w:pPr>
            <w:keepNext/>
            <w:jc w:val="right"/>
            <w:outlineLvl w:val="0"/>
            <w:rPr>
              <w:rFonts w:ascii="Calibri" w:hAnsi="Calibri"/>
              <w:bCs/>
            </w:rPr>
          </w:pPr>
          <w:r w:rsidRPr="00F235B5">
            <w:rPr>
              <w:rFonts w:ascii="Calibri" w:hAnsi="Calibri"/>
              <w:bCs/>
            </w:rPr>
            <w:t>CF2R-MCH-21-H</w:t>
          </w:r>
        </w:p>
      </w:tc>
    </w:tr>
    <w:tr w:rsidR="002B3A3C" w:rsidRPr="008F2201" w14:paraId="56DC02DC" w14:textId="77777777" w:rsidTr="00E76D0C">
      <w:trPr>
        <w:cantSplit/>
        <w:trHeight w:val="288"/>
      </w:trPr>
      <w:tc>
        <w:tcPr>
          <w:tcW w:w="2500" w:type="pct"/>
          <w:tcBorders>
            <w:right w:val="nil"/>
          </w:tcBorders>
        </w:tcPr>
        <w:p w14:paraId="56DC02DA" w14:textId="77777777" w:rsidR="002B3A3C" w:rsidRPr="00F235B5" w:rsidRDefault="002B3A3C">
          <w:pPr>
            <w:tabs>
              <w:tab w:val="right" w:pos="10543"/>
            </w:tabs>
            <w:rPr>
              <w:rFonts w:ascii="Calibri" w:hAnsi="Calibri"/>
              <w:sz w:val="12"/>
              <w:szCs w:val="12"/>
            </w:rPr>
          </w:pPr>
          <w:r>
            <w:rPr>
              <w:rFonts w:ascii="Calibri" w:hAnsi="Calibri"/>
              <w:bCs/>
            </w:rPr>
            <w:t>Duct Location</w:t>
          </w:r>
        </w:p>
      </w:tc>
      <w:tc>
        <w:tcPr>
          <w:tcW w:w="2500" w:type="pct"/>
          <w:gridSpan w:val="2"/>
          <w:tcBorders>
            <w:left w:val="nil"/>
          </w:tcBorders>
        </w:tcPr>
        <w:p w14:paraId="56DC02DB" w14:textId="29323CE0" w:rsidR="002B3A3C" w:rsidRPr="00F235B5" w:rsidRDefault="002B3A3C"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D7A03">
            <w:rPr>
              <w:rFonts w:ascii="Calibri" w:hAnsi="Calibri"/>
              <w:bCs/>
              <w:noProof/>
            </w:rPr>
            <w:t>2</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D7A03">
            <w:rPr>
              <w:rFonts w:ascii="Calibri" w:hAnsi="Calibri"/>
              <w:bCs/>
              <w:noProof/>
            </w:rPr>
            <w:t>2</w:t>
          </w:r>
          <w:r>
            <w:rPr>
              <w:rFonts w:ascii="Calibri" w:hAnsi="Calibri"/>
              <w:bCs/>
              <w:noProof/>
            </w:rPr>
            <w:fldChar w:fldCharType="end"/>
          </w:r>
          <w:r w:rsidRPr="00F235B5">
            <w:rPr>
              <w:rFonts w:ascii="Calibri" w:hAnsi="Calibri"/>
              <w:bCs/>
            </w:rPr>
            <w:t>)</w:t>
          </w:r>
        </w:p>
      </w:tc>
    </w:tr>
  </w:tbl>
  <w:p w14:paraId="56DC02DD" w14:textId="77777777" w:rsidR="002B3A3C" w:rsidRDefault="002B3A3C" w:rsidP="008F220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E" w14:textId="77777777" w:rsidR="002B3A3C" w:rsidRDefault="00BD7A03">
    <w:pPr>
      <w:pStyle w:val="Header"/>
    </w:pPr>
    <w:r>
      <w:rPr>
        <w:noProof/>
      </w:rPr>
      <w:pict w14:anchorId="56DC0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4"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191"/>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654FF0"/>
    <w:multiLevelType w:val="hybridMultilevel"/>
    <w:tmpl w:val="0648691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861E38"/>
    <w:multiLevelType w:val="hybridMultilevel"/>
    <w:tmpl w:val="E5AEE20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B40175"/>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102D5126"/>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4FE6887E"/>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363B6"/>
    <w:multiLevelType w:val="hybridMultilevel"/>
    <w:tmpl w:val="0B0AED7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55E0C"/>
    <w:multiLevelType w:val="hybridMultilevel"/>
    <w:tmpl w:val="71B4974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E456B2"/>
    <w:multiLevelType w:val="multilevel"/>
    <w:tmpl w:val="552CD4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0483AA1"/>
    <w:multiLevelType w:val="hybridMultilevel"/>
    <w:tmpl w:val="A3FEEE98"/>
    <w:lvl w:ilvl="0" w:tplc="C76E700C">
      <w:start w:val="1"/>
      <w:numFmt w:val="bullet"/>
      <w:pStyle w:val="ListBullet5"/>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1B3090A"/>
    <w:multiLevelType w:val="hybridMultilevel"/>
    <w:tmpl w:val="742E95B8"/>
    <w:lvl w:ilvl="0" w:tplc="401844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DB736A8"/>
    <w:multiLevelType w:val="hybridMultilevel"/>
    <w:tmpl w:val="D95E946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3"/>
  </w:num>
  <w:num w:numId="5">
    <w:abstractNumId w:val="12"/>
  </w:num>
  <w:num w:numId="6">
    <w:abstractNumId w:val="2"/>
  </w:num>
  <w:num w:numId="7">
    <w:abstractNumId w:val="9"/>
  </w:num>
  <w:num w:numId="8">
    <w:abstractNumId w:val="8"/>
  </w:num>
  <w:num w:numId="9">
    <w:abstractNumId w:val="1"/>
  </w:num>
  <w:num w:numId="10">
    <w:abstractNumId w:val="7"/>
  </w:num>
  <w:num w:numId="11">
    <w:abstractNumId w:val="14"/>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Balneg, Ronald@Energy">
    <w15:presenceInfo w15:providerId="AD" w15:userId="S-1-5-21-606747145-1060284298-682003330-90538"/>
  </w15:person>
  <w15:person w15:author="Ferris, Todd@Energy">
    <w15:presenceInfo w15:providerId="AD" w15:userId="S-1-5-21-606747145-1060284298-682003330-62469"/>
  </w15:person>
  <w15:person w15:author="Smith, Alexis@Energy">
    <w15:presenceInfo w15:providerId="AD" w15:userId="S-1-5-21-606747145-1060284298-682003330-86948"/>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25538"/>
    <w:rsid w:val="00026750"/>
    <w:rsid w:val="0003306F"/>
    <w:rsid w:val="000334F7"/>
    <w:rsid w:val="000352E6"/>
    <w:rsid w:val="00035A79"/>
    <w:rsid w:val="00035B8C"/>
    <w:rsid w:val="00037926"/>
    <w:rsid w:val="000414B1"/>
    <w:rsid w:val="000470D7"/>
    <w:rsid w:val="000471F6"/>
    <w:rsid w:val="00051F14"/>
    <w:rsid w:val="00052043"/>
    <w:rsid w:val="00053A0E"/>
    <w:rsid w:val="0005428C"/>
    <w:rsid w:val="00055010"/>
    <w:rsid w:val="0006016B"/>
    <w:rsid w:val="000631C6"/>
    <w:rsid w:val="000644B7"/>
    <w:rsid w:val="000652EE"/>
    <w:rsid w:val="00074C93"/>
    <w:rsid w:val="00074F6C"/>
    <w:rsid w:val="00076F08"/>
    <w:rsid w:val="00080936"/>
    <w:rsid w:val="00080A37"/>
    <w:rsid w:val="00080EEE"/>
    <w:rsid w:val="000861F1"/>
    <w:rsid w:val="00087CBE"/>
    <w:rsid w:val="00091D81"/>
    <w:rsid w:val="00094EF2"/>
    <w:rsid w:val="000974A1"/>
    <w:rsid w:val="000A0D18"/>
    <w:rsid w:val="000A105B"/>
    <w:rsid w:val="000A1F02"/>
    <w:rsid w:val="000A35C7"/>
    <w:rsid w:val="000A4A99"/>
    <w:rsid w:val="000A5FE8"/>
    <w:rsid w:val="000A6B6D"/>
    <w:rsid w:val="000B4491"/>
    <w:rsid w:val="000B4CFB"/>
    <w:rsid w:val="000B7F1D"/>
    <w:rsid w:val="000C1A4A"/>
    <w:rsid w:val="000C204F"/>
    <w:rsid w:val="000C4C97"/>
    <w:rsid w:val="000C6426"/>
    <w:rsid w:val="000C6B8F"/>
    <w:rsid w:val="000C7320"/>
    <w:rsid w:val="000D25DB"/>
    <w:rsid w:val="000D3B16"/>
    <w:rsid w:val="000D4826"/>
    <w:rsid w:val="000D7DA8"/>
    <w:rsid w:val="000E0BE1"/>
    <w:rsid w:val="000E3470"/>
    <w:rsid w:val="000E53E9"/>
    <w:rsid w:val="000E7ABD"/>
    <w:rsid w:val="000F070F"/>
    <w:rsid w:val="000F0BA7"/>
    <w:rsid w:val="000F67E7"/>
    <w:rsid w:val="000F754C"/>
    <w:rsid w:val="00101126"/>
    <w:rsid w:val="00110FB5"/>
    <w:rsid w:val="001131A2"/>
    <w:rsid w:val="001177F0"/>
    <w:rsid w:val="00121740"/>
    <w:rsid w:val="00126531"/>
    <w:rsid w:val="00126F26"/>
    <w:rsid w:val="001305CE"/>
    <w:rsid w:val="001315EE"/>
    <w:rsid w:val="00135763"/>
    <w:rsid w:val="00137AA4"/>
    <w:rsid w:val="001407A9"/>
    <w:rsid w:val="00140ABA"/>
    <w:rsid w:val="00142FD3"/>
    <w:rsid w:val="00152B23"/>
    <w:rsid w:val="00155ACD"/>
    <w:rsid w:val="0015743C"/>
    <w:rsid w:val="001577AB"/>
    <w:rsid w:val="001615D7"/>
    <w:rsid w:val="00162081"/>
    <w:rsid w:val="00171597"/>
    <w:rsid w:val="001739FA"/>
    <w:rsid w:val="00173CE6"/>
    <w:rsid w:val="00174BD1"/>
    <w:rsid w:val="00175D42"/>
    <w:rsid w:val="0018018E"/>
    <w:rsid w:val="00181190"/>
    <w:rsid w:val="0018439C"/>
    <w:rsid w:val="0019624F"/>
    <w:rsid w:val="001A5583"/>
    <w:rsid w:val="001A7652"/>
    <w:rsid w:val="001B2176"/>
    <w:rsid w:val="001B5BA4"/>
    <w:rsid w:val="001B6559"/>
    <w:rsid w:val="001C18CE"/>
    <w:rsid w:val="001E3C52"/>
    <w:rsid w:val="001F0E8D"/>
    <w:rsid w:val="001F0FFE"/>
    <w:rsid w:val="001F20EE"/>
    <w:rsid w:val="001F362F"/>
    <w:rsid w:val="001F6F8D"/>
    <w:rsid w:val="001F7E44"/>
    <w:rsid w:val="00200E53"/>
    <w:rsid w:val="00201175"/>
    <w:rsid w:val="00202608"/>
    <w:rsid w:val="00206039"/>
    <w:rsid w:val="002108CC"/>
    <w:rsid w:val="00213E8E"/>
    <w:rsid w:val="00216C55"/>
    <w:rsid w:val="00222F6D"/>
    <w:rsid w:val="002241A5"/>
    <w:rsid w:val="00224E10"/>
    <w:rsid w:val="00232A1A"/>
    <w:rsid w:val="00237C30"/>
    <w:rsid w:val="002420D2"/>
    <w:rsid w:val="00243047"/>
    <w:rsid w:val="00245AF0"/>
    <w:rsid w:val="00251B09"/>
    <w:rsid w:val="00252C20"/>
    <w:rsid w:val="002532A8"/>
    <w:rsid w:val="002562A4"/>
    <w:rsid w:val="002615BC"/>
    <w:rsid w:val="00262721"/>
    <w:rsid w:val="002641C7"/>
    <w:rsid w:val="0026446F"/>
    <w:rsid w:val="002710BB"/>
    <w:rsid w:val="002719D2"/>
    <w:rsid w:val="00271E1D"/>
    <w:rsid w:val="00274618"/>
    <w:rsid w:val="00277212"/>
    <w:rsid w:val="0028466E"/>
    <w:rsid w:val="00284AFC"/>
    <w:rsid w:val="00284C8F"/>
    <w:rsid w:val="00285A7C"/>
    <w:rsid w:val="00287573"/>
    <w:rsid w:val="002878B9"/>
    <w:rsid w:val="00291F72"/>
    <w:rsid w:val="00295ED5"/>
    <w:rsid w:val="002A1004"/>
    <w:rsid w:val="002A199B"/>
    <w:rsid w:val="002A3F41"/>
    <w:rsid w:val="002A5D5F"/>
    <w:rsid w:val="002A6A1F"/>
    <w:rsid w:val="002B0A9B"/>
    <w:rsid w:val="002B15AE"/>
    <w:rsid w:val="002B2393"/>
    <w:rsid w:val="002B3A3C"/>
    <w:rsid w:val="002B4F6F"/>
    <w:rsid w:val="002C131A"/>
    <w:rsid w:val="002C3B42"/>
    <w:rsid w:val="002C586B"/>
    <w:rsid w:val="002D0D5B"/>
    <w:rsid w:val="002D1475"/>
    <w:rsid w:val="002D3BA6"/>
    <w:rsid w:val="002D680A"/>
    <w:rsid w:val="002D7DB8"/>
    <w:rsid w:val="002E3676"/>
    <w:rsid w:val="002E7879"/>
    <w:rsid w:val="002E7941"/>
    <w:rsid w:val="002F377F"/>
    <w:rsid w:val="002F40A7"/>
    <w:rsid w:val="002F666D"/>
    <w:rsid w:val="002F6775"/>
    <w:rsid w:val="00301FFD"/>
    <w:rsid w:val="003044D3"/>
    <w:rsid w:val="003051D0"/>
    <w:rsid w:val="00306026"/>
    <w:rsid w:val="0031246A"/>
    <w:rsid w:val="00314D52"/>
    <w:rsid w:val="00314EC3"/>
    <w:rsid w:val="0031774C"/>
    <w:rsid w:val="0032018D"/>
    <w:rsid w:val="00320F01"/>
    <w:rsid w:val="003247CA"/>
    <w:rsid w:val="003247CD"/>
    <w:rsid w:val="0033152E"/>
    <w:rsid w:val="0033165B"/>
    <w:rsid w:val="00337397"/>
    <w:rsid w:val="00340CE9"/>
    <w:rsid w:val="00344BA0"/>
    <w:rsid w:val="003500C8"/>
    <w:rsid w:val="00350A8C"/>
    <w:rsid w:val="00351525"/>
    <w:rsid w:val="00353C3B"/>
    <w:rsid w:val="0035603C"/>
    <w:rsid w:val="00357343"/>
    <w:rsid w:val="003670C9"/>
    <w:rsid w:val="003677C0"/>
    <w:rsid w:val="00370D80"/>
    <w:rsid w:val="00371157"/>
    <w:rsid w:val="003715CF"/>
    <w:rsid w:val="00372700"/>
    <w:rsid w:val="00376EAA"/>
    <w:rsid w:val="003809C0"/>
    <w:rsid w:val="00381C81"/>
    <w:rsid w:val="003834E9"/>
    <w:rsid w:val="003850E9"/>
    <w:rsid w:val="00385341"/>
    <w:rsid w:val="00386209"/>
    <w:rsid w:val="0038684E"/>
    <w:rsid w:val="0039142A"/>
    <w:rsid w:val="00392915"/>
    <w:rsid w:val="00394C8C"/>
    <w:rsid w:val="003A53FA"/>
    <w:rsid w:val="003B3641"/>
    <w:rsid w:val="003B5B3C"/>
    <w:rsid w:val="003B68B3"/>
    <w:rsid w:val="003C2F77"/>
    <w:rsid w:val="003C7B7A"/>
    <w:rsid w:val="003D2DE6"/>
    <w:rsid w:val="003D349A"/>
    <w:rsid w:val="003D5183"/>
    <w:rsid w:val="003D5350"/>
    <w:rsid w:val="003E1E09"/>
    <w:rsid w:val="003E22AB"/>
    <w:rsid w:val="003F064C"/>
    <w:rsid w:val="003F1C6F"/>
    <w:rsid w:val="003F49BD"/>
    <w:rsid w:val="003F6A76"/>
    <w:rsid w:val="00400321"/>
    <w:rsid w:val="0040359C"/>
    <w:rsid w:val="004115C0"/>
    <w:rsid w:val="00412C49"/>
    <w:rsid w:val="00415FD0"/>
    <w:rsid w:val="00417EC3"/>
    <w:rsid w:val="004262C2"/>
    <w:rsid w:val="00430CEA"/>
    <w:rsid w:val="00432098"/>
    <w:rsid w:val="0043390E"/>
    <w:rsid w:val="0043422C"/>
    <w:rsid w:val="00435279"/>
    <w:rsid w:val="00440841"/>
    <w:rsid w:val="004507D3"/>
    <w:rsid w:val="004510F5"/>
    <w:rsid w:val="00452004"/>
    <w:rsid w:val="0045371A"/>
    <w:rsid w:val="00453B04"/>
    <w:rsid w:val="00454C3D"/>
    <w:rsid w:val="004554BD"/>
    <w:rsid w:val="00461C19"/>
    <w:rsid w:val="00462AC1"/>
    <w:rsid w:val="0046705B"/>
    <w:rsid w:val="00470951"/>
    <w:rsid w:val="004737C4"/>
    <w:rsid w:val="00474509"/>
    <w:rsid w:val="00474A7A"/>
    <w:rsid w:val="00475987"/>
    <w:rsid w:val="00477D56"/>
    <w:rsid w:val="0048031E"/>
    <w:rsid w:val="004809EE"/>
    <w:rsid w:val="00483E28"/>
    <w:rsid w:val="00486F0B"/>
    <w:rsid w:val="004916D7"/>
    <w:rsid w:val="004944D6"/>
    <w:rsid w:val="004948E2"/>
    <w:rsid w:val="0049512C"/>
    <w:rsid w:val="004973B8"/>
    <w:rsid w:val="004A1BEB"/>
    <w:rsid w:val="004A264A"/>
    <w:rsid w:val="004A3604"/>
    <w:rsid w:val="004A5C7F"/>
    <w:rsid w:val="004A6E7F"/>
    <w:rsid w:val="004B0BC2"/>
    <w:rsid w:val="004B1012"/>
    <w:rsid w:val="004B2BB6"/>
    <w:rsid w:val="004B4582"/>
    <w:rsid w:val="004B62FE"/>
    <w:rsid w:val="004B7BD2"/>
    <w:rsid w:val="004B7E34"/>
    <w:rsid w:val="004C23D9"/>
    <w:rsid w:val="004C2C61"/>
    <w:rsid w:val="004C644A"/>
    <w:rsid w:val="004D1CE3"/>
    <w:rsid w:val="004D287C"/>
    <w:rsid w:val="004E049F"/>
    <w:rsid w:val="004E112A"/>
    <w:rsid w:val="004E230B"/>
    <w:rsid w:val="004E5F88"/>
    <w:rsid w:val="004F0A7F"/>
    <w:rsid w:val="004F40C1"/>
    <w:rsid w:val="004F52DC"/>
    <w:rsid w:val="004F681D"/>
    <w:rsid w:val="00504A69"/>
    <w:rsid w:val="00504DD3"/>
    <w:rsid w:val="00506446"/>
    <w:rsid w:val="0051084F"/>
    <w:rsid w:val="00513D83"/>
    <w:rsid w:val="00514ADB"/>
    <w:rsid w:val="00520412"/>
    <w:rsid w:val="0052091E"/>
    <w:rsid w:val="005222CB"/>
    <w:rsid w:val="0052417A"/>
    <w:rsid w:val="00527ACC"/>
    <w:rsid w:val="00530F4C"/>
    <w:rsid w:val="00531044"/>
    <w:rsid w:val="005340A2"/>
    <w:rsid w:val="0053430F"/>
    <w:rsid w:val="00536AA4"/>
    <w:rsid w:val="00541293"/>
    <w:rsid w:val="005437EB"/>
    <w:rsid w:val="00551599"/>
    <w:rsid w:val="00552A3E"/>
    <w:rsid w:val="00554F3F"/>
    <w:rsid w:val="00555884"/>
    <w:rsid w:val="00561BD6"/>
    <w:rsid w:val="00562BA8"/>
    <w:rsid w:val="00567464"/>
    <w:rsid w:val="005678C7"/>
    <w:rsid w:val="00572B72"/>
    <w:rsid w:val="00573417"/>
    <w:rsid w:val="00573B76"/>
    <w:rsid w:val="0057406C"/>
    <w:rsid w:val="00574E6A"/>
    <w:rsid w:val="005813CE"/>
    <w:rsid w:val="005821CB"/>
    <w:rsid w:val="00585000"/>
    <w:rsid w:val="005877FC"/>
    <w:rsid w:val="0059070E"/>
    <w:rsid w:val="00592625"/>
    <w:rsid w:val="00594C36"/>
    <w:rsid w:val="00596CDF"/>
    <w:rsid w:val="005A012D"/>
    <w:rsid w:val="005B0163"/>
    <w:rsid w:val="005B2CD7"/>
    <w:rsid w:val="005C08A5"/>
    <w:rsid w:val="005C3844"/>
    <w:rsid w:val="005C4233"/>
    <w:rsid w:val="005C5038"/>
    <w:rsid w:val="005C73C7"/>
    <w:rsid w:val="005D2752"/>
    <w:rsid w:val="005D2B30"/>
    <w:rsid w:val="005D30D4"/>
    <w:rsid w:val="005D3251"/>
    <w:rsid w:val="005D3A6A"/>
    <w:rsid w:val="005D55BB"/>
    <w:rsid w:val="005E1E03"/>
    <w:rsid w:val="005E23CD"/>
    <w:rsid w:val="005E2724"/>
    <w:rsid w:val="005E3E55"/>
    <w:rsid w:val="005E3EEA"/>
    <w:rsid w:val="005E68FF"/>
    <w:rsid w:val="005F178B"/>
    <w:rsid w:val="005F4CDC"/>
    <w:rsid w:val="006016EB"/>
    <w:rsid w:val="006019F9"/>
    <w:rsid w:val="00601C19"/>
    <w:rsid w:val="00605485"/>
    <w:rsid w:val="00605944"/>
    <w:rsid w:val="006066A3"/>
    <w:rsid w:val="00611910"/>
    <w:rsid w:val="00613F4A"/>
    <w:rsid w:val="00614268"/>
    <w:rsid w:val="00616C4D"/>
    <w:rsid w:val="00617B42"/>
    <w:rsid w:val="006200D7"/>
    <w:rsid w:val="006227B1"/>
    <w:rsid w:val="00622990"/>
    <w:rsid w:val="00631115"/>
    <w:rsid w:val="00631620"/>
    <w:rsid w:val="00632F51"/>
    <w:rsid w:val="00632F73"/>
    <w:rsid w:val="00637340"/>
    <w:rsid w:val="006411CF"/>
    <w:rsid w:val="00641C71"/>
    <w:rsid w:val="0064300C"/>
    <w:rsid w:val="00644727"/>
    <w:rsid w:val="00645ECF"/>
    <w:rsid w:val="00654F37"/>
    <w:rsid w:val="00661E78"/>
    <w:rsid w:val="00663AF7"/>
    <w:rsid w:val="00667362"/>
    <w:rsid w:val="00674FED"/>
    <w:rsid w:val="0068226F"/>
    <w:rsid w:val="00682CBA"/>
    <w:rsid w:val="00683EEF"/>
    <w:rsid w:val="00685D72"/>
    <w:rsid w:val="00685FB2"/>
    <w:rsid w:val="00686B8B"/>
    <w:rsid w:val="00692EDF"/>
    <w:rsid w:val="006930E5"/>
    <w:rsid w:val="00697E29"/>
    <w:rsid w:val="006A156C"/>
    <w:rsid w:val="006A57F1"/>
    <w:rsid w:val="006A722E"/>
    <w:rsid w:val="006B0379"/>
    <w:rsid w:val="006B0F22"/>
    <w:rsid w:val="006B4081"/>
    <w:rsid w:val="006C0044"/>
    <w:rsid w:val="006C0E98"/>
    <w:rsid w:val="006C3AC7"/>
    <w:rsid w:val="006C43B4"/>
    <w:rsid w:val="006C5D16"/>
    <w:rsid w:val="006C7335"/>
    <w:rsid w:val="006C7406"/>
    <w:rsid w:val="006D21DC"/>
    <w:rsid w:val="006D4D01"/>
    <w:rsid w:val="006D7492"/>
    <w:rsid w:val="006D7CAB"/>
    <w:rsid w:val="006E1FC1"/>
    <w:rsid w:val="006F0652"/>
    <w:rsid w:val="006F20E1"/>
    <w:rsid w:val="006F2C70"/>
    <w:rsid w:val="0070354F"/>
    <w:rsid w:val="007108CC"/>
    <w:rsid w:val="00710DA4"/>
    <w:rsid w:val="0071235D"/>
    <w:rsid w:val="00714442"/>
    <w:rsid w:val="00714CBC"/>
    <w:rsid w:val="00714DAD"/>
    <w:rsid w:val="007167EB"/>
    <w:rsid w:val="0071761E"/>
    <w:rsid w:val="00717DEA"/>
    <w:rsid w:val="00720306"/>
    <w:rsid w:val="00723136"/>
    <w:rsid w:val="00724771"/>
    <w:rsid w:val="00724A25"/>
    <w:rsid w:val="00727B75"/>
    <w:rsid w:val="00734067"/>
    <w:rsid w:val="00743217"/>
    <w:rsid w:val="00743CF8"/>
    <w:rsid w:val="0074424A"/>
    <w:rsid w:val="00746633"/>
    <w:rsid w:val="007470BB"/>
    <w:rsid w:val="00751673"/>
    <w:rsid w:val="00753CFA"/>
    <w:rsid w:val="00755170"/>
    <w:rsid w:val="007551EC"/>
    <w:rsid w:val="00755865"/>
    <w:rsid w:val="00756D69"/>
    <w:rsid w:val="007635A5"/>
    <w:rsid w:val="0076441C"/>
    <w:rsid w:val="00765F67"/>
    <w:rsid w:val="00771250"/>
    <w:rsid w:val="007755D6"/>
    <w:rsid w:val="007756F6"/>
    <w:rsid w:val="00776799"/>
    <w:rsid w:val="00777B2F"/>
    <w:rsid w:val="00780478"/>
    <w:rsid w:val="00785B34"/>
    <w:rsid w:val="0078718F"/>
    <w:rsid w:val="00792D5F"/>
    <w:rsid w:val="00793E1C"/>
    <w:rsid w:val="00795EB8"/>
    <w:rsid w:val="00797224"/>
    <w:rsid w:val="00797290"/>
    <w:rsid w:val="007975E6"/>
    <w:rsid w:val="00797860"/>
    <w:rsid w:val="007A4603"/>
    <w:rsid w:val="007A7BEE"/>
    <w:rsid w:val="007B087F"/>
    <w:rsid w:val="007B2CB9"/>
    <w:rsid w:val="007B4BEA"/>
    <w:rsid w:val="007B645E"/>
    <w:rsid w:val="007C12FC"/>
    <w:rsid w:val="007C22ED"/>
    <w:rsid w:val="007C24A3"/>
    <w:rsid w:val="007C256A"/>
    <w:rsid w:val="007C3A8E"/>
    <w:rsid w:val="007D060B"/>
    <w:rsid w:val="007D0D8F"/>
    <w:rsid w:val="007D19B2"/>
    <w:rsid w:val="007D2DD3"/>
    <w:rsid w:val="007D726A"/>
    <w:rsid w:val="007E26E9"/>
    <w:rsid w:val="007E32B3"/>
    <w:rsid w:val="007E588B"/>
    <w:rsid w:val="007E7E4E"/>
    <w:rsid w:val="007E7E9B"/>
    <w:rsid w:val="007F3E17"/>
    <w:rsid w:val="007F57DC"/>
    <w:rsid w:val="007F7DAC"/>
    <w:rsid w:val="00804C36"/>
    <w:rsid w:val="00807045"/>
    <w:rsid w:val="0080711A"/>
    <w:rsid w:val="00815AA1"/>
    <w:rsid w:val="0081628C"/>
    <w:rsid w:val="00820127"/>
    <w:rsid w:val="0082120B"/>
    <w:rsid w:val="00821F42"/>
    <w:rsid w:val="0082448D"/>
    <w:rsid w:val="008353B6"/>
    <w:rsid w:val="00837191"/>
    <w:rsid w:val="00841186"/>
    <w:rsid w:val="008459F6"/>
    <w:rsid w:val="00847582"/>
    <w:rsid w:val="00847E91"/>
    <w:rsid w:val="00847EF3"/>
    <w:rsid w:val="0085268F"/>
    <w:rsid w:val="00853177"/>
    <w:rsid w:val="008531D0"/>
    <w:rsid w:val="008540F3"/>
    <w:rsid w:val="00857939"/>
    <w:rsid w:val="00860E60"/>
    <w:rsid w:val="00861BF8"/>
    <w:rsid w:val="008639C9"/>
    <w:rsid w:val="00865861"/>
    <w:rsid w:val="00873A16"/>
    <w:rsid w:val="008748FA"/>
    <w:rsid w:val="00886660"/>
    <w:rsid w:val="00890DB2"/>
    <w:rsid w:val="008941C5"/>
    <w:rsid w:val="00894E3E"/>
    <w:rsid w:val="008A1CAE"/>
    <w:rsid w:val="008A5B91"/>
    <w:rsid w:val="008A7891"/>
    <w:rsid w:val="008A7F5C"/>
    <w:rsid w:val="008B05CC"/>
    <w:rsid w:val="008B220B"/>
    <w:rsid w:val="008C10F1"/>
    <w:rsid w:val="008C23D7"/>
    <w:rsid w:val="008D0B8D"/>
    <w:rsid w:val="008D199F"/>
    <w:rsid w:val="008D3743"/>
    <w:rsid w:val="008D3813"/>
    <w:rsid w:val="008D6F5F"/>
    <w:rsid w:val="008E429B"/>
    <w:rsid w:val="008E4542"/>
    <w:rsid w:val="008E7A13"/>
    <w:rsid w:val="008F1900"/>
    <w:rsid w:val="008F2201"/>
    <w:rsid w:val="008F27E0"/>
    <w:rsid w:val="00900C86"/>
    <w:rsid w:val="00901093"/>
    <w:rsid w:val="0090193D"/>
    <w:rsid w:val="00910674"/>
    <w:rsid w:val="009119ED"/>
    <w:rsid w:val="00915BCF"/>
    <w:rsid w:val="0092041F"/>
    <w:rsid w:val="00924BB4"/>
    <w:rsid w:val="00925E2D"/>
    <w:rsid w:val="00926632"/>
    <w:rsid w:val="009317E9"/>
    <w:rsid w:val="009379DB"/>
    <w:rsid w:val="00937BB9"/>
    <w:rsid w:val="009410F5"/>
    <w:rsid w:val="00941530"/>
    <w:rsid w:val="00941E17"/>
    <w:rsid w:val="009430FF"/>
    <w:rsid w:val="009437C6"/>
    <w:rsid w:val="00943E2E"/>
    <w:rsid w:val="00944ED1"/>
    <w:rsid w:val="00946688"/>
    <w:rsid w:val="009476BF"/>
    <w:rsid w:val="00955A9A"/>
    <w:rsid w:val="009564C7"/>
    <w:rsid w:val="00960A34"/>
    <w:rsid w:val="00972766"/>
    <w:rsid w:val="009727B8"/>
    <w:rsid w:val="00973822"/>
    <w:rsid w:val="0097558E"/>
    <w:rsid w:val="009764A9"/>
    <w:rsid w:val="00976637"/>
    <w:rsid w:val="00980FB6"/>
    <w:rsid w:val="00982535"/>
    <w:rsid w:val="00992035"/>
    <w:rsid w:val="00992EF8"/>
    <w:rsid w:val="009A059F"/>
    <w:rsid w:val="009A1F14"/>
    <w:rsid w:val="009A3318"/>
    <w:rsid w:val="009A39BA"/>
    <w:rsid w:val="009A698F"/>
    <w:rsid w:val="009A6F10"/>
    <w:rsid w:val="009A799A"/>
    <w:rsid w:val="009B2C03"/>
    <w:rsid w:val="009C1F4E"/>
    <w:rsid w:val="009C44B1"/>
    <w:rsid w:val="009C4B49"/>
    <w:rsid w:val="009C4F9A"/>
    <w:rsid w:val="009C6B70"/>
    <w:rsid w:val="009D0F10"/>
    <w:rsid w:val="009D300F"/>
    <w:rsid w:val="009D53FC"/>
    <w:rsid w:val="009E162C"/>
    <w:rsid w:val="009E2E57"/>
    <w:rsid w:val="009E3BB5"/>
    <w:rsid w:val="009E4D86"/>
    <w:rsid w:val="009E6B59"/>
    <w:rsid w:val="009F2090"/>
    <w:rsid w:val="00A0027A"/>
    <w:rsid w:val="00A00AE7"/>
    <w:rsid w:val="00A02090"/>
    <w:rsid w:val="00A05D8F"/>
    <w:rsid w:val="00A07D19"/>
    <w:rsid w:val="00A10DBF"/>
    <w:rsid w:val="00A12015"/>
    <w:rsid w:val="00A16546"/>
    <w:rsid w:val="00A2307F"/>
    <w:rsid w:val="00A24BE2"/>
    <w:rsid w:val="00A24F9F"/>
    <w:rsid w:val="00A2734E"/>
    <w:rsid w:val="00A33A50"/>
    <w:rsid w:val="00A33B56"/>
    <w:rsid w:val="00A3438B"/>
    <w:rsid w:val="00A36613"/>
    <w:rsid w:val="00A40621"/>
    <w:rsid w:val="00A42C60"/>
    <w:rsid w:val="00A44A18"/>
    <w:rsid w:val="00A46AEC"/>
    <w:rsid w:val="00A50ACC"/>
    <w:rsid w:val="00A51851"/>
    <w:rsid w:val="00A51943"/>
    <w:rsid w:val="00A51D87"/>
    <w:rsid w:val="00A5318E"/>
    <w:rsid w:val="00A55365"/>
    <w:rsid w:val="00A55444"/>
    <w:rsid w:val="00A628D4"/>
    <w:rsid w:val="00A64443"/>
    <w:rsid w:val="00A6470A"/>
    <w:rsid w:val="00A677BB"/>
    <w:rsid w:val="00A702F0"/>
    <w:rsid w:val="00A70722"/>
    <w:rsid w:val="00A742B3"/>
    <w:rsid w:val="00A75B9B"/>
    <w:rsid w:val="00A81137"/>
    <w:rsid w:val="00A816FC"/>
    <w:rsid w:val="00A87572"/>
    <w:rsid w:val="00A9074E"/>
    <w:rsid w:val="00A93DBB"/>
    <w:rsid w:val="00AA01C1"/>
    <w:rsid w:val="00AA18EC"/>
    <w:rsid w:val="00AA767E"/>
    <w:rsid w:val="00AB1578"/>
    <w:rsid w:val="00AB2883"/>
    <w:rsid w:val="00AB4166"/>
    <w:rsid w:val="00AC2C0E"/>
    <w:rsid w:val="00AC348D"/>
    <w:rsid w:val="00AC4755"/>
    <w:rsid w:val="00AC4B5E"/>
    <w:rsid w:val="00AC5DE9"/>
    <w:rsid w:val="00AC65B1"/>
    <w:rsid w:val="00AD4FAE"/>
    <w:rsid w:val="00AD5A7C"/>
    <w:rsid w:val="00AD60F8"/>
    <w:rsid w:val="00AD67BC"/>
    <w:rsid w:val="00AE39CC"/>
    <w:rsid w:val="00AF4004"/>
    <w:rsid w:val="00AF7F9C"/>
    <w:rsid w:val="00B02E79"/>
    <w:rsid w:val="00B05397"/>
    <w:rsid w:val="00B17F24"/>
    <w:rsid w:val="00B23304"/>
    <w:rsid w:val="00B273D8"/>
    <w:rsid w:val="00B27A2A"/>
    <w:rsid w:val="00B3213E"/>
    <w:rsid w:val="00B33471"/>
    <w:rsid w:val="00B34290"/>
    <w:rsid w:val="00B35C45"/>
    <w:rsid w:val="00B401EA"/>
    <w:rsid w:val="00B4146E"/>
    <w:rsid w:val="00B4216F"/>
    <w:rsid w:val="00B429F3"/>
    <w:rsid w:val="00B43424"/>
    <w:rsid w:val="00B446FE"/>
    <w:rsid w:val="00B44CA5"/>
    <w:rsid w:val="00B47B99"/>
    <w:rsid w:val="00B51352"/>
    <w:rsid w:val="00B52239"/>
    <w:rsid w:val="00B538B2"/>
    <w:rsid w:val="00B546B0"/>
    <w:rsid w:val="00B55F60"/>
    <w:rsid w:val="00B6238C"/>
    <w:rsid w:val="00B6413D"/>
    <w:rsid w:val="00B6647D"/>
    <w:rsid w:val="00B778B9"/>
    <w:rsid w:val="00B80D05"/>
    <w:rsid w:val="00B82CAC"/>
    <w:rsid w:val="00B82F48"/>
    <w:rsid w:val="00B83114"/>
    <w:rsid w:val="00B867D6"/>
    <w:rsid w:val="00BA2927"/>
    <w:rsid w:val="00BA2D4B"/>
    <w:rsid w:val="00BA3419"/>
    <w:rsid w:val="00BA49D1"/>
    <w:rsid w:val="00BA5827"/>
    <w:rsid w:val="00BA6ECD"/>
    <w:rsid w:val="00BA6FA0"/>
    <w:rsid w:val="00BB0C44"/>
    <w:rsid w:val="00BB2767"/>
    <w:rsid w:val="00BB4010"/>
    <w:rsid w:val="00BB5003"/>
    <w:rsid w:val="00BC2F64"/>
    <w:rsid w:val="00BC6F83"/>
    <w:rsid w:val="00BC7549"/>
    <w:rsid w:val="00BD71C5"/>
    <w:rsid w:val="00BD7A03"/>
    <w:rsid w:val="00BD7DA4"/>
    <w:rsid w:val="00BE0421"/>
    <w:rsid w:val="00BE3F84"/>
    <w:rsid w:val="00BE5A88"/>
    <w:rsid w:val="00BE794E"/>
    <w:rsid w:val="00BE7F99"/>
    <w:rsid w:val="00BF2635"/>
    <w:rsid w:val="00BF34F5"/>
    <w:rsid w:val="00BF530C"/>
    <w:rsid w:val="00BF5C62"/>
    <w:rsid w:val="00C00AE5"/>
    <w:rsid w:val="00C04EA8"/>
    <w:rsid w:val="00C06085"/>
    <w:rsid w:val="00C060F0"/>
    <w:rsid w:val="00C06AE0"/>
    <w:rsid w:val="00C072DB"/>
    <w:rsid w:val="00C107D2"/>
    <w:rsid w:val="00C107D9"/>
    <w:rsid w:val="00C10D4A"/>
    <w:rsid w:val="00C13757"/>
    <w:rsid w:val="00C14210"/>
    <w:rsid w:val="00C173DB"/>
    <w:rsid w:val="00C175DF"/>
    <w:rsid w:val="00C2497D"/>
    <w:rsid w:val="00C30FB6"/>
    <w:rsid w:val="00C30FDD"/>
    <w:rsid w:val="00C35471"/>
    <w:rsid w:val="00C367B7"/>
    <w:rsid w:val="00C36879"/>
    <w:rsid w:val="00C42195"/>
    <w:rsid w:val="00C477A7"/>
    <w:rsid w:val="00C50E08"/>
    <w:rsid w:val="00C51617"/>
    <w:rsid w:val="00C56EAA"/>
    <w:rsid w:val="00C5702B"/>
    <w:rsid w:val="00C60365"/>
    <w:rsid w:val="00C6068F"/>
    <w:rsid w:val="00C62CBF"/>
    <w:rsid w:val="00C64D2A"/>
    <w:rsid w:val="00C64E39"/>
    <w:rsid w:val="00C65399"/>
    <w:rsid w:val="00C65957"/>
    <w:rsid w:val="00C66EAB"/>
    <w:rsid w:val="00C67305"/>
    <w:rsid w:val="00C6783F"/>
    <w:rsid w:val="00C70352"/>
    <w:rsid w:val="00C71EA2"/>
    <w:rsid w:val="00C73E32"/>
    <w:rsid w:val="00C762B5"/>
    <w:rsid w:val="00C874DA"/>
    <w:rsid w:val="00CA129C"/>
    <w:rsid w:val="00CA1A3D"/>
    <w:rsid w:val="00CA1FA3"/>
    <w:rsid w:val="00CA236D"/>
    <w:rsid w:val="00CA2CCA"/>
    <w:rsid w:val="00CA58DF"/>
    <w:rsid w:val="00CA6C34"/>
    <w:rsid w:val="00CB146D"/>
    <w:rsid w:val="00CB3D99"/>
    <w:rsid w:val="00CB7159"/>
    <w:rsid w:val="00CC211E"/>
    <w:rsid w:val="00CC2F36"/>
    <w:rsid w:val="00CC3614"/>
    <w:rsid w:val="00CC6E96"/>
    <w:rsid w:val="00CD394A"/>
    <w:rsid w:val="00CD3EBD"/>
    <w:rsid w:val="00CD4F1F"/>
    <w:rsid w:val="00CD7D13"/>
    <w:rsid w:val="00CE2183"/>
    <w:rsid w:val="00CE2409"/>
    <w:rsid w:val="00CE33A8"/>
    <w:rsid w:val="00CE3B8E"/>
    <w:rsid w:val="00CE3C71"/>
    <w:rsid w:val="00CE4301"/>
    <w:rsid w:val="00CE4AF0"/>
    <w:rsid w:val="00CE6EA5"/>
    <w:rsid w:val="00CF6791"/>
    <w:rsid w:val="00D01766"/>
    <w:rsid w:val="00D05A28"/>
    <w:rsid w:val="00D06E4B"/>
    <w:rsid w:val="00D165AA"/>
    <w:rsid w:val="00D16640"/>
    <w:rsid w:val="00D17E5B"/>
    <w:rsid w:val="00D2673F"/>
    <w:rsid w:val="00D3186F"/>
    <w:rsid w:val="00D32BE4"/>
    <w:rsid w:val="00D35026"/>
    <w:rsid w:val="00D353F2"/>
    <w:rsid w:val="00D35955"/>
    <w:rsid w:val="00D363E5"/>
    <w:rsid w:val="00D430F6"/>
    <w:rsid w:val="00D462C2"/>
    <w:rsid w:val="00D47F2D"/>
    <w:rsid w:val="00D508F3"/>
    <w:rsid w:val="00D50B07"/>
    <w:rsid w:val="00D53733"/>
    <w:rsid w:val="00D56CD8"/>
    <w:rsid w:val="00D62DB5"/>
    <w:rsid w:val="00D65404"/>
    <w:rsid w:val="00D65CD2"/>
    <w:rsid w:val="00D67071"/>
    <w:rsid w:val="00D77E2E"/>
    <w:rsid w:val="00D81ED4"/>
    <w:rsid w:val="00D82516"/>
    <w:rsid w:val="00D83CD6"/>
    <w:rsid w:val="00D84532"/>
    <w:rsid w:val="00D86D3C"/>
    <w:rsid w:val="00D87559"/>
    <w:rsid w:val="00D916A4"/>
    <w:rsid w:val="00DA0908"/>
    <w:rsid w:val="00DA23E0"/>
    <w:rsid w:val="00DA3D14"/>
    <w:rsid w:val="00DA41D8"/>
    <w:rsid w:val="00DA7914"/>
    <w:rsid w:val="00DB17CA"/>
    <w:rsid w:val="00DB2B09"/>
    <w:rsid w:val="00DB44FE"/>
    <w:rsid w:val="00DB49D1"/>
    <w:rsid w:val="00DB4E0C"/>
    <w:rsid w:val="00DB5125"/>
    <w:rsid w:val="00DB5FCC"/>
    <w:rsid w:val="00DC0505"/>
    <w:rsid w:val="00DC20F2"/>
    <w:rsid w:val="00DC242D"/>
    <w:rsid w:val="00DC7484"/>
    <w:rsid w:val="00DD256B"/>
    <w:rsid w:val="00DD2B0C"/>
    <w:rsid w:val="00DD2DEB"/>
    <w:rsid w:val="00DE0768"/>
    <w:rsid w:val="00DE0AD3"/>
    <w:rsid w:val="00DE3113"/>
    <w:rsid w:val="00DE4647"/>
    <w:rsid w:val="00DF1740"/>
    <w:rsid w:val="00DF6544"/>
    <w:rsid w:val="00DF6ADD"/>
    <w:rsid w:val="00E00E2C"/>
    <w:rsid w:val="00E00F00"/>
    <w:rsid w:val="00E074BC"/>
    <w:rsid w:val="00E12FCC"/>
    <w:rsid w:val="00E1414A"/>
    <w:rsid w:val="00E224A4"/>
    <w:rsid w:val="00E23A7C"/>
    <w:rsid w:val="00E25F01"/>
    <w:rsid w:val="00E330B3"/>
    <w:rsid w:val="00E336A6"/>
    <w:rsid w:val="00E33B46"/>
    <w:rsid w:val="00E36AEC"/>
    <w:rsid w:val="00E40256"/>
    <w:rsid w:val="00E419F7"/>
    <w:rsid w:val="00E41DC9"/>
    <w:rsid w:val="00E4422E"/>
    <w:rsid w:val="00E47FB6"/>
    <w:rsid w:val="00E510FF"/>
    <w:rsid w:val="00E52697"/>
    <w:rsid w:val="00E55A11"/>
    <w:rsid w:val="00E570A4"/>
    <w:rsid w:val="00E570BA"/>
    <w:rsid w:val="00E61ADA"/>
    <w:rsid w:val="00E6616C"/>
    <w:rsid w:val="00E70479"/>
    <w:rsid w:val="00E719F4"/>
    <w:rsid w:val="00E72366"/>
    <w:rsid w:val="00E756C6"/>
    <w:rsid w:val="00E76912"/>
    <w:rsid w:val="00E76D0C"/>
    <w:rsid w:val="00E779B8"/>
    <w:rsid w:val="00E829EB"/>
    <w:rsid w:val="00E9540C"/>
    <w:rsid w:val="00EB1719"/>
    <w:rsid w:val="00EB19D1"/>
    <w:rsid w:val="00EB27FA"/>
    <w:rsid w:val="00EB42BF"/>
    <w:rsid w:val="00EB6A58"/>
    <w:rsid w:val="00EC4D51"/>
    <w:rsid w:val="00EC7018"/>
    <w:rsid w:val="00ED0EBB"/>
    <w:rsid w:val="00ED6286"/>
    <w:rsid w:val="00EE19D8"/>
    <w:rsid w:val="00EE2A79"/>
    <w:rsid w:val="00EE35D0"/>
    <w:rsid w:val="00EE46D1"/>
    <w:rsid w:val="00EE567C"/>
    <w:rsid w:val="00EE7347"/>
    <w:rsid w:val="00EE77ED"/>
    <w:rsid w:val="00EF00B4"/>
    <w:rsid w:val="00EF0C30"/>
    <w:rsid w:val="00EF1254"/>
    <w:rsid w:val="00F00493"/>
    <w:rsid w:val="00F00B7C"/>
    <w:rsid w:val="00F03C64"/>
    <w:rsid w:val="00F12F4F"/>
    <w:rsid w:val="00F21C97"/>
    <w:rsid w:val="00F230AF"/>
    <w:rsid w:val="00F235B5"/>
    <w:rsid w:val="00F23B4A"/>
    <w:rsid w:val="00F25D56"/>
    <w:rsid w:val="00F44004"/>
    <w:rsid w:val="00F45CAA"/>
    <w:rsid w:val="00F512AC"/>
    <w:rsid w:val="00F53F9A"/>
    <w:rsid w:val="00F541FA"/>
    <w:rsid w:val="00F5614E"/>
    <w:rsid w:val="00F6064D"/>
    <w:rsid w:val="00F60828"/>
    <w:rsid w:val="00F60BCC"/>
    <w:rsid w:val="00F6376C"/>
    <w:rsid w:val="00F725F3"/>
    <w:rsid w:val="00F739C8"/>
    <w:rsid w:val="00F74FE8"/>
    <w:rsid w:val="00F81046"/>
    <w:rsid w:val="00F821B1"/>
    <w:rsid w:val="00F8787A"/>
    <w:rsid w:val="00FA1346"/>
    <w:rsid w:val="00FA2F41"/>
    <w:rsid w:val="00FA777D"/>
    <w:rsid w:val="00FB2FA7"/>
    <w:rsid w:val="00FB3189"/>
    <w:rsid w:val="00FB3217"/>
    <w:rsid w:val="00FB3890"/>
    <w:rsid w:val="00FB50F9"/>
    <w:rsid w:val="00FB5D35"/>
    <w:rsid w:val="00FB74A8"/>
    <w:rsid w:val="00FC0300"/>
    <w:rsid w:val="00FC25BE"/>
    <w:rsid w:val="00FC2A0E"/>
    <w:rsid w:val="00FC35CB"/>
    <w:rsid w:val="00FD1218"/>
    <w:rsid w:val="00FD3283"/>
    <w:rsid w:val="00FD3686"/>
    <w:rsid w:val="00FD380D"/>
    <w:rsid w:val="00FD3F8A"/>
    <w:rsid w:val="00FE065B"/>
    <w:rsid w:val="00FE153B"/>
    <w:rsid w:val="00FE3982"/>
    <w:rsid w:val="00FF011E"/>
    <w:rsid w:val="00FF6C82"/>
    <w:rsid w:val="00FF7E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56DC01E6"/>
  <w15:docId w15:val="{BD9DB1D2-8E57-4D13-81EE-7A753A00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0C204F"/>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0C204F"/>
    <w:pPr>
      <w:keepNext/>
      <w:numPr>
        <w:ilvl w:val="2"/>
        <w:numId w:val="1"/>
      </w:numPr>
      <w:tabs>
        <w:tab w:val="clear" w:pos="-2606"/>
        <w:tab w:val="left" w:pos="-2600"/>
        <w:tab w:val="num" w:pos="1080"/>
      </w:tabs>
      <w:spacing w:before="480"/>
      <w:ind w:left="0"/>
      <w:outlineLvl w:val="2"/>
    </w:pPr>
    <w:rPr>
      <w:rFonts w:ascii="Arial Black" w:hAnsi="Arial Black"/>
      <w:sz w:val="22"/>
    </w:rPr>
  </w:style>
  <w:style w:type="paragraph" w:styleId="Heading5">
    <w:name w:val="heading 5"/>
    <w:basedOn w:val="Normal"/>
    <w:next w:val="Normal"/>
    <w:link w:val="Heading5Char"/>
    <w:uiPriority w:val="99"/>
    <w:qFormat/>
    <w:rsid w:val="00D353F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B5FCC"/>
    <w:rPr>
      <w:rFonts w:cs="Times New Roman"/>
      <w:b/>
      <w:sz w:val="30"/>
    </w:rPr>
  </w:style>
  <w:style w:type="character" w:customStyle="1" w:styleId="Heading2Char">
    <w:name w:val="Heading 2 Char"/>
    <w:aliases w:val="h2 Char,h21 Char,h22 Char"/>
    <w:link w:val="Heading2"/>
    <w:uiPriority w:val="99"/>
    <w:rsid w:val="00665A55"/>
    <w:rPr>
      <w:rFonts w:ascii="Arial" w:hAnsi="Arial"/>
      <w:b/>
      <w:i/>
      <w:sz w:val="22"/>
    </w:rPr>
  </w:style>
  <w:style w:type="character" w:customStyle="1" w:styleId="Heading3Char">
    <w:name w:val="Heading 3 Char"/>
    <w:aliases w:val="h3 Char,h31 Char,h32 Char"/>
    <w:link w:val="Heading3"/>
    <w:uiPriority w:val="99"/>
    <w:rsid w:val="00B4146E"/>
    <w:rPr>
      <w:rFonts w:ascii="Arial Black" w:hAnsi="Arial Black"/>
      <w:sz w:val="22"/>
    </w:rPr>
  </w:style>
  <w:style w:type="character" w:customStyle="1" w:styleId="Heading5Char">
    <w:name w:val="Heading 5 Char"/>
    <w:link w:val="Heading5"/>
    <w:uiPriority w:val="9"/>
    <w:semiHidden/>
    <w:rsid w:val="00665A55"/>
    <w:rPr>
      <w:rFonts w:ascii="Calibri" w:eastAsia="Times New Roman"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
      </w:numPr>
      <w:tabs>
        <w:tab w:val="clear" w:pos="360"/>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character" w:customStyle="1" w:styleId="FooterChar">
    <w:name w:val="Footer Char"/>
    <w:link w:val="Footer"/>
    <w:uiPriority w:val="99"/>
    <w:rsid w:val="00371157"/>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num" w:pos="1800"/>
      </w:tabs>
      <w:ind w:left="1800"/>
    </w:pPr>
  </w:style>
  <w:style w:type="paragraph" w:styleId="CommentText">
    <w:name w:val="annotation text"/>
    <w:basedOn w:val="Normal"/>
    <w:link w:val="CommentTextChar"/>
    <w:uiPriority w:val="99"/>
    <w:semiHidden/>
    <w:rsid w:val="00777B2F"/>
  </w:style>
  <w:style w:type="character" w:customStyle="1" w:styleId="CommentTextChar">
    <w:name w:val="Comment Text Char"/>
    <w:link w:val="CommentText"/>
    <w:uiPriority w:val="99"/>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link w:val="CommentSubject"/>
    <w:uiPriority w:val="99"/>
    <w:semiHidden/>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link w:val="Header"/>
    <w:uiPriority w:val="99"/>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link w:val="FootnoteText"/>
    <w:uiPriority w:val="99"/>
    <w:semiHidden/>
    <w:rsid w:val="00665A55"/>
    <w:rPr>
      <w:sz w:val="20"/>
      <w:szCs w:val="20"/>
    </w:rPr>
  </w:style>
  <w:style w:type="paragraph" w:styleId="ListNumber3">
    <w:name w:val="List Number 3"/>
    <w:basedOn w:val="Normal"/>
    <w:uiPriority w:val="99"/>
    <w:rsid w:val="00A75B9B"/>
    <w:pPr>
      <w:numPr>
        <w:numId w:val="4"/>
      </w:numPr>
      <w:tabs>
        <w:tab w:val="clear" w:pos="72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link w:val="BalloonText"/>
    <w:uiPriority w:val="99"/>
    <w:semiHidden/>
    <w:rsid w:val="00665A55"/>
    <w:rPr>
      <w:sz w:val="0"/>
      <w:szCs w:val="0"/>
    </w:rPr>
  </w:style>
  <w:style w:type="character" w:styleId="CommentReference">
    <w:name w:val="annotation reference"/>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link w:val="Style1"/>
    <w:uiPriority w:val="99"/>
    <w:rsid w:val="00080A37"/>
    <w:rPr>
      <w:rFonts w:cs="Times New Roman"/>
      <w:b/>
      <w:sz w:val="24"/>
      <w:szCs w:val="24"/>
      <w:lang w:val="en-US" w:eastAsia="en-US" w:bidi="ar-SA"/>
    </w:rPr>
  </w:style>
  <w:style w:type="paragraph" w:customStyle="1" w:styleId="cf6rfooter20081113">
    <w:name w:val="cf6rfooter20081113"/>
    <w:basedOn w:val="Footer"/>
    <w:link w:val="cf6rfooter20081113Char"/>
    <w:uiPriority w:val="99"/>
    <w:rsid w:val="007C3A8E"/>
    <w:pPr>
      <w:tabs>
        <w:tab w:val="clear" w:pos="10620"/>
        <w:tab w:val="right" w:pos="9900"/>
      </w:tabs>
    </w:pPr>
  </w:style>
  <w:style w:type="character" w:customStyle="1" w:styleId="cf6rfooter20081113Char">
    <w:name w:val="cf6rfooter20081113 Char"/>
    <w:link w:val="cf6rfooter20081113"/>
    <w:uiPriority w:val="99"/>
    <w:rsid w:val="007C3A8E"/>
    <w:rPr>
      <w:rFonts w:cs="Times New Roman"/>
      <w:i/>
    </w:rPr>
  </w:style>
  <w:style w:type="paragraph" w:styleId="ListParagraph">
    <w:name w:val="List Paragraph"/>
    <w:basedOn w:val="Normal"/>
    <w:uiPriority w:val="34"/>
    <w:qFormat/>
    <w:rsid w:val="00E6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2562A-E9CD-48BC-944D-1B3043FECF65}">
  <ds:schemaRefs>
    <ds:schemaRef ds:uri="http://schemas.openxmlformats.org/officeDocument/2006/bibliography"/>
  </ds:schemaRefs>
</ds:datastoreItem>
</file>

<file path=customXml/itemProps2.xml><?xml version="1.0" encoding="utf-8"?>
<ds:datastoreItem xmlns:ds="http://schemas.openxmlformats.org/officeDocument/2006/customXml" ds:itemID="{54E810A8-E8D7-4094-9771-E8C49B5A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Ferris, Todd@Energy</cp:lastModifiedBy>
  <cp:revision>15</cp:revision>
  <cp:lastPrinted>2018-10-25T15:05:00Z</cp:lastPrinted>
  <dcterms:created xsi:type="dcterms:W3CDTF">2018-10-25T15:05:00Z</dcterms:created>
  <dcterms:modified xsi:type="dcterms:W3CDTF">2018-12-26T22:41:00Z</dcterms:modified>
</cp:coreProperties>
</file>
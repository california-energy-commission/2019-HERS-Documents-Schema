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Y="1"/>
        <w:tblOverlap w:val="never"/>
        <w:tblW w:w="0" w:type="auto"/>
        <w:tblLook w:val="04A0" w:firstRow="1" w:lastRow="0" w:firstColumn="1" w:lastColumn="0" w:noHBand="0" w:noVBand="1"/>
        <w:tblPrChange w:id="0" w:author="Ferris, Todd@Energy" w:date="2018-11-28T11:07:00Z">
          <w:tblPr>
            <w:tblStyle w:val="TableGrid"/>
            <w:tblW w:w="0" w:type="auto"/>
            <w:tblLook w:val="04A0" w:firstRow="1" w:lastRow="0" w:firstColumn="1" w:lastColumn="0" w:noHBand="0" w:noVBand="1"/>
          </w:tblPr>
        </w:tblPrChange>
      </w:tblPr>
      <w:tblGrid>
        <w:gridCol w:w="10790"/>
        <w:tblGridChange w:id="1">
          <w:tblGrid>
            <w:gridCol w:w="10790"/>
          </w:tblGrid>
        </w:tblGridChange>
      </w:tblGrid>
      <w:tr w:rsidR="007056D7" w:rsidDel="00FD3D09" w14:paraId="0435B139" w14:textId="42255217" w:rsidTr="00FD3D09">
        <w:trPr>
          <w:del w:id="2" w:author="Ferris, Todd@Energy" w:date="2018-11-28T11:09:00Z"/>
        </w:trPr>
        <w:tc>
          <w:tcPr>
            <w:tcW w:w="10790" w:type="dxa"/>
            <w:tcPrChange w:id="3" w:author="Ferris, Todd@Energy" w:date="2018-11-28T11:07:00Z">
              <w:tcPr>
                <w:tcW w:w="11016" w:type="dxa"/>
              </w:tcPr>
            </w:tcPrChange>
          </w:tcPr>
          <w:p w14:paraId="0435B138" w14:textId="1383CB92" w:rsidR="007056D7" w:rsidDel="00FD3D09" w:rsidRDefault="007056D7" w:rsidP="00FD3D09">
            <w:pPr>
              <w:rPr>
                <w:del w:id="4" w:author="Ferris, Todd@Energy" w:date="2018-11-28T11:09:00Z"/>
                <w:rFonts w:asciiTheme="minorHAnsi" w:hAnsiTheme="minorHAnsi"/>
                <w:sz w:val="18"/>
                <w:szCs w:val="18"/>
              </w:rPr>
            </w:pPr>
            <w:del w:id="5" w:author="Ferris, Todd@Energy" w:date="2018-11-28T11:09:00Z">
              <w:r w:rsidRPr="00CB00C9" w:rsidDel="00FD3D09">
                <w:rPr>
                  <w:rFonts w:asciiTheme="minorHAnsi" w:hAnsiTheme="minorHAnsi" w:cs="font78"/>
                  <w:sz w:val="18"/>
                  <w:szCs w:val="18"/>
                </w:rPr>
                <w:delText xml:space="preserve">Title 24, Part 6, Section 150.0(o) </w:delText>
              </w:r>
              <w:r w:rsidRPr="00CB00C9" w:rsidDel="00FD3D09">
                <w:rPr>
                  <w:rFonts w:asciiTheme="minorHAnsi" w:hAnsiTheme="minorHAnsi" w:cs="font78"/>
                  <w:b/>
                  <w:bCs/>
                  <w:sz w:val="18"/>
                  <w:szCs w:val="18"/>
                </w:rPr>
                <w:delText xml:space="preserve">Ventilation for Indoor Air Quality. </w:delText>
              </w:r>
              <w:r w:rsidRPr="00CB00C9" w:rsidDel="00FD3D09">
                <w:rPr>
                  <w:rFonts w:asciiTheme="minorHAnsi" w:hAnsiTheme="minorHAnsi" w:cs="font78"/>
                  <w:sz w:val="18"/>
                  <w:szCs w:val="18"/>
                </w:rPr>
                <w:delText>All dwelling units shall meet the requirements of ANSI/ASHRAE Standard</w:delText>
              </w:r>
              <w:r w:rsidR="00A71969" w:rsidDel="00FD3D09">
                <w:rPr>
                  <w:rFonts w:asciiTheme="minorHAnsi" w:hAnsiTheme="minorHAnsi" w:cs="font78"/>
                  <w:sz w:val="18"/>
                  <w:szCs w:val="18"/>
                </w:rPr>
                <w:delText xml:space="preserve"> </w:delText>
              </w:r>
              <w:r w:rsidRPr="00CB00C9" w:rsidDel="00FD3D09">
                <w:rPr>
                  <w:rFonts w:asciiTheme="minorHAnsi" w:hAnsiTheme="minorHAnsi" w:cs="font78"/>
                  <w:sz w:val="18"/>
                  <w:szCs w:val="18"/>
                </w:rPr>
                <w:delText>62.2</w:delText>
              </w:r>
            </w:del>
            <w:del w:id="6" w:author="Ferris, Todd@Energy" w:date="2018-11-20T14:17:00Z">
              <w:r w:rsidRPr="00CB00C9" w:rsidDel="00700338">
                <w:rPr>
                  <w:rFonts w:asciiTheme="minorHAnsi" w:hAnsiTheme="minorHAnsi" w:cs="font78"/>
                  <w:sz w:val="18"/>
                  <w:szCs w:val="18"/>
                </w:rPr>
                <w:delText>.</w:delText>
              </w:r>
            </w:del>
            <w:del w:id="7" w:author="Ferris, Todd@Energy" w:date="2018-11-28T11:09:00Z">
              <w:r w:rsidRPr="00CB00C9" w:rsidDel="00FD3D09">
                <w:rPr>
                  <w:rFonts w:asciiTheme="minorHAnsi" w:hAnsiTheme="minorHAnsi" w:cs="font78"/>
                  <w:sz w:val="18"/>
                  <w:szCs w:val="18"/>
                </w:rPr>
                <w:delText xml:space="preserve"> Ventilation and Acceptable Indoor Air Quality in Low-Rise Residential Buildings</w:delText>
              </w:r>
            </w:del>
            <w:del w:id="8"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del w:id="9" w:author="Ferris, Todd@Energy" w:date="2018-11-28T11:09:00Z">
              <w:r w:rsidDel="00FD3D09">
                <w:rPr>
                  <w:rFonts w:asciiTheme="minorHAnsi" w:hAnsiTheme="minorHAnsi" w:cs="font78"/>
                  <w:sz w:val="18"/>
                  <w:szCs w:val="18"/>
                </w:rPr>
                <w:delText xml:space="preserve"> </w:delText>
              </w:r>
            </w:del>
          </w:p>
        </w:tc>
      </w:tr>
    </w:tbl>
    <w:tbl>
      <w:tblPr>
        <w:tblStyle w:val="TableGrid"/>
        <w:tblpPr w:leftFromText="180" w:rightFromText="180" w:vertAnchor="text" w:horzAnchor="margin" w:tblpY="27"/>
        <w:tblOverlap w:val="never"/>
        <w:tblW w:w="0" w:type="auto"/>
        <w:tblLook w:val="04A0" w:firstRow="1" w:lastRow="0" w:firstColumn="1" w:lastColumn="0" w:noHBand="0" w:noVBand="1"/>
      </w:tblPr>
      <w:tblGrid>
        <w:gridCol w:w="10790"/>
      </w:tblGrid>
      <w:tr w:rsidR="00FD3D09" w14:paraId="080DB798" w14:textId="77777777" w:rsidTr="00FD3D09">
        <w:trPr>
          <w:ins w:id="10" w:author="Ferris, Todd@Energy" w:date="2018-11-28T11:09:00Z"/>
        </w:trPr>
        <w:tc>
          <w:tcPr>
            <w:tcW w:w="10790" w:type="dxa"/>
          </w:tcPr>
          <w:p w14:paraId="2CCB2315" w14:textId="77777777" w:rsidR="00FD3D09" w:rsidRDefault="00FD3D09" w:rsidP="00FD3D09">
            <w:pPr>
              <w:rPr>
                <w:ins w:id="11" w:author="Ferris, Todd@Energy" w:date="2018-11-28T11:09:00Z"/>
                <w:rFonts w:asciiTheme="minorHAnsi" w:hAnsiTheme="minorHAnsi"/>
                <w:sz w:val="18"/>
                <w:szCs w:val="18"/>
              </w:rPr>
            </w:pPr>
            <w:ins w:id="12" w:author="Ferris, Todd@Energy" w:date="2018-11-28T11:09:00Z">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ins>
          </w:p>
        </w:tc>
      </w:tr>
    </w:tbl>
    <w:p w14:paraId="4226446E" w14:textId="0D336331" w:rsidR="00FD3D09" w:rsidRPr="00BD72D7" w:rsidRDefault="00FD3D09" w:rsidP="007056D7">
      <w:pPr>
        <w:rPr>
          <w:rFonts w:asciiTheme="minorHAnsi" w:hAnsiTheme="minorHAnsi"/>
          <w:sz w:val="18"/>
          <w:szCs w:val="18"/>
          <w:rPrChange w:id="13" w:author="Ferris, Todd@Energy" w:date="2018-11-28T11:43:00Z">
            <w:rPr>
              <w:rFonts w:asciiTheme="minorHAnsi" w:hAnsiTheme="minorHAnsi"/>
              <w:szCs w:val="18"/>
            </w:rPr>
          </w:rPrChang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14" w:author="TF 112518" w:date="2018-11-26T21:5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38"/>
        <w:gridCol w:w="4604"/>
        <w:gridCol w:w="5548"/>
        <w:tblGridChange w:id="15">
          <w:tblGrid>
            <w:gridCol w:w="640"/>
            <w:gridCol w:w="4691"/>
            <w:gridCol w:w="5685"/>
          </w:tblGrid>
        </w:tblGridChange>
      </w:tblGrid>
      <w:tr w:rsidR="007056D7" w:rsidRPr="00D2491C" w14:paraId="0435B13C" w14:textId="77777777" w:rsidTr="00380356">
        <w:tc>
          <w:tcPr>
            <w:tcW w:w="10790" w:type="dxa"/>
            <w:gridSpan w:val="3"/>
            <w:tcPrChange w:id="16" w:author="TF 112518" w:date="2018-11-26T21:50:00Z">
              <w:tcPr>
                <w:tcW w:w="10790" w:type="dxa"/>
                <w:gridSpan w:val="3"/>
              </w:tcPr>
            </w:tcPrChange>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380356">
        <w:trPr>
          <w:trHeight w:val="158"/>
          <w:trPrChange w:id="17" w:author="TF 112518" w:date="2018-11-26T21:50:00Z">
            <w:trPr>
              <w:trHeight w:val="158"/>
            </w:trPr>
          </w:trPrChange>
        </w:trPr>
        <w:tc>
          <w:tcPr>
            <w:tcW w:w="638" w:type="dxa"/>
            <w:vAlign w:val="center"/>
            <w:tcPrChange w:id="18" w:author="TF 112518" w:date="2018-11-26T21:50:00Z">
              <w:tcPr>
                <w:tcW w:w="627" w:type="dxa"/>
                <w:vAlign w:val="center"/>
              </w:tcPr>
            </w:tcPrChange>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Change w:id="19" w:author="TF 112518" w:date="2018-11-26T21:50:00Z">
              <w:tcPr>
                <w:tcW w:w="4595" w:type="dxa"/>
                <w:vAlign w:val="center"/>
              </w:tcPr>
            </w:tcPrChange>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Change w:id="20" w:author="TF 112518" w:date="2018-11-26T21:50:00Z">
              <w:tcPr>
                <w:tcW w:w="5568" w:type="dxa"/>
              </w:tcPr>
            </w:tcPrChange>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380356">
        <w:trPr>
          <w:trHeight w:val="158"/>
          <w:trPrChange w:id="21" w:author="TF 112518" w:date="2018-11-26T21:50:00Z">
            <w:trPr>
              <w:trHeight w:val="158"/>
            </w:trPr>
          </w:trPrChange>
        </w:trPr>
        <w:tc>
          <w:tcPr>
            <w:tcW w:w="638" w:type="dxa"/>
            <w:vAlign w:val="center"/>
            <w:tcPrChange w:id="22" w:author="TF 112518" w:date="2018-11-26T21:50:00Z">
              <w:tcPr>
                <w:tcW w:w="627" w:type="dxa"/>
                <w:vAlign w:val="center"/>
              </w:tcPr>
            </w:tcPrChange>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Change w:id="23" w:author="TF 112518" w:date="2018-11-26T21:50:00Z">
              <w:tcPr>
                <w:tcW w:w="4595" w:type="dxa"/>
                <w:vAlign w:val="center"/>
              </w:tcPr>
            </w:tcPrChange>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Change w:id="24" w:author="TF 112518" w:date="2018-11-26T21:50:00Z">
              <w:tcPr>
                <w:tcW w:w="5568" w:type="dxa"/>
              </w:tcPr>
            </w:tcPrChange>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380356">
        <w:trPr>
          <w:trHeight w:val="158"/>
          <w:trPrChange w:id="25" w:author="TF 112518" w:date="2018-11-26T21:50:00Z">
            <w:trPr>
              <w:trHeight w:val="158"/>
            </w:trPr>
          </w:trPrChange>
        </w:trPr>
        <w:tc>
          <w:tcPr>
            <w:tcW w:w="638" w:type="dxa"/>
            <w:vAlign w:val="center"/>
            <w:tcPrChange w:id="26" w:author="TF 112518" w:date="2018-11-26T21:50:00Z">
              <w:tcPr>
                <w:tcW w:w="627" w:type="dxa"/>
                <w:vAlign w:val="center"/>
              </w:tcPr>
            </w:tcPrChange>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Change w:id="27" w:author="TF 112518" w:date="2018-11-26T21:50:00Z">
              <w:tcPr>
                <w:tcW w:w="4595" w:type="dxa"/>
                <w:vAlign w:val="center"/>
              </w:tcPr>
            </w:tcPrChange>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Change w:id="28" w:author="TF 112518" w:date="2018-11-26T21:50:00Z">
              <w:tcPr>
                <w:tcW w:w="5568" w:type="dxa"/>
              </w:tcPr>
            </w:tcPrChange>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380356">
        <w:trPr>
          <w:trHeight w:val="158"/>
          <w:trPrChange w:id="29" w:author="TF 112518" w:date="2018-11-26T21:50:00Z">
            <w:trPr>
              <w:trHeight w:val="158"/>
            </w:trPr>
          </w:trPrChange>
        </w:trPr>
        <w:tc>
          <w:tcPr>
            <w:tcW w:w="638" w:type="dxa"/>
            <w:vAlign w:val="center"/>
            <w:tcPrChange w:id="30" w:author="TF 112518" w:date="2018-11-26T21:50:00Z">
              <w:tcPr>
                <w:tcW w:w="627" w:type="dxa"/>
                <w:vAlign w:val="center"/>
              </w:tcPr>
            </w:tcPrChange>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Change w:id="31" w:author="TF 112518" w:date="2018-11-26T21:50:00Z">
              <w:tcPr>
                <w:tcW w:w="4595" w:type="dxa"/>
                <w:vAlign w:val="center"/>
              </w:tcPr>
            </w:tcPrChange>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Change w:id="32" w:author="TF 112518" w:date="2018-11-26T21:50:00Z">
              <w:tcPr>
                <w:tcW w:w="5568" w:type="dxa"/>
              </w:tcPr>
            </w:tcPrChange>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380356">
        <w:trPr>
          <w:trHeight w:val="158"/>
          <w:trPrChange w:id="33" w:author="TF 112518" w:date="2018-11-26T21:50:00Z">
            <w:trPr>
              <w:trHeight w:val="158"/>
            </w:trPr>
          </w:trPrChange>
        </w:trPr>
        <w:tc>
          <w:tcPr>
            <w:tcW w:w="638" w:type="dxa"/>
            <w:vAlign w:val="center"/>
            <w:tcPrChange w:id="34" w:author="TF 112518" w:date="2018-11-26T21:50:00Z">
              <w:tcPr>
                <w:tcW w:w="627" w:type="dxa"/>
                <w:vAlign w:val="center"/>
              </w:tcPr>
            </w:tcPrChange>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Change w:id="35" w:author="TF 112518" w:date="2018-11-26T21:50:00Z">
              <w:tcPr>
                <w:tcW w:w="4595" w:type="dxa"/>
                <w:vAlign w:val="center"/>
              </w:tcPr>
            </w:tcPrChange>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Change w:id="36" w:author="TF 112518" w:date="2018-11-26T21:50:00Z">
              <w:tcPr>
                <w:tcW w:w="5568" w:type="dxa"/>
              </w:tcPr>
            </w:tcPrChange>
          </w:tcPr>
          <w:p w14:paraId="0435B151" w14:textId="77777777" w:rsidR="007056D7" w:rsidRPr="00F5715E" w:rsidRDefault="007056D7" w:rsidP="003952E1">
            <w:pPr>
              <w:rPr>
                <w:rFonts w:asciiTheme="minorHAnsi" w:hAnsiTheme="minorHAnsi"/>
                <w:sz w:val="18"/>
                <w:szCs w:val="18"/>
              </w:rPr>
            </w:pPr>
          </w:p>
        </w:tc>
      </w:tr>
      <w:tr w:rsidR="007056D7" w:rsidRPr="00D2491C" w:rsidDel="00EE3065" w14:paraId="0435B156" w14:textId="77777777" w:rsidTr="00380356">
        <w:trPr>
          <w:trHeight w:val="158"/>
          <w:del w:id="37" w:author="Ferris, Todd@Energy" w:date="2018-11-20T15:56:00Z"/>
          <w:trPrChange w:id="38" w:author="TF 112518" w:date="2018-11-26T21:50:00Z">
            <w:trPr>
              <w:trHeight w:val="158"/>
            </w:trPr>
          </w:trPrChange>
        </w:trPr>
        <w:tc>
          <w:tcPr>
            <w:tcW w:w="638" w:type="dxa"/>
            <w:vAlign w:val="center"/>
            <w:tcPrChange w:id="39" w:author="TF 112518" w:date="2018-11-26T21:50:00Z">
              <w:tcPr>
                <w:tcW w:w="627" w:type="dxa"/>
                <w:vAlign w:val="center"/>
              </w:tcPr>
            </w:tcPrChange>
          </w:tcPr>
          <w:p w14:paraId="0435B153" w14:textId="77777777" w:rsidR="007056D7" w:rsidRPr="00F5715E" w:rsidDel="00EE3065" w:rsidRDefault="007056D7" w:rsidP="003952E1">
            <w:pPr>
              <w:jc w:val="center"/>
              <w:rPr>
                <w:del w:id="40" w:author="Ferris, Todd@Energy" w:date="2018-11-20T15:56:00Z"/>
                <w:rFonts w:asciiTheme="minorHAnsi" w:hAnsiTheme="minorHAnsi"/>
                <w:sz w:val="18"/>
                <w:szCs w:val="18"/>
              </w:rPr>
            </w:pPr>
            <w:del w:id="41" w:author="Ferris, Todd@Energy" w:date="2018-11-20T15:56:00Z">
              <w:r w:rsidRPr="00F5715E" w:rsidDel="00EE3065">
                <w:rPr>
                  <w:rFonts w:asciiTheme="minorHAnsi" w:hAnsiTheme="minorHAnsi"/>
                  <w:sz w:val="18"/>
                  <w:szCs w:val="18"/>
                </w:rPr>
                <w:delText>06</w:delText>
              </w:r>
            </w:del>
          </w:p>
        </w:tc>
        <w:tc>
          <w:tcPr>
            <w:tcW w:w="4604" w:type="dxa"/>
            <w:vAlign w:val="center"/>
            <w:tcPrChange w:id="42" w:author="TF 112518" w:date="2018-11-26T21:50:00Z">
              <w:tcPr>
                <w:tcW w:w="4595" w:type="dxa"/>
                <w:vAlign w:val="center"/>
              </w:tcPr>
            </w:tcPrChange>
          </w:tcPr>
          <w:p w14:paraId="0435B154" w14:textId="77777777" w:rsidR="007056D7" w:rsidRPr="00F5715E" w:rsidDel="00EE3065" w:rsidRDefault="007056D7" w:rsidP="003952E1">
            <w:pPr>
              <w:rPr>
                <w:del w:id="43" w:author="Ferris, Todd@Energy" w:date="2018-11-20T15:56:00Z"/>
                <w:rFonts w:asciiTheme="minorHAnsi" w:hAnsiTheme="minorHAnsi"/>
                <w:sz w:val="18"/>
                <w:szCs w:val="18"/>
              </w:rPr>
            </w:pPr>
            <w:del w:id="44" w:author="Ferris, Todd@Energy" w:date="2018-11-20T15:56:00Z">
              <w:r w:rsidDel="00EE3065">
                <w:rPr>
                  <w:rFonts w:asciiTheme="minorHAnsi" w:hAnsiTheme="minorHAnsi"/>
                  <w:sz w:val="18"/>
                  <w:szCs w:val="18"/>
                </w:rPr>
                <w:delText>Ventilation Operation Schedule</w:delText>
              </w:r>
            </w:del>
          </w:p>
        </w:tc>
        <w:tc>
          <w:tcPr>
            <w:tcW w:w="5548" w:type="dxa"/>
            <w:tcPrChange w:id="45" w:author="TF 112518" w:date="2018-11-26T21:50:00Z">
              <w:tcPr>
                <w:tcW w:w="5568" w:type="dxa"/>
              </w:tcPr>
            </w:tcPrChange>
          </w:tcPr>
          <w:p w14:paraId="0435B155" w14:textId="77777777" w:rsidR="007056D7" w:rsidRPr="006121C5" w:rsidDel="00EE3065" w:rsidRDefault="007056D7" w:rsidP="003952E1">
            <w:pPr>
              <w:rPr>
                <w:del w:id="46" w:author="Ferris, Todd@Energy" w:date="2018-11-20T15:56:00Z"/>
                <w:rFonts w:asciiTheme="minorHAnsi" w:hAnsiTheme="minorHAnsi"/>
                <w:sz w:val="18"/>
                <w:szCs w:val="18"/>
              </w:rPr>
            </w:pPr>
          </w:p>
        </w:tc>
      </w:tr>
      <w:tr w:rsidR="007056D7" w:rsidRPr="00D2491C" w14:paraId="0435B173" w14:textId="77777777" w:rsidTr="00380356">
        <w:trPr>
          <w:trHeight w:val="158"/>
          <w:ins w:id="47" w:author="Ferris, Todd@Energy" w:date="2018-11-20T15:29:00Z"/>
          <w:trPrChange w:id="48" w:author="TF 112518" w:date="2018-11-26T21:50:00Z">
            <w:trPr>
              <w:trHeight w:val="158"/>
            </w:trPr>
          </w:trPrChange>
        </w:trPr>
        <w:tc>
          <w:tcPr>
            <w:tcW w:w="638" w:type="dxa"/>
            <w:vAlign w:val="center"/>
            <w:tcPrChange w:id="49" w:author="TF 112518" w:date="2018-11-26T21:50:00Z">
              <w:tcPr>
                <w:tcW w:w="627" w:type="dxa"/>
                <w:vAlign w:val="center"/>
              </w:tcPr>
            </w:tcPrChange>
          </w:tcPr>
          <w:p w14:paraId="0435B170" w14:textId="4A8E93AE" w:rsidR="007056D7" w:rsidRPr="00F5715E" w:rsidRDefault="00380356" w:rsidP="003952E1">
            <w:pPr>
              <w:jc w:val="center"/>
              <w:rPr>
                <w:ins w:id="50" w:author="Ferris, Todd@Energy" w:date="2018-11-20T15:29:00Z"/>
                <w:rFonts w:asciiTheme="minorHAnsi" w:hAnsiTheme="minorHAnsi"/>
                <w:sz w:val="18"/>
                <w:szCs w:val="18"/>
              </w:rPr>
            </w:pPr>
            <w:r>
              <w:rPr>
                <w:rFonts w:asciiTheme="minorHAnsi" w:hAnsiTheme="minorHAnsi" w:cstheme="minorHAnsi"/>
                <w:sz w:val="18"/>
                <w:szCs w:val="18"/>
              </w:rPr>
              <w:t>06</w:t>
            </w:r>
          </w:p>
        </w:tc>
        <w:tc>
          <w:tcPr>
            <w:tcW w:w="4604" w:type="dxa"/>
            <w:vAlign w:val="center"/>
            <w:tcPrChange w:id="51" w:author="TF 112518" w:date="2018-11-26T21:50:00Z">
              <w:tcPr>
                <w:tcW w:w="4595" w:type="dxa"/>
                <w:vAlign w:val="center"/>
              </w:tcPr>
            </w:tcPrChange>
          </w:tcPr>
          <w:p w14:paraId="0435B171" w14:textId="77777777" w:rsidR="007056D7" w:rsidRDefault="007056D7" w:rsidP="003952E1">
            <w:pPr>
              <w:rPr>
                <w:ins w:id="52" w:author="Ferris, Todd@Energy" w:date="2018-11-20T15:29:00Z"/>
                <w:rFonts w:asciiTheme="minorHAnsi" w:hAnsiTheme="minorHAnsi"/>
                <w:sz w:val="18"/>
                <w:szCs w:val="18"/>
              </w:rPr>
            </w:pPr>
            <w:ins w:id="53" w:author="Ferris, Todd@Energy" w:date="2018-11-20T15:30:00Z">
              <w:r w:rsidRPr="007A5D38">
                <w:rPr>
                  <w:rFonts w:asciiTheme="minorHAnsi" w:hAnsiTheme="minorHAnsi" w:cstheme="minorHAnsi"/>
                  <w:sz w:val="18"/>
                  <w:szCs w:val="18"/>
                </w:rPr>
                <w:t>Ventilation System Type</w:t>
              </w:r>
            </w:ins>
          </w:p>
        </w:tc>
        <w:tc>
          <w:tcPr>
            <w:tcW w:w="5548" w:type="dxa"/>
            <w:tcPrChange w:id="54" w:author="TF 112518" w:date="2018-11-26T21:50:00Z">
              <w:tcPr>
                <w:tcW w:w="5568" w:type="dxa"/>
              </w:tcPr>
            </w:tcPrChange>
          </w:tcPr>
          <w:p w14:paraId="0435B172" w14:textId="77777777" w:rsidR="007056D7" w:rsidRDefault="007056D7" w:rsidP="003952E1">
            <w:pPr>
              <w:rPr>
                <w:ins w:id="55" w:author="Ferris, Todd@Energy" w:date="2018-11-20T15:29:00Z"/>
                <w:rFonts w:asciiTheme="minorHAnsi" w:hAnsiTheme="minorHAnsi"/>
                <w:sz w:val="18"/>
                <w:szCs w:val="18"/>
              </w:rPr>
            </w:pPr>
          </w:p>
        </w:tc>
      </w:tr>
      <w:tr w:rsidR="007056D7" w:rsidRPr="00D2491C" w14:paraId="0435B177" w14:textId="77777777" w:rsidTr="00380356">
        <w:trPr>
          <w:trHeight w:val="158"/>
          <w:ins w:id="56" w:author="Ferris, Todd@Energy" w:date="2018-11-20T15:31:00Z"/>
          <w:trPrChange w:id="57" w:author="TF 112518" w:date="2018-11-26T21:50:00Z">
            <w:trPr>
              <w:trHeight w:val="158"/>
            </w:trPr>
          </w:trPrChange>
        </w:trPr>
        <w:tc>
          <w:tcPr>
            <w:tcW w:w="638" w:type="dxa"/>
            <w:vAlign w:val="center"/>
            <w:tcPrChange w:id="58" w:author="TF 112518" w:date="2018-11-26T21:50:00Z">
              <w:tcPr>
                <w:tcW w:w="627" w:type="dxa"/>
                <w:vAlign w:val="center"/>
              </w:tcPr>
            </w:tcPrChange>
          </w:tcPr>
          <w:p w14:paraId="0435B174" w14:textId="5AE31D2A" w:rsidR="007056D7" w:rsidRPr="00F5715E" w:rsidRDefault="00380356" w:rsidP="003952E1">
            <w:pPr>
              <w:jc w:val="center"/>
              <w:rPr>
                <w:ins w:id="59" w:author="Ferris, Todd@Energy" w:date="2018-11-20T15:31:00Z"/>
                <w:rFonts w:asciiTheme="minorHAnsi" w:hAnsiTheme="minorHAnsi"/>
                <w:sz w:val="18"/>
                <w:szCs w:val="18"/>
              </w:rPr>
            </w:pPr>
            <w:r>
              <w:rPr>
                <w:rFonts w:asciiTheme="minorHAnsi" w:hAnsiTheme="minorHAnsi" w:cstheme="minorHAnsi"/>
                <w:sz w:val="18"/>
                <w:szCs w:val="18"/>
              </w:rPr>
              <w:t>07</w:t>
            </w:r>
          </w:p>
        </w:tc>
        <w:tc>
          <w:tcPr>
            <w:tcW w:w="4604" w:type="dxa"/>
            <w:vAlign w:val="center"/>
            <w:tcPrChange w:id="60" w:author="TF 112518" w:date="2018-11-26T21:50:00Z">
              <w:tcPr>
                <w:tcW w:w="4595" w:type="dxa"/>
                <w:vAlign w:val="center"/>
              </w:tcPr>
            </w:tcPrChange>
          </w:tcPr>
          <w:p w14:paraId="0435B175" w14:textId="77777777" w:rsidR="007056D7" w:rsidRDefault="007056D7" w:rsidP="003952E1">
            <w:pPr>
              <w:rPr>
                <w:ins w:id="61" w:author="Ferris, Todd@Energy" w:date="2018-11-20T15:31:00Z"/>
                <w:rFonts w:asciiTheme="minorHAnsi" w:hAnsiTheme="minorHAnsi"/>
                <w:sz w:val="18"/>
                <w:szCs w:val="18"/>
              </w:rPr>
            </w:pPr>
            <w:ins w:id="62" w:author="Ferris, Todd@Energy" w:date="2018-11-20T15:34:00Z">
              <w:r w:rsidRPr="007A5D38">
                <w:rPr>
                  <w:rFonts w:asciiTheme="minorHAnsi" w:hAnsiTheme="minorHAnsi" w:cstheme="minorHAnsi"/>
                  <w:sz w:val="18"/>
                  <w:szCs w:val="18"/>
                </w:rPr>
                <w:t>Ventilation Operation Schedule</w:t>
              </w:r>
            </w:ins>
          </w:p>
        </w:tc>
        <w:tc>
          <w:tcPr>
            <w:tcW w:w="5548" w:type="dxa"/>
            <w:tcPrChange w:id="63" w:author="TF 112518" w:date="2018-11-26T21:50:00Z">
              <w:tcPr>
                <w:tcW w:w="5568" w:type="dxa"/>
              </w:tcPr>
            </w:tcPrChange>
          </w:tcPr>
          <w:p w14:paraId="0435B176" w14:textId="77777777" w:rsidR="007056D7" w:rsidRDefault="007056D7" w:rsidP="003952E1">
            <w:pPr>
              <w:rPr>
                <w:ins w:id="64" w:author="Ferris, Todd@Energy" w:date="2018-11-20T15:31:00Z"/>
                <w:rFonts w:asciiTheme="minorHAnsi" w:hAnsiTheme="minorHAnsi"/>
                <w:sz w:val="18"/>
                <w:szCs w:val="18"/>
              </w:rPr>
            </w:pPr>
          </w:p>
        </w:tc>
      </w:tr>
      <w:tr w:rsidR="007056D7" w:rsidRPr="00D2491C" w:rsidDel="00CF3857" w14:paraId="0435B17B" w14:textId="77777777" w:rsidTr="00380356">
        <w:trPr>
          <w:trHeight w:val="158"/>
          <w:del w:id="65" w:author="Ferris, Todd@Energy" w:date="2018-11-20T15:35:00Z"/>
          <w:trPrChange w:id="66" w:author="TF 112518" w:date="2018-11-26T21:50:00Z">
            <w:trPr>
              <w:trHeight w:val="158"/>
            </w:trPr>
          </w:trPrChange>
        </w:trPr>
        <w:tc>
          <w:tcPr>
            <w:tcW w:w="638" w:type="dxa"/>
            <w:vAlign w:val="center"/>
            <w:tcPrChange w:id="67" w:author="TF 112518" w:date="2018-11-26T21:50:00Z">
              <w:tcPr>
                <w:tcW w:w="627" w:type="dxa"/>
                <w:vAlign w:val="center"/>
              </w:tcPr>
            </w:tcPrChange>
          </w:tcPr>
          <w:p w14:paraId="0435B178" w14:textId="77777777" w:rsidR="007056D7" w:rsidRPr="00F5715E" w:rsidDel="00CF3857" w:rsidRDefault="007056D7" w:rsidP="003952E1">
            <w:pPr>
              <w:jc w:val="center"/>
              <w:rPr>
                <w:del w:id="68" w:author="Ferris, Todd@Energy" w:date="2018-11-20T15:35:00Z"/>
                <w:rFonts w:asciiTheme="minorHAnsi" w:hAnsiTheme="minorHAnsi"/>
                <w:sz w:val="18"/>
                <w:szCs w:val="18"/>
              </w:rPr>
            </w:pPr>
            <w:del w:id="69" w:author="Ferris, Todd@Energy" w:date="2018-11-20T15:35:00Z">
              <w:r w:rsidRPr="00F5715E" w:rsidDel="00CF3857">
                <w:rPr>
                  <w:rFonts w:asciiTheme="minorHAnsi" w:hAnsiTheme="minorHAnsi"/>
                  <w:sz w:val="18"/>
                  <w:szCs w:val="18"/>
                </w:rPr>
                <w:delText>07</w:delText>
              </w:r>
            </w:del>
          </w:p>
        </w:tc>
        <w:tc>
          <w:tcPr>
            <w:tcW w:w="4604" w:type="dxa"/>
            <w:vAlign w:val="center"/>
            <w:tcPrChange w:id="70" w:author="TF 112518" w:date="2018-11-26T21:50:00Z">
              <w:tcPr>
                <w:tcW w:w="4595" w:type="dxa"/>
                <w:vAlign w:val="center"/>
              </w:tcPr>
            </w:tcPrChange>
          </w:tcPr>
          <w:p w14:paraId="0435B179" w14:textId="77777777" w:rsidR="007056D7" w:rsidRPr="00F5715E" w:rsidDel="00CF3857" w:rsidRDefault="007056D7" w:rsidP="003952E1">
            <w:pPr>
              <w:rPr>
                <w:del w:id="71" w:author="Ferris, Todd@Energy" w:date="2018-11-20T15:35:00Z"/>
                <w:rFonts w:asciiTheme="minorHAnsi" w:hAnsiTheme="minorHAnsi"/>
                <w:sz w:val="18"/>
                <w:szCs w:val="18"/>
              </w:rPr>
            </w:pPr>
            <w:del w:id="72" w:author="Ferris, Todd@Energy" w:date="2018-11-20T15:35:00Z">
              <w:r w:rsidDel="00CF3857">
                <w:rPr>
                  <w:rFonts w:asciiTheme="minorHAnsi" w:hAnsiTheme="minorHAnsi"/>
                  <w:sz w:val="18"/>
                  <w:szCs w:val="18"/>
                </w:rPr>
                <w:delText>Whole-Building Ventilation Rate Calculation Method</w:delText>
              </w:r>
            </w:del>
          </w:p>
        </w:tc>
        <w:tc>
          <w:tcPr>
            <w:tcW w:w="5548" w:type="dxa"/>
            <w:tcPrChange w:id="73" w:author="TF 112518" w:date="2018-11-26T21:50:00Z">
              <w:tcPr>
                <w:tcW w:w="5568" w:type="dxa"/>
              </w:tcPr>
            </w:tcPrChange>
          </w:tcPr>
          <w:p w14:paraId="0435B17A" w14:textId="77777777" w:rsidR="007056D7" w:rsidRPr="00F5715E" w:rsidDel="00CF3857" w:rsidRDefault="007056D7" w:rsidP="003952E1">
            <w:pPr>
              <w:rPr>
                <w:del w:id="74" w:author="Ferris, Todd@Energy" w:date="2018-11-20T15:35:00Z"/>
                <w:rFonts w:asciiTheme="minorHAnsi" w:hAnsiTheme="minorHAnsi"/>
                <w:sz w:val="18"/>
                <w:szCs w:val="18"/>
              </w:rPr>
            </w:pPr>
          </w:p>
        </w:tc>
      </w:tr>
      <w:tr w:rsidR="007056D7" w:rsidRPr="00D2491C" w:rsidDel="00CF3857" w14:paraId="0435B17F" w14:textId="77777777" w:rsidTr="00380356">
        <w:trPr>
          <w:trHeight w:val="158"/>
          <w:del w:id="75" w:author="Ferris, Todd@Energy" w:date="2018-11-20T15:35:00Z"/>
          <w:trPrChange w:id="76" w:author="TF 112518" w:date="2018-11-26T21:50:00Z">
            <w:trPr>
              <w:trHeight w:val="158"/>
            </w:trPr>
          </w:trPrChange>
        </w:trPr>
        <w:tc>
          <w:tcPr>
            <w:tcW w:w="638" w:type="dxa"/>
            <w:vAlign w:val="center"/>
            <w:tcPrChange w:id="77" w:author="TF 112518" w:date="2018-11-26T21:50:00Z">
              <w:tcPr>
                <w:tcW w:w="627" w:type="dxa"/>
                <w:vAlign w:val="center"/>
              </w:tcPr>
            </w:tcPrChange>
          </w:tcPr>
          <w:p w14:paraId="0435B17C" w14:textId="77777777" w:rsidR="007056D7" w:rsidRPr="00F5715E" w:rsidDel="00CF3857" w:rsidRDefault="007056D7" w:rsidP="003952E1">
            <w:pPr>
              <w:jc w:val="center"/>
              <w:rPr>
                <w:del w:id="78" w:author="Ferris, Todd@Energy" w:date="2018-11-20T15:35:00Z"/>
                <w:rFonts w:asciiTheme="minorHAnsi" w:hAnsiTheme="minorHAnsi"/>
                <w:sz w:val="18"/>
                <w:szCs w:val="18"/>
              </w:rPr>
            </w:pPr>
            <w:del w:id="79" w:author="Ferris, Todd@Energy" w:date="2018-11-20T15:35:00Z">
              <w:r w:rsidRPr="00F5715E" w:rsidDel="00CF3857">
                <w:rPr>
                  <w:rFonts w:asciiTheme="minorHAnsi" w:hAnsiTheme="minorHAnsi"/>
                  <w:sz w:val="18"/>
                  <w:szCs w:val="18"/>
                </w:rPr>
                <w:delText>08</w:delText>
              </w:r>
            </w:del>
          </w:p>
        </w:tc>
        <w:tc>
          <w:tcPr>
            <w:tcW w:w="4604" w:type="dxa"/>
            <w:vAlign w:val="center"/>
            <w:tcPrChange w:id="80" w:author="TF 112518" w:date="2018-11-26T21:50:00Z">
              <w:tcPr>
                <w:tcW w:w="4595" w:type="dxa"/>
                <w:vAlign w:val="center"/>
              </w:tcPr>
            </w:tcPrChange>
          </w:tcPr>
          <w:p w14:paraId="0435B17D" w14:textId="77777777" w:rsidR="007056D7" w:rsidRPr="00F5715E" w:rsidDel="00CF3857" w:rsidRDefault="007056D7" w:rsidP="003952E1">
            <w:pPr>
              <w:rPr>
                <w:del w:id="81" w:author="Ferris, Todd@Energy" w:date="2018-11-20T15:35:00Z"/>
                <w:rFonts w:asciiTheme="minorHAnsi" w:hAnsiTheme="minorHAnsi"/>
                <w:sz w:val="18"/>
                <w:szCs w:val="18"/>
              </w:rPr>
            </w:pPr>
            <w:del w:id="82" w:author="Ferris, Todd@Energy" w:date="2018-11-20T15:35:00Z">
              <w:r w:rsidDel="00CF3857">
                <w:rPr>
                  <w:rFonts w:asciiTheme="minorHAnsi" w:hAnsiTheme="minorHAnsi"/>
                  <w:sz w:val="18"/>
                  <w:szCs w:val="18"/>
                </w:rPr>
                <w:delText>Whole Building Ventilation System Type</w:delText>
              </w:r>
            </w:del>
          </w:p>
        </w:tc>
        <w:tc>
          <w:tcPr>
            <w:tcW w:w="5548" w:type="dxa"/>
            <w:tcPrChange w:id="83" w:author="TF 112518" w:date="2018-11-26T21:50:00Z">
              <w:tcPr>
                <w:tcW w:w="5568" w:type="dxa"/>
              </w:tcPr>
            </w:tcPrChange>
          </w:tcPr>
          <w:p w14:paraId="0435B17E" w14:textId="77777777" w:rsidR="007056D7" w:rsidRPr="00F5715E" w:rsidDel="00CF3857" w:rsidRDefault="007056D7" w:rsidP="003952E1">
            <w:pPr>
              <w:rPr>
                <w:del w:id="84" w:author="Ferris, Todd@Energy" w:date="2018-11-20T15:35:00Z"/>
                <w:rFonts w:asciiTheme="minorHAnsi" w:hAnsiTheme="minorHAnsi"/>
                <w:sz w:val="18"/>
                <w:szCs w:val="18"/>
              </w:rPr>
            </w:pPr>
          </w:p>
        </w:tc>
      </w:tr>
      <w:tr w:rsidR="007056D7" w:rsidRPr="00D2491C" w:rsidDel="00A75DC5" w14:paraId="0435B183" w14:textId="77777777" w:rsidTr="00380356">
        <w:trPr>
          <w:trHeight w:val="158"/>
          <w:del w:id="85" w:author="TF 112518" w:date="2018-11-26T21:50:00Z"/>
          <w:trPrChange w:id="86" w:author="TF 112518" w:date="2018-11-26T21:50:00Z">
            <w:trPr>
              <w:trHeight w:val="158"/>
            </w:trPr>
          </w:trPrChange>
        </w:trPr>
        <w:tc>
          <w:tcPr>
            <w:tcW w:w="638" w:type="dxa"/>
            <w:vAlign w:val="center"/>
            <w:tcPrChange w:id="87" w:author="TF 112518" w:date="2018-11-26T21:50:00Z">
              <w:tcPr>
                <w:tcW w:w="627" w:type="dxa"/>
                <w:vAlign w:val="center"/>
              </w:tcPr>
            </w:tcPrChange>
          </w:tcPr>
          <w:p w14:paraId="0435B180" w14:textId="77777777" w:rsidR="007056D7" w:rsidRPr="009E3031" w:rsidDel="00A75DC5" w:rsidRDefault="007056D7" w:rsidP="003952E1">
            <w:pPr>
              <w:jc w:val="center"/>
              <w:rPr>
                <w:del w:id="88" w:author="TF 112518" w:date="2018-11-26T21:50:00Z"/>
                <w:rFonts w:asciiTheme="minorHAnsi" w:hAnsiTheme="minorHAnsi"/>
                <w:sz w:val="18"/>
                <w:szCs w:val="18"/>
              </w:rPr>
            </w:pPr>
            <w:ins w:id="89" w:author="Ferris, Todd@Energy" w:date="2018-11-20T15:35:00Z">
              <w:del w:id="90" w:author="TF 112518" w:date="2018-11-26T21:50:00Z">
                <w:r w:rsidDel="00A75DC5">
                  <w:rPr>
                    <w:rFonts w:asciiTheme="minorHAnsi" w:hAnsiTheme="minorHAnsi"/>
                    <w:sz w:val="18"/>
                    <w:szCs w:val="18"/>
                  </w:rPr>
                  <w:delText>14</w:delText>
                </w:r>
              </w:del>
            </w:ins>
            <w:del w:id="91" w:author="TF 112518" w:date="2018-11-26T21:50:00Z">
              <w:r w:rsidRPr="009E3031" w:rsidDel="00A75DC5">
                <w:rPr>
                  <w:rFonts w:asciiTheme="minorHAnsi" w:hAnsiTheme="minorHAnsi"/>
                  <w:sz w:val="18"/>
                  <w:szCs w:val="18"/>
                </w:rPr>
                <w:delText>09</w:delText>
              </w:r>
            </w:del>
          </w:p>
        </w:tc>
        <w:tc>
          <w:tcPr>
            <w:tcW w:w="4604" w:type="dxa"/>
            <w:vAlign w:val="center"/>
            <w:tcPrChange w:id="92" w:author="TF 112518" w:date="2018-11-26T21:50:00Z">
              <w:tcPr>
                <w:tcW w:w="4595" w:type="dxa"/>
                <w:vAlign w:val="center"/>
              </w:tcPr>
            </w:tcPrChange>
          </w:tcPr>
          <w:p w14:paraId="0435B181" w14:textId="77777777" w:rsidR="007056D7" w:rsidRPr="004F4818" w:rsidDel="00A75DC5" w:rsidRDefault="007056D7" w:rsidP="003952E1">
            <w:pPr>
              <w:rPr>
                <w:del w:id="93" w:author="TF 112518" w:date="2018-11-26T21:50:00Z"/>
                <w:rFonts w:asciiTheme="minorHAnsi" w:hAnsiTheme="minorHAnsi"/>
                <w:sz w:val="18"/>
                <w:szCs w:val="18"/>
              </w:rPr>
            </w:pPr>
            <w:del w:id="94" w:author="TF 112518" w:date="2018-11-26T21:50:00Z">
              <w:r w:rsidRPr="004F4818" w:rsidDel="00A75DC5">
                <w:rPr>
                  <w:rFonts w:asciiTheme="minorHAnsi" w:hAnsiTheme="minorHAnsi"/>
                  <w:sz w:val="18"/>
                  <w:szCs w:val="18"/>
                </w:rPr>
                <w:delText>IAQ Fan Location</w:delText>
              </w:r>
            </w:del>
          </w:p>
        </w:tc>
        <w:tc>
          <w:tcPr>
            <w:tcW w:w="5548" w:type="dxa"/>
            <w:tcPrChange w:id="95" w:author="TF 112518" w:date="2018-11-26T21:50:00Z">
              <w:tcPr>
                <w:tcW w:w="5568" w:type="dxa"/>
              </w:tcPr>
            </w:tcPrChange>
          </w:tcPr>
          <w:p w14:paraId="0435B182" w14:textId="77777777" w:rsidR="007056D7" w:rsidRPr="009E3031" w:rsidDel="00A75DC5" w:rsidRDefault="007056D7" w:rsidP="003952E1">
            <w:pPr>
              <w:rPr>
                <w:del w:id="96" w:author="TF 112518" w:date="2018-11-26T21:50:00Z"/>
                <w:rFonts w:asciiTheme="minorHAnsi" w:hAnsiTheme="minorHAnsi"/>
                <w:sz w:val="18"/>
                <w:szCs w:val="18"/>
              </w:rPr>
            </w:pPr>
          </w:p>
        </w:tc>
      </w:tr>
      <w:tr w:rsidR="007056D7" w:rsidRPr="00D2491C" w:rsidDel="0047390B" w14:paraId="0435B188" w14:textId="77777777" w:rsidTr="00380356">
        <w:trPr>
          <w:trHeight w:val="158"/>
          <w:ins w:id="97" w:author="Ferris, Todd@Energy" w:date="2018-11-20T15:36:00Z"/>
          <w:del w:id="98" w:author="TF 112518" w:date="2018-11-26T22:34:00Z"/>
          <w:trPrChange w:id="99" w:author="TF 112518" w:date="2018-11-26T21:50:00Z">
            <w:trPr>
              <w:trHeight w:val="158"/>
            </w:trPr>
          </w:trPrChange>
        </w:trPr>
        <w:tc>
          <w:tcPr>
            <w:tcW w:w="638" w:type="dxa"/>
            <w:vAlign w:val="center"/>
            <w:tcPrChange w:id="100" w:author="TF 112518" w:date="2018-11-26T21:50:00Z">
              <w:tcPr>
                <w:tcW w:w="627" w:type="dxa"/>
                <w:vAlign w:val="center"/>
              </w:tcPr>
            </w:tcPrChange>
          </w:tcPr>
          <w:p w14:paraId="0435B184" w14:textId="77777777" w:rsidR="007056D7" w:rsidDel="0047390B" w:rsidRDefault="007056D7" w:rsidP="00A75DC5">
            <w:pPr>
              <w:jc w:val="center"/>
              <w:rPr>
                <w:ins w:id="101" w:author="Ferris, Todd@Energy" w:date="2018-11-20T15:36:00Z"/>
                <w:del w:id="102" w:author="TF 112518" w:date="2018-11-26T22:34:00Z"/>
                <w:rFonts w:asciiTheme="minorHAnsi" w:hAnsiTheme="minorHAnsi"/>
                <w:sz w:val="18"/>
                <w:szCs w:val="18"/>
              </w:rPr>
            </w:pPr>
            <w:ins w:id="103" w:author="Ferris, Todd@Energy" w:date="2018-11-20T15:36:00Z">
              <w:del w:id="104" w:author="TF 112518" w:date="2018-11-26T22:34:00Z">
                <w:r w:rsidRPr="007A5D38" w:rsidDel="0047390B">
                  <w:rPr>
                    <w:rFonts w:asciiTheme="minorHAnsi" w:hAnsiTheme="minorHAnsi" w:cstheme="minorHAnsi"/>
                    <w:sz w:val="18"/>
                    <w:szCs w:val="18"/>
                  </w:rPr>
                  <w:delText>1</w:delText>
                </w:r>
              </w:del>
              <w:del w:id="105" w:author="TF 112518" w:date="2018-11-26T21:50:00Z">
                <w:r w:rsidRPr="007A5D38" w:rsidDel="00A75DC5">
                  <w:rPr>
                    <w:rFonts w:asciiTheme="minorHAnsi" w:hAnsiTheme="minorHAnsi" w:cstheme="minorHAnsi"/>
                    <w:sz w:val="18"/>
                    <w:szCs w:val="18"/>
                  </w:rPr>
                  <w:delText>5</w:delText>
                </w:r>
              </w:del>
            </w:ins>
          </w:p>
        </w:tc>
        <w:tc>
          <w:tcPr>
            <w:tcW w:w="4604" w:type="dxa"/>
            <w:vAlign w:val="center"/>
            <w:tcPrChange w:id="106" w:author="TF 112518" w:date="2018-11-26T21:50:00Z">
              <w:tcPr>
                <w:tcW w:w="4595" w:type="dxa"/>
                <w:vAlign w:val="center"/>
              </w:tcPr>
            </w:tcPrChange>
          </w:tcPr>
          <w:p w14:paraId="0435B185" w14:textId="77777777" w:rsidR="007056D7" w:rsidRPr="007A5D38" w:rsidDel="0047390B" w:rsidRDefault="007056D7" w:rsidP="003952E1">
            <w:pPr>
              <w:rPr>
                <w:ins w:id="107" w:author="Ferris, Todd@Energy" w:date="2018-11-20T15:36:00Z"/>
                <w:del w:id="108" w:author="TF 112518" w:date="2018-11-26T22:34:00Z"/>
                <w:rFonts w:asciiTheme="minorHAnsi" w:hAnsiTheme="minorHAnsi" w:cstheme="minorHAnsi"/>
                <w:sz w:val="18"/>
                <w:szCs w:val="18"/>
              </w:rPr>
            </w:pPr>
            <w:ins w:id="109" w:author="Ferris, Todd@Energy" w:date="2018-11-20T15:36:00Z">
              <w:del w:id="110" w:author="TF 112518" w:date="2018-11-26T22:34:00Z">
                <w:r w:rsidRPr="007A5D38" w:rsidDel="0047390B">
                  <w:rPr>
                    <w:rFonts w:asciiTheme="minorHAnsi" w:hAnsiTheme="minorHAnsi" w:cstheme="minorHAnsi"/>
                    <w:sz w:val="18"/>
                    <w:szCs w:val="18"/>
                  </w:rPr>
                  <w:delText>determine compliance method for this document; display applicable tables below;</w:delText>
                </w:r>
              </w:del>
            </w:ins>
          </w:p>
          <w:p w14:paraId="0435B186" w14:textId="77777777" w:rsidR="007056D7" w:rsidRPr="004F4818" w:rsidDel="0047390B" w:rsidRDefault="007056D7" w:rsidP="003952E1">
            <w:pPr>
              <w:rPr>
                <w:ins w:id="111" w:author="Ferris, Todd@Energy" w:date="2018-11-20T15:36:00Z"/>
                <w:del w:id="112" w:author="TF 112518" w:date="2018-11-26T22:34:00Z"/>
                <w:rFonts w:asciiTheme="minorHAnsi" w:hAnsiTheme="minorHAnsi"/>
                <w:sz w:val="18"/>
                <w:szCs w:val="18"/>
              </w:rPr>
            </w:pPr>
            <w:ins w:id="113" w:author="Ferris, Todd@Energy" w:date="2018-11-20T15:36:00Z">
              <w:del w:id="114" w:author="TF 112518" w:date="2018-11-26T22:34:00Z">
                <w:r w:rsidRPr="007A5D38" w:rsidDel="0047390B">
                  <w:rPr>
                    <w:rFonts w:asciiTheme="minorHAnsi" w:hAnsiTheme="minorHAnsi" w:cstheme="minorHAnsi"/>
                    <w:sz w:val="18"/>
                    <w:szCs w:val="18"/>
                  </w:rPr>
                  <w:delText>(this row not visible to user)</w:delText>
                </w:r>
              </w:del>
            </w:ins>
          </w:p>
        </w:tc>
        <w:tc>
          <w:tcPr>
            <w:tcW w:w="5548" w:type="dxa"/>
            <w:tcPrChange w:id="115" w:author="TF 112518" w:date="2018-11-26T21:50:00Z">
              <w:tcPr>
                <w:tcW w:w="5568" w:type="dxa"/>
              </w:tcPr>
            </w:tcPrChange>
          </w:tcPr>
          <w:p w14:paraId="0435B187" w14:textId="77777777" w:rsidR="007056D7" w:rsidRPr="007A5D38" w:rsidDel="0047390B" w:rsidRDefault="007056D7" w:rsidP="003952E1">
            <w:pPr>
              <w:rPr>
                <w:ins w:id="116" w:author="Ferris, Todd@Energy" w:date="2018-11-20T15:36:00Z"/>
                <w:del w:id="117" w:author="TF 112518" w:date="2018-11-26T22:34:00Z"/>
                <w:rFonts w:asciiTheme="minorHAnsi" w:hAnsiTheme="minorHAnsi" w:cstheme="minorHAnsi"/>
                <w:sz w:val="18"/>
                <w:szCs w:val="18"/>
              </w:rPr>
            </w:pPr>
          </w:p>
        </w:tc>
      </w:tr>
      <w:tr w:rsidR="007056D7" w:rsidRPr="00D2491C" w:rsidDel="00CF3857" w14:paraId="0435B18D" w14:textId="77777777" w:rsidTr="00380356">
        <w:trPr>
          <w:trHeight w:val="158"/>
          <w:del w:id="118" w:author="Ferris, Todd@Energy" w:date="2018-11-20T15:37:00Z"/>
          <w:trPrChange w:id="119" w:author="TF 112518" w:date="2018-11-26T21:50:00Z">
            <w:trPr>
              <w:trHeight w:val="158"/>
            </w:trPr>
          </w:trPrChange>
        </w:trPr>
        <w:tc>
          <w:tcPr>
            <w:tcW w:w="638" w:type="dxa"/>
            <w:vAlign w:val="center"/>
            <w:tcPrChange w:id="120" w:author="TF 112518" w:date="2018-11-26T21:50:00Z">
              <w:tcPr>
                <w:tcW w:w="627" w:type="dxa"/>
                <w:vAlign w:val="center"/>
              </w:tcPr>
            </w:tcPrChange>
          </w:tcPr>
          <w:p w14:paraId="0435B189" w14:textId="77777777" w:rsidR="007056D7" w:rsidRPr="00F5715E" w:rsidDel="00CF3857" w:rsidRDefault="007056D7" w:rsidP="003952E1">
            <w:pPr>
              <w:jc w:val="center"/>
              <w:rPr>
                <w:del w:id="121" w:author="Ferris, Todd@Energy" w:date="2018-11-20T15:37:00Z"/>
                <w:rFonts w:asciiTheme="minorHAnsi" w:hAnsiTheme="minorHAnsi"/>
                <w:sz w:val="18"/>
                <w:szCs w:val="18"/>
              </w:rPr>
            </w:pPr>
            <w:del w:id="122" w:author="Ferris, Todd@Energy" w:date="2018-11-20T15:37:00Z">
              <w:r w:rsidDel="00CF3857">
                <w:rPr>
                  <w:rFonts w:asciiTheme="minorHAnsi" w:hAnsiTheme="minorHAnsi"/>
                  <w:sz w:val="18"/>
                  <w:szCs w:val="18"/>
                </w:rPr>
                <w:delText>10</w:delText>
              </w:r>
            </w:del>
          </w:p>
        </w:tc>
        <w:tc>
          <w:tcPr>
            <w:tcW w:w="4604" w:type="dxa"/>
            <w:vAlign w:val="center"/>
            <w:tcPrChange w:id="123" w:author="TF 112518" w:date="2018-11-26T21:50:00Z">
              <w:tcPr>
                <w:tcW w:w="4595" w:type="dxa"/>
                <w:vAlign w:val="center"/>
              </w:tcPr>
            </w:tcPrChange>
          </w:tcPr>
          <w:p w14:paraId="0435B18A" w14:textId="77777777" w:rsidR="007056D7" w:rsidRPr="00F5715E" w:rsidDel="00CF3857" w:rsidRDefault="007056D7" w:rsidP="003952E1">
            <w:pPr>
              <w:rPr>
                <w:del w:id="124" w:author="Ferris, Todd@Energy" w:date="2018-11-20T15:37:00Z"/>
                <w:rFonts w:asciiTheme="minorHAnsi" w:hAnsiTheme="minorHAnsi"/>
                <w:sz w:val="18"/>
                <w:szCs w:val="18"/>
              </w:rPr>
            </w:pPr>
            <w:del w:id="125" w:author="Ferris, Todd@Energy" w:date="2018-11-20T15:37:00Z">
              <w:r w:rsidDel="00CF3857">
                <w:rPr>
                  <w:rFonts w:asciiTheme="minorHAnsi" w:hAnsiTheme="minorHAnsi"/>
                  <w:sz w:val="18"/>
                  <w:szCs w:val="18"/>
                </w:rPr>
                <w:delText>determine compliance method for this document;  display applicable tables below;</w:delText>
              </w:r>
            </w:del>
          </w:p>
          <w:p w14:paraId="0435B18B" w14:textId="77777777" w:rsidR="007056D7" w:rsidRPr="00F5715E" w:rsidDel="00CF3857" w:rsidRDefault="007056D7" w:rsidP="003952E1">
            <w:pPr>
              <w:rPr>
                <w:del w:id="126" w:author="Ferris, Todd@Energy" w:date="2018-11-20T15:37:00Z"/>
                <w:rFonts w:asciiTheme="minorHAnsi" w:hAnsiTheme="minorHAnsi"/>
                <w:sz w:val="18"/>
                <w:szCs w:val="18"/>
              </w:rPr>
            </w:pPr>
            <w:del w:id="127" w:author="Ferris, Todd@Energy" w:date="2018-11-20T15:37:00Z">
              <w:r w:rsidDel="00CF3857">
                <w:rPr>
                  <w:rFonts w:asciiTheme="minorHAnsi" w:hAnsiTheme="minorHAnsi"/>
                  <w:sz w:val="18"/>
                  <w:szCs w:val="18"/>
                </w:rPr>
                <w:delText>(this row not visible to user)</w:delText>
              </w:r>
            </w:del>
          </w:p>
        </w:tc>
        <w:tc>
          <w:tcPr>
            <w:tcW w:w="5548" w:type="dxa"/>
            <w:tcPrChange w:id="128" w:author="TF 112518" w:date="2018-11-26T21:50:00Z">
              <w:tcPr>
                <w:tcW w:w="5568" w:type="dxa"/>
              </w:tcPr>
            </w:tcPrChange>
          </w:tcPr>
          <w:p w14:paraId="0435B18C" w14:textId="77777777" w:rsidR="007056D7" w:rsidRPr="00F5715E" w:rsidDel="00CF3857" w:rsidRDefault="007056D7" w:rsidP="003952E1">
            <w:pPr>
              <w:rPr>
                <w:del w:id="129" w:author="Ferris, Todd@Energy" w:date="2018-11-20T15:37:00Z"/>
                <w:rFonts w:asciiTheme="minorHAnsi" w:hAnsiTheme="minorHAnsi"/>
                <w:b/>
                <w:sz w:val="18"/>
                <w:szCs w:val="18"/>
              </w:rPr>
            </w:pPr>
          </w:p>
        </w:tc>
      </w:tr>
      <w:tr w:rsidR="007056D7" w:rsidRPr="00D2491C" w14:paraId="0435B190" w14:textId="77777777" w:rsidTr="00380356">
        <w:trPr>
          <w:trHeight w:val="158"/>
          <w:trPrChange w:id="130" w:author="TF 112518" w:date="2018-11-26T21:50:00Z">
            <w:trPr>
              <w:trHeight w:val="158"/>
            </w:trPr>
          </w:trPrChange>
        </w:trPr>
        <w:tc>
          <w:tcPr>
            <w:tcW w:w="10790" w:type="dxa"/>
            <w:gridSpan w:val="3"/>
            <w:vAlign w:val="center"/>
            <w:tcPrChange w:id="131" w:author="TF 112518" w:date="2018-11-26T21:50:00Z">
              <w:tcPr>
                <w:tcW w:w="10790" w:type="dxa"/>
                <w:gridSpan w:val="3"/>
                <w:vAlign w:val="center"/>
              </w:tcPr>
            </w:tcPrChange>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127520" w:rsidRDefault="007056D7" w:rsidP="007056D7">
      <w:pPr>
        <w:rPr>
          <w:rFonts w:asciiTheme="minorHAnsi" w:hAnsiTheme="minorHAnsi" w:cstheme="minorHAnsi"/>
          <w:sz w:val="18"/>
          <w:szCs w:val="18"/>
          <w:rPrChange w:id="132" w:author="Ferris, Todd@Energy" w:date="2018-11-28T11:15:00Z">
            <w:rPr>
              <w:rFonts w:asciiTheme="minorHAnsi" w:hAnsiTheme="minorHAnsi"/>
              <w:szCs w:val="18"/>
            </w:rPr>
          </w:rPrChange>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77777777" w:rsidR="007056D7" w:rsidRDefault="007056D7" w:rsidP="003952E1">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Pr>
                <w:rFonts w:asciiTheme="minorHAnsi" w:hAnsiTheme="minorHAnsi"/>
                <w:b/>
                <w:szCs w:val="18"/>
              </w:rPr>
              <w:t>a</w:t>
            </w:r>
            <w:del w:id="133"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r>
              <w:rPr>
                <w:rFonts w:asciiTheme="minorHAnsi" w:hAnsiTheme="minorHAnsi"/>
                <w:b/>
                <w:szCs w:val="18"/>
              </w:rPr>
              <w:t xml:space="preserve"> – Single Family</w:t>
            </w:r>
            <w:ins w:id="134" w:author="TF 112318" w:date="2018-11-23T17:00:00Z">
              <w:r w:rsidR="00C43729">
                <w:t xml:space="preserve"> </w:t>
              </w:r>
              <w:r w:rsidR="00C43729" w:rsidRPr="00C43729">
                <w:rPr>
                  <w:rFonts w:asciiTheme="minorHAnsi" w:hAnsiTheme="minorHAnsi"/>
                  <w:b/>
                  <w:szCs w:val="18"/>
                </w:rPr>
                <w:t>Attached/Detached Ventilation</w:t>
              </w:r>
            </w:ins>
          </w:p>
        </w:tc>
      </w:tr>
    </w:tbl>
    <w:p w14:paraId="0435B194" w14:textId="77777777" w:rsidR="007056D7" w:rsidRPr="00127520" w:rsidRDefault="007056D7" w:rsidP="007056D7">
      <w:pPr>
        <w:rPr>
          <w:rFonts w:asciiTheme="minorHAnsi" w:hAnsiTheme="minorHAnsi" w:cstheme="minorHAnsi"/>
          <w:sz w:val="18"/>
          <w:szCs w:val="18"/>
          <w:rPrChange w:id="135" w:author="Ferris, Todd@Energy" w:date="2018-11-28T11:15:00Z">
            <w:rPr>
              <w:rFonts w:asciiTheme="minorHAnsi" w:hAnsiTheme="minorHAnsi" w:cstheme="minorHAnsi"/>
            </w:rPr>
          </w:rPrChang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4"/>
        <w:gridCol w:w="10"/>
        <w:gridCol w:w="4594"/>
        <w:gridCol w:w="5562"/>
      </w:tblGrid>
      <w:tr w:rsidR="007056D7" w:rsidRPr="00D2491C" w:rsidDel="00F51F71" w14:paraId="0435B197" w14:textId="77777777" w:rsidTr="00380356">
        <w:trPr>
          <w:del w:id="136" w:author="Ferris, Todd@Energy" w:date="2018-11-21T08:53:00Z"/>
        </w:trPr>
        <w:tc>
          <w:tcPr>
            <w:tcW w:w="10789" w:type="dxa"/>
            <w:gridSpan w:val="4"/>
          </w:tcPr>
          <w:p w14:paraId="0435B195" w14:textId="77777777" w:rsidR="007056D7" w:rsidDel="00F51F71" w:rsidRDefault="007056D7" w:rsidP="003952E1">
            <w:pPr>
              <w:rPr>
                <w:del w:id="137" w:author="Ferris, Todd@Energy" w:date="2018-11-21T08:53:00Z"/>
                <w:rFonts w:asciiTheme="minorHAnsi" w:hAnsiTheme="minorHAnsi"/>
                <w:b/>
                <w:sz w:val="18"/>
                <w:szCs w:val="18"/>
              </w:rPr>
            </w:pPr>
            <w:del w:id="138" w:author="Ferris, Todd@Energy" w:date="2018-11-21T08:53:00Z">
              <w:r w:rsidRPr="00500C2C" w:rsidDel="00F51F71">
                <w:rPr>
                  <w:rFonts w:asciiTheme="minorHAnsi" w:hAnsiTheme="minorHAnsi"/>
                  <w:b/>
                  <w:szCs w:val="18"/>
                </w:rPr>
                <w:delText>B. Whole-Building Continuous Ventilation - Fan Ventilation Rate Method</w:delText>
              </w:r>
            </w:del>
          </w:p>
          <w:p w14:paraId="0435B196" w14:textId="77777777" w:rsidR="007056D7" w:rsidRPr="00D2491C" w:rsidDel="00F51F71" w:rsidRDefault="007056D7" w:rsidP="003952E1">
            <w:pPr>
              <w:rPr>
                <w:del w:id="139" w:author="Ferris, Todd@Energy" w:date="2018-11-21T08:53:00Z"/>
                <w:rFonts w:asciiTheme="minorHAnsi" w:hAnsiTheme="minorHAnsi"/>
                <w:sz w:val="18"/>
                <w:szCs w:val="18"/>
              </w:rPr>
            </w:pPr>
            <w:del w:id="140"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7056D7" w:rsidRPr="00D2491C" w:rsidDel="00F51F71" w14:paraId="0435B19B" w14:textId="77777777" w:rsidTr="00380356">
        <w:trPr>
          <w:trHeight w:val="158"/>
          <w:del w:id="141" w:author="Ferris, Todd@Energy" w:date="2018-11-21T08:53:00Z"/>
        </w:trPr>
        <w:tc>
          <w:tcPr>
            <w:tcW w:w="624" w:type="dxa"/>
            <w:vAlign w:val="center"/>
          </w:tcPr>
          <w:p w14:paraId="0435B198" w14:textId="77777777" w:rsidR="007056D7" w:rsidRPr="00D2491C" w:rsidDel="00F51F71" w:rsidRDefault="007056D7" w:rsidP="003952E1">
            <w:pPr>
              <w:jc w:val="center"/>
              <w:rPr>
                <w:del w:id="142" w:author="Ferris, Todd@Energy" w:date="2018-11-21T08:53:00Z"/>
                <w:rFonts w:asciiTheme="minorHAnsi" w:hAnsiTheme="minorHAnsi"/>
                <w:sz w:val="18"/>
                <w:szCs w:val="18"/>
              </w:rPr>
            </w:pPr>
            <w:del w:id="143" w:author="Ferris, Todd@Energy" w:date="2018-11-21T08:53:00Z">
              <w:r w:rsidRPr="00D2491C" w:rsidDel="00F51F71">
                <w:rPr>
                  <w:rFonts w:asciiTheme="minorHAnsi" w:hAnsiTheme="minorHAnsi"/>
                  <w:sz w:val="18"/>
                  <w:szCs w:val="18"/>
                </w:rPr>
                <w:delText>01</w:delText>
              </w:r>
            </w:del>
          </w:p>
        </w:tc>
        <w:tc>
          <w:tcPr>
            <w:tcW w:w="4601" w:type="dxa"/>
            <w:gridSpan w:val="2"/>
            <w:vAlign w:val="center"/>
          </w:tcPr>
          <w:p w14:paraId="0435B199" w14:textId="77777777" w:rsidR="007056D7" w:rsidRPr="00D2491C" w:rsidDel="00F51F71" w:rsidRDefault="007056D7" w:rsidP="003952E1">
            <w:pPr>
              <w:rPr>
                <w:del w:id="144" w:author="Ferris, Todd@Energy" w:date="2018-11-21T08:53:00Z"/>
                <w:rFonts w:asciiTheme="minorHAnsi" w:hAnsiTheme="minorHAnsi"/>
                <w:sz w:val="18"/>
                <w:szCs w:val="18"/>
              </w:rPr>
            </w:pPr>
            <w:del w:id="145"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564" w:type="dxa"/>
          </w:tcPr>
          <w:p w14:paraId="0435B19A" w14:textId="77777777" w:rsidR="007056D7" w:rsidRPr="00D2491C" w:rsidDel="00F51F71" w:rsidRDefault="007056D7" w:rsidP="003952E1">
            <w:pPr>
              <w:rPr>
                <w:del w:id="146" w:author="Ferris, Todd@Energy" w:date="2018-11-21T08:53:00Z"/>
                <w:rFonts w:asciiTheme="minorHAnsi" w:hAnsiTheme="minorHAnsi"/>
                <w:sz w:val="18"/>
                <w:szCs w:val="18"/>
              </w:rPr>
            </w:pPr>
          </w:p>
        </w:tc>
      </w:tr>
      <w:tr w:rsidR="007056D7" w:rsidRPr="00D2491C" w:rsidDel="00F51F71" w14:paraId="0435B19F" w14:textId="77777777" w:rsidTr="00380356">
        <w:trPr>
          <w:trHeight w:val="158"/>
          <w:del w:id="147" w:author="Ferris, Todd@Energy" w:date="2018-11-21T08:53:00Z"/>
        </w:trPr>
        <w:tc>
          <w:tcPr>
            <w:tcW w:w="624" w:type="dxa"/>
            <w:vAlign w:val="center"/>
          </w:tcPr>
          <w:p w14:paraId="0435B19C" w14:textId="77777777" w:rsidR="007056D7" w:rsidRPr="00D2491C" w:rsidDel="00F51F71" w:rsidRDefault="007056D7" w:rsidP="003952E1">
            <w:pPr>
              <w:jc w:val="center"/>
              <w:rPr>
                <w:del w:id="148" w:author="Ferris, Todd@Energy" w:date="2018-11-21T08:53:00Z"/>
                <w:rFonts w:asciiTheme="minorHAnsi" w:hAnsiTheme="minorHAnsi"/>
                <w:sz w:val="18"/>
                <w:szCs w:val="18"/>
              </w:rPr>
            </w:pPr>
            <w:del w:id="149" w:author="Ferris, Todd@Energy" w:date="2018-11-21T08:53:00Z">
              <w:r w:rsidRPr="00D2491C" w:rsidDel="00F51F71">
                <w:rPr>
                  <w:rFonts w:asciiTheme="minorHAnsi" w:hAnsiTheme="minorHAnsi"/>
                  <w:sz w:val="18"/>
                  <w:szCs w:val="18"/>
                </w:rPr>
                <w:delText>02</w:delText>
              </w:r>
            </w:del>
          </w:p>
        </w:tc>
        <w:tc>
          <w:tcPr>
            <w:tcW w:w="4601" w:type="dxa"/>
            <w:gridSpan w:val="2"/>
            <w:vAlign w:val="center"/>
          </w:tcPr>
          <w:p w14:paraId="0435B19D" w14:textId="77777777" w:rsidR="007056D7" w:rsidRPr="00D2491C" w:rsidDel="00F51F71" w:rsidRDefault="007056D7" w:rsidP="003952E1">
            <w:pPr>
              <w:rPr>
                <w:del w:id="150" w:author="Ferris, Todd@Energy" w:date="2018-11-21T08:53:00Z"/>
                <w:rFonts w:asciiTheme="minorHAnsi" w:hAnsiTheme="minorHAnsi"/>
                <w:sz w:val="18"/>
                <w:szCs w:val="18"/>
              </w:rPr>
            </w:pPr>
            <w:del w:id="151" w:author="Ferris, Todd@Energy" w:date="2018-11-21T08:53:00Z">
              <w:r w:rsidRPr="00D2491C" w:rsidDel="00F51F71">
                <w:rPr>
                  <w:rFonts w:asciiTheme="minorHAnsi" w:hAnsiTheme="minorHAnsi"/>
                  <w:sz w:val="18"/>
                  <w:szCs w:val="18"/>
                </w:rPr>
                <w:delText>Installed Continuous Whole-Building Ventilation Rate</w:delText>
              </w:r>
            </w:del>
          </w:p>
        </w:tc>
        <w:tc>
          <w:tcPr>
            <w:tcW w:w="5564" w:type="dxa"/>
          </w:tcPr>
          <w:p w14:paraId="0435B19E" w14:textId="77777777" w:rsidR="007056D7" w:rsidRPr="00D2491C" w:rsidDel="00F51F71" w:rsidRDefault="007056D7" w:rsidP="003952E1">
            <w:pPr>
              <w:rPr>
                <w:del w:id="152" w:author="Ferris, Todd@Energy" w:date="2018-11-21T08:53:00Z"/>
                <w:rFonts w:asciiTheme="minorHAnsi" w:hAnsiTheme="minorHAnsi"/>
                <w:sz w:val="18"/>
                <w:szCs w:val="18"/>
              </w:rPr>
            </w:pPr>
          </w:p>
        </w:tc>
      </w:tr>
      <w:tr w:rsidR="00380356" w14:paraId="21610071" w14:textId="77777777" w:rsidTr="00454307">
        <w:trPr>
          <w:trHeight w:val="158"/>
        </w:trPr>
        <w:tc>
          <w:tcPr>
            <w:tcW w:w="10790" w:type="dxa"/>
            <w:gridSpan w:val="4"/>
            <w:vAlign w:val="center"/>
          </w:tcPr>
          <w:p w14:paraId="2330C778" w14:textId="77777777" w:rsidR="00380356" w:rsidRPr="006E08B4" w:rsidRDefault="00380356" w:rsidP="00454307">
            <w:pPr>
              <w:keepNext/>
              <w:rPr>
                <w:rFonts w:asciiTheme="minorHAnsi" w:hAnsiTheme="minorHAnsi"/>
                <w:b/>
                <w:szCs w:val="18"/>
              </w:rPr>
            </w:pPr>
            <w:ins w:id="153" w:author="Ferris, Todd@Energy" w:date="2018-11-21T08:54:00Z">
              <w:r w:rsidRPr="0029047D">
                <w:rPr>
                  <w:rFonts w:asciiTheme="minorHAnsi" w:hAnsiTheme="minorHAnsi"/>
                  <w:b/>
                  <w:szCs w:val="18"/>
                </w:rPr>
                <w:t xml:space="preserve">B. </w:t>
              </w:r>
            </w:ins>
            <w:r>
              <w:rPr>
                <w:rFonts w:asciiTheme="minorHAnsi" w:hAnsiTheme="minorHAnsi"/>
                <w:b/>
                <w:szCs w:val="18"/>
              </w:rPr>
              <w:t>Single Family Attached/Detached General Information</w:t>
            </w:r>
          </w:p>
        </w:tc>
      </w:tr>
      <w:tr w:rsidR="00380356" w14:paraId="5AB7E122" w14:textId="77777777" w:rsidTr="00454307">
        <w:trPr>
          <w:trHeight w:val="158"/>
        </w:trPr>
        <w:tc>
          <w:tcPr>
            <w:tcW w:w="634" w:type="dxa"/>
            <w:gridSpan w:val="2"/>
            <w:vAlign w:val="center"/>
          </w:tcPr>
          <w:p w14:paraId="215AAB38" w14:textId="77777777" w:rsidR="00380356" w:rsidRPr="00F5715E" w:rsidRDefault="00380356" w:rsidP="00454307">
            <w:pPr>
              <w:jc w:val="center"/>
              <w:rPr>
                <w:rFonts w:asciiTheme="minorHAnsi" w:hAnsiTheme="minorHAnsi"/>
                <w:sz w:val="18"/>
                <w:szCs w:val="18"/>
              </w:rPr>
            </w:pPr>
            <w:ins w:id="154" w:author="Ferris, Todd@Energy" w:date="2018-11-20T15:05:00Z">
              <w:r w:rsidRPr="007A5D38">
                <w:rPr>
                  <w:rFonts w:asciiTheme="minorHAnsi" w:hAnsiTheme="minorHAnsi" w:cstheme="minorHAnsi"/>
                  <w:sz w:val="18"/>
                  <w:szCs w:val="18"/>
                </w:rPr>
                <w:t>0</w:t>
              </w:r>
            </w:ins>
            <w:r>
              <w:rPr>
                <w:rFonts w:asciiTheme="minorHAnsi" w:hAnsiTheme="minorHAnsi" w:cstheme="minorHAnsi"/>
                <w:sz w:val="18"/>
                <w:szCs w:val="18"/>
              </w:rPr>
              <w:t>1</w:t>
            </w:r>
          </w:p>
        </w:tc>
        <w:tc>
          <w:tcPr>
            <w:tcW w:w="4595" w:type="dxa"/>
            <w:vAlign w:val="center"/>
          </w:tcPr>
          <w:p w14:paraId="2E6757B7" w14:textId="77777777" w:rsidR="00380356" w:rsidRDefault="00380356" w:rsidP="00454307">
            <w:pPr>
              <w:rPr>
                <w:ins w:id="155" w:author="Ferris, Todd@Energy" w:date="2018-11-20T15:04:00Z"/>
                <w:rFonts w:asciiTheme="minorHAnsi" w:hAnsiTheme="minorHAnsi"/>
                <w:sz w:val="18"/>
                <w:szCs w:val="18"/>
              </w:rPr>
            </w:pPr>
            <w:ins w:id="156" w:author="Ferris, Todd@Energy" w:date="2018-11-20T15:05:00Z">
              <w:r w:rsidRPr="007A5D38">
                <w:rPr>
                  <w:rFonts w:asciiTheme="minorHAnsi" w:hAnsiTheme="minorHAnsi" w:cstheme="minorHAnsi"/>
                  <w:sz w:val="18"/>
                  <w:szCs w:val="18"/>
                </w:rPr>
                <w:t>Average Ceiling Height</w:t>
              </w:r>
            </w:ins>
          </w:p>
        </w:tc>
        <w:tc>
          <w:tcPr>
            <w:tcW w:w="5561" w:type="dxa"/>
          </w:tcPr>
          <w:p w14:paraId="0FF8E6B8" w14:textId="62ABB7BA" w:rsidR="00380356" w:rsidRDefault="00380356" w:rsidP="00454307">
            <w:pPr>
              <w:rPr>
                <w:ins w:id="157" w:author="Ferris, Todd@Energy" w:date="2018-11-20T15:04:00Z"/>
                <w:rFonts w:asciiTheme="minorHAnsi" w:hAnsiTheme="minorHAnsi"/>
                <w:sz w:val="18"/>
                <w:szCs w:val="18"/>
              </w:rPr>
            </w:pPr>
          </w:p>
        </w:tc>
      </w:tr>
      <w:tr w:rsidR="00380356" w14:paraId="57854DCA" w14:textId="77777777" w:rsidTr="00454307">
        <w:trPr>
          <w:trHeight w:val="158"/>
        </w:trPr>
        <w:tc>
          <w:tcPr>
            <w:tcW w:w="634" w:type="dxa"/>
            <w:gridSpan w:val="2"/>
            <w:vAlign w:val="center"/>
          </w:tcPr>
          <w:p w14:paraId="5B44A958" w14:textId="77777777" w:rsidR="00380356" w:rsidRPr="00F5715E" w:rsidRDefault="00380356" w:rsidP="00454307">
            <w:pPr>
              <w:jc w:val="center"/>
              <w:rPr>
                <w:ins w:id="158" w:author="Ferris, Todd@Energy" w:date="2018-11-20T15:28:00Z"/>
                <w:rFonts w:asciiTheme="minorHAnsi" w:hAnsiTheme="minorHAnsi"/>
                <w:sz w:val="18"/>
                <w:szCs w:val="18"/>
              </w:rPr>
            </w:pPr>
            <w:ins w:id="159" w:author="Ferris, Todd@Energy" w:date="2018-11-20T15:29:00Z">
              <w:r w:rsidRPr="007A5D38">
                <w:rPr>
                  <w:rFonts w:asciiTheme="minorHAnsi" w:hAnsiTheme="minorHAnsi" w:cstheme="minorHAnsi"/>
                  <w:sz w:val="18"/>
                  <w:szCs w:val="18"/>
                </w:rPr>
                <w:t>0</w:t>
              </w:r>
            </w:ins>
            <w:r>
              <w:rPr>
                <w:rFonts w:asciiTheme="minorHAnsi" w:hAnsiTheme="minorHAnsi" w:cstheme="minorHAnsi"/>
                <w:sz w:val="18"/>
                <w:szCs w:val="18"/>
              </w:rPr>
              <w:t>2</w:t>
            </w:r>
          </w:p>
        </w:tc>
        <w:tc>
          <w:tcPr>
            <w:tcW w:w="4595" w:type="dxa"/>
            <w:vAlign w:val="center"/>
          </w:tcPr>
          <w:p w14:paraId="7421868F" w14:textId="77777777" w:rsidR="00380356" w:rsidRDefault="00380356" w:rsidP="00454307">
            <w:pPr>
              <w:rPr>
                <w:ins w:id="160" w:author="Ferris, Todd@Energy" w:date="2018-11-20T15:28:00Z"/>
                <w:rFonts w:asciiTheme="minorHAnsi" w:hAnsiTheme="minorHAnsi"/>
                <w:sz w:val="18"/>
                <w:szCs w:val="18"/>
              </w:rPr>
            </w:pPr>
            <w:ins w:id="161" w:author="Ferris, Todd@Energy" w:date="2018-11-20T15:29:00Z">
              <w:r w:rsidRPr="007A5D38">
                <w:rPr>
                  <w:rFonts w:asciiTheme="minorHAnsi" w:hAnsiTheme="minorHAnsi" w:cstheme="minorHAnsi"/>
                  <w:sz w:val="18"/>
                  <w:szCs w:val="18"/>
                </w:rPr>
                <w:t>Total Conditioned Volume</w:t>
              </w:r>
            </w:ins>
          </w:p>
        </w:tc>
        <w:tc>
          <w:tcPr>
            <w:tcW w:w="5561" w:type="dxa"/>
          </w:tcPr>
          <w:p w14:paraId="77857FD0" w14:textId="5240FFC6" w:rsidR="00380356" w:rsidRDefault="00380356" w:rsidP="00454307">
            <w:pPr>
              <w:rPr>
                <w:ins w:id="162" w:author="Ferris, Todd@Energy" w:date="2018-11-20T15:28:00Z"/>
                <w:rFonts w:asciiTheme="minorHAnsi" w:hAnsiTheme="minorHAnsi"/>
                <w:sz w:val="18"/>
                <w:szCs w:val="18"/>
              </w:rPr>
            </w:pPr>
          </w:p>
        </w:tc>
      </w:tr>
      <w:tr w:rsidR="00380356" w14:paraId="62B306F4" w14:textId="77777777" w:rsidTr="00454307">
        <w:trPr>
          <w:trHeight w:val="158"/>
        </w:trPr>
        <w:tc>
          <w:tcPr>
            <w:tcW w:w="634" w:type="dxa"/>
            <w:gridSpan w:val="2"/>
            <w:vAlign w:val="center"/>
          </w:tcPr>
          <w:p w14:paraId="300628B5" w14:textId="77777777" w:rsidR="00380356" w:rsidRPr="00F5715E" w:rsidRDefault="00380356" w:rsidP="00454307">
            <w:pPr>
              <w:jc w:val="center"/>
              <w:rPr>
                <w:ins w:id="163" w:author="Ferris, Todd@Energy" w:date="2018-11-20T15:28:00Z"/>
                <w:rFonts w:asciiTheme="minorHAnsi" w:hAnsiTheme="minorHAnsi"/>
                <w:sz w:val="18"/>
                <w:szCs w:val="18"/>
              </w:rPr>
            </w:pPr>
            <w:ins w:id="164" w:author="Ferris, Todd@Energy" w:date="2018-11-20T15:29:00Z">
              <w:r w:rsidRPr="007A5D38">
                <w:rPr>
                  <w:rFonts w:asciiTheme="minorHAnsi" w:hAnsiTheme="minorHAnsi" w:cstheme="minorHAnsi"/>
                  <w:sz w:val="18"/>
                  <w:szCs w:val="18"/>
                </w:rPr>
                <w:t>0</w:t>
              </w:r>
            </w:ins>
            <w:r>
              <w:rPr>
                <w:rFonts w:asciiTheme="minorHAnsi" w:hAnsiTheme="minorHAnsi" w:cstheme="minorHAnsi"/>
                <w:sz w:val="18"/>
                <w:szCs w:val="18"/>
              </w:rPr>
              <w:t>3</w:t>
            </w:r>
          </w:p>
        </w:tc>
        <w:tc>
          <w:tcPr>
            <w:tcW w:w="4595" w:type="dxa"/>
            <w:vAlign w:val="center"/>
          </w:tcPr>
          <w:p w14:paraId="775477ED" w14:textId="77777777" w:rsidR="00380356" w:rsidRDefault="00380356" w:rsidP="00454307">
            <w:pPr>
              <w:rPr>
                <w:ins w:id="165" w:author="Ferris, Todd@Energy" w:date="2018-11-20T15:28:00Z"/>
                <w:rFonts w:asciiTheme="minorHAnsi" w:hAnsiTheme="minorHAnsi"/>
                <w:sz w:val="18"/>
                <w:szCs w:val="18"/>
              </w:rPr>
            </w:pPr>
            <w:ins w:id="166" w:author="Ferris, Todd@Energy" w:date="2018-11-20T15:29:00Z">
              <w:r w:rsidRPr="007A5D38">
                <w:rPr>
                  <w:rFonts w:asciiTheme="minorHAnsi" w:hAnsiTheme="minorHAnsi" w:cstheme="minorHAnsi"/>
                  <w:sz w:val="18"/>
                  <w:szCs w:val="18"/>
                </w:rPr>
                <w:t>Vertical distance from the lowest above-grade floor to the highest ceiling in feet</w:t>
              </w:r>
            </w:ins>
          </w:p>
        </w:tc>
        <w:tc>
          <w:tcPr>
            <w:tcW w:w="5561" w:type="dxa"/>
          </w:tcPr>
          <w:p w14:paraId="76E8F95B" w14:textId="22A12B05" w:rsidR="00380356" w:rsidRDefault="00380356" w:rsidP="00454307">
            <w:pPr>
              <w:rPr>
                <w:ins w:id="167" w:author="Ferris, Todd@Energy" w:date="2018-11-20T15:28:00Z"/>
                <w:rFonts w:asciiTheme="minorHAnsi" w:hAnsiTheme="minorHAnsi"/>
                <w:sz w:val="18"/>
                <w:szCs w:val="18"/>
              </w:rPr>
            </w:pPr>
          </w:p>
        </w:tc>
      </w:tr>
      <w:tr w:rsidR="00380356" w14:paraId="4B6B5C2F" w14:textId="77777777" w:rsidTr="00454307">
        <w:trPr>
          <w:trHeight w:val="158"/>
        </w:trPr>
        <w:tc>
          <w:tcPr>
            <w:tcW w:w="634" w:type="dxa"/>
            <w:gridSpan w:val="2"/>
            <w:vAlign w:val="center"/>
          </w:tcPr>
          <w:p w14:paraId="091EA8F8" w14:textId="77777777" w:rsidR="00380356" w:rsidRPr="00F5715E" w:rsidRDefault="00380356" w:rsidP="00454307">
            <w:pPr>
              <w:jc w:val="center"/>
              <w:rPr>
                <w:ins w:id="168" w:author="Ferris, Todd@Energy" w:date="2018-11-20T15:28:00Z"/>
                <w:rFonts w:asciiTheme="minorHAnsi" w:hAnsiTheme="minorHAnsi"/>
                <w:sz w:val="18"/>
                <w:szCs w:val="18"/>
              </w:rPr>
            </w:pPr>
            <w:ins w:id="169" w:author="Ferris, Todd@Energy" w:date="2018-11-20T15:29:00Z">
              <w:r w:rsidRPr="007A5D38">
                <w:rPr>
                  <w:rFonts w:asciiTheme="minorHAnsi" w:hAnsiTheme="minorHAnsi" w:cstheme="minorHAnsi"/>
                  <w:sz w:val="18"/>
                  <w:szCs w:val="18"/>
                </w:rPr>
                <w:t>0</w:t>
              </w:r>
            </w:ins>
            <w:r>
              <w:rPr>
                <w:rFonts w:asciiTheme="minorHAnsi" w:hAnsiTheme="minorHAnsi" w:cstheme="minorHAnsi"/>
                <w:sz w:val="18"/>
                <w:szCs w:val="18"/>
              </w:rPr>
              <w:t>4</w:t>
            </w:r>
          </w:p>
        </w:tc>
        <w:tc>
          <w:tcPr>
            <w:tcW w:w="4595" w:type="dxa"/>
            <w:vAlign w:val="center"/>
          </w:tcPr>
          <w:p w14:paraId="7844DBE7" w14:textId="77777777" w:rsidR="00380356" w:rsidRDefault="00380356" w:rsidP="00454307">
            <w:pPr>
              <w:rPr>
                <w:ins w:id="170" w:author="Ferris, Todd@Energy" w:date="2018-11-20T15:28:00Z"/>
                <w:rFonts w:asciiTheme="minorHAnsi" w:hAnsiTheme="minorHAnsi"/>
                <w:sz w:val="18"/>
                <w:szCs w:val="18"/>
              </w:rPr>
            </w:pPr>
            <w:ins w:id="171" w:author="Ferris, Todd@Energy" w:date="2018-11-20T15:29:00Z">
              <w:r w:rsidRPr="007A5D38">
                <w:rPr>
                  <w:rFonts w:asciiTheme="minorHAnsi" w:hAnsiTheme="minorHAnsi" w:cstheme="minorHAnsi"/>
                  <w:sz w:val="18"/>
                  <w:szCs w:val="18"/>
                </w:rPr>
                <w:t>Air Changes Per Hour at 50 Pa</w:t>
              </w:r>
            </w:ins>
          </w:p>
        </w:tc>
        <w:tc>
          <w:tcPr>
            <w:tcW w:w="5561" w:type="dxa"/>
          </w:tcPr>
          <w:p w14:paraId="68C43D2A" w14:textId="1BFC1B5C" w:rsidR="00380356" w:rsidRDefault="00380356" w:rsidP="00454307">
            <w:pPr>
              <w:rPr>
                <w:ins w:id="172" w:author="Ferris, Todd@Energy" w:date="2018-11-20T15:28:00Z"/>
                <w:rFonts w:asciiTheme="minorHAnsi" w:hAnsiTheme="minorHAnsi"/>
                <w:sz w:val="18"/>
                <w:szCs w:val="18"/>
              </w:rPr>
            </w:pPr>
          </w:p>
        </w:tc>
      </w:tr>
      <w:tr w:rsidR="00380356" w14:paraId="21BADE3A" w14:textId="77777777" w:rsidTr="00454307">
        <w:trPr>
          <w:trHeight w:val="158"/>
        </w:trPr>
        <w:tc>
          <w:tcPr>
            <w:tcW w:w="634" w:type="dxa"/>
            <w:gridSpan w:val="2"/>
            <w:vAlign w:val="center"/>
          </w:tcPr>
          <w:p w14:paraId="70BC4E70" w14:textId="77777777" w:rsidR="00380356" w:rsidRPr="00F5715E" w:rsidRDefault="00380356" w:rsidP="00454307">
            <w:pPr>
              <w:jc w:val="center"/>
              <w:rPr>
                <w:ins w:id="173" w:author="Ferris, Todd@Energy" w:date="2018-11-20T15:28:00Z"/>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031A16F4" w14:textId="77777777" w:rsidR="00380356" w:rsidRDefault="00380356" w:rsidP="00454307">
            <w:pPr>
              <w:rPr>
                <w:ins w:id="174" w:author="Ferris, Todd@Energy" w:date="2018-11-20T15:28:00Z"/>
                <w:rFonts w:asciiTheme="minorHAnsi" w:hAnsiTheme="minorHAnsi"/>
                <w:sz w:val="18"/>
                <w:szCs w:val="18"/>
              </w:rPr>
            </w:pPr>
            <w:ins w:id="175" w:author="Ferris, Todd@Energy" w:date="2018-11-20T15:30:00Z">
              <w:r w:rsidRPr="007A5D38">
                <w:rPr>
                  <w:rFonts w:asciiTheme="minorHAnsi" w:hAnsiTheme="minorHAnsi" w:cstheme="minorHAnsi"/>
                  <w:sz w:val="18"/>
                  <w:szCs w:val="18"/>
                </w:rPr>
                <w:t xml:space="preserve">Name of ANSI/ASHRAE Standard 62.2-2016 weather station </w:t>
              </w:r>
            </w:ins>
            <w:ins w:id="176" w:author="Ferris, Todd@Energy" w:date="2018-11-21T13:52:00Z">
              <w:r>
                <w:rPr>
                  <w:rFonts w:asciiTheme="minorHAnsi" w:hAnsiTheme="minorHAnsi" w:cstheme="minorHAnsi"/>
                  <w:sz w:val="18"/>
                  <w:szCs w:val="18"/>
                </w:rPr>
                <w:t>for climate zone</w:t>
              </w:r>
            </w:ins>
          </w:p>
        </w:tc>
        <w:tc>
          <w:tcPr>
            <w:tcW w:w="5561" w:type="dxa"/>
          </w:tcPr>
          <w:p w14:paraId="046B4175" w14:textId="31B26945" w:rsidR="00380356" w:rsidRDefault="00380356" w:rsidP="00454307">
            <w:pPr>
              <w:rPr>
                <w:ins w:id="177" w:author="Ferris, Todd@Energy" w:date="2018-11-20T15:28:00Z"/>
                <w:rFonts w:asciiTheme="minorHAnsi" w:hAnsiTheme="minorHAnsi"/>
                <w:sz w:val="18"/>
                <w:szCs w:val="18"/>
              </w:rPr>
            </w:pPr>
          </w:p>
        </w:tc>
      </w:tr>
      <w:tr w:rsidR="00380356" w14:paraId="6C492180" w14:textId="77777777" w:rsidTr="00454307">
        <w:trPr>
          <w:trHeight w:val="158"/>
        </w:trPr>
        <w:tc>
          <w:tcPr>
            <w:tcW w:w="634" w:type="dxa"/>
            <w:gridSpan w:val="2"/>
            <w:vAlign w:val="center"/>
          </w:tcPr>
          <w:p w14:paraId="18EC1DCE" w14:textId="77777777" w:rsidR="00380356" w:rsidRPr="00F5715E" w:rsidRDefault="00380356" w:rsidP="00454307">
            <w:pPr>
              <w:jc w:val="center"/>
              <w:rPr>
                <w:ins w:id="178" w:author="Ferris, Todd@Energy" w:date="2018-11-20T15:29:00Z"/>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35402D4C" w14:textId="77777777" w:rsidR="00380356" w:rsidRDefault="00380356" w:rsidP="00454307">
            <w:pPr>
              <w:rPr>
                <w:ins w:id="179" w:author="Ferris, Todd@Energy" w:date="2018-11-20T15:30:00Z"/>
                <w:rFonts w:asciiTheme="minorHAnsi" w:hAnsiTheme="minorHAnsi" w:cstheme="minorHAnsi"/>
                <w:sz w:val="18"/>
                <w:szCs w:val="18"/>
              </w:rPr>
            </w:pPr>
            <w:ins w:id="180" w:author="Ferris, Todd@Energy" w:date="2018-11-20T15:30:00Z">
              <w:r w:rsidRPr="007A5D38">
                <w:rPr>
                  <w:rFonts w:asciiTheme="minorHAnsi" w:hAnsiTheme="minorHAnsi" w:cstheme="minorHAnsi"/>
                  <w:sz w:val="18"/>
                  <w:szCs w:val="18"/>
                </w:rPr>
                <w:t>Weather and shielding factor (</w:t>
              </w:r>
              <w:proofErr w:type="spellStart"/>
              <w:r w:rsidRPr="007A5D38">
                <w:rPr>
                  <w:rFonts w:asciiTheme="minorHAnsi" w:hAnsiTheme="minorHAnsi" w:cstheme="minorHAnsi"/>
                  <w:sz w:val="18"/>
                  <w:szCs w:val="18"/>
                </w:rPr>
                <w:t>wsf</w:t>
              </w:r>
              <w:proofErr w:type="spellEnd"/>
              <w:r w:rsidRPr="007A5D38">
                <w:rPr>
                  <w:rFonts w:asciiTheme="minorHAnsi" w:hAnsiTheme="minorHAnsi" w:cstheme="minorHAnsi"/>
                  <w:sz w:val="18"/>
                  <w:szCs w:val="18"/>
                </w:rPr>
                <w:t>)</w:t>
              </w:r>
            </w:ins>
          </w:p>
          <w:p w14:paraId="7A167EB1" w14:textId="77777777" w:rsidR="00380356" w:rsidRDefault="00380356" w:rsidP="00454307">
            <w:pPr>
              <w:rPr>
                <w:ins w:id="181" w:author="Ferris, Todd@Energy" w:date="2018-11-20T15:29:00Z"/>
                <w:rFonts w:asciiTheme="minorHAnsi" w:hAnsiTheme="minorHAnsi"/>
                <w:sz w:val="18"/>
                <w:szCs w:val="18"/>
              </w:rPr>
            </w:pPr>
            <w:ins w:id="182" w:author="Ferris, Todd@Energy" w:date="2018-11-20T15:30:00Z">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ins>
          </w:p>
        </w:tc>
        <w:tc>
          <w:tcPr>
            <w:tcW w:w="5561" w:type="dxa"/>
          </w:tcPr>
          <w:p w14:paraId="2D749371" w14:textId="247D5588" w:rsidR="00380356" w:rsidRDefault="00380356" w:rsidP="00454307">
            <w:pPr>
              <w:rPr>
                <w:ins w:id="183" w:author="Ferris, Todd@Energy" w:date="2018-11-20T15:29:00Z"/>
                <w:rFonts w:asciiTheme="minorHAnsi" w:hAnsiTheme="minorHAnsi"/>
                <w:sz w:val="18"/>
                <w:szCs w:val="18"/>
              </w:rPr>
            </w:pPr>
          </w:p>
        </w:tc>
      </w:tr>
    </w:tbl>
    <w:p w14:paraId="6B788CCC" w14:textId="6FB65E61" w:rsidR="00380356" w:rsidRPr="00127520" w:rsidRDefault="00380356">
      <w:pPr>
        <w:rPr>
          <w:rFonts w:asciiTheme="minorHAnsi" w:hAnsiTheme="minorHAnsi" w:cstheme="minorHAnsi"/>
          <w:sz w:val="18"/>
          <w:szCs w:val="18"/>
          <w:rPrChange w:id="184" w:author="Ferris, Todd@Energy" w:date="2018-11-28T11:16:00Z">
            <w:rPr/>
          </w:rPrChange>
        </w:rPr>
      </w:pPr>
    </w:p>
    <w:p w14:paraId="424FA10E" w14:textId="50567734" w:rsidR="00380356" w:rsidRPr="00127520" w:rsidDel="00127520" w:rsidRDefault="00380356">
      <w:pPr>
        <w:rPr>
          <w:del w:id="185" w:author="Ferris, Todd@Energy" w:date="2018-11-28T11:15:00Z"/>
          <w:sz w:val="18"/>
          <w:szCs w:val="18"/>
          <w:rPrChange w:id="186" w:author="Ferris, Todd@Energy" w:date="2018-11-28T11:16:00Z">
            <w:rPr>
              <w:del w:id="187" w:author="Ferris, Todd@Energy" w:date="2018-11-28T11:15:00Z"/>
            </w:rPr>
          </w:rPrChange>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1"/>
        <w:gridCol w:w="4627"/>
        <w:gridCol w:w="5582"/>
      </w:tblGrid>
      <w:tr w:rsidR="007056D7" w:rsidRPr="00CB00C9" w14:paraId="0435B1A2" w14:textId="77777777" w:rsidTr="00380356">
        <w:trPr>
          <w:ins w:id="188" w:author="Ferris, Todd@Energy" w:date="2018-11-21T08:54:00Z"/>
        </w:trPr>
        <w:tc>
          <w:tcPr>
            <w:tcW w:w="10789" w:type="dxa"/>
            <w:gridSpan w:val="3"/>
          </w:tcPr>
          <w:p w14:paraId="0435B1A0" w14:textId="2D4C92BC" w:rsidR="007056D7" w:rsidRPr="0029047D" w:rsidRDefault="00380356" w:rsidP="003952E1">
            <w:pPr>
              <w:keepNext/>
              <w:rPr>
                <w:ins w:id="189" w:author="Ferris, Todd@Energy" w:date="2018-11-21T08:54:00Z"/>
                <w:rFonts w:asciiTheme="minorHAnsi" w:hAnsiTheme="minorHAnsi"/>
                <w:b/>
                <w:szCs w:val="18"/>
              </w:rPr>
            </w:pPr>
            <w:r>
              <w:rPr>
                <w:rFonts w:asciiTheme="minorHAnsi" w:hAnsiTheme="minorHAnsi"/>
                <w:b/>
                <w:szCs w:val="18"/>
              </w:rPr>
              <w:t>C</w:t>
            </w:r>
            <w:ins w:id="190" w:author="Ferris, Todd@Energy" w:date="2018-11-21T08:54:00Z">
              <w:r w:rsidR="007056D7" w:rsidRPr="0029047D">
                <w:rPr>
                  <w:rFonts w:asciiTheme="minorHAnsi" w:hAnsiTheme="minorHAnsi"/>
                  <w:b/>
                  <w:szCs w:val="18"/>
                </w:rPr>
                <w:t>. Ventilation - Total Ventilation Rate</w:t>
              </w:r>
            </w:ins>
          </w:p>
          <w:p w14:paraId="0435B1A1" w14:textId="77777777" w:rsidR="007056D7" w:rsidRPr="00CB00C9" w:rsidRDefault="007056D7" w:rsidP="003952E1">
            <w:pPr>
              <w:keepNext/>
              <w:rPr>
                <w:ins w:id="191" w:author="Ferris, Todd@Energy" w:date="2018-11-21T08:54:00Z"/>
                <w:rFonts w:asciiTheme="minorHAnsi" w:hAnsiTheme="minorHAnsi"/>
                <w:sz w:val="18"/>
                <w:szCs w:val="18"/>
              </w:rPr>
            </w:pPr>
            <w:ins w:id="192"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7056D7" w:rsidRPr="00CB00C9" w14:paraId="0435B1A6" w14:textId="77777777" w:rsidTr="00380356">
        <w:trPr>
          <w:ins w:id="193" w:author="Ferris, Todd@Energy" w:date="2018-11-21T08:54:00Z"/>
        </w:trPr>
        <w:tc>
          <w:tcPr>
            <w:tcW w:w="581" w:type="dxa"/>
            <w:vAlign w:val="center"/>
          </w:tcPr>
          <w:p w14:paraId="0435B1A3" w14:textId="77777777" w:rsidR="007056D7" w:rsidRPr="00CB00C9" w:rsidRDefault="007056D7" w:rsidP="003952E1">
            <w:pPr>
              <w:keepNext/>
              <w:jc w:val="center"/>
              <w:rPr>
                <w:ins w:id="194" w:author="Ferris, Todd@Energy" w:date="2018-11-21T08:54:00Z"/>
                <w:rFonts w:asciiTheme="minorHAnsi" w:hAnsiTheme="minorHAnsi"/>
                <w:sz w:val="18"/>
                <w:szCs w:val="18"/>
              </w:rPr>
            </w:pPr>
            <w:ins w:id="195" w:author="Ferris, Todd@Energy" w:date="2018-11-21T08:54:00Z">
              <w:r>
                <w:rPr>
                  <w:rFonts w:asciiTheme="minorHAnsi" w:hAnsiTheme="minorHAnsi"/>
                  <w:sz w:val="18"/>
                  <w:szCs w:val="18"/>
                </w:rPr>
                <w:t>01</w:t>
              </w:r>
            </w:ins>
          </w:p>
        </w:tc>
        <w:tc>
          <w:tcPr>
            <w:tcW w:w="4627" w:type="dxa"/>
            <w:vAlign w:val="center"/>
          </w:tcPr>
          <w:p w14:paraId="0435B1A4" w14:textId="77777777" w:rsidR="007056D7" w:rsidRPr="00CB00C9" w:rsidRDefault="007056D7" w:rsidP="003952E1">
            <w:pPr>
              <w:keepNext/>
              <w:rPr>
                <w:ins w:id="196" w:author="Ferris, Todd@Energy" w:date="2018-11-21T08:54:00Z"/>
                <w:rFonts w:asciiTheme="minorHAnsi" w:hAnsiTheme="minorHAnsi"/>
                <w:sz w:val="18"/>
                <w:szCs w:val="18"/>
              </w:rPr>
            </w:pPr>
            <w:ins w:id="197"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w:t>
              </w:r>
              <w:proofErr w:type="spellStart"/>
              <w:r w:rsidRPr="00CB00C9">
                <w:rPr>
                  <w:rFonts w:asciiTheme="minorHAnsi" w:hAnsiTheme="minorHAnsi"/>
                  <w:sz w:val="18"/>
                  <w:szCs w:val="18"/>
                </w:rPr>
                <w:t>Q</w:t>
              </w:r>
              <w:r w:rsidRPr="001D331F">
                <w:rPr>
                  <w:rFonts w:asciiTheme="minorHAnsi" w:hAnsiTheme="minorHAnsi"/>
                  <w:sz w:val="18"/>
                  <w:szCs w:val="18"/>
                  <w:vertAlign w:val="subscript"/>
                </w:rPr>
                <w:t>tot</w:t>
              </w:r>
              <w:proofErr w:type="spellEnd"/>
              <w:r w:rsidRPr="00CB00C9">
                <w:rPr>
                  <w:rFonts w:asciiTheme="minorHAnsi" w:hAnsiTheme="minorHAnsi"/>
                  <w:sz w:val="18"/>
                  <w:szCs w:val="18"/>
                </w:rPr>
                <w:t>)</w:t>
              </w:r>
            </w:ins>
          </w:p>
        </w:tc>
        <w:tc>
          <w:tcPr>
            <w:tcW w:w="5581" w:type="dxa"/>
          </w:tcPr>
          <w:p w14:paraId="0435B1A5" w14:textId="77777777" w:rsidR="007056D7" w:rsidRPr="007F6151" w:rsidRDefault="007056D7" w:rsidP="003952E1">
            <w:pPr>
              <w:keepNext/>
              <w:rPr>
                <w:ins w:id="198" w:author="Ferris, Todd@Energy" w:date="2018-11-21T08:54:00Z"/>
                <w:rFonts w:asciiTheme="minorHAnsi" w:hAnsiTheme="minorHAnsi"/>
                <w:sz w:val="18"/>
                <w:szCs w:val="18"/>
              </w:rPr>
            </w:pPr>
          </w:p>
        </w:tc>
      </w:tr>
      <w:tr w:rsidR="007056D7" w:rsidRPr="00CB00C9" w14:paraId="0435B1AA" w14:textId="77777777" w:rsidTr="00380356">
        <w:trPr>
          <w:ins w:id="199" w:author="Ferris, Todd@Energy" w:date="2018-11-21T08:54:00Z"/>
        </w:trPr>
        <w:tc>
          <w:tcPr>
            <w:tcW w:w="581" w:type="dxa"/>
            <w:vAlign w:val="center"/>
          </w:tcPr>
          <w:p w14:paraId="0435B1A7" w14:textId="77777777" w:rsidR="007056D7" w:rsidRDefault="007056D7" w:rsidP="003952E1">
            <w:pPr>
              <w:keepNext/>
              <w:jc w:val="center"/>
              <w:rPr>
                <w:ins w:id="200" w:author="Ferris, Todd@Energy" w:date="2018-11-21T08:54:00Z"/>
                <w:rFonts w:asciiTheme="minorHAnsi" w:hAnsiTheme="minorHAnsi"/>
                <w:sz w:val="18"/>
                <w:szCs w:val="18"/>
              </w:rPr>
            </w:pPr>
            <w:ins w:id="201" w:author="Ferris, Todd@Energy" w:date="2018-11-21T08:54:00Z">
              <w:r>
                <w:rPr>
                  <w:rFonts w:asciiTheme="minorHAnsi" w:hAnsiTheme="minorHAnsi"/>
                  <w:sz w:val="18"/>
                  <w:szCs w:val="18"/>
                </w:rPr>
                <w:t>02</w:t>
              </w:r>
            </w:ins>
          </w:p>
        </w:tc>
        <w:tc>
          <w:tcPr>
            <w:tcW w:w="4627" w:type="dxa"/>
            <w:vAlign w:val="center"/>
          </w:tcPr>
          <w:p w14:paraId="0435B1A8" w14:textId="77777777" w:rsidR="007056D7" w:rsidRPr="00CB00C9" w:rsidRDefault="007056D7" w:rsidP="003952E1">
            <w:pPr>
              <w:keepNext/>
              <w:rPr>
                <w:ins w:id="202" w:author="Ferris, Todd@Energy" w:date="2018-11-21T08:54:00Z"/>
                <w:rFonts w:asciiTheme="minorHAnsi" w:hAnsiTheme="minorHAnsi"/>
                <w:sz w:val="18"/>
                <w:szCs w:val="18"/>
              </w:rPr>
            </w:pPr>
            <w:ins w:id="203" w:author="Ferris, Todd@Energy" w:date="2018-11-21T08:54:00Z">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ins>
          </w:p>
        </w:tc>
        <w:tc>
          <w:tcPr>
            <w:tcW w:w="5581" w:type="dxa"/>
          </w:tcPr>
          <w:p w14:paraId="0435B1A9" w14:textId="77777777" w:rsidR="007056D7" w:rsidRDefault="007056D7" w:rsidP="003952E1">
            <w:pPr>
              <w:keepNext/>
              <w:rPr>
                <w:ins w:id="204" w:author="Ferris, Todd@Energy" w:date="2018-11-21T08:54:00Z"/>
                <w:rFonts w:asciiTheme="minorHAnsi" w:hAnsiTheme="minorHAnsi"/>
                <w:sz w:val="18"/>
                <w:szCs w:val="18"/>
              </w:rPr>
            </w:pPr>
          </w:p>
        </w:tc>
      </w:tr>
      <w:tr w:rsidR="007056D7" w:rsidRPr="00CB00C9" w:rsidDel="00A377D9" w14:paraId="0435B1AE" w14:textId="77777777" w:rsidTr="00380356">
        <w:trPr>
          <w:ins w:id="205" w:author="Ferris, Todd@Energy" w:date="2018-11-21T08:54:00Z"/>
        </w:trPr>
        <w:tc>
          <w:tcPr>
            <w:tcW w:w="581" w:type="dxa"/>
            <w:vAlign w:val="center"/>
          </w:tcPr>
          <w:p w14:paraId="0435B1AB" w14:textId="77777777" w:rsidR="007056D7" w:rsidRDefault="007056D7" w:rsidP="003952E1">
            <w:pPr>
              <w:keepNext/>
              <w:jc w:val="center"/>
              <w:rPr>
                <w:ins w:id="206" w:author="Ferris, Todd@Energy" w:date="2018-11-21T08:54:00Z"/>
                <w:rFonts w:asciiTheme="minorHAnsi" w:hAnsiTheme="minorHAnsi"/>
                <w:sz w:val="18"/>
                <w:szCs w:val="18"/>
              </w:rPr>
            </w:pPr>
            <w:ins w:id="207" w:author="Ferris, Todd@Energy" w:date="2018-11-21T08:54:00Z">
              <w:r>
                <w:rPr>
                  <w:rFonts w:asciiTheme="minorHAnsi" w:hAnsiTheme="minorHAnsi"/>
                  <w:sz w:val="18"/>
                  <w:szCs w:val="18"/>
                </w:rPr>
                <w:t>03</w:t>
              </w:r>
            </w:ins>
          </w:p>
        </w:tc>
        <w:tc>
          <w:tcPr>
            <w:tcW w:w="4627" w:type="dxa"/>
            <w:vAlign w:val="center"/>
          </w:tcPr>
          <w:p w14:paraId="0435B1AC" w14:textId="77777777" w:rsidR="007056D7" w:rsidRDefault="007056D7" w:rsidP="003952E1">
            <w:pPr>
              <w:keepNext/>
              <w:rPr>
                <w:ins w:id="208" w:author="Ferris, Todd@Energy" w:date="2018-11-21T08:54:00Z"/>
                <w:rFonts w:asciiTheme="minorHAnsi" w:hAnsiTheme="minorHAnsi"/>
                <w:sz w:val="18"/>
                <w:szCs w:val="18"/>
              </w:rPr>
            </w:pPr>
            <w:ins w:id="209" w:author="Ferris, Todd@Energy" w:date="2018-11-21T08:54:00Z">
              <w:r>
                <w:rPr>
                  <w:rFonts w:asciiTheme="minorHAnsi" w:hAnsiTheme="minorHAnsi"/>
                  <w:sz w:val="18"/>
                  <w:szCs w:val="18"/>
                </w:rPr>
                <w:t>Effective Annual Average Infiltration Rate (</w:t>
              </w:r>
              <w:proofErr w:type="spellStart"/>
              <w:r>
                <w:rPr>
                  <w:rFonts w:asciiTheme="minorHAnsi" w:hAnsiTheme="minorHAnsi"/>
                  <w:sz w:val="18"/>
                  <w:szCs w:val="18"/>
                </w:rPr>
                <w:t>Q</w:t>
              </w:r>
              <w:r w:rsidRPr="001947AA">
                <w:rPr>
                  <w:rFonts w:asciiTheme="minorHAnsi" w:hAnsiTheme="minorHAnsi"/>
                  <w:sz w:val="18"/>
                  <w:szCs w:val="18"/>
                  <w:vertAlign w:val="subscript"/>
                </w:rPr>
                <w:t>inf</w:t>
              </w:r>
              <w:proofErr w:type="spellEnd"/>
              <w:r>
                <w:rPr>
                  <w:rFonts w:asciiTheme="minorHAnsi" w:hAnsiTheme="minorHAnsi"/>
                  <w:sz w:val="18"/>
                  <w:szCs w:val="18"/>
                </w:rPr>
                <w:t>)</w:t>
              </w:r>
            </w:ins>
          </w:p>
        </w:tc>
        <w:tc>
          <w:tcPr>
            <w:tcW w:w="5581" w:type="dxa"/>
          </w:tcPr>
          <w:p w14:paraId="0435B1AD" w14:textId="77777777" w:rsidR="007056D7" w:rsidRDefault="007056D7" w:rsidP="003952E1">
            <w:pPr>
              <w:keepNext/>
              <w:rPr>
                <w:ins w:id="210" w:author="Ferris, Todd@Energy" w:date="2018-11-21T08:54:00Z"/>
                <w:rFonts w:asciiTheme="minorHAnsi" w:hAnsiTheme="minorHAnsi"/>
                <w:sz w:val="18"/>
                <w:szCs w:val="18"/>
              </w:rPr>
            </w:pPr>
          </w:p>
        </w:tc>
      </w:tr>
      <w:tr w:rsidR="007056D7" w:rsidRPr="00CB00C9" w:rsidDel="00A377D9" w14:paraId="0435B1B2" w14:textId="77777777" w:rsidTr="00380356">
        <w:trPr>
          <w:ins w:id="211" w:author="Ferris, Todd@Energy" w:date="2018-11-21T08:54:00Z"/>
        </w:trPr>
        <w:tc>
          <w:tcPr>
            <w:tcW w:w="581" w:type="dxa"/>
            <w:vAlign w:val="center"/>
          </w:tcPr>
          <w:p w14:paraId="0435B1AF" w14:textId="77777777" w:rsidR="007056D7" w:rsidDel="00A377D9" w:rsidRDefault="007056D7" w:rsidP="003952E1">
            <w:pPr>
              <w:keepNext/>
              <w:jc w:val="center"/>
              <w:rPr>
                <w:ins w:id="212" w:author="Ferris, Todd@Energy" w:date="2018-11-21T08:54:00Z"/>
                <w:rFonts w:asciiTheme="minorHAnsi" w:hAnsiTheme="minorHAnsi"/>
                <w:sz w:val="18"/>
                <w:szCs w:val="18"/>
              </w:rPr>
            </w:pPr>
            <w:ins w:id="213" w:author="Ferris, Todd@Energy" w:date="2018-11-21T08:54:00Z">
              <w:r>
                <w:rPr>
                  <w:rFonts w:asciiTheme="minorHAnsi" w:hAnsiTheme="minorHAnsi"/>
                  <w:sz w:val="18"/>
                  <w:szCs w:val="18"/>
                </w:rPr>
                <w:t>04</w:t>
              </w:r>
            </w:ins>
          </w:p>
        </w:tc>
        <w:tc>
          <w:tcPr>
            <w:tcW w:w="4627" w:type="dxa"/>
            <w:vAlign w:val="center"/>
          </w:tcPr>
          <w:p w14:paraId="0435B1B0" w14:textId="77777777" w:rsidR="007056D7" w:rsidDel="00A377D9" w:rsidRDefault="007056D7" w:rsidP="003952E1">
            <w:pPr>
              <w:keepNext/>
              <w:rPr>
                <w:ins w:id="214" w:author="Ferris, Todd@Energy" w:date="2018-11-21T08:54:00Z"/>
                <w:rFonts w:asciiTheme="minorHAnsi" w:hAnsiTheme="minorHAnsi"/>
                <w:sz w:val="18"/>
                <w:szCs w:val="18"/>
              </w:rPr>
            </w:pPr>
            <w:ins w:id="215" w:author="Ferris, Todd@Energy" w:date="2018-11-21T08:54:00Z">
              <w:r>
                <w:rPr>
                  <w:rFonts w:asciiTheme="minorHAnsi" w:hAnsiTheme="minorHAnsi"/>
                  <w:sz w:val="18"/>
                  <w:szCs w:val="18"/>
                </w:rPr>
                <w:t xml:space="preserve">Total Exterior Envelope Surface Area </w:t>
              </w:r>
            </w:ins>
          </w:p>
        </w:tc>
        <w:tc>
          <w:tcPr>
            <w:tcW w:w="5581" w:type="dxa"/>
          </w:tcPr>
          <w:p w14:paraId="0435B1B1" w14:textId="77777777" w:rsidR="007056D7" w:rsidRPr="00467A82" w:rsidDel="00A377D9" w:rsidRDefault="007056D7" w:rsidP="003952E1">
            <w:pPr>
              <w:keepNext/>
              <w:rPr>
                <w:ins w:id="216" w:author="Ferris, Todd@Energy" w:date="2018-11-21T08:54:00Z"/>
                <w:rFonts w:ascii="Calibri" w:hAnsi="Calibri"/>
                <w:sz w:val="18"/>
                <w:szCs w:val="18"/>
              </w:rPr>
            </w:pPr>
          </w:p>
        </w:tc>
      </w:tr>
      <w:tr w:rsidR="007056D7" w:rsidRPr="00CB00C9" w:rsidDel="00A377D9" w14:paraId="0435B1B7" w14:textId="77777777" w:rsidTr="00380356">
        <w:trPr>
          <w:ins w:id="217" w:author="Ferris, Todd@Energy" w:date="2018-11-21T08:54:00Z"/>
        </w:trPr>
        <w:tc>
          <w:tcPr>
            <w:tcW w:w="581" w:type="dxa"/>
            <w:vAlign w:val="center"/>
          </w:tcPr>
          <w:p w14:paraId="0435B1B3" w14:textId="77777777" w:rsidR="007056D7" w:rsidDel="00A377D9" w:rsidRDefault="007056D7" w:rsidP="003952E1">
            <w:pPr>
              <w:keepNext/>
              <w:jc w:val="center"/>
              <w:rPr>
                <w:ins w:id="218" w:author="Ferris, Todd@Energy" w:date="2018-11-21T08:54:00Z"/>
                <w:rFonts w:asciiTheme="minorHAnsi" w:hAnsiTheme="minorHAnsi"/>
                <w:sz w:val="18"/>
                <w:szCs w:val="18"/>
              </w:rPr>
            </w:pPr>
            <w:ins w:id="219" w:author="Ferris, Todd@Energy" w:date="2018-11-21T08:54:00Z">
              <w:r>
                <w:rPr>
                  <w:rFonts w:asciiTheme="minorHAnsi" w:hAnsiTheme="minorHAnsi"/>
                  <w:sz w:val="18"/>
                  <w:szCs w:val="18"/>
                </w:rPr>
                <w:t>05</w:t>
              </w:r>
            </w:ins>
          </w:p>
        </w:tc>
        <w:tc>
          <w:tcPr>
            <w:tcW w:w="4627" w:type="dxa"/>
            <w:vAlign w:val="center"/>
          </w:tcPr>
          <w:p w14:paraId="0435B1B4" w14:textId="77777777" w:rsidR="007056D7" w:rsidRDefault="007056D7" w:rsidP="003952E1">
            <w:pPr>
              <w:keepNext/>
              <w:rPr>
                <w:ins w:id="220" w:author="Ferris, Todd@Energy" w:date="2018-11-21T08:54:00Z"/>
                <w:rFonts w:asciiTheme="minorHAnsi" w:hAnsiTheme="minorHAnsi"/>
                <w:sz w:val="18"/>
                <w:szCs w:val="18"/>
              </w:rPr>
            </w:pPr>
            <w:ins w:id="221" w:author="Ferris, Todd@Energy" w:date="2018-11-21T08:54:00Z">
              <w:r>
                <w:rPr>
                  <w:rFonts w:asciiTheme="minorHAnsi" w:hAnsiTheme="minorHAnsi"/>
                  <w:sz w:val="18"/>
                  <w:szCs w:val="18"/>
                </w:rPr>
                <w:t>Unshared Exterior Envelope Surface Area</w:t>
              </w:r>
            </w:ins>
          </w:p>
          <w:p w14:paraId="0435B1B5" w14:textId="77777777" w:rsidR="007056D7" w:rsidDel="00A377D9" w:rsidRDefault="007056D7" w:rsidP="003952E1">
            <w:pPr>
              <w:keepNext/>
              <w:rPr>
                <w:ins w:id="222" w:author="Ferris, Todd@Energy" w:date="2018-11-21T08:54:00Z"/>
                <w:rFonts w:asciiTheme="minorHAnsi" w:hAnsiTheme="minorHAnsi"/>
                <w:sz w:val="18"/>
                <w:szCs w:val="18"/>
              </w:rPr>
            </w:pPr>
            <w:ins w:id="223" w:author="Ferris, Todd@Energy" w:date="2018-11-21T08:54:00Z">
              <w:r>
                <w:rPr>
                  <w:rFonts w:asciiTheme="minorHAnsi" w:hAnsiTheme="minorHAnsi"/>
                  <w:sz w:val="18"/>
                  <w:szCs w:val="18"/>
                </w:rPr>
                <w:t>(exclude surface areas attached to garages or other dwelling units)</w:t>
              </w:r>
            </w:ins>
          </w:p>
        </w:tc>
        <w:tc>
          <w:tcPr>
            <w:tcW w:w="5581" w:type="dxa"/>
          </w:tcPr>
          <w:p w14:paraId="0435B1B6" w14:textId="77777777" w:rsidR="007056D7" w:rsidRPr="00467A82" w:rsidDel="00A377D9" w:rsidRDefault="007056D7" w:rsidP="003952E1">
            <w:pPr>
              <w:keepNext/>
              <w:rPr>
                <w:ins w:id="224" w:author="Ferris, Todd@Energy" w:date="2018-11-21T08:54:00Z"/>
                <w:rFonts w:ascii="Calibri" w:hAnsi="Calibri"/>
                <w:sz w:val="18"/>
                <w:szCs w:val="18"/>
              </w:rPr>
            </w:pPr>
          </w:p>
        </w:tc>
      </w:tr>
      <w:tr w:rsidR="007056D7" w:rsidRPr="00CB00C9" w14:paraId="0435B1BB" w14:textId="77777777" w:rsidTr="00380356">
        <w:trPr>
          <w:ins w:id="225" w:author="Ferris, Todd@Energy" w:date="2018-11-21T08:54:00Z"/>
        </w:trPr>
        <w:tc>
          <w:tcPr>
            <w:tcW w:w="581" w:type="dxa"/>
            <w:vAlign w:val="center"/>
          </w:tcPr>
          <w:p w14:paraId="0435B1B8" w14:textId="77777777" w:rsidR="007056D7" w:rsidRPr="00CB00C9" w:rsidRDefault="007056D7" w:rsidP="003952E1">
            <w:pPr>
              <w:keepNext/>
              <w:jc w:val="center"/>
              <w:rPr>
                <w:ins w:id="226" w:author="Ferris, Todd@Energy" w:date="2018-11-21T08:54:00Z"/>
                <w:rFonts w:asciiTheme="minorHAnsi" w:hAnsiTheme="minorHAnsi"/>
                <w:sz w:val="18"/>
                <w:szCs w:val="18"/>
              </w:rPr>
            </w:pPr>
            <w:ins w:id="227" w:author="Ferris, Todd@Energy" w:date="2018-11-21T08:54:00Z">
              <w:r>
                <w:rPr>
                  <w:rFonts w:asciiTheme="minorHAnsi" w:hAnsiTheme="minorHAnsi"/>
                  <w:sz w:val="18"/>
                  <w:szCs w:val="18"/>
                </w:rPr>
                <w:t>06</w:t>
              </w:r>
            </w:ins>
          </w:p>
        </w:tc>
        <w:tc>
          <w:tcPr>
            <w:tcW w:w="4627" w:type="dxa"/>
            <w:vAlign w:val="center"/>
          </w:tcPr>
          <w:p w14:paraId="0435B1B9" w14:textId="77777777" w:rsidR="007056D7" w:rsidRPr="00CB00C9" w:rsidRDefault="007056D7" w:rsidP="003952E1">
            <w:pPr>
              <w:keepNext/>
              <w:rPr>
                <w:ins w:id="228" w:author="Ferris, Todd@Energy" w:date="2018-11-21T08:54:00Z"/>
                <w:rFonts w:asciiTheme="minorHAnsi" w:hAnsiTheme="minorHAnsi"/>
                <w:sz w:val="18"/>
                <w:szCs w:val="18"/>
              </w:rPr>
            </w:pPr>
            <w:ins w:id="229" w:author="Ferris, Todd@Energy" w:date="2018-11-21T08:54:00Z">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w:t>
              </w:r>
              <w:proofErr w:type="spellStart"/>
              <w:r w:rsidRPr="00CB00C9">
                <w:rPr>
                  <w:rFonts w:asciiTheme="minorHAnsi" w:hAnsiTheme="minorHAnsi"/>
                  <w:sz w:val="18"/>
                  <w:szCs w:val="18"/>
                </w:rPr>
                <w:t>Q</w:t>
              </w:r>
              <w:r w:rsidRPr="00CB00C9">
                <w:rPr>
                  <w:rFonts w:asciiTheme="minorHAnsi" w:hAnsiTheme="minorHAnsi"/>
                  <w:sz w:val="18"/>
                  <w:szCs w:val="18"/>
                  <w:vertAlign w:val="subscript"/>
                </w:rPr>
                <w:t>fan</w:t>
              </w:r>
              <w:proofErr w:type="spellEnd"/>
              <w:r w:rsidRPr="00CB00C9">
                <w:rPr>
                  <w:rFonts w:asciiTheme="minorHAnsi" w:hAnsiTheme="minorHAnsi"/>
                  <w:sz w:val="18"/>
                  <w:szCs w:val="18"/>
                </w:rPr>
                <w:t>)</w:t>
              </w:r>
            </w:ins>
          </w:p>
        </w:tc>
        <w:tc>
          <w:tcPr>
            <w:tcW w:w="5581" w:type="dxa"/>
          </w:tcPr>
          <w:p w14:paraId="0435B1BA" w14:textId="77777777" w:rsidR="007056D7" w:rsidRPr="007F6151" w:rsidRDefault="007056D7" w:rsidP="003952E1">
            <w:pPr>
              <w:keepNext/>
              <w:rPr>
                <w:ins w:id="230" w:author="Ferris, Todd@Energy" w:date="2018-11-21T08:54:00Z"/>
                <w:rFonts w:asciiTheme="minorHAnsi" w:hAnsiTheme="minorHAnsi"/>
                <w:sz w:val="18"/>
                <w:szCs w:val="18"/>
              </w:rPr>
            </w:pPr>
          </w:p>
        </w:tc>
      </w:tr>
    </w:tbl>
    <w:p w14:paraId="362AE97B" w14:textId="77777777" w:rsidR="00BD72D7" w:rsidRDefault="00BD72D7">
      <w:pPr>
        <w:rPr>
          <w:ins w:id="231" w:author="Ferris, Todd@Energy" w:date="2018-11-28T11:43:00Z"/>
          <w:rFonts w:asciiTheme="minorHAnsi" w:hAnsiTheme="minorHAnsi" w:cstheme="minorHAnsi"/>
          <w:sz w:val="18"/>
          <w:szCs w:val="18"/>
        </w:rPr>
      </w:pPr>
      <w:ins w:id="232" w:author="Ferris, Todd@Energy" w:date="2018-11-28T11:43:00Z">
        <w:r>
          <w:rPr>
            <w:rFonts w:asciiTheme="minorHAnsi" w:hAnsiTheme="minorHAnsi" w:cstheme="minorHAnsi"/>
            <w:sz w:val="18"/>
            <w:szCs w:val="18"/>
          </w:rPr>
          <w:br w:type="page"/>
        </w:r>
      </w:ins>
    </w:p>
    <w:p w14:paraId="42EE3BC5" w14:textId="77777777" w:rsidR="00B2607A" w:rsidRPr="00127520" w:rsidDel="00CA4DB1" w:rsidRDefault="00B2607A" w:rsidP="007056D7">
      <w:pPr>
        <w:rPr>
          <w:del w:id="233" w:author="TF 112318" w:date="2018-11-23T14:25:00Z"/>
          <w:rFonts w:asciiTheme="minorHAnsi" w:hAnsiTheme="minorHAnsi" w:cstheme="minorHAnsi"/>
          <w:sz w:val="18"/>
          <w:szCs w:val="18"/>
          <w:rPrChange w:id="234" w:author="Ferris, Todd@Energy" w:date="2018-11-28T11:16:00Z">
            <w:rPr>
              <w:del w:id="235" w:author="TF 112318" w:date="2018-11-23T14:25:00Z"/>
              <w:rFonts w:asciiTheme="minorHAnsi" w:hAnsiTheme="minorHAnsi" w:cstheme="minorHAnsi"/>
            </w:rPr>
          </w:rPrChange>
        </w:rPr>
      </w:pPr>
    </w:p>
    <w:p w14:paraId="0435B1BD" w14:textId="58375C78" w:rsidR="00D9307B" w:rsidRPr="00127520" w:rsidDel="00BD72D7" w:rsidRDefault="00D9307B">
      <w:pPr>
        <w:rPr>
          <w:del w:id="236" w:author="Ferris, Todd@Energy" w:date="2018-11-28T11:43:00Z"/>
          <w:rFonts w:asciiTheme="minorHAnsi" w:hAnsiTheme="minorHAnsi" w:cstheme="minorHAnsi"/>
          <w:sz w:val="18"/>
          <w:szCs w:val="18"/>
          <w:rPrChange w:id="237" w:author="Ferris, Todd@Energy" w:date="2018-11-28T11:16:00Z">
            <w:rPr>
              <w:del w:id="238" w:author="Ferris, Todd@Energy" w:date="2018-11-28T11:43:00Z"/>
            </w:rPr>
          </w:rPrChange>
        </w:rPr>
      </w:pP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0435B1C0" w14:textId="77777777" w:rsidTr="00454307">
        <w:trPr>
          <w:ins w:id="239" w:author="Ferris, Todd@Energy" w:date="2018-11-21T09:22:00Z"/>
        </w:trPr>
        <w:tc>
          <w:tcPr>
            <w:tcW w:w="10795" w:type="dxa"/>
            <w:gridSpan w:val="5"/>
          </w:tcPr>
          <w:p w14:paraId="0435B1BE" w14:textId="1F37020B" w:rsidR="007056D7" w:rsidRPr="0029047D" w:rsidRDefault="00380356" w:rsidP="003952E1">
            <w:pPr>
              <w:keepNext/>
              <w:rPr>
                <w:ins w:id="240" w:author="Ferris, Todd@Energy" w:date="2018-11-21T09:22:00Z"/>
                <w:rFonts w:asciiTheme="minorHAnsi" w:hAnsiTheme="minorHAnsi"/>
                <w:b/>
                <w:szCs w:val="18"/>
              </w:rPr>
            </w:pPr>
            <w:r>
              <w:rPr>
                <w:rFonts w:asciiTheme="minorHAnsi" w:hAnsiTheme="minorHAnsi"/>
                <w:b/>
                <w:szCs w:val="18"/>
              </w:rPr>
              <w:t>D</w:t>
            </w:r>
            <w:ins w:id="241" w:author="Ferris, Todd@Energy" w:date="2018-11-21T09:22:00Z">
              <w:r w:rsidR="007056D7" w:rsidRPr="0029047D">
                <w:rPr>
                  <w:rFonts w:asciiTheme="minorHAnsi" w:hAnsiTheme="minorHAnsi"/>
                  <w:b/>
                  <w:szCs w:val="18"/>
                </w:rPr>
                <w:t xml:space="preserve">. </w:t>
              </w:r>
              <w:r w:rsidR="007056D7">
                <w:rPr>
                  <w:rFonts w:asciiTheme="minorHAnsi" w:hAnsiTheme="minorHAnsi"/>
                  <w:b/>
                  <w:szCs w:val="18"/>
                </w:rPr>
                <w:t xml:space="preserve">Installed </w:t>
              </w:r>
              <w:r w:rsidR="007056D7" w:rsidRPr="0029047D">
                <w:rPr>
                  <w:rFonts w:asciiTheme="minorHAnsi" w:hAnsiTheme="minorHAnsi"/>
                  <w:b/>
                  <w:szCs w:val="18"/>
                </w:rPr>
                <w:t>Ventilation - Total Ventilation Rate</w:t>
              </w:r>
            </w:ins>
          </w:p>
          <w:p w14:paraId="0435B1BF" w14:textId="77777777" w:rsidR="007056D7" w:rsidRDefault="007056D7" w:rsidP="003952E1">
            <w:pPr>
              <w:keepNext/>
              <w:rPr>
                <w:ins w:id="242" w:author="Ferris, Todd@Energy" w:date="2018-11-21T09:22:00Z"/>
                <w:rFonts w:asciiTheme="minorHAnsi" w:hAnsiTheme="minorHAnsi"/>
                <w:szCs w:val="18"/>
              </w:rPr>
            </w:pPr>
            <w:ins w:id="243" w:author="Ferris, Todd@Energy" w:date="2018-11-21T09:22: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7056D7" w14:paraId="0435B1C6" w14:textId="77777777" w:rsidTr="00454307">
        <w:trPr>
          <w:ins w:id="244" w:author="Ferris, Todd@Energy" w:date="2018-11-21T09:22:00Z"/>
        </w:trPr>
        <w:tc>
          <w:tcPr>
            <w:tcW w:w="2145" w:type="dxa"/>
            <w:vAlign w:val="center"/>
          </w:tcPr>
          <w:p w14:paraId="0435B1C1" w14:textId="77777777" w:rsidR="007056D7" w:rsidRPr="00BF496A" w:rsidRDefault="007056D7" w:rsidP="003952E1">
            <w:pPr>
              <w:jc w:val="center"/>
              <w:rPr>
                <w:ins w:id="245" w:author="Ferris, Todd@Energy" w:date="2018-11-21T09:22:00Z"/>
                <w:rFonts w:asciiTheme="minorHAnsi" w:hAnsiTheme="minorHAnsi"/>
                <w:sz w:val="18"/>
                <w:szCs w:val="18"/>
              </w:rPr>
            </w:pPr>
            <w:ins w:id="246" w:author="Ferris, Todd@Energy" w:date="2018-11-21T09:22:00Z">
              <w:r w:rsidRPr="00BF496A">
                <w:rPr>
                  <w:rFonts w:asciiTheme="minorHAnsi" w:hAnsiTheme="minorHAnsi"/>
                  <w:sz w:val="18"/>
                  <w:szCs w:val="18"/>
                </w:rPr>
                <w:t>01</w:t>
              </w:r>
            </w:ins>
          </w:p>
        </w:tc>
        <w:tc>
          <w:tcPr>
            <w:tcW w:w="2146" w:type="dxa"/>
            <w:vAlign w:val="center"/>
          </w:tcPr>
          <w:p w14:paraId="0435B1C2" w14:textId="77777777" w:rsidR="007056D7" w:rsidRPr="00607053" w:rsidRDefault="007056D7" w:rsidP="003952E1">
            <w:pPr>
              <w:jc w:val="center"/>
              <w:rPr>
                <w:ins w:id="247" w:author="Ferris, Todd@Energy" w:date="2018-11-21T09:22:00Z"/>
                <w:rFonts w:asciiTheme="minorHAnsi" w:hAnsiTheme="minorHAnsi"/>
                <w:sz w:val="18"/>
                <w:szCs w:val="18"/>
              </w:rPr>
            </w:pPr>
            <w:ins w:id="248" w:author="Ferris, Todd@Energy" w:date="2018-11-21T09:22:00Z">
              <w:r w:rsidRPr="00607053">
                <w:rPr>
                  <w:rFonts w:asciiTheme="minorHAnsi" w:hAnsiTheme="minorHAnsi"/>
                  <w:sz w:val="18"/>
                  <w:szCs w:val="18"/>
                </w:rPr>
                <w:t>02</w:t>
              </w:r>
            </w:ins>
          </w:p>
        </w:tc>
        <w:tc>
          <w:tcPr>
            <w:tcW w:w="2146" w:type="dxa"/>
            <w:vAlign w:val="center"/>
          </w:tcPr>
          <w:p w14:paraId="0435B1C3" w14:textId="77777777" w:rsidR="007056D7" w:rsidRPr="00607053" w:rsidRDefault="007056D7" w:rsidP="003952E1">
            <w:pPr>
              <w:jc w:val="center"/>
              <w:rPr>
                <w:ins w:id="249" w:author="Ferris, Todd@Energy" w:date="2018-11-21T09:22:00Z"/>
                <w:rFonts w:asciiTheme="minorHAnsi" w:hAnsiTheme="minorHAnsi"/>
                <w:sz w:val="18"/>
                <w:szCs w:val="18"/>
              </w:rPr>
            </w:pPr>
            <w:ins w:id="250" w:author="Ferris, Todd@Energy" w:date="2018-11-21T09:22:00Z">
              <w:r w:rsidRPr="00607053">
                <w:rPr>
                  <w:rFonts w:asciiTheme="minorHAnsi" w:hAnsiTheme="minorHAnsi"/>
                  <w:sz w:val="18"/>
                  <w:szCs w:val="18"/>
                </w:rPr>
                <w:t>03</w:t>
              </w:r>
            </w:ins>
          </w:p>
        </w:tc>
        <w:tc>
          <w:tcPr>
            <w:tcW w:w="2146" w:type="dxa"/>
            <w:vAlign w:val="center"/>
          </w:tcPr>
          <w:p w14:paraId="0435B1C4" w14:textId="77777777" w:rsidR="007056D7" w:rsidRPr="00607053" w:rsidRDefault="007056D7" w:rsidP="003952E1">
            <w:pPr>
              <w:jc w:val="center"/>
              <w:rPr>
                <w:ins w:id="251" w:author="Ferris, Todd@Energy" w:date="2018-11-21T09:22:00Z"/>
                <w:rFonts w:asciiTheme="minorHAnsi" w:hAnsiTheme="minorHAnsi"/>
                <w:sz w:val="18"/>
                <w:szCs w:val="18"/>
              </w:rPr>
            </w:pPr>
            <w:ins w:id="252" w:author="Ferris, Todd@Energy" w:date="2018-11-21T09:22:00Z">
              <w:r w:rsidRPr="00607053">
                <w:rPr>
                  <w:rFonts w:asciiTheme="minorHAnsi" w:hAnsiTheme="minorHAnsi"/>
                  <w:sz w:val="18"/>
                  <w:szCs w:val="18"/>
                </w:rPr>
                <w:t>04</w:t>
              </w:r>
            </w:ins>
          </w:p>
        </w:tc>
        <w:tc>
          <w:tcPr>
            <w:tcW w:w="2212" w:type="dxa"/>
            <w:vAlign w:val="center"/>
          </w:tcPr>
          <w:p w14:paraId="0435B1C5" w14:textId="77777777" w:rsidR="007056D7" w:rsidRPr="00741660" w:rsidRDefault="007056D7" w:rsidP="003952E1">
            <w:pPr>
              <w:jc w:val="center"/>
              <w:rPr>
                <w:ins w:id="253" w:author="Ferris, Todd@Energy" w:date="2018-11-21T09:22:00Z"/>
                <w:rFonts w:asciiTheme="minorHAnsi" w:hAnsiTheme="minorHAnsi"/>
                <w:sz w:val="18"/>
                <w:szCs w:val="18"/>
              </w:rPr>
            </w:pPr>
            <w:ins w:id="254" w:author="Ferris, Todd@Energy" w:date="2018-11-21T09:22:00Z">
              <w:r w:rsidRPr="00741660">
                <w:rPr>
                  <w:rFonts w:asciiTheme="minorHAnsi" w:hAnsiTheme="minorHAnsi"/>
                  <w:sz w:val="18"/>
                  <w:szCs w:val="18"/>
                </w:rPr>
                <w:t>05</w:t>
              </w:r>
            </w:ins>
          </w:p>
        </w:tc>
      </w:tr>
      <w:tr w:rsidR="007056D7" w14:paraId="0435B1CC" w14:textId="77777777" w:rsidTr="00454307">
        <w:trPr>
          <w:ins w:id="255" w:author="Ferris, Todd@Energy" w:date="2018-11-21T09:22:00Z"/>
        </w:trPr>
        <w:tc>
          <w:tcPr>
            <w:tcW w:w="2145" w:type="dxa"/>
            <w:vAlign w:val="bottom"/>
          </w:tcPr>
          <w:p w14:paraId="0435B1C7" w14:textId="77777777" w:rsidR="007056D7" w:rsidRPr="00BF496A" w:rsidRDefault="007056D7" w:rsidP="003952E1">
            <w:pPr>
              <w:jc w:val="center"/>
              <w:rPr>
                <w:ins w:id="256" w:author="Ferris, Todd@Energy" w:date="2018-11-21T09:22:00Z"/>
                <w:rFonts w:asciiTheme="minorHAnsi" w:hAnsiTheme="minorHAnsi"/>
                <w:sz w:val="18"/>
                <w:szCs w:val="18"/>
              </w:rPr>
            </w:pPr>
            <w:ins w:id="257" w:author="Ferris, Todd@Energy" w:date="2018-11-21T09:22:00Z">
              <w:r w:rsidRPr="00BF496A">
                <w:rPr>
                  <w:rFonts w:asciiTheme="minorHAnsi" w:hAnsiTheme="minorHAnsi"/>
                  <w:sz w:val="18"/>
                  <w:szCs w:val="18"/>
                </w:rPr>
                <w:t>Fan Name</w:t>
              </w:r>
            </w:ins>
          </w:p>
        </w:tc>
        <w:tc>
          <w:tcPr>
            <w:tcW w:w="2146" w:type="dxa"/>
            <w:vAlign w:val="bottom"/>
          </w:tcPr>
          <w:p w14:paraId="0435B1C8" w14:textId="77777777" w:rsidR="007056D7" w:rsidRPr="00BF496A" w:rsidRDefault="007056D7" w:rsidP="003952E1">
            <w:pPr>
              <w:jc w:val="center"/>
              <w:rPr>
                <w:ins w:id="258" w:author="Ferris, Todd@Energy" w:date="2018-11-21T09:22:00Z"/>
                <w:rFonts w:asciiTheme="minorHAnsi" w:hAnsiTheme="minorHAnsi"/>
                <w:sz w:val="18"/>
                <w:szCs w:val="18"/>
              </w:rPr>
            </w:pPr>
            <w:ins w:id="259" w:author="Ferris, Todd@Energy" w:date="2018-11-21T09:22:00Z">
              <w:r w:rsidRPr="00BF496A">
                <w:rPr>
                  <w:rFonts w:asciiTheme="minorHAnsi" w:hAnsiTheme="minorHAnsi"/>
                  <w:sz w:val="18"/>
                  <w:szCs w:val="18"/>
                </w:rPr>
                <w:t>Fan Location</w:t>
              </w:r>
            </w:ins>
          </w:p>
        </w:tc>
        <w:tc>
          <w:tcPr>
            <w:tcW w:w="2146" w:type="dxa"/>
            <w:vAlign w:val="bottom"/>
          </w:tcPr>
          <w:p w14:paraId="0435B1C9" w14:textId="77777777" w:rsidR="007056D7" w:rsidRPr="00BF496A" w:rsidRDefault="007056D7" w:rsidP="003952E1">
            <w:pPr>
              <w:jc w:val="center"/>
              <w:rPr>
                <w:ins w:id="260" w:author="Ferris, Todd@Energy" w:date="2018-11-21T09:22:00Z"/>
                <w:rFonts w:asciiTheme="minorHAnsi" w:hAnsiTheme="minorHAnsi"/>
                <w:sz w:val="18"/>
                <w:szCs w:val="18"/>
              </w:rPr>
            </w:pPr>
            <w:ins w:id="261" w:author="Ferris, Todd@Energy" w:date="2018-11-21T09:22:00Z">
              <w:r w:rsidRPr="00BF496A">
                <w:rPr>
                  <w:rFonts w:asciiTheme="minorHAnsi" w:hAnsiTheme="minorHAnsi"/>
                  <w:sz w:val="18"/>
                  <w:szCs w:val="18"/>
                </w:rPr>
                <w:t>Runtime (Min/</w:t>
              </w:r>
              <w:proofErr w:type="spellStart"/>
              <w:r w:rsidRPr="00BF496A">
                <w:rPr>
                  <w:rFonts w:asciiTheme="minorHAnsi" w:hAnsiTheme="minorHAnsi"/>
                  <w:sz w:val="18"/>
                  <w:szCs w:val="18"/>
                </w:rPr>
                <w:t>Hr</w:t>
              </w:r>
              <w:proofErr w:type="spellEnd"/>
              <w:r w:rsidRPr="00BF496A">
                <w:rPr>
                  <w:rFonts w:asciiTheme="minorHAnsi" w:hAnsiTheme="minorHAnsi"/>
                  <w:sz w:val="18"/>
                  <w:szCs w:val="18"/>
                </w:rPr>
                <w:t>)</w:t>
              </w:r>
            </w:ins>
          </w:p>
        </w:tc>
        <w:tc>
          <w:tcPr>
            <w:tcW w:w="2146" w:type="dxa"/>
            <w:vAlign w:val="bottom"/>
          </w:tcPr>
          <w:p w14:paraId="0435B1CA" w14:textId="77777777" w:rsidR="007056D7" w:rsidRPr="00BF496A" w:rsidRDefault="007056D7" w:rsidP="003952E1">
            <w:pPr>
              <w:jc w:val="center"/>
              <w:rPr>
                <w:ins w:id="262" w:author="Ferris, Todd@Energy" w:date="2018-11-21T09:22:00Z"/>
                <w:rFonts w:asciiTheme="minorHAnsi" w:hAnsiTheme="minorHAnsi"/>
                <w:sz w:val="18"/>
                <w:szCs w:val="18"/>
              </w:rPr>
            </w:pPr>
            <w:ins w:id="263" w:author="Ferris, Todd@Energy" w:date="2018-11-21T09:22: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212" w:type="dxa"/>
            <w:vAlign w:val="bottom"/>
          </w:tcPr>
          <w:p w14:paraId="0435B1CB" w14:textId="77777777" w:rsidR="007056D7" w:rsidRPr="00BF496A" w:rsidRDefault="007056D7" w:rsidP="003952E1">
            <w:pPr>
              <w:jc w:val="center"/>
              <w:rPr>
                <w:ins w:id="264" w:author="Ferris, Todd@Energy" w:date="2018-11-21T09:22:00Z"/>
                <w:rFonts w:asciiTheme="minorHAnsi" w:hAnsiTheme="minorHAnsi"/>
                <w:sz w:val="18"/>
                <w:szCs w:val="18"/>
              </w:rPr>
            </w:pPr>
            <w:ins w:id="265" w:author="Ferris, Todd@Energy" w:date="2018-11-21T09:22:00Z">
              <w:r w:rsidRPr="00BF496A">
                <w:rPr>
                  <w:rFonts w:asciiTheme="minorHAnsi" w:hAnsiTheme="minorHAnsi"/>
                  <w:sz w:val="18"/>
                  <w:szCs w:val="18"/>
                </w:rPr>
                <w:t>Equivalent Continuous Ventilation (CFM)</w:t>
              </w:r>
            </w:ins>
          </w:p>
        </w:tc>
      </w:tr>
      <w:tr w:rsidR="007056D7" w14:paraId="0435B1D2" w14:textId="77777777" w:rsidTr="00454307">
        <w:trPr>
          <w:ins w:id="266" w:author="Ferris, Todd@Energy" w:date="2018-11-21T09:22:00Z"/>
        </w:trPr>
        <w:tc>
          <w:tcPr>
            <w:tcW w:w="2145" w:type="dxa"/>
            <w:vAlign w:val="bottom"/>
          </w:tcPr>
          <w:p w14:paraId="0435B1CD" w14:textId="77777777" w:rsidR="007056D7" w:rsidRPr="00BF496A" w:rsidRDefault="007056D7" w:rsidP="003952E1">
            <w:pPr>
              <w:jc w:val="center"/>
              <w:rPr>
                <w:ins w:id="267" w:author="Ferris, Todd@Energy" w:date="2018-11-21T09:22:00Z"/>
                <w:rFonts w:asciiTheme="minorHAnsi" w:hAnsiTheme="minorHAnsi"/>
                <w:sz w:val="18"/>
                <w:szCs w:val="18"/>
              </w:rPr>
            </w:pPr>
          </w:p>
        </w:tc>
        <w:tc>
          <w:tcPr>
            <w:tcW w:w="2146" w:type="dxa"/>
            <w:vAlign w:val="bottom"/>
          </w:tcPr>
          <w:p w14:paraId="0435B1CE" w14:textId="77777777" w:rsidR="007056D7" w:rsidRPr="00BF496A" w:rsidRDefault="007056D7" w:rsidP="003952E1">
            <w:pPr>
              <w:jc w:val="center"/>
              <w:rPr>
                <w:ins w:id="268" w:author="Ferris, Todd@Energy" w:date="2018-11-21T09:22:00Z"/>
                <w:rFonts w:asciiTheme="minorHAnsi" w:hAnsiTheme="minorHAnsi"/>
                <w:sz w:val="18"/>
                <w:szCs w:val="18"/>
              </w:rPr>
            </w:pPr>
          </w:p>
        </w:tc>
        <w:tc>
          <w:tcPr>
            <w:tcW w:w="2146" w:type="dxa"/>
            <w:vAlign w:val="bottom"/>
          </w:tcPr>
          <w:p w14:paraId="0435B1CF" w14:textId="77777777" w:rsidR="007056D7" w:rsidRPr="00BF496A" w:rsidRDefault="007056D7" w:rsidP="003952E1">
            <w:pPr>
              <w:jc w:val="center"/>
              <w:rPr>
                <w:ins w:id="269" w:author="Ferris, Todd@Energy" w:date="2018-11-21T09:22:00Z"/>
                <w:rFonts w:asciiTheme="minorHAnsi" w:hAnsiTheme="minorHAnsi"/>
                <w:sz w:val="18"/>
                <w:szCs w:val="18"/>
              </w:rPr>
            </w:pPr>
          </w:p>
        </w:tc>
        <w:tc>
          <w:tcPr>
            <w:tcW w:w="2146" w:type="dxa"/>
            <w:vAlign w:val="bottom"/>
          </w:tcPr>
          <w:p w14:paraId="0435B1D0" w14:textId="77777777" w:rsidR="007056D7" w:rsidRPr="00BF496A" w:rsidRDefault="007056D7" w:rsidP="003952E1">
            <w:pPr>
              <w:jc w:val="center"/>
              <w:rPr>
                <w:ins w:id="270" w:author="Ferris, Todd@Energy" w:date="2018-11-21T09:22:00Z"/>
                <w:rFonts w:asciiTheme="minorHAnsi" w:hAnsiTheme="minorHAnsi"/>
                <w:sz w:val="18"/>
                <w:szCs w:val="18"/>
              </w:rPr>
            </w:pPr>
          </w:p>
        </w:tc>
        <w:tc>
          <w:tcPr>
            <w:tcW w:w="2212" w:type="dxa"/>
            <w:vAlign w:val="bottom"/>
          </w:tcPr>
          <w:p w14:paraId="0435B1D1" w14:textId="77777777" w:rsidR="007056D7" w:rsidRPr="00BF496A" w:rsidRDefault="007056D7" w:rsidP="003952E1">
            <w:pPr>
              <w:jc w:val="center"/>
              <w:rPr>
                <w:ins w:id="271" w:author="Ferris, Todd@Energy" w:date="2018-11-21T09:22:00Z"/>
                <w:rFonts w:asciiTheme="minorHAnsi" w:hAnsiTheme="minorHAnsi"/>
                <w:sz w:val="18"/>
                <w:szCs w:val="18"/>
              </w:rPr>
            </w:pPr>
          </w:p>
        </w:tc>
      </w:tr>
      <w:tr w:rsidR="007056D7" w14:paraId="0435B1D8" w14:textId="77777777" w:rsidTr="00454307">
        <w:trPr>
          <w:ins w:id="272" w:author="Ferris, Todd@Energy" w:date="2018-11-21T09:22:00Z"/>
        </w:trPr>
        <w:tc>
          <w:tcPr>
            <w:tcW w:w="2145" w:type="dxa"/>
          </w:tcPr>
          <w:p w14:paraId="0435B1D3" w14:textId="77777777" w:rsidR="007056D7" w:rsidRPr="00BF496A" w:rsidRDefault="007056D7" w:rsidP="003952E1">
            <w:pPr>
              <w:rPr>
                <w:ins w:id="273" w:author="Ferris, Todd@Energy" w:date="2018-11-21T09:22:00Z"/>
                <w:rFonts w:asciiTheme="minorHAnsi" w:hAnsiTheme="minorHAnsi"/>
                <w:sz w:val="18"/>
                <w:szCs w:val="18"/>
              </w:rPr>
            </w:pPr>
          </w:p>
        </w:tc>
        <w:tc>
          <w:tcPr>
            <w:tcW w:w="2146" w:type="dxa"/>
          </w:tcPr>
          <w:p w14:paraId="0435B1D4" w14:textId="77777777" w:rsidR="007056D7" w:rsidRPr="00BF496A" w:rsidRDefault="007056D7" w:rsidP="003952E1">
            <w:pPr>
              <w:rPr>
                <w:ins w:id="274" w:author="Ferris, Todd@Energy" w:date="2018-11-21T09:22:00Z"/>
                <w:rFonts w:asciiTheme="minorHAnsi" w:hAnsiTheme="minorHAnsi"/>
                <w:sz w:val="18"/>
                <w:szCs w:val="18"/>
              </w:rPr>
            </w:pPr>
          </w:p>
        </w:tc>
        <w:tc>
          <w:tcPr>
            <w:tcW w:w="2146" w:type="dxa"/>
          </w:tcPr>
          <w:p w14:paraId="0435B1D5" w14:textId="77777777" w:rsidR="007056D7" w:rsidRPr="00BF496A" w:rsidRDefault="007056D7" w:rsidP="003952E1">
            <w:pPr>
              <w:rPr>
                <w:ins w:id="275" w:author="Ferris, Todd@Energy" w:date="2018-11-21T09:22:00Z"/>
                <w:rFonts w:asciiTheme="minorHAnsi" w:hAnsiTheme="minorHAnsi"/>
                <w:sz w:val="18"/>
                <w:szCs w:val="18"/>
              </w:rPr>
            </w:pPr>
          </w:p>
        </w:tc>
        <w:tc>
          <w:tcPr>
            <w:tcW w:w="2146" w:type="dxa"/>
          </w:tcPr>
          <w:p w14:paraId="0435B1D6" w14:textId="77777777" w:rsidR="007056D7" w:rsidRPr="00BF496A" w:rsidRDefault="007056D7" w:rsidP="003952E1">
            <w:pPr>
              <w:rPr>
                <w:ins w:id="276" w:author="Ferris, Todd@Energy" w:date="2018-11-21T09:22:00Z"/>
                <w:rFonts w:asciiTheme="minorHAnsi" w:hAnsiTheme="minorHAnsi"/>
                <w:sz w:val="18"/>
                <w:szCs w:val="18"/>
              </w:rPr>
            </w:pPr>
          </w:p>
        </w:tc>
        <w:tc>
          <w:tcPr>
            <w:tcW w:w="2212" w:type="dxa"/>
          </w:tcPr>
          <w:p w14:paraId="0435B1D7" w14:textId="77777777" w:rsidR="007056D7" w:rsidRPr="00BF496A" w:rsidRDefault="007056D7" w:rsidP="003952E1">
            <w:pPr>
              <w:rPr>
                <w:ins w:id="277" w:author="Ferris, Todd@Energy" w:date="2018-11-21T09:22:00Z"/>
                <w:rFonts w:asciiTheme="minorHAnsi" w:hAnsiTheme="minorHAnsi"/>
                <w:sz w:val="18"/>
                <w:szCs w:val="18"/>
              </w:rPr>
            </w:pPr>
          </w:p>
        </w:tc>
      </w:tr>
      <w:tr w:rsidR="007056D7" w14:paraId="0435B1DE" w14:textId="77777777" w:rsidTr="00454307">
        <w:trPr>
          <w:ins w:id="278" w:author="Ferris, Todd@Energy" w:date="2018-11-21T10:30:00Z"/>
        </w:trPr>
        <w:tc>
          <w:tcPr>
            <w:tcW w:w="2145" w:type="dxa"/>
          </w:tcPr>
          <w:p w14:paraId="0435B1D9" w14:textId="77777777" w:rsidR="007056D7" w:rsidRPr="00BF496A" w:rsidRDefault="007056D7" w:rsidP="003952E1">
            <w:pPr>
              <w:rPr>
                <w:ins w:id="279" w:author="Ferris, Todd@Energy" w:date="2018-11-21T10:30:00Z"/>
                <w:rFonts w:asciiTheme="minorHAnsi" w:hAnsiTheme="minorHAnsi"/>
                <w:sz w:val="18"/>
                <w:szCs w:val="18"/>
              </w:rPr>
            </w:pPr>
          </w:p>
        </w:tc>
        <w:tc>
          <w:tcPr>
            <w:tcW w:w="2146" w:type="dxa"/>
          </w:tcPr>
          <w:p w14:paraId="0435B1DA" w14:textId="77777777" w:rsidR="007056D7" w:rsidRPr="00BF496A" w:rsidRDefault="007056D7" w:rsidP="003952E1">
            <w:pPr>
              <w:rPr>
                <w:ins w:id="280" w:author="Ferris, Todd@Energy" w:date="2018-11-21T10:30:00Z"/>
                <w:rFonts w:asciiTheme="minorHAnsi" w:hAnsiTheme="minorHAnsi"/>
                <w:sz w:val="18"/>
                <w:szCs w:val="18"/>
              </w:rPr>
            </w:pPr>
          </w:p>
        </w:tc>
        <w:tc>
          <w:tcPr>
            <w:tcW w:w="2146" w:type="dxa"/>
          </w:tcPr>
          <w:p w14:paraId="0435B1DB" w14:textId="77777777" w:rsidR="007056D7" w:rsidRPr="00BF496A" w:rsidRDefault="007056D7" w:rsidP="003952E1">
            <w:pPr>
              <w:rPr>
                <w:ins w:id="281" w:author="Ferris, Todd@Energy" w:date="2018-11-21T10:30:00Z"/>
                <w:rFonts w:asciiTheme="minorHAnsi" w:hAnsiTheme="minorHAnsi"/>
                <w:sz w:val="18"/>
                <w:szCs w:val="18"/>
              </w:rPr>
            </w:pPr>
          </w:p>
        </w:tc>
        <w:tc>
          <w:tcPr>
            <w:tcW w:w="2146" w:type="dxa"/>
          </w:tcPr>
          <w:p w14:paraId="0435B1DC" w14:textId="77777777" w:rsidR="007056D7" w:rsidRPr="00BF496A" w:rsidRDefault="007056D7" w:rsidP="003952E1">
            <w:pPr>
              <w:rPr>
                <w:ins w:id="282" w:author="Ferris, Todd@Energy" w:date="2018-11-21T10:30:00Z"/>
                <w:rFonts w:asciiTheme="minorHAnsi" w:hAnsiTheme="minorHAnsi"/>
                <w:sz w:val="18"/>
                <w:szCs w:val="18"/>
              </w:rPr>
            </w:pPr>
          </w:p>
        </w:tc>
        <w:tc>
          <w:tcPr>
            <w:tcW w:w="2212" w:type="dxa"/>
          </w:tcPr>
          <w:p w14:paraId="0435B1DD" w14:textId="77777777" w:rsidR="007056D7" w:rsidRPr="00BF496A" w:rsidRDefault="007056D7" w:rsidP="003952E1">
            <w:pPr>
              <w:rPr>
                <w:ins w:id="283" w:author="Ferris, Todd@Energy" w:date="2018-11-21T10:30:00Z"/>
                <w:rFonts w:asciiTheme="minorHAnsi" w:hAnsiTheme="minorHAnsi"/>
                <w:sz w:val="18"/>
                <w:szCs w:val="18"/>
              </w:rPr>
            </w:pPr>
          </w:p>
        </w:tc>
      </w:tr>
      <w:tr w:rsidR="007056D7" w14:paraId="0435B1E2" w14:textId="77777777" w:rsidTr="00454307">
        <w:trPr>
          <w:ins w:id="284" w:author="Ferris, Todd@Energy" w:date="2018-11-21T09:22:00Z"/>
        </w:trPr>
        <w:tc>
          <w:tcPr>
            <w:tcW w:w="2145" w:type="dxa"/>
            <w:vAlign w:val="bottom"/>
          </w:tcPr>
          <w:p w14:paraId="0435B1DF" w14:textId="77777777" w:rsidR="007056D7" w:rsidRPr="00BF496A" w:rsidRDefault="007056D7" w:rsidP="003952E1">
            <w:pPr>
              <w:jc w:val="center"/>
              <w:rPr>
                <w:ins w:id="285" w:author="Ferris, Todd@Energy" w:date="2018-11-21T09:22:00Z"/>
                <w:rFonts w:asciiTheme="minorHAnsi" w:hAnsiTheme="minorHAnsi"/>
                <w:sz w:val="18"/>
                <w:szCs w:val="18"/>
              </w:rPr>
            </w:pPr>
            <w:ins w:id="286" w:author="Ferris, Todd@Energy" w:date="2018-11-21T09:22:00Z">
              <w:r w:rsidRPr="00BF496A">
                <w:rPr>
                  <w:rFonts w:asciiTheme="minorHAnsi" w:hAnsiTheme="minorHAnsi"/>
                  <w:sz w:val="18"/>
                  <w:szCs w:val="18"/>
                </w:rPr>
                <w:t>06</w:t>
              </w:r>
            </w:ins>
          </w:p>
        </w:tc>
        <w:tc>
          <w:tcPr>
            <w:tcW w:w="6438" w:type="dxa"/>
            <w:gridSpan w:val="3"/>
            <w:vAlign w:val="bottom"/>
          </w:tcPr>
          <w:p w14:paraId="0435B1E0" w14:textId="35C7660C" w:rsidR="007056D7" w:rsidRPr="00BF496A" w:rsidRDefault="007056D7" w:rsidP="00CF49BD">
            <w:pPr>
              <w:rPr>
                <w:ins w:id="287" w:author="Ferris, Todd@Energy" w:date="2018-11-21T09:22:00Z"/>
                <w:rFonts w:asciiTheme="minorHAnsi" w:hAnsiTheme="minorHAnsi"/>
                <w:sz w:val="18"/>
                <w:szCs w:val="18"/>
              </w:rPr>
            </w:pPr>
            <w:ins w:id="288" w:author="Ferris, Todd@Energy" w:date="2018-11-21T09:22:00Z">
              <w:r w:rsidRPr="00BF496A">
                <w:rPr>
                  <w:rFonts w:asciiTheme="minorHAnsi" w:hAnsiTheme="minorHAnsi"/>
                  <w:sz w:val="18"/>
                  <w:szCs w:val="18"/>
                </w:rPr>
                <w:t xml:space="preserve">Total </w:t>
              </w:r>
            </w:ins>
            <w:r w:rsidR="00CF49BD">
              <w:rPr>
                <w:rFonts w:asciiTheme="minorHAnsi" w:hAnsiTheme="minorHAnsi"/>
                <w:sz w:val="18"/>
                <w:szCs w:val="18"/>
              </w:rPr>
              <w:t>I</w:t>
            </w:r>
            <w:ins w:id="289" w:author="Ferris, Todd@Energy" w:date="2018-11-21T09:22:00Z">
              <w:r w:rsidRPr="00BF496A">
                <w:rPr>
                  <w:rFonts w:asciiTheme="minorHAnsi" w:hAnsiTheme="minorHAnsi"/>
                  <w:sz w:val="18"/>
                  <w:szCs w:val="18"/>
                </w:rPr>
                <w:t xml:space="preserve">nstalled </w:t>
              </w:r>
            </w:ins>
            <w:r w:rsidR="00CF49BD">
              <w:rPr>
                <w:rFonts w:asciiTheme="minorHAnsi" w:hAnsiTheme="minorHAnsi"/>
                <w:sz w:val="18"/>
                <w:szCs w:val="18"/>
              </w:rPr>
              <w:t xml:space="preserve">Equivalent </w:t>
            </w:r>
            <w:ins w:id="290" w:author="Ferris, Todd@Energy" w:date="2018-11-21T09:22:00Z">
              <w:r w:rsidRPr="00BF496A">
                <w:rPr>
                  <w:rFonts w:asciiTheme="minorHAnsi" w:hAnsiTheme="minorHAnsi"/>
                  <w:sz w:val="18"/>
                  <w:szCs w:val="18"/>
                </w:rPr>
                <w:t xml:space="preserve">Continuous Ventilation (CFM) </w:t>
              </w:r>
            </w:ins>
          </w:p>
        </w:tc>
        <w:tc>
          <w:tcPr>
            <w:tcW w:w="2212" w:type="dxa"/>
          </w:tcPr>
          <w:p w14:paraId="0435B1E1" w14:textId="77777777" w:rsidR="007056D7" w:rsidRPr="00BF496A" w:rsidRDefault="007056D7" w:rsidP="003952E1">
            <w:pPr>
              <w:rPr>
                <w:ins w:id="291" w:author="Ferris, Todd@Energy" w:date="2018-11-21T09:22:00Z"/>
                <w:rFonts w:asciiTheme="minorHAnsi" w:hAnsiTheme="minorHAnsi"/>
                <w:sz w:val="18"/>
                <w:szCs w:val="18"/>
              </w:rPr>
            </w:pPr>
          </w:p>
        </w:tc>
      </w:tr>
    </w:tbl>
    <w:p w14:paraId="0435B1E3" w14:textId="77777777" w:rsidR="007056D7" w:rsidRPr="00127520" w:rsidRDefault="007056D7" w:rsidP="007056D7">
      <w:pPr>
        <w:rPr>
          <w:rFonts w:asciiTheme="minorHAnsi" w:hAnsiTheme="minorHAnsi" w:cstheme="minorHAnsi"/>
          <w:sz w:val="18"/>
          <w:szCs w:val="18"/>
          <w:rPrChange w:id="292" w:author="Ferris, Todd@Energy" w:date="2018-11-28T11:17:00Z">
            <w:rPr>
              <w:rFonts w:asciiTheme="minorHAnsi" w:hAnsiTheme="minorHAnsi" w:cstheme="minorHAnsi"/>
            </w:rPr>
          </w:rPrChange>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993"/>
        <w:gridCol w:w="182"/>
        <w:gridCol w:w="956"/>
        <w:gridCol w:w="853"/>
        <w:gridCol w:w="281"/>
        <w:gridCol w:w="1144"/>
        <w:gridCol w:w="1174"/>
        <w:gridCol w:w="1113"/>
        <w:gridCol w:w="1144"/>
        <w:gridCol w:w="1144"/>
        <w:gridCol w:w="1161"/>
      </w:tblGrid>
      <w:tr w:rsidR="007056D7" w:rsidRPr="00500C2C" w14:paraId="0435B1E5" w14:textId="77777777" w:rsidTr="00454307">
        <w:tc>
          <w:tcPr>
            <w:tcW w:w="10786" w:type="dxa"/>
            <w:gridSpan w:val="12"/>
          </w:tcPr>
          <w:p w14:paraId="0435B1E4" w14:textId="44FE8224" w:rsidR="007056D7" w:rsidRPr="00500C2C" w:rsidRDefault="00380356" w:rsidP="003952E1">
            <w:pPr>
              <w:keepNext/>
              <w:rPr>
                <w:rFonts w:asciiTheme="minorHAnsi" w:hAnsiTheme="minorHAnsi"/>
                <w:szCs w:val="18"/>
              </w:rPr>
            </w:pPr>
            <w:r>
              <w:rPr>
                <w:rFonts w:asciiTheme="minorHAnsi" w:hAnsiTheme="minorHAnsi"/>
                <w:b/>
                <w:szCs w:val="18"/>
              </w:rPr>
              <w:t>E</w:t>
            </w:r>
            <w:del w:id="293" w:author="Ferris, Todd@Energy" w:date="2018-11-21T09:51:00Z">
              <w:r w:rsidR="007056D7" w:rsidRPr="00500C2C" w:rsidDel="00B85083">
                <w:rPr>
                  <w:rFonts w:asciiTheme="minorHAnsi" w:hAnsiTheme="minorHAnsi"/>
                  <w:b/>
                  <w:szCs w:val="18"/>
                </w:rPr>
                <w:delText>C</w:delText>
              </w:r>
            </w:del>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0435B1E8" w14:textId="77777777" w:rsidTr="00454307">
        <w:trPr>
          <w:trHeight w:val="158"/>
        </w:trPr>
        <w:tc>
          <w:tcPr>
            <w:tcW w:w="641" w:type="dxa"/>
            <w:vAlign w:val="center"/>
          </w:tcPr>
          <w:p w14:paraId="0435B1E6"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145" w:type="dxa"/>
            <w:gridSpan w:val="11"/>
            <w:vAlign w:val="center"/>
          </w:tcPr>
          <w:p w14:paraId="0435B1E7" w14:textId="77777777" w:rsidR="00AE10C0" w:rsidRDefault="00AE10C0" w:rsidP="00D9307B">
            <w:pPr>
              <w:keepNext/>
              <w:rPr>
                <w:rFonts w:asciiTheme="minorHAnsi" w:hAnsiTheme="minorHAnsi"/>
                <w:sz w:val="18"/>
                <w:szCs w:val="18"/>
              </w:rPr>
            </w:pPr>
          </w:p>
        </w:tc>
      </w:tr>
      <w:tr w:rsidR="007056D7" w:rsidDel="007056D7" w14:paraId="0435B1EA" w14:textId="77777777" w:rsidTr="00454307">
        <w:trPr>
          <w:del w:id="294" w:author="Ferris, Todd@Energy" w:date="2018-11-21T10:48:00Z"/>
        </w:trPr>
        <w:tc>
          <w:tcPr>
            <w:tcW w:w="10786" w:type="dxa"/>
            <w:gridSpan w:val="12"/>
            <w:tcBorders>
              <w:top w:val="single" w:sz="4" w:space="0" w:color="000000"/>
              <w:left w:val="single" w:sz="4" w:space="0" w:color="000000"/>
              <w:bottom w:val="single" w:sz="4" w:space="0" w:color="000000"/>
              <w:right w:val="single" w:sz="4" w:space="0" w:color="000000"/>
            </w:tcBorders>
          </w:tcPr>
          <w:p w14:paraId="0435B1E9" w14:textId="77777777" w:rsidR="007056D7" w:rsidDel="007056D7" w:rsidRDefault="007056D7" w:rsidP="003952E1">
            <w:pPr>
              <w:keepNext/>
              <w:rPr>
                <w:del w:id="295" w:author="Ferris, Todd@Energy" w:date="2018-11-21T10:48:00Z"/>
                <w:rFonts w:asciiTheme="minorHAnsi" w:hAnsiTheme="minorHAnsi"/>
                <w:sz w:val="18"/>
                <w:szCs w:val="18"/>
              </w:rPr>
            </w:pPr>
            <w:del w:id="296" w:author="Ferris, Todd@Energy" w:date="2018-11-21T10:48:00Z">
              <w:r w:rsidRPr="0029047D" w:rsidDel="007056D7">
                <w:rPr>
                  <w:rFonts w:asciiTheme="minorHAnsi" w:hAnsiTheme="minorHAnsi"/>
                  <w:b/>
                  <w:szCs w:val="18"/>
                </w:rPr>
                <w:delText xml:space="preserve">D. Local Mechanical Exhaust System – Fan </w:delText>
              </w:r>
              <w:r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7056D7" w:rsidDel="007056D7" w14:paraId="0435B1EE" w14:textId="77777777" w:rsidTr="00454307">
        <w:trPr>
          <w:trHeight w:val="158"/>
          <w:del w:id="297" w:author="Ferris, Todd@Energy" w:date="2018-11-21T10:48:00Z"/>
        </w:trPr>
        <w:tc>
          <w:tcPr>
            <w:tcW w:w="10786" w:type="dxa"/>
            <w:gridSpan w:val="12"/>
            <w:tcBorders>
              <w:top w:val="single" w:sz="4" w:space="0" w:color="000000"/>
              <w:left w:val="single" w:sz="4" w:space="0" w:color="000000"/>
              <w:bottom w:val="single" w:sz="4" w:space="0" w:color="000000"/>
              <w:right w:val="single" w:sz="4" w:space="0" w:color="000000"/>
            </w:tcBorders>
            <w:vAlign w:val="center"/>
          </w:tcPr>
          <w:p w14:paraId="0435B1EB" w14:textId="77777777" w:rsidR="007056D7" w:rsidDel="007056D7" w:rsidRDefault="007056D7" w:rsidP="003952E1">
            <w:pPr>
              <w:keepNext/>
              <w:rPr>
                <w:del w:id="298" w:author="Ferris, Todd@Energy" w:date="2018-11-21T10:48:00Z"/>
                <w:rFonts w:asciiTheme="minorHAnsi" w:hAnsiTheme="minorHAnsi"/>
                <w:i/>
                <w:sz w:val="18"/>
                <w:szCs w:val="18"/>
              </w:rPr>
            </w:pPr>
            <w:del w:id="299"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0435B1EC" w14:textId="77777777" w:rsidR="007056D7" w:rsidDel="007056D7" w:rsidRDefault="007056D7" w:rsidP="003952E1">
            <w:pPr>
              <w:pStyle w:val="ListParagraph"/>
              <w:keepNext/>
              <w:numPr>
                <w:ilvl w:val="0"/>
                <w:numId w:val="15"/>
              </w:numPr>
              <w:rPr>
                <w:del w:id="300" w:author="Ferris, Todd@Energy" w:date="2018-11-21T10:48:00Z"/>
                <w:rFonts w:asciiTheme="minorHAnsi" w:hAnsiTheme="minorHAnsi"/>
                <w:sz w:val="18"/>
                <w:szCs w:val="18"/>
              </w:rPr>
            </w:pPr>
            <w:del w:id="301"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0435B1ED" w14:textId="77777777" w:rsidR="007056D7" w:rsidDel="007056D7" w:rsidRDefault="007056D7" w:rsidP="003952E1">
            <w:pPr>
              <w:pStyle w:val="ListParagraph"/>
              <w:keepNext/>
              <w:numPr>
                <w:ilvl w:val="0"/>
                <w:numId w:val="15"/>
              </w:numPr>
              <w:rPr>
                <w:del w:id="302" w:author="Ferris, Todd@Energy" w:date="2018-11-21T10:48:00Z"/>
                <w:rFonts w:asciiTheme="minorHAnsi" w:hAnsiTheme="minorHAnsi"/>
                <w:sz w:val="18"/>
                <w:szCs w:val="18"/>
              </w:rPr>
            </w:pPr>
            <w:del w:id="303"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7056D7" w:rsidDel="007056D7" w14:paraId="0435B1F1" w14:textId="77777777" w:rsidTr="00454307">
        <w:trPr>
          <w:trHeight w:val="158"/>
          <w:del w:id="304" w:author="Ferris, Todd@Energy" w:date="2018-11-21T10:48:00Z"/>
        </w:trPr>
        <w:tc>
          <w:tcPr>
            <w:tcW w:w="10786" w:type="dxa"/>
            <w:gridSpan w:val="12"/>
            <w:tcBorders>
              <w:top w:val="single" w:sz="4" w:space="0" w:color="000000"/>
              <w:left w:val="single" w:sz="4" w:space="0" w:color="000000"/>
              <w:bottom w:val="single" w:sz="4" w:space="0" w:color="000000"/>
              <w:right w:val="single" w:sz="4" w:space="0" w:color="000000"/>
            </w:tcBorders>
            <w:vAlign w:val="center"/>
          </w:tcPr>
          <w:p w14:paraId="0435B1EF" w14:textId="77777777" w:rsidR="007056D7" w:rsidDel="007056D7" w:rsidRDefault="007056D7" w:rsidP="003952E1">
            <w:pPr>
              <w:keepNext/>
              <w:suppressAutoHyphens/>
              <w:rPr>
                <w:del w:id="305" w:author="Ferris, Todd@Energy" w:date="2018-11-21T10:48:00Z"/>
                <w:rFonts w:asciiTheme="minorHAnsi" w:hAnsiTheme="minorHAnsi"/>
                <w:b/>
                <w:sz w:val="18"/>
                <w:szCs w:val="18"/>
              </w:rPr>
            </w:pPr>
            <w:del w:id="306" w:author="Ferris, Todd@Energy" w:date="2018-11-21T10:48:00Z">
              <w:r w:rsidDel="007056D7">
                <w:rPr>
                  <w:rFonts w:asciiTheme="minorHAnsi" w:hAnsiTheme="minorHAnsi"/>
                  <w:b/>
                  <w:sz w:val="18"/>
                  <w:szCs w:val="18"/>
                </w:rPr>
                <w:delText xml:space="preserve">Table 5.1 </w:delText>
              </w:r>
            </w:del>
          </w:p>
          <w:p w14:paraId="0435B1F0" w14:textId="77777777" w:rsidR="007056D7" w:rsidDel="007056D7" w:rsidRDefault="007056D7" w:rsidP="003952E1">
            <w:pPr>
              <w:keepNext/>
              <w:rPr>
                <w:del w:id="307" w:author="Ferris, Todd@Energy" w:date="2018-11-21T10:48:00Z"/>
                <w:rFonts w:asciiTheme="minorHAnsi" w:hAnsiTheme="minorHAnsi"/>
                <w:sz w:val="18"/>
                <w:szCs w:val="18"/>
              </w:rPr>
            </w:pPr>
            <w:del w:id="308" w:author="Ferris, Todd@Energy" w:date="2018-11-21T10:48:00Z">
              <w:r w:rsidDel="007056D7">
                <w:rPr>
                  <w:rFonts w:asciiTheme="minorHAnsi" w:hAnsiTheme="minorHAnsi"/>
                  <w:b/>
                  <w:sz w:val="18"/>
                  <w:szCs w:val="18"/>
                </w:rPr>
                <w:delText>Intermittent Local Ventilation Exhaust Airflow Rates</w:delText>
              </w:r>
            </w:del>
          </w:p>
        </w:tc>
      </w:tr>
      <w:tr w:rsidR="007056D7" w:rsidDel="007056D7" w14:paraId="0435B1F5" w14:textId="77777777" w:rsidTr="00454307">
        <w:trPr>
          <w:trHeight w:val="61"/>
          <w:del w:id="309" w:author="Ferris, Todd@Energy" w:date="2018-11-21T10:48:00Z"/>
        </w:trPr>
        <w:tc>
          <w:tcPr>
            <w:tcW w:w="1816" w:type="dxa"/>
            <w:gridSpan w:val="3"/>
            <w:tcBorders>
              <w:top w:val="single" w:sz="4" w:space="0" w:color="000000"/>
              <w:left w:val="single" w:sz="4" w:space="0" w:color="000000"/>
              <w:bottom w:val="single" w:sz="4" w:space="0" w:color="000000"/>
              <w:right w:val="single" w:sz="4" w:space="0" w:color="000000"/>
            </w:tcBorders>
            <w:vAlign w:val="center"/>
          </w:tcPr>
          <w:p w14:paraId="0435B1F2" w14:textId="77777777" w:rsidR="007056D7" w:rsidDel="007056D7" w:rsidRDefault="007056D7" w:rsidP="003952E1">
            <w:pPr>
              <w:keepNext/>
              <w:suppressAutoHyphens/>
              <w:jc w:val="center"/>
              <w:rPr>
                <w:del w:id="310" w:author="Ferris, Todd@Energy" w:date="2018-11-21T10:48:00Z"/>
                <w:rFonts w:asciiTheme="minorHAnsi" w:hAnsiTheme="minorHAnsi"/>
                <w:sz w:val="18"/>
                <w:szCs w:val="18"/>
              </w:rPr>
            </w:pPr>
            <w:del w:id="311" w:author="Ferris, Todd@Energy" w:date="2018-11-21T10:48:00Z">
              <w:r w:rsidDel="007056D7">
                <w:rPr>
                  <w:rFonts w:asciiTheme="minorHAnsi" w:hAnsiTheme="minorHAnsi"/>
                  <w:sz w:val="18"/>
                  <w:szCs w:val="18"/>
                </w:rPr>
                <w:delText>Application</w:delText>
              </w:r>
            </w:del>
          </w:p>
        </w:tc>
        <w:tc>
          <w:tcPr>
            <w:tcW w:w="1809" w:type="dxa"/>
            <w:gridSpan w:val="2"/>
            <w:tcBorders>
              <w:top w:val="single" w:sz="4" w:space="0" w:color="000000"/>
              <w:left w:val="single" w:sz="4" w:space="0" w:color="000000"/>
              <w:bottom w:val="single" w:sz="4" w:space="0" w:color="000000"/>
              <w:right w:val="single" w:sz="4" w:space="0" w:color="000000"/>
            </w:tcBorders>
            <w:vAlign w:val="center"/>
          </w:tcPr>
          <w:p w14:paraId="0435B1F3" w14:textId="77777777" w:rsidR="007056D7" w:rsidDel="007056D7" w:rsidRDefault="007056D7" w:rsidP="003952E1">
            <w:pPr>
              <w:keepNext/>
              <w:suppressAutoHyphens/>
              <w:jc w:val="center"/>
              <w:rPr>
                <w:del w:id="312" w:author="Ferris, Todd@Energy" w:date="2018-11-21T10:48:00Z"/>
                <w:rFonts w:asciiTheme="minorHAnsi" w:hAnsiTheme="minorHAnsi"/>
                <w:sz w:val="18"/>
                <w:szCs w:val="18"/>
              </w:rPr>
            </w:pPr>
            <w:del w:id="313" w:author="Ferris, Todd@Energy" w:date="2018-11-21T10:48:00Z">
              <w:r w:rsidDel="007056D7">
                <w:rPr>
                  <w:rFonts w:asciiTheme="minorHAnsi" w:hAnsiTheme="minorHAnsi"/>
                  <w:sz w:val="18"/>
                  <w:szCs w:val="18"/>
                </w:rPr>
                <w:delText>Airflow</w:delText>
              </w:r>
            </w:del>
          </w:p>
        </w:tc>
        <w:tc>
          <w:tcPr>
            <w:tcW w:w="7161" w:type="dxa"/>
            <w:gridSpan w:val="7"/>
            <w:tcBorders>
              <w:top w:val="single" w:sz="4" w:space="0" w:color="000000"/>
              <w:left w:val="single" w:sz="4" w:space="0" w:color="000000"/>
              <w:bottom w:val="single" w:sz="4" w:space="0" w:color="000000"/>
              <w:right w:val="single" w:sz="4" w:space="0" w:color="000000"/>
            </w:tcBorders>
            <w:vAlign w:val="center"/>
          </w:tcPr>
          <w:p w14:paraId="0435B1F4" w14:textId="77777777" w:rsidR="007056D7" w:rsidDel="007056D7" w:rsidRDefault="007056D7" w:rsidP="003952E1">
            <w:pPr>
              <w:keepNext/>
              <w:suppressAutoHyphens/>
              <w:jc w:val="center"/>
              <w:rPr>
                <w:del w:id="314" w:author="Ferris, Todd@Energy" w:date="2018-11-21T10:48:00Z"/>
                <w:rFonts w:asciiTheme="minorHAnsi" w:hAnsiTheme="minorHAnsi"/>
                <w:sz w:val="18"/>
                <w:szCs w:val="18"/>
              </w:rPr>
            </w:pPr>
            <w:del w:id="315" w:author="Ferris, Todd@Energy" w:date="2018-11-21T10:48:00Z">
              <w:r w:rsidDel="007056D7">
                <w:rPr>
                  <w:rFonts w:asciiTheme="minorHAnsi" w:hAnsiTheme="minorHAnsi"/>
                  <w:sz w:val="18"/>
                  <w:szCs w:val="18"/>
                </w:rPr>
                <w:delText>Notes</w:delText>
              </w:r>
            </w:del>
          </w:p>
        </w:tc>
      </w:tr>
      <w:tr w:rsidR="007056D7" w:rsidDel="007056D7" w14:paraId="0435B1F9" w14:textId="77777777" w:rsidTr="00454307">
        <w:trPr>
          <w:trHeight w:val="61"/>
          <w:del w:id="316" w:author="Ferris, Todd@Energy" w:date="2018-11-21T10:48:00Z"/>
        </w:trPr>
        <w:tc>
          <w:tcPr>
            <w:tcW w:w="1816" w:type="dxa"/>
            <w:gridSpan w:val="3"/>
            <w:tcBorders>
              <w:top w:val="single" w:sz="4" w:space="0" w:color="000000"/>
              <w:left w:val="single" w:sz="4" w:space="0" w:color="000000"/>
              <w:bottom w:val="single" w:sz="4" w:space="0" w:color="000000"/>
              <w:right w:val="single" w:sz="4" w:space="0" w:color="000000"/>
            </w:tcBorders>
            <w:vAlign w:val="center"/>
          </w:tcPr>
          <w:p w14:paraId="0435B1F6" w14:textId="77777777" w:rsidR="007056D7" w:rsidDel="007056D7" w:rsidRDefault="007056D7" w:rsidP="003952E1">
            <w:pPr>
              <w:keepNext/>
              <w:suppressAutoHyphens/>
              <w:jc w:val="center"/>
              <w:rPr>
                <w:del w:id="317" w:author="Ferris, Todd@Energy" w:date="2018-11-21T10:48:00Z"/>
                <w:rFonts w:asciiTheme="minorHAnsi" w:hAnsiTheme="minorHAnsi"/>
                <w:sz w:val="18"/>
                <w:szCs w:val="18"/>
              </w:rPr>
            </w:pPr>
            <w:del w:id="318" w:author="Ferris, Todd@Energy" w:date="2018-11-21T10:48:00Z">
              <w:r w:rsidDel="007056D7">
                <w:rPr>
                  <w:rFonts w:asciiTheme="minorHAnsi" w:hAnsiTheme="minorHAnsi"/>
                  <w:sz w:val="18"/>
                  <w:szCs w:val="18"/>
                </w:rPr>
                <w:delText>Kitchen</w:delText>
              </w:r>
            </w:del>
          </w:p>
        </w:tc>
        <w:tc>
          <w:tcPr>
            <w:tcW w:w="1809" w:type="dxa"/>
            <w:gridSpan w:val="2"/>
            <w:tcBorders>
              <w:top w:val="single" w:sz="4" w:space="0" w:color="000000"/>
              <w:left w:val="single" w:sz="4" w:space="0" w:color="000000"/>
              <w:bottom w:val="single" w:sz="4" w:space="0" w:color="000000"/>
              <w:right w:val="single" w:sz="4" w:space="0" w:color="000000"/>
            </w:tcBorders>
            <w:vAlign w:val="center"/>
          </w:tcPr>
          <w:p w14:paraId="0435B1F7" w14:textId="77777777" w:rsidR="007056D7" w:rsidDel="007056D7" w:rsidRDefault="007056D7" w:rsidP="003952E1">
            <w:pPr>
              <w:keepNext/>
              <w:suppressAutoHyphens/>
              <w:jc w:val="center"/>
              <w:rPr>
                <w:del w:id="319" w:author="Ferris, Todd@Energy" w:date="2018-11-21T10:48:00Z"/>
                <w:rFonts w:asciiTheme="minorHAnsi" w:hAnsiTheme="minorHAnsi"/>
                <w:sz w:val="18"/>
                <w:szCs w:val="18"/>
              </w:rPr>
            </w:pPr>
            <w:del w:id="320" w:author="Ferris, Todd@Energy" w:date="2018-11-21T10:48:00Z">
              <w:r w:rsidDel="007056D7">
                <w:rPr>
                  <w:rFonts w:asciiTheme="minorHAnsi" w:hAnsiTheme="minorHAnsi"/>
                  <w:sz w:val="18"/>
                  <w:szCs w:val="18"/>
                </w:rPr>
                <w:delText>100 cfm</w:delText>
              </w:r>
            </w:del>
          </w:p>
        </w:tc>
        <w:tc>
          <w:tcPr>
            <w:tcW w:w="7161" w:type="dxa"/>
            <w:gridSpan w:val="7"/>
            <w:tcBorders>
              <w:top w:val="single" w:sz="4" w:space="0" w:color="000000"/>
              <w:left w:val="single" w:sz="4" w:space="0" w:color="000000"/>
              <w:bottom w:val="single" w:sz="4" w:space="0" w:color="000000"/>
              <w:right w:val="single" w:sz="4" w:space="0" w:color="000000"/>
            </w:tcBorders>
            <w:vAlign w:val="center"/>
          </w:tcPr>
          <w:p w14:paraId="0435B1F8" w14:textId="77777777" w:rsidR="007056D7" w:rsidDel="007056D7" w:rsidRDefault="007056D7" w:rsidP="003952E1">
            <w:pPr>
              <w:keepNext/>
              <w:suppressAutoHyphens/>
              <w:rPr>
                <w:del w:id="321" w:author="Ferris, Todd@Energy" w:date="2018-11-21T10:48:00Z"/>
                <w:rFonts w:asciiTheme="minorHAnsi" w:hAnsiTheme="minorHAnsi"/>
                <w:sz w:val="18"/>
                <w:szCs w:val="18"/>
              </w:rPr>
            </w:pPr>
            <w:del w:id="322"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7056D7" w:rsidDel="007056D7" w14:paraId="0435B1FD" w14:textId="77777777" w:rsidTr="00454307">
        <w:trPr>
          <w:trHeight w:val="61"/>
          <w:del w:id="323" w:author="Ferris, Todd@Energy" w:date="2018-11-21T10:48:00Z"/>
        </w:trPr>
        <w:tc>
          <w:tcPr>
            <w:tcW w:w="1816" w:type="dxa"/>
            <w:gridSpan w:val="3"/>
            <w:tcBorders>
              <w:top w:val="single" w:sz="4" w:space="0" w:color="000000"/>
              <w:left w:val="single" w:sz="4" w:space="0" w:color="000000"/>
              <w:bottom w:val="single" w:sz="4" w:space="0" w:color="000000"/>
              <w:right w:val="single" w:sz="4" w:space="0" w:color="000000"/>
            </w:tcBorders>
            <w:vAlign w:val="center"/>
          </w:tcPr>
          <w:p w14:paraId="0435B1FA" w14:textId="77777777" w:rsidR="007056D7" w:rsidDel="007056D7" w:rsidRDefault="007056D7" w:rsidP="003952E1">
            <w:pPr>
              <w:keepNext/>
              <w:suppressAutoHyphens/>
              <w:jc w:val="center"/>
              <w:rPr>
                <w:del w:id="324" w:author="Ferris, Todd@Energy" w:date="2018-11-21T10:48:00Z"/>
                <w:rFonts w:asciiTheme="minorHAnsi" w:hAnsiTheme="minorHAnsi"/>
                <w:sz w:val="18"/>
                <w:szCs w:val="18"/>
              </w:rPr>
            </w:pPr>
            <w:del w:id="325" w:author="Ferris, Todd@Energy" w:date="2018-11-21T10:48:00Z">
              <w:r w:rsidDel="007056D7">
                <w:rPr>
                  <w:rFonts w:asciiTheme="minorHAnsi" w:hAnsiTheme="minorHAnsi"/>
                  <w:sz w:val="18"/>
                  <w:szCs w:val="18"/>
                </w:rPr>
                <w:delText>Bathroom</w:delText>
              </w:r>
            </w:del>
          </w:p>
        </w:tc>
        <w:tc>
          <w:tcPr>
            <w:tcW w:w="1809" w:type="dxa"/>
            <w:gridSpan w:val="2"/>
            <w:tcBorders>
              <w:top w:val="single" w:sz="4" w:space="0" w:color="000000"/>
              <w:left w:val="single" w:sz="4" w:space="0" w:color="000000"/>
              <w:bottom w:val="single" w:sz="4" w:space="0" w:color="000000"/>
              <w:right w:val="single" w:sz="4" w:space="0" w:color="000000"/>
            </w:tcBorders>
            <w:vAlign w:val="center"/>
          </w:tcPr>
          <w:p w14:paraId="0435B1FB" w14:textId="77777777" w:rsidR="007056D7" w:rsidDel="007056D7" w:rsidRDefault="007056D7" w:rsidP="003952E1">
            <w:pPr>
              <w:keepNext/>
              <w:suppressAutoHyphens/>
              <w:jc w:val="center"/>
              <w:rPr>
                <w:del w:id="326" w:author="Ferris, Todd@Energy" w:date="2018-11-21T10:48:00Z"/>
                <w:rFonts w:asciiTheme="minorHAnsi" w:hAnsiTheme="minorHAnsi"/>
                <w:sz w:val="18"/>
                <w:szCs w:val="18"/>
              </w:rPr>
            </w:pPr>
            <w:del w:id="327" w:author="Ferris, Todd@Energy" w:date="2018-11-21T10:48:00Z">
              <w:r w:rsidDel="007056D7">
                <w:rPr>
                  <w:rFonts w:asciiTheme="minorHAnsi" w:hAnsiTheme="minorHAnsi"/>
                  <w:sz w:val="18"/>
                  <w:szCs w:val="18"/>
                </w:rPr>
                <w:delText>50 cfm</w:delText>
              </w:r>
            </w:del>
          </w:p>
        </w:tc>
        <w:tc>
          <w:tcPr>
            <w:tcW w:w="7161" w:type="dxa"/>
            <w:gridSpan w:val="7"/>
            <w:tcBorders>
              <w:top w:val="single" w:sz="4" w:space="0" w:color="000000"/>
              <w:left w:val="single" w:sz="4" w:space="0" w:color="000000"/>
              <w:bottom w:val="single" w:sz="4" w:space="0" w:color="000000"/>
              <w:right w:val="single" w:sz="4" w:space="0" w:color="000000"/>
            </w:tcBorders>
            <w:vAlign w:val="center"/>
          </w:tcPr>
          <w:p w14:paraId="0435B1FC" w14:textId="77777777" w:rsidR="007056D7" w:rsidDel="007056D7" w:rsidRDefault="007056D7" w:rsidP="003952E1">
            <w:pPr>
              <w:keepNext/>
              <w:suppressAutoHyphens/>
              <w:jc w:val="center"/>
              <w:rPr>
                <w:del w:id="328" w:author="Ferris, Todd@Energy" w:date="2018-11-21T10:48:00Z"/>
                <w:rFonts w:asciiTheme="minorHAnsi" w:hAnsiTheme="minorHAnsi"/>
                <w:sz w:val="18"/>
                <w:szCs w:val="18"/>
              </w:rPr>
            </w:pPr>
          </w:p>
        </w:tc>
      </w:tr>
      <w:tr w:rsidR="007056D7" w:rsidDel="007056D7" w14:paraId="0435B200" w14:textId="77777777" w:rsidTr="00454307">
        <w:trPr>
          <w:trHeight w:val="61"/>
          <w:del w:id="329" w:author="Ferris, Todd@Energy" w:date="2018-11-21T10:48:00Z"/>
        </w:trPr>
        <w:tc>
          <w:tcPr>
            <w:tcW w:w="10786" w:type="dxa"/>
            <w:gridSpan w:val="12"/>
            <w:tcBorders>
              <w:top w:val="single" w:sz="4" w:space="0" w:color="000000"/>
              <w:left w:val="single" w:sz="4" w:space="0" w:color="000000"/>
              <w:bottom w:val="single" w:sz="4" w:space="0" w:color="000000"/>
              <w:right w:val="single" w:sz="4" w:space="0" w:color="000000"/>
            </w:tcBorders>
            <w:vAlign w:val="center"/>
          </w:tcPr>
          <w:p w14:paraId="0435B1FE" w14:textId="77777777" w:rsidR="007056D7" w:rsidDel="007056D7" w:rsidRDefault="007056D7" w:rsidP="003952E1">
            <w:pPr>
              <w:keepNext/>
              <w:suppressAutoHyphens/>
              <w:rPr>
                <w:del w:id="330" w:author="Ferris, Todd@Energy" w:date="2018-11-21T10:48:00Z"/>
                <w:rFonts w:asciiTheme="minorHAnsi" w:hAnsiTheme="minorHAnsi"/>
                <w:b/>
                <w:sz w:val="18"/>
                <w:szCs w:val="18"/>
              </w:rPr>
            </w:pPr>
            <w:del w:id="331" w:author="Ferris, Todd@Energy" w:date="2018-11-21T10:48:00Z">
              <w:r w:rsidDel="007056D7">
                <w:rPr>
                  <w:rFonts w:asciiTheme="minorHAnsi" w:hAnsiTheme="minorHAnsi"/>
                  <w:b/>
                  <w:sz w:val="18"/>
                  <w:szCs w:val="18"/>
                </w:rPr>
                <w:delText xml:space="preserve">Table 5.2 </w:delText>
              </w:r>
            </w:del>
          </w:p>
          <w:p w14:paraId="0435B1FF" w14:textId="77777777" w:rsidR="007056D7" w:rsidDel="007056D7" w:rsidRDefault="007056D7" w:rsidP="003952E1">
            <w:pPr>
              <w:keepNext/>
              <w:suppressAutoHyphens/>
              <w:rPr>
                <w:del w:id="332" w:author="Ferris, Todd@Energy" w:date="2018-11-21T10:48:00Z"/>
                <w:rFonts w:asciiTheme="minorHAnsi" w:hAnsiTheme="minorHAnsi"/>
                <w:sz w:val="18"/>
                <w:szCs w:val="18"/>
              </w:rPr>
            </w:pPr>
            <w:del w:id="333" w:author="Ferris, Todd@Energy" w:date="2018-11-21T10:48:00Z">
              <w:r w:rsidDel="007056D7">
                <w:rPr>
                  <w:rFonts w:asciiTheme="minorHAnsi" w:hAnsiTheme="minorHAnsi"/>
                  <w:b/>
                  <w:sz w:val="18"/>
                  <w:szCs w:val="18"/>
                </w:rPr>
                <w:delText>Continuous Local Ventilation Exhaust Airflow Rates</w:delText>
              </w:r>
            </w:del>
          </w:p>
        </w:tc>
      </w:tr>
      <w:tr w:rsidR="007056D7" w:rsidDel="007056D7" w14:paraId="0435B204" w14:textId="77777777" w:rsidTr="00454307">
        <w:trPr>
          <w:trHeight w:val="245"/>
          <w:del w:id="334" w:author="Ferris, Todd@Energy" w:date="2018-11-21T10:48:00Z"/>
        </w:trPr>
        <w:tc>
          <w:tcPr>
            <w:tcW w:w="1816" w:type="dxa"/>
            <w:gridSpan w:val="3"/>
            <w:tcBorders>
              <w:top w:val="single" w:sz="4" w:space="0" w:color="000000"/>
              <w:left w:val="single" w:sz="4" w:space="0" w:color="auto"/>
              <w:bottom w:val="single" w:sz="4" w:space="0" w:color="auto"/>
              <w:right w:val="single" w:sz="4" w:space="0" w:color="auto"/>
            </w:tcBorders>
            <w:vAlign w:val="center"/>
          </w:tcPr>
          <w:p w14:paraId="0435B201" w14:textId="77777777" w:rsidR="007056D7" w:rsidDel="007056D7" w:rsidRDefault="007056D7" w:rsidP="003952E1">
            <w:pPr>
              <w:keepNext/>
              <w:suppressAutoHyphens/>
              <w:jc w:val="center"/>
              <w:rPr>
                <w:del w:id="335" w:author="Ferris, Todd@Energy" w:date="2018-11-21T10:48:00Z"/>
                <w:rFonts w:asciiTheme="minorHAnsi" w:hAnsiTheme="minorHAnsi"/>
                <w:sz w:val="18"/>
                <w:szCs w:val="18"/>
              </w:rPr>
            </w:pPr>
            <w:del w:id="336" w:author="Ferris, Todd@Energy" w:date="2018-11-21T10:48:00Z">
              <w:r w:rsidDel="007056D7">
                <w:rPr>
                  <w:rFonts w:asciiTheme="minorHAnsi" w:hAnsiTheme="minorHAnsi"/>
                  <w:sz w:val="18"/>
                  <w:szCs w:val="18"/>
                </w:rPr>
                <w:delText>Application</w:delText>
              </w:r>
            </w:del>
          </w:p>
        </w:tc>
        <w:tc>
          <w:tcPr>
            <w:tcW w:w="1809" w:type="dxa"/>
            <w:gridSpan w:val="2"/>
            <w:tcBorders>
              <w:top w:val="single" w:sz="4" w:space="0" w:color="000000"/>
              <w:left w:val="single" w:sz="4" w:space="0" w:color="auto"/>
              <w:bottom w:val="single" w:sz="4" w:space="0" w:color="auto"/>
              <w:right w:val="single" w:sz="4" w:space="0" w:color="auto"/>
            </w:tcBorders>
            <w:vAlign w:val="center"/>
          </w:tcPr>
          <w:p w14:paraId="0435B202" w14:textId="77777777" w:rsidR="007056D7" w:rsidDel="007056D7" w:rsidRDefault="007056D7" w:rsidP="003952E1">
            <w:pPr>
              <w:keepNext/>
              <w:suppressAutoHyphens/>
              <w:jc w:val="center"/>
              <w:rPr>
                <w:del w:id="337" w:author="Ferris, Todd@Energy" w:date="2018-11-21T10:48:00Z"/>
                <w:rFonts w:asciiTheme="minorHAnsi" w:hAnsiTheme="minorHAnsi"/>
                <w:sz w:val="18"/>
                <w:szCs w:val="18"/>
              </w:rPr>
            </w:pPr>
            <w:del w:id="338" w:author="Ferris, Todd@Energy" w:date="2018-11-21T10:48:00Z">
              <w:r w:rsidDel="007056D7">
                <w:rPr>
                  <w:rFonts w:asciiTheme="minorHAnsi" w:hAnsiTheme="minorHAnsi"/>
                  <w:sz w:val="18"/>
                  <w:szCs w:val="18"/>
                </w:rPr>
                <w:delText>Airflow</w:delText>
              </w:r>
            </w:del>
          </w:p>
        </w:tc>
        <w:tc>
          <w:tcPr>
            <w:tcW w:w="7161" w:type="dxa"/>
            <w:gridSpan w:val="7"/>
            <w:tcBorders>
              <w:top w:val="single" w:sz="4" w:space="0" w:color="000000"/>
              <w:left w:val="single" w:sz="4" w:space="0" w:color="auto"/>
              <w:bottom w:val="single" w:sz="4" w:space="0" w:color="auto"/>
              <w:right w:val="single" w:sz="4" w:space="0" w:color="auto"/>
            </w:tcBorders>
            <w:vAlign w:val="center"/>
          </w:tcPr>
          <w:p w14:paraId="0435B203" w14:textId="77777777" w:rsidR="007056D7" w:rsidDel="007056D7" w:rsidRDefault="007056D7" w:rsidP="003952E1">
            <w:pPr>
              <w:keepNext/>
              <w:suppressAutoHyphens/>
              <w:jc w:val="center"/>
              <w:rPr>
                <w:del w:id="339" w:author="Ferris, Todd@Energy" w:date="2018-11-21T10:48:00Z"/>
                <w:rFonts w:asciiTheme="minorHAnsi" w:hAnsiTheme="minorHAnsi"/>
                <w:sz w:val="18"/>
                <w:szCs w:val="18"/>
              </w:rPr>
            </w:pPr>
            <w:del w:id="340" w:author="Ferris, Todd@Energy" w:date="2018-11-21T10:48:00Z">
              <w:r w:rsidDel="007056D7">
                <w:rPr>
                  <w:rFonts w:asciiTheme="minorHAnsi" w:hAnsiTheme="minorHAnsi"/>
                  <w:sz w:val="18"/>
                  <w:szCs w:val="18"/>
                </w:rPr>
                <w:delText>Notes</w:delText>
              </w:r>
            </w:del>
          </w:p>
        </w:tc>
      </w:tr>
      <w:tr w:rsidR="007056D7" w:rsidDel="007056D7" w14:paraId="0435B208" w14:textId="77777777" w:rsidTr="00454307">
        <w:trPr>
          <w:trHeight w:val="245"/>
          <w:del w:id="341" w:author="Ferris, Todd@Energy" w:date="2018-11-21T10:48:00Z"/>
        </w:trPr>
        <w:tc>
          <w:tcPr>
            <w:tcW w:w="1816" w:type="dxa"/>
            <w:gridSpan w:val="3"/>
            <w:tcBorders>
              <w:top w:val="single" w:sz="4" w:space="0" w:color="000000"/>
              <w:left w:val="single" w:sz="4" w:space="0" w:color="auto"/>
              <w:bottom w:val="single" w:sz="4" w:space="0" w:color="auto"/>
              <w:right w:val="single" w:sz="4" w:space="0" w:color="auto"/>
            </w:tcBorders>
            <w:vAlign w:val="center"/>
          </w:tcPr>
          <w:p w14:paraId="0435B205" w14:textId="77777777" w:rsidR="007056D7" w:rsidDel="007056D7" w:rsidRDefault="007056D7" w:rsidP="003952E1">
            <w:pPr>
              <w:keepNext/>
              <w:suppressAutoHyphens/>
              <w:jc w:val="center"/>
              <w:rPr>
                <w:del w:id="342" w:author="Ferris, Todd@Energy" w:date="2018-11-21T10:48:00Z"/>
                <w:rFonts w:asciiTheme="minorHAnsi" w:hAnsiTheme="minorHAnsi"/>
                <w:sz w:val="18"/>
                <w:szCs w:val="18"/>
              </w:rPr>
            </w:pPr>
            <w:del w:id="343" w:author="Ferris, Todd@Energy" w:date="2018-11-21T10:48:00Z">
              <w:r w:rsidDel="007056D7">
                <w:rPr>
                  <w:rFonts w:asciiTheme="minorHAnsi" w:hAnsiTheme="minorHAnsi"/>
                  <w:sz w:val="18"/>
                  <w:szCs w:val="18"/>
                </w:rPr>
                <w:delText>Kitchen</w:delText>
              </w:r>
            </w:del>
          </w:p>
        </w:tc>
        <w:tc>
          <w:tcPr>
            <w:tcW w:w="1809" w:type="dxa"/>
            <w:gridSpan w:val="2"/>
            <w:tcBorders>
              <w:top w:val="single" w:sz="4" w:space="0" w:color="000000"/>
              <w:left w:val="single" w:sz="4" w:space="0" w:color="auto"/>
              <w:bottom w:val="single" w:sz="4" w:space="0" w:color="auto"/>
              <w:right w:val="single" w:sz="4" w:space="0" w:color="auto"/>
            </w:tcBorders>
            <w:vAlign w:val="center"/>
          </w:tcPr>
          <w:p w14:paraId="0435B206" w14:textId="77777777" w:rsidR="007056D7" w:rsidDel="007056D7" w:rsidRDefault="007056D7" w:rsidP="003952E1">
            <w:pPr>
              <w:keepNext/>
              <w:suppressAutoHyphens/>
              <w:jc w:val="center"/>
              <w:rPr>
                <w:del w:id="344" w:author="Ferris, Todd@Energy" w:date="2018-11-21T10:48:00Z"/>
                <w:rFonts w:asciiTheme="minorHAnsi" w:hAnsiTheme="minorHAnsi"/>
                <w:sz w:val="18"/>
                <w:szCs w:val="18"/>
              </w:rPr>
            </w:pPr>
            <w:del w:id="345" w:author="Ferris, Todd@Energy" w:date="2018-11-21T10:48:00Z">
              <w:r w:rsidDel="007056D7">
                <w:rPr>
                  <w:rFonts w:asciiTheme="minorHAnsi" w:hAnsiTheme="minorHAnsi"/>
                  <w:sz w:val="18"/>
                  <w:szCs w:val="18"/>
                </w:rPr>
                <w:delText>5 ACH</w:delText>
              </w:r>
            </w:del>
          </w:p>
        </w:tc>
        <w:tc>
          <w:tcPr>
            <w:tcW w:w="7161" w:type="dxa"/>
            <w:gridSpan w:val="7"/>
            <w:tcBorders>
              <w:top w:val="single" w:sz="4" w:space="0" w:color="000000"/>
              <w:left w:val="single" w:sz="4" w:space="0" w:color="auto"/>
              <w:bottom w:val="single" w:sz="4" w:space="0" w:color="auto"/>
              <w:right w:val="single" w:sz="4" w:space="0" w:color="auto"/>
            </w:tcBorders>
            <w:vAlign w:val="center"/>
          </w:tcPr>
          <w:p w14:paraId="0435B207" w14:textId="77777777" w:rsidR="007056D7" w:rsidDel="007056D7" w:rsidRDefault="007056D7" w:rsidP="003952E1">
            <w:pPr>
              <w:keepNext/>
              <w:suppressAutoHyphens/>
              <w:rPr>
                <w:del w:id="346" w:author="Ferris, Todd@Energy" w:date="2018-11-21T10:48:00Z"/>
                <w:rFonts w:asciiTheme="minorHAnsi" w:hAnsiTheme="minorHAnsi"/>
                <w:sz w:val="18"/>
                <w:szCs w:val="18"/>
              </w:rPr>
            </w:pPr>
            <w:del w:id="347" w:author="Ferris, Todd@Energy" w:date="2018-11-21T10:48:00Z">
              <w:r w:rsidDel="007056D7">
                <w:rPr>
                  <w:rFonts w:asciiTheme="minorHAnsi" w:hAnsiTheme="minorHAnsi"/>
                  <w:sz w:val="18"/>
                  <w:szCs w:val="18"/>
                </w:rPr>
                <w:delText>Based on kitchen volume.</w:delText>
              </w:r>
            </w:del>
          </w:p>
        </w:tc>
      </w:tr>
      <w:tr w:rsidR="007056D7" w:rsidDel="007056D7" w14:paraId="0435B20C" w14:textId="77777777" w:rsidTr="00454307">
        <w:trPr>
          <w:trHeight w:val="245"/>
          <w:del w:id="348" w:author="Ferris, Todd@Energy" w:date="2018-11-21T10:48:00Z"/>
        </w:trPr>
        <w:tc>
          <w:tcPr>
            <w:tcW w:w="1816" w:type="dxa"/>
            <w:gridSpan w:val="3"/>
            <w:tcBorders>
              <w:top w:val="single" w:sz="4" w:space="0" w:color="000000"/>
              <w:left w:val="single" w:sz="4" w:space="0" w:color="auto"/>
              <w:bottom w:val="single" w:sz="4" w:space="0" w:color="auto"/>
              <w:right w:val="single" w:sz="4" w:space="0" w:color="auto"/>
            </w:tcBorders>
            <w:vAlign w:val="center"/>
          </w:tcPr>
          <w:p w14:paraId="0435B209" w14:textId="77777777" w:rsidR="007056D7" w:rsidDel="007056D7" w:rsidRDefault="007056D7" w:rsidP="003952E1">
            <w:pPr>
              <w:keepNext/>
              <w:suppressAutoHyphens/>
              <w:jc w:val="center"/>
              <w:rPr>
                <w:del w:id="349" w:author="Ferris, Todd@Energy" w:date="2018-11-21T10:48:00Z"/>
                <w:rFonts w:asciiTheme="minorHAnsi" w:hAnsiTheme="minorHAnsi"/>
                <w:sz w:val="18"/>
                <w:szCs w:val="18"/>
              </w:rPr>
            </w:pPr>
            <w:del w:id="350" w:author="Ferris, Todd@Energy" w:date="2018-11-21T10:48:00Z">
              <w:r w:rsidDel="007056D7">
                <w:rPr>
                  <w:rFonts w:asciiTheme="minorHAnsi" w:hAnsiTheme="minorHAnsi"/>
                  <w:sz w:val="18"/>
                  <w:szCs w:val="18"/>
                </w:rPr>
                <w:delText>Bathroom</w:delText>
              </w:r>
            </w:del>
          </w:p>
        </w:tc>
        <w:tc>
          <w:tcPr>
            <w:tcW w:w="1809" w:type="dxa"/>
            <w:gridSpan w:val="2"/>
            <w:tcBorders>
              <w:top w:val="single" w:sz="4" w:space="0" w:color="000000"/>
              <w:left w:val="single" w:sz="4" w:space="0" w:color="auto"/>
              <w:bottom w:val="single" w:sz="4" w:space="0" w:color="auto"/>
              <w:right w:val="single" w:sz="4" w:space="0" w:color="auto"/>
            </w:tcBorders>
            <w:vAlign w:val="center"/>
          </w:tcPr>
          <w:p w14:paraId="0435B20A" w14:textId="77777777" w:rsidR="007056D7" w:rsidDel="007056D7" w:rsidRDefault="007056D7" w:rsidP="003952E1">
            <w:pPr>
              <w:keepNext/>
              <w:suppressAutoHyphens/>
              <w:jc w:val="center"/>
              <w:rPr>
                <w:del w:id="351" w:author="Ferris, Todd@Energy" w:date="2018-11-21T10:48:00Z"/>
                <w:rFonts w:asciiTheme="minorHAnsi" w:hAnsiTheme="minorHAnsi"/>
                <w:sz w:val="18"/>
                <w:szCs w:val="18"/>
              </w:rPr>
            </w:pPr>
            <w:del w:id="352" w:author="Ferris, Todd@Energy" w:date="2018-11-21T10:48:00Z">
              <w:r w:rsidDel="007056D7">
                <w:rPr>
                  <w:rFonts w:asciiTheme="minorHAnsi" w:hAnsiTheme="minorHAnsi"/>
                  <w:sz w:val="18"/>
                  <w:szCs w:val="18"/>
                </w:rPr>
                <w:delText>20 cfm</w:delText>
              </w:r>
            </w:del>
          </w:p>
        </w:tc>
        <w:tc>
          <w:tcPr>
            <w:tcW w:w="7161" w:type="dxa"/>
            <w:gridSpan w:val="7"/>
            <w:tcBorders>
              <w:top w:val="single" w:sz="4" w:space="0" w:color="000000"/>
              <w:left w:val="single" w:sz="4" w:space="0" w:color="auto"/>
              <w:bottom w:val="single" w:sz="4" w:space="0" w:color="auto"/>
              <w:right w:val="single" w:sz="4" w:space="0" w:color="auto"/>
            </w:tcBorders>
            <w:vAlign w:val="center"/>
          </w:tcPr>
          <w:p w14:paraId="0435B20B" w14:textId="77777777" w:rsidR="007056D7" w:rsidDel="007056D7" w:rsidRDefault="007056D7" w:rsidP="003952E1">
            <w:pPr>
              <w:keepNext/>
              <w:suppressAutoHyphens/>
              <w:jc w:val="center"/>
              <w:rPr>
                <w:del w:id="353" w:author="Ferris, Todd@Energy" w:date="2018-11-21T10:48:00Z"/>
                <w:rFonts w:asciiTheme="minorHAnsi" w:hAnsiTheme="minorHAnsi"/>
                <w:sz w:val="18"/>
                <w:szCs w:val="18"/>
              </w:rPr>
            </w:pPr>
          </w:p>
        </w:tc>
      </w:tr>
      <w:tr w:rsidR="007056D7" w:rsidDel="007056D7" w14:paraId="0435B20F" w14:textId="77777777" w:rsidTr="00454307">
        <w:trPr>
          <w:trHeight w:val="245"/>
          <w:del w:id="354" w:author="Ferris, Todd@Energy" w:date="2018-11-21T10:48:00Z"/>
        </w:trPr>
        <w:tc>
          <w:tcPr>
            <w:tcW w:w="10786" w:type="dxa"/>
            <w:gridSpan w:val="12"/>
            <w:tcBorders>
              <w:top w:val="single" w:sz="4" w:space="0" w:color="000000"/>
              <w:left w:val="single" w:sz="4" w:space="0" w:color="auto"/>
              <w:bottom w:val="single" w:sz="4" w:space="0" w:color="auto"/>
              <w:right w:val="single" w:sz="4" w:space="0" w:color="auto"/>
            </w:tcBorders>
            <w:vAlign w:val="center"/>
          </w:tcPr>
          <w:p w14:paraId="0435B20D" w14:textId="77777777" w:rsidR="007056D7" w:rsidDel="007056D7" w:rsidRDefault="007056D7" w:rsidP="003952E1">
            <w:pPr>
              <w:keepNext/>
              <w:rPr>
                <w:del w:id="355" w:author="Ferris, Todd@Energy" w:date="2018-11-21T10:48:00Z"/>
                <w:rFonts w:asciiTheme="minorHAnsi" w:hAnsiTheme="minorHAnsi"/>
                <w:b/>
                <w:sz w:val="18"/>
                <w:szCs w:val="18"/>
              </w:rPr>
            </w:pPr>
            <w:del w:id="356" w:author="Ferris, Todd@Energy" w:date="2018-11-21T10:48:00Z">
              <w:r w:rsidDel="007056D7">
                <w:rPr>
                  <w:rFonts w:asciiTheme="minorHAnsi" w:hAnsiTheme="minorHAnsi"/>
                  <w:b/>
                  <w:sz w:val="18"/>
                  <w:szCs w:val="18"/>
                </w:rPr>
                <w:delText>Table 5.3</w:delText>
              </w:r>
            </w:del>
          </w:p>
          <w:p w14:paraId="0435B20E" w14:textId="77777777" w:rsidR="007056D7" w:rsidDel="007056D7" w:rsidRDefault="007056D7" w:rsidP="003952E1">
            <w:pPr>
              <w:keepNext/>
              <w:rPr>
                <w:del w:id="357" w:author="Ferris, Todd@Energy" w:date="2018-11-21T10:48:00Z"/>
                <w:rFonts w:asciiTheme="minorHAnsi" w:hAnsiTheme="minorHAnsi"/>
                <w:sz w:val="18"/>
                <w:szCs w:val="18"/>
              </w:rPr>
            </w:pPr>
            <w:del w:id="358" w:author="Ferris, Todd@Energy" w:date="2018-11-21T10:48:00Z">
              <w:r w:rsidDel="007056D7">
                <w:rPr>
                  <w:rFonts w:asciiTheme="minorHAnsi" w:hAnsiTheme="minorHAnsi"/>
                  <w:b/>
                  <w:sz w:val="18"/>
                  <w:szCs w:val="18"/>
                </w:rPr>
                <w:delText>Prescriptive Duct Sizing Requirements</w:delText>
              </w:r>
            </w:del>
          </w:p>
        </w:tc>
      </w:tr>
      <w:tr w:rsidR="007056D7" w:rsidDel="007056D7" w14:paraId="0435B213" w14:textId="77777777" w:rsidTr="00454307">
        <w:trPr>
          <w:trHeight w:val="245"/>
          <w:del w:id="359" w:author="Ferris, Todd@Energy" w:date="2018-11-21T10:48:00Z"/>
        </w:trPr>
        <w:tc>
          <w:tcPr>
            <w:tcW w:w="1634" w:type="dxa"/>
            <w:gridSpan w:val="2"/>
            <w:tcBorders>
              <w:top w:val="single" w:sz="4" w:space="0" w:color="000000"/>
              <w:left w:val="single" w:sz="4" w:space="0" w:color="auto"/>
              <w:bottom w:val="single" w:sz="4" w:space="0" w:color="auto"/>
              <w:right w:val="single" w:sz="4" w:space="0" w:color="auto"/>
            </w:tcBorders>
            <w:vAlign w:val="bottom"/>
          </w:tcPr>
          <w:p w14:paraId="0435B210" w14:textId="77777777" w:rsidR="007056D7" w:rsidDel="007056D7" w:rsidRDefault="007056D7" w:rsidP="003952E1">
            <w:pPr>
              <w:keepNext/>
              <w:jc w:val="center"/>
              <w:rPr>
                <w:del w:id="360" w:author="Ferris, Todd@Energy" w:date="2018-11-21T10:48:00Z"/>
                <w:rFonts w:asciiTheme="minorHAnsi" w:hAnsiTheme="minorHAnsi"/>
                <w:sz w:val="18"/>
                <w:szCs w:val="18"/>
              </w:rPr>
            </w:pPr>
            <w:del w:id="361" w:author="Ferris, Todd@Energy" w:date="2018-11-21T10:48:00Z">
              <w:r w:rsidDel="007056D7">
                <w:rPr>
                  <w:rFonts w:asciiTheme="minorHAnsi" w:hAnsiTheme="minorHAnsi"/>
                  <w:sz w:val="18"/>
                  <w:szCs w:val="18"/>
                </w:rPr>
                <w:delText>Duct Type</w:delText>
              </w:r>
            </w:del>
          </w:p>
        </w:tc>
        <w:tc>
          <w:tcPr>
            <w:tcW w:w="4590" w:type="dxa"/>
            <w:gridSpan w:val="6"/>
            <w:tcBorders>
              <w:top w:val="single" w:sz="4" w:space="0" w:color="auto"/>
              <w:left w:val="single" w:sz="4" w:space="0" w:color="auto"/>
              <w:bottom w:val="single" w:sz="4" w:space="0" w:color="auto"/>
              <w:right w:val="single" w:sz="4" w:space="0" w:color="auto"/>
            </w:tcBorders>
            <w:vAlign w:val="bottom"/>
          </w:tcPr>
          <w:p w14:paraId="0435B211" w14:textId="77777777" w:rsidR="007056D7" w:rsidDel="007056D7" w:rsidRDefault="007056D7" w:rsidP="003952E1">
            <w:pPr>
              <w:keepNext/>
              <w:jc w:val="center"/>
              <w:rPr>
                <w:del w:id="362" w:author="Ferris, Todd@Energy" w:date="2018-11-21T10:48:00Z"/>
                <w:rFonts w:asciiTheme="minorHAnsi" w:hAnsiTheme="minorHAnsi"/>
                <w:sz w:val="18"/>
                <w:szCs w:val="18"/>
              </w:rPr>
            </w:pPr>
            <w:del w:id="363" w:author="Ferris, Todd@Energy" w:date="2018-11-21T10:48:00Z">
              <w:r w:rsidDel="007056D7">
                <w:rPr>
                  <w:rFonts w:asciiTheme="minorHAnsi" w:hAnsiTheme="minorHAnsi"/>
                  <w:sz w:val="18"/>
                  <w:szCs w:val="18"/>
                </w:rPr>
                <w:delText>Flex Duct</w:delText>
              </w:r>
            </w:del>
          </w:p>
        </w:tc>
        <w:tc>
          <w:tcPr>
            <w:tcW w:w="4562" w:type="dxa"/>
            <w:gridSpan w:val="4"/>
            <w:tcBorders>
              <w:top w:val="single" w:sz="4" w:space="0" w:color="auto"/>
              <w:left w:val="single" w:sz="4" w:space="0" w:color="auto"/>
              <w:bottom w:val="single" w:sz="4" w:space="0" w:color="auto"/>
              <w:right w:val="single" w:sz="4" w:space="0" w:color="auto"/>
            </w:tcBorders>
            <w:vAlign w:val="bottom"/>
          </w:tcPr>
          <w:p w14:paraId="0435B212" w14:textId="77777777" w:rsidR="007056D7" w:rsidDel="007056D7" w:rsidRDefault="007056D7" w:rsidP="003952E1">
            <w:pPr>
              <w:keepNext/>
              <w:jc w:val="center"/>
              <w:rPr>
                <w:del w:id="364" w:author="Ferris, Todd@Energy" w:date="2018-11-21T10:48:00Z"/>
                <w:rFonts w:asciiTheme="minorHAnsi" w:hAnsiTheme="minorHAnsi"/>
                <w:sz w:val="18"/>
                <w:szCs w:val="18"/>
              </w:rPr>
            </w:pPr>
            <w:del w:id="365" w:author="Ferris, Todd@Energy" w:date="2018-11-21T10:48:00Z">
              <w:r w:rsidDel="007056D7">
                <w:rPr>
                  <w:rFonts w:asciiTheme="minorHAnsi" w:hAnsiTheme="minorHAnsi"/>
                  <w:sz w:val="18"/>
                  <w:szCs w:val="18"/>
                </w:rPr>
                <w:delText>Smooth Duct</w:delText>
              </w:r>
            </w:del>
          </w:p>
        </w:tc>
      </w:tr>
      <w:tr w:rsidR="007056D7" w:rsidDel="007056D7" w14:paraId="0435B21D" w14:textId="77777777" w:rsidTr="00454307">
        <w:trPr>
          <w:trHeight w:val="432"/>
          <w:del w:id="366" w:author="Ferris, Todd@Energy" w:date="2018-11-21T10:48:00Z"/>
        </w:trPr>
        <w:tc>
          <w:tcPr>
            <w:tcW w:w="1634" w:type="dxa"/>
            <w:gridSpan w:val="2"/>
            <w:tcBorders>
              <w:top w:val="single" w:sz="4" w:space="0" w:color="auto"/>
              <w:left w:val="single" w:sz="4" w:space="0" w:color="auto"/>
              <w:bottom w:val="single" w:sz="4" w:space="0" w:color="auto"/>
              <w:right w:val="single" w:sz="4" w:space="0" w:color="auto"/>
            </w:tcBorders>
          </w:tcPr>
          <w:p w14:paraId="0435B214" w14:textId="77777777" w:rsidR="007056D7" w:rsidDel="007056D7" w:rsidRDefault="007056D7" w:rsidP="003952E1">
            <w:pPr>
              <w:keepNext/>
              <w:jc w:val="center"/>
              <w:rPr>
                <w:del w:id="367" w:author="Ferris, Todd@Energy" w:date="2018-11-21T10:48:00Z"/>
                <w:rFonts w:asciiTheme="minorHAnsi" w:hAnsiTheme="minorHAnsi"/>
                <w:sz w:val="18"/>
                <w:szCs w:val="18"/>
              </w:rPr>
            </w:pPr>
            <w:del w:id="368"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38" w:type="dxa"/>
            <w:gridSpan w:val="2"/>
            <w:tcBorders>
              <w:top w:val="single" w:sz="4" w:space="0" w:color="auto"/>
              <w:left w:val="single" w:sz="4" w:space="0" w:color="auto"/>
              <w:bottom w:val="single" w:sz="4" w:space="0" w:color="auto"/>
              <w:right w:val="single" w:sz="4" w:space="0" w:color="auto"/>
            </w:tcBorders>
          </w:tcPr>
          <w:p w14:paraId="0435B215" w14:textId="77777777" w:rsidR="007056D7" w:rsidDel="007056D7" w:rsidRDefault="007056D7" w:rsidP="003952E1">
            <w:pPr>
              <w:keepNext/>
              <w:suppressAutoHyphens/>
              <w:spacing w:before="240"/>
              <w:jc w:val="center"/>
              <w:rPr>
                <w:del w:id="369" w:author="Ferris, Todd@Energy" w:date="2018-11-21T10:48:00Z"/>
                <w:rFonts w:asciiTheme="minorHAnsi" w:hAnsiTheme="minorHAnsi"/>
                <w:sz w:val="18"/>
                <w:szCs w:val="18"/>
              </w:rPr>
            </w:pPr>
            <w:del w:id="370" w:author="Ferris, Todd@Energy" w:date="2018-11-21T10:48:00Z">
              <w:r w:rsidDel="007056D7">
                <w:rPr>
                  <w:rFonts w:asciiTheme="minorHAnsi" w:hAnsiTheme="minorHAnsi"/>
                  <w:sz w:val="18"/>
                  <w:szCs w:val="18"/>
                </w:rPr>
                <w:delText>50</w:delText>
              </w:r>
            </w:del>
          </w:p>
        </w:tc>
        <w:tc>
          <w:tcPr>
            <w:tcW w:w="1134" w:type="dxa"/>
            <w:gridSpan w:val="2"/>
            <w:tcBorders>
              <w:top w:val="single" w:sz="4" w:space="0" w:color="auto"/>
              <w:left w:val="single" w:sz="4" w:space="0" w:color="auto"/>
              <w:bottom w:val="single" w:sz="4" w:space="0" w:color="auto"/>
              <w:right w:val="single" w:sz="4" w:space="0" w:color="auto"/>
            </w:tcBorders>
          </w:tcPr>
          <w:p w14:paraId="0435B216" w14:textId="77777777" w:rsidR="007056D7" w:rsidDel="007056D7" w:rsidRDefault="007056D7" w:rsidP="003952E1">
            <w:pPr>
              <w:keepNext/>
              <w:suppressAutoHyphens/>
              <w:spacing w:before="240"/>
              <w:jc w:val="center"/>
              <w:rPr>
                <w:del w:id="371" w:author="Ferris, Todd@Energy" w:date="2018-11-21T10:48:00Z"/>
                <w:rFonts w:asciiTheme="minorHAnsi" w:hAnsiTheme="minorHAnsi"/>
                <w:sz w:val="18"/>
                <w:szCs w:val="18"/>
              </w:rPr>
            </w:pPr>
            <w:del w:id="372" w:author="Ferris, Todd@Energy" w:date="2018-11-21T10:48:00Z">
              <w:r w:rsidDel="007056D7">
                <w:rPr>
                  <w:rFonts w:asciiTheme="minorHAnsi" w:hAnsiTheme="minorHAnsi"/>
                  <w:sz w:val="18"/>
                  <w:szCs w:val="18"/>
                </w:rPr>
                <w:delText>80</w:delText>
              </w:r>
            </w:del>
          </w:p>
        </w:tc>
        <w:tc>
          <w:tcPr>
            <w:tcW w:w="1144" w:type="dxa"/>
            <w:tcBorders>
              <w:top w:val="single" w:sz="4" w:space="0" w:color="auto"/>
              <w:left w:val="single" w:sz="4" w:space="0" w:color="auto"/>
              <w:bottom w:val="single" w:sz="4" w:space="0" w:color="auto"/>
              <w:right w:val="single" w:sz="4" w:space="0" w:color="auto"/>
            </w:tcBorders>
          </w:tcPr>
          <w:p w14:paraId="0435B217" w14:textId="77777777" w:rsidR="007056D7" w:rsidDel="007056D7" w:rsidRDefault="007056D7" w:rsidP="003952E1">
            <w:pPr>
              <w:keepNext/>
              <w:suppressAutoHyphens/>
              <w:spacing w:before="240"/>
              <w:jc w:val="center"/>
              <w:rPr>
                <w:del w:id="373" w:author="Ferris, Todd@Energy" w:date="2018-11-21T10:48:00Z"/>
                <w:rFonts w:asciiTheme="minorHAnsi" w:hAnsiTheme="minorHAnsi"/>
                <w:sz w:val="18"/>
                <w:szCs w:val="18"/>
              </w:rPr>
            </w:pPr>
            <w:del w:id="374" w:author="Ferris, Todd@Energy" w:date="2018-11-21T10:48:00Z">
              <w:r w:rsidDel="007056D7">
                <w:rPr>
                  <w:rFonts w:asciiTheme="minorHAnsi" w:hAnsiTheme="minorHAnsi"/>
                  <w:sz w:val="18"/>
                  <w:szCs w:val="18"/>
                </w:rPr>
                <w:delText>100</w:delText>
              </w:r>
            </w:del>
          </w:p>
        </w:tc>
        <w:tc>
          <w:tcPr>
            <w:tcW w:w="1174" w:type="dxa"/>
            <w:tcBorders>
              <w:top w:val="single" w:sz="4" w:space="0" w:color="auto"/>
              <w:left w:val="single" w:sz="4" w:space="0" w:color="auto"/>
              <w:bottom w:val="single" w:sz="4" w:space="0" w:color="auto"/>
              <w:right w:val="single" w:sz="4" w:space="0" w:color="auto"/>
            </w:tcBorders>
          </w:tcPr>
          <w:p w14:paraId="0435B218" w14:textId="77777777" w:rsidR="007056D7" w:rsidDel="007056D7" w:rsidRDefault="007056D7" w:rsidP="003952E1">
            <w:pPr>
              <w:keepNext/>
              <w:suppressAutoHyphens/>
              <w:spacing w:before="240"/>
              <w:jc w:val="center"/>
              <w:rPr>
                <w:del w:id="375" w:author="Ferris, Todd@Energy" w:date="2018-11-21T10:48:00Z"/>
                <w:rFonts w:asciiTheme="minorHAnsi" w:hAnsiTheme="minorHAnsi"/>
                <w:sz w:val="18"/>
                <w:szCs w:val="18"/>
              </w:rPr>
            </w:pPr>
            <w:del w:id="376" w:author="Ferris, Todd@Energy" w:date="2018-11-21T10:48:00Z">
              <w:r w:rsidDel="007056D7">
                <w:rPr>
                  <w:rFonts w:asciiTheme="minorHAnsi" w:hAnsiTheme="minorHAnsi"/>
                  <w:sz w:val="18"/>
                  <w:szCs w:val="18"/>
                </w:rPr>
                <w:delText>125</w:delText>
              </w:r>
            </w:del>
          </w:p>
        </w:tc>
        <w:tc>
          <w:tcPr>
            <w:tcW w:w="1113" w:type="dxa"/>
            <w:tcBorders>
              <w:top w:val="single" w:sz="4" w:space="0" w:color="auto"/>
              <w:left w:val="single" w:sz="4" w:space="0" w:color="auto"/>
              <w:bottom w:val="single" w:sz="4" w:space="0" w:color="auto"/>
              <w:right w:val="single" w:sz="4" w:space="0" w:color="auto"/>
            </w:tcBorders>
          </w:tcPr>
          <w:p w14:paraId="0435B219" w14:textId="77777777" w:rsidR="007056D7" w:rsidDel="007056D7" w:rsidRDefault="007056D7" w:rsidP="003952E1">
            <w:pPr>
              <w:keepNext/>
              <w:suppressAutoHyphens/>
              <w:spacing w:before="240"/>
              <w:jc w:val="center"/>
              <w:rPr>
                <w:del w:id="377" w:author="Ferris, Todd@Energy" w:date="2018-11-21T10:48:00Z"/>
                <w:rFonts w:asciiTheme="minorHAnsi" w:hAnsiTheme="minorHAnsi"/>
                <w:sz w:val="18"/>
                <w:szCs w:val="18"/>
              </w:rPr>
            </w:pPr>
            <w:del w:id="378" w:author="Ferris, Todd@Energy" w:date="2018-11-21T10:48:00Z">
              <w:r w:rsidDel="007056D7">
                <w:rPr>
                  <w:rFonts w:asciiTheme="minorHAnsi" w:hAnsiTheme="minorHAnsi"/>
                  <w:sz w:val="18"/>
                  <w:szCs w:val="18"/>
                </w:rPr>
                <w:delText>50</w:delText>
              </w:r>
            </w:del>
          </w:p>
        </w:tc>
        <w:tc>
          <w:tcPr>
            <w:tcW w:w="1144" w:type="dxa"/>
            <w:tcBorders>
              <w:top w:val="single" w:sz="4" w:space="0" w:color="auto"/>
              <w:left w:val="single" w:sz="4" w:space="0" w:color="auto"/>
              <w:bottom w:val="single" w:sz="4" w:space="0" w:color="auto"/>
              <w:right w:val="single" w:sz="4" w:space="0" w:color="auto"/>
            </w:tcBorders>
          </w:tcPr>
          <w:p w14:paraId="0435B21A" w14:textId="77777777" w:rsidR="007056D7" w:rsidDel="007056D7" w:rsidRDefault="007056D7" w:rsidP="003952E1">
            <w:pPr>
              <w:keepNext/>
              <w:suppressAutoHyphens/>
              <w:spacing w:before="240"/>
              <w:jc w:val="center"/>
              <w:rPr>
                <w:del w:id="379" w:author="Ferris, Todd@Energy" w:date="2018-11-21T10:48:00Z"/>
                <w:rFonts w:asciiTheme="minorHAnsi" w:hAnsiTheme="minorHAnsi"/>
                <w:sz w:val="18"/>
                <w:szCs w:val="18"/>
              </w:rPr>
            </w:pPr>
            <w:del w:id="380" w:author="Ferris, Todd@Energy" w:date="2018-11-21T10:48:00Z">
              <w:r w:rsidDel="007056D7">
                <w:rPr>
                  <w:rFonts w:asciiTheme="minorHAnsi" w:hAnsiTheme="minorHAnsi"/>
                  <w:sz w:val="18"/>
                  <w:szCs w:val="18"/>
                </w:rPr>
                <w:delText>80</w:delText>
              </w:r>
            </w:del>
          </w:p>
        </w:tc>
        <w:tc>
          <w:tcPr>
            <w:tcW w:w="1144" w:type="dxa"/>
            <w:tcBorders>
              <w:top w:val="single" w:sz="4" w:space="0" w:color="auto"/>
              <w:left w:val="single" w:sz="4" w:space="0" w:color="auto"/>
              <w:bottom w:val="single" w:sz="4" w:space="0" w:color="auto"/>
              <w:right w:val="single" w:sz="4" w:space="0" w:color="auto"/>
            </w:tcBorders>
          </w:tcPr>
          <w:p w14:paraId="0435B21B" w14:textId="77777777" w:rsidR="007056D7" w:rsidDel="007056D7" w:rsidRDefault="007056D7" w:rsidP="003952E1">
            <w:pPr>
              <w:keepNext/>
              <w:suppressAutoHyphens/>
              <w:spacing w:before="240"/>
              <w:jc w:val="center"/>
              <w:rPr>
                <w:del w:id="381" w:author="Ferris, Todd@Energy" w:date="2018-11-21T10:48:00Z"/>
                <w:rFonts w:asciiTheme="minorHAnsi" w:hAnsiTheme="minorHAnsi"/>
                <w:sz w:val="18"/>
                <w:szCs w:val="18"/>
              </w:rPr>
            </w:pPr>
            <w:del w:id="382" w:author="Ferris, Todd@Energy" w:date="2018-11-21T10:48:00Z">
              <w:r w:rsidDel="007056D7">
                <w:rPr>
                  <w:rFonts w:asciiTheme="minorHAnsi" w:hAnsiTheme="minorHAnsi"/>
                  <w:sz w:val="18"/>
                  <w:szCs w:val="18"/>
                </w:rPr>
                <w:delText>100</w:delText>
              </w:r>
            </w:del>
          </w:p>
        </w:tc>
        <w:tc>
          <w:tcPr>
            <w:tcW w:w="1161" w:type="dxa"/>
            <w:tcBorders>
              <w:top w:val="single" w:sz="4" w:space="0" w:color="auto"/>
              <w:left w:val="single" w:sz="4" w:space="0" w:color="auto"/>
              <w:bottom w:val="single" w:sz="4" w:space="0" w:color="auto"/>
              <w:right w:val="single" w:sz="4" w:space="0" w:color="auto"/>
            </w:tcBorders>
          </w:tcPr>
          <w:p w14:paraId="0435B21C" w14:textId="77777777" w:rsidR="007056D7" w:rsidDel="007056D7" w:rsidRDefault="007056D7" w:rsidP="003952E1">
            <w:pPr>
              <w:keepNext/>
              <w:suppressAutoHyphens/>
              <w:spacing w:before="240"/>
              <w:jc w:val="center"/>
              <w:rPr>
                <w:del w:id="383" w:author="Ferris, Todd@Energy" w:date="2018-11-21T10:48:00Z"/>
                <w:rFonts w:asciiTheme="minorHAnsi" w:hAnsiTheme="minorHAnsi"/>
                <w:sz w:val="18"/>
                <w:szCs w:val="18"/>
              </w:rPr>
            </w:pPr>
            <w:del w:id="384" w:author="Ferris, Todd@Energy" w:date="2018-11-21T10:48:00Z">
              <w:r w:rsidDel="007056D7">
                <w:rPr>
                  <w:rFonts w:asciiTheme="minorHAnsi" w:hAnsiTheme="minorHAnsi"/>
                  <w:sz w:val="18"/>
                  <w:szCs w:val="18"/>
                </w:rPr>
                <w:delText>125</w:delText>
              </w:r>
            </w:del>
          </w:p>
        </w:tc>
      </w:tr>
      <w:tr w:rsidR="007056D7" w:rsidDel="007056D7" w14:paraId="0435B220" w14:textId="77777777" w:rsidTr="00454307">
        <w:trPr>
          <w:trHeight w:val="269"/>
          <w:del w:id="385" w:author="Ferris, Todd@Energy" w:date="2018-11-21T10:48:00Z"/>
        </w:trPr>
        <w:tc>
          <w:tcPr>
            <w:tcW w:w="1634" w:type="dxa"/>
            <w:gridSpan w:val="2"/>
            <w:tcBorders>
              <w:top w:val="single" w:sz="4" w:space="0" w:color="auto"/>
              <w:left w:val="single" w:sz="4" w:space="0" w:color="auto"/>
              <w:bottom w:val="single" w:sz="4" w:space="0" w:color="auto"/>
              <w:right w:val="single" w:sz="4" w:space="0" w:color="auto"/>
            </w:tcBorders>
            <w:vAlign w:val="center"/>
          </w:tcPr>
          <w:p w14:paraId="0435B21E" w14:textId="77777777" w:rsidR="007056D7" w:rsidDel="007056D7" w:rsidRDefault="007056D7" w:rsidP="003952E1">
            <w:pPr>
              <w:keepNext/>
              <w:jc w:val="center"/>
              <w:rPr>
                <w:del w:id="386" w:author="Ferris, Todd@Energy" w:date="2018-11-21T10:48:00Z"/>
                <w:rFonts w:asciiTheme="minorHAnsi" w:hAnsiTheme="minorHAnsi"/>
                <w:sz w:val="18"/>
                <w:szCs w:val="18"/>
              </w:rPr>
            </w:pPr>
          </w:p>
        </w:tc>
        <w:tc>
          <w:tcPr>
            <w:tcW w:w="9152" w:type="dxa"/>
            <w:gridSpan w:val="10"/>
            <w:tcBorders>
              <w:top w:val="single" w:sz="4" w:space="0" w:color="auto"/>
              <w:left w:val="single" w:sz="4" w:space="0" w:color="auto"/>
              <w:bottom w:val="single" w:sz="4" w:space="0" w:color="auto"/>
              <w:right w:val="single" w:sz="4" w:space="0" w:color="auto"/>
            </w:tcBorders>
            <w:vAlign w:val="center"/>
          </w:tcPr>
          <w:p w14:paraId="0435B21F" w14:textId="77777777" w:rsidR="007056D7" w:rsidDel="007056D7" w:rsidRDefault="007056D7" w:rsidP="003952E1">
            <w:pPr>
              <w:keepNext/>
              <w:jc w:val="center"/>
              <w:rPr>
                <w:del w:id="387" w:author="Ferris, Todd@Energy" w:date="2018-11-21T10:48:00Z"/>
                <w:rFonts w:asciiTheme="minorHAnsi" w:hAnsiTheme="minorHAnsi"/>
                <w:sz w:val="18"/>
                <w:szCs w:val="18"/>
              </w:rPr>
            </w:pPr>
            <w:del w:id="388" w:author="Ferris, Todd@Energy" w:date="2018-11-21T10:48:00Z">
              <w:r w:rsidDel="007056D7">
                <w:rPr>
                  <w:rFonts w:asciiTheme="minorHAnsi" w:hAnsiTheme="minorHAnsi"/>
                  <w:sz w:val="18"/>
                  <w:szCs w:val="18"/>
                </w:rPr>
                <w:delText>Maximum Allowable Duct Length (ft)</w:delText>
              </w:r>
            </w:del>
          </w:p>
        </w:tc>
      </w:tr>
      <w:tr w:rsidR="007056D7" w:rsidDel="007056D7" w14:paraId="0435B224" w14:textId="77777777" w:rsidTr="00454307">
        <w:trPr>
          <w:trHeight w:val="245"/>
          <w:del w:id="389" w:author="Ferris, Todd@Energy" w:date="2018-11-21T10:48:00Z"/>
        </w:trPr>
        <w:tc>
          <w:tcPr>
            <w:tcW w:w="1634" w:type="dxa"/>
            <w:gridSpan w:val="2"/>
            <w:tcBorders>
              <w:top w:val="single" w:sz="4" w:space="0" w:color="000000"/>
              <w:left w:val="single" w:sz="4" w:space="0" w:color="auto"/>
              <w:bottom w:val="single" w:sz="4" w:space="0" w:color="auto"/>
              <w:right w:val="single" w:sz="4" w:space="0" w:color="auto"/>
            </w:tcBorders>
            <w:vAlign w:val="bottom"/>
          </w:tcPr>
          <w:p w14:paraId="0435B221" w14:textId="77777777" w:rsidR="007056D7" w:rsidDel="007056D7" w:rsidRDefault="007056D7" w:rsidP="003952E1">
            <w:pPr>
              <w:keepNext/>
              <w:jc w:val="center"/>
              <w:rPr>
                <w:del w:id="390" w:author="Ferris, Todd@Energy" w:date="2018-11-21T10:48:00Z"/>
                <w:rFonts w:asciiTheme="minorHAnsi" w:hAnsiTheme="minorHAnsi"/>
                <w:sz w:val="18"/>
                <w:szCs w:val="18"/>
              </w:rPr>
            </w:pPr>
            <w:del w:id="391" w:author="Ferris, Todd@Energy" w:date="2018-11-21T10:48:00Z">
              <w:r w:rsidDel="007056D7">
                <w:rPr>
                  <w:rFonts w:asciiTheme="minorHAnsi" w:hAnsiTheme="minorHAnsi"/>
                  <w:sz w:val="18"/>
                  <w:szCs w:val="18"/>
                </w:rPr>
                <w:delText>Diameter, (in)</w:delText>
              </w:r>
            </w:del>
          </w:p>
        </w:tc>
        <w:tc>
          <w:tcPr>
            <w:tcW w:w="4590" w:type="dxa"/>
            <w:gridSpan w:val="6"/>
            <w:tcBorders>
              <w:top w:val="single" w:sz="4" w:space="0" w:color="auto"/>
              <w:left w:val="single" w:sz="4" w:space="0" w:color="auto"/>
              <w:bottom w:val="single" w:sz="4" w:space="0" w:color="auto"/>
              <w:right w:val="single" w:sz="4" w:space="0" w:color="auto"/>
            </w:tcBorders>
            <w:vAlign w:val="bottom"/>
          </w:tcPr>
          <w:p w14:paraId="0435B222" w14:textId="77777777" w:rsidR="007056D7" w:rsidDel="007056D7" w:rsidRDefault="007056D7" w:rsidP="003952E1">
            <w:pPr>
              <w:keepNext/>
              <w:jc w:val="center"/>
              <w:rPr>
                <w:del w:id="392" w:author="Ferris, Todd@Energy" w:date="2018-11-21T10:48:00Z"/>
                <w:rFonts w:asciiTheme="minorHAnsi" w:hAnsiTheme="minorHAnsi"/>
                <w:sz w:val="18"/>
                <w:szCs w:val="18"/>
              </w:rPr>
            </w:pPr>
            <w:del w:id="393" w:author="Ferris, Todd@Energy" w:date="2018-11-21T10:48:00Z">
              <w:r w:rsidDel="007056D7">
                <w:rPr>
                  <w:rFonts w:asciiTheme="minorHAnsi" w:hAnsiTheme="minorHAnsi"/>
                  <w:sz w:val="18"/>
                  <w:szCs w:val="18"/>
                </w:rPr>
                <w:delText>Flex Duct</w:delText>
              </w:r>
            </w:del>
          </w:p>
        </w:tc>
        <w:tc>
          <w:tcPr>
            <w:tcW w:w="4562" w:type="dxa"/>
            <w:gridSpan w:val="4"/>
            <w:tcBorders>
              <w:top w:val="single" w:sz="4" w:space="0" w:color="auto"/>
              <w:left w:val="single" w:sz="4" w:space="0" w:color="auto"/>
              <w:bottom w:val="single" w:sz="4" w:space="0" w:color="auto"/>
              <w:right w:val="single" w:sz="4" w:space="0" w:color="auto"/>
            </w:tcBorders>
            <w:vAlign w:val="bottom"/>
          </w:tcPr>
          <w:p w14:paraId="0435B223" w14:textId="77777777" w:rsidR="007056D7" w:rsidDel="007056D7" w:rsidRDefault="007056D7" w:rsidP="003952E1">
            <w:pPr>
              <w:keepNext/>
              <w:jc w:val="center"/>
              <w:rPr>
                <w:del w:id="394" w:author="Ferris, Todd@Energy" w:date="2018-11-21T10:48:00Z"/>
                <w:rFonts w:asciiTheme="minorHAnsi" w:hAnsiTheme="minorHAnsi"/>
                <w:sz w:val="18"/>
                <w:szCs w:val="18"/>
              </w:rPr>
            </w:pPr>
            <w:del w:id="395" w:author="Ferris, Todd@Energy" w:date="2018-11-21T10:48:00Z">
              <w:r w:rsidDel="007056D7">
                <w:rPr>
                  <w:rFonts w:asciiTheme="minorHAnsi" w:hAnsiTheme="minorHAnsi"/>
                  <w:sz w:val="18"/>
                  <w:szCs w:val="18"/>
                </w:rPr>
                <w:delText>Smooth Duct</w:delText>
              </w:r>
            </w:del>
          </w:p>
        </w:tc>
      </w:tr>
      <w:tr w:rsidR="007056D7" w:rsidDel="007056D7" w14:paraId="0435B22E" w14:textId="77777777" w:rsidTr="00454307">
        <w:trPr>
          <w:trHeight w:val="245"/>
          <w:del w:id="396" w:author="Ferris, Todd@Energy" w:date="2018-11-21T10:48:00Z"/>
        </w:trPr>
        <w:tc>
          <w:tcPr>
            <w:tcW w:w="1634" w:type="dxa"/>
            <w:gridSpan w:val="2"/>
            <w:tcBorders>
              <w:top w:val="single" w:sz="4" w:space="0" w:color="000000"/>
              <w:left w:val="single" w:sz="4" w:space="0" w:color="auto"/>
              <w:bottom w:val="single" w:sz="4" w:space="0" w:color="auto"/>
              <w:right w:val="single" w:sz="4" w:space="0" w:color="auto"/>
            </w:tcBorders>
            <w:vAlign w:val="bottom"/>
          </w:tcPr>
          <w:p w14:paraId="0435B225" w14:textId="77777777" w:rsidR="007056D7" w:rsidDel="007056D7" w:rsidRDefault="007056D7" w:rsidP="003952E1">
            <w:pPr>
              <w:keepNext/>
              <w:jc w:val="center"/>
              <w:rPr>
                <w:del w:id="397" w:author="Ferris, Todd@Energy" w:date="2018-11-21T10:48:00Z"/>
                <w:rFonts w:asciiTheme="minorHAnsi" w:hAnsiTheme="minorHAnsi"/>
                <w:sz w:val="18"/>
                <w:szCs w:val="18"/>
              </w:rPr>
            </w:pPr>
            <w:del w:id="398" w:author="Ferris, Todd@Energy" w:date="2018-11-21T10:48:00Z">
              <w:r w:rsidDel="007056D7">
                <w:rPr>
                  <w:rFonts w:asciiTheme="minorHAnsi" w:hAnsiTheme="minorHAnsi"/>
                  <w:sz w:val="18"/>
                  <w:szCs w:val="18"/>
                </w:rPr>
                <w:delText>3</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226" w14:textId="77777777" w:rsidR="007056D7" w:rsidDel="007056D7" w:rsidRDefault="007056D7" w:rsidP="003952E1">
            <w:pPr>
              <w:keepNext/>
              <w:jc w:val="center"/>
              <w:rPr>
                <w:del w:id="399" w:author="Ferris, Todd@Energy" w:date="2018-11-21T10:48:00Z"/>
                <w:rFonts w:asciiTheme="minorHAnsi" w:hAnsiTheme="minorHAnsi"/>
                <w:sz w:val="18"/>
                <w:szCs w:val="18"/>
              </w:rPr>
            </w:pPr>
            <w:del w:id="400" w:author="Ferris, Todd@Energy" w:date="2018-11-21T10:48:00Z">
              <w:r w:rsidDel="007056D7">
                <w:rPr>
                  <w:rFonts w:asciiTheme="minorHAnsi" w:hAnsiTheme="minorHAnsi"/>
                  <w:sz w:val="18"/>
                  <w:szCs w:val="18"/>
                </w:rPr>
                <w:delText>X</w:delText>
              </w:r>
            </w:del>
          </w:p>
        </w:tc>
        <w:tc>
          <w:tcPr>
            <w:tcW w:w="1134" w:type="dxa"/>
            <w:gridSpan w:val="2"/>
            <w:tcBorders>
              <w:top w:val="single" w:sz="4" w:space="0" w:color="auto"/>
              <w:left w:val="single" w:sz="4" w:space="0" w:color="auto"/>
              <w:bottom w:val="single" w:sz="4" w:space="0" w:color="auto"/>
              <w:right w:val="single" w:sz="4" w:space="0" w:color="auto"/>
            </w:tcBorders>
            <w:vAlign w:val="bottom"/>
          </w:tcPr>
          <w:p w14:paraId="0435B227" w14:textId="77777777" w:rsidR="007056D7" w:rsidDel="007056D7" w:rsidRDefault="007056D7" w:rsidP="003952E1">
            <w:pPr>
              <w:keepNext/>
              <w:jc w:val="center"/>
              <w:rPr>
                <w:del w:id="401" w:author="Ferris, Todd@Energy" w:date="2018-11-21T10:48:00Z"/>
                <w:rFonts w:asciiTheme="minorHAnsi" w:hAnsiTheme="minorHAnsi"/>
                <w:color w:val="000000"/>
                <w:sz w:val="18"/>
                <w:szCs w:val="18"/>
              </w:rPr>
            </w:pPr>
            <w:del w:id="402" w:author="Ferris, Todd@Energy" w:date="2018-11-21T10:48:00Z">
              <w:r w:rsidDel="007056D7">
                <w:rPr>
                  <w:rFonts w:asciiTheme="minorHAnsi" w:hAnsiTheme="minorHAnsi"/>
                  <w:sz w:val="18"/>
                  <w:szCs w:val="18"/>
                </w:rPr>
                <w:delText>X</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28" w14:textId="77777777" w:rsidR="007056D7" w:rsidDel="007056D7" w:rsidRDefault="007056D7" w:rsidP="003952E1">
            <w:pPr>
              <w:keepNext/>
              <w:jc w:val="center"/>
              <w:rPr>
                <w:del w:id="403" w:author="Ferris, Todd@Energy" w:date="2018-11-21T10:48:00Z"/>
                <w:rFonts w:asciiTheme="minorHAnsi" w:hAnsiTheme="minorHAnsi"/>
                <w:sz w:val="18"/>
                <w:szCs w:val="18"/>
              </w:rPr>
            </w:pPr>
            <w:del w:id="404" w:author="Ferris, Todd@Energy" w:date="2018-11-21T10:48:00Z">
              <w:r w:rsidDel="007056D7">
                <w:rPr>
                  <w:rFonts w:asciiTheme="minorHAnsi" w:hAnsiTheme="minorHAnsi"/>
                  <w:sz w:val="18"/>
                  <w:szCs w:val="18"/>
                </w:rPr>
                <w:delText>X</w:delText>
              </w:r>
            </w:del>
          </w:p>
        </w:tc>
        <w:tc>
          <w:tcPr>
            <w:tcW w:w="1174" w:type="dxa"/>
            <w:tcBorders>
              <w:top w:val="single" w:sz="4" w:space="0" w:color="auto"/>
              <w:left w:val="single" w:sz="4" w:space="0" w:color="auto"/>
              <w:bottom w:val="single" w:sz="4" w:space="0" w:color="auto"/>
              <w:right w:val="single" w:sz="4" w:space="0" w:color="auto"/>
            </w:tcBorders>
            <w:vAlign w:val="bottom"/>
          </w:tcPr>
          <w:p w14:paraId="0435B229" w14:textId="77777777" w:rsidR="007056D7" w:rsidDel="007056D7" w:rsidRDefault="007056D7" w:rsidP="003952E1">
            <w:pPr>
              <w:keepNext/>
              <w:jc w:val="center"/>
              <w:rPr>
                <w:del w:id="405" w:author="Ferris, Todd@Energy" w:date="2018-11-21T10:48:00Z"/>
                <w:rFonts w:asciiTheme="minorHAnsi" w:hAnsiTheme="minorHAnsi"/>
                <w:sz w:val="18"/>
                <w:szCs w:val="18"/>
              </w:rPr>
            </w:pPr>
            <w:del w:id="406" w:author="Ferris, Todd@Energy" w:date="2018-11-21T10:48:00Z">
              <w:r w:rsidDel="007056D7">
                <w:rPr>
                  <w:rFonts w:asciiTheme="minorHAnsi" w:hAnsiTheme="minorHAnsi"/>
                  <w:sz w:val="18"/>
                  <w:szCs w:val="18"/>
                </w:rPr>
                <w:delText>X</w:delText>
              </w:r>
            </w:del>
          </w:p>
        </w:tc>
        <w:tc>
          <w:tcPr>
            <w:tcW w:w="1113" w:type="dxa"/>
            <w:tcBorders>
              <w:top w:val="single" w:sz="4" w:space="0" w:color="auto"/>
              <w:left w:val="single" w:sz="4" w:space="0" w:color="auto"/>
              <w:bottom w:val="single" w:sz="4" w:space="0" w:color="auto"/>
              <w:right w:val="single" w:sz="4" w:space="0" w:color="auto"/>
            </w:tcBorders>
            <w:vAlign w:val="bottom"/>
          </w:tcPr>
          <w:p w14:paraId="0435B22A" w14:textId="77777777" w:rsidR="007056D7" w:rsidDel="007056D7" w:rsidRDefault="007056D7" w:rsidP="003952E1">
            <w:pPr>
              <w:keepNext/>
              <w:jc w:val="center"/>
              <w:rPr>
                <w:del w:id="407" w:author="Ferris, Todd@Energy" w:date="2018-11-21T10:48:00Z"/>
                <w:rFonts w:asciiTheme="minorHAnsi" w:hAnsiTheme="minorHAnsi"/>
                <w:sz w:val="18"/>
                <w:szCs w:val="18"/>
              </w:rPr>
            </w:pPr>
            <w:del w:id="408" w:author="Ferris, Todd@Energy" w:date="2018-11-21T10:48:00Z">
              <w:r w:rsidDel="007056D7">
                <w:rPr>
                  <w:rFonts w:asciiTheme="minorHAnsi" w:hAnsiTheme="minorHAnsi"/>
                  <w:sz w:val="18"/>
                  <w:szCs w:val="18"/>
                </w:rPr>
                <w:delText>5</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2B" w14:textId="77777777" w:rsidR="007056D7" w:rsidDel="007056D7" w:rsidRDefault="007056D7" w:rsidP="003952E1">
            <w:pPr>
              <w:keepNext/>
              <w:jc w:val="center"/>
              <w:rPr>
                <w:del w:id="409" w:author="Ferris, Todd@Energy" w:date="2018-11-21T10:48:00Z"/>
                <w:rFonts w:asciiTheme="minorHAnsi" w:hAnsiTheme="minorHAnsi"/>
                <w:sz w:val="18"/>
                <w:szCs w:val="18"/>
              </w:rPr>
            </w:pPr>
            <w:del w:id="410" w:author="Ferris, Todd@Energy" w:date="2018-11-21T10:48:00Z">
              <w:r w:rsidDel="007056D7">
                <w:rPr>
                  <w:rFonts w:asciiTheme="minorHAnsi" w:hAnsiTheme="minorHAnsi"/>
                  <w:sz w:val="18"/>
                  <w:szCs w:val="18"/>
                </w:rPr>
                <w:delText>X</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2C" w14:textId="77777777" w:rsidR="007056D7" w:rsidDel="007056D7" w:rsidRDefault="007056D7" w:rsidP="003952E1">
            <w:pPr>
              <w:keepNext/>
              <w:jc w:val="center"/>
              <w:rPr>
                <w:del w:id="411" w:author="Ferris, Todd@Energy" w:date="2018-11-21T10:48:00Z"/>
                <w:rFonts w:asciiTheme="minorHAnsi" w:hAnsiTheme="minorHAnsi"/>
                <w:sz w:val="18"/>
                <w:szCs w:val="18"/>
              </w:rPr>
            </w:pPr>
            <w:del w:id="412" w:author="Ferris, Todd@Energy" w:date="2018-11-21T10:48:00Z">
              <w:r w:rsidDel="007056D7">
                <w:rPr>
                  <w:rFonts w:asciiTheme="minorHAnsi" w:hAnsiTheme="minorHAnsi"/>
                  <w:sz w:val="18"/>
                  <w:szCs w:val="18"/>
                </w:rPr>
                <w:delText>X</w:delText>
              </w:r>
            </w:del>
          </w:p>
        </w:tc>
        <w:tc>
          <w:tcPr>
            <w:tcW w:w="1161" w:type="dxa"/>
            <w:tcBorders>
              <w:top w:val="single" w:sz="4" w:space="0" w:color="auto"/>
              <w:left w:val="single" w:sz="4" w:space="0" w:color="auto"/>
              <w:bottom w:val="single" w:sz="4" w:space="0" w:color="auto"/>
              <w:right w:val="single" w:sz="4" w:space="0" w:color="auto"/>
            </w:tcBorders>
            <w:vAlign w:val="bottom"/>
          </w:tcPr>
          <w:p w14:paraId="0435B22D" w14:textId="77777777" w:rsidR="007056D7" w:rsidDel="007056D7" w:rsidRDefault="007056D7" w:rsidP="003952E1">
            <w:pPr>
              <w:keepNext/>
              <w:jc w:val="center"/>
              <w:rPr>
                <w:del w:id="413" w:author="Ferris, Todd@Energy" w:date="2018-11-21T10:48:00Z"/>
                <w:rFonts w:asciiTheme="minorHAnsi" w:hAnsiTheme="minorHAnsi"/>
                <w:sz w:val="18"/>
                <w:szCs w:val="18"/>
              </w:rPr>
            </w:pPr>
            <w:del w:id="414" w:author="Ferris, Todd@Energy" w:date="2018-11-21T10:48:00Z">
              <w:r w:rsidDel="007056D7">
                <w:rPr>
                  <w:rFonts w:asciiTheme="minorHAnsi" w:hAnsiTheme="minorHAnsi"/>
                  <w:sz w:val="18"/>
                  <w:szCs w:val="18"/>
                </w:rPr>
                <w:delText>X</w:delText>
              </w:r>
            </w:del>
          </w:p>
        </w:tc>
      </w:tr>
      <w:tr w:rsidR="007056D7" w:rsidDel="007056D7" w14:paraId="0435B238" w14:textId="77777777" w:rsidTr="00454307">
        <w:trPr>
          <w:trHeight w:val="245"/>
          <w:del w:id="415" w:author="Ferris, Todd@Energy" w:date="2018-11-21T10:48:00Z"/>
        </w:trPr>
        <w:tc>
          <w:tcPr>
            <w:tcW w:w="1634" w:type="dxa"/>
            <w:gridSpan w:val="2"/>
            <w:tcBorders>
              <w:top w:val="single" w:sz="4" w:space="0" w:color="auto"/>
              <w:left w:val="single" w:sz="4" w:space="0" w:color="auto"/>
              <w:bottom w:val="single" w:sz="4" w:space="0" w:color="auto"/>
              <w:right w:val="single" w:sz="4" w:space="0" w:color="auto"/>
            </w:tcBorders>
            <w:vAlign w:val="bottom"/>
          </w:tcPr>
          <w:p w14:paraId="0435B22F" w14:textId="77777777" w:rsidR="007056D7" w:rsidDel="007056D7" w:rsidRDefault="007056D7" w:rsidP="003952E1">
            <w:pPr>
              <w:keepNext/>
              <w:jc w:val="center"/>
              <w:rPr>
                <w:del w:id="416" w:author="Ferris, Todd@Energy" w:date="2018-11-21T10:48:00Z"/>
                <w:rFonts w:asciiTheme="minorHAnsi" w:hAnsiTheme="minorHAnsi"/>
                <w:sz w:val="18"/>
                <w:szCs w:val="18"/>
              </w:rPr>
            </w:pPr>
            <w:del w:id="417" w:author="Ferris, Todd@Energy" w:date="2018-11-21T10:48:00Z">
              <w:r w:rsidDel="007056D7">
                <w:rPr>
                  <w:rFonts w:asciiTheme="minorHAnsi" w:hAnsiTheme="minorHAnsi"/>
                  <w:sz w:val="18"/>
                  <w:szCs w:val="18"/>
                </w:rPr>
                <w:delText>4</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230" w14:textId="77777777" w:rsidR="007056D7" w:rsidDel="007056D7" w:rsidRDefault="007056D7" w:rsidP="003952E1">
            <w:pPr>
              <w:keepNext/>
              <w:jc w:val="center"/>
              <w:rPr>
                <w:del w:id="418" w:author="Ferris, Todd@Energy" w:date="2018-11-21T10:48:00Z"/>
                <w:rFonts w:asciiTheme="minorHAnsi" w:hAnsiTheme="minorHAnsi"/>
                <w:sz w:val="18"/>
                <w:szCs w:val="18"/>
              </w:rPr>
            </w:pPr>
            <w:del w:id="419" w:author="Ferris, Todd@Energy" w:date="2018-11-21T10:48:00Z">
              <w:r w:rsidDel="007056D7">
                <w:rPr>
                  <w:rFonts w:asciiTheme="minorHAnsi" w:hAnsiTheme="minorHAnsi"/>
                  <w:sz w:val="18"/>
                  <w:szCs w:val="18"/>
                </w:rPr>
                <w:delText>70</w:delText>
              </w:r>
            </w:del>
          </w:p>
        </w:tc>
        <w:tc>
          <w:tcPr>
            <w:tcW w:w="1134" w:type="dxa"/>
            <w:gridSpan w:val="2"/>
            <w:tcBorders>
              <w:top w:val="single" w:sz="4" w:space="0" w:color="auto"/>
              <w:left w:val="single" w:sz="4" w:space="0" w:color="auto"/>
              <w:bottom w:val="single" w:sz="4" w:space="0" w:color="auto"/>
              <w:right w:val="single" w:sz="4" w:space="0" w:color="auto"/>
            </w:tcBorders>
            <w:vAlign w:val="bottom"/>
          </w:tcPr>
          <w:p w14:paraId="0435B231" w14:textId="77777777" w:rsidR="007056D7" w:rsidDel="007056D7" w:rsidRDefault="007056D7" w:rsidP="003952E1">
            <w:pPr>
              <w:keepNext/>
              <w:jc w:val="center"/>
              <w:rPr>
                <w:del w:id="420" w:author="Ferris, Todd@Energy" w:date="2018-11-21T10:48:00Z"/>
                <w:rFonts w:asciiTheme="minorHAnsi" w:hAnsiTheme="minorHAnsi"/>
                <w:sz w:val="18"/>
                <w:szCs w:val="18"/>
              </w:rPr>
            </w:pPr>
            <w:del w:id="421" w:author="Ferris, Todd@Energy" w:date="2018-11-21T10:48:00Z">
              <w:r w:rsidDel="007056D7">
                <w:rPr>
                  <w:rFonts w:asciiTheme="minorHAnsi" w:hAnsiTheme="minorHAnsi"/>
                  <w:sz w:val="18"/>
                  <w:szCs w:val="18"/>
                </w:rPr>
                <w:delText>3</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32" w14:textId="77777777" w:rsidR="007056D7" w:rsidDel="007056D7" w:rsidRDefault="007056D7" w:rsidP="003952E1">
            <w:pPr>
              <w:keepNext/>
              <w:jc w:val="center"/>
              <w:rPr>
                <w:del w:id="422" w:author="Ferris, Todd@Energy" w:date="2018-11-21T10:48:00Z"/>
                <w:rFonts w:asciiTheme="minorHAnsi" w:hAnsiTheme="minorHAnsi"/>
                <w:sz w:val="18"/>
                <w:szCs w:val="18"/>
              </w:rPr>
            </w:pPr>
            <w:del w:id="423" w:author="Ferris, Todd@Energy" w:date="2018-11-21T10:48:00Z">
              <w:r w:rsidDel="007056D7">
                <w:rPr>
                  <w:rFonts w:asciiTheme="minorHAnsi" w:hAnsiTheme="minorHAnsi"/>
                  <w:sz w:val="18"/>
                  <w:szCs w:val="18"/>
                </w:rPr>
                <w:delText>X</w:delText>
              </w:r>
            </w:del>
          </w:p>
        </w:tc>
        <w:tc>
          <w:tcPr>
            <w:tcW w:w="1174" w:type="dxa"/>
            <w:tcBorders>
              <w:top w:val="single" w:sz="4" w:space="0" w:color="auto"/>
              <w:left w:val="single" w:sz="4" w:space="0" w:color="auto"/>
              <w:bottom w:val="single" w:sz="4" w:space="0" w:color="auto"/>
              <w:right w:val="single" w:sz="4" w:space="0" w:color="auto"/>
            </w:tcBorders>
            <w:vAlign w:val="bottom"/>
          </w:tcPr>
          <w:p w14:paraId="0435B233" w14:textId="77777777" w:rsidR="007056D7" w:rsidDel="007056D7" w:rsidRDefault="007056D7" w:rsidP="003952E1">
            <w:pPr>
              <w:keepNext/>
              <w:jc w:val="center"/>
              <w:rPr>
                <w:del w:id="424" w:author="Ferris, Todd@Energy" w:date="2018-11-21T10:48:00Z"/>
                <w:rFonts w:asciiTheme="minorHAnsi" w:hAnsiTheme="minorHAnsi"/>
                <w:sz w:val="18"/>
                <w:szCs w:val="18"/>
              </w:rPr>
            </w:pPr>
            <w:del w:id="425" w:author="Ferris, Todd@Energy" w:date="2018-11-21T10:48:00Z">
              <w:r w:rsidDel="007056D7">
                <w:rPr>
                  <w:rFonts w:asciiTheme="minorHAnsi" w:hAnsiTheme="minorHAnsi"/>
                  <w:sz w:val="18"/>
                  <w:szCs w:val="18"/>
                </w:rPr>
                <w:delText>X</w:delText>
              </w:r>
            </w:del>
          </w:p>
        </w:tc>
        <w:tc>
          <w:tcPr>
            <w:tcW w:w="1113" w:type="dxa"/>
            <w:tcBorders>
              <w:top w:val="single" w:sz="4" w:space="0" w:color="auto"/>
              <w:left w:val="single" w:sz="4" w:space="0" w:color="auto"/>
              <w:bottom w:val="single" w:sz="4" w:space="0" w:color="auto"/>
              <w:right w:val="single" w:sz="4" w:space="0" w:color="auto"/>
            </w:tcBorders>
            <w:vAlign w:val="bottom"/>
          </w:tcPr>
          <w:p w14:paraId="0435B234" w14:textId="77777777" w:rsidR="007056D7" w:rsidDel="007056D7" w:rsidRDefault="007056D7" w:rsidP="003952E1">
            <w:pPr>
              <w:keepNext/>
              <w:jc w:val="center"/>
              <w:rPr>
                <w:del w:id="426" w:author="Ferris, Todd@Energy" w:date="2018-11-21T10:48:00Z"/>
                <w:rFonts w:asciiTheme="minorHAnsi" w:hAnsiTheme="minorHAnsi"/>
                <w:sz w:val="18"/>
                <w:szCs w:val="18"/>
              </w:rPr>
            </w:pPr>
            <w:del w:id="427" w:author="Ferris, Todd@Energy" w:date="2018-11-21T10:48:00Z">
              <w:r w:rsidDel="007056D7">
                <w:rPr>
                  <w:rFonts w:asciiTheme="minorHAnsi" w:hAnsiTheme="minorHAnsi"/>
                  <w:sz w:val="18"/>
                  <w:szCs w:val="18"/>
                </w:rPr>
                <w:delText>105</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35" w14:textId="77777777" w:rsidR="007056D7" w:rsidDel="007056D7" w:rsidRDefault="007056D7" w:rsidP="003952E1">
            <w:pPr>
              <w:keepNext/>
              <w:jc w:val="center"/>
              <w:rPr>
                <w:del w:id="428" w:author="Ferris, Todd@Energy" w:date="2018-11-21T10:48:00Z"/>
                <w:rFonts w:asciiTheme="minorHAnsi" w:hAnsiTheme="minorHAnsi"/>
                <w:sz w:val="18"/>
                <w:szCs w:val="18"/>
              </w:rPr>
            </w:pPr>
            <w:del w:id="429" w:author="Ferris, Todd@Energy" w:date="2018-11-21T10:48:00Z">
              <w:r w:rsidDel="007056D7">
                <w:rPr>
                  <w:rFonts w:asciiTheme="minorHAnsi" w:hAnsiTheme="minorHAnsi"/>
                  <w:sz w:val="18"/>
                  <w:szCs w:val="18"/>
                </w:rPr>
                <w:delText>35</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36" w14:textId="77777777" w:rsidR="007056D7" w:rsidDel="007056D7" w:rsidRDefault="007056D7" w:rsidP="003952E1">
            <w:pPr>
              <w:keepNext/>
              <w:jc w:val="center"/>
              <w:rPr>
                <w:del w:id="430" w:author="Ferris, Todd@Energy" w:date="2018-11-21T10:48:00Z"/>
                <w:rFonts w:asciiTheme="minorHAnsi" w:hAnsiTheme="minorHAnsi"/>
                <w:sz w:val="18"/>
                <w:szCs w:val="18"/>
              </w:rPr>
            </w:pPr>
            <w:del w:id="431" w:author="Ferris, Todd@Energy" w:date="2018-11-21T10:48:00Z">
              <w:r w:rsidDel="007056D7">
                <w:rPr>
                  <w:rFonts w:asciiTheme="minorHAnsi" w:hAnsiTheme="minorHAnsi"/>
                  <w:sz w:val="18"/>
                  <w:szCs w:val="18"/>
                </w:rPr>
                <w:delText>5</w:delText>
              </w:r>
            </w:del>
          </w:p>
        </w:tc>
        <w:tc>
          <w:tcPr>
            <w:tcW w:w="1161" w:type="dxa"/>
            <w:tcBorders>
              <w:top w:val="single" w:sz="4" w:space="0" w:color="auto"/>
              <w:left w:val="single" w:sz="4" w:space="0" w:color="auto"/>
              <w:bottom w:val="single" w:sz="4" w:space="0" w:color="auto"/>
              <w:right w:val="single" w:sz="4" w:space="0" w:color="auto"/>
            </w:tcBorders>
            <w:vAlign w:val="bottom"/>
          </w:tcPr>
          <w:p w14:paraId="0435B237" w14:textId="77777777" w:rsidR="007056D7" w:rsidDel="007056D7" w:rsidRDefault="007056D7" w:rsidP="003952E1">
            <w:pPr>
              <w:keepNext/>
              <w:jc w:val="center"/>
              <w:rPr>
                <w:del w:id="432" w:author="Ferris, Todd@Energy" w:date="2018-11-21T10:48:00Z"/>
                <w:rFonts w:asciiTheme="minorHAnsi" w:hAnsiTheme="minorHAnsi"/>
                <w:sz w:val="18"/>
                <w:szCs w:val="18"/>
              </w:rPr>
            </w:pPr>
            <w:del w:id="433" w:author="Ferris, Todd@Energy" w:date="2018-11-21T10:48:00Z">
              <w:r w:rsidDel="007056D7">
                <w:rPr>
                  <w:rFonts w:asciiTheme="minorHAnsi" w:hAnsiTheme="minorHAnsi"/>
                  <w:sz w:val="18"/>
                  <w:szCs w:val="18"/>
                </w:rPr>
                <w:delText>X</w:delText>
              </w:r>
            </w:del>
          </w:p>
        </w:tc>
      </w:tr>
      <w:tr w:rsidR="007056D7" w:rsidDel="007056D7" w14:paraId="0435B242" w14:textId="77777777" w:rsidTr="00454307">
        <w:trPr>
          <w:trHeight w:val="245"/>
          <w:del w:id="434" w:author="Ferris, Todd@Energy" w:date="2018-11-21T10:48:00Z"/>
        </w:trPr>
        <w:tc>
          <w:tcPr>
            <w:tcW w:w="1634" w:type="dxa"/>
            <w:gridSpan w:val="2"/>
            <w:tcBorders>
              <w:top w:val="single" w:sz="4" w:space="0" w:color="auto"/>
              <w:left w:val="single" w:sz="4" w:space="0" w:color="auto"/>
              <w:bottom w:val="single" w:sz="4" w:space="0" w:color="auto"/>
              <w:right w:val="single" w:sz="4" w:space="0" w:color="auto"/>
            </w:tcBorders>
            <w:vAlign w:val="bottom"/>
          </w:tcPr>
          <w:p w14:paraId="0435B239" w14:textId="77777777" w:rsidR="007056D7" w:rsidDel="007056D7" w:rsidRDefault="007056D7" w:rsidP="003952E1">
            <w:pPr>
              <w:keepNext/>
              <w:jc w:val="center"/>
              <w:rPr>
                <w:del w:id="435" w:author="Ferris, Todd@Energy" w:date="2018-11-21T10:48:00Z"/>
                <w:rFonts w:asciiTheme="minorHAnsi" w:hAnsiTheme="minorHAnsi"/>
                <w:sz w:val="18"/>
                <w:szCs w:val="18"/>
              </w:rPr>
            </w:pPr>
            <w:del w:id="436" w:author="Ferris, Todd@Energy" w:date="2018-11-21T10:48:00Z">
              <w:r w:rsidDel="007056D7">
                <w:rPr>
                  <w:rFonts w:asciiTheme="minorHAnsi" w:hAnsiTheme="minorHAnsi"/>
                  <w:sz w:val="18"/>
                  <w:szCs w:val="18"/>
                </w:rPr>
                <w:delText>5</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23A" w14:textId="77777777" w:rsidR="007056D7" w:rsidDel="007056D7" w:rsidRDefault="007056D7" w:rsidP="003952E1">
            <w:pPr>
              <w:keepNext/>
              <w:jc w:val="center"/>
              <w:rPr>
                <w:del w:id="437" w:author="Ferris, Todd@Energy" w:date="2018-11-21T10:48:00Z"/>
                <w:rFonts w:asciiTheme="minorHAnsi" w:hAnsiTheme="minorHAnsi"/>
                <w:sz w:val="18"/>
                <w:szCs w:val="18"/>
              </w:rPr>
            </w:pPr>
            <w:del w:id="438" w:author="Ferris, Todd@Energy" w:date="2018-11-21T10:48:00Z">
              <w:r w:rsidDel="007056D7">
                <w:rPr>
                  <w:rFonts w:asciiTheme="minorHAnsi" w:hAnsiTheme="minorHAnsi"/>
                  <w:sz w:val="18"/>
                  <w:szCs w:val="18"/>
                </w:rPr>
                <w:delText>NL</w:delText>
              </w:r>
            </w:del>
          </w:p>
        </w:tc>
        <w:tc>
          <w:tcPr>
            <w:tcW w:w="1134" w:type="dxa"/>
            <w:gridSpan w:val="2"/>
            <w:tcBorders>
              <w:top w:val="single" w:sz="4" w:space="0" w:color="auto"/>
              <w:left w:val="single" w:sz="4" w:space="0" w:color="auto"/>
              <w:bottom w:val="single" w:sz="4" w:space="0" w:color="auto"/>
              <w:right w:val="single" w:sz="4" w:space="0" w:color="auto"/>
            </w:tcBorders>
            <w:vAlign w:val="bottom"/>
          </w:tcPr>
          <w:p w14:paraId="0435B23B" w14:textId="77777777" w:rsidR="007056D7" w:rsidDel="007056D7" w:rsidRDefault="007056D7" w:rsidP="003952E1">
            <w:pPr>
              <w:keepNext/>
              <w:jc w:val="center"/>
              <w:rPr>
                <w:del w:id="439" w:author="Ferris, Todd@Energy" w:date="2018-11-21T10:48:00Z"/>
                <w:rFonts w:asciiTheme="minorHAnsi" w:hAnsiTheme="minorHAnsi"/>
                <w:sz w:val="18"/>
                <w:szCs w:val="18"/>
              </w:rPr>
            </w:pPr>
            <w:del w:id="440" w:author="Ferris, Todd@Energy" w:date="2018-11-21T10:48:00Z">
              <w:r w:rsidDel="007056D7">
                <w:rPr>
                  <w:rFonts w:asciiTheme="minorHAnsi" w:hAnsiTheme="minorHAnsi"/>
                  <w:sz w:val="18"/>
                  <w:szCs w:val="18"/>
                </w:rPr>
                <w:delText>70</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3C" w14:textId="77777777" w:rsidR="007056D7" w:rsidDel="007056D7" w:rsidRDefault="007056D7" w:rsidP="003952E1">
            <w:pPr>
              <w:keepNext/>
              <w:jc w:val="center"/>
              <w:rPr>
                <w:del w:id="441" w:author="Ferris, Todd@Energy" w:date="2018-11-21T10:48:00Z"/>
                <w:rFonts w:asciiTheme="minorHAnsi" w:hAnsiTheme="minorHAnsi"/>
                <w:sz w:val="18"/>
                <w:szCs w:val="18"/>
              </w:rPr>
            </w:pPr>
            <w:del w:id="442" w:author="Ferris, Todd@Energy" w:date="2018-11-21T10:48:00Z">
              <w:r w:rsidDel="007056D7">
                <w:rPr>
                  <w:rFonts w:asciiTheme="minorHAnsi" w:hAnsiTheme="minorHAnsi"/>
                  <w:sz w:val="18"/>
                  <w:szCs w:val="18"/>
                </w:rPr>
                <w:delText>35</w:delText>
              </w:r>
            </w:del>
          </w:p>
        </w:tc>
        <w:tc>
          <w:tcPr>
            <w:tcW w:w="1174" w:type="dxa"/>
            <w:tcBorders>
              <w:top w:val="single" w:sz="4" w:space="0" w:color="auto"/>
              <w:left w:val="single" w:sz="4" w:space="0" w:color="auto"/>
              <w:bottom w:val="single" w:sz="4" w:space="0" w:color="auto"/>
              <w:right w:val="single" w:sz="4" w:space="0" w:color="auto"/>
            </w:tcBorders>
            <w:vAlign w:val="bottom"/>
          </w:tcPr>
          <w:p w14:paraId="0435B23D" w14:textId="77777777" w:rsidR="007056D7" w:rsidDel="007056D7" w:rsidRDefault="007056D7" w:rsidP="003952E1">
            <w:pPr>
              <w:keepNext/>
              <w:jc w:val="center"/>
              <w:rPr>
                <w:del w:id="443" w:author="Ferris, Todd@Energy" w:date="2018-11-21T10:48:00Z"/>
                <w:rFonts w:asciiTheme="minorHAnsi" w:hAnsiTheme="minorHAnsi"/>
                <w:sz w:val="18"/>
                <w:szCs w:val="18"/>
              </w:rPr>
            </w:pPr>
            <w:del w:id="444" w:author="Ferris, Todd@Energy" w:date="2018-11-21T10:48:00Z">
              <w:r w:rsidDel="007056D7">
                <w:rPr>
                  <w:rFonts w:asciiTheme="minorHAnsi" w:hAnsiTheme="minorHAnsi"/>
                  <w:sz w:val="18"/>
                  <w:szCs w:val="18"/>
                </w:rPr>
                <w:delText>20</w:delText>
              </w:r>
            </w:del>
          </w:p>
        </w:tc>
        <w:tc>
          <w:tcPr>
            <w:tcW w:w="1113" w:type="dxa"/>
            <w:tcBorders>
              <w:top w:val="single" w:sz="4" w:space="0" w:color="auto"/>
              <w:left w:val="single" w:sz="4" w:space="0" w:color="auto"/>
              <w:bottom w:val="single" w:sz="4" w:space="0" w:color="auto"/>
              <w:right w:val="single" w:sz="4" w:space="0" w:color="auto"/>
            </w:tcBorders>
            <w:vAlign w:val="bottom"/>
          </w:tcPr>
          <w:p w14:paraId="0435B23E" w14:textId="77777777" w:rsidR="007056D7" w:rsidDel="007056D7" w:rsidRDefault="007056D7" w:rsidP="003952E1">
            <w:pPr>
              <w:keepNext/>
              <w:jc w:val="center"/>
              <w:rPr>
                <w:del w:id="445" w:author="Ferris, Todd@Energy" w:date="2018-11-21T10:48:00Z"/>
                <w:rFonts w:asciiTheme="minorHAnsi" w:hAnsiTheme="minorHAnsi"/>
                <w:sz w:val="18"/>
                <w:szCs w:val="18"/>
              </w:rPr>
            </w:pPr>
            <w:del w:id="446"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3F" w14:textId="77777777" w:rsidR="007056D7" w:rsidDel="007056D7" w:rsidRDefault="007056D7" w:rsidP="003952E1">
            <w:pPr>
              <w:keepNext/>
              <w:jc w:val="center"/>
              <w:rPr>
                <w:del w:id="447" w:author="Ferris, Todd@Energy" w:date="2018-11-21T10:48:00Z"/>
                <w:rFonts w:asciiTheme="minorHAnsi" w:hAnsiTheme="minorHAnsi"/>
                <w:sz w:val="18"/>
                <w:szCs w:val="18"/>
              </w:rPr>
            </w:pPr>
            <w:del w:id="448" w:author="Ferris, Todd@Energy" w:date="2018-11-21T10:48:00Z">
              <w:r w:rsidDel="007056D7">
                <w:rPr>
                  <w:rFonts w:asciiTheme="minorHAnsi" w:hAnsiTheme="minorHAnsi"/>
                  <w:sz w:val="18"/>
                  <w:szCs w:val="18"/>
                </w:rPr>
                <w:delText>135</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40" w14:textId="77777777" w:rsidR="007056D7" w:rsidDel="007056D7" w:rsidRDefault="007056D7" w:rsidP="003952E1">
            <w:pPr>
              <w:keepNext/>
              <w:jc w:val="center"/>
              <w:rPr>
                <w:del w:id="449" w:author="Ferris, Todd@Energy" w:date="2018-11-21T10:48:00Z"/>
                <w:rFonts w:asciiTheme="minorHAnsi" w:hAnsiTheme="minorHAnsi"/>
                <w:sz w:val="18"/>
                <w:szCs w:val="18"/>
              </w:rPr>
            </w:pPr>
            <w:del w:id="450" w:author="Ferris, Todd@Energy" w:date="2018-11-21T10:48:00Z">
              <w:r w:rsidDel="007056D7">
                <w:rPr>
                  <w:rFonts w:asciiTheme="minorHAnsi" w:hAnsiTheme="minorHAnsi"/>
                  <w:sz w:val="18"/>
                  <w:szCs w:val="18"/>
                </w:rPr>
                <w:delText>85</w:delText>
              </w:r>
            </w:del>
          </w:p>
        </w:tc>
        <w:tc>
          <w:tcPr>
            <w:tcW w:w="1161" w:type="dxa"/>
            <w:tcBorders>
              <w:top w:val="single" w:sz="4" w:space="0" w:color="auto"/>
              <w:left w:val="single" w:sz="4" w:space="0" w:color="auto"/>
              <w:bottom w:val="single" w:sz="4" w:space="0" w:color="auto"/>
              <w:right w:val="single" w:sz="4" w:space="0" w:color="auto"/>
            </w:tcBorders>
            <w:vAlign w:val="bottom"/>
          </w:tcPr>
          <w:p w14:paraId="0435B241" w14:textId="77777777" w:rsidR="007056D7" w:rsidDel="007056D7" w:rsidRDefault="007056D7" w:rsidP="003952E1">
            <w:pPr>
              <w:keepNext/>
              <w:jc w:val="center"/>
              <w:rPr>
                <w:del w:id="451" w:author="Ferris, Todd@Energy" w:date="2018-11-21T10:48:00Z"/>
                <w:rFonts w:asciiTheme="minorHAnsi" w:hAnsiTheme="minorHAnsi"/>
                <w:sz w:val="18"/>
                <w:szCs w:val="18"/>
              </w:rPr>
            </w:pPr>
            <w:del w:id="452" w:author="Ferris, Todd@Energy" w:date="2018-11-21T10:48:00Z">
              <w:r w:rsidDel="007056D7">
                <w:rPr>
                  <w:rFonts w:asciiTheme="minorHAnsi" w:hAnsiTheme="minorHAnsi"/>
                  <w:sz w:val="18"/>
                  <w:szCs w:val="18"/>
                </w:rPr>
                <w:delText>55</w:delText>
              </w:r>
            </w:del>
          </w:p>
        </w:tc>
      </w:tr>
      <w:tr w:rsidR="007056D7" w:rsidDel="007056D7" w14:paraId="0435B24C" w14:textId="77777777" w:rsidTr="00454307">
        <w:trPr>
          <w:trHeight w:val="245"/>
          <w:del w:id="453" w:author="Ferris, Todd@Energy" w:date="2018-11-21T10:48:00Z"/>
        </w:trPr>
        <w:tc>
          <w:tcPr>
            <w:tcW w:w="1634" w:type="dxa"/>
            <w:gridSpan w:val="2"/>
            <w:tcBorders>
              <w:top w:val="single" w:sz="4" w:space="0" w:color="auto"/>
              <w:left w:val="single" w:sz="4" w:space="0" w:color="auto"/>
              <w:bottom w:val="single" w:sz="4" w:space="0" w:color="auto"/>
              <w:right w:val="single" w:sz="4" w:space="0" w:color="auto"/>
            </w:tcBorders>
            <w:vAlign w:val="bottom"/>
          </w:tcPr>
          <w:p w14:paraId="0435B243" w14:textId="77777777" w:rsidR="007056D7" w:rsidDel="007056D7" w:rsidRDefault="007056D7" w:rsidP="003952E1">
            <w:pPr>
              <w:keepNext/>
              <w:jc w:val="center"/>
              <w:rPr>
                <w:del w:id="454" w:author="Ferris, Todd@Energy" w:date="2018-11-21T10:48:00Z"/>
                <w:rFonts w:asciiTheme="minorHAnsi" w:hAnsiTheme="minorHAnsi"/>
                <w:sz w:val="18"/>
                <w:szCs w:val="18"/>
              </w:rPr>
            </w:pPr>
            <w:del w:id="455" w:author="Ferris, Todd@Energy" w:date="2018-11-21T10:48:00Z">
              <w:r w:rsidDel="007056D7">
                <w:rPr>
                  <w:rFonts w:asciiTheme="minorHAnsi" w:hAnsiTheme="minorHAnsi"/>
                  <w:sz w:val="18"/>
                  <w:szCs w:val="18"/>
                </w:rPr>
                <w:delText>6</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244" w14:textId="77777777" w:rsidR="007056D7" w:rsidDel="007056D7" w:rsidRDefault="007056D7" w:rsidP="003952E1">
            <w:pPr>
              <w:keepNext/>
              <w:jc w:val="center"/>
              <w:rPr>
                <w:del w:id="456" w:author="Ferris, Todd@Energy" w:date="2018-11-21T10:48:00Z"/>
                <w:rFonts w:asciiTheme="minorHAnsi" w:hAnsiTheme="minorHAnsi"/>
                <w:sz w:val="18"/>
                <w:szCs w:val="18"/>
              </w:rPr>
            </w:pPr>
            <w:del w:id="457" w:author="Ferris, Todd@Energy" w:date="2018-11-21T10:48:00Z">
              <w:r w:rsidDel="007056D7">
                <w:rPr>
                  <w:rFonts w:asciiTheme="minorHAnsi" w:hAnsiTheme="minorHAnsi"/>
                  <w:sz w:val="18"/>
                  <w:szCs w:val="18"/>
                </w:rPr>
                <w:delText>NL</w:delText>
              </w:r>
            </w:del>
          </w:p>
        </w:tc>
        <w:tc>
          <w:tcPr>
            <w:tcW w:w="1134" w:type="dxa"/>
            <w:gridSpan w:val="2"/>
            <w:tcBorders>
              <w:top w:val="single" w:sz="4" w:space="0" w:color="auto"/>
              <w:left w:val="single" w:sz="4" w:space="0" w:color="auto"/>
              <w:bottom w:val="single" w:sz="4" w:space="0" w:color="auto"/>
              <w:right w:val="single" w:sz="4" w:space="0" w:color="auto"/>
            </w:tcBorders>
            <w:vAlign w:val="bottom"/>
          </w:tcPr>
          <w:p w14:paraId="0435B245" w14:textId="77777777" w:rsidR="007056D7" w:rsidDel="007056D7" w:rsidRDefault="007056D7" w:rsidP="003952E1">
            <w:pPr>
              <w:keepNext/>
              <w:jc w:val="center"/>
              <w:rPr>
                <w:del w:id="458" w:author="Ferris, Todd@Energy" w:date="2018-11-21T10:48:00Z"/>
                <w:rFonts w:asciiTheme="minorHAnsi" w:hAnsiTheme="minorHAnsi"/>
                <w:sz w:val="18"/>
                <w:szCs w:val="18"/>
              </w:rPr>
            </w:pPr>
            <w:del w:id="459"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46" w14:textId="77777777" w:rsidR="007056D7" w:rsidDel="007056D7" w:rsidRDefault="007056D7" w:rsidP="003952E1">
            <w:pPr>
              <w:keepNext/>
              <w:jc w:val="center"/>
              <w:rPr>
                <w:del w:id="460" w:author="Ferris, Todd@Energy" w:date="2018-11-21T10:48:00Z"/>
                <w:rFonts w:asciiTheme="minorHAnsi" w:hAnsiTheme="minorHAnsi"/>
                <w:sz w:val="18"/>
                <w:szCs w:val="18"/>
              </w:rPr>
            </w:pPr>
            <w:del w:id="461" w:author="Ferris, Todd@Energy" w:date="2018-11-21T10:48:00Z">
              <w:r w:rsidDel="007056D7">
                <w:rPr>
                  <w:rFonts w:asciiTheme="minorHAnsi" w:hAnsiTheme="minorHAnsi"/>
                  <w:sz w:val="18"/>
                  <w:szCs w:val="18"/>
                </w:rPr>
                <w:delText>125</w:delText>
              </w:r>
            </w:del>
          </w:p>
        </w:tc>
        <w:tc>
          <w:tcPr>
            <w:tcW w:w="1174" w:type="dxa"/>
            <w:tcBorders>
              <w:top w:val="single" w:sz="4" w:space="0" w:color="auto"/>
              <w:left w:val="single" w:sz="4" w:space="0" w:color="auto"/>
              <w:bottom w:val="single" w:sz="4" w:space="0" w:color="auto"/>
              <w:right w:val="single" w:sz="4" w:space="0" w:color="auto"/>
            </w:tcBorders>
            <w:vAlign w:val="bottom"/>
          </w:tcPr>
          <w:p w14:paraId="0435B247" w14:textId="77777777" w:rsidR="007056D7" w:rsidDel="007056D7" w:rsidRDefault="007056D7" w:rsidP="003952E1">
            <w:pPr>
              <w:keepNext/>
              <w:jc w:val="center"/>
              <w:rPr>
                <w:del w:id="462" w:author="Ferris, Todd@Energy" w:date="2018-11-21T10:48:00Z"/>
                <w:rFonts w:asciiTheme="minorHAnsi" w:hAnsiTheme="minorHAnsi"/>
                <w:sz w:val="18"/>
                <w:szCs w:val="18"/>
              </w:rPr>
            </w:pPr>
            <w:del w:id="463" w:author="Ferris, Todd@Energy" w:date="2018-11-21T10:48:00Z">
              <w:r w:rsidDel="007056D7">
                <w:rPr>
                  <w:rFonts w:asciiTheme="minorHAnsi" w:hAnsiTheme="minorHAnsi"/>
                  <w:sz w:val="18"/>
                  <w:szCs w:val="18"/>
                </w:rPr>
                <w:delText>95</w:delText>
              </w:r>
            </w:del>
          </w:p>
        </w:tc>
        <w:tc>
          <w:tcPr>
            <w:tcW w:w="1113" w:type="dxa"/>
            <w:tcBorders>
              <w:top w:val="single" w:sz="4" w:space="0" w:color="auto"/>
              <w:left w:val="single" w:sz="4" w:space="0" w:color="auto"/>
              <w:bottom w:val="single" w:sz="4" w:space="0" w:color="auto"/>
              <w:right w:val="single" w:sz="4" w:space="0" w:color="auto"/>
            </w:tcBorders>
            <w:vAlign w:val="bottom"/>
          </w:tcPr>
          <w:p w14:paraId="0435B248" w14:textId="77777777" w:rsidR="007056D7" w:rsidDel="007056D7" w:rsidRDefault="007056D7" w:rsidP="003952E1">
            <w:pPr>
              <w:keepNext/>
              <w:jc w:val="center"/>
              <w:rPr>
                <w:del w:id="464" w:author="Ferris, Todd@Energy" w:date="2018-11-21T10:48:00Z"/>
                <w:rFonts w:asciiTheme="minorHAnsi" w:hAnsiTheme="minorHAnsi"/>
                <w:sz w:val="18"/>
                <w:szCs w:val="18"/>
              </w:rPr>
            </w:pPr>
            <w:del w:id="465"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49" w14:textId="77777777" w:rsidR="007056D7" w:rsidDel="007056D7" w:rsidRDefault="007056D7" w:rsidP="003952E1">
            <w:pPr>
              <w:keepNext/>
              <w:jc w:val="center"/>
              <w:rPr>
                <w:del w:id="466" w:author="Ferris, Todd@Energy" w:date="2018-11-21T10:48:00Z"/>
                <w:rFonts w:asciiTheme="minorHAnsi" w:hAnsiTheme="minorHAnsi"/>
                <w:sz w:val="18"/>
                <w:szCs w:val="18"/>
              </w:rPr>
            </w:pPr>
            <w:del w:id="467"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4A" w14:textId="77777777" w:rsidR="007056D7" w:rsidDel="007056D7" w:rsidRDefault="007056D7" w:rsidP="003952E1">
            <w:pPr>
              <w:keepNext/>
              <w:jc w:val="center"/>
              <w:rPr>
                <w:del w:id="468" w:author="Ferris, Todd@Energy" w:date="2018-11-21T10:48:00Z"/>
                <w:rFonts w:asciiTheme="minorHAnsi" w:hAnsiTheme="minorHAnsi"/>
                <w:sz w:val="18"/>
                <w:szCs w:val="18"/>
              </w:rPr>
            </w:pPr>
            <w:del w:id="469" w:author="Ferris, Todd@Energy" w:date="2018-11-21T10:48:00Z">
              <w:r w:rsidDel="007056D7">
                <w:rPr>
                  <w:rFonts w:asciiTheme="minorHAnsi" w:hAnsiTheme="minorHAnsi"/>
                  <w:sz w:val="18"/>
                  <w:szCs w:val="18"/>
                </w:rPr>
                <w:delText>NL</w:delText>
              </w:r>
            </w:del>
          </w:p>
        </w:tc>
        <w:tc>
          <w:tcPr>
            <w:tcW w:w="1161" w:type="dxa"/>
            <w:tcBorders>
              <w:top w:val="single" w:sz="4" w:space="0" w:color="auto"/>
              <w:left w:val="single" w:sz="4" w:space="0" w:color="auto"/>
              <w:bottom w:val="single" w:sz="4" w:space="0" w:color="auto"/>
              <w:right w:val="single" w:sz="4" w:space="0" w:color="auto"/>
            </w:tcBorders>
            <w:vAlign w:val="bottom"/>
          </w:tcPr>
          <w:p w14:paraId="0435B24B" w14:textId="77777777" w:rsidR="007056D7" w:rsidDel="007056D7" w:rsidRDefault="007056D7" w:rsidP="003952E1">
            <w:pPr>
              <w:keepNext/>
              <w:jc w:val="center"/>
              <w:rPr>
                <w:del w:id="470" w:author="Ferris, Todd@Energy" w:date="2018-11-21T10:48:00Z"/>
                <w:rFonts w:asciiTheme="minorHAnsi" w:hAnsiTheme="minorHAnsi"/>
                <w:sz w:val="18"/>
                <w:szCs w:val="18"/>
              </w:rPr>
            </w:pPr>
            <w:del w:id="471" w:author="Ferris, Todd@Energy" w:date="2018-11-21T10:48:00Z">
              <w:r w:rsidDel="007056D7">
                <w:rPr>
                  <w:rFonts w:asciiTheme="minorHAnsi" w:hAnsiTheme="minorHAnsi"/>
                  <w:sz w:val="18"/>
                  <w:szCs w:val="18"/>
                </w:rPr>
                <w:delText>145</w:delText>
              </w:r>
            </w:del>
          </w:p>
        </w:tc>
      </w:tr>
      <w:tr w:rsidR="007056D7" w:rsidDel="007056D7" w14:paraId="0435B256" w14:textId="77777777" w:rsidTr="00454307">
        <w:trPr>
          <w:trHeight w:val="245"/>
          <w:del w:id="472" w:author="Ferris, Todd@Energy" w:date="2018-11-21T10:48:00Z"/>
        </w:trPr>
        <w:tc>
          <w:tcPr>
            <w:tcW w:w="1634" w:type="dxa"/>
            <w:gridSpan w:val="2"/>
            <w:tcBorders>
              <w:top w:val="single" w:sz="4" w:space="0" w:color="auto"/>
              <w:left w:val="single" w:sz="4" w:space="0" w:color="auto"/>
              <w:bottom w:val="single" w:sz="4" w:space="0" w:color="auto"/>
              <w:right w:val="single" w:sz="4" w:space="0" w:color="auto"/>
            </w:tcBorders>
            <w:vAlign w:val="bottom"/>
          </w:tcPr>
          <w:p w14:paraId="0435B24D" w14:textId="77777777" w:rsidR="007056D7" w:rsidDel="007056D7" w:rsidRDefault="007056D7" w:rsidP="003952E1">
            <w:pPr>
              <w:keepNext/>
              <w:jc w:val="center"/>
              <w:rPr>
                <w:del w:id="473" w:author="Ferris, Todd@Energy" w:date="2018-11-21T10:48:00Z"/>
                <w:rFonts w:asciiTheme="minorHAnsi" w:hAnsiTheme="minorHAnsi"/>
                <w:sz w:val="18"/>
                <w:szCs w:val="18"/>
              </w:rPr>
            </w:pPr>
            <w:del w:id="474" w:author="Ferris, Todd@Energy" w:date="2018-11-21T10:48:00Z">
              <w:r w:rsidDel="007056D7">
                <w:rPr>
                  <w:rFonts w:asciiTheme="minorHAnsi" w:hAnsiTheme="minorHAnsi"/>
                  <w:sz w:val="18"/>
                  <w:szCs w:val="18"/>
                </w:rPr>
                <w:delText>7 and above</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24E" w14:textId="77777777" w:rsidR="007056D7" w:rsidDel="007056D7" w:rsidRDefault="007056D7" w:rsidP="003952E1">
            <w:pPr>
              <w:keepNext/>
              <w:jc w:val="center"/>
              <w:rPr>
                <w:del w:id="475" w:author="Ferris, Todd@Energy" w:date="2018-11-21T10:48:00Z"/>
                <w:rFonts w:asciiTheme="minorHAnsi" w:hAnsiTheme="minorHAnsi"/>
                <w:sz w:val="18"/>
                <w:szCs w:val="18"/>
              </w:rPr>
            </w:pPr>
            <w:del w:id="476" w:author="Ferris, Todd@Energy" w:date="2018-11-21T10:48:00Z">
              <w:r w:rsidDel="007056D7">
                <w:rPr>
                  <w:rFonts w:asciiTheme="minorHAnsi" w:hAnsiTheme="minorHAnsi"/>
                  <w:sz w:val="18"/>
                  <w:szCs w:val="18"/>
                </w:rPr>
                <w:delText>NL</w:delText>
              </w:r>
            </w:del>
          </w:p>
        </w:tc>
        <w:tc>
          <w:tcPr>
            <w:tcW w:w="1134" w:type="dxa"/>
            <w:gridSpan w:val="2"/>
            <w:tcBorders>
              <w:top w:val="single" w:sz="4" w:space="0" w:color="auto"/>
              <w:left w:val="single" w:sz="4" w:space="0" w:color="auto"/>
              <w:bottom w:val="single" w:sz="4" w:space="0" w:color="auto"/>
              <w:right w:val="single" w:sz="4" w:space="0" w:color="auto"/>
            </w:tcBorders>
            <w:vAlign w:val="bottom"/>
          </w:tcPr>
          <w:p w14:paraId="0435B24F" w14:textId="77777777" w:rsidR="007056D7" w:rsidDel="007056D7" w:rsidRDefault="007056D7" w:rsidP="003952E1">
            <w:pPr>
              <w:keepNext/>
              <w:jc w:val="center"/>
              <w:rPr>
                <w:del w:id="477" w:author="Ferris, Todd@Energy" w:date="2018-11-21T10:48:00Z"/>
                <w:rFonts w:asciiTheme="minorHAnsi" w:hAnsiTheme="minorHAnsi"/>
                <w:sz w:val="18"/>
                <w:szCs w:val="18"/>
              </w:rPr>
            </w:pPr>
            <w:del w:id="478"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50" w14:textId="77777777" w:rsidR="007056D7" w:rsidDel="007056D7" w:rsidRDefault="007056D7" w:rsidP="003952E1">
            <w:pPr>
              <w:keepNext/>
              <w:jc w:val="center"/>
              <w:rPr>
                <w:del w:id="479" w:author="Ferris, Todd@Energy" w:date="2018-11-21T10:48:00Z"/>
                <w:rFonts w:asciiTheme="minorHAnsi" w:hAnsiTheme="minorHAnsi"/>
                <w:sz w:val="18"/>
                <w:szCs w:val="18"/>
              </w:rPr>
            </w:pPr>
            <w:del w:id="480" w:author="Ferris, Todd@Energy" w:date="2018-11-21T10:48:00Z">
              <w:r w:rsidDel="007056D7">
                <w:rPr>
                  <w:rFonts w:asciiTheme="minorHAnsi" w:hAnsiTheme="minorHAnsi"/>
                  <w:sz w:val="18"/>
                  <w:szCs w:val="18"/>
                </w:rPr>
                <w:delText>NL</w:delText>
              </w:r>
            </w:del>
          </w:p>
        </w:tc>
        <w:tc>
          <w:tcPr>
            <w:tcW w:w="1174" w:type="dxa"/>
            <w:tcBorders>
              <w:top w:val="single" w:sz="4" w:space="0" w:color="auto"/>
              <w:left w:val="single" w:sz="4" w:space="0" w:color="auto"/>
              <w:bottom w:val="single" w:sz="4" w:space="0" w:color="auto"/>
              <w:right w:val="single" w:sz="4" w:space="0" w:color="auto"/>
            </w:tcBorders>
            <w:vAlign w:val="bottom"/>
          </w:tcPr>
          <w:p w14:paraId="0435B251" w14:textId="77777777" w:rsidR="007056D7" w:rsidDel="007056D7" w:rsidRDefault="007056D7" w:rsidP="003952E1">
            <w:pPr>
              <w:keepNext/>
              <w:jc w:val="center"/>
              <w:rPr>
                <w:del w:id="481" w:author="Ferris, Todd@Energy" w:date="2018-11-21T10:48:00Z"/>
                <w:rFonts w:asciiTheme="minorHAnsi" w:hAnsiTheme="minorHAnsi"/>
                <w:sz w:val="18"/>
                <w:szCs w:val="18"/>
              </w:rPr>
            </w:pPr>
            <w:del w:id="482" w:author="Ferris, Todd@Energy" w:date="2018-11-21T10:48:00Z">
              <w:r w:rsidDel="007056D7">
                <w:rPr>
                  <w:rFonts w:asciiTheme="minorHAnsi" w:hAnsiTheme="minorHAnsi"/>
                  <w:sz w:val="18"/>
                  <w:szCs w:val="18"/>
                </w:rPr>
                <w:delText>NL</w:delText>
              </w:r>
            </w:del>
          </w:p>
        </w:tc>
        <w:tc>
          <w:tcPr>
            <w:tcW w:w="1113" w:type="dxa"/>
            <w:tcBorders>
              <w:top w:val="single" w:sz="4" w:space="0" w:color="auto"/>
              <w:left w:val="single" w:sz="4" w:space="0" w:color="auto"/>
              <w:bottom w:val="single" w:sz="4" w:space="0" w:color="auto"/>
              <w:right w:val="single" w:sz="4" w:space="0" w:color="auto"/>
            </w:tcBorders>
            <w:vAlign w:val="bottom"/>
          </w:tcPr>
          <w:p w14:paraId="0435B252" w14:textId="77777777" w:rsidR="007056D7" w:rsidDel="007056D7" w:rsidRDefault="007056D7" w:rsidP="003952E1">
            <w:pPr>
              <w:keepNext/>
              <w:jc w:val="center"/>
              <w:rPr>
                <w:del w:id="483" w:author="Ferris, Todd@Energy" w:date="2018-11-21T10:48:00Z"/>
                <w:rFonts w:asciiTheme="minorHAnsi" w:hAnsiTheme="minorHAnsi"/>
                <w:sz w:val="18"/>
                <w:szCs w:val="18"/>
              </w:rPr>
            </w:pPr>
            <w:del w:id="484"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53" w14:textId="77777777" w:rsidR="007056D7" w:rsidDel="007056D7" w:rsidRDefault="007056D7" w:rsidP="003952E1">
            <w:pPr>
              <w:keepNext/>
              <w:jc w:val="center"/>
              <w:rPr>
                <w:del w:id="485" w:author="Ferris, Todd@Energy" w:date="2018-11-21T10:48:00Z"/>
                <w:rFonts w:asciiTheme="minorHAnsi" w:hAnsiTheme="minorHAnsi"/>
                <w:sz w:val="18"/>
                <w:szCs w:val="18"/>
              </w:rPr>
            </w:pPr>
            <w:del w:id="486"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54" w14:textId="77777777" w:rsidR="007056D7" w:rsidDel="007056D7" w:rsidRDefault="007056D7" w:rsidP="003952E1">
            <w:pPr>
              <w:keepNext/>
              <w:jc w:val="center"/>
              <w:rPr>
                <w:del w:id="487" w:author="Ferris, Todd@Energy" w:date="2018-11-21T10:48:00Z"/>
                <w:rFonts w:asciiTheme="minorHAnsi" w:hAnsiTheme="minorHAnsi"/>
                <w:sz w:val="18"/>
                <w:szCs w:val="18"/>
              </w:rPr>
            </w:pPr>
            <w:del w:id="488" w:author="Ferris, Todd@Energy" w:date="2018-11-21T10:48:00Z">
              <w:r w:rsidDel="007056D7">
                <w:rPr>
                  <w:rFonts w:asciiTheme="minorHAnsi" w:hAnsiTheme="minorHAnsi"/>
                  <w:sz w:val="18"/>
                  <w:szCs w:val="18"/>
                </w:rPr>
                <w:delText>NL</w:delText>
              </w:r>
            </w:del>
          </w:p>
        </w:tc>
        <w:tc>
          <w:tcPr>
            <w:tcW w:w="1161" w:type="dxa"/>
            <w:tcBorders>
              <w:top w:val="single" w:sz="4" w:space="0" w:color="auto"/>
              <w:left w:val="single" w:sz="4" w:space="0" w:color="auto"/>
              <w:bottom w:val="single" w:sz="4" w:space="0" w:color="auto"/>
              <w:right w:val="single" w:sz="4" w:space="0" w:color="auto"/>
            </w:tcBorders>
            <w:vAlign w:val="bottom"/>
          </w:tcPr>
          <w:p w14:paraId="0435B255" w14:textId="77777777" w:rsidR="007056D7" w:rsidDel="007056D7" w:rsidRDefault="007056D7" w:rsidP="003952E1">
            <w:pPr>
              <w:keepNext/>
              <w:jc w:val="center"/>
              <w:rPr>
                <w:del w:id="489" w:author="Ferris, Todd@Energy" w:date="2018-11-21T10:48:00Z"/>
                <w:rFonts w:asciiTheme="minorHAnsi" w:hAnsiTheme="minorHAnsi"/>
                <w:sz w:val="18"/>
                <w:szCs w:val="18"/>
              </w:rPr>
            </w:pPr>
            <w:del w:id="490" w:author="Ferris, Todd@Energy" w:date="2018-11-21T10:48:00Z">
              <w:r w:rsidDel="007056D7">
                <w:rPr>
                  <w:rFonts w:asciiTheme="minorHAnsi" w:hAnsiTheme="minorHAnsi"/>
                  <w:sz w:val="18"/>
                  <w:szCs w:val="18"/>
                </w:rPr>
                <w:delText>NL</w:delText>
              </w:r>
            </w:del>
          </w:p>
        </w:tc>
      </w:tr>
      <w:tr w:rsidR="007056D7" w:rsidDel="007056D7" w14:paraId="0435B25A" w14:textId="77777777" w:rsidTr="00454307">
        <w:trPr>
          <w:trHeight w:val="245"/>
          <w:del w:id="491" w:author="Ferris, Todd@Energy" w:date="2018-11-21T10:48:00Z"/>
        </w:trPr>
        <w:tc>
          <w:tcPr>
            <w:tcW w:w="10786" w:type="dxa"/>
            <w:gridSpan w:val="12"/>
            <w:tcBorders>
              <w:top w:val="single" w:sz="4" w:space="0" w:color="auto"/>
              <w:left w:val="single" w:sz="4" w:space="0" w:color="auto"/>
              <w:bottom w:val="single" w:sz="4" w:space="0" w:color="auto"/>
              <w:right w:val="single" w:sz="4" w:space="0" w:color="auto"/>
            </w:tcBorders>
            <w:vAlign w:val="center"/>
          </w:tcPr>
          <w:p w14:paraId="0435B257" w14:textId="77777777" w:rsidR="007056D7" w:rsidDel="007056D7" w:rsidRDefault="007056D7" w:rsidP="003952E1">
            <w:pPr>
              <w:keepNext/>
              <w:rPr>
                <w:del w:id="492" w:author="Ferris, Todd@Energy" w:date="2018-11-21T10:48:00Z"/>
                <w:rFonts w:asciiTheme="minorHAnsi" w:hAnsiTheme="minorHAnsi"/>
                <w:sz w:val="18"/>
                <w:szCs w:val="18"/>
              </w:rPr>
            </w:pPr>
            <w:del w:id="493"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0435B258" w14:textId="77777777" w:rsidR="007056D7" w:rsidDel="007056D7" w:rsidRDefault="007056D7" w:rsidP="003952E1">
            <w:pPr>
              <w:keepNext/>
              <w:rPr>
                <w:del w:id="494" w:author="Ferris, Todd@Energy" w:date="2018-11-21T10:48:00Z"/>
                <w:rFonts w:asciiTheme="minorHAnsi" w:hAnsiTheme="minorHAnsi"/>
                <w:sz w:val="18"/>
                <w:szCs w:val="18"/>
              </w:rPr>
            </w:pPr>
            <w:del w:id="495" w:author="Ferris, Todd@Energy" w:date="2018-11-21T10:48:00Z">
              <w:r w:rsidDel="007056D7">
                <w:rPr>
                  <w:rFonts w:asciiTheme="minorHAnsi" w:hAnsiTheme="minorHAnsi"/>
                  <w:sz w:val="18"/>
                  <w:szCs w:val="18"/>
                </w:rPr>
                <w:delText>NL = no limit on duct length of this size.</w:delText>
              </w:r>
            </w:del>
          </w:p>
          <w:p w14:paraId="0435B259" w14:textId="77777777" w:rsidR="007056D7" w:rsidDel="007056D7" w:rsidRDefault="007056D7" w:rsidP="003952E1">
            <w:pPr>
              <w:keepNext/>
              <w:rPr>
                <w:del w:id="496" w:author="Ferris, Todd@Energy" w:date="2018-11-21T10:48:00Z"/>
                <w:rFonts w:asciiTheme="minorHAnsi" w:hAnsiTheme="minorHAnsi"/>
                <w:sz w:val="18"/>
                <w:szCs w:val="18"/>
              </w:rPr>
            </w:pPr>
            <w:del w:id="497"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0435B25B" w14:textId="05E6DBEE" w:rsidR="005952AD" w:rsidRDefault="005952AD">
      <w:pPr>
        <w:rPr>
          <w:ins w:id="498" w:author="Ferris, Todd@Energy" w:date="2018-11-28T11:17:00Z"/>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BD72D7" w:rsidRPr="00500C2C" w14:paraId="33862D1C" w14:textId="77777777" w:rsidTr="00BD72D7">
        <w:trPr>
          <w:ins w:id="499" w:author="Ferris, Todd@Energy" w:date="2018-11-28T11:44:00Z"/>
        </w:trPr>
        <w:tc>
          <w:tcPr>
            <w:tcW w:w="10786" w:type="dxa"/>
            <w:gridSpan w:val="2"/>
          </w:tcPr>
          <w:p w14:paraId="1AA0A7D1" w14:textId="77777777" w:rsidR="00BD72D7" w:rsidRDefault="00BD72D7" w:rsidP="00BD72D7">
            <w:pPr>
              <w:keepNext/>
              <w:rPr>
                <w:ins w:id="500" w:author="Ferris, Todd@Energy" w:date="2018-11-28T11:49:00Z"/>
                <w:rFonts w:asciiTheme="minorHAnsi" w:hAnsiTheme="minorHAnsi"/>
                <w:b/>
                <w:szCs w:val="18"/>
              </w:rPr>
            </w:pPr>
            <w:ins w:id="501" w:author="Ferris, Todd@Energy" w:date="2018-11-28T11:44:00Z">
              <w:r>
                <w:rPr>
                  <w:rFonts w:asciiTheme="minorHAnsi" w:hAnsiTheme="minorHAnsi"/>
                  <w:b/>
                  <w:szCs w:val="18"/>
                </w:rPr>
                <w:t>F</w:t>
              </w:r>
              <w:r w:rsidRPr="00500C2C">
                <w:rPr>
                  <w:rFonts w:asciiTheme="minorHAnsi" w:hAnsiTheme="minorHAnsi"/>
                  <w:b/>
                  <w:szCs w:val="18"/>
                </w:rPr>
                <w:t xml:space="preserve">. </w:t>
              </w:r>
              <w:r>
                <w:rPr>
                  <w:rFonts w:asciiTheme="minorHAnsi" w:hAnsiTheme="minorHAnsi"/>
                  <w:b/>
                  <w:szCs w:val="18"/>
                </w:rPr>
                <w:t>Determination of HERS Verification Compliance</w:t>
              </w:r>
            </w:ins>
          </w:p>
          <w:p w14:paraId="1FC7153B" w14:textId="0ABECBF8" w:rsidR="00BD72D7" w:rsidRPr="00500C2C" w:rsidRDefault="00BD72D7" w:rsidP="00BD72D7">
            <w:pPr>
              <w:keepNext/>
              <w:rPr>
                <w:ins w:id="502" w:author="Ferris, Todd@Energy" w:date="2018-11-28T11:44:00Z"/>
                <w:rFonts w:asciiTheme="minorHAnsi" w:hAnsiTheme="minorHAnsi"/>
                <w:szCs w:val="18"/>
              </w:rPr>
            </w:pPr>
            <w:ins w:id="503" w:author="Ferris, Todd@Energy" w:date="2018-11-28T11:49: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BD72D7" w:rsidRPr="00D2491C" w14:paraId="7BEA2264" w14:textId="77777777" w:rsidTr="00BD72D7">
        <w:trPr>
          <w:trHeight w:val="158"/>
          <w:ins w:id="504" w:author="Ferris, Todd@Energy" w:date="2018-11-28T11:44:00Z"/>
        </w:trPr>
        <w:tc>
          <w:tcPr>
            <w:tcW w:w="641" w:type="dxa"/>
            <w:vAlign w:val="center"/>
          </w:tcPr>
          <w:p w14:paraId="3D7D593F" w14:textId="77777777" w:rsidR="00BD72D7" w:rsidRPr="00D2491C" w:rsidRDefault="00BD72D7" w:rsidP="00BD72D7">
            <w:pPr>
              <w:keepNext/>
              <w:jc w:val="center"/>
              <w:rPr>
                <w:ins w:id="505" w:author="Ferris, Todd@Energy" w:date="2018-11-28T11:44:00Z"/>
                <w:rFonts w:asciiTheme="minorHAnsi" w:hAnsiTheme="minorHAnsi"/>
                <w:sz w:val="18"/>
                <w:szCs w:val="18"/>
              </w:rPr>
            </w:pPr>
            <w:ins w:id="506" w:author="Ferris, Todd@Energy" w:date="2018-11-28T11:44:00Z">
              <w:r w:rsidRPr="00D2491C">
                <w:rPr>
                  <w:rFonts w:asciiTheme="minorHAnsi" w:hAnsiTheme="minorHAnsi"/>
                  <w:sz w:val="18"/>
                  <w:szCs w:val="18"/>
                </w:rPr>
                <w:t>01</w:t>
              </w:r>
            </w:ins>
          </w:p>
        </w:tc>
        <w:tc>
          <w:tcPr>
            <w:tcW w:w="10145" w:type="dxa"/>
            <w:vAlign w:val="center"/>
          </w:tcPr>
          <w:p w14:paraId="0CD5AA12" w14:textId="77777777" w:rsidR="00BD72D7" w:rsidRDefault="00BD72D7" w:rsidP="00BD72D7">
            <w:pPr>
              <w:keepNext/>
              <w:rPr>
                <w:ins w:id="507" w:author="Ferris, Todd@Energy" w:date="2018-11-28T11:44:00Z"/>
                <w:rFonts w:asciiTheme="minorHAnsi" w:hAnsiTheme="minorHAnsi"/>
                <w:sz w:val="18"/>
                <w:szCs w:val="18"/>
              </w:rPr>
            </w:pPr>
          </w:p>
        </w:tc>
      </w:tr>
    </w:tbl>
    <w:p w14:paraId="4FF10844" w14:textId="77777777" w:rsidR="005952AD" w:rsidRDefault="005952AD">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508">
          <w:tblGrid>
            <w:gridCol w:w="100"/>
            <w:gridCol w:w="722"/>
            <w:gridCol w:w="9968"/>
            <w:gridCol w:w="326"/>
          </w:tblGrid>
        </w:tblGridChange>
      </w:tblGrid>
      <w:tr w:rsidR="00461494" w14:paraId="02B77A35" w14:textId="77777777" w:rsidTr="00726D86">
        <w:trPr>
          <w:cantSplit/>
          <w:trHeight w:val="288"/>
          <w:ins w:id="509"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1FCFD1FC" w14:textId="77777777" w:rsidR="00461494" w:rsidRPr="00A75DC5" w:rsidRDefault="00461494" w:rsidP="00726D86">
            <w:pPr>
              <w:keepNext/>
              <w:rPr>
                <w:ins w:id="510" w:author="TF 112518" w:date="2018-11-26T21:52:00Z"/>
                <w:rFonts w:asciiTheme="minorHAnsi" w:hAnsiTheme="minorHAnsi"/>
                <w:b/>
                <w:bCs/>
                <w:szCs w:val="18"/>
              </w:rPr>
            </w:pPr>
            <w:r>
              <w:rPr>
                <w:rFonts w:asciiTheme="minorHAnsi" w:hAnsiTheme="minorHAnsi"/>
                <w:b/>
                <w:bCs/>
                <w:szCs w:val="18"/>
              </w:rPr>
              <w:lastRenderedPageBreak/>
              <w:t>G</w:t>
            </w:r>
            <w:ins w:id="511" w:author="TF 112518" w:date="2018-11-26T21:52:00Z">
              <w:r w:rsidRPr="0029047D">
                <w:rPr>
                  <w:rFonts w:asciiTheme="minorHAnsi" w:hAnsiTheme="minorHAnsi"/>
                  <w:b/>
                  <w:bCs/>
                  <w:szCs w:val="18"/>
                </w:rPr>
                <w:t>. Other Requirements</w:t>
              </w:r>
            </w:ins>
          </w:p>
        </w:tc>
      </w:tr>
      <w:tr w:rsidR="00461494" w14:paraId="1C8EF33A" w14:textId="77777777" w:rsidTr="00726D86">
        <w:trPr>
          <w:cantSplit/>
          <w:trHeight w:val="288"/>
          <w:ins w:id="512"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53D7E592" w14:textId="77777777" w:rsidR="00461494" w:rsidRPr="00A75DC5" w:rsidRDefault="00461494" w:rsidP="00726D86">
            <w:pPr>
              <w:keepNext/>
              <w:rPr>
                <w:ins w:id="513" w:author="TF 112518" w:date="2018-11-26T21:52:00Z"/>
                <w:rFonts w:asciiTheme="minorHAnsi" w:hAnsiTheme="minorHAnsi"/>
                <w:b/>
                <w:bCs/>
                <w:szCs w:val="18"/>
              </w:rPr>
            </w:pPr>
            <w:ins w:id="514" w:author="TF 112518" w:date="2018-11-26T21:52:00Z">
              <w:r w:rsidRPr="00A75DC5">
                <w:rPr>
                  <w:rFonts w:asciiTheme="minorHAnsi" w:hAnsiTheme="minorHAnsi"/>
                  <w:b/>
                  <w:bCs/>
                  <w:szCs w:val="18"/>
                </w:rPr>
                <w:t>The items listed below (6.1 through 6.</w:t>
              </w:r>
            </w:ins>
            <w:ins w:id="515" w:author="Ferris, Todd@Energy" w:date="2018-11-27T13:48:00Z">
              <w:r>
                <w:rPr>
                  <w:rFonts w:asciiTheme="minorHAnsi" w:hAnsiTheme="minorHAnsi"/>
                  <w:b/>
                  <w:bCs/>
                  <w:szCs w:val="18"/>
                </w:rPr>
                <w:t>6</w:t>
              </w:r>
            </w:ins>
            <w:ins w:id="516" w:author="TF 112518" w:date="2018-11-26T21:52:00Z">
              <w:del w:id="517" w:author="Ferris, Todd@Energy" w:date="2018-11-27T13:48:00Z">
                <w:r w:rsidRPr="00A75DC5" w:rsidDel="005952AD">
                  <w:rPr>
                    <w:rFonts w:asciiTheme="minorHAnsi" w:hAnsiTheme="minorHAnsi"/>
                    <w:b/>
                    <w:bCs/>
                    <w:szCs w:val="18"/>
                  </w:rPr>
                  <w:delText>9</w:delText>
                </w:r>
              </w:del>
            </w:ins>
            <w:ins w:id="518"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519"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461494" w14:paraId="74A108CC"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20"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21" w:author="TF 112518" w:date="2018-11-26T21:52:00Z"/>
          <w:trPrChange w:id="522"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23"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315B2BE" w14:textId="77777777" w:rsidR="00461494" w:rsidRDefault="00461494" w:rsidP="00726D86">
            <w:pPr>
              <w:keepNext/>
              <w:jc w:val="center"/>
              <w:rPr>
                <w:ins w:id="524" w:author="TF 112518" w:date="2018-11-26T21:52:00Z"/>
                <w:rFonts w:asciiTheme="minorHAnsi" w:hAnsiTheme="minorHAnsi"/>
                <w:sz w:val="18"/>
                <w:szCs w:val="18"/>
              </w:rPr>
            </w:pPr>
            <w:ins w:id="525"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26"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276DF1D" w14:textId="77777777" w:rsidR="00461494" w:rsidRDefault="00461494" w:rsidP="00461494">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527" w:author="TF 112518" w:date="2018-11-26T21:52:00Z"/>
                <w:rStyle w:val="margin0020notechar"/>
                <w:rFonts w:asciiTheme="minorHAnsi" w:hAnsiTheme="minorHAnsi"/>
                <w:sz w:val="18"/>
                <w:szCs w:val="18"/>
              </w:rPr>
            </w:pPr>
            <w:ins w:id="528"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55A4F4E" w14:textId="77777777" w:rsidR="00461494" w:rsidRDefault="00461494"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529" w:author="TF 112518" w:date="2018-11-26T21:52:00Z"/>
                <w:rFonts w:asciiTheme="minorHAnsi" w:hAnsiTheme="minorHAnsi"/>
                <w:sz w:val="18"/>
                <w:szCs w:val="18"/>
              </w:rPr>
            </w:pPr>
            <w:ins w:id="530"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461494" w14:paraId="1BD9779E"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3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32" w:author="TF 112518" w:date="2018-11-26T21:52:00Z"/>
          <w:trPrChange w:id="53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3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0DB736B" w14:textId="77777777" w:rsidR="00461494" w:rsidRDefault="00461494" w:rsidP="00726D86">
            <w:pPr>
              <w:keepNext/>
              <w:jc w:val="center"/>
              <w:rPr>
                <w:ins w:id="535" w:author="TF 112518" w:date="2018-11-26T21:52:00Z"/>
                <w:rFonts w:asciiTheme="minorHAnsi" w:hAnsiTheme="minorHAnsi"/>
                <w:sz w:val="18"/>
                <w:szCs w:val="18"/>
              </w:rPr>
            </w:pPr>
            <w:ins w:id="536"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3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DE7ACB5" w14:textId="77777777" w:rsidR="00461494" w:rsidRDefault="00461494" w:rsidP="00726D86">
            <w:pPr>
              <w:keepNext/>
              <w:ind w:left="274" w:hanging="274"/>
              <w:rPr>
                <w:ins w:id="538" w:author="TF 112518" w:date="2018-11-26T21:52:00Z"/>
              </w:rPr>
            </w:pPr>
            <w:ins w:id="539"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461494" w14:paraId="4D243A41"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40"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41" w:author="TF 112518" w:date="2018-11-26T21:52:00Z"/>
          <w:trPrChange w:id="542"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43"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0CEB667" w14:textId="77777777" w:rsidR="00461494" w:rsidRDefault="00461494" w:rsidP="00726D86">
            <w:pPr>
              <w:keepNext/>
              <w:jc w:val="center"/>
              <w:rPr>
                <w:ins w:id="544" w:author="TF 112518" w:date="2018-11-26T21:52:00Z"/>
                <w:rFonts w:asciiTheme="minorHAnsi" w:hAnsiTheme="minorHAnsi"/>
                <w:sz w:val="18"/>
                <w:szCs w:val="18"/>
              </w:rPr>
            </w:pPr>
            <w:ins w:id="545"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46"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5384445" w14:textId="77777777" w:rsidR="00461494" w:rsidRDefault="00461494" w:rsidP="00726D86">
            <w:pPr>
              <w:keepNext/>
              <w:rPr>
                <w:ins w:id="547" w:author="TF 112518" w:date="2018-11-26T21:52:00Z"/>
                <w:rStyle w:val="margin0020notechar"/>
                <w:rFonts w:asciiTheme="minorHAnsi" w:hAnsiTheme="minorHAnsi"/>
                <w:sz w:val="18"/>
                <w:szCs w:val="18"/>
              </w:rPr>
            </w:pPr>
            <w:ins w:id="548"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2A9FBD0C" w14:textId="77777777" w:rsidR="00461494" w:rsidRDefault="00461494" w:rsidP="00726D86">
            <w:pPr>
              <w:ind w:left="274"/>
              <w:rPr>
                <w:ins w:id="549" w:author="TF 112518" w:date="2018-11-26T21:52:00Z"/>
                <w:sz w:val="22"/>
              </w:rPr>
            </w:pPr>
            <w:ins w:id="550" w:author="TF 112518" w:date="2018-11-26T21:52:00Z">
              <w:r w:rsidRPr="00215D5D">
                <w:rPr>
                  <w:rFonts w:asciiTheme="minorHAnsi" w:hAnsiTheme="minorHAnsi" w:cstheme="minorHAnsi"/>
                  <w:sz w:val="18"/>
                  <w:szCs w:val="18"/>
                </w:rPr>
                <w:t>Exception: Condensing dryers plumbed to a drain.</w:t>
              </w:r>
            </w:ins>
          </w:p>
        </w:tc>
      </w:tr>
      <w:tr w:rsidR="00461494" w14:paraId="733F4F44"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5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52" w:author="TF 112518" w:date="2018-11-26T21:52:00Z"/>
          <w:trPrChange w:id="55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5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1DBBD5A" w14:textId="77777777" w:rsidR="00461494" w:rsidRDefault="00461494" w:rsidP="00726D86">
            <w:pPr>
              <w:keepNext/>
              <w:jc w:val="center"/>
              <w:rPr>
                <w:ins w:id="555" w:author="TF 112518" w:date="2018-11-26T21:52:00Z"/>
                <w:rFonts w:asciiTheme="minorHAnsi" w:hAnsiTheme="minorHAnsi"/>
                <w:sz w:val="18"/>
                <w:szCs w:val="18"/>
              </w:rPr>
            </w:pPr>
            <w:ins w:id="556"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55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65FBC683" w14:textId="77777777" w:rsidR="00461494" w:rsidRDefault="00461494" w:rsidP="00726D86">
            <w:pPr>
              <w:pStyle w:val="margin0020note"/>
              <w:keepNext/>
              <w:spacing w:before="0" w:beforeAutospacing="0" w:after="0" w:afterAutospacing="0"/>
              <w:ind w:left="274" w:hanging="274"/>
              <w:rPr>
                <w:rFonts w:asciiTheme="minorHAnsi" w:hAnsiTheme="minorHAnsi"/>
                <w:b/>
                <w:sz w:val="18"/>
                <w:szCs w:val="18"/>
              </w:rPr>
            </w:pPr>
            <w:ins w:id="558" w:author="TF 112518" w:date="2018-11-26T21:52:00Z">
              <w:r>
                <w:rPr>
                  <w:rFonts w:asciiTheme="minorHAnsi" w:hAnsiTheme="minorHAnsi"/>
                  <w:b/>
                  <w:sz w:val="18"/>
                  <w:szCs w:val="18"/>
                </w:rPr>
                <w:t>6.4 Combustion and Solid-Fuel Burning Appliances.</w:t>
              </w:r>
            </w:ins>
          </w:p>
          <w:p w14:paraId="06FB7EDD" w14:textId="77777777" w:rsidR="00461494" w:rsidRDefault="00461494" w:rsidP="00726D86">
            <w:pPr>
              <w:pStyle w:val="margin0020note"/>
              <w:keepNext/>
              <w:spacing w:before="0" w:beforeAutospacing="0" w:after="0" w:afterAutospacing="0"/>
              <w:ind w:left="763" w:hanging="403"/>
              <w:rPr>
                <w:rStyle w:val="margin0020notechar"/>
                <w:rFonts w:asciiTheme="minorHAnsi" w:hAnsiTheme="minorHAnsi"/>
                <w:sz w:val="18"/>
                <w:szCs w:val="18"/>
              </w:rPr>
            </w:pPr>
            <w:ins w:id="559" w:author="TF 112518" w:date="2018-11-26T21:52:00Z">
              <w:r w:rsidRPr="00215D5D">
                <w:rPr>
                  <w:rFonts w:asciiTheme="minorHAnsi" w:hAnsiTheme="minorHAnsi"/>
                  <w:sz w:val="18"/>
                  <w:szCs w:val="18"/>
                </w:rPr>
                <w:t>6.</w:t>
              </w:r>
            </w:ins>
            <w:r>
              <w:rPr>
                <w:rFonts w:asciiTheme="minorHAnsi" w:hAnsiTheme="minorHAnsi"/>
                <w:sz w:val="18"/>
                <w:szCs w:val="18"/>
              </w:rPr>
              <w:t>4</w:t>
            </w:r>
            <w:ins w:id="560" w:author="TF 112518" w:date="2018-11-26T21:52:00Z">
              <w:r>
                <w:rPr>
                  <w:rFonts w:asciiTheme="minorHAnsi" w:hAnsiTheme="minorHAnsi"/>
                  <w:sz w:val="18"/>
                  <w:szCs w:val="18"/>
                </w:rPr>
                <w:t>.1</w:t>
              </w:r>
            </w:ins>
            <w:r>
              <w:rPr>
                <w:rFonts w:asciiTheme="minorHAnsi" w:hAnsiTheme="minorHAnsi"/>
                <w:sz w:val="18"/>
                <w:szCs w:val="18"/>
              </w:rPr>
              <w:t xml:space="preserve"> </w:t>
            </w:r>
            <w:ins w:id="561"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793EA4A5" w14:textId="77777777" w:rsidR="00461494" w:rsidRDefault="00461494" w:rsidP="00726D86">
            <w:pPr>
              <w:pStyle w:val="margin0020note"/>
              <w:keepNext/>
              <w:spacing w:before="0" w:beforeAutospacing="0" w:after="0" w:afterAutospacing="0"/>
              <w:ind w:left="763" w:hanging="403"/>
              <w:rPr>
                <w:ins w:id="562" w:author="TF 112518" w:date="2018-11-26T21:52:00Z"/>
              </w:rPr>
            </w:pPr>
            <w:ins w:id="563"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564" w:author="TF 112518" w:date="2018-11-26T21:52:00Z">
              <w:r>
                <w:rPr>
                  <w:rFonts w:asciiTheme="minorHAnsi" w:hAnsiTheme="minorHAnsi"/>
                  <w:sz w:val="18"/>
                  <w:szCs w:val="18"/>
                </w:rPr>
                <w:t>.</w:t>
              </w:r>
            </w:ins>
            <w:r>
              <w:rPr>
                <w:rFonts w:asciiTheme="minorHAnsi" w:hAnsiTheme="minorHAnsi"/>
                <w:sz w:val="18"/>
                <w:szCs w:val="18"/>
              </w:rPr>
              <w:t xml:space="preserve">2 </w:t>
            </w:r>
            <w:ins w:id="565"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461494" w14:paraId="56DFA6BC"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6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67" w:author="TF 112518" w:date="2018-11-26T21:52:00Z"/>
          <w:trPrChange w:id="56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6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ED0D152" w14:textId="77777777" w:rsidR="00461494" w:rsidRDefault="00461494" w:rsidP="00726D86">
            <w:pPr>
              <w:keepNext/>
              <w:jc w:val="center"/>
              <w:rPr>
                <w:ins w:id="570" w:author="TF 112518" w:date="2018-11-26T21:52:00Z"/>
                <w:rFonts w:asciiTheme="minorHAnsi" w:hAnsiTheme="minorHAnsi"/>
                <w:sz w:val="18"/>
                <w:szCs w:val="18"/>
              </w:rPr>
            </w:pPr>
            <w:ins w:id="571"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7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BFB2D1B" w14:textId="77777777" w:rsidR="00461494" w:rsidRDefault="00461494" w:rsidP="00726D86">
            <w:pPr>
              <w:keepNext/>
              <w:ind w:left="273" w:hanging="273"/>
              <w:rPr>
                <w:ins w:id="573" w:author="TF 112518" w:date="2018-11-26T21:52:00Z"/>
                <w:rFonts w:asciiTheme="minorHAnsi" w:hAnsiTheme="minorHAnsi"/>
                <w:b/>
                <w:sz w:val="18"/>
                <w:szCs w:val="18"/>
              </w:rPr>
            </w:pPr>
            <w:ins w:id="574" w:author="TF 112518" w:date="2018-11-26T21:52:00Z">
              <w:r>
                <w:rPr>
                  <w:rFonts w:asciiTheme="minorHAnsi" w:hAnsiTheme="minorHAnsi"/>
                  <w:b/>
                  <w:sz w:val="18"/>
                  <w:szCs w:val="18"/>
                </w:rPr>
                <w:t>6.5 Air tightness Requirements</w:t>
              </w:r>
            </w:ins>
          </w:p>
          <w:p w14:paraId="3DFE1104" w14:textId="77777777" w:rsidR="00461494" w:rsidRDefault="00461494" w:rsidP="00726D86">
            <w:pPr>
              <w:keepNext/>
              <w:ind w:left="763" w:hanging="403"/>
              <w:rPr>
                <w:ins w:id="575" w:author="TF 112518" w:date="2018-11-26T21:52:00Z"/>
              </w:rPr>
            </w:pPr>
            <w:ins w:id="576"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461494" w14:paraId="2FC8C84D"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7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78" w:author="TF 112518" w:date="2018-11-26T21:52:00Z"/>
          <w:trPrChange w:id="57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D0C63CB" w14:textId="77777777" w:rsidR="00461494" w:rsidRDefault="00461494" w:rsidP="00726D86">
            <w:pPr>
              <w:keepNext/>
              <w:jc w:val="center"/>
              <w:rPr>
                <w:ins w:id="581" w:author="TF 112518" w:date="2018-11-26T21:52:00Z"/>
                <w:rFonts w:asciiTheme="minorHAnsi" w:hAnsiTheme="minorHAnsi"/>
                <w:sz w:val="18"/>
                <w:szCs w:val="18"/>
              </w:rPr>
            </w:pPr>
            <w:ins w:id="582"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F5D595C" w14:textId="77777777" w:rsidR="00461494" w:rsidRDefault="00461494" w:rsidP="00726D86">
            <w:pPr>
              <w:keepNext/>
              <w:ind w:left="273" w:hanging="273"/>
              <w:rPr>
                <w:ins w:id="584" w:author="TF 112518" w:date="2018-11-26T21:52:00Z"/>
                <w:rStyle w:val="margin0020notechar"/>
                <w:rFonts w:asciiTheme="minorHAnsi" w:hAnsiTheme="minorHAnsi"/>
                <w:sz w:val="18"/>
                <w:szCs w:val="18"/>
              </w:rPr>
            </w:pPr>
            <w:ins w:id="585"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7B39E680" w14:textId="77777777" w:rsidR="00461494" w:rsidRDefault="00461494" w:rsidP="00726D86">
            <w:pPr>
              <w:keepNext/>
              <w:ind w:left="763" w:hanging="403"/>
              <w:rPr>
                <w:ins w:id="586" w:author="TF 112518" w:date="2018-11-26T21:52:00Z"/>
                <w:rFonts w:asciiTheme="minorHAnsi" w:hAnsiTheme="minorHAnsi"/>
                <w:sz w:val="18"/>
                <w:szCs w:val="18"/>
              </w:rPr>
            </w:pPr>
            <w:ins w:id="587"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774CB2A9" w14:textId="77777777" w:rsidR="00461494" w:rsidRDefault="00461494" w:rsidP="00726D86">
            <w:pPr>
              <w:keepNext/>
              <w:ind w:left="763" w:hanging="403"/>
              <w:rPr>
                <w:ins w:id="588" w:author="TF 112518" w:date="2018-11-26T21:52:00Z"/>
                <w:rFonts w:asciiTheme="minorHAnsi" w:hAnsiTheme="minorHAnsi"/>
                <w:sz w:val="18"/>
                <w:szCs w:val="18"/>
              </w:rPr>
            </w:pPr>
            <w:ins w:id="589"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546EE877" w14:textId="77777777" w:rsidR="00461494" w:rsidRDefault="00461494" w:rsidP="00726D86">
            <w:pPr>
              <w:keepNext/>
              <w:ind w:left="763"/>
              <w:rPr>
                <w:ins w:id="590" w:author="TF 112518" w:date="2018-11-26T21:52:00Z"/>
                <w:rFonts w:asciiTheme="minorHAnsi" w:hAnsiTheme="minorHAnsi"/>
                <w:sz w:val="18"/>
                <w:szCs w:val="18"/>
              </w:rPr>
            </w:pPr>
            <w:ins w:id="591" w:author="TF 112518" w:date="2018-11-26T21:52:00Z">
              <w:r w:rsidRPr="0001108C">
                <w:rPr>
                  <w:rFonts w:asciiTheme="minorHAnsi" w:hAnsiTheme="minorHAnsi"/>
                  <w:sz w:val="18"/>
                  <w:szCs w:val="18"/>
                </w:rPr>
                <w:t>Exceptions:</w:t>
              </w:r>
            </w:ins>
          </w:p>
          <w:p w14:paraId="3DD90CCD" w14:textId="77777777" w:rsidR="00461494" w:rsidRDefault="00461494" w:rsidP="00726D86">
            <w:pPr>
              <w:keepNext/>
              <w:ind w:left="1397" w:hanging="274"/>
              <w:rPr>
                <w:ins w:id="592" w:author="TF 112518" w:date="2018-11-26T21:52:00Z"/>
                <w:rFonts w:asciiTheme="minorHAnsi" w:hAnsiTheme="minorHAnsi"/>
                <w:sz w:val="18"/>
                <w:szCs w:val="18"/>
              </w:rPr>
            </w:pPr>
            <w:ins w:id="593" w:author="TF 112518" w:date="2018-11-26T21:52:00Z">
              <w:r w:rsidRPr="0001108C">
                <w:rPr>
                  <w:rFonts w:asciiTheme="minorHAnsi" w:hAnsiTheme="minorHAnsi"/>
                  <w:sz w:val="18"/>
                  <w:szCs w:val="18"/>
                </w:rPr>
                <w:t>1. Utility rooms with a dryer exhaust duct.</w:t>
              </w:r>
            </w:ins>
          </w:p>
          <w:p w14:paraId="4ACCD9B5" w14:textId="77777777" w:rsidR="00461494" w:rsidRDefault="00461494" w:rsidP="00726D86">
            <w:pPr>
              <w:keepNext/>
              <w:ind w:left="1397" w:hanging="274"/>
              <w:rPr>
                <w:ins w:id="594" w:author="TF 112518" w:date="2018-11-26T21:52:00Z"/>
              </w:rPr>
            </w:pPr>
            <w:ins w:id="595" w:author="TF 112518" w:date="2018-11-26T21:52:00Z">
              <w:r w:rsidRPr="0001108C">
                <w:rPr>
                  <w:rFonts w:asciiTheme="minorHAnsi" w:hAnsiTheme="minorHAnsi"/>
                  <w:sz w:val="18"/>
                  <w:szCs w:val="18"/>
                </w:rPr>
                <w:t>2. Toilet compartments in bathrooms.</w:t>
              </w:r>
            </w:ins>
          </w:p>
        </w:tc>
      </w:tr>
      <w:tr w:rsidR="00461494" w14:paraId="294DDB34"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9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97" w:author="TF 112518" w:date="2018-11-26T21:52:00Z"/>
          <w:trPrChange w:id="59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9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4B8F9C1" w14:textId="77777777" w:rsidR="00461494" w:rsidRDefault="00461494" w:rsidP="00726D86">
            <w:pPr>
              <w:keepNext/>
              <w:jc w:val="center"/>
              <w:rPr>
                <w:ins w:id="600" w:author="TF 112518" w:date="2018-11-26T21:52:00Z"/>
                <w:rFonts w:asciiTheme="minorHAnsi" w:hAnsiTheme="minorHAnsi"/>
                <w:sz w:val="18"/>
                <w:szCs w:val="18"/>
              </w:rPr>
            </w:pPr>
            <w:ins w:id="601"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0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7523B68" w14:textId="77777777" w:rsidR="00461494" w:rsidRDefault="00461494" w:rsidP="00726D86">
            <w:pPr>
              <w:keepNext/>
              <w:ind w:left="274" w:hanging="274"/>
              <w:rPr>
                <w:ins w:id="603" w:author="TF 112518" w:date="2018-11-26T21:52:00Z"/>
                <w:rStyle w:val="margin0020notechar"/>
                <w:rFonts w:asciiTheme="minorHAnsi" w:hAnsiTheme="minorHAnsi"/>
                <w:sz w:val="18"/>
                <w:szCs w:val="18"/>
              </w:rPr>
            </w:pPr>
            <w:ins w:id="604"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78BDB389" w14:textId="77777777" w:rsidR="00461494" w:rsidRDefault="00461494" w:rsidP="00726D86">
            <w:pPr>
              <w:keepNext/>
              <w:ind w:left="548" w:hanging="274"/>
              <w:rPr>
                <w:ins w:id="605" w:author="TF 112518" w:date="2018-11-26T21:52:00Z"/>
                <w:rStyle w:val="margin0020notechar"/>
                <w:rFonts w:asciiTheme="minorHAnsi" w:hAnsiTheme="minorHAnsi"/>
                <w:sz w:val="18"/>
                <w:szCs w:val="18"/>
              </w:rPr>
            </w:pPr>
            <w:ins w:id="606" w:author="TF 112518" w:date="2018-11-26T21:52:00Z">
              <w:r w:rsidRPr="00B07B81">
                <w:rPr>
                  <w:rStyle w:val="margin0020notechar"/>
                  <w:rFonts w:asciiTheme="minorHAnsi" w:hAnsiTheme="minorHAnsi"/>
                  <w:sz w:val="18"/>
                  <w:szCs w:val="18"/>
                </w:rPr>
                <w:t>Exceptions:</w:t>
              </w:r>
            </w:ins>
          </w:p>
          <w:p w14:paraId="209D75CC" w14:textId="77777777" w:rsidR="00461494" w:rsidRDefault="00461494" w:rsidP="00726D86">
            <w:pPr>
              <w:keepNext/>
              <w:ind w:left="950" w:hanging="187"/>
              <w:rPr>
                <w:ins w:id="607" w:author="TF 112518" w:date="2018-11-26T21:52:00Z"/>
                <w:rStyle w:val="margin0020notechar"/>
                <w:rFonts w:asciiTheme="minorHAnsi" w:hAnsiTheme="minorHAnsi"/>
                <w:sz w:val="18"/>
                <w:szCs w:val="18"/>
              </w:rPr>
              <w:pPrChange w:id="608" w:author="Ferris, Todd@Energy" w:date="2018-11-27T11:59:00Z">
                <w:pPr>
                  <w:keepNext/>
                  <w:ind w:left="763"/>
                </w:pPr>
              </w:pPrChange>
            </w:pPr>
            <w:ins w:id="609"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53BCE3A8" w14:textId="77777777" w:rsidR="00461494" w:rsidRDefault="00461494" w:rsidP="00726D86">
            <w:pPr>
              <w:keepNext/>
              <w:ind w:left="950" w:hanging="187"/>
              <w:rPr>
                <w:ins w:id="610" w:author="TF 112518" w:date="2018-11-26T21:52:00Z"/>
                <w:rStyle w:val="margin0020notechar"/>
                <w:rFonts w:asciiTheme="minorHAnsi" w:hAnsiTheme="minorHAnsi"/>
                <w:sz w:val="18"/>
                <w:szCs w:val="18"/>
              </w:rPr>
            </w:pPr>
            <w:ins w:id="611"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107687FD" w14:textId="77777777" w:rsidR="00461494" w:rsidRDefault="00461494" w:rsidP="00726D86">
            <w:pPr>
              <w:keepNext/>
              <w:ind w:left="950" w:hanging="187"/>
              <w:rPr>
                <w:ins w:id="612" w:author="TF 112518" w:date="2018-11-26T21:52:00Z"/>
                <w:rStyle w:val="margin0020notechar"/>
                <w:rFonts w:asciiTheme="minorHAnsi" w:hAnsiTheme="minorHAnsi"/>
                <w:sz w:val="18"/>
                <w:szCs w:val="18"/>
              </w:rPr>
              <w:pPrChange w:id="613" w:author="Ferris, Todd@Energy" w:date="2018-11-27T11:59:00Z">
                <w:pPr>
                  <w:keepNext/>
                  <w:ind w:left="763"/>
                </w:pPr>
              </w:pPrChange>
            </w:pPr>
            <w:ins w:id="614"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2E4BB43A" w14:textId="77777777" w:rsidR="00461494" w:rsidRDefault="00461494" w:rsidP="00726D86">
            <w:pPr>
              <w:keepNext/>
              <w:ind w:left="950" w:hanging="187"/>
              <w:rPr>
                <w:ins w:id="615" w:author="TF 112518" w:date="2018-11-26T21:52:00Z"/>
              </w:rPr>
              <w:pPrChange w:id="616" w:author="Ferris, Todd@Energy" w:date="2018-11-27T11:59:00Z">
                <w:pPr>
                  <w:keepNext/>
                  <w:ind w:left="763"/>
                </w:pPr>
              </w:pPrChange>
            </w:pPr>
            <w:ins w:id="617"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461494" w14:paraId="79FD88D2"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1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19" w:author="TF 112518" w:date="2018-11-26T21:52:00Z"/>
          <w:trPrChange w:id="62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2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ADF3455" w14:textId="77777777" w:rsidR="00461494" w:rsidRDefault="00461494" w:rsidP="00726D86">
            <w:pPr>
              <w:keepNext/>
              <w:jc w:val="center"/>
              <w:rPr>
                <w:ins w:id="622" w:author="TF 112518" w:date="2018-11-26T21:52:00Z"/>
                <w:rFonts w:asciiTheme="minorHAnsi" w:hAnsiTheme="minorHAnsi"/>
                <w:sz w:val="18"/>
                <w:szCs w:val="18"/>
              </w:rPr>
            </w:pPr>
            <w:ins w:id="623"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2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FE75D92" w14:textId="77777777" w:rsidR="00461494" w:rsidRDefault="00461494" w:rsidP="00726D86">
            <w:pPr>
              <w:autoSpaceDE w:val="0"/>
              <w:autoSpaceDN w:val="0"/>
              <w:adjustRightInd w:val="0"/>
              <w:ind w:left="273" w:hanging="273"/>
              <w:rPr>
                <w:ins w:id="625" w:author="TF 112518" w:date="2018-11-26T21:52:00Z"/>
              </w:rPr>
            </w:pPr>
            <w:ins w:id="626"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461494" w14:paraId="00448252" w14:textId="77777777" w:rsidTr="00726D86">
        <w:trPr>
          <w:cantSplit/>
          <w:trHeight w:val="158"/>
          <w:ins w:id="627"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E76D7E1" w14:textId="77777777" w:rsidR="00461494" w:rsidRDefault="00461494" w:rsidP="00726D86">
            <w:pPr>
              <w:keepNext/>
              <w:rPr>
                <w:ins w:id="628" w:author="TF 112518" w:date="2018-11-26T21:52:00Z"/>
                <w:rFonts w:asciiTheme="minorHAnsi" w:hAnsiTheme="minorHAnsi"/>
                <w:b/>
                <w:bCs/>
                <w:sz w:val="18"/>
                <w:szCs w:val="18"/>
              </w:rPr>
            </w:pPr>
            <w:ins w:id="629"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5F484460" w14:textId="77777777" w:rsidR="00461494" w:rsidRDefault="00461494" w:rsidP="00461494"/>
    <w:p w14:paraId="727406BE" w14:textId="77777777" w:rsidR="00461494" w:rsidRDefault="00461494" w:rsidP="00461494">
      <w:r>
        <w:br w:type="page"/>
      </w:r>
    </w:p>
    <w:p w14:paraId="68339684" w14:textId="77777777" w:rsidR="00461494" w:rsidDel="00647B86" w:rsidRDefault="00461494" w:rsidP="00461494">
      <w:pPr>
        <w:rPr>
          <w:ins w:id="630" w:author="TF 112518" w:date="2018-11-26T21:52:00Z"/>
          <w:del w:id="631"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461494" w:rsidRPr="006C4FD8" w14:paraId="1FC86DCC" w14:textId="77777777" w:rsidTr="00726D86">
        <w:trPr>
          <w:cantSplit/>
          <w:trHeight w:val="288"/>
          <w:ins w:id="632"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E222A96" w14:textId="77777777" w:rsidR="00461494" w:rsidRPr="0047390B" w:rsidRDefault="00461494" w:rsidP="00726D86">
            <w:pPr>
              <w:rPr>
                <w:ins w:id="633" w:author="TF 112518" w:date="2018-11-26T22:35:00Z"/>
                <w:rFonts w:asciiTheme="minorHAnsi" w:hAnsiTheme="minorHAnsi" w:cs="Arial"/>
                <w:b/>
                <w:szCs w:val="18"/>
              </w:rPr>
            </w:pPr>
            <w:r>
              <w:rPr>
                <w:rFonts w:asciiTheme="minorHAnsi" w:hAnsiTheme="minorHAnsi" w:cs="Arial"/>
                <w:b/>
                <w:szCs w:val="18"/>
              </w:rPr>
              <w:t>H</w:t>
            </w:r>
            <w:ins w:id="634" w:author="TF 112518" w:date="2018-11-26T22:35:00Z">
              <w:r w:rsidRPr="0047390B">
                <w:rPr>
                  <w:rFonts w:asciiTheme="minorHAnsi" w:hAnsiTheme="minorHAnsi" w:cs="Arial"/>
                  <w:b/>
                  <w:szCs w:val="18"/>
                </w:rPr>
                <w:t>. Air Moving Equipment</w:t>
              </w:r>
            </w:ins>
          </w:p>
        </w:tc>
      </w:tr>
      <w:tr w:rsidR="00461494" w:rsidRPr="006C4FD8" w14:paraId="28EC8FC4" w14:textId="77777777" w:rsidTr="00726D86">
        <w:trPr>
          <w:cantSplit/>
          <w:trHeight w:val="288"/>
          <w:ins w:id="635"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6728F284" w14:textId="77777777" w:rsidR="00461494" w:rsidRPr="0047390B" w:rsidRDefault="00461494" w:rsidP="00726D86">
            <w:pPr>
              <w:rPr>
                <w:ins w:id="636" w:author="TF 112518" w:date="2018-11-26T22:35:00Z"/>
                <w:rFonts w:asciiTheme="minorHAnsi" w:hAnsiTheme="minorHAnsi" w:cs="Arial"/>
                <w:b/>
                <w:szCs w:val="18"/>
              </w:rPr>
            </w:pPr>
            <w:ins w:id="637"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461494" w:rsidRPr="006C4FD8" w14:paraId="5B20294F" w14:textId="77777777" w:rsidTr="00726D86">
        <w:trPr>
          <w:cantSplit/>
          <w:trHeight w:val="158"/>
          <w:ins w:id="638"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16541591" w14:textId="77777777" w:rsidR="00461494" w:rsidRPr="006C4FD8" w:rsidRDefault="00461494" w:rsidP="00726D86">
            <w:pPr>
              <w:keepNext/>
              <w:jc w:val="center"/>
              <w:rPr>
                <w:ins w:id="639" w:author="TF 112518" w:date="2018-11-26T22:35:00Z"/>
                <w:rFonts w:asciiTheme="minorHAnsi" w:hAnsiTheme="minorHAnsi"/>
                <w:sz w:val="18"/>
                <w:szCs w:val="18"/>
              </w:rPr>
            </w:pPr>
            <w:r>
              <w:rPr>
                <w:rFonts w:asciiTheme="minorHAnsi" w:hAnsiTheme="minorHAnsi"/>
                <w:sz w:val="18"/>
                <w:szCs w:val="18"/>
              </w:rPr>
              <w:t>0</w:t>
            </w:r>
            <w:ins w:id="640"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32CC1A78" w14:textId="77777777" w:rsidR="00461494" w:rsidRPr="00DA6319" w:rsidRDefault="00461494"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641" w:author="TF 112518" w:date="2018-11-26T22:35:00Z"/>
                <w:rFonts w:asciiTheme="minorHAnsi" w:hAnsiTheme="minorHAnsi"/>
                <w:sz w:val="18"/>
                <w:szCs w:val="18"/>
              </w:rPr>
            </w:pPr>
            <w:ins w:id="642"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643" w:author="Ferris, Todd@Energy" w:date="2018-11-27T11:26:00Z">
              <w:r w:rsidRPr="003723C0">
                <w:rPr>
                  <w:rFonts w:asciiTheme="minorHAnsi" w:hAnsiTheme="minorHAnsi"/>
                  <w:bCs/>
                  <w:sz w:val="18"/>
                  <w:szCs w:val="18"/>
                  <w:rPrChange w:id="644"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645"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646"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647"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648"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649"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650"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651" w:author="Ferris, Todd@Energy" w:date="2018-11-27T11:27:00Z">
                    <w:rPr>
                      <w:rFonts w:asciiTheme="minorHAnsi" w:hAnsiTheme="minorHAnsi"/>
                      <w:b/>
                      <w:bCs/>
                      <w:sz w:val="18"/>
                      <w:szCs w:val="18"/>
                    </w:rPr>
                  </w:rPrChange>
                </w:rPr>
                <w:t>Reverberant</w:t>
              </w:r>
            </w:ins>
            <w:ins w:id="652" w:author="Ferris, Todd@Energy" w:date="2018-11-27T11:27:00Z">
              <w:r w:rsidRPr="003723C0">
                <w:rPr>
                  <w:rFonts w:asciiTheme="minorHAnsi" w:hAnsiTheme="minorHAnsi"/>
                  <w:bCs/>
                  <w:i/>
                  <w:sz w:val="18"/>
                  <w:szCs w:val="18"/>
                  <w:rPrChange w:id="653" w:author="Ferris, Todd@Energy" w:date="2018-11-27T11:27:00Z">
                    <w:rPr>
                      <w:rFonts w:asciiTheme="minorHAnsi" w:hAnsiTheme="minorHAnsi"/>
                      <w:bCs/>
                      <w:sz w:val="18"/>
                      <w:szCs w:val="18"/>
                    </w:rPr>
                  </w:rPrChange>
                </w:rPr>
                <w:t xml:space="preserve"> </w:t>
              </w:r>
            </w:ins>
            <w:ins w:id="654" w:author="Ferris, Todd@Energy" w:date="2018-11-27T11:26:00Z">
              <w:r w:rsidRPr="003723C0">
                <w:rPr>
                  <w:rFonts w:asciiTheme="minorHAnsi" w:hAnsiTheme="minorHAnsi"/>
                  <w:bCs/>
                  <w:i/>
                  <w:sz w:val="18"/>
                  <w:szCs w:val="18"/>
                  <w:rPrChange w:id="655"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656" w:author="Ferris, Todd@Energy" w:date="2018-11-27T11:26:00Z">
                    <w:rPr>
                      <w:rFonts w:asciiTheme="minorHAnsi" w:hAnsiTheme="minorHAnsi"/>
                      <w:b/>
                      <w:bCs/>
                      <w:sz w:val="18"/>
                      <w:szCs w:val="18"/>
                    </w:rPr>
                  </w:rPrChange>
                </w:rPr>
                <w:t>, and rated in</w:t>
              </w:r>
            </w:ins>
            <w:ins w:id="657" w:author="Ferris, Todd@Energy" w:date="2018-11-27T11:27:00Z">
              <w:r>
                <w:rPr>
                  <w:rFonts w:asciiTheme="minorHAnsi" w:hAnsiTheme="minorHAnsi"/>
                  <w:bCs/>
                  <w:sz w:val="18"/>
                  <w:szCs w:val="18"/>
                </w:rPr>
                <w:t xml:space="preserve"> </w:t>
              </w:r>
            </w:ins>
            <w:ins w:id="658" w:author="Ferris, Todd@Energy" w:date="2018-11-27T11:26:00Z">
              <w:r w:rsidRPr="003723C0">
                <w:rPr>
                  <w:rFonts w:asciiTheme="minorHAnsi" w:hAnsiTheme="minorHAnsi"/>
                  <w:bCs/>
                  <w:sz w:val="18"/>
                  <w:szCs w:val="18"/>
                  <w:rPrChange w:id="659" w:author="Ferris, Todd@Energy" w:date="2018-11-27T11:26:00Z">
                    <w:rPr>
                      <w:rFonts w:asciiTheme="minorHAnsi" w:hAnsiTheme="minorHAnsi"/>
                      <w:b/>
                      <w:bCs/>
                      <w:sz w:val="18"/>
                      <w:szCs w:val="18"/>
                    </w:rPr>
                  </w:rPrChange>
                </w:rPr>
                <w:t>accordance with the airflow and sound rating procedures of</w:t>
              </w:r>
            </w:ins>
            <w:ins w:id="660" w:author="Ferris, Todd@Energy" w:date="2018-11-27T11:27:00Z">
              <w:r>
                <w:rPr>
                  <w:rFonts w:asciiTheme="minorHAnsi" w:hAnsiTheme="minorHAnsi"/>
                  <w:bCs/>
                  <w:sz w:val="18"/>
                  <w:szCs w:val="18"/>
                </w:rPr>
                <w:t xml:space="preserve"> </w:t>
              </w:r>
            </w:ins>
            <w:ins w:id="661" w:author="Ferris, Todd@Energy" w:date="2018-11-27T11:26:00Z">
              <w:r w:rsidRPr="003723C0">
                <w:rPr>
                  <w:rFonts w:asciiTheme="minorHAnsi" w:hAnsiTheme="minorHAnsi"/>
                  <w:bCs/>
                  <w:sz w:val="18"/>
                  <w:szCs w:val="18"/>
                  <w:rPrChange w:id="662"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663" w:author="Ferris, Todd@Energy" w:date="2018-11-27T11:27:00Z">
                    <w:rPr>
                      <w:rFonts w:asciiTheme="minorHAnsi" w:hAnsiTheme="minorHAnsi"/>
                      <w:b/>
                      <w:bCs/>
                      <w:sz w:val="18"/>
                      <w:szCs w:val="18"/>
                    </w:rPr>
                  </w:rPrChange>
                </w:rPr>
                <w:t>Loudness</w:t>
              </w:r>
            </w:ins>
            <w:ins w:id="664" w:author="Ferris, Todd@Energy" w:date="2018-11-27T11:27:00Z">
              <w:r w:rsidRPr="003723C0">
                <w:rPr>
                  <w:rFonts w:asciiTheme="minorHAnsi" w:hAnsiTheme="minorHAnsi"/>
                  <w:bCs/>
                  <w:i/>
                  <w:sz w:val="18"/>
                  <w:szCs w:val="18"/>
                  <w:rPrChange w:id="665" w:author="Ferris, Todd@Energy" w:date="2018-11-27T11:27:00Z">
                    <w:rPr>
                      <w:rFonts w:asciiTheme="minorHAnsi" w:hAnsiTheme="minorHAnsi"/>
                      <w:bCs/>
                      <w:sz w:val="18"/>
                      <w:szCs w:val="18"/>
                    </w:rPr>
                  </w:rPrChange>
                </w:rPr>
                <w:t xml:space="preserve"> </w:t>
              </w:r>
            </w:ins>
            <w:ins w:id="666" w:author="Ferris, Todd@Energy" w:date="2018-11-27T11:26:00Z">
              <w:r w:rsidRPr="003723C0">
                <w:rPr>
                  <w:rFonts w:asciiTheme="minorHAnsi" w:hAnsiTheme="minorHAnsi"/>
                  <w:bCs/>
                  <w:i/>
                  <w:sz w:val="18"/>
                  <w:szCs w:val="18"/>
                  <w:rPrChange w:id="667"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668"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669" w:author="Ferris, Todd@Energy" w:date="2018-11-27T11:28:00Z">
                    <w:rPr>
                      <w:rFonts w:asciiTheme="minorHAnsi" w:hAnsiTheme="minorHAnsi"/>
                      <w:b/>
                      <w:bCs/>
                      <w:sz w:val="18"/>
                      <w:szCs w:val="18"/>
                    </w:rPr>
                  </w:rPrChange>
                </w:rPr>
                <w:t>Air Flow Test</w:t>
              </w:r>
            </w:ins>
            <w:ins w:id="670" w:author="Ferris, Todd@Energy" w:date="2018-11-27T11:28:00Z">
              <w:r w:rsidRPr="003723C0">
                <w:rPr>
                  <w:rFonts w:asciiTheme="minorHAnsi" w:hAnsiTheme="minorHAnsi"/>
                  <w:bCs/>
                  <w:i/>
                  <w:sz w:val="18"/>
                  <w:szCs w:val="18"/>
                  <w:rPrChange w:id="671" w:author="Ferris, Todd@Energy" w:date="2018-11-27T11:28:00Z">
                    <w:rPr>
                      <w:rFonts w:asciiTheme="minorHAnsi" w:hAnsiTheme="minorHAnsi"/>
                      <w:bCs/>
                      <w:sz w:val="18"/>
                      <w:szCs w:val="18"/>
                    </w:rPr>
                  </w:rPrChange>
                </w:rPr>
                <w:t xml:space="preserve"> </w:t>
              </w:r>
            </w:ins>
            <w:ins w:id="672" w:author="Ferris, Todd@Energy" w:date="2018-11-27T11:26:00Z">
              <w:r w:rsidRPr="003723C0">
                <w:rPr>
                  <w:rFonts w:asciiTheme="minorHAnsi" w:hAnsiTheme="minorHAnsi"/>
                  <w:bCs/>
                  <w:i/>
                  <w:sz w:val="18"/>
                  <w:szCs w:val="18"/>
                  <w:rPrChange w:id="673"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674"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675" w:author="Ferris, Todd@Energy" w:date="2018-11-27T11:28:00Z">
                    <w:rPr>
                      <w:rFonts w:asciiTheme="minorHAnsi" w:hAnsiTheme="minorHAnsi"/>
                      <w:b/>
                      <w:bCs/>
                      <w:sz w:val="18"/>
                      <w:szCs w:val="18"/>
                    </w:rPr>
                  </w:rPrChange>
                </w:rPr>
                <w:t>Product Performance Certification</w:t>
              </w:r>
            </w:ins>
            <w:ins w:id="676" w:author="Ferris, Todd@Energy" w:date="2018-11-27T11:28:00Z">
              <w:r w:rsidRPr="003723C0">
                <w:rPr>
                  <w:rFonts w:asciiTheme="minorHAnsi" w:hAnsiTheme="minorHAnsi"/>
                  <w:bCs/>
                  <w:i/>
                  <w:sz w:val="18"/>
                  <w:szCs w:val="18"/>
                  <w:rPrChange w:id="677" w:author="Ferris, Todd@Energy" w:date="2018-11-27T11:28:00Z">
                    <w:rPr>
                      <w:rFonts w:asciiTheme="minorHAnsi" w:hAnsiTheme="minorHAnsi"/>
                      <w:bCs/>
                      <w:sz w:val="18"/>
                      <w:szCs w:val="18"/>
                    </w:rPr>
                  </w:rPrChange>
                </w:rPr>
                <w:t xml:space="preserve"> </w:t>
              </w:r>
            </w:ins>
            <w:ins w:id="678" w:author="Ferris, Todd@Energy" w:date="2018-11-27T11:26:00Z">
              <w:r w:rsidRPr="003723C0">
                <w:rPr>
                  <w:rFonts w:asciiTheme="minorHAnsi" w:hAnsiTheme="minorHAnsi"/>
                  <w:bCs/>
                  <w:i/>
                  <w:sz w:val="18"/>
                  <w:szCs w:val="18"/>
                  <w:rPrChange w:id="679"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680" w:author="Ferris, Todd@Energy" w:date="2018-11-27T11:26:00Z">
                    <w:rPr>
                      <w:rFonts w:asciiTheme="minorHAnsi" w:hAnsiTheme="minorHAnsi"/>
                      <w:b/>
                      <w:bCs/>
                      <w:sz w:val="18"/>
                      <w:szCs w:val="18"/>
                    </w:rPr>
                  </w:rPrChange>
                </w:rPr>
                <w:t>).</w:t>
              </w:r>
            </w:ins>
            <w:ins w:id="681" w:author="Ferris, Todd@Energy" w:date="2018-11-27T11:29:00Z">
              <w:r>
                <w:rPr>
                  <w:rFonts w:asciiTheme="minorHAnsi" w:hAnsiTheme="minorHAnsi"/>
                  <w:bCs/>
                  <w:sz w:val="18"/>
                  <w:szCs w:val="18"/>
                </w:rPr>
                <w:t xml:space="preserve"> </w:t>
              </w:r>
            </w:ins>
            <w:ins w:id="682" w:author="Ferris, Todd@Energy" w:date="2018-11-27T11:26:00Z">
              <w:r w:rsidRPr="003723C0">
                <w:rPr>
                  <w:rFonts w:asciiTheme="minorHAnsi" w:hAnsiTheme="minorHAnsi"/>
                  <w:bCs/>
                  <w:sz w:val="18"/>
                  <w:szCs w:val="18"/>
                  <w:rPrChange w:id="683" w:author="Ferris, Todd@Energy" w:date="2018-11-27T11:26:00Z">
                    <w:rPr>
                      <w:rFonts w:asciiTheme="minorHAnsi" w:hAnsiTheme="minorHAnsi"/>
                      <w:b/>
                      <w:bCs/>
                      <w:sz w:val="18"/>
                      <w:szCs w:val="18"/>
                    </w:rPr>
                  </w:rPrChange>
                </w:rPr>
                <w:t>Installations of systems or equipment shall be carried out in</w:t>
              </w:r>
            </w:ins>
            <w:ins w:id="684" w:author="Ferris, Todd@Energy" w:date="2018-11-27T11:29:00Z">
              <w:r>
                <w:rPr>
                  <w:rFonts w:asciiTheme="minorHAnsi" w:hAnsiTheme="minorHAnsi"/>
                  <w:bCs/>
                  <w:sz w:val="18"/>
                  <w:szCs w:val="18"/>
                </w:rPr>
                <w:t xml:space="preserve"> </w:t>
              </w:r>
            </w:ins>
            <w:ins w:id="685" w:author="Ferris, Todd@Energy" w:date="2018-11-27T11:26:00Z">
              <w:r w:rsidRPr="003723C0">
                <w:rPr>
                  <w:rFonts w:asciiTheme="minorHAnsi" w:hAnsiTheme="minorHAnsi"/>
                  <w:bCs/>
                  <w:sz w:val="18"/>
                  <w:szCs w:val="18"/>
                  <w:rPrChange w:id="686" w:author="Ferris, Todd@Energy" w:date="2018-11-27T11:26:00Z">
                    <w:rPr>
                      <w:rFonts w:asciiTheme="minorHAnsi" w:hAnsiTheme="minorHAnsi"/>
                      <w:b/>
                      <w:bCs/>
                      <w:sz w:val="18"/>
                      <w:szCs w:val="18"/>
                    </w:rPr>
                  </w:rPrChange>
                </w:rPr>
                <w:t>accordance with manufacturers’ design requirements and</w:t>
              </w:r>
            </w:ins>
            <w:ins w:id="687" w:author="Ferris, Todd@Energy" w:date="2018-11-27T11:29:00Z">
              <w:r>
                <w:rPr>
                  <w:rFonts w:asciiTheme="minorHAnsi" w:hAnsiTheme="minorHAnsi"/>
                  <w:bCs/>
                  <w:sz w:val="18"/>
                  <w:szCs w:val="18"/>
                </w:rPr>
                <w:t xml:space="preserve"> </w:t>
              </w:r>
            </w:ins>
            <w:ins w:id="688" w:author="Ferris, Todd@Energy" w:date="2018-11-27T11:26:00Z">
              <w:r w:rsidRPr="003723C0">
                <w:rPr>
                  <w:rFonts w:asciiTheme="minorHAnsi" w:hAnsiTheme="minorHAnsi"/>
                  <w:bCs/>
                  <w:sz w:val="18"/>
                  <w:szCs w:val="18"/>
                  <w:rPrChange w:id="689" w:author="Ferris, Todd@Energy" w:date="2018-11-27T11:26:00Z">
                    <w:rPr>
                      <w:rFonts w:asciiTheme="minorHAnsi" w:hAnsiTheme="minorHAnsi"/>
                      <w:b/>
                      <w:bCs/>
                      <w:sz w:val="18"/>
                      <w:szCs w:val="18"/>
                    </w:rPr>
                  </w:rPrChange>
                </w:rPr>
                <w:t>installation instructions.</w:t>
              </w:r>
            </w:ins>
            <w:ins w:id="690" w:author="TF 112518" w:date="2018-11-26T22:35:00Z">
              <w:del w:id="691"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461494" w:rsidRPr="006C4FD8" w14:paraId="4F7A9711" w14:textId="77777777" w:rsidTr="00726D86">
        <w:trPr>
          <w:cantSplit/>
          <w:trHeight w:val="158"/>
          <w:ins w:id="692"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7BDDB2FB" w14:textId="77777777" w:rsidR="00461494" w:rsidRPr="006C4FD8" w:rsidRDefault="00461494" w:rsidP="00726D86">
            <w:pPr>
              <w:keepNext/>
              <w:jc w:val="center"/>
              <w:rPr>
                <w:ins w:id="693" w:author="TF 112518" w:date="2018-11-26T22:35:00Z"/>
                <w:rFonts w:asciiTheme="minorHAnsi" w:hAnsiTheme="minorHAnsi"/>
                <w:sz w:val="18"/>
                <w:szCs w:val="18"/>
              </w:rPr>
            </w:pPr>
            <w:ins w:id="694"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03284DFC" w14:textId="77777777" w:rsidR="00461494" w:rsidRDefault="00461494" w:rsidP="00726D86">
            <w:pPr>
              <w:keepNext/>
              <w:autoSpaceDE w:val="0"/>
              <w:autoSpaceDN w:val="0"/>
              <w:adjustRightInd w:val="0"/>
              <w:ind w:left="274" w:hanging="274"/>
              <w:jc w:val="both"/>
              <w:rPr>
                <w:rFonts w:asciiTheme="minorHAnsi" w:hAnsiTheme="minorHAnsi"/>
                <w:bCs/>
                <w:sz w:val="18"/>
                <w:szCs w:val="18"/>
              </w:rPr>
            </w:pPr>
            <w:ins w:id="695"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696" w:author="Ferris, Todd@Energy" w:date="2018-11-27T11:32:00Z">
                    <w:rPr>
                      <w:rFonts w:asciiTheme="minorHAnsi" w:hAnsiTheme="minorHAnsi"/>
                      <w:b/>
                      <w:bCs/>
                      <w:sz w:val="18"/>
                      <w:szCs w:val="18"/>
                    </w:rPr>
                  </w:rPrChange>
                </w:rPr>
                <w:t xml:space="preserve"> </w:t>
              </w:r>
            </w:ins>
            <w:ins w:id="697" w:author="Ferris, Todd@Energy" w:date="2018-11-27T11:32:00Z">
              <w:r w:rsidRPr="00306C27">
                <w:rPr>
                  <w:rFonts w:asciiTheme="minorHAnsi" w:hAnsiTheme="minorHAnsi"/>
                  <w:bCs/>
                  <w:sz w:val="18"/>
                  <w:szCs w:val="18"/>
                  <w:rPrChange w:id="698"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699"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700" w:author="Ferris, Todd@Energy" w:date="2018-11-27T11:32:00Z">
                    <w:rPr>
                      <w:rFonts w:asciiTheme="minorHAnsi" w:hAnsiTheme="minorHAnsi"/>
                      <w:b/>
                      <w:bCs/>
                      <w:sz w:val="18"/>
                      <w:szCs w:val="18"/>
                    </w:rPr>
                  </w:rPrChange>
                </w:rPr>
                <w:t>by this standard as noted below. These sound ratings shall be</w:t>
              </w:r>
            </w:ins>
            <w:ins w:id="701" w:author="Ferris, Todd@Energy" w:date="2018-11-27T11:33:00Z">
              <w:r>
                <w:rPr>
                  <w:rFonts w:asciiTheme="minorHAnsi" w:hAnsiTheme="minorHAnsi"/>
                  <w:bCs/>
                  <w:sz w:val="18"/>
                  <w:szCs w:val="18"/>
                </w:rPr>
                <w:t xml:space="preserve"> </w:t>
              </w:r>
            </w:ins>
            <w:ins w:id="702" w:author="Ferris, Todd@Energy" w:date="2018-11-27T11:32:00Z">
              <w:r w:rsidRPr="00306C27">
                <w:rPr>
                  <w:rFonts w:asciiTheme="minorHAnsi" w:hAnsiTheme="minorHAnsi"/>
                  <w:bCs/>
                  <w:sz w:val="18"/>
                  <w:szCs w:val="18"/>
                  <w:rPrChange w:id="703" w:author="Ferris, Todd@Energy" w:date="2018-11-27T11:32:00Z">
                    <w:rPr>
                      <w:rFonts w:asciiTheme="minorHAnsi" w:hAnsiTheme="minorHAnsi"/>
                      <w:b/>
                      <w:bCs/>
                      <w:sz w:val="18"/>
                      <w:szCs w:val="18"/>
                    </w:rPr>
                  </w:rPrChange>
                </w:rPr>
                <w:t>at a minimum of 0.1 in. of water (25 Pa) static pressure in</w:t>
              </w:r>
            </w:ins>
            <w:ins w:id="704" w:author="Ferris, Todd@Energy" w:date="2018-11-27T11:33:00Z">
              <w:r>
                <w:rPr>
                  <w:rFonts w:asciiTheme="minorHAnsi" w:hAnsiTheme="minorHAnsi"/>
                  <w:bCs/>
                  <w:sz w:val="18"/>
                  <w:szCs w:val="18"/>
                </w:rPr>
                <w:t xml:space="preserve"> </w:t>
              </w:r>
            </w:ins>
            <w:ins w:id="705" w:author="Ferris, Todd@Energy" w:date="2018-11-27T11:32:00Z">
              <w:r w:rsidRPr="00306C27">
                <w:rPr>
                  <w:rFonts w:asciiTheme="minorHAnsi" w:hAnsiTheme="minorHAnsi"/>
                  <w:bCs/>
                  <w:sz w:val="18"/>
                  <w:szCs w:val="18"/>
                  <w:rPrChange w:id="706" w:author="Ferris, Todd@Energy" w:date="2018-11-27T11:32:00Z">
                    <w:rPr>
                      <w:rFonts w:asciiTheme="minorHAnsi" w:hAnsiTheme="minorHAnsi"/>
                      <w:b/>
                      <w:bCs/>
                      <w:sz w:val="18"/>
                      <w:szCs w:val="18"/>
                    </w:rPr>
                  </w:rPrChange>
                </w:rPr>
                <w:t>accordance with the HVI procedures referenced in Section</w:t>
              </w:r>
            </w:ins>
            <w:ins w:id="707" w:author="Ferris, Todd@Energy" w:date="2018-11-27T11:33:00Z">
              <w:r>
                <w:rPr>
                  <w:rFonts w:asciiTheme="minorHAnsi" w:hAnsiTheme="minorHAnsi"/>
                  <w:bCs/>
                  <w:sz w:val="18"/>
                  <w:szCs w:val="18"/>
                </w:rPr>
                <w:t xml:space="preserve"> </w:t>
              </w:r>
            </w:ins>
            <w:ins w:id="708" w:author="Ferris, Todd@Energy" w:date="2018-11-27T11:32:00Z">
              <w:r w:rsidRPr="00306C27">
                <w:rPr>
                  <w:rFonts w:asciiTheme="minorHAnsi" w:hAnsiTheme="minorHAnsi"/>
                  <w:bCs/>
                  <w:sz w:val="18"/>
                  <w:szCs w:val="18"/>
                  <w:rPrChange w:id="709" w:author="Ferris, Todd@Energy" w:date="2018-11-27T11:32:00Z">
                    <w:rPr>
                      <w:rFonts w:asciiTheme="minorHAnsi" w:hAnsiTheme="minorHAnsi"/>
                      <w:b/>
                      <w:bCs/>
                      <w:sz w:val="18"/>
                      <w:szCs w:val="18"/>
                    </w:rPr>
                  </w:rPrChange>
                </w:rPr>
                <w:t>7.1.</w:t>
              </w:r>
            </w:ins>
          </w:p>
          <w:p w14:paraId="3C446755" w14:textId="77777777" w:rsidR="00461494" w:rsidRDefault="00461494"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273CF6DC" w14:textId="77777777" w:rsidR="00461494" w:rsidDel="00306C27" w:rsidRDefault="00461494" w:rsidP="00726D86">
            <w:pPr>
              <w:keepNext/>
              <w:autoSpaceDE w:val="0"/>
              <w:autoSpaceDN w:val="0"/>
              <w:adjustRightInd w:val="0"/>
              <w:ind w:left="763" w:hanging="403"/>
              <w:jc w:val="both"/>
              <w:rPr>
                <w:ins w:id="710" w:author="TF 112518" w:date="2018-11-26T22:35:00Z"/>
                <w:del w:id="711" w:author="Ferris, Todd@Energy" w:date="2018-11-27T11:33:00Z"/>
                <w:rFonts w:asciiTheme="minorHAnsi" w:hAnsiTheme="minorHAnsi"/>
                <w:sz w:val="18"/>
                <w:szCs w:val="18"/>
              </w:rPr>
            </w:pPr>
            <w:ins w:id="712" w:author="TF 112518" w:date="2018-11-26T22:35:00Z">
              <w:del w:id="713"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68D70B45" w14:textId="77777777" w:rsidR="00461494" w:rsidRDefault="00461494" w:rsidP="00726D86">
            <w:pPr>
              <w:keepNext/>
              <w:autoSpaceDE w:val="0"/>
              <w:autoSpaceDN w:val="0"/>
              <w:adjustRightInd w:val="0"/>
              <w:ind w:left="763" w:hanging="403"/>
              <w:jc w:val="both"/>
              <w:rPr>
                <w:ins w:id="714" w:author="Ferris, Todd@Energy" w:date="2018-11-27T11:36:00Z"/>
                <w:rFonts w:asciiTheme="minorHAnsi" w:hAnsiTheme="minorHAnsi"/>
                <w:bCs/>
                <w:sz w:val="18"/>
                <w:szCs w:val="18"/>
              </w:rPr>
              <w:pPrChange w:id="715" w:author="Ferris, Todd@Energy" w:date="2018-11-27T11:36:00Z">
                <w:pPr>
                  <w:keepNext/>
                  <w:autoSpaceDE w:val="0"/>
                  <w:autoSpaceDN w:val="0"/>
                  <w:adjustRightInd w:val="0"/>
                  <w:ind w:left="1123" w:hanging="403"/>
                  <w:jc w:val="both"/>
                </w:pPr>
              </w:pPrChange>
            </w:pPr>
            <w:ins w:id="716"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717" w:author="Ferris, Todd@Energy" w:date="2018-11-27T11:35:00Z">
              <w:r w:rsidRPr="00306C27">
                <w:rPr>
                  <w:rFonts w:asciiTheme="minorHAnsi" w:hAnsiTheme="minorHAnsi"/>
                  <w:b/>
                  <w:bCs/>
                  <w:sz w:val="18"/>
                  <w:szCs w:val="18"/>
                </w:rPr>
                <w:t>Dwelling-Unit Ventilation or Continuous Local</w:t>
              </w:r>
            </w:ins>
            <w:ins w:id="718" w:author="Ferris, Todd@Energy" w:date="2018-11-27T11:36:00Z">
              <w:r>
                <w:rPr>
                  <w:rFonts w:asciiTheme="minorHAnsi" w:hAnsiTheme="minorHAnsi"/>
                  <w:b/>
                  <w:bCs/>
                  <w:sz w:val="18"/>
                  <w:szCs w:val="18"/>
                </w:rPr>
                <w:t xml:space="preserve"> </w:t>
              </w:r>
            </w:ins>
            <w:ins w:id="719"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720" w:author="Ferris, Todd@Energy" w:date="2018-11-27T11:36:00Z">
                    <w:rPr>
                      <w:rFonts w:asciiTheme="minorHAnsi" w:hAnsiTheme="minorHAnsi"/>
                      <w:b/>
                      <w:bCs/>
                      <w:sz w:val="18"/>
                      <w:szCs w:val="18"/>
                    </w:rPr>
                  </w:rPrChange>
                </w:rPr>
                <w:t xml:space="preserve"> These fans shall be rated for sound at a maximum</w:t>
              </w:r>
            </w:ins>
            <w:ins w:id="721" w:author="Ferris, Todd@Energy" w:date="2018-11-27T11:36:00Z">
              <w:r>
                <w:rPr>
                  <w:rFonts w:asciiTheme="minorHAnsi" w:hAnsiTheme="minorHAnsi"/>
                  <w:bCs/>
                  <w:sz w:val="18"/>
                  <w:szCs w:val="18"/>
                </w:rPr>
                <w:t xml:space="preserve"> </w:t>
              </w:r>
            </w:ins>
            <w:ins w:id="722" w:author="Ferris, Todd@Energy" w:date="2018-11-27T11:35:00Z">
              <w:r w:rsidRPr="00306C27">
                <w:rPr>
                  <w:rFonts w:asciiTheme="minorHAnsi" w:hAnsiTheme="minorHAnsi"/>
                  <w:bCs/>
                  <w:sz w:val="18"/>
                  <w:szCs w:val="18"/>
                  <w:rPrChange w:id="723" w:author="Ferris, Todd@Energy" w:date="2018-11-27T11:36:00Z">
                    <w:rPr>
                      <w:rFonts w:asciiTheme="minorHAnsi" w:hAnsiTheme="minorHAnsi"/>
                      <w:b/>
                      <w:bCs/>
                      <w:sz w:val="18"/>
                      <w:szCs w:val="18"/>
                    </w:rPr>
                  </w:rPrChange>
                </w:rPr>
                <w:t xml:space="preserve">of 1.0 </w:t>
              </w:r>
              <w:proofErr w:type="spellStart"/>
              <w:r w:rsidRPr="00306C27">
                <w:rPr>
                  <w:rFonts w:asciiTheme="minorHAnsi" w:hAnsiTheme="minorHAnsi"/>
                  <w:bCs/>
                  <w:sz w:val="18"/>
                  <w:szCs w:val="18"/>
                  <w:rPrChange w:id="724" w:author="Ferris, Todd@Energy" w:date="2018-11-27T11:36:00Z">
                    <w:rPr>
                      <w:rFonts w:asciiTheme="minorHAnsi" w:hAnsiTheme="minorHAnsi"/>
                      <w:b/>
                      <w:bCs/>
                      <w:sz w:val="18"/>
                      <w:szCs w:val="18"/>
                    </w:rPr>
                  </w:rPrChange>
                </w:rPr>
                <w:t>sone</w:t>
              </w:r>
              <w:proofErr w:type="spellEnd"/>
              <w:r w:rsidRPr="00306C27">
                <w:rPr>
                  <w:rFonts w:asciiTheme="minorHAnsi" w:hAnsiTheme="minorHAnsi"/>
                  <w:bCs/>
                  <w:sz w:val="18"/>
                  <w:szCs w:val="18"/>
                  <w:rPrChange w:id="725" w:author="Ferris, Todd@Energy" w:date="2018-11-27T11:36:00Z">
                    <w:rPr>
                      <w:rFonts w:asciiTheme="minorHAnsi" w:hAnsiTheme="minorHAnsi"/>
                      <w:b/>
                      <w:bCs/>
                      <w:sz w:val="18"/>
                      <w:szCs w:val="18"/>
                    </w:rPr>
                  </w:rPrChange>
                </w:rPr>
                <w:t>.</w:t>
              </w:r>
            </w:ins>
          </w:p>
          <w:p w14:paraId="1CD83C7F" w14:textId="77777777" w:rsidR="00461494" w:rsidDel="00306C27" w:rsidRDefault="00461494" w:rsidP="00726D86">
            <w:pPr>
              <w:keepNext/>
              <w:autoSpaceDE w:val="0"/>
              <w:autoSpaceDN w:val="0"/>
              <w:adjustRightInd w:val="0"/>
              <w:ind w:left="763" w:hanging="360"/>
              <w:jc w:val="both"/>
              <w:rPr>
                <w:ins w:id="726" w:author="TF 112518" w:date="2018-11-26T22:35:00Z"/>
                <w:del w:id="727" w:author="Ferris, Todd@Energy" w:date="2018-11-27T11:36:00Z"/>
                <w:rFonts w:asciiTheme="minorHAnsi" w:hAnsiTheme="minorHAnsi"/>
                <w:sz w:val="18"/>
                <w:szCs w:val="18"/>
              </w:rPr>
            </w:pPr>
            <w:ins w:id="728" w:author="TF 112518" w:date="2018-11-26T22:35:00Z">
              <w:del w:id="729"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2E95933A" w14:textId="77777777" w:rsidR="00461494" w:rsidRDefault="00461494" w:rsidP="00726D86">
            <w:pPr>
              <w:keepNext/>
              <w:ind w:left="763" w:hanging="403"/>
              <w:rPr>
                <w:ins w:id="730" w:author="Ferris, Todd@Energy" w:date="2018-11-27T12:01:00Z"/>
                <w:rFonts w:asciiTheme="minorHAnsi" w:hAnsiTheme="minorHAnsi" w:cstheme="minorHAnsi"/>
                <w:sz w:val="18"/>
                <w:szCs w:val="18"/>
              </w:rPr>
            </w:pPr>
            <w:ins w:id="731"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732"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rated for sound at a maximum of 3 </w:t>
              </w:r>
              <w:proofErr w:type="spellStart"/>
              <w:r w:rsidRPr="009920A1">
                <w:rPr>
                  <w:rFonts w:asciiTheme="minorHAnsi" w:hAnsiTheme="minorHAnsi" w:cstheme="minorHAnsi"/>
                  <w:sz w:val="18"/>
                  <w:szCs w:val="18"/>
                </w:rPr>
                <w:t>sone</w:t>
              </w:r>
              <w:proofErr w:type="spellEnd"/>
              <w:r w:rsidRPr="009920A1">
                <w:rPr>
                  <w:rFonts w:asciiTheme="minorHAnsi" w:hAnsiTheme="minorHAnsi" w:cstheme="minorHAnsi"/>
                  <w:sz w:val="18"/>
                  <w:szCs w:val="18"/>
                </w:rPr>
                <w:t>.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maximum of 3 </w:t>
              </w:r>
              <w:proofErr w:type="spellStart"/>
              <w:r w:rsidRPr="009920A1">
                <w:rPr>
                  <w:rFonts w:asciiTheme="minorHAnsi" w:hAnsiTheme="minorHAnsi" w:cstheme="minorHAnsi"/>
                  <w:sz w:val="18"/>
                  <w:szCs w:val="18"/>
                </w:rPr>
                <w:t>sones</w:t>
              </w:r>
              <w:proofErr w:type="spellEnd"/>
              <w:r w:rsidRPr="009920A1">
                <w:rPr>
                  <w:rFonts w:asciiTheme="minorHAnsi" w:hAnsiTheme="minorHAnsi" w:cstheme="minorHAnsi"/>
                  <w:sz w:val="18"/>
                  <w:szCs w:val="18"/>
                </w:rPr>
                <w:t xml:space="preserve">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3B3DEFA9" w14:textId="77777777" w:rsidR="00461494" w:rsidRDefault="00461494" w:rsidP="00726D86">
            <w:pPr>
              <w:keepNext/>
              <w:ind w:left="763"/>
              <w:rPr>
                <w:ins w:id="733" w:author="Ferris, Todd@Energy" w:date="2018-11-27T12:01:00Z"/>
                <w:rFonts w:asciiTheme="minorHAnsi" w:hAnsiTheme="minorHAnsi"/>
                <w:sz w:val="18"/>
                <w:szCs w:val="18"/>
              </w:rPr>
            </w:pPr>
            <w:ins w:id="734" w:author="Ferris, Todd@Energy" w:date="2018-11-27T12:01:00Z">
              <w:r w:rsidRPr="0001108C">
                <w:rPr>
                  <w:rFonts w:asciiTheme="minorHAnsi" w:hAnsiTheme="minorHAnsi"/>
                  <w:sz w:val="18"/>
                  <w:szCs w:val="18"/>
                </w:rPr>
                <w:t>Exceptions:</w:t>
              </w:r>
            </w:ins>
          </w:p>
          <w:p w14:paraId="52200D32" w14:textId="77777777" w:rsidR="00461494" w:rsidRDefault="00461494" w:rsidP="00726D86">
            <w:pPr>
              <w:keepNext/>
              <w:ind w:left="763"/>
              <w:rPr>
                <w:ins w:id="735" w:author="Ferris, Todd@Energy" w:date="2018-11-27T12:01:00Z"/>
                <w:rFonts w:asciiTheme="minorHAnsi" w:hAnsiTheme="minorHAnsi"/>
                <w:sz w:val="18"/>
                <w:szCs w:val="18"/>
              </w:rPr>
            </w:pPr>
            <w:ins w:id="736"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32A71919" w14:textId="77777777" w:rsidR="00461494" w:rsidRDefault="00461494" w:rsidP="00726D86">
            <w:pPr>
              <w:keepNext/>
              <w:autoSpaceDE w:val="0"/>
              <w:autoSpaceDN w:val="0"/>
              <w:adjustRightInd w:val="0"/>
              <w:ind w:left="763"/>
              <w:jc w:val="both"/>
              <w:rPr>
                <w:ins w:id="737" w:author="TF 112518" w:date="2018-11-26T22:35:00Z"/>
              </w:rPr>
              <w:pPrChange w:id="738" w:author="Ferris, Todd@Energy" w:date="2018-11-27T12:03:00Z">
                <w:pPr>
                  <w:keepNext/>
                  <w:autoSpaceDE w:val="0"/>
                  <w:autoSpaceDN w:val="0"/>
                  <w:adjustRightInd w:val="0"/>
                  <w:ind w:left="1123" w:hanging="403"/>
                  <w:jc w:val="both"/>
                </w:pPr>
              </w:pPrChange>
            </w:pPr>
            <w:ins w:id="739"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740" w:author="TF 112518" w:date="2018-11-26T22:35:00Z">
              <w:del w:id="741"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461494" w:rsidRPr="006C4FD8" w14:paraId="6A3A9206" w14:textId="77777777" w:rsidTr="00726D86">
        <w:trPr>
          <w:cantSplit/>
          <w:trHeight w:val="158"/>
          <w:ins w:id="742"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2D024FDA" w14:textId="77777777" w:rsidR="00461494" w:rsidRPr="006C4FD8" w:rsidRDefault="00461494" w:rsidP="00726D86">
            <w:pPr>
              <w:keepNext/>
              <w:jc w:val="center"/>
              <w:rPr>
                <w:ins w:id="743" w:author="TF 112518" w:date="2018-11-26T22:35:00Z"/>
                <w:rFonts w:asciiTheme="minorHAnsi" w:hAnsiTheme="minorHAnsi"/>
                <w:sz w:val="18"/>
                <w:szCs w:val="18"/>
              </w:rPr>
            </w:pPr>
            <w:ins w:id="744"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4CBE2E85" w14:textId="77777777" w:rsidR="00461494" w:rsidRDefault="00461494" w:rsidP="00726D86">
            <w:pPr>
              <w:keepNext/>
              <w:rPr>
                <w:ins w:id="745" w:author="TF 112518" w:date="2018-11-26T22:35:00Z"/>
                <w:rFonts w:asciiTheme="minorHAnsi" w:hAnsiTheme="minorHAnsi"/>
                <w:b/>
                <w:bCs/>
                <w:sz w:val="18"/>
                <w:szCs w:val="18"/>
              </w:rPr>
            </w:pPr>
            <w:ins w:id="746"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370B735E" w14:textId="77777777" w:rsidR="00461494" w:rsidRDefault="00461494" w:rsidP="00726D86">
            <w:pPr>
              <w:keepNext/>
              <w:ind w:left="1123" w:hanging="403"/>
              <w:rPr>
                <w:ins w:id="747" w:author="TF 112518" w:date="2018-11-26T22:35:00Z"/>
                <w:rFonts w:asciiTheme="minorHAnsi" w:hAnsiTheme="minorHAnsi"/>
                <w:sz w:val="18"/>
                <w:szCs w:val="18"/>
              </w:rPr>
            </w:pPr>
            <w:ins w:id="748"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749" w:author="Ferris, Todd@Energy" w:date="2018-11-27T12:18:00Z">
              <w:r w:rsidRPr="00F47345">
                <w:rPr>
                  <w:rFonts w:asciiTheme="minorHAnsi" w:hAnsiTheme="minorHAnsi"/>
                  <w:bCs/>
                  <w:sz w:val="18"/>
                  <w:szCs w:val="18"/>
                  <w:rPrChange w:id="750"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751"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752" w:author="Ferris, Todd@Energy" w:date="2018-11-27T12:18:00Z">
                    <w:rPr>
                      <w:rFonts w:asciiTheme="minorHAnsi" w:hAnsiTheme="minorHAnsi"/>
                      <w:b/>
                      <w:bCs/>
                      <w:sz w:val="18"/>
                      <w:szCs w:val="18"/>
                    </w:rPr>
                  </w:rPrChange>
                </w:rPr>
                <w:t>exhaust duct. If more than one of the exhaust fans in a single</w:t>
              </w:r>
            </w:ins>
            <w:ins w:id="753" w:author="Ferris, Todd@Energy" w:date="2018-11-27T12:19:00Z">
              <w:r>
                <w:rPr>
                  <w:rFonts w:asciiTheme="minorHAnsi" w:hAnsiTheme="minorHAnsi"/>
                  <w:bCs/>
                  <w:sz w:val="18"/>
                  <w:szCs w:val="18"/>
                </w:rPr>
                <w:t xml:space="preserve"> </w:t>
              </w:r>
            </w:ins>
            <w:ins w:id="754" w:author="Ferris, Todd@Energy" w:date="2018-11-27T12:18:00Z">
              <w:r w:rsidRPr="00F47345">
                <w:rPr>
                  <w:rFonts w:asciiTheme="minorHAnsi" w:hAnsiTheme="minorHAnsi"/>
                  <w:bCs/>
                  <w:sz w:val="18"/>
                  <w:szCs w:val="18"/>
                  <w:rPrChange w:id="755" w:author="Ferris, Todd@Energy" w:date="2018-11-27T12:18:00Z">
                    <w:rPr>
                      <w:rFonts w:asciiTheme="minorHAnsi" w:hAnsiTheme="minorHAnsi"/>
                      <w:b/>
                      <w:bCs/>
                      <w:sz w:val="18"/>
                      <w:szCs w:val="18"/>
                    </w:rPr>
                  </w:rPrChange>
                </w:rPr>
                <w:t>dwelling unit shares a common exhaust duct, each fan shall</w:t>
              </w:r>
            </w:ins>
            <w:ins w:id="756" w:author="Ferris, Todd@Energy" w:date="2018-11-27T12:19:00Z">
              <w:r>
                <w:rPr>
                  <w:rFonts w:asciiTheme="minorHAnsi" w:hAnsiTheme="minorHAnsi"/>
                  <w:bCs/>
                  <w:sz w:val="18"/>
                  <w:szCs w:val="18"/>
                </w:rPr>
                <w:t xml:space="preserve"> </w:t>
              </w:r>
            </w:ins>
            <w:ins w:id="757" w:author="Ferris, Todd@Energy" w:date="2018-11-27T12:18:00Z">
              <w:r w:rsidRPr="00F47345">
                <w:rPr>
                  <w:rFonts w:asciiTheme="minorHAnsi" w:hAnsiTheme="minorHAnsi"/>
                  <w:bCs/>
                  <w:sz w:val="18"/>
                  <w:szCs w:val="18"/>
                  <w:rPrChange w:id="758" w:author="Ferris, Todd@Energy" w:date="2018-11-27T12:18:00Z">
                    <w:rPr>
                      <w:rFonts w:asciiTheme="minorHAnsi" w:hAnsiTheme="minorHAnsi"/>
                      <w:b/>
                      <w:bCs/>
                      <w:sz w:val="18"/>
                      <w:szCs w:val="18"/>
                    </w:rPr>
                  </w:rPrChange>
                </w:rPr>
                <w:t>be equipped with a backdraft damper to prevent the recirculation</w:t>
              </w:r>
            </w:ins>
            <w:ins w:id="759" w:author="Ferris, Todd@Energy" w:date="2018-11-27T12:19:00Z">
              <w:r>
                <w:rPr>
                  <w:rFonts w:asciiTheme="minorHAnsi" w:hAnsiTheme="minorHAnsi"/>
                  <w:bCs/>
                  <w:sz w:val="18"/>
                  <w:szCs w:val="18"/>
                </w:rPr>
                <w:t xml:space="preserve"> </w:t>
              </w:r>
            </w:ins>
            <w:ins w:id="760" w:author="Ferris, Todd@Energy" w:date="2018-11-27T12:18:00Z">
              <w:r w:rsidRPr="00F47345">
                <w:rPr>
                  <w:rFonts w:asciiTheme="minorHAnsi" w:hAnsiTheme="minorHAnsi"/>
                  <w:bCs/>
                  <w:sz w:val="18"/>
                  <w:szCs w:val="18"/>
                  <w:rPrChange w:id="761" w:author="Ferris, Todd@Energy" w:date="2018-11-27T12:18:00Z">
                    <w:rPr>
                      <w:rFonts w:asciiTheme="minorHAnsi" w:hAnsiTheme="minorHAnsi"/>
                      <w:b/>
                      <w:bCs/>
                      <w:sz w:val="18"/>
                      <w:szCs w:val="18"/>
                    </w:rPr>
                  </w:rPrChange>
                </w:rPr>
                <w:t>of exhaust air from one room to another through the</w:t>
              </w:r>
            </w:ins>
            <w:ins w:id="762" w:author="Ferris, Todd@Energy" w:date="2018-11-27T12:19:00Z">
              <w:r>
                <w:rPr>
                  <w:rFonts w:asciiTheme="minorHAnsi" w:hAnsiTheme="minorHAnsi"/>
                  <w:bCs/>
                  <w:sz w:val="18"/>
                  <w:szCs w:val="18"/>
                </w:rPr>
                <w:t xml:space="preserve"> </w:t>
              </w:r>
            </w:ins>
            <w:ins w:id="763" w:author="Ferris, Todd@Energy" w:date="2018-11-27T12:18:00Z">
              <w:r w:rsidRPr="00F47345">
                <w:rPr>
                  <w:rFonts w:asciiTheme="minorHAnsi" w:hAnsiTheme="minorHAnsi"/>
                  <w:bCs/>
                  <w:sz w:val="18"/>
                  <w:szCs w:val="18"/>
                  <w:rPrChange w:id="764"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765" w:author="TF 112518" w:date="2018-11-26T22:35:00Z">
              <w:del w:id="766"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4D55A8D3" w14:textId="77777777" w:rsidR="00461494" w:rsidRPr="00306C27" w:rsidRDefault="00461494" w:rsidP="00726D86">
            <w:pPr>
              <w:keepNext/>
              <w:ind w:left="1123" w:hanging="403"/>
              <w:rPr>
                <w:ins w:id="767" w:author="TF 112518" w:date="2018-11-26T22:35:00Z"/>
                <w:rFonts w:asciiTheme="minorHAnsi" w:hAnsiTheme="minorHAnsi" w:cstheme="minorHAnsi"/>
                <w:sz w:val="18"/>
                <w:szCs w:val="18"/>
                <w:rPrChange w:id="768" w:author="Ferris, Todd@Energy" w:date="2018-11-27T11:40:00Z">
                  <w:rPr>
                    <w:ins w:id="769" w:author="TF 112518" w:date="2018-11-26T22:35:00Z"/>
                    <w:rFonts w:asciiTheme="minorHAnsi" w:hAnsiTheme="minorHAnsi" w:cstheme="minorHAnsi"/>
                    <w:b/>
                    <w:sz w:val="18"/>
                    <w:szCs w:val="18"/>
                  </w:rPr>
                </w:rPrChange>
              </w:rPr>
            </w:pPr>
            <w:ins w:id="770"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771"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772"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773"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774"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775"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776"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777" w:author="Ferris, Todd@Energy" w:date="2018-11-27T12:20:00Z">
                    <w:rPr>
                      <w:rFonts w:asciiTheme="minorHAnsi" w:hAnsiTheme="minorHAnsi" w:cstheme="minorHAnsi"/>
                      <w:b/>
                      <w:sz w:val="18"/>
                      <w:szCs w:val="18"/>
                    </w:rPr>
                  </w:rPrChange>
                </w:rPr>
                <w:t>duct when the fan is not running</w:t>
              </w:r>
            </w:ins>
            <w:ins w:id="778" w:author="TF 112518" w:date="2018-11-26T22:35:00Z">
              <w:del w:id="779" w:author="Ferris, Todd@Energy" w:date="2018-11-27T11:39:00Z">
                <w:r w:rsidRPr="00306C27" w:rsidDel="00306C27">
                  <w:rPr>
                    <w:rFonts w:asciiTheme="minorHAnsi" w:hAnsiTheme="minorHAnsi" w:cstheme="minorHAnsi"/>
                    <w:sz w:val="18"/>
                    <w:szCs w:val="18"/>
                    <w:rPrChange w:id="780"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781"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782" w:author="Ferris, Todd@Energy" w:date="2018-11-27T11:40:00Z">
                      <w:rPr>
                        <w:rFonts w:asciiTheme="minorHAnsi" w:hAnsiTheme="minorHAnsi" w:cstheme="minorHAnsi"/>
                        <w:b/>
                        <w:sz w:val="18"/>
                        <w:szCs w:val="18"/>
                      </w:rPr>
                    </w:rPrChange>
                  </w:rPr>
                  <w:delText xml:space="preserve"> </w:delText>
                </w:r>
              </w:del>
            </w:ins>
            <w:ins w:id="783" w:author="Ferris, Todd@Energy" w:date="2018-11-27T12:21:00Z">
              <w:r>
                <w:rPr>
                  <w:rFonts w:asciiTheme="minorHAnsi" w:hAnsiTheme="minorHAnsi" w:cstheme="minorHAnsi"/>
                  <w:sz w:val="18"/>
                  <w:szCs w:val="18"/>
                </w:rPr>
                <w:t>.</w:t>
              </w:r>
            </w:ins>
            <w:ins w:id="784" w:author="TF 112518" w:date="2018-11-26T22:35:00Z">
              <w:r w:rsidRPr="00306C27">
                <w:rPr>
                  <w:rFonts w:asciiTheme="minorHAnsi" w:hAnsiTheme="minorHAnsi" w:cstheme="minorHAnsi"/>
                  <w:sz w:val="18"/>
                  <w:szCs w:val="18"/>
                  <w:rPrChange w:id="785" w:author="Ferris, Todd@Energy" w:date="2018-11-27T11:40:00Z">
                    <w:rPr>
                      <w:rFonts w:asciiTheme="minorHAnsi" w:hAnsiTheme="minorHAnsi" w:cstheme="minorHAnsi"/>
                      <w:b/>
                      <w:sz w:val="18"/>
                      <w:szCs w:val="18"/>
                    </w:rPr>
                  </w:rPrChange>
                </w:rPr>
                <w:t xml:space="preserve"> </w:t>
              </w:r>
            </w:ins>
          </w:p>
        </w:tc>
      </w:tr>
      <w:tr w:rsidR="00461494" w:rsidRPr="006C4FD8" w14:paraId="714F7D81" w14:textId="77777777" w:rsidTr="00726D86">
        <w:trPr>
          <w:cantSplit/>
          <w:trHeight w:val="158"/>
          <w:ins w:id="786"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400D52E" w14:textId="77777777" w:rsidR="00461494" w:rsidRPr="006C4FD8" w:rsidRDefault="00461494" w:rsidP="00726D86">
            <w:pPr>
              <w:keepNext/>
              <w:jc w:val="center"/>
              <w:rPr>
                <w:ins w:id="787" w:author="TF 112518" w:date="2018-11-26T22:35:00Z"/>
                <w:rFonts w:asciiTheme="minorHAnsi" w:hAnsiTheme="minorHAnsi"/>
                <w:sz w:val="18"/>
                <w:szCs w:val="18"/>
              </w:rPr>
            </w:pPr>
            <w:ins w:id="788"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0EFF4039" w14:textId="77777777" w:rsidR="00461494" w:rsidRDefault="00461494" w:rsidP="00726D86">
            <w:pPr>
              <w:keepNext/>
              <w:ind w:left="274" w:hanging="274"/>
              <w:rPr>
                <w:ins w:id="789" w:author="TF 112518" w:date="2018-11-26T22:35:00Z"/>
                <w:rFonts w:asciiTheme="minorHAnsi" w:hAnsiTheme="minorHAnsi"/>
                <w:b/>
                <w:sz w:val="18"/>
                <w:szCs w:val="18"/>
              </w:rPr>
            </w:pPr>
            <w:ins w:id="790"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461494" w:rsidRPr="006C4FD8" w14:paraId="2CFE99D6" w14:textId="77777777" w:rsidTr="00726D86">
        <w:trPr>
          <w:cantSplit/>
          <w:trHeight w:val="158"/>
          <w:ins w:id="791"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118EC3EA" w14:textId="77777777" w:rsidR="00461494" w:rsidRPr="006C4FD8" w:rsidRDefault="00461494" w:rsidP="00726D86">
            <w:pPr>
              <w:keepNext/>
              <w:rPr>
                <w:ins w:id="792" w:author="TF 112518" w:date="2018-11-26T22:35:00Z"/>
                <w:rFonts w:asciiTheme="minorHAnsi" w:hAnsiTheme="minorHAnsi"/>
                <w:b/>
                <w:bCs/>
                <w:sz w:val="18"/>
                <w:szCs w:val="18"/>
              </w:rPr>
            </w:pPr>
            <w:ins w:id="793"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60789085" w14:textId="6D7C4F8F" w:rsidR="00A75DC5" w:rsidDel="00647B86" w:rsidRDefault="00A75DC5">
      <w:pPr>
        <w:rPr>
          <w:ins w:id="794" w:author="TF 112518" w:date="2018-11-26T21:52:00Z"/>
          <w:del w:id="795" w:author="Ferris, Todd@Energy" w:date="2018-11-27T12:26:00Z"/>
        </w:rPr>
      </w:pPr>
    </w:p>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BD72D7" w:rsidRPr="00BB16FE" w14:paraId="7624C53D" w14:textId="77777777" w:rsidTr="00BD72D7">
        <w:trPr>
          <w:trHeight w:val="288"/>
        </w:trPr>
        <w:tc>
          <w:tcPr>
            <w:tcW w:w="10950" w:type="dxa"/>
            <w:gridSpan w:val="4"/>
            <w:vAlign w:val="center"/>
          </w:tcPr>
          <w:p w14:paraId="77398EB6"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lastRenderedPageBreak/>
              <w:t>Documentation Author's Declaration Statement</w:t>
            </w:r>
          </w:p>
        </w:tc>
      </w:tr>
      <w:tr w:rsidR="00BD72D7" w:rsidRPr="00BB16FE" w14:paraId="1DE78CE1" w14:textId="77777777" w:rsidTr="00BD72D7">
        <w:trPr>
          <w:trHeight w:val="360"/>
        </w:trPr>
        <w:tc>
          <w:tcPr>
            <w:tcW w:w="10950" w:type="dxa"/>
            <w:gridSpan w:val="4"/>
            <w:vAlign w:val="center"/>
          </w:tcPr>
          <w:p w14:paraId="7BAFAF5D" w14:textId="77777777" w:rsidR="00BD72D7" w:rsidRPr="00BB16FE" w:rsidRDefault="00BD72D7" w:rsidP="00BD72D7">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BD72D7" w:rsidRPr="00BB16FE" w14:paraId="3E2F3733" w14:textId="77777777" w:rsidTr="00BD72D7">
        <w:trPr>
          <w:trHeight w:val="360"/>
        </w:trPr>
        <w:tc>
          <w:tcPr>
            <w:tcW w:w="5434" w:type="dxa"/>
          </w:tcPr>
          <w:p w14:paraId="57146496"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516" w:type="dxa"/>
            <w:gridSpan w:val="3"/>
          </w:tcPr>
          <w:p w14:paraId="4463A7F5"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BD72D7" w:rsidRPr="00BB16FE" w14:paraId="1A66BA40" w14:textId="77777777" w:rsidTr="00BD72D7">
        <w:trPr>
          <w:trHeight w:val="360"/>
        </w:trPr>
        <w:tc>
          <w:tcPr>
            <w:tcW w:w="5434" w:type="dxa"/>
          </w:tcPr>
          <w:p w14:paraId="34656729"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516" w:type="dxa"/>
            <w:gridSpan w:val="3"/>
          </w:tcPr>
          <w:p w14:paraId="31335C3F"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BD72D7" w:rsidRPr="00BB16FE" w14:paraId="0740D6C4" w14:textId="77777777" w:rsidTr="00BD72D7">
        <w:trPr>
          <w:trHeight w:val="360"/>
        </w:trPr>
        <w:tc>
          <w:tcPr>
            <w:tcW w:w="5434" w:type="dxa"/>
          </w:tcPr>
          <w:p w14:paraId="7203E929"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516" w:type="dxa"/>
            <w:gridSpan w:val="3"/>
          </w:tcPr>
          <w:p w14:paraId="1B14C7C7"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BD72D7" w:rsidRPr="00BB16FE" w14:paraId="73C347AB" w14:textId="77777777" w:rsidTr="00BD72D7">
        <w:trPr>
          <w:trHeight w:val="360"/>
        </w:trPr>
        <w:tc>
          <w:tcPr>
            <w:tcW w:w="5434" w:type="dxa"/>
          </w:tcPr>
          <w:p w14:paraId="5D7BDCE4"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516" w:type="dxa"/>
            <w:gridSpan w:val="3"/>
          </w:tcPr>
          <w:p w14:paraId="73D5FFCD"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BD72D7" w:rsidRPr="00BB16FE" w14:paraId="3888CFF9" w14:textId="77777777" w:rsidTr="00BD72D7">
        <w:tblPrEx>
          <w:tblCellMar>
            <w:left w:w="115" w:type="dxa"/>
            <w:right w:w="115" w:type="dxa"/>
          </w:tblCellMar>
        </w:tblPrEx>
        <w:trPr>
          <w:trHeight w:val="296"/>
        </w:trPr>
        <w:tc>
          <w:tcPr>
            <w:tcW w:w="10950" w:type="dxa"/>
            <w:gridSpan w:val="4"/>
            <w:vAlign w:val="center"/>
          </w:tcPr>
          <w:p w14:paraId="25A1500D"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BD72D7" w:rsidRPr="00BB16FE" w14:paraId="55921181" w14:textId="77777777" w:rsidTr="00BD72D7">
        <w:tblPrEx>
          <w:tblCellMar>
            <w:left w:w="115" w:type="dxa"/>
            <w:right w:w="115" w:type="dxa"/>
          </w:tblCellMar>
        </w:tblPrEx>
        <w:trPr>
          <w:trHeight w:val="504"/>
        </w:trPr>
        <w:tc>
          <w:tcPr>
            <w:tcW w:w="10950" w:type="dxa"/>
            <w:gridSpan w:val="4"/>
            <w:shd w:val="clear" w:color="auto" w:fill="auto"/>
          </w:tcPr>
          <w:p w14:paraId="739F67B5" w14:textId="77777777" w:rsidR="00BD72D7" w:rsidRPr="00BB16FE" w:rsidRDefault="00BD72D7" w:rsidP="00BD72D7">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455A8C4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3DC5686C"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5943DA23"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1B1467E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8E3C88F"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D72D7" w:rsidRPr="00BB16FE" w14:paraId="74F0F724" w14:textId="77777777" w:rsidTr="00BD72D7">
        <w:tblPrEx>
          <w:tblCellMar>
            <w:left w:w="115" w:type="dxa"/>
            <w:right w:w="115" w:type="dxa"/>
          </w:tblCellMar>
        </w:tblPrEx>
        <w:trPr>
          <w:trHeight w:val="278"/>
        </w:trPr>
        <w:tc>
          <w:tcPr>
            <w:tcW w:w="10950" w:type="dxa"/>
            <w:gridSpan w:val="4"/>
            <w:vAlign w:val="center"/>
          </w:tcPr>
          <w:p w14:paraId="5FB66FE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BD72D7" w:rsidRPr="00BB16FE" w14:paraId="2C3A3CF0" w14:textId="77777777" w:rsidTr="00BD72D7">
        <w:tblPrEx>
          <w:tblCellMar>
            <w:left w:w="115" w:type="dxa"/>
            <w:right w:w="115" w:type="dxa"/>
          </w:tblCellMar>
        </w:tblPrEx>
        <w:trPr>
          <w:trHeight w:hRule="exact" w:val="360"/>
        </w:trPr>
        <w:tc>
          <w:tcPr>
            <w:tcW w:w="10950" w:type="dxa"/>
            <w:gridSpan w:val="4"/>
            <w:vAlign w:val="center"/>
          </w:tcPr>
          <w:p w14:paraId="5B461FA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BD72D7" w:rsidRPr="00BB16FE" w14:paraId="16D736BC" w14:textId="77777777" w:rsidTr="00BD72D7">
        <w:tblPrEx>
          <w:tblCellMar>
            <w:left w:w="115" w:type="dxa"/>
            <w:right w:w="115" w:type="dxa"/>
          </w:tblCellMar>
        </w:tblPrEx>
        <w:trPr>
          <w:trHeight w:hRule="exact" w:val="360"/>
        </w:trPr>
        <w:tc>
          <w:tcPr>
            <w:tcW w:w="5475" w:type="dxa"/>
            <w:gridSpan w:val="2"/>
          </w:tcPr>
          <w:p w14:paraId="51409E26"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475" w:type="dxa"/>
            <w:gridSpan w:val="2"/>
          </w:tcPr>
          <w:p w14:paraId="37000547"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BD72D7" w:rsidRPr="00BB16FE" w14:paraId="250EF0F3" w14:textId="77777777" w:rsidTr="00BD72D7">
        <w:tblPrEx>
          <w:tblCellMar>
            <w:left w:w="108" w:type="dxa"/>
            <w:right w:w="108" w:type="dxa"/>
          </w:tblCellMar>
        </w:tblPrEx>
        <w:trPr>
          <w:trHeight w:hRule="exact" w:val="288"/>
        </w:trPr>
        <w:tc>
          <w:tcPr>
            <w:tcW w:w="10950" w:type="dxa"/>
            <w:gridSpan w:val="4"/>
            <w:vAlign w:val="center"/>
          </w:tcPr>
          <w:p w14:paraId="595B77C7"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BD72D7" w:rsidRPr="00BB16FE" w14:paraId="7D1D59D3" w14:textId="77777777" w:rsidTr="00BD72D7">
        <w:tblPrEx>
          <w:tblCellMar>
            <w:left w:w="108" w:type="dxa"/>
            <w:right w:w="108" w:type="dxa"/>
          </w:tblCellMar>
        </w:tblPrEx>
        <w:trPr>
          <w:trHeight w:hRule="exact" w:val="360"/>
        </w:trPr>
        <w:tc>
          <w:tcPr>
            <w:tcW w:w="5482" w:type="dxa"/>
            <w:gridSpan w:val="3"/>
          </w:tcPr>
          <w:p w14:paraId="493E6415"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468" w:type="dxa"/>
          </w:tcPr>
          <w:p w14:paraId="7992503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BD72D7" w:rsidRPr="00BB16FE" w14:paraId="6558042B" w14:textId="77777777" w:rsidTr="00BD72D7">
        <w:tblPrEx>
          <w:tblCellMar>
            <w:left w:w="108" w:type="dxa"/>
            <w:right w:w="108" w:type="dxa"/>
          </w:tblCellMar>
        </w:tblPrEx>
        <w:trPr>
          <w:trHeight w:val="288"/>
        </w:trPr>
        <w:tc>
          <w:tcPr>
            <w:tcW w:w="10950" w:type="dxa"/>
            <w:gridSpan w:val="4"/>
            <w:vAlign w:val="center"/>
          </w:tcPr>
          <w:p w14:paraId="6A0BE4DE"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BD72D7" w:rsidRPr="00BB16FE" w14:paraId="5B14D837" w14:textId="77777777" w:rsidTr="00BD72D7">
        <w:tblPrEx>
          <w:tblCellMar>
            <w:left w:w="108" w:type="dxa"/>
            <w:right w:w="108" w:type="dxa"/>
          </w:tblCellMar>
        </w:tblPrEx>
        <w:trPr>
          <w:trHeight w:hRule="exact" w:val="360"/>
        </w:trPr>
        <w:tc>
          <w:tcPr>
            <w:tcW w:w="10950" w:type="dxa"/>
            <w:gridSpan w:val="4"/>
          </w:tcPr>
          <w:p w14:paraId="7CA4D88F"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BD72D7" w:rsidRPr="00BB16FE" w14:paraId="005D568B" w14:textId="77777777" w:rsidTr="00BD72D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9B78FF8"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221AFCB4"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BD72D7" w:rsidRPr="00BB16FE" w14:paraId="0D72E69A" w14:textId="77777777" w:rsidTr="00BD72D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7CDBB1C"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4A8FE5E2"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D3D09">
          <w:headerReference w:type="even" r:id="rId8"/>
          <w:headerReference w:type="default" r:id="rId9"/>
          <w:footerReference w:type="default" r:id="rId10"/>
          <w:headerReference w:type="first" r:id="rId11"/>
          <w:type w:val="continuous"/>
          <w:pgSz w:w="12240" w:h="15840" w:code="1"/>
          <w:pgMar w:top="720" w:right="720" w:bottom="720" w:left="720" w:header="288" w:footer="432" w:gutter="0"/>
          <w:cols w:space="720"/>
          <w:docGrid w:linePitch="272"/>
          <w:sectPrChange w:id="815" w:author="Ferris, Todd@Energy" w:date="2018-11-28T11:08:00Z">
            <w:sectPr w:rsidR="00D65FA1" w:rsidSect="00FD3D09">
              <w:pgMar w:top="720" w:right="720" w:bottom="720" w:left="720" w:header="432" w:footer="432" w:gutter="0"/>
            </w:sectPr>
          </w:sectPrChange>
        </w:sectPr>
      </w:pPr>
    </w:p>
    <w:p w14:paraId="0435B2D8" w14:textId="6A779FDD"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w:t>
      </w:r>
      <w:ins w:id="816" w:author="Balneg, Ronald@Energy" w:date="2018-11-28T13:59:00Z">
        <w:r w:rsidR="0023469B">
          <w:rPr>
            <w:rFonts w:asciiTheme="minorHAnsi" w:hAnsiTheme="minorHAnsi"/>
            <w:b/>
            <w:szCs w:val="18"/>
          </w:rPr>
          <w:t>3</w:t>
        </w:r>
      </w:ins>
      <w:del w:id="817" w:author="Balneg, Ronald@Energy" w:date="2018-11-28T13:59:00Z">
        <w:r w:rsidRPr="0029047D" w:rsidDel="0023469B">
          <w:rPr>
            <w:rFonts w:asciiTheme="minorHAnsi" w:hAnsiTheme="minorHAnsi"/>
            <w:b/>
            <w:szCs w:val="18"/>
          </w:rPr>
          <w:delText>2</w:delText>
        </w:r>
      </w:del>
      <w:r w:rsidRPr="0029047D">
        <w:rPr>
          <w:rFonts w:asciiTheme="minorHAnsi" w:hAnsiTheme="minorHAnsi"/>
          <w:b/>
          <w:szCs w:val="18"/>
        </w:rPr>
        <w:t>R-MCH-27</w:t>
      </w:r>
      <w:r w:rsidR="00700338">
        <w:rPr>
          <w:rFonts w:asciiTheme="minorHAnsi" w:hAnsiTheme="minorHAnsi"/>
          <w:b/>
          <w:szCs w:val="18"/>
        </w:rPr>
        <w:t>a</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77777777" w:rsidR="00AE10C0" w:rsidRDefault="00D000F8">
      <w:pPr>
        <w:pStyle w:val="ListParagraph"/>
        <w:numPr>
          <w:ilvl w:val="0"/>
          <w:numId w:val="8"/>
        </w:numPr>
        <w:rPr>
          <w:rFonts w:asciiTheme="minorHAnsi" w:eastAsia="Cambria" w:hAnsiTheme="minorHAnsi"/>
          <w:sz w:val="18"/>
          <w:szCs w:val="18"/>
        </w:rPr>
      </w:pPr>
      <w:ins w:id="818" w:author="Ferris, Todd@Energy" w:date="2018-11-21T11:49:00Z">
        <w:r>
          <w:rPr>
            <w:rFonts w:asciiTheme="minorHAnsi" w:hAnsiTheme="minorHAnsi"/>
            <w:sz w:val="18"/>
            <w:szCs w:val="18"/>
          </w:rPr>
          <w:t>Building Unit Name</w:t>
        </w:r>
      </w:ins>
      <w:ins w:id="819" w:author="Ferris, Todd@Energy" w:date="2018-11-21T11:48:00Z">
        <w:r w:rsidR="00495793" w:rsidRPr="00495793">
          <w:rPr>
            <w:rFonts w:asciiTheme="minorHAnsi" w:hAnsiTheme="minorHAnsi"/>
            <w:sz w:val="18"/>
            <w:szCs w:val="18"/>
          </w:rPr>
          <w:t>: This field is filled out automatically. It is referenced from the CF2R-MCH-01, which must be completed prior to this document.</w:t>
        </w:r>
      </w:ins>
      <w:del w:id="820" w:author="Ferris, Todd@Energy" w:date="2018-11-21T11:49:00Z">
        <w:r w:rsidR="00636F83" w:rsidRPr="00D2491C" w:rsidDel="00D000F8">
          <w:rPr>
            <w:rFonts w:asciiTheme="minorHAnsi" w:hAnsiTheme="minorHAnsi"/>
            <w:sz w:val="18"/>
            <w:szCs w:val="18"/>
          </w:rPr>
          <w:delText>This information is automatically pulled from the CF</w:delText>
        </w:r>
      </w:del>
      <w:del w:id="821" w:author="Ferris, Todd@Energy" w:date="2018-11-21T11:16:00Z">
        <w:r w:rsidR="00636F83" w:rsidRPr="00D2491C" w:rsidDel="00AF584B">
          <w:rPr>
            <w:rFonts w:asciiTheme="minorHAnsi" w:hAnsiTheme="minorHAnsi"/>
            <w:sz w:val="18"/>
            <w:szCs w:val="18"/>
          </w:rPr>
          <w:delText>1</w:delText>
        </w:r>
      </w:del>
      <w:del w:id="822"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16943F92" w:rsidR="00636F83" w:rsidRDefault="00D000F8" w:rsidP="00636F83">
      <w:pPr>
        <w:numPr>
          <w:ilvl w:val="0"/>
          <w:numId w:val="8"/>
        </w:numPr>
        <w:contextualSpacing/>
        <w:rPr>
          <w:rFonts w:asciiTheme="minorHAnsi" w:eastAsia="Cambria" w:hAnsiTheme="minorHAnsi"/>
          <w:sz w:val="18"/>
          <w:szCs w:val="18"/>
        </w:rPr>
      </w:pPr>
      <w:ins w:id="823" w:author="Ferris, Todd@Energy" w:date="2018-11-21T11:50:00Z">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ins>
      <w:del w:id="824" w:author="Ferris, Todd@Energy" w:date="2018-11-21T11:50:00Z">
        <w:r w:rsidR="00636F83" w:rsidRPr="00D2491C" w:rsidDel="00D000F8">
          <w:rPr>
            <w:rFonts w:asciiTheme="minorHAnsi" w:hAnsiTheme="minorHAnsi"/>
            <w:sz w:val="18"/>
            <w:szCs w:val="18"/>
          </w:rPr>
          <w:delText>This information is automatically pulled from the</w:delText>
        </w:r>
      </w:del>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ins w:id="825" w:author="Ferris, Todd@Energy" w:date="2018-11-21T11:17:00Z">
        <w:r w:rsidR="00AF584B">
          <w:rPr>
            <w:rFonts w:asciiTheme="minorHAnsi" w:hAnsiTheme="minorHAnsi"/>
            <w:sz w:val="18"/>
            <w:szCs w:val="18"/>
          </w:rPr>
          <w:t xml:space="preserve">Values </w:t>
        </w:r>
      </w:ins>
      <w:del w:id="826" w:author="Ferris, Todd@Energy" w:date="2018-11-21T11:17:00Z">
        <w:r w:rsidR="00636F83" w:rsidRPr="00D2491C" w:rsidDel="00AF584B">
          <w:rPr>
            <w:rFonts w:asciiTheme="minorHAnsi" w:eastAsia="Cambria" w:hAnsiTheme="minorHAnsi"/>
            <w:sz w:val="18"/>
            <w:szCs w:val="18"/>
          </w:rPr>
          <w:delText xml:space="preserve">Choices </w:delText>
        </w:r>
      </w:del>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ins w:id="827" w:author="Ferris, Todd@Energy" w:date="2018-11-21T11:17:00Z">
        <w:r w:rsidR="00AF584B">
          <w:rPr>
            <w:rFonts w:asciiTheme="minorHAnsi" w:eastAsia="Cambria" w:hAnsiTheme="minorHAnsi"/>
            <w:sz w:val="18"/>
            <w:szCs w:val="18"/>
          </w:rPr>
          <w:t xml:space="preserve"> </w:t>
        </w:r>
      </w:ins>
      <w:r w:rsidR="00454307">
        <w:rPr>
          <w:rFonts w:asciiTheme="minorHAnsi" w:eastAsia="Cambria" w:hAnsiTheme="minorHAnsi"/>
          <w:sz w:val="18"/>
          <w:szCs w:val="18"/>
        </w:rPr>
        <w:t>A</w:t>
      </w:r>
      <w:ins w:id="828" w:author="Ferris, Todd@Energy" w:date="2018-11-21T11:17:00Z">
        <w:r w:rsidR="00AF584B">
          <w:rPr>
            <w:rFonts w:asciiTheme="minorHAnsi" w:eastAsia="Cambria" w:hAnsiTheme="minorHAnsi"/>
            <w:sz w:val="18"/>
            <w:szCs w:val="18"/>
          </w:rPr>
          <w:t>ttached</w:t>
        </w:r>
      </w:ins>
      <w:r w:rsidR="00636F83" w:rsidRPr="00D2491C">
        <w:rPr>
          <w:rFonts w:asciiTheme="minorHAnsi" w:eastAsia="Cambria" w:hAnsiTheme="minorHAnsi"/>
          <w:sz w:val="18"/>
          <w:szCs w:val="18"/>
        </w:rPr>
        <w:t>”</w:t>
      </w:r>
      <w:ins w:id="829" w:author="Ferris, Todd@Energy" w:date="2018-11-21T11:18:00Z">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ins>
      <w:r w:rsidR="00454307">
        <w:rPr>
          <w:rFonts w:asciiTheme="minorHAnsi" w:eastAsia="Cambria" w:hAnsiTheme="minorHAnsi"/>
          <w:sz w:val="18"/>
          <w:szCs w:val="18"/>
        </w:rPr>
        <w:t>S</w:t>
      </w:r>
      <w:ins w:id="830" w:author="Ferris, Todd@Energy" w:date="2018-11-21T11:18:00Z">
        <w:r w:rsidR="00AF584B" w:rsidRPr="00D2491C">
          <w:rPr>
            <w:rFonts w:asciiTheme="minorHAnsi" w:eastAsia="Cambria" w:hAnsiTheme="minorHAnsi"/>
            <w:sz w:val="18"/>
            <w:szCs w:val="18"/>
          </w:rPr>
          <w:t xml:space="preserve">ingle </w:t>
        </w:r>
      </w:ins>
      <w:r w:rsidR="00454307">
        <w:rPr>
          <w:rFonts w:asciiTheme="minorHAnsi" w:eastAsia="Cambria" w:hAnsiTheme="minorHAnsi"/>
          <w:sz w:val="18"/>
          <w:szCs w:val="18"/>
        </w:rPr>
        <w:t>F</w:t>
      </w:r>
      <w:ins w:id="831" w:author="Ferris, Todd@Energy" w:date="2018-11-21T11:18:00Z">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ins>
      <w:r w:rsidR="00454307">
        <w:rPr>
          <w:rFonts w:asciiTheme="minorHAnsi" w:eastAsia="Cambria" w:hAnsiTheme="minorHAnsi"/>
          <w:sz w:val="18"/>
          <w:szCs w:val="18"/>
        </w:rPr>
        <w:t>D</w:t>
      </w:r>
      <w:ins w:id="832" w:author="Ferris, Todd@Energy" w:date="2018-11-21T11:18:00Z">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ins>
      <w:r w:rsidR="00636F83" w:rsidRPr="00D2491C">
        <w:rPr>
          <w:rFonts w:asciiTheme="minorHAnsi" w:eastAsia="Cambria" w:hAnsiTheme="minorHAnsi"/>
          <w:sz w:val="18"/>
          <w:szCs w:val="18"/>
        </w:rPr>
        <w:t xml:space="preserve"> and “</w:t>
      </w:r>
      <w:del w:id="833" w:author="Ferris, Todd@Energy" w:date="2018-11-21T11:18:00Z">
        <w:r w:rsidR="00636F83" w:rsidRPr="00D2491C" w:rsidDel="00AF584B">
          <w:rPr>
            <w:rFonts w:asciiTheme="minorHAnsi" w:eastAsia="Cambria" w:hAnsiTheme="minorHAnsi"/>
            <w:sz w:val="18"/>
            <w:szCs w:val="18"/>
          </w:rPr>
          <w:delText xml:space="preserve">low-rise </w:delText>
        </w:r>
      </w:del>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ins w:id="834" w:author="Ferris, Todd@Energy" w:date="2018-11-21T11:18:00Z">
        <w:r w:rsidR="00AF584B">
          <w:rPr>
            <w:rFonts w:asciiTheme="minorHAnsi" w:eastAsia="Cambria" w:hAnsiTheme="minorHAnsi"/>
            <w:sz w:val="18"/>
            <w:szCs w:val="18"/>
          </w:rPr>
          <w:t xml:space="preserve"> User is allowed to overwrite imported value with </w:t>
        </w:r>
      </w:ins>
      <w:ins w:id="835" w:author="Ferris, Todd@Energy" w:date="2018-11-21T11:19:00Z">
        <w:r w:rsidR="00AF584B">
          <w:rPr>
            <w:rFonts w:asciiTheme="minorHAnsi" w:eastAsia="Cambria" w:hAnsiTheme="minorHAnsi"/>
            <w:sz w:val="18"/>
            <w:szCs w:val="18"/>
          </w:rPr>
          <w:t>“</w:t>
        </w:r>
      </w:ins>
      <w:r w:rsidR="00454307">
        <w:rPr>
          <w:rFonts w:asciiTheme="minorHAnsi" w:eastAsia="Cambria" w:hAnsiTheme="minorHAnsi"/>
          <w:sz w:val="18"/>
          <w:szCs w:val="18"/>
        </w:rPr>
        <w:t>N</w:t>
      </w:r>
      <w:ins w:id="836" w:author="Ferris, Todd@Energy" w:date="2018-11-21T11:19:00Z">
        <w:r w:rsidR="00AF584B">
          <w:rPr>
            <w:rFonts w:asciiTheme="minorHAnsi" w:eastAsia="Cambria" w:hAnsiTheme="minorHAnsi"/>
            <w:sz w:val="18"/>
            <w:szCs w:val="18"/>
          </w:rPr>
          <w:t>on-dwelling unit</w:t>
        </w:r>
      </w:ins>
      <w:ins w:id="837" w:author="Ferris, Todd@Energy" w:date="2018-11-21T11:50:00Z">
        <w:r>
          <w:rPr>
            <w:rFonts w:asciiTheme="minorHAnsi" w:eastAsia="Cambria" w:hAnsiTheme="minorHAnsi"/>
            <w:sz w:val="18"/>
            <w:szCs w:val="18"/>
          </w:rPr>
          <w:t>”</w:t>
        </w:r>
      </w:ins>
      <w:ins w:id="838" w:author="Ferris, Todd@Energy" w:date="2018-11-21T11:19:00Z">
        <w:r w:rsidR="00AF584B">
          <w:rPr>
            <w:rFonts w:asciiTheme="minorHAnsi" w:eastAsia="Cambria" w:hAnsiTheme="minorHAnsi"/>
            <w:sz w:val="18"/>
            <w:szCs w:val="18"/>
          </w:rPr>
          <w:t xml:space="preserve"> selection</w:t>
        </w:r>
      </w:ins>
      <w:ins w:id="839" w:author="Ferris, Todd@Energy" w:date="2018-11-21T11:50:00Z">
        <w:r>
          <w:rPr>
            <w:rFonts w:asciiTheme="minorHAnsi" w:eastAsia="Cambria" w:hAnsiTheme="minorHAnsi"/>
            <w:sz w:val="18"/>
            <w:szCs w:val="18"/>
          </w:rPr>
          <w:t>.</w:t>
        </w:r>
      </w:ins>
    </w:p>
    <w:p w14:paraId="0435B2DD" w14:textId="77777777" w:rsidR="00CF3ECE" w:rsidRPr="00CF3ECE" w:rsidRDefault="00D000F8" w:rsidP="00636F83">
      <w:pPr>
        <w:numPr>
          <w:ilvl w:val="0"/>
          <w:numId w:val="8"/>
        </w:numPr>
        <w:contextualSpacing/>
        <w:rPr>
          <w:ins w:id="840" w:author="Ferris, Todd@Energy" w:date="2018-11-21T11:28:00Z"/>
          <w:rFonts w:asciiTheme="minorHAnsi" w:eastAsia="Cambria" w:hAnsiTheme="minorHAnsi"/>
          <w:sz w:val="18"/>
          <w:szCs w:val="18"/>
        </w:rPr>
      </w:pPr>
      <w:ins w:id="841" w:author="Ferris, Todd@Energy" w:date="2018-11-21T11:51:00Z">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ins>
      <w:del w:id="842"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0435B2DE" w14:textId="77777777" w:rsidR="00CF3ECE" w:rsidRPr="00CF3ECE" w:rsidRDefault="00495793" w:rsidP="00CF3ECE">
      <w:pPr>
        <w:pStyle w:val="ListParagraph"/>
        <w:numPr>
          <w:ilvl w:val="0"/>
          <w:numId w:val="21"/>
        </w:numPr>
        <w:rPr>
          <w:ins w:id="843" w:author="Ferris, Todd@Energy" w:date="2018-11-21T11:30:00Z"/>
          <w:rFonts w:asciiTheme="minorHAnsi" w:hAnsiTheme="minorHAnsi"/>
          <w:sz w:val="18"/>
          <w:szCs w:val="18"/>
        </w:rPr>
      </w:pPr>
      <w:del w:id="844" w:author="Ferris, Todd@Energy" w:date="2018-11-21T11:29:00Z">
        <w:r w:rsidRPr="00495793">
          <w:rPr>
            <w:rFonts w:asciiTheme="minorHAnsi" w:hAnsiTheme="minorHAnsi"/>
            <w:sz w:val="18"/>
            <w:szCs w:val="18"/>
          </w:rPr>
          <w:delText xml:space="preserve"> </w:delText>
        </w:r>
      </w:del>
      <w:ins w:id="845" w:author="Ferris, Todd@Energy" w:date="2018-11-21T11:21:00Z">
        <w:r w:rsidRPr="00495793">
          <w:rPr>
            <w:rFonts w:asciiTheme="minorHAnsi" w:hAnsiTheme="minorHAnsi"/>
            <w:sz w:val="18"/>
            <w:szCs w:val="18"/>
          </w:rPr>
          <w:t>If parent document is the CF1R</w:t>
        </w:r>
      </w:ins>
      <w:ins w:id="846" w:author="Ferris, Todd@Energy" w:date="2018-11-21T11:22:00Z">
        <w:r w:rsidRPr="00495793">
          <w:rPr>
            <w:rFonts w:asciiTheme="minorHAnsi" w:hAnsiTheme="minorHAnsi"/>
            <w:sz w:val="18"/>
            <w:szCs w:val="18"/>
          </w:rPr>
          <w:t xml:space="preserve">-PRF-01, values </w:t>
        </w:r>
      </w:ins>
      <w:del w:id="847" w:author="Ferris, Todd@Energy" w:date="2018-11-21T11:30:00Z">
        <w:r w:rsidRPr="00495793">
          <w:rPr>
            <w:rFonts w:asciiTheme="minorHAnsi" w:hAnsiTheme="minorHAnsi"/>
            <w:sz w:val="18"/>
            <w:szCs w:val="18"/>
          </w:rPr>
          <w:delText xml:space="preserve">Choices </w:delText>
        </w:r>
      </w:del>
      <w:r w:rsidRPr="00495793">
        <w:rPr>
          <w:rFonts w:asciiTheme="minorHAnsi" w:hAnsiTheme="minorHAnsi"/>
          <w:sz w:val="18"/>
          <w:szCs w:val="18"/>
        </w:rPr>
        <w:t xml:space="preserve">are </w:t>
      </w:r>
      <w:ins w:id="848" w:author="Ferris, Todd@Energy" w:date="2018-11-21T11:30:00Z">
        <w:r w:rsidR="00CF3ECE">
          <w:rPr>
            <w:rFonts w:asciiTheme="minorHAnsi" w:hAnsiTheme="minorHAnsi"/>
            <w:sz w:val="18"/>
            <w:szCs w:val="18"/>
          </w:rPr>
          <w:t>“</w:t>
        </w:r>
        <w:r w:rsidR="00CF3ECE" w:rsidRPr="00CF3ECE">
          <w:rPr>
            <w:rFonts w:asciiTheme="minorHAnsi" w:hAnsiTheme="minorHAnsi"/>
            <w:sz w:val="18"/>
            <w:szCs w:val="18"/>
          </w:rPr>
          <w:t>Newly Constructed</w:t>
        </w:r>
      </w:ins>
      <w:ins w:id="849" w:author="Ferris, Todd@Energy" w:date="2018-11-21T11:31:00Z">
        <w:r w:rsidR="00CF3ECE">
          <w:rPr>
            <w:rFonts w:asciiTheme="minorHAnsi" w:hAnsiTheme="minorHAnsi"/>
            <w:sz w:val="18"/>
            <w:szCs w:val="18"/>
          </w:rPr>
          <w:t>”</w:t>
        </w:r>
      </w:ins>
      <w:ins w:id="850" w:author="Ferris, Todd@Energy" w:date="2018-11-21T11:30:00Z">
        <w:r w:rsidR="00CF3ECE" w:rsidRPr="00CF3ECE">
          <w:rPr>
            <w:rFonts w:asciiTheme="minorHAnsi" w:hAnsiTheme="minorHAnsi"/>
            <w:sz w:val="18"/>
            <w:szCs w:val="18"/>
          </w:rPr>
          <w:t xml:space="preserve">, </w:t>
        </w:r>
      </w:ins>
      <w:ins w:id="851" w:author="Ferris, Todd@Energy" w:date="2018-11-21T11:31:00Z">
        <w:r w:rsidR="00CF3ECE">
          <w:rPr>
            <w:rFonts w:asciiTheme="minorHAnsi" w:hAnsiTheme="minorHAnsi"/>
            <w:sz w:val="18"/>
            <w:szCs w:val="18"/>
          </w:rPr>
          <w:t>“</w:t>
        </w:r>
      </w:ins>
      <w:ins w:id="852" w:author="Ferris, Todd@Energy" w:date="2018-11-21T11:30:00Z">
        <w:r w:rsidR="00CF3ECE" w:rsidRPr="00CF3ECE">
          <w:rPr>
            <w:rFonts w:asciiTheme="minorHAnsi" w:hAnsiTheme="minorHAnsi"/>
            <w:sz w:val="18"/>
            <w:szCs w:val="18"/>
          </w:rPr>
          <w:t>Newly Constructed (Addition Alone)</w:t>
        </w:r>
      </w:ins>
      <w:ins w:id="853" w:author="Ferris, Todd@Energy" w:date="2018-11-21T11:31:00Z">
        <w:r w:rsidR="00CF3ECE">
          <w:rPr>
            <w:rFonts w:asciiTheme="minorHAnsi" w:hAnsiTheme="minorHAnsi"/>
            <w:sz w:val="18"/>
            <w:szCs w:val="18"/>
          </w:rPr>
          <w:t>”</w:t>
        </w:r>
      </w:ins>
      <w:ins w:id="854" w:author="Ferris, Todd@Energy" w:date="2018-11-21T11:30:00Z">
        <w:r w:rsidR="00CF3ECE" w:rsidRPr="00CF3ECE">
          <w:rPr>
            <w:rFonts w:asciiTheme="minorHAnsi" w:hAnsiTheme="minorHAnsi"/>
            <w:sz w:val="18"/>
            <w:szCs w:val="18"/>
          </w:rPr>
          <w:t xml:space="preserve"> and</w:t>
        </w:r>
      </w:ins>
      <w:ins w:id="855" w:author="Ferris, Todd@Energy" w:date="2018-11-21T11:31:00Z">
        <w:r w:rsidR="00CF3ECE">
          <w:rPr>
            <w:rFonts w:asciiTheme="minorHAnsi" w:hAnsiTheme="minorHAnsi"/>
            <w:sz w:val="18"/>
            <w:szCs w:val="18"/>
          </w:rPr>
          <w:t xml:space="preserve"> “</w:t>
        </w:r>
      </w:ins>
      <w:ins w:id="856" w:author="Ferris, Todd@Energy" w:date="2018-11-21T11:30:00Z">
        <w:r w:rsidR="00CF3ECE" w:rsidRPr="00CF3ECE">
          <w:rPr>
            <w:rFonts w:asciiTheme="minorHAnsi" w:hAnsiTheme="minorHAnsi"/>
            <w:sz w:val="18"/>
            <w:szCs w:val="18"/>
          </w:rPr>
          <w:t>Addition and /or Alteration</w:t>
        </w:r>
      </w:ins>
      <w:ins w:id="857" w:author="Ferris, Todd@Energy" w:date="2018-11-21T11:31:00Z">
        <w:r w:rsidR="00CF3ECE">
          <w:rPr>
            <w:rFonts w:asciiTheme="minorHAnsi" w:hAnsiTheme="minorHAnsi"/>
            <w:sz w:val="18"/>
            <w:szCs w:val="18"/>
          </w:rPr>
          <w:t>”</w:t>
        </w:r>
      </w:ins>
    </w:p>
    <w:p w14:paraId="0435B2DF" w14:textId="77777777" w:rsidR="00CF3ECE" w:rsidRPr="00CF3ECE" w:rsidRDefault="00CF3ECE" w:rsidP="00CF3ECE">
      <w:pPr>
        <w:pStyle w:val="ListParagraph"/>
        <w:numPr>
          <w:ilvl w:val="0"/>
          <w:numId w:val="21"/>
        </w:numPr>
        <w:rPr>
          <w:ins w:id="858" w:author="Ferris, Todd@Energy" w:date="2018-11-21T11:30:00Z"/>
          <w:rFonts w:asciiTheme="minorHAnsi" w:hAnsiTheme="minorHAnsi"/>
          <w:sz w:val="18"/>
          <w:szCs w:val="18"/>
        </w:rPr>
      </w:pPr>
      <w:ins w:id="859" w:author="Ferris, Todd@Energy" w:date="2018-11-21T11:31:00Z">
        <w:r>
          <w:rPr>
            <w:rFonts w:asciiTheme="minorHAnsi" w:hAnsiTheme="minorHAnsi"/>
            <w:sz w:val="18"/>
            <w:szCs w:val="18"/>
          </w:rPr>
          <w:t>I</w:t>
        </w:r>
      </w:ins>
      <w:ins w:id="860" w:author="Ferris, Todd@Energy" w:date="2018-11-21T11:30:00Z">
        <w:r w:rsidRPr="00CF3ECE">
          <w:rPr>
            <w:rFonts w:asciiTheme="minorHAnsi" w:hAnsiTheme="minorHAnsi"/>
            <w:sz w:val="18"/>
            <w:szCs w:val="18"/>
          </w:rPr>
          <w:t xml:space="preserve">f parent document is CF1R-NCB-01, </w:t>
        </w:r>
      </w:ins>
      <w:ins w:id="861" w:author="Ferris, Todd@Energy" w:date="2018-11-21T11:31:00Z">
        <w:r>
          <w:rPr>
            <w:rFonts w:asciiTheme="minorHAnsi" w:hAnsiTheme="minorHAnsi"/>
            <w:sz w:val="18"/>
            <w:szCs w:val="18"/>
          </w:rPr>
          <w:t xml:space="preserve">values are </w:t>
        </w:r>
      </w:ins>
      <w:ins w:id="862" w:author="Ferris, Todd@Energy" w:date="2018-11-21T11:32:00Z">
        <w:r>
          <w:rPr>
            <w:rFonts w:asciiTheme="minorHAnsi" w:hAnsiTheme="minorHAnsi"/>
            <w:sz w:val="18"/>
            <w:szCs w:val="18"/>
          </w:rPr>
          <w:t>“</w:t>
        </w:r>
      </w:ins>
      <w:ins w:id="863" w:author="Ferris, Todd@Energy" w:date="2018-11-21T11:30:00Z">
        <w:r w:rsidRPr="00CF3ECE">
          <w:rPr>
            <w:rFonts w:asciiTheme="minorHAnsi" w:hAnsiTheme="minorHAnsi"/>
            <w:sz w:val="18"/>
            <w:szCs w:val="18"/>
          </w:rPr>
          <w:t>Newly Constructed</w:t>
        </w:r>
      </w:ins>
      <w:ins w:id="864" w:author="Ferris, Todd@Energy" w:date="2018-11-21T11:32:00Z">
        <w:r>
          <w:rPr>
            <w:rFonts w:asciiTheme="minorHAnsi" w:hAnsiTheme="minorHAnsi"/>
            <w:sz w:val="18"/>
            <w:szCs w:val="18"/>
          </w:rPr>
          <w:t>”</w:t>
        </w:r>
      </w:ins>
      <w:ins w:id="865" w:author="Ferris, Todd@Energy" w:date="2018-11-21T11:30:00Z">
        <w:r w:rsidRPr="00CF3ECE">
          <w:rPr>
            <w:rFonts w:asciiTheme="minorHAnsi" w:hAnsiTheme="minorHAnsi"/>
            <w:sz w:val="18"/>
            <w:szCs w:val="18"/>
          </w:rPr>
          <w:t xml:space="preserve"> and </w:t>
        </w:r>
      </w:ins>
      <w:ins w:id="866" w:author="Ferris, Todd@Energy" w:date="2018-11-21T11:32:00Z">
        <w:r>
          <w:rPr>
            <w:rFonts w:asciiTheme="minorHAnsi" w:hAnsiTheme="minorHAnsi"/>
            <w:sz w:val="18"/>
            <w:szCs w:val="18"/>
          </w:rPr>
          <w:t>“</w:t>
        </w:r>
      </w:ins>
      <w:ins w:id="867" w:author="Ferris, Todd@Energy" w:date="2018-11-21T11:30:00Z">
        <w:r w:rsidRPr="00CF3ECE">
          <w:rPr>
            <w:rFonts w:asciiTheme="minorHAnsi" w:hAnsiTheme="minorHAnsi"/>
            <w:sz w:val="18"/>
            <w:szCs w:val="18"/>
          </w:rPr>
          <w:t>Newly Constructed (Addition Alone)</w:t>
        </w:r>
      </w:ins>
      <w:ins w:id="868" w:author="Ferris, Todd@Energy" w:date="2018-11-21T11:32:00Z">
        <w:r>
          <w:rPr>
            <w:rFonts w:asciiTheme="minorHAnsi" w:hAnsiTheme="minorHAnsi"/>
            <w:sz w:val="18"/>
            <w:szCs w:val="18"/>
          </w:rPr>
          <w:t>”</w:t>
        </w:r>
      </w:ins>
    </w:p>
    <w:p w14:paraId="0435B2E0" w14:textId="77777777" w:rsidR="00AE10C0" w:rsidRDefault="00CF3ECE">
      <w:pPr>
        <w:pStyle w:val="ListParagraph"/>
        <w:numPr>
          <w:ilvl w:val="0"/>
          <w:numId w:val="21"/>
        </w:numPr>
        <w:rPr>
          <w:rFonts w:asciiTheme="minorHAnsi" w:eastAsia="Cambria" w:hAnsiTheme="minorHAnsi"/>
          <w:sz w:val="18"/>
          <w:szCs w:val="18"/>
        </w:rPr>
      </w:pPr>
      <w:ins w:id="869" w:author="Ferris, Todd@Energy" w:date="2018-11-21T11:32:00Z">
        <w:r>
          <w:rPr>
            <w:rFonts w:asciiTheme="minorHAnsi" w:hAnsiTheme="minorHAnsi"/>
            <w:sz w:val="18"/>
            <w:szCs w:val="18"/>
          </w:rPr>
          <w:t>I</w:t>
        </w:r>
      </w:ins>
      <w:ins w:id="870" w:author="Ferris, Todd@Energy" w:date="2018-11-21T11:30:00Z">
        <w:r w:rsidRPr="00CF3ECE">
          <w:rPr>
            <w:rFonts w:asciiTheme="minorHAnsi" w:hAnsiTheme="minorHAnsi"/>
            <w:sz w:val="18"/>
            <w:szCs w:val="18"/>
          </w:rPr>
          <w:t xml:space="preserve">f parent document is CF1R-ADD-01, </w:t>
        </w:r>
      </w:ins>
      <w:ins w:id="871" w:author="Ferris, Todd@Energy" w:date="2018-11-21T11:32:00Z">
        <w:r>
          <w:rPr>
            <w:rFonts w:asciiTheme="minorHAnsi" w:hAnsiTheme="minorHAnsi"/>
            <w:sz w:val="18"/>
            <w:szCs w:val="18"/>
          </w:rPr>
          <w:t>values are “</w:t>
        </w:r>
      </w:ins>
      <w:ins w:id="872" w:author="Ferris, Todd@Energy" w:date="2018-11-21T11:30:00Z">
        <w:r w:rsidRPr="00CF3ECE">
          <w:rPr>
            <w:rFonts w:asciiTheme="minorHAnsi" w:hAnsiTheme="minorHAnsi"/>
            <w:sz w:val="18"/>
            <w:szCs w:val="18"/>
          </w:rPr>
          <w:t>ADU Addition &lt; 300 ft2</w:t>
        </w:r>
      </w:ins>
      <w:ins w:id="873" w:author="Ferris, Todd@Energy" w:date="2018-11-21T11:33:00Z">
        <w:r>
          <w:rPr>
            <w:rFonts w:asciiTheme="minorHAnsi" w:hAnsiTheme="minorHAnsi"/>
            <w:sz w:val="18"/>
            <w:szCs w:val="18"/>
          </w:rPr>
          <w:t>”</w:t>
        </w:r>
      </w:ins>
      <w:ins w:id="874" w:author="Ferris, Todd@Energy" w:date="2018-11-21T11:30:00Z">
        <w:r w:rsidRPr="00CF3ECE">
          <w:rPr>
            <w:rFonts w:asciiTheme="minorHAnsi" w:hAnsiTheme="minorHAnsi"/>
            <w:sz w:val="18"/>
            <w:szCs w:val="18"/>
          </w:rPr>
          <w:t>,</w:t>
        </w:r>
      </w:ins>
      <w:ins w:id="875" w:author="Ferris, Todd@Energy" w:date="2018-11-21T11:33:00Z">
        <w:r>
          <w:rPr>
            <w:rFonts w:asciiTheme="minorHAnsi" w:hAnsiTheme="minorHAnsi"/>
            <w:sz w:val="18"/>
            <w:szCs w:val="18"/>
          </w:rPr>
          <w:t>”</w:t>
        </w:r>
      </w:ins>
      <w:ins w:id="876" w:author="Ferris, Todd@Energy" w:date="2018-11-21T11:30:00Z">
        <w:r w:rsidRPr="00CF3ECE">
          <w:rPr>
            <w:rFonts w:asciiTheme="minorHAnsi" w:hAnsiTheme="minorHAnsi"/>
            <w:sz w:val="18"/>
            <w:szCs w:val="18"/>
          </w:rPr>
          <w:t xml:space="preserve"> ADU Addition &gt; 300 to &lt; 400 ft2</w:t>
        </w:r>
      </w:ins>
      <w:ins w:id="877" w:author="Ferris, Todd@Energy" w:date="2018-11-21T11:33:00Z">
        <w:r>
          <w:rPr>
            <w:rFonts w:asciiTheme="minorHAnsi" w:hAnsiTheme="minorHAnsi"/>
            <w:sz w:val="18"/>
            <w:szCs w:val="18"/>
          </w:rPr>
          <w:t>”</w:t>
        </w:r>
      </w:ins>
      <w:ins w:id="878" w:author="Ferris, Todd@Energy" w:date="2018-11-21T11:30:00Z">
        <w:r w:rsidRPr="00CF3ECE">
          <w:rPr>
            <w:rFonts w:asciiTheme="minorHAnsi" w:hAnsiTheme="minorHAnsi"/>
            <w:sz w:val="18"/>
            <w:szCs w:val="18"/>
          </w:rPr>
          <w:t>,</w:t>
        </w:r>
      </w:ins>
      <w:ins w:id="879" w:author="Ferris, Todd@Energy" w:date="2018-11-21T11:33:00Z">
        <w:r>
          <w:rPr>
            <w:rFonts w:asciiTheme="minorHAnsi" w:hAnsiTheme="minorHAnsi"/>
            <w:sz w:val="18"/>
            <w:szCs w:val="18"/>
          </w:rPr>
          <w:t>”</w:t>
        </w:r>
      </w:ins>
      <w:ins w:id="880" w:author="Ferris, Todd@Energy" w:date="2018-11-21T11:30:00Z">
        <w:r w:rsidRPr="00CF3ECE">
          <w:rPr>
            <w:rFonts w:asciiTheme="minorHAnsi" w:hAnsiTheme="minorHAnsi"/>
            <w:sz w:val="18"/>
            <w:szCs w:val="18"/>
          </w:rPr>
          <w:t xml:space="preserve"> ADU Addition &gt; 400 to &lt; 700 ft2</w:t>
        </w:r>
      </w:ins>
      <w:ins w:id="881" w:author="Ferris, Todd@Energy" w:date="2018-11-21T11:33:00Z">
        <w:r>
          <w:rPr>
            <w:rFonts w:asciiTheme="minorHAnsi" w:hAnsiTheme="minorHAnsi"/>
            <w:sz w:val="18"/>
            <w:szCs w:val="18"/>
          </w:rPr>
          <w:t xml:space="preserve">” </w:t>
        </w:r>
      </w:ins>
      <w:ins w:id="882" w:author="Ferris, Todd@Energy" w:date="2018-11-21T11:30:00Z">
        <w:r w:rsidRPr="00CF3ECE">
          <w:rPr>
            <w:rFonts w:asciiTheme="minorHAnsi" w:hAnsiTheme="minorHAnsi"/>
            <w:sz w:val="18"/>
            <w:szCs w:val="18"/>
          </w:rPr>
          <w:t xml:space="preserve">and </w:t>
        </w:r>
      </w:ins>
      <w:ins w:id="883" w:author="Ferris, Todd@Energy" w:date="2018-11-21T11:33:00Z">
        <w:r>
          <w:rPr>
            <w:rFonts w:asciiTheme="minorHAnsi" w:hAnsiTheme="minorHAnsi"/>
            <w:sz w:val="18"/>
            <w:szCs w:val="18"/>
          </w:rPr>
          <w:t>“</w:t>
        </w:r>
      </w:ins>
      <w:ins w:id="884" w:author="Ferris, Todd@Energy" w:date="2018-11-21T11:30:00Z">
        <w:r w:rsidRPr="00CF3ECE">
          <w:rPr>
            <w:rFonts w:asciiTheme="minorHAnsi" w:hAnsiTheme="minorHAnsi"/>
            <w:sz w:val="18"/>
            <w:szCs w:val="18"/>
          </w:rPr>
          <w:t>ADU Addition &gt; 700 to &lt; 1000 ft2</w:t>
        </w:r>
      </w:ins>
      <w:ins w:id="885" w:author="Ferris, Todd@Energy" w:date="2018-11-21T11:33:00Z">
        <w:r>
          <w:rPr>
            <w:rFonts w:asciiTheme="minorHAnsi" w:hAnsiTheme="minorHAnsi"/>
            <w:sz w:val="18"/>
            <w:szCs w:val="18"/>
          </w:rPr>
          <w:t>”</w:t>
        </w:r>
      </w:ins>
      <w:del w:id="886" w:author="Ferris, Todd@Energy" w:date="2018-11-21T11:41:00Z">
        <w:r w:rsidR="00495793" w:rsidRPr="00495793">
          <w:rPr>
            <w:rFonts w:asciiTheme="minorHAnsi" w:hAnsiTheme="minorHAnsi"/>
            <w:sz w:val="18"/>
            <w:szCs w:val="18"/>
          </w:rPr>
          <w:delText>“New Construction” and “Addition greater than 1,000 ft</w:delText>
        </w:r>
        <w:r w:rsidR="00495793" w:rsidRPr="00495793">
          <w:rPr>
            <w:rFonts w:asciiTheme="minorHAnsi" w:hAnsiTheme="minorHAnsi"/>
            <w:sz w:val="18"/>
            <w:szCs w:val="18"/>
            <w:vertAlign w:val="superscript"/>
          </w:rPr>
          <w:delText>2</w:delText>
        </w:r>
        <w:r w:rsidR="00495793" w:rsidRPr="00495793">
          <w:rPr>
            <w:rFonts w:asciiTheme="minorHAnsi" w:hAnsiTheme="minorHAnsi"/>
            <w:sz w:val="18"/>
            <w:szCs w:val="18"/>
          </w:rPr>
          <w:delText>”</w:delText>
        </w:r>
      </w:del>
      <w:r w:rsidR="00495793" w:rsidRPr="00495793">
        <w:rPr>
          <w:rFonts w:asciiTheme="minorHAnsi" w:hAnsiTheme="minorHAnsi"/>
          <w:sz w:val="18"/>
          <w:szCs w:val="18"/>
        </w:rPr>
        <w:t>.</w:t>
      </w:r>
    </w:p>
    <w:p w14:paraId="0435B2E1" w14:textId="77777777" w:rsidR="00636F83" w:rsidRPr="00DE1FB9" w:rsidRDefault="004354D4" w:rsidP="00636F83">
      <w:pPr>
        <w:numPr>
          <w:ilvl w:val="0"/>
          <w:numId w:val="8"/>
        </w:numPr>
        <w:contextualSpacing/>
        <w:rPr>
          <w:rFonts w:asciiTheme="minorHAnsi" w:eastAsia="Cambria" w:hAnsiTheme="minorHAnsi"/>
          <w:sz w:val="18"/>
          <w:szCs w:val="18"/>
        </w:rPr>
      </w:pPr>
      <w:ins w:id="887" w:author="Ferris, Todd@Energy" w:date="2018-11-21T11:55: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w:t>
        </w:r>
      </w:ins>
      <w:ins w:id="888" w:author="Ferris, Todd@Energy" w:date="2018-11-21T11:56:00Z">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ins>
      <w:del w:id="889" w:author="Ferris, Todd@Energy" w:date="2018-11-21T11:44:00Z">
        <w:r w:rsidR="00636F83" w:rsidRPr="00D2491C" w:rsidDel="00D32EB3">
          <w:rPr>
            <w:rFonts w:asciiTheme="minorHAnsi" w:hAnsiTheme="minorHAnsi"/>
            <w:sz w:val="18"/>
            <w:szCs w:val="18"/>
          </w:rPr>
          <w:delText xml:space="preserve">Value to be entered in the field equals </w:delText>
        </w:r>
        <w:r w:rsidR="00636F83" w:rsidRPr="00D2491C" w:rsidDel="00D32EB3">
          <w:rPr>
            <w:rFonts w:asciiTheme="minorHAnsi" w:eastAsia="Cambria" w:hAnsiTheme="minorHAnsi"/>
            <w:sz w:val="18"/>
            <w:szCs w:val="18"/>
          </w:rPr>
          <w:delText>the conditioned floor area of the space</w:delText>
        </w:r>
        <w:r w:rsidR="00636F83" w:rsidDel="00D32EB3">
          <w:rPr>
            <w:rFonts w:asciiTheme="minorHAnsi" w:eastAsia="Cambria" w:hAnsiTheme="minorHAnsi"/>
            <w:sz w:val="18"/>
            <w:szCs w:val="18"/>
          </w:rPr>
          <w:delText xml:space="preserve"> for which the ventilation is being calculated</w:delText>
        </w:r>
        <w:r w:rsidR="00636F83" w:rsidRPr="00D2491C" w:rsidDel="00D32EB3">
          <w:rPr>
            <w:rFonts w:asciiTheme="minorHAnsi" w:eastAsia="Cambria" w:hAnsiTheme="minorHAnsi"/>
            <w:sz w:val="18"/>
            <w:szCs w:val="18"/>
          </w:rPr>
          <w:delText xml:space="preserve">, in </w:delText>
        </w:r>
        <w:r w:rsidR="00A4665D" w:rsidRPr="00A4665D" w:rsidDel="00D32EB3">
          <w:rPr>
            <w:rFonts w:asciiTheme="minorHAnsi" w:eastAsia="Cambria" w:hAnsiTheme="minorHAnsi"/>
            <w:sz w:val="18"/>
            <w:szCs w:val="18"/>
          </w:rPr>
          <w:delText>ft</w:delText>
        </w:r>
        <w:r w:rsidR="00A4665D" w:rsidRPr="00A4665D" w:rsidDel="00D32EB3">
          <w:rPr>
            <w:rFonts w:asciiTheme="minorHAnsi" w:eastAsia="Cambria" w:hAnsiTheme="minorHAnsi"/>
            <w:sz w:val="18"/>
            <w:szCs w:val="18"/>
            <w:vertAlign w:val="superscript"/>
          </w:rPr>
          <w:delText>2</w:delText>
        </w:r>
        <w:r w:rsidR="00636F83" w:rsidRPr="00D2491C"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 For additions over 1</w:delText>
        </w:r>
        <w:r w:rsidR="00010C95"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000 </w:delText>
        </w:r>
        <w:r w:rsidR="00A4665D" w:rsidDel="00D32EB3">
          <w:rPr>
            <w:rFonts w:asciiTheme="minorHAnsi" w:eastAsia="Cambria" w:hAnsiTheme="minorHAnsi"/>
            <w:sz w:val="18"/>
            <w:szCs w:val="18"/>
          </w:rPr>
          <w:delText>ft</w:delText>
        </w:r>
        <w:r w:rsidR="00A4665D" w:rsidDel="00D32EB3">
          <w:rPr>
            <w:rFonts w:asciiTheme="minorHAnsi" w:eastAsia="Cambria" w:hAnsiTheme="minorHAnsi"/>
            <w:sz w:val="18"/>
            <w:szCs w:val="18"/>
            <w:vertAlign w:val="superscript"/>
          </w:rPr>
          <w:delText>2</w:delText>
        </w:r>
        <w:r w:rsidR="00636F83" w:rsidDel="00D32EB3">
          <w:rPr>
            <w:rFonts w:asciiTheme="minorHAnsi" w:eastAsia="Cambria" w:hAnsiTheme="minorHAnsi"/>
            <w:sz w:val="18"/>
            <w:szCs w:val="18"/>
          </w:rPr>
          <w:delText>, this will be the floor area of the existing home plus the addition.</w:delText>
        </w:r>
      </w:del>
    </w:p>
    <w:p w14:paraId="0435B2E2" w14:textId="77777777" w:rsidR="00636F83" w:rsidRPr="00DE1FB9" w:rsidRDefault="0069465C" w:rsidP="00636F83">
      <w:pPr>
        <w:numPr>
          <w:ilvl w:val="0"/>
          <w:numId w:val="8"/>
        </w:numPr>
        <w:contextualSpacing/>
        <w:rPr>
          <w:rFonts w:asciiTheme="minorHAnsi" w:eastAsia="Cambria" w:hAnsiTheme="minorHAnsi"/>
          <w:sz w:val="18"/>
          <w:szCs w:val="18"/>
        </w:rPr>
      </w:pPr>
      <w:ins w:id="890" w:author="Ferris, Todd@Energy" w:date="2018-11-21T11:56:00Z">
        <w:r>
          <w:rPr>
            <w:rFonts w:asciiTheme="minorHAnsi" w:hAnsiTheme="minorHAnsi"/>
            <w:sz w:val="18"/>
            <w:szCs w:val="18"/>
          </w:rPr>
          <w:t>Number of Bedrooms in Dw</w:t>
        </w:r>
      </w:ins>
      <w:ins w:id="891" w:author="Ferris, Todd@Energy" w:date="2018-11-21T11:57:00Z">
        <w:r>
          <w:rPr>
            <w:rFonts w:asciiTheme="minorHAnsi" w:hAnsiTheme="minorHAnsi"/>
            <w:sz w:val="18"/>
            <w:szCs w:val="18"/>
          </w:rPr>
          <w:t>e</w:t>
        </w:r>
      </w:ins>
      <w:ins w:id="892" w:author="Ferris, Todd@Energy" w:date="2018-11-21T11:56:00Z">
        <w:r>
          <w:rPr>
            <w:rFonts w:asciiTheme="minorHAnsi" w:hAnsiTheme="minorHAnsi"/>
            <w:sz w:val="18"/>
            <w:szCs w:val="18"/>
          </w:rPr>
          <w:t>lling</w:t>
        </w:r>
      </w:ins>
      <w:ins w:id="893" w:author="Ferris, Todd@Energy" w:date="2018-11-21T11:57:00Z">
        <w:r>
          <w:rPr>
            <w:rFonts w:asciiTheme="minorHAnsi" w:hAnsiTheme="minorHAnsi"/>
            <w:sz w:val="18"/>
            <w:szCs w:val="18"/>
          </w:rPr>
          <w:t xml:space="preserve">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ins>
      <w:del w:id="894"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0435B2F4" w14:textId="77777777" w:rsidR="00CE3C37" w:rsidRDefault="00CE3C37" w:rsidP="00CE3C37">
      <w:pPr>
        <w:numPr>
          <w:ilvl w:val="0"/>
          <w:numId w:val="8"/>
        </w:numPr>
        <w:contextualSpacing/>
        <w:rPr>
          <w:ins w:id="895" w:author="TF 112318" w:date="2018-11-23T12:39:00Z"/>
          <w:rFonts w:asciiTheme="minorHAnsi" w:eastAsia="Cambria" w:hAnsiTheme="minorHAnsi"/>
          <w:sz w:val="18"/>
          <w:szCs w:val="18"/>
        </w:rPr>
      </w:pPr>
      <w:ins w:id="896" w:author="TF 112318" w:date="2018-11-23T12:38:00Z">
        <w:r>
          <w:rPr>
            <w:rFonts w:asciiTheme="minorHAnsi" w:eastAsia="Cambria" w:hAnsiTheme="minorHAnsi"/>
            <w:sz w:val="18"/>
            <w:szCs w:val="18"/>
          </w:rPr>
          <w:t xml:space="preserve">Ventilation system Type: </w:t>
        </w:r>
      </w:ins>
      <w:ins w:id="897" w:author="TF 112318" w:date="2018-11-23T12:39:00Z">
        <w:r>
          <w:rPr>
            <w:rFonts w:asciiTheme="minorHAnsi" w:eastAsia="Cambria" w:hAnsiTheme="minorHAnsi"/>
            <w:sz w:val="18"/>
            <w:szCs w:val="18"/>
          </w:rPr>
          <w:t>This may be filled out automatically or be user input.</w:t>
        </w:r>
      </w:ins>
    </w:p>
    <w:p w14:paraId="0435B2F5" w14:textId="77777777" w:rsidR="00CE3C37" w:rsidRPr="00CE3C37" w:rsidRDefault="00CE3C37" w:rsidP="00CE3C37">
      <w:pPr>
        <w:pStyle w:val="ListParagraph"/>
        <w:numPr>
          <w:ilvl w:val="0"/>
          <w:numId w:val="23"/>
        </w:numPr>
        <w:rPr>
          <w:ins w:id="898" w:author="TF 112318" w:date="2018-11-23T12:40:00Z"/>
          <w:rFonts w:asciiTheme="minorHAnsi" w:eastAsia="Cambria" w:hAnsiTheme="minorHAnsi"/>
          <w:sz w:val="18"/>
          <w:szCs w:val="18"/>
        </w:rPr>
      </w:pPr>
      <w:ins w:id="899" w:author="TF 112318" w:date="2018-11-23T12:39: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0435B2F6" w14:textId="581A6040" w:rsidR="00CE3C37" w:rsidRPr="003E1B97" w:rsidRDefault="00AA3550" w:rsidP="00CE3C37">
      <w:pPr>
        <w:pStyle w:val="ListParagraph"/>
        <w:numPr>
          <w:ilvl w:val="0"/>
          <w:numId w:val="23"/>
        </w:numPr>
        <w:rPr>
          <w:ins w:id="900" w:author="TF 112318" w:date="2018-11-23T12:39:00Z"/>
          <w:rFonts w:asciiTheme="minorHAnsi" w:eastAsia="Cambria" w:hAnsiTheme="minorHAnsi"/>
          <w:sz w:val="18"/>
          <w:szCs w:val="18"/>
        </w:rPr>
      </w:pPr>
      <w:ins w:id="901" w:author="TF 112318" w:date="2018-11-23T17:37:00Z">
        <w:r>
          <w:rPr>
            <w:rFonts w:asciiTheme="minorHAnsi" w:hAnsiTheme="minorHAnsi"/>
            <w:sz w:val="18"/>
            <w:szCs w:val="18"/>
          </w:rPr>
          <w:t xml:space="preserve">If </w:t>
        </w:r>
      </w:ins>
      <w:r w:rsidR="00454307">
        <w:rPr>
          <w:rFonts w:asciiTheme="minorHAnsi" w:hAnsiTheme="minorHAnsi"/>
          <w:sz w:val="18"/>
          <w:szCs w:val="18"/>
        </w:rPr>
        <w:t>b</w:t>
      </w:r>
      <w:ins w:id="902" w:author="TF 112318" w:date="2018-11-23T12:40:00Z">
        <w:r w:rsidR="00CE3C37">
          <w:rPr>
            <w:rFonts w:asciiTheme="minorHAnsi" w:hAnsiTheme="minorHAnsi"/>
            <w:sz w:val="18"/>
            <w:szCs w:val="18"/>
          </w:rPr>
          <w:t xml:space="preserve">uilding type is equal to </w:t>
        </w:r>
      </w:ins>
      <w:r w:rsidR="00454307">
        <w:rPr>
          <w:rFonts w:asciiTheme="minorHAnsi" w:hAnsiTheme="minorHAnsi"/>
          <w:sz w:val="18"/>
          <w:szCs w:val="18"/>
        </w:rPr>
        <w:t>N</w:t>
      </w:r>
      <w:ins w:id="903" w:author="TF 112318" w:date="2018-11-23T12:40:00Z">
        <w:r w:rsidR="00CE3C37">
          <w:rPr>
            <w:rFonts w:asciiTheme="minorHAnsi" w:hAnsiTheme="minorHAnsi"/>
            <w:sz w:val="18"/>
            <w:szCs w:val="18"/>
          </w:rPr>
          <w:t>on-dwelling unit, an N/A value will be filled out automatically.</w:t>
        </w:r>
      </w:ins>
    </w:p>
    <w:p w14:paraId="0435B2F7" w14:textId="77777777" w:rsidR="00CE3C37" w:rsidRPr="00E32596" w:rsidRDefault="00CE3C37" w:rsidP="00CE3C37">
      <w:pPr>
        <w:pStyle w:val="ListParagraph"/>
        <w:numPr>
          <w:ilvl w:val="0"/>
          <w:numId w:val="23"/>
        </w:numPr>
        <w:rPr>
          <w:ins w:id="904" w:author="TF 112318" w:date="2018-11-23T12:39:00Z"/>
          <w:rFonts w:asciiTheme="minorHAnsi" w:eastAsia="Cambria" w:hAnsiTheme="minorHAnsi"/>
          <w:sz w:val="18"/>
          <w:szCs w:val="18"/>
        </w:rPr>
      </w:pPr>
      <w:ins w:id="905" w:author="TF 112318" w:date="2018-11-23T12:39:00Z">
        <w:r w:rsidRPr="00CE3C37">
          <w:rPr>
            <w:rFonts w:asciiTheme="minorHAnsi" w:hAnsiTheme="minorHAnsi"/>
            <w:sz w:val="18"/>
            <w:szCs w:val="18"/>
          </w:rPr>
          <w:t xml:space="preserve">If parent document is the CF1R-NCB or CF1R-ADD, user </w:t>
        </w:r>
      </w:ins>
      <w:ins w:id="906" w:author="TF 112318" w:date="2018-11-23T12:40:00Z">
        <w:r w:rsidRPr="00CE3C37">
          <w:rPr>
            <w:rFonts w:asciiTheme="minorHAnsi" w:hAnsiTheme="minorHAnsi"/>
            <w:sz w:val="18"/>
            <w:szCs w:val="18"/>
          </w:rPr>
          <w:t xml:space="preserve">selects from </w:t>
        </w:r>
      </w:ins>
      <w:ins w:id="907" w:author="TF 112318" w:date="2018-11-23T12:41:00Z">
        <w:r w:rsidRPr="00CE3C37">
          <w:rPr>
            <w:rFonts w:asciiTheme="minorHAnsi" w:hAnsiTheme="minorHAnsi"/>
            <w:sz w:val="18"/>
            <w:szCs w:val="18"/>
          </w:rPr>
          <w:t>list</w:t>
        </w:r>
      </w:ins>
      <w:ins w:id="908" w:author="TF 112318" w:date="2018-11-23T12:42:00Z">
        <w:r w:rsidRPr="00CE3C37">
          <w:rPr>
            <w:rFonts w:asciiTheme="minorHAnsi" w:hAnsiTheme="minorHAnsi"/>
            <w:sz w:val="18"/>
            <w:szCs w:val="18"/>
          </w:rPr>
          <w:t xml:space="preserve"> of </w:t>
        </w:r>
      </w:ins>
      <w:ins w:id="909" w:author="TF 112318" w:date="2018-11-23T12:41:00Z">
        <w:r w:rsidRPr="00CE3C37">
          <w:rPr>
            <w:rFonts w:asciiTheme="minorHAnsi" w:hAnsiTheme="minorHAnsi" w:cstheme="minorHAnsi"/>
            <w:sz w:val="18"/>
            <w:szCs w:val="18"/>
          </w:rPr>
          <w:t>Supply</w:t>
        </w:r>
      </w:ins>
      <w:ins w:id="910" w:author="TF 112318" w:date="2018-11-23T12:42:00Z">
        <w:r w:rsidRPr="00CE3C37">
          <w:rPr>
            <w:rFonts w:asciiTheme="minorHAnsi" w:hAnsiTheme="minorHAnsi" w:cstheme="minorHAnsi"/>
            <w:sz w:val="18"/>
            <w:szCs w:val="18"/>
          </w:rPr>
          <w:t xml:space="preserve">, </w:t>
        </w:r>
      </w:ins>
      <w:ins w:id="911" w:author="TF 112318" w:date="2018-11-23T12:41:00Z">
        <w:r w:rsidRPr="00CE3C37">
          <w:rPr>
            <w:rFonts w:asciiTheme="minorHAnsi" w:hAnsiTheme="minorHAnsi" w:cstheme="minorHAnsi"/>
            <w:sz w:val="18"/>
            <w:szCs w:val="18"/>
          </w:rPr>
          <w:t>Exhaust</w:t>
        </w:r>
      </w:ins>
      <w:ins w:id="912" w:author="TF 112318" w:date="2018-11-23T12:42:00Z">
        <w:r w:rsidRPr="00CE3C37">
          <w:rPr>
            <w:rFonts w:asciiTheme="minorHAnsi" w:hAnsiTheme="minorHAnsi" w:cstheme="minorHAnsi"/>
            <w:sz w:val="18"/>
            <w:szCs w:val="18"/>
          </w:rPr>
          <w:t xml:space="preserve">, </w:t>
        </w:r>
      </w:ins>
      <w:ins w:id="913" w:author="TF 112318" w:date="2018-11-23T12:41:00Z">
        <w:r w:rsidR="00802732" w:rsidRPr="00802732">
          <w:rPr>
            <w:rFonts w:asciiTheme="minorHAnsi" w:hAnsiTheme="minorHAnsi" w:cstheme="minorHAnsi"/>
            <w:sz w:val="18"/>
            <w:szCs w:val="18"/>
          </w:rPr>
          <w:t>Balanced</w:t>
        </w:r>
      </w:ins>
      <w:ins w:id="914" w:author="TF 112318" w:date="2018-11-23T12:42:00Z">
        <w:r w:rsidR="00802732" w:rsidRPr="00802732">
          <w:rPr>
            <w:rFonts w:asciiTheme="minorHAnsi" w:hAnsiTheme="minorHAnsi" w:cstheme="minorHAnsi"/>
            <w:sz w:val="18"/>
            <w:szCs w:val="18"/>
          </w:rPr>
          <w:t xml:space="preserve">, </w:t>
        </w:r>
      </w:ins>
      <w:ins w:id="915" w:author="TF 112318" w:date="2018-11-23T12:41:00Z">
        <w:r w:rsidR="00802732" w:rsidRPr="00802732">
          <w:rPr>
            <w:rFonts w:asciiTheme="minorHAnsi" w:hAnsiTheme="minorHAnsi" w:cstheme="minorHAnsi"/>
            <w:sz w:val="18"/>
            <w:szCs w:val="18"/>
          </w:rPr>
          <w:t>Balanced – ERV</w:t>
        </w:r>
      </w:ins>
      <w:ins w:id="916" w:author="TF 112318" w:date="2018-11-23T12:42:00Z">
        <w:r w:rsidR="00802732" w:rsidRPr="00802732">
          <w:rPr>
            <w:rFonts w:asciiTheme="minorHAnsi" w:hAnsiTheme="minorHAnsi" w:cstheme="minorHAnsi"/>
            <w:sz w:val="18"/>
            <w:szCs w:val="18"/>
          </w:rPr>
          <w:t xml:space="preserve">, </w:t>
        </w:r>
      </w:ins>
      <w:ins w:id="917" w:author="TF 112318" w:date="2018-11-23T12:41:00Z">
        <w:r w:rsidR="00802732" w:rsidRPr="00802732">
          <w:rPr>
            <w:rFonts w:asciiTheme="minorHAnsi" w:hAnsiTheme="minorHAnsi" w:cstheme="minorHAnsi"/>
            <w:sz w:val="18"/>
            <w:szCs w:val="18"/>
          </w:rPr>
          <w:t>Balanced – HRV</w:t>
        </w:r>
      </w:ins>
      <w:ins w:id="918" w:author="TF 112318" w:date="2018-11-23T12:42:00Z">
        <w:r w:rsidR="00802732" w:rsidRPr="00802732">
          <w:rPr>
            <w:rFonts w:asciiTheme="minorHAnsi" w:hAnsiTheme="minorHAnsi" w:cstheme="minorHAnsi"/>
            <w:sz w:val="18"/>
            <w:szCs w:val="18"/>
          </w:rPr>
          <w:t xml:space="preserve">, </w:t>
        </w:r>
      </w:ins>
      <w:ins w:id="919" w:author="TF 112318" w:date="2018-11-23T12:41:00Z">
        <w:r w:rsidR="00802732" w:rsidRPr="00802732">
          <w:rPr>
            <w:rFonts w:asciiTheme="minorHAnsi" w:hAnsiTheme="minorHAnsi" w:cstheme="minorHAnsi"/>
            <w:sz w:val="18"/>
            <w:szCs w:val="18"/>
          </w:rPr>
          <w:t>Central Fan Integrated (CFI)</w:t>
        </w:r>
      </w:ins>
      <w:ins w:id="920" w:author="TF 112318" w:date="2018-11-23T12:43:00Z">
        <w:r w:rsidR="00802732" w:rsidRPr="00802732">
          <w:rPr>
            <w:rFonts w:asciiTheme="minorHAnsi" w:hAnsiTheme="minorHAnsi" w:cstheme="minorHAnsi"/>
            <w:sz w:val="18"/>
            <w:szCs w:val="18"/>
          </w:rPr>
          <w:t xml:space="preserve">, </w:t>
        </w:r>
      </w:ins>
      <w:ins w:id="921" w:author="TF 112318" w:date="2018-11-23T12:41:00Z">
        <w:r w:rsidR="00802732" w:rsidRPr="00802732">
          <w:rPr>
            <w:rFonts w:asciiTheme="minorHAnsi" w:hAnsiTheme="minorHAnsi" w:cstheme="minorHAnsi"/>
            <w:sz w:val="18"/>
            <w:szCs w:val="18"/>
          </w:rPr>
          <w:t>Central Ventilation System – Supply</w:t>
        </w:r>
      </w:ins>
      <w:ins w:id="922" w:author="TF 112318" w:date="2018-11-23T17:38:00Z">
        <w:r w:rsidR="00AA3550">
          <w:rPr>
            <w:rFonts w:asciiTheme="minorHAnsi" w:hAnsiTheme="minorHAnsi" w:cstheme="minorHAnsi"/>
            <w:sz w:val="18"/>
            <w:szCs w:val="18"/>
          </w:rPr>
          <w:t xml:space="preserve"> a</w:t>
        </w:r>
      </w:ins>
      <w:ins w:id="923" w:author="TF 112318" w:date="2018-11-23T17:39:00Z">
        <w:r w:rsidR="00AA3550">
          <w:rPr>
            <w:rFonts w:asciiTheme="minorHAnsi" w:hAnsiTheme="minorHAnsi" w:cstheme="minorHAnsi"/>
            <w:sz w:val="18"/>
            <w:szCs w:val="18"/>
          </w:rPr>
          <w:t xml:space="preserve">nd </w:t>
        </w:r>
      </w:ins>
      <w:ins w:id="924" w:author="TF 112318" w:date="2018-11-23T12:41:00Z">
        <w:r w:rsidR="00802732" w:rsidRPr="00802732">
          <w:rPr>
            <w:rFonts w:asciiTheme="minorHAnsi" w:hAnsiTheme="minorHAnsi" w:cstheme="minorHAnsi"/>
            <w:sz w:val="18"/>
            <w:szCs w:val="18"/>
          </w:rPr>
          <w:t>Central Ventilation System – Exhaust</w:t>
        </w:r>
      </w:ins>
      <w:ins w:id="925" w:author="TF 112318" w:date="2018-11-23T12:44:00Z">
        <w:r w:rsidR="00802732" w:rsidRPr="00802732">
          <w:rPr>
            <w:rFonts w:asciiTheme="minorHAnsi" w:hAnsiTheme="minorHAnsi" w:cstheme="minorHAnsi"/>
            <w:sz w:val="18"/>
            <w:szCs w:val="18"/>
          </w:rPr>
          <w:t xml:space="preserve"> and </w:t>
        </w:r>
      </w:ins>
      <w:ins w:id="926" w:author="TF 112318" w:date="2018-11-23T12:43:00Z">
        <w:r w:rsidR="00802732" w:rsidRPr="00802732">
          <w:rPr>
            <w:rFonts w:asciiTheme="minorHAnsi" w:hAnsiTheme="minorHAnsi" w:cstheme="minorHAnsi"/>
            <w:sz w:val="18"/>
            <w:szCs w:val="18"/>
          </w:rPr>
          <w:t>C</w:t>
        </w:r>
      </w:ins>
      <w:ins w:id="927" w:author="TF 112318" w:date="2018-11-23T12:41:00Z">
        <w:r w:rsidR="00802732" w:rsidRPr="00802732">
          <w:rPr>
            <w:rFonts w:asciiTheme="minorHAnsi" w:hAnsiTheme="minorHAnsi" w:cstheme="minorHAnsi"/>
            <w:sz w:val="18"/>
            <w:szCs w:val="18"/>
          </w:rPr>
          <w:t>entral Ventilation System</w:t>
        </w:r>
      </w:ins>
      <w:ins w:id="928" w:author="TF 112318" w:date="2018-11-23T12:43:00Z">
        <w:r w:rsidR="00802732" w:rsidRPr="00802732">
          <w:rPr>
            <w:rFonts w:asciiTheme="minorHAnsi" w:hAnsiTheme="minorHAnsi" w:cstheme="minorHAnsi"/>
            <w:sz w:val="18"/>
            <w:szCs w:val="18"/>
          </w:rPr>
          <w:t xml:space="preserve"> </w:t>
        </w:r>
      </w:ins>
      <w:ins w:id="929" w:author="TF 112318" w:date="2018-11-23T12:41:00Z">
        <w:r w:rsidR="00802732" w:rsidRPr="00802732">
          <w:rPr>
            <w:rFonts w:asciiTheme="minorHAnsi" w:hAnsiTheme="minorHAnsi" w:cstheme="minorHAnsi"/>
            <w:sz w:val="18"/>
            <w:szCs w:val="18"/>
          </w:rPr>
          <w:t>Balanced</w:t>
        </w:r>
      </w:ins>
      <w:ins w:id="930" w:author="TF 112318" w:date="2018-11-23T12:39:00Z">
        <w:r w:rsidRPr="00E32596">
          <w:rPr>
            <w:rFonts w:asciiTheme="minorHAnsi" w:hAnsiTheme="minorHAnsi"/>
            <w:sz w:val="18"/>
            <w:szCs w:val="18"/>
          </w:rPr>
          <w:t xml:space="preserve">. </w:t>
        </w:r>
      </w:ins>
    </w:p>
    <w:p w14:paraId="0435B2F8" w14:textId="77777777" w:rsidR="00CE3C37" w:rsidRPr="00E32596" w:rsidRDefault="00802732" w:rsidP="00CE3C37">
      <w:pPr>
        <w:numPr>
          <w:ilvl w:val="0"/>
          <w:numId w:val="8"/>
        </w:numPr>
        <w:contextualSpacing/>
        <w:rPr>
          <w:ins w:id="931" w:author="TF 112318" w:date="2018-11-23T12:46:00Z"/>
          <w:rFonts w:asciiTheme="minorHAnsi" w:eastAsia="Cambria" w:hAnsiTheme="minorHAnsi"/>
          <w:sz w:val="18"/>
          <w:szCs w:val="18"/>
        </w:rPr>
      </w:pPr>
      <w:ins w:id="932" w:author="TF 112318" w:date="2018-11-23T12:45:00Z">
        <w:r>
          <w:rPr>
            <w:rFonts w:asciiTheme="minorHAnsi" w:eastAsia="Cambria" w:hAnsiTheme="minorHAnsi"/>
            <w:sz w:val="18"/>
            <w:szCs w:val="18"/>
          </w:rPr>
          <w:t xml:space="preserve">Ventilation operation schedule: </w:t>
        </w:r>
      </w:ins>
      <w:ins w:id="933" w:author="TF 112318" w:date="2018-11-23T12:46:00Z">
        <w:r>
          <w:rPr>
            <w:rFonts w:asciiTheme="minorHAnsi" w:eastAsia="Cambria" w:hAnsiTheme="minorHAnsi"/>
            <w:sz w:val="18"/>
            <w:szCs w:val="18"/>
          </w:rPr>
          <w:t>This may be filled out automatically or be user input.</w:t>
        </w:r>
      </w:ins>
    </w:p>
    <w:p w14:paraId="0435B2F9" w14:textId="61D0F215" w:rsidR="00CE3C37" w:rsidRPr="00E32596" w:rsidRDefault="00802732" w:rsidP="00CE3C37">
      <w:pPr>
        <w:pStyle w:val="ListParagraph"/>
        <w:numPr>
          <w:ilvl w:val="0"/>
          <w:numId w:val="23"/>
        </w:numPr>
        <w:rPr>
          <w:ins w:id="934" w:author="TF 112318" w:date="2018-11-23T12:46:00Z"/>
          <w:rFonts w:asciiTheme="minorHAnsi" w:eastAsia="Cambria" w:hAnsiTheme="minorHAnsi"/>
          <w:sz w:val="18"/>
          <w:szCs w:val="18"/>
        </w:rPr>
      </w:pPr>
      <w:ins w:id="935" w:author="TF 112318" w:date="2018-11-23T12:46:00Z">
        <w:r>
          <w:rPr>
            <w:rFonts w:asciiTheme="minorHAnsi" w:hAnsiTheme="minorHAnsi"/>
            <w:sz w:val="18"/>
            <w:szCs w:val="18"/>
          </w:rPr>
          <w:t xml:space="preserve">Building type is equal to </w:t>
        </w:r>
      </w:ins>
      <w:r w:rsidR="00454307">
        <w:rPr>
          <w:rFonts w:asciiTheme="minorHAnsi" w:hAnsiTheme="minorHAnsi"/>
          <w:sz w:val="18"/>
          <w:szCs w:val="18"/>
        </w:rPr>
        <w:t>N</w:t>
      </w:r>
      <w:ins w:id="936" w:author="TF 112318" w:date="2018-11-23T12:46:00Z">
        <w:r>
          <w:rPr>
            <w:rFonts w:asciiTheme="minorHAnsi" w:hAnsiTheme="minorHAnsi"/>
            <w:sz w:val="18"/>
            <w:szCs w:val="18"/>
          </w:rPr>
          <w:t xml:space="preserve">on-dwelling </w:t>
        </w:r>
      </w:ins>
      <w:ins w:id="937" w:author="TF 112318" w:date="2018-11-23T17:39:00Z">
        <w:r w:rsidR="00AA3550">
          <w:rPr>
            <w:rFonts w:asciiTheme="minorHAnsi" w:hAnsiTheme="minorHAnsi"/>
            <w:sz w:val="18"/>
            <w:szCs w:val="18"/>
          </w:rPr>
          <w:t>unit;</w:t>
        </w:r>
      </w:ins>
      <w:ins w:id="938" w:author="TF 112318" w:date="2018-11-23T12:46:00Z">
        <w:r>
          <w:rPr>
            <w:rFonts w:asciiTheme="minorHAnsi" w:hAnsiTheme="minorHAnsi"/>
            <w:sz w:val="18"/>
            <w:szCs w:val="18"/>
          </w:rPr>
          <w:t xml:space="preserve"> an N/A value will be filled out automatically.</w:t>
        </w:r>
      </w:ins>
    </w:p>
    <w:p w14:paraId="0435B2FA" w14:textId="77777777" w:rsidR="00A768FF" w:rsidRPr="00E32596" w:rsidRDefault="00802732" w:rsidP="00A768FF">
      <w:pPr>
        <w:pStyle w:val="ListParagraph"/>
        <w:numPr>
          <w:ilvl w:val="0"/>
          <w:numId w:val="23"/>
        </w:numPr>
        <w:rPr>
          <w:ins w:id="939" w:author="TF 112318" w:date="2018-11-23T13:35:00Z"/>
          <w:rFonts w:asciiTheme="minorHAnsi" w:hAnsiTheme="minorHAnsi" w:cstheme="minorHAnsi"/>
          <w:sz w:val="18"/>
          <w:szCs w:val="18"/>
        </w:rPr>
      </w:pPr>
      <w:ins w:id="940" w:author="TF 112318" w:date="2018-11-23T12:47:00Z">
        <w:r>
          <w:rPr>
            <w:rFonts w:asciiTheme="minorHAnsi" w:hAnsiTheme="minorHAnsi"/>
            <w:sz w:val="18"/>
            <w:szCs w:val="18"/>
          </w:rPr>
          <w:t>U</w:t>
        </w:r>
      </w:ins>
      <w:ins w:id="941" w:author="TF 112318" w:date="2018-11-23T12:46:00Z">
        <w:r>
          <w:rPr>
            <w:rFonts w:asciiTheme="minorHAnsi" w:hAnsiTheme="minorHAnsi"/>
            <w:sz w:val="18"/>
            <w:szCs w:val="18"/>
          </w:rPr>
          <w:t xml:space="preserve">ser selects from list of </w:t>
        </w:r>
      </w:ins>
      <w:ins w:id="942" w:author="TF 112318" w:date="2018-11-23T12:47:00Z">
        <w:r w:rsidRPr="00802732">
          <w:rPr>
            <w:rFonts w:asciiTheme="minorHAnsi" w:hAnsiTheme="minorHAnsi" w:cstheme="minorHAnsi"/>
            <w:sz w:val="18"/>
            <w:szCs w:val="18"/>
          </w:rPr>
          <w:t>Continuous, Short-Term Average</w:t>
        </w:r>
      </w:ins>
      <w:ins w:id="943" w:author="TF 112318" w:date="2018-11-23T12:48:00Z">
        <w:r w:rsidRPr="00802732">
          <w:rPr>
            <w:rFonts w:asciiTheme="minorHAnsi" w:hAnsiTheme="minorHAnsi" w:cstheme="minorHAnsi"/>
            <w:sz w:val="18"/>
            <w:szCs w:val="18"/>
          </w:rPr>
          <w:t xml:space="preserve">, </w:t>
        </w:r>
      </w:ins>
      <w:ins w:id="944" w:author="TF 112318" w:date="2018-11-23T12:47:00Z">
        <w:r w:rsidRPr="00802732">
          <w:rPr>
            <w:rFonts w:asciiTheme="minorHAnsi" w:hAnsiTheme="minorHAnsi" w:cstheme="minorHAnsi"/>
            <w:sz w:val="18"/>
            <w:szCs w:val="18"/>
          </w:rPr>
          <w:t>Scheduled</w:t>
        </w:r>
      </w:ins>
      <w:ins w:id="945" w:author="TF 112318" w:date="2018-11-23T12:48:00Z">
        <w:r w:rsidRPr="00802732">
          <w:rPr>
            <w:rFonts w:asciiTheme="minorHAnsi" w:hAnsiTheme="minorHAnsi" w:cstheme="minorHAnsi"/>
            <w:sz w:val="18"/>
            <w:szCs w:val="18"/>
          </w:rPr>
          <w:t xml:space="preserve"> and </w:t>
        </w:r>
      </w:ins>
      <w:ins w:id="946" w:author="TF 112318" w:date="2018-11-23T12:47:00Z">
        <w:r w:rsidRPr="00802732">
          <w:rPr>
            <w:rFonts w:asciiTheme="minorHAnsi" w:hAnsiTheme="minorHAnsi" w:cstheme="minorHAnsi"/>
            <w:sz w:val="18"/>
            <w:szCs w:val="18"/>
          </w:rPr>
          <w:t>Real-time Control</w:t>
        </w:r>
      </w:ins>
      <w:ins w:id="947" w:author="TF 112318" w:date="2018-11-23T12:48:00Z">
        <w:r w:rsidRPr="00802732">
          <w:rPr>
            <w:rFonts w:asciiTheme="minorHAnsi" w:hAnsiTheme="minorHAnsi" w:cstheme="minorHAnsi"/>
            <w:sz w:val="18"/>
            <w:szCs w:val="18"/>
          </w:rPr>
          <w:t>.</w:t>
        </w:r>
      </w:ins>
    </w:p>
    <w:p w14:paraId="0435B2FB" w14:textId="2958D28E" w:rsidR="00E32596" w:rsidRDefault="00802732" w:rsidP="00A768FF">
      <w:pPr>
        <w:pStyle w:val="ListParagraph"/>
        <w:numPr>
          <w:ilvl w:val="0"/>
          <w:numId w:val="23"/>
        </w:numPr>
        <w:rPr>
          <w:rFonts w:asciiTheme="minorHAnsi" w:hAnsiTheme="minorHAnsi" w:cstheme="minorHAnsi"/>
          <w:sz w:val="18"/>
          <w:szCs w:val="18"/>
        </w:rPr>
      </w:pPr>
      <w:ins w:id="948" w:author="TF 112318" w:date="2018-11-23T13:35:00Z">
        <w:r w:rsidRPr="00802732">
          <w:rPr>
            <w:rFonts w:asciiTheme="minorHAnsi" w:hAnsiTheme="minorHAnsi" w:cstheme="minorHAnsi"/>
            <w:sz w:val="18"/>
            <w:szCs w:val="18"/>
          </w:rPr>
          <w:t>Note if “Ventilation System Type” (A11) = Central Fan Integrated &amp; “Ventilation Operation Schedule” (A</w:t>
        </w:r>
      </w:ins>
      <w:r w:rsidR="008002F8">
        <w:rPr>
          <w:rFonts w:asciiTheme="minorHAnsi" w:hAnsiTheme="minorHAnsi" w:cstheme="minorHAnsi"/>
          <w:sz w:val="18"/>
          <w:szCs w:val="18"/>
        </w:rPr>
        <w:t>06</w:t>
      </w:r>
      <w:ins w:id="949" w:author="TF 112318" w:date="2018-11-23T17:39:00Z">
        <w:r w:rsidR="00AA3550" w:rsidRPr="00802732">
          <w:rPr>
            <w:rFonts w:asciiTheme="minorHAnsi" w:hAnsiTheme="minorHAnsi" w:cstheme="minorHAnsi"/>
            <w:sz w:val="18"/>
            <w:szCs w:val="18"/>
          </w:rPr>
          <w:t>) =</w:t>
        </w:r>
      </w:ins>
      <w:ins w:id="950" w:author="TF 112318" w:date="2018-11-23T13:35:00Z">
        <w:r w:rsidRPr="00802732">
          <w:rPr>
            <w:rFonts w:asciiTheme="minorHAnsi" w:hAnsiTheme="minorHAnsi" w:cstheme="minorHAnsi"/>
            <w:sz w:val="18"/>
            <w:szCs w:val="18"/>
          </w:rPr>
          <w:t xml:space="preserve"> Continuous; then user will not be allowed to proceed.</w:t>
        </w:r>
      </w:ins>
    </w:p>
    <w:p w14:paraId="4F925A91" w14:textId="79DC962B" w:rsidR="00CD1C6E" w:rsidRPr="00CD1C6E" w:rsidRDefault="00CD1C6E" w:rsidP="00CD1C6E">
      <w:pPr>
        <w:rPr>
          <w:rFonts w:asciiTheme="minorHAnsi" w:hAnsiTheme="minorHAnsi" w:cstheme="minorHAnsi"/>
          <w:b/>
          <w:sz w:val="18"/>
          <w:szCs w:val="18"/>
        </w:rPr>
      </w:pPr>
    </w:p>
    <w:p w14:paraId="04F2ABE9" w14:textId="4E98F015" w:rsidR="00CD1C6E" w:rsidRPr="00CD1C6E" w:rsidRDefault="00CD1C6E" w:rsidP="00CD1C6E">
      <w:pPr>
        <w:rPr>
          <w:rFonts w:asciiTheme="minorHAnsi" w:hAnsiTheme="minorHAnsi" w:cstheme="minorHAnsi"/>
          <w:b/>
          <w:sz w:val="18"/>
          <w:szCs w:val="18"/>
        </w:rPr>
      </w:pPr>
      <w:r w:rsidRPr="00CD1C6E">
        <w:rPr>
          <w:rFonts w:asciiTheme="minorHAnsi" w:hAnsiTheme="minorHAnsi" w:cstheme="minorHAnsi"/>
          <w:b/>
          <w:sz w:val="18"/>
          <w:szCs w:val="18"/>
        </w:rPr>
        <w:t>Section B. Single Family Attached/Detached General Information</w:t>
      </w:r>
    </w:p>
    <w:p w14:paraId="70CD4C0D" w14:textId="77777777" w:rsidR="00CD1C6E" w:rsidRDefault="00CD1C6E" w:rsidP="00CD1C6E">
      <w:pPr>
        <w:numPr>
          <w:ilvl w:val="0"/>
          <w:numId w:val="32"/>
        </w:numPr>
        <w:contextualSpacing/>
        <w:rPr>
          <w:ins w:id="951" w:author="Ferris, Todd@Energy" w:date="2018-11-21T12:03:00Z"/>
          <w:rFonts w:asciiTheme="minorHAnsi" w:eastAsia="Cambria" w:hAnsiTheme="minorHAnsi"/>
          <w:sz w:val="18"/>
          <w:szCs w:val="18"/>
        </w:rPr>
      </w:pPr>
      <w:ins w:id="952" w:author="Ferris, Todd@Energy" w:date="2018-11-21T12:01:00Z">
        <w:r>
          <w:rPr>
            <w:rFonts w:asciiTheme="minorHAnsi" w:eastAsia="Cambria" w:hAnsiTheme="minorHAnsi"/>
            <w:sz w:val="18"/>
            <w:szCs w:val="18"/>
          </w:rPr>
          <w:t xml:space="preserve">Average Ceiling Height: This may be filled out </w:t>
        </w:r>
      </w:ins>
      <w:ins w:id="953" w:author="Ferris, Todd@Energy" w:date="2018-11-21T12:03:00Z">
        <w:r>
          <w:rPr>
            <w:rFonts w:asciiTheme="minorHAnsi" w:eastAsia="Cambria" w:hAnsiTheme="minorHAnsi"/>
            <w:sz w:val="18"/>
            <w:szCs w:val="18"/>
          </w:rPr>
          <w:t>automatically or be user input.</w:t>
        </w:r>
      </w:ins>
    </w:p>
    <w:p w14:paraId="0EEB7CF2" w14:textId="77777777" w:rsidR="00CD1C6E" w:rsidRDefault="00CD1C6E" w:rsidP="00CD1C6E">
      <w:pPr>
        <w:pStyle w:val="ListParagraph"/>
        <w:numPr>
          <w:ilvl w:val="0"/>
          <w:numId w:val="23"/>
        </w:numPr>
        <w:rPr>
          <w:ins w:id="954" w:author="Ferris, Todd@Energy" w:date="2018-11-21T12:06:00Z"/>
          <w:rFonts w:asciiTheme="minorHAnsi" w:eastAsia="Cambria" w:hAnsiTheme="minorHAnsi"/>
          <w:sz w:val="18"/>
          <w:szCs w:val="18"/>
        </w:rPr>
      </w:pPr>
      <w:ins w:id="955" w:author="Ferris, Todd@Energy" w:date="2018-11-21T12:04:00Z">
        <w:r w:rsidRPr="009C5721">
          <w:rPr>
            <w:rFonts w:asciiTheme="minorHAnsi" w:hAnsiTheme="minorHAnsi"/>
            <w:sz w:val="18"/>
            <w:szCs w:val="18"/>
          </w:rPr>
          <w:t>If parent document is the CF1R-PRF-01</w:t>
        </w:r>
      </w:ins>
      <w:ins w:id="956" w:author="Ferris, Todd@Energy" w:date="2018-11-21T12:05:00Z">
        <w:r>
          <w:rPr>
            <w:rFonts w:asciiTheme="minorHAnsi" w:hAnsiTheme="minorHAnsi"/>
            <w:sz w:val="18"/>
            <w:szCs w:val="18"/>
          </w:rPr>
          <w:t>, the value will be filled out automatically</w:t>
        </w:r>
      </w:ins>
      <w:ins w:id="957" w:author="Ferris, Todd@Energy" w:date="2018-11-21T12:06:00Z">
        <w:r>
          <w:rPr>
            <w:rFonts w:asciiTheme="minorHAnsi" w:hAnsiTheme="minorHAnsi"/>
            <w:sz w:val="18"/>
            <w:szCs w:val="18"/>
          </w:rPr>
          <w:t>.</w:t>
        </w:r>
      </w:ins>
    </w:p>
    <w:p w14:paraId="7B250AE1" w14:textId="77777777" w:rsidR="00CD1C6E" w:rsidRDefault="00CD1C6E" w:rsidP="00CD1C6E">
      <w:pPr>
        <w:pStyle w:val="ListParagraph"/>
        <w:numPr>
          <w:ilvl w:val="0"/>
          <w:numId w:val="23"/>
        </w:numPr>
        <w:rPr>
          <w:del w:id="958" w:author="Ferris, Todd@Energy" w:date="2018-11-21T12:07:00Z"/>
          <w:rFonts w:asciiTheme="minorHAnsi" w:eastAsia="Cambria" w:hAnsiTheme="minorHAnsi"/>
          <w:sz w:val="18"/>
          <w:szCs w:val="18"/>
        </w:rPr>
      </w:pPr>
      <w:ins w:id="959" w:author="Ferris, Todd@Energy" w:date="2018-11-21T12:06:00Z">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ADD,</w:t>
        </w:r>
      </w:ins>
      <w:ins w:id="960" w:author="Ferris, Todd@Energy" w:date="2018-11-21T12:07:00Z">
        <w:r>
          <w:rPr>
            <w:rFonts w:asciiTheme="minorHAnsi" w:hAnsiTheme="minorHAnsi"/>
            <w:sz w:val="18"/>
            <w:szCs w:val="18"/>
          </w:rPr>
          <w:t xml:space="preserve"> user enter value in feet.</w:t>
        </w:r>
      </w:ins>
      <w:del w:id="961" w:author="Ferris, Todd@Energy" w:date="2018-11-21T12:07:00Z">
        <w:r w:rsidRPr="00495793">
          <w:rPr>
            <w:rFonts w:asciiTheme="minorHAnsi" w:eastAsia="Cambria" w:hAnsiTheme="minorHAnsi"/>
            <w:sz w:val="18"/>
            <w:szCs w:val="18"/>
          </w:rPr>
          <w:delText>S</w:delText>
        </w:r>
        <w:r w:rsidRPr="00495793">
          <w:rPr>
            <w:rFonts w:ascii="Calibri" w:hAnsi="Calibri"/>
            <w:sz w:val="18"/>
            <w:szCs w:val="18"/>
          </w:rPr>
          <w:delText xml:space="preserve">elect the </w:delText>
        </w:r>
        <w:r w:rsidRPr="00495793">
          <w:rPr>
            <w:rFonts w:asciiTheme="minorHAnsi" w:hAnsiTheme="minorHAnsi"/>
            <w:sz w:val="18"/>
            <w:szCs w:val="18"/>
          </w:rPr>
          <w:delText>Ventilation Operation Schedule</w:delText>
        </w:r>
        <w:r w:rsidRPr="00495793">
          <w:rPr>
            <w:rFonts w:ascii="Calibri" w:hAnsi="Calibri"/>
            <w:sz w:val="18"/>
            <w:szCs w:val="18"/>
          </w:rPr>
          <w:delText xml:space="preserve"> method used from the choices provided:</w:delText>
        </w:r>
      </w:del>
    </w:p>
    <w:p w14:paraId="571F5811" w14:textId="77777777" w:rsidR="00CD1C6E" w:rsidRDefault="00CD1C6E" w:rsidP="00CD1C6E">
      <w:pPr>
        <w:pStyle w:val="ListParagraph"/>
        <w:numPr>
          <w:ilvl w:val="0"/>
          <w:numId w:val="23"/>
        </w:numPr>
        <w:rPr>
          <w:del w:id="962" w:author="Ferris, Todd@Energy" w:date="2018-11-21T12:07:00Z"/>
          <w:rFonts w:asciiTheme="minorHAnsi" w:eastAsia="Cambria" w:hAnsiTheme="minorHAnsi"/>
          <w:sz w:val="18"/>
          <w:szCs w:val="18"/>
        </w:rPr>
      </w:pPr>
      <w:del w:id="963" w:author="Ferris, Todd@Energy" w:date="2018-11-21T12:07:00Z">
        <w:r w:rsidRPr="00D2491C" w:rsidDel="009B1D56">
          <w:rPr>
            <w:rFonts w:asciiTheme="minorHAnsi" w:eastAsia="Cambria" w:hAnsiTheme="minorHAnsi"/>
            <w:sz w:val="18"/>
            <w:szCs w:val="18"/>
          </w:rPr>
          <w:delText>Continuous</w:delText>
        </w:r>
        <w:r w:rsidDel="009B1D56">
          <w:rPr>
            <w:rFonts w:asciiTheme="minorHAnsi" w:eastAsia="Cambria" w:hAnsiTheme="minorHAnsi"/>
            <w:sz w:val="18"/>
            <w:szCs w:val="18"/>
          </w:rPr>
          <w:delText xml:space="preserve"> (the fan that provides ventilation will run 24/7)</w:delText>
        </w:r>
      </w:del>
    </w:p>
    <w:p w14:paraId="6882679A" w14:textId="77777777" w:rsidR="00CD1C6E" w:rsidRDefault="00CD1C6E" w:rsidP="00CD1C6E">
      <w:pPr>
        <w:pStyle w:val="ListParagraph"/>
        <w:numPr>
          <w:ilvl w:val="0"/>
          <w:numId w:val="23"/>
        </w:numPr>
        <w:rPr>
          <w:rFonts w:asciiTheme="minorHAnsi" w:eastAsia="Cambria" w:hAnsiTheme="minorHAnsi"/>
          <w:sz w:val="18"/>
          <w:szCs w:val="18"/>
        </w:rPr>
      </w:pPr>
      <w:del w:id="964" w:author="Ferris, Todd@Energy" w:date="2018-11-21T12:07:00Z">
        <w:r w:rsidRPr="00D2491C" w:rsidDel="009B1D56">
          <w:rPr>
            <w:rFonts w:asciiTheme="minorHAnsi" w:eastAsia="Cambria" w:hAnsiTheme="minorHAnsi"/>
            <w:sz w:val="18"/>
            <w:szCs w:val="18"/>
          </w:rPr>
          <w:delText>Intermittent</w:delText>
        </w:r>
        <w:r w:rsidDel="009B1D56">
          <w:rPr>
            <w:rFonts w:asciiTheme="minorHAnsi" w:eastAsia="Cambria" w:hAnsiTheme="minorHAnsi"/>
            <w:sz w:val="18"/>
            <w:szCs w:val="18"/>
          </w:rPr>
          <w:delText xml:space="preserve"> (the fan that provides ventilation will be on some of the time and off some of the time)</w:delText>
        </w:r>
      </w:del>
    </w:p>
    <w:p w14:paraId="6DCD8092" w14:textId="77777777" w:rsidR="00CD1C6E" w:rsidRPr="003952E1" w:rsidRDefault="00CD1C6E" w:rsidP="00CD1C6E">
      <w:pPr>
        <w:numPr>
          <w:ilvl w:val="0"/>
          <w:numId w:val="32"/>
        </w:numPr>
        <w:contextualSpacing/>
        <w:rPr>
          <w:ins w:id="965" w:author="Ferris, Todd@Energy" w:date="2018-11-21T13:39:00Z"/>
          <w:rFonts w:asciiTheme="minorHAnsi" w:eastAsia="Cambria" w:hAnsiTheme="minorHAnsi"/>
          <w:sz w:val="18"/>
          <w:szCs w:val="18"/>
        </w:rPr>
      </w:pPr>
      <w:ins w:id="966" w:author="Ferris, Todd@Energy" w:date="2018-11-21T12:07:00Z">
        <w:r>
          <w:rPr>
            <w:rFonts w:asciiTheme="minorHAnsi" w:eastAsia="Cambria" w:hAnsiTheme="minorHAnsi"/>
            <w:sz w:val="18"/>
            <w:szCs w:val="18"/>
          </w:rPr>
          <w:t xml:space="preserve">Total Conditioned Volume: </w:t>
        </w:r>
      </w:ins>
      <w:ins w:id="967" w:author="Ferris, Todd@Energy" w:date="2018-11-21T12:08:00Z">
        <w:r w:rsidRPr="009C5721">
          <w:rPr>
            <w:rFonts w:asciiTheme="minorHAnsi" w:hAnsiTheme="minorHAnsi"/>
            <w:sz w:val="18"/>
            <w:szCs w:val="18"/>
          </w:rPr>
          <w:t xml:space="preserve">This field is </w:t>
        </w:r>
      </w:ins>
      <w:ins w:id="968" w:author="Ferris, Todd@Energy" w:date="2018-11-21T13:37:00Z">
        <w:r>
          <w:rPr>
            <w:rFonts w:asciiTheme="minorHAnsi" w:hAnsiTheme="minorHAnsi"/>
            <w:sz w:val="18"/>
            <w:szCs w:val="18"/>
          </w:rPr>
          <w:t xml:space="preserve">calculated and </w:t>
        </w:r>
      </w:ins>
      <w:ins w:id="969" w:author="Ferris, Todd@Energy" w:date="2018-11-21T12:08:00Z">
        <w:r w:rsidRPr="009C5721">
          <w:rPr>
            <w:rFonts w:asciiTheme="minorHAnsi" w:hAnsiTheme="minorHAnsi"/>
            <w:sz w:val="18"/>
            <w:szCs w:val="18"/>
          </w:rPr>
          <w:t>filled out automatically</w:t>
        </w:r>
      </w:ins>
      <w:ins w:id="970" w:author="Ferris, Todd@Energy" w:date="2018-11-21T13:37:00Z">
        <w:r>
          <w:rPr>
            <w:rFonts w:asciiTheme="minorHAnsi" w:hAnsiTheme="minorHAnsi"/>
            <w:sz w:val="18"/>
            <w:szCs w:val="18"/>
          </w:rPr>
          <w:t>.</w:t>
        </w:r>
      </w:ins>
    </w:p>
    <w:p w14:paraId="7FCA4404" w14:textId="77777777" w:rsidR="00CD1C6E" w:rsidRDefault="00CD1C6E" w:rsidP="00CD1C6E">
      <w:pPr>
        <w:numPr>
          <w:ilvl w:val="0"/>
          <w:numId w:val="32"/>
        </w:numPr>
        <w:contextualSpacing/>
        <w:rPr>
          <w:ins w:id="971" w:author="Ferris, Todd@Energy" w:date="2018-11-21T13:40:00Z"/>
          <w:rFonts w:asciiTheme="minorHAnsi" w:eastAsia="Cambria" w:hAnsiTheme="minorHAnsi"/>
          <w:sz w:val="18"/>
          <w:szCs w:val="18"/>
        </w:rPr>
      </w:pPr>
      <w:ins w:id="972" w:author="Ferris, Todd@Energy" w:date="2018-11-21T13:39:00Z">
        <w:r w:rsidRPr="007A5D38">
          <w:rPr>
            <w:rFonts w:asciiTheme="minorHAnsi" w:hAnsiTheme="minorHAnsi" w:cstheme="minorHAnsi"/>
            <w:sz w:val="18"/>
            <w:szCs w:val="18"/>
          </w:rPr>
          <w:t>Vertical distance from the lowest above-grade floor to the highest ceiling in feet</w:t>
        </w:r>
        <w:r>
          <w:rPr>
            <w:rFonts w:asciiTheme="minorHAnsi" w:hAnsiTheme="minorHAnsi" w:cstheme="minorHAnsi"/>
            <w:sz w:val="18"/>
            <w:szCs w:val="18"/>
          </w:rPr>
          <w:t xml:space="preserve">: </w:t>
        </w:r>
      </w:ins>
      <w:ins w:id="973" w:author="Ferris, Todd@Energy" w:date="2018-11-21T13:40:00Z">
        <w:r>
          <w:rPr>
            <w:rFonts w:asciiTheme="minorHAnsi" w:eastAsia="Cambria" w:hAnsiTheme="minorHAnsi"/>
            <w:sz w:val="18"/>
            <w:szCs w:val="18"/>
          </w:rPr>
          <w:t>This may be filled out automatically or be user input.</w:t>
        </w:r>
      </w:ins>
    </w:p>
    <w:p w14:paraId="0DA04BB6" w14:textId="77777777" w:rsidR="00CD1C6E" w:rsidRPr="003E1B97" w:rsidRDefault="00CD1C6E" w:rsidP="00CD1C6E">
      <w:pPr>
        <w:pStyle w:val="ListParagraph"/>
        <w:numPr>
          <w:ilvl w:val="0"/>
          <w:numId w:val="23"/>
        </w:numPr>
        <w:rPr>
          <w:ins w:id="974" w:author="Ferris, Todd@Energy" w:date="2018-11-21T13:40:00Z"/>
          <w:rFonts w:asciiTheme="minorHAnsi" w:eastAsia="Cambria" w:hAnsiTheme="minorHAnsi"/>
          <w:sz w:val="18"/>
          <w:szCs w:val="18"/>
        </w:rPr>
      </w:pPr>
      <w:ins w:id="975" w:author="Ferris, Todd@Energy" w:date="2018-11-21T13:40: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59853B24" w14:textId="77777777" w:rsidR="00CD1C6E" w:rsidRPr="00D2491C" w:rsidRDefault="00CD1C6E" w:rsidP="00CD1C6E">
      <w:pPr>
        <w:pStyle w:val="ListParagraph"/>
        <w:numPr>
          <w:ilvl w:val="0"/>
          <w:numId w:val="23"/>
        </w:numPr>
        <w:rPr>
          <w:ins w:id="976" w:author="Ferris, Todd@Energy" w:date="2018-11-21T13:40:00Z"/>
          <w:rFonts w:asciiTheme="minorHAnsi" w:eastAsia="Cambria" w:hAnsiTheme="minorHAnsi"/>
          <w:sz w:val="18"/>
          <w:szCs w:val="18"/>
        </w:rPr>
      </w:pPr>
      <w:ins w:id="977" w:author="Ferris, Todd@Energy" w:date="2018-11-21T13:40:00Z">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w:t>
        </w:r>
        <w:del w:id="978" w:author="TF 112318" w:date="2018-11-23T12:35:00Z">
          <w:r w:rsidDel="00AE10C0">
            <w:rPr>
              <w:rFonts w:asciiTheme="minorHAnsi" w:hAnsiTheme="minorHAnsi"/>
              <w:sz w:val="18"/>
              <w:szCs w:val="18"/>
            </w:rPr>
            <w:delText>user enter</w:delText>
          </w:r>
        </w:del>
      </w:ins>
      <w:ins w:id="979" w:author="TF 112318" w:date="2018-11-23T12:35:00Z">
        <w:r>
          <w:rPr>
            <w:rFonts w:asciiTheme="minorHAnsi" w:hAnsiTheme="minorHAnsi"/>
            <w:sz w:val="18"/>
            <w:szCs w:val="18"/>
          </w:rPr>
          <w:t>user enters</w:t>
        </w:r>
      </w:ins>
      <w:ins w:id="980" w:author="Ferris, Todd@Energy" w:date="2018-11-21T13:40:00Z">
        <w:r>
          <w:rPr>
            <w:rFonts w:asciiTheme="minorHAnsi" w:hAnsiTheme="minorHAnsi"/>
            <w:sz w:val="18"/>
            <w:szCs w:val="18"/>
          </w:rPr>
          <w:t xml:space="preserve"> value in feet.</w:t>
        </w:r>
      </w:ins>
      <w:ins w:id="981" w:author="Ferris, Todd@Energy" w:date="2018-11-21T13:41:00Z">
        <w:r>
          <w:rPr>
            <w:rFonts w:asciiTheme="minorHAnsi" w:hAnsiTheme="minorHAnsi"/>
            <w:sz w:val="18"/>
            <w:szCs w:val="18"/>
          </w:rPr>
          <w:t xml:space="preserve"> </w:t>
        </w:r>
      </w:ins>
    </w:p>
    <w:p w14:paraId="673AAC7E" w14:textId="77777777" w:rsidR="00CD1C6E" w:rsidRPr="003952E1" w:rsidRDefault="00CD1C6E" w:rsidP="00CD1C6E">
      <w:pPr>
        <w:numPr>
          <w:ilvl w:val="0"/>
          <w:numId w:val="32"/>
        </w:numPr>
        <w:contextualSpacing/>
        <w:rPr>
          <w:ins w:id="982" w:author="Ferris, Todd@Energy" w:date="2018-11-21T13:46:00Z"/>
          <w:rFonts w:asciiTheme="minorHAnsi" w:eastAsia="Cambria" w:hAnsiTheme="minorHAnsi"/>
          <w:sz w:val="18"/>
          <w:szCs w:val="18"/>
        </w:rPr>
      </w:pPr>
      <w:ins w:id="983" w:author="Ferris, Todd@Energy" w:date="2018-11-21T13:43:00Z">
        <w:r w:rsidRPr="007A5D38">
          <w:rPr>
            <w:rFonts w:asciiTheme="minorHAnsi" w:hAnsiTheme="minorHAnsi" w:cstheme="minorHAnsi"/>
            <w:sz w:val="18"/>
            <w:szCs w:val="18"/>
          </w:rPr>
          <w:t>Air Changes Per Hour at 50 Pa</w:t>
        </w:r>
      </w:ins>
      <w:ins w:id="984" w:author="Ferris, Todd@Energy" w:date="2018-11-21T13:45:00Z">
        <w:r>
          <w:rPr>
            <w:rFonts w:asciiTheme="minorHAnsi" w:hAnsiTheme="minorHAnsi" w:cstheme="minorHAnsi"/>
            <w:sz w:val="18"/>
            <w:szCs w:val="18"/>
          </w:rPr>
          <w:t xml:space="preserve">: </w:t>
        </w:r>
        <w:r>
          <w:rPr>
            <w:rFonts w:asciiTheme="minorHAnsi" w:eastAsia="Cambria" w:hAnsiTheme="minorHAnsi"/>
            <w:sz w:val="18"/>
            <w:szCs w:val="18"/>
          </w:rPr>
          <w:t xml:space="preserve">This may be filled out automatically or </w:t>
        </w:r>
      </w:ins>
      <w:ins w:id="985" w:author="Ferris, Todd@Energy" w:date="2018-11-21T13:46:00Z">
        <w:r>
          <w:rPr>
            <w:rFonts w:asciiTheme="minorHAnsi" w:eastAsia="Cambria" w:hAnsiTheme="minorHAnsi"/>
            <w:sz w:val="18"/>
            <w:szCs w:val="18"/>
          </w:rPr>
          <w:t xml:space="preserve">be </w:t>
        </w:r>
      </w:ins>
      <w:ins w:id="986" w:author="TF 112318" w:date="2018-11-23T14:45:00Z">
        <w:r>
          <w:rPr>
            <w:rFonts w:asciiTheme="minorHAnsi" w:eastAsia="Cambria" w:hAnsiTheme="minorHAnsi"/>
            <w:sz w:val="18"/>
            <w:szCs w:val="18"/>
          </w:rPr>
          <w:t>u</w:t>
        </w:r>
      </w:ins>
      <w:ins w:id="987" w:author="Ferris, Todd@Energy" w:date="2018-11-21T13:45:00Z">
        <w:del w:id="988" w:author="TF 112318" w:date="2018-11-23T14:45:00Z">
          <w:r w:rsidDel="006B7D08">
            <w:rPr>
              <w:rFonts w:asciiTheme="minorHAnsi" w:hAnsiTheme="minorHAnsi" w:cstheme="minorHAnsi"/>
              <w:sz w:val="18"/>
              <w:szCs w:val="18"/>
            </w:rPr>
            <w:delText>U</w:delText>
          </w:r>
        </w:del>
        <w:r>
          <w:rPr>
            <w:rFonts w:asciiTheme="minorHAnsi" w:hAnsiTheme="minorHAnsi" w:cstheme="minorHAnsi"/>
            <w:sz w:val="18"/>
            <w:szCs w:val="18"/>
          </w:rPr>
          <w:t>ser</w:t>
        </w:r>
      </w:ins>
      <w:ins w:id="989" w:author="Ferris, Todd@Energy" w:date="2018-11-21T13:46:00Z">
        <w:r>
          <w:rPr>
            <w:rFonts w:asciiTheme="minorHAnsi" w:hAnsiTheme="minorHAnsi" w:cstheme="minorHAnsi"/>
            <w:sz w:val="18"/>
            <w:szCs w:val="18"/>
          </w:rPr>
          <w:t xml:space="preserve"> selected</w:t>
        </w:r>
      </w:ins>
    </w:p>
    <w:p w14:paraId="50F84480" w14:textId="77777777" w:rsidR="00CD1C6E" w:rsidRDefault="00CD1C6E" w:rsidP="00CD1C6E">
      <w:pPr>
        <w:pStyle w:val="ListParagraph"/>
        <w:numPr>
          <w:ilvl w:val="0"/>
          <w:numId w:val="25"/>
        </w:numPr>
        <w:rPr>
          <w:ins w:id="990" w:author="Ferris, Todd@Energy" w:date="2018-11-21T13:46:00Z"/>
          <w:rFonts w:asciiTheme="minorHAnsi" w:eastAsia="Cambria" w:hAnsiTheme="minorHAnsi"/>
          <w:sz w:val="18"/>
          <w:szCs w:val="18"/>
        </w:rPr>
      </w:pPr>
      <w:ins w:id="991" w:author="Ferris, Todd@Energy" w:date="2018-11-21T13:46:00Z">
        <w:r w:rsidRPr="009C5721">
          <w:rPr>
            <w:rFonts w:asciiTheme="minorHAnsi" w:hAnsiTheme="minorHAnsi"/>
            <w:sz w:val="18"/>
            <w:szCs w:val="18"/>
          </w:rPr>
          <w:t xml:space="preserve">If </w:t>
        </w:r>
      </w:ins>
      <w:ins w:id="992" w:author="Ferris, Todd@Energy" w:date="2018-11-21T13:47:00Z">
        <w:r>
          <w:rPr>
            <w:rFonts w:asciiTheme="minorHAnsi" w:hAnsiTheme="minorHAnsi"/>
            <w:sz w:val="18"/>
            <w:szCs w:val="18"/>
          </w:rPr>
          <w:t>Building type is equal to Non-dwelling unit</w:t>
        </w:r>
      </w:ins>
      <w:ins w:id="993" w:author="Ferris, Todd@Energy" w:date="2018-11-21T13:46:00Z">
        <w:r>
          <w:rPr>
            <w:rFonts w:asciiTheme="minorHAnsi" w:hAnsiTheme="minorHAnsi"/>
            <w:sz w:val="18"/>
            <w:szCs w:val="18"/>
          </w:rPr>
          <w:t xml:space="preserve">, </w:t>
        </w:r>
      </w:ins>
      <w:ins w:id="994" w:author="Ferris, Todd@Energy" w:date="2018-11-21T13:47:00Z">
        <w:r>
          <w:rPr>
            <w:rFonts w:asciiTheme="minorHAnsi" w:hAnsiTheme="minorHAnsi"/>
            <w:sz w:val="18"/>
            <w:szCs w:val="18"/>
          </w:rPr>
          <w:t xml:space="preserve">an N/A </w:t>
        </w:r>
      </w:ins>
      <w:ins w:id="995" w:author="Ferris, Todd@Energy" w:date="2018-11-21T13:46:00Z">
        <w:r>
          <w:rPr>
            <w:rFonts w:asciiTheme="minorHAnsi" w:hAnsiTheme="minorHAnsi"/>
            <w:sz w:val="18"/>
            <w:szCs w:val="18"/>
          </w:rPr>
          <w:t>value will be filled out automatically.</w:t>
        </w:r>
      </w:ins>
    </w:p>
    <w:p w14:paraId="5F68BD76" w14:textId="02192A45" w:rsidR="00CD1C6E" w:rsidRDefault="00CD1C6E" w:rsidP="00CD1C6E">
      <w:pPr>
        <w:pStyle w:val="ListParagraph"/>
        <w:numPr>
          <w:ilvl w:val="0"/>
          <w:numId w:val="25"/>
        </w:numPr>
        <w:rPr>
          <w:ins w:id="996" w:author="Ferris, Todd@Energy" w:date="2018-11-21T13:37:00Z"/>
          <w:rFonts w:asciiTheme="minorHAnsi" w:eastAsia="Cambria" w:hAnsiTheme="minorHAnsi"/>
          <w:sz w:val="18"/>
          <w:szCs w:val="18"/>
        </w:rPr>
      </w:pPr>
      <w:ins w:id="997" w:author="Ferris, Todd@Energy" w:date="2018-11-21T13:48:00Z">
        <w:r>
          <w:rPr>
            <w:rFonts w:asciiTheme="minorHAnsi" w:hAnsiTheme="minorHAnsi"/>
            <w:sz w:val="18"/>
            <w:szCs w:val="18"/>
          </w:rPr>
          <w:t xml:space="preserve">If </w:t>
        </w:r>
      </w:ins>
      <w:r w:rsidR="00454307">
        <w:rPr>
          <w:rFonts w:asciiTheme="minorHAnsi" w:hAnsiTheme="minorHAnsi"/>
          <w:sz w:val="18"/>
          <w:szCs w:val="18"/>
        </w:rPr>
        <w:t>B</w:t>
      </w:r>
      <w:ins w:id="998" w:author="Ferris, Todd@Energy" w:date="2018-11-21T13:48:00Z">
        <w:r>
          <w:rPr>
            <w:rFonts w:asciiTheme="minorHAnsi" w:hAnsiTheme="minorHAnsi"/>
            <w:sz w:val="18"/>
            <w:szCs w:val="18"/>
          </w:rPr>
          <w:t>uilding type does not equal</w:t>
        </w:r>
      </w:ins>
      <w:ins w:id="999" w:author="Ferris, Todd@Energy" w:date="2018-11-21T13:49:00Z">
        <w:r>
          <w:rPr>
            <w:rFonts w:asciiTheme="minorHAnsi" w:hAnsiTheme="minorHAnsi"/>
            <w:sz w:val="18"/>
            <w:szCs w:val="18"/>
          </w:rPr>
          <w:t xml:space="preserve"> Non-dwelling unit, then user </w:t>
        </w:r>
      </w:ins>
      <w:r w:rsidR="00454307">
        <w:rPr>
          <w:rFonts w:asciiTheme="minorHAnsi" w:hAnsiTheme="minorHAnsi"/>
          <w:sz w:val="18"/>
          <w:szCs w:val="18"/>
        </w:rPr>
        <w:t>may</w:t>
      </w:r>
      <w:ins w:id="1000" w:author="Ferris, Todd@Energy" w:date="2018-11-21T13:49:00Z">
        <w:r>
          <w:rPr>
            <w:rFonts w:asciiTheme="minorHAnsi" w:hAnsiTheme="minorHAnsi"/>
            <w:sz w:val="18"/>
            <w:szCs w:val="18"/>
          </w:rPr>
          <w:t xml:space="preserve"> select from Default (</w:t>
        </w:r>
      </w:ins>
      <w:ins w:id="1001" w:author="Ferris, Todd@Energy" w:date="2018-11-21T13:50:00Z">
        <w:r>
          <w:rPr>
            <w:rFonts w:asciiTheme="minorHAnsi" w:hAnsiTheme="minorHAnsi"/>
            <w:sz w:val="18"/>
            <w:szCs w:val="18"/>
          </w:rPr>
          <w:t>ACH50=2.0) or Measured (</w:t>
        </w:r>
      </w:ins>
      <w:ins w:id="1002" w:author="Ferris, Todd@Energy" w:date="2018-11-21T13:51:00Z">
        <w:r>
          <w:rPr>
            <w:rFonts w:asciiTheme="minorHAnsi" w:hAnsiTheme="minorHAnsi"/>
            <w:sz w:val="18"/>
            <w:szCs w:val="18"/>
          </w:rPr>
          <w:t>ACH50&lt;2.0)</w:t>
        </w:r>
      </w:ins>
    </w:p>
    <w:p w14:paraId="50394556" w14:textId="77777777" w:rsidR="00CD1C6E" w:rsidRPr="00AE10C0" w:rsidRDefault="00CD1C6E" w:rsidP="00CD1C6E">
      <w:pPr>
        <w:numPr>
          <w:ilvl w:val="0"/>
          <w:numId w:val="32"/>
        </w:numPr>
        <w:contextualSpacing/>
        <w:rPr>
          <w:ins w:id="1003" w:author="Ferris, Todd@Energy" w:date="2018-11-21T13:52:00Z"/>
          <w:rFonts w:asciiTheme="minorHAnsi" w:eastAsia="Cambria" w:hAnsiTheme="minorHAnsi"/>
          <w:sz w:val="18"/>
          <w:szCs w:val="18"/>
        </w:rPr>
      </w:pPr>
      <w:ins w:id="1004" w:author="TF 112318" w:date="2018-11-23T12:32:00Z">
        <w:r w:rsidRPr="00AE10C0">
          <w:rPr>
            <w:rFonts w:asciiTheme="minorHAnsi" w:hAnsiTheme="minorHAnsi" w:cstheme="minorHAnsi"/>
            <w:sz w:val="18"/>
            <w:szCs w:val="18"/>
          </w:rPr>
          <w:t>Name of ANSI/ASHRAE Standard 62.2-2016 weather station for climate zone</w:t>
        </w:r>
      </w:ins>
      <w:ins w:id="1005" w:author="TF 112318" w:date="2018-11-23T12:33:00Z">
        <w:r w:rsidRPr="00AE10C0">
          <w:rPr>
            <w:rFonts w:asciiTheme="minorHAnsi" w:hAnsiTheme="minorHAnsi" w:cstheme="minorHAnsi"/>
            <w:sz w:val="18"/>
            <w:szCs w:val="18"/>
          </w:rPr>
          <w:t>:</w:t>
        </w:r>
      </w:ins>
      <w:ins w:id="1006" w:author="Ferris, Todd@Energy" w:date="2018-11-21T13:52:00Z">
        <w:r w:rsidRPr="00AE10C0">
          <w:rPr>
            <w:rFonts w:asciiTheme="minorHAnsi" w:hAnsiTheme="minorHAnsi" w:cstheme="minorHAnsi"/>
            <w:sz w:val="18"/>
            <w:szCs w:val="18"/>
          </w:rPr>
          <w:t xml:space="preserve"> </w:t>
        </w:r>
        <w:r w:rsidRPr="00AE10C0">
          <w:rPr>
            <w:rFonts w:asciiTheme="minorHAnsi" w:eastAsia="Cambria" w:hAnsiTheme="minorHAnsi"/>
            <w:sz w:val="18"/>
            <w:szCs w:val="18"/>
          </w:rPr>
          <w:t>This may be filled out automatically or be user input.</w:t>
        </w:r>
      </w:ins>
    </w:p>
    <w:p w14:paraId="4025DC8B" w14:textId="77777777" w:rsidR="00CD1C6E" w:rsidRPr="001E2BE1" w:rsidRDefault="00CD1C6E" w:rsidP="00CD1C6E">
      <w:pPr>
        <w:pStyle w:val="ListParagraph"/>
        <w:numPr>
          <w:ilvl w:val="0"/>
          <w:numId w:val="23"/>
        </w:numPr>
        <w:rPr>
          <w:ins w:id="1007" w:author="Ferris, Todd@Energy" w:date="2018-11-21T13:59:00Z"/>
          <w:rFonts w:asciiTheme="minorHAnsi" w:eastAsia="Cambria" w:hAnsiTheme="minorHAnsi"/>
          <w:sz w:val="18"/>
          <w:szCs w:val="18"/>
        </w:rPr>
      </w:pPr>
      <w:ins w:id="1008" w:author="Ferris, Todd@Energy" w:date="2018-11-21T13:52: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078A9458" w14:textId="77777777" w:rsidR="00CD1C6E" w:rsidRPr="003E1B97" w:rsidRDefault="00CD1C6E" w:rsidP="00CD1C6E">
      <w:pPr>
        <w:pStyle w:val="ListParagraph"/>
        <w:numPr>
          <w:ilvl w:val="0"/>
          <w:numId w:val="23"/>
        </w:numPr>
        <w:rPr>
          <w:ins w:id="1009" w:author="Ferris, Todd@Energy" w:date="2018-11-21T13:52:00Z"/>
          <w:rFonts w:asciiTheme="minorHAnsi" w:eastAsia="Cambria" w:hAnsiTheme="minorHAnsi"/>
          <w:sz w:val="18"/>
          <w:szCs w:val="18"/>
        </w:rPr>
      </w:pPr>
      <w:ins w:id="1010" w:author="Ferris, Todd@Energy" w:date="2018-11-21T14:00:00Z">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ins>
    </w:p>
    <w:p w14:paraId="6A69B142" w14:textId="77777777" w:rsidR="00CD1C6E" w:rsidRPr="00D2491C" w:rsidRDefault="00CD1C6E" w:rsidP="00CD1C6E">
      <w:pPr>
        <w:pStyle w:val="ListParagraph"/>
        <w:numPr>
          <w:ilvl w:val="0"/>
          <w:numId w:val="23"/>
        </w:numPr>
        <w:rPr>
          <w:ins w:id="1011" w:author="Ferris, Todd@Energy" w:date="2018-11-21T13:52:00Z"/>
          <w:rFonts w:asciiTheme="minorHAnsi" w:eastAsia="Cambria" w:hAnsiTheme="minorHAnsi"/>
          <w:sz w:val="18"/>
          <w:szCs w:val="18"/>
        </w:rPr>
      </w:pPr>
      <w:ins w:id="1012" w:author="Ferris, Todd@Energy" w:date="2018-11-21T13:52:00Z">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w:t>
        </w:r>
      </w:ins>
      <w:ins w:id="1013" w:author="Ferris, Todd@Energy" w:date="2018-11-21T13:55:00Z">
        <w:r>
          <w:rPr>
            <w:rFonts w:asciiTheme="minorHAnsi" w:hAnsiTheme="minorHAnsi"/>
            <w:sz w:val="18"/>
            <w:szCs w:val="18"/>
          </w:rPr>
          <w:t>select value from</w:t>
        </w:r>
      </w:ins>
      <w:ins w:id="1014" w:author="Ferris, Todd@Energy" w:date="2018-11-21T13:58:00Z">
        <w:r>
          <w:rPr>
            <w:rFonts w:asciiTheme="minorHAnsi" w:hAnsiTheme="minorHAnsi"/>
            <w:sz w:val="18"/>
            <w:szCs w:val="18"/>
          </w:rPr>
          <w:t xml:space="preserve"> </w:t>
        </w:r>
        <w:r w:rsidRPr="007A5D38">
          <w:rPr>
            <w:rFonts w:asciiTheme="minorHAnsi" w:hAnsiTheme="minorHAnsi" w:cstheme="minorHAnsi"/>
            <w:color w:val="000000"/>
            <w:sz w:val="18"/>
            <w:szCs w:val="18"/>
          </w:rPr>
          <w:t>Weather Stations from the Table X1 US Climates, Normative Appendix X</w:t>
        </w:r>
        <w:r>
          <w:rPr>
            <w:rFonts w:asciiTheme="minorHAnsi" w:hAnsiTheme="minorHAnsi" w:cstheme="minorHAnsi"/>
            <w:color w:val="000000"/>
            <w:sz w:val="18"/>
            <w:szCs w:val="18"/>
          </w:rPr>
          <w:t>.</w:t>
        </w:r>
      </w:ins>
      <w:ins w:id="1015" w:author="Ferris, Todd@Energy" w:date="2018-11-21T13:52:00Z">
        <w:r>
          <w:rPr>
            <w:rFonts w:asciiTheme="minorHAnsi" w:hAnsiTheme="minorHAnsi"/>
            <w:sz w:val="18"/>
            <w:szCs w:val="18"/>
          </w:rPr>
          <w:t xml:space="preserve"> </w:t>
        </w:r>
      </w:ins>
    </w:p>
    <w:p w14:paraId="73C22124" w14:textId="07B8F090" w:rsidR="00CD1C6E" w:rsidRDefault="00CD1C6E" w:rsidP="00CD1C6E">
      <w:pPr>
        <w:numPr>
          <w:ilvl w:val="0"/>
          <w:numId w:val="32"/>
        </w:numPr>
        <w:contextualSpacing/>
        <w:rPr>
          <w:ins w:id="1016" w:author="TF 112318" w:date="2018-11-23T12:37:00Z"/>
          <w:rFonts w:asciiTheme="minorHAnsi" w:eastAsia="Cambria" w:hAnsiTheme="minorHAnsi"/>
          <w:sz w:val="18"/>
          <w:szCs w:val="18"/>
        </w:rPr>
      </w:pPr>
      <w:ins w:id="1017" w:author="TF 112318" w:date="2018-11-23T12:31:00Z">
        <w:r w:rsidRPr="007A5D38">
          <w:rPr>
            <w:rFonts w:asciiTheme="minorHAnsi" w:hAnsiTheme="minorHAnsi" w:cstheme="minorHAnsi"/>
            <w:sz w:val="18"/>
            <w:szCs w:val="18"/>
          </w:rPr>
          <w:t>Weather and shielding factor (</w:t>
        </w:r>
        <w:proofErr w:type="spellStart"/>
        <w:r w:rsidRPr="007A5D38">
          <w:rPr>
            <w:rFonts w:asciiTheme="minorHAnsi" w:hAnsiTheme="minorHAnsi" w:cstheme="minorHAnsi"/>
            <w:sz w:val="18"/>
            <w:szCs w:val="18"/>
          </w:rPr>
          <w:t>wsf</w:t>
        </w:r>
        <w:proofErr w:type="spellEnd"/>
        <w:r w:rsidRPr="007A5D38">
          <w:rPr>
            <w:rFonts w:asciiTheme="minorHAnsi" w:hAnsiTheme="minorHAnsi" w:cstheme="minorHAnsi"/>
            <w:sz w:val="18"/>
            <w:szCs w:val="18"/>
          </w:rPr>
          <w:t>)</w:t>
        </w:r>
      </w:ins>
      <w:ins w:id="1018" w:author="TF 112318" w:date="2018-11-23T12:36:00Z">
        <w:r>
          <w:rPr>
            <w:rFonts w:asciiTheme="minorHAnsi" w:hAnsiTheme="minorHAnsi" w:cstheme="minorHAnsi"/>
            <w:sz w:val="18"/>
            <w:szCs w:val="18"/>
          </w:rPr>
          <w:t xml:space="preserve">: </w:t>
        </w:r>
      </w:ins>
      <w:ins w:id="1019" w:author="TF 112318" w:date="2018-11-23T12:37:00Z">
        <w:r w:rsidRPr="00AE10C0">
          <w:rPr>
            <w:rFonts w:asciiTheme="minorHAnsi" w:eastAsia="Cambria" w:hAnsiTheme="minorHAnsi"/>
            <w:sz w:val="18"/>
            <w:szCs w:val="18"/>
          </w:rPr>
          <w:t xml:space="preserve">This </w:t>
        </w:r>
      </w:ins>
      <w:ins w:id="1020" w:author="TF 112318" w:date="2018-11-23T13:34:00Z">
        <w:r>
          <w:rPr>
            <w:rFonts w:asciiTheme="minorHAnsi" w:eastAsia="Cambria" w:hAnsiTheme="minorHAnsi"/>
            <w:sz w:val="18"/>
            <w:szCs w:val="18"/>
          </w:rPr>
          <w:t xml:space="preserve">value </w:t>
        </w:r>
      </w:ins>
      <w:ins w:id="1021" w:author="TF 112318" w:date="2018-11-23T12:37:00Z">
        <w:r>
          <w:rPr>
            <w:rFonts w:asciiTheme="minorHAnsi" w:eastAsia="Cambria" w:hAnsiTheme="minorHAnsi"/>
            <w:sz w:val="18"/>
            <w:szCs w:val="18"/>
          </w:rPr>
          <w:t xml:space="preserve">is </w:t>
        </w:r>
        <w:r w:rsidRPr="00AE10C0">
          <w:rPr>
            <w:rFonts w:asciiTheme="minorHAnsi" w:eastAsia="Cambria" w:hAnsiTheme="minorHAnsi"/>
            <w:sz w:val="18"/>
            <w:szCs w:val="18"/>
          </w:rPr>
          <w:t>automatically</w:t>
        </w:r>
      </w:ins>
      <w:ins w:id="1022" w:author="TF 112318" w:date="2018-11-23T13:34:00Z">
        <w:r>
          <w:rPr>
            <w:rFonts w:asciiTheme="minorHAnsi" w:eastAsia="Cambria" w:hAnsiTheme="minorHAnsi"/>
            <w:sz w:val="18"/>
            <w:szCs w:val="18"/>
          </w:rPr>
          <w:t xml:space="preserve"> entered </w:t>
        </w:r>
      </w:ins>
      <w:ins w:id="1023" w:author="TF 112318" w:date="2018-11-23T12:37:00Z">
        <w:r>
          <w:rPr>
            <w:rFonts w:asciiTheme="minorHAnsi" w:eastAsia="Cambria" w:hAnsiTheme="minorHAnsi"/>
            <w:sz w:val="18"/>
            <w:szCs w:val="18"/>
          </w:rPr>
          <w:t>based on the selection in #</w:t>
        </w:r>
      </w:ins>
      <w:r w:rsidR="008464D7">
        <w:rPr>
          <w:rFonts w:asciiTheme="minorHAnsi" w:eastAsia="Cambria" w:hAnsiTheme="minorHAnsi"/>
          <w:sz w:val="18"/>
          <w:szCs w:val="18"/>
        </w:rPr>
        <w:t>6</w:t>
      </w:r>
      <w:ins w:id="1024" w:author="TF 112318" w:date="2018-11-23T12:37:00Z">
        <w:r>
          <w:rPr>
            <w:rFonts w:asciiTheme="minorHAnsi" w:eastAsia="Cambria" w:hAnsiTheme="minorHAnsi"/>
            <w:sz w:val="18"/>
            <w:szCs w:val="18"/>
          </w:rPr>
          <w:t>.</w:t>
        </w:r>
      </w:ins>
    </w:p>
    <w:p w14:paraId="0435B2FC" w14:textId="77777777" w:rsidR="00AE10C0" w:rsidRPr="00BA6F69" w:rsidDel="00A768FF" w:rsidRDefault="00AE10C0" w:rsidP="00BA6F69">
      <w:pPr>
        <w:rPr>
          <w:ins w:id="1025" w:author="Ferris, Todd@Energy" w:date="2018-11-21T13:51:00Z"/>
          <w:del w:id="1026" w:author="TF 112318" w:date="2018-11-23T12:51:00Z"/>
          <w:rFonts w:asciiTheme="minorHAnsi" w:eastAsia="Cambria" w:hAnsiTheme="minorHAnsi" w:cstheme="minorHAnsi"/>
          <w:sz w:val="18"/>
          <w:szCs w:val="18"/>
        </w:rPr>
      </w:pPr>
    </w:p>
    <w:p w14:paraId="0435B2FD" w14:textId="77777777" w:rsidR="00670A84" w:rsidRPr="00BA6F69" w:rsidRDefault="009B1D56" w:rsidP="00BA6F69">
      <w:pPr>
        <w:rPr>
          <w:del w:id="1027" w:author="TF 112318" w:date="2018-11-23T12:51:00Z"/>
          <w:rFonts w:asciiTheme="minorHAnsi" w:eastAsia="Cambria" w:hAnsiTheme="minorHAnsi" w:cstheme="minorHAnsi"/>
          <w:sz w:val="18"/>
          <w:szCs w:val="18"/>
        </w:rPr>
      </w:pPr>
      <w:ins w:id="1028" w:author="Ferris, Todd@Energy" w:date="2018-11-21T12:08:00Z">
        <w:del w:id="1029" w:author="TF 112318" w:date="2018-11-23T12:34:00Z">
          <w:r w:rsidRPr="00BA6F69" w:rsidDel="00AE10C0">
            <w:rPr>
              <w:rFonts w:asciiTheme="minorHAnsi" w:hAnsiTheme="minorHAnsi" w:cstheme="minorHAnsi"/>
              <w:sz w:val="18"/>
              <w:szCs w:val="18"/>
            </w:rPr>
            <w:delText>and</w:delText>
          </w:r>
        </w:del>
        <w:del w:id="1030" w:author="TF 112318" w:date="2018-11-23T12:51:00Z">
          <w:r w:rsidRPr="00BA6F69" w:rsidDel="00A768FF">
            <w:rPr>
              <w:rFonts w:asciiTheme="minorHAnsi" w:hAnsiTheme="minorHAnsi" w:cstheme="minorHAnsi"/>
              <w:sz w:val="18"/>
              <w:szCs w:val="18"/>
            </w:rPr>
            <w:delText xml:space="preserve"> is equal to . </w:delText>
          </w:r>
        </w:del>
      </w:ins>
      <w:del w:id="1031" w:author="TF 112318" w:date="2018-11-23T12:51:00Z">
        <w:r w:rsidR="00636F83" w:rsidRPr="00BA6F69" w:rsidDel="00A768FF">
          <w:rPr>
            <w:rFonts w:asciiTheme="minorHAnsi" w:eastAsia="Cambria" w:hAnsiTheme="minorHAnsi" w:cstheme="minorHAnsi"/>
            <w:sz w:val="18"/>
            <w:szCs w:val="18"/>
          </w:rPr>
          <w:delText>S</w:delText>
        </w:r>
        <w:r w:rsidR="00636F83" w:rsidRPr="00BA6F69" w:rsidDel="00A768FF">
          <w:rPr>
            <w:rFonts w:asciiTheme="minorHAnsi" w:hAnsiTheme="minorHAnsi" w:cstheme="minorHAnsi"/>
            <w:sz w:val="18"/>
            <w:szCs w:val="18"/>
          </w:rPr>
          <w:delText>elect the Whole Building Ventilation Rate Calculation Method from the choices provided:</w:delText>
        </w:r>
      </w:del>
    </w:p>
    <w:p w14:paraId="0435B2FE" w14:textId="77777777" w:rsidR="00670A84" w:rsidRPr="00BA6F69" w:rsidRDefault="00636F83" w:rsidP="00BA6F69">
      <w:pPr>
        <w:rPr>
          <w:del w:id="1032" w:author="TF 112318" w:date="2018-11-23T12:51:00Z"/>
          <w:rFonts w:asciiTheme="minorHAnsi" w:eastAsia="Cambria" w:hAnsiTheme="minorHAnsi" w:cstheme="minorHAnsi"/>
          <w:sz w:val="18"/>
          <w:szCs w:val="18"/>
        </w:rPr>
      </w:pPr>
      <w:del w:id="1033" w:author="TF 112318" w:date="2018-11-23T12:51:00Z">
        <w:r w:rsidRPr="00BA6F69" w:rsidDel="00A768FF">
          <w:rPr>
            <w:rFonts w:asciiTheme="minorHAnsi" w:eastAsia="Cambria" w:hAnsiTheme="minorHAnsi" w:cstheme="minorHAnsi"/>
            <w:sz w:val="18"/>
            <w:szCs w:val="18"/>
          </w:rPr>
          <w:delText>Fan Ventilation Rate Method (only assumes ventilation from the ventilation fan)</w:delText>
        </w:r>
      </w:del>
    </w:p>
    <w:p w14:paraId="0435B2FF" w14:textId="77777777" w:rsidR="00670A84" w:rsidRPr="00BA6F69" w:rsidRDefault="00636F83" w:rsidP="00BA6F69">
      <w:pPr>
        <w:rPr>
          <w:del w:id="1034" w:author="TF 112318" w:date="2018-11-23T12:51:00Z"/>
          <w:rFonts w:asciiTheme="minorHAnsi" w:eastAsia="Cambria" w:hAnsiTheme="minorHAnsi" w:cstheme="minorHAnsi"/>
          <w:sz w:val="18"/>
          <w:szCs w:val="18"/>
        </w:rPr>
      </w:pPr>
      <w:del w:id="1035" w:author="TF 112318" w:date="2018-11-23T12:51:00Z">
        <w:r w:rsidRPr="00BA6F69" w:rsidDel="00A768FF">
          <w:rPr>
            <w:rFonts w:asciiTheme="minorHAnsi" w:eastAsia="Cambria" w:hAnsiTheme="minorHAnsi" w:cstheme="minorHAnsi"/>
            <w:sz w:val="18"/>
            <w:szCs w:val="18"/>
          </w:rPr>
          <w:delText>Total Ventilation Rate Method (assumes that some ventilation is provided by infiltration)</w:delText>
        </w:r>
      </w:del>
    </w:p>
    <w:p w14:paraId="0435B300" w14:textId="77777777" w:rsidR="00670A84" w:rsidRPr="00BA6F69" w:rsidRDefault="00636F83" w:rsidP="00BA6F69">
      <w:pPr>
        <w:rPr>
          <w:del w:id="1036" w:author="TF 112318" w:date="2018-11-23T12:51:00Z"/>
          <w:rFonts w:asciiTheme="minorHAnsi" w:eastAsia="Cambria" w:hAnsiTheme="minorHAnsi" w:cstheme="minorHAnsi"/>
          <w:sz w:val="18"/>
          <w:szCs w:val="18"/>
        </w:rPr>
      </w:pPr>
      <w:del w:id="1037" w:author="TF 112318" w:date="2018-11-23T12:51:00Z">
        <w:r w:rsidRPr="00BA6F69" w:rsidDel="00A768FF">
          <w:rPr>
            <w:rFonts w:asciiTheme="minorHAnsi" w:eastAsia="Cambria" w:hAnsiTheme="minorHAnsi" w:cstheme="minorHAnsi"/>
            <w:sz w:val="18"/>
            <w:szCs w:val="18"/>
          </w:rPr>
          <w:delText>S</w:delText>
        </w:r>
        <w:r w:rsidRPr="00BA6F69" w:rsidDel="00A768FF">
          <w:rPr>
            <w:rFonts w:asciiTheme="minorHAnsi" w:hAnsiTheme="minorHAnsi" w:cstheme="minorHAnsi"/>
            <w:sz w:val="18"/>
            <w:szCs w:val="18"/>
          </w:rPr>
          <w:delText>elect the Whole Building Ventilation System Type from the choices provided:</w:delText>
        </w:r>
      </w:del>
    </w:p>
    <w:p w14:paraId="0435B301" w14:textId="77777777" w:rsidR="00670A84" w:rsidRPr="00BA6F69" w:rsidRDefault="00636F83" w:rsidP="00BA6F69">
      <w:pPr>
        <w:rPr>
          <w:del w:id="1038" w:author="TF 112318" w:date="2018-11-23T12:51:00Z"/>
          <w:rFonts w:asciiTheme="minorHAnsi" w:eastAsia="Cambria" w:hAnsiTheme="minorHAnsi" w:cstheme="minorHAnsi"/>
          <w:sz w:val="18"/>
          <w:szCs w:val="18"/>
        </w:rPr>
      </w:pPr>
      <w:del w:id="1039" w:author="TF 112318" w:date="2018-11-23T12:51:00Z">
        <w:r w:rsidRPr="00BA6F69" w:rsidDel="00A768FF">
          <w:rPr>
            <w:rFonts w:asciiTheme="minorHAnsi" w:eastAsia="Cambria" w:hAnsiTheme="minorHAnsi" w:cstheme="minorHAnsi"/>
            <w:sz w:val="18"/>
            <w:szCs w:val="18"/>
          </w:rPr>
          <w:delText>Standalone – Exhaust (ventilation fan[s] push air out of the house)</w:delText>
        </w:r>
      </w:del>
    </w:p>
    <w:p w14:paraId="0435B302" w14:textId="77777777" w:rsidR="00670A84" w:rsidRPr="00BA6F69" w:rsidRDefault="00636F83" w:rsidP="00BA6F69">
      <w:pPr>
        <w:rPr>
          <w:del w:id="1040" w:author="TF 112318" w:date="2018-11-23T12:51:00Z"/>
          <w:rFonts w:asciiTheme="minorHAnsi" w:eastAsia="Cambria" w:hAnsiTheme="minorHAnsi" w:cstheme="minorHAnsi"/>
          <w:sz w:val="18"/>
          <w:szCs w:val="18"/>
        </w:rPr>
      </w:pPr>
      <w:del w:id="1041" w:author="TF 112318" w:date="2018-11-23T12:51:00Z">
        <w:r w:rsidRPr="00BA6F69" w:rsidDel="00A768FF">
          <w:rPr>
            <w:rFonts w:asciiTheme="minorHAnsi" w:eastAsia="Cambria" w:hAnsiTheme="minorHAnsi" w:cstheme="minorHAnsi"/>
            <w:sz w:val="18"/>
            <w:szCs w:val="18"/>
          </w:rPr>
          <w:delText>Standalone – Supply (ventilation fan[s] push air into house)</w:delText>
        </w:r>
      </w:del>
    </w:p>
    <w:p w14:paraId="0435B303" w14:textId="77777777" w:rsidR="00670A84" w:rsidRPr="00BA6F69" w:rsidRDefault="00636F83" w:rsidP="00BA6F69">
      <w:pPr>
        <w:rPr>
          <w:del w:id="1042" w:author="TF 112318" w:date="2018-11-23T12:51:00Z"/>
          <w:rFonts w:asciiTheme="minorHAnsi" w:eastAsia="Cambria" w:hAnsiTheme="minorHAnsi" w:cstheme="minorHAnsi"/>
          <w:sz w:val="18"/>
          <w:szCs w:val="18"/>
        </w:rPr>
      </w:pPr>
      <w:del w:id="1043" w:author="TF 112318" w:date="2018-11-23T12:51:00Z">
        <w:r w:rsidRPr="00BA6F69" w:rsidDel="00A768FF">
          <w:rPr>
            <w:rFonts w:asciiTheme="minorHAnsi" w:eastAsia="Cambria" w:hAnsiTheme="minorHAnsi" w:cstheme="minorHAnsi"/>
            <w:sz w:val="18"/>
            <w:szCs w:val="18"/>
          </w:rPr>
          <w:delText>Standalone - Balanced (ventilation fan[s] push air into AND out of the house in equal amounts)</w:delText>
        </w:r>
      </w:del>
    </w:p>
    <w:p w14:paraId="0435B304" w14:textId="77777777" w:rsidR="00670A84" w:rsidRPr="00BA6F69" w:rsidRDefault="00636F83" w:rsidP="00BA6F69">
      <w:pPr>
        <w:rPr>
          <w:del w:id="1044" w:author="TF 112318" w:date="2018-11-23T12:51:00Z"/>
          <w:rFonts w:asciiTheme="minorHAnsi" w:eastAsia="Cambria" w:hAnsiTheme="minorHAnsi" w:cstheme="minorHAnsi"/>
          <w:sz w:val="18"/>
          <w:szCs w:val="18"/>
        </w:rPr>
      </w:pPr>
      <w:del w:id="1045" w:author="TF 112318" w:date="2018-11-23T12:51:00Z">
        <w:r w:rsidRPr="00BA6F69" w:rsidDel="00A768FF">
          <w:rPr>
            <w:rFonts w:asciiTheme="minorHAnsi" w:eastAsia="Cambria" w:hAnsiTheme="minorHAnsi" w:cstheme="minorHAnsi"/>
            <w:sz w:val="18"/>
            <w:szCs w:val="18"/>
          </w:rPr>
          <w:delText>Central Fan Integrated – CFI (central space condition system fan is used to pull air into the house) Note: these may not run continuously. If “Continuous” is chosen in A06 an error message will be shown. These types of ventilation systems will trigger extra field verification and scrutiny by inspection personnel.</w:delText>
        </w:r>
      </w:del>
    </w:p>
    <w:p w14:paraId="0435B305" w14:textId="77777777" w:rsidR="00670A84" w:rsidRPr="00BA6F69" w:rsidRDefault="00D71F67" w:rsidP="00BA6F69">
      <w:pPr>
        <w:rPr>
          <w:del w:id="1046" w:author="TF 112318" w:date="2018-11-23T12:51:00Z"/>
          <w:rFonts w:asciiTheme="minorHAnsi" w:eastAsia="Cambria" w:hAnsiTheme="minorHAnsi" w:cstheme="minorHAnsi"/>
          <w:sz w:val="18"/>
          <w:szCs w:val="18"/>
        </w:rPr>
      </w:pPr>
      <w:del w:id="1047" w:author="TF 112318" w:date="2018-11-23T12:51:00Z">
        <w:r w:rsidRPr="00BA6F69" w:rsidDel="00A768FF">
          <w:rPr>
            <w:rFonts w:asciiTheme="minorHAnsi" w:eastAsia="Cambria" w:hAnsiTheme="minorHAnsi" w:cstheme="minorHAnsi"/>
            <w:sz w:val="18"/>
            <w:szCs w:val="18"/>
          </w:rPr>
          <w:delText>Enter the location in the residence where the IAQ fan is located.</w:delText>
        </w:r>
      </w:del>
    </w:p>
    <w:p w14:paraId="0435B306" w14:textId="77777777" w:rsidR="00670A84" w:rsidRPr="00BA6F69" w:rsidRDefault="00670A84" w:rsidP="00BA6F69">
      <w:pPr>
        <w:rPr>
          <w:rFonts w:asciiTheme="minorHAnsi" w:eastAsia="Cambria" w:hAnsiTheme="minorHAnsi" w:cstheme="minorHAnsi"/>
          <w:b/>
          <w:sz w:val="18"/>
          <w:szCs w:val="18"/>
        </w:rPr>
      </w:pPr>
    </w:p>
    <w:p w14:paraId="0435B307" w14:textId="484B0DC3"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sidR="00CD1C6E">
        <w:rPr>
          <w:rFonts w:asciiTheme="minorHAnsi" w:eastAsia="Cambria" w:hAnsiTheme="minorHAnsi"/>
          <w:b/>
          <w:sz w:val="18"/>
          <w:szCs w:val="18"/>
        </w:rPr>
        <w:t>C</w:t>
      </w:r>
      <w:r w:rsidRPr="00EE71C1">
        <w:rPr>
          <w:rFonts w:asciiTheme="minorHAnsi" w:eastAsia="Cambria" w:hAnsiTheme="minorHAnsi"/>
          <w:b/>
          <w:sz w:val="18"/>
          <w:szCs w:val="18"/>
        </w:rPr>
        <w:t xml:space="preserve">.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0435B308" w14:textId="62919540" w:rsidR="00636F83" w:rsidRPr="0045459E" w:rsidDel="00A768FF" w:rsidRDefault="00636F83" w:rsidP="00A768FF">
      <w:pPr>
        <w:numPr>
          <w:ilvl w:val="0"/>
          <w:numId w:val="9"/>
        </w:numPr>
        <w:contextualSpacing/>
        <w:rPr>
          <w:del w:id="1048" w:author="TF 112318" w:date="2018-11-23T12:58:00Z"/>
          <w:rFonts w:asciiTheme="minorHAnsi" w:eastAsia="Cambria" w:hAnsiTheme="minorHAnsi"/>
          <w:sz w:val="18"/>
          <w:szCs w:val="18"/>
        </w:rPr>
      </w:pPr>
      <w:r w:rsidRPr="00EE71C1">
        <w:rPr>
          <w:rFonts w:asciiTheme="minorHAnsi" w:eastAsia="Cambria" w:hAnsiTheme="minorHAnsi"/>
          <w:sz w:val="18"/>
          <w:szCs w:val="18"/>
        </w:rPr>
        <w:t xml:space="preserve">This value is automatically calculated using </w:t>
      </w:r>
      <w:del w:id="1049" w:author="TF 112318" w:date="2018-11-23T12:57:00Z">
        <w:r w:rsidDel="00A768FF">
          <w:rPr>
            <w:rFonts w:asciiTheme="minorHAnsi" w:eastAsia="Cambria" w:hAnsiTheme="minorHAnsi"/>
            <w:sz w:val="18"/>
            <w:szCs w:val="18"/>
          </w:rPr>
          <w:delText xml:space="preserve">62.2 </w:delText>
        </w:r>
      </w:del>
      <w:r w:rsidRPr="00EE71C1">
        <w:rPr>
          <w:rFonts w:asciiTheme="minorHAnsi" w:eastAsia="Cambria" w:hAnsiTheme="minorHAnsi"/>
          <w:sz w:val="18"/>
          <w:szCs w:val="18"/>
        </w:rPr>
        <w:t>equation</w:t>
      </w:r>
      <w:ins w:id="1050" w:author="TF 112318" w:date="2018-11-23T12:57:00Z">
        <w:r w:rsidR="00A768FF">
          <w:rPr>
            <w:rFonts w:asciiTheme="minorHAnsi" w:eastAsia="Cambria" w:hAnsiTheme="minorHAnsi"/>
            <w:sz w:val="18"/>
            <w:szCs w:val="18"/>
          </w:rPr>
          <w:t xml:space="preserve"> 150.0-B from the Energy Standards</w:t>
        </w:r>
      </w:ins>
      <w:del w:id="1051" w:author="TF 112318" w:date="2018-11-23T12:58:00Z">
        <w:r w:rsidRPr="00EE71C1" w:rsidDel="00A768FF">
          <w:rPr>
            <w:rFonts w:asciiTheme="minorHAnsi" w:eastAsia="Cambria" w:hAnsiTheme="minorHAnsi"/>
            <w:sz w:val="18"/>
            <w:szCs w:val="18"/>
          </w:rPr>
          <w:delText xml:space="preserve"> 4.</w:delText>
        </w:r>
        <w:r w:rsidDel="00A768FF">
          <w:rPr>
            <w:rFonts w:asciiTheme="minorHAnsi" w:eastAsia="Cambria" w:hAnsiTheme="minorHAnsi"/>
            <w:sz w:val="18"/>
            <w:szCs w:val="18"/>
          </w:rPr>
          <w:delText>2a</w:delText>
        </w:r>
      </w:del>
      <w:r w:rsidRPr="00EE71C1">
        <w:rPr>
          <w:rFonts w:asciiTheme="minorHAnsi" w:eastAsia="Cambria" w:hAnsiTheme="minorHAnsi"/>
          <w:sz w:val="18"/>
          <w:szCs w:val="18"/>
        </w:rPr>
        <w:t>.</w:t>
      </w:r>
      <w:del w:id="1052" w:author="TF 112318" w:date="2018-11-23T12:58:00Z">
        <w:r w:rsidDel="00A768FF">
          <w:rPr>
            <w:rFonts w:asciiTheme="minorHAnsi" w:eastAsia="Cambria" w:hAnsiTheme="minorHAnsi"/>
            <w:sz w:val="18"/>
            <w:szCs w:val="18"/>
          </w:rPr>
          <w:delText xml:space="preserve"> </w:delText>
        </w:r>
        <w:r w:rsidRPr="00DD4C67" w:rsidDel="00A768FF">
          <w:rPr>
            <w:rFonts w:asciiTheme="minorHAnsi" w:hAnsiTheme="minorHAnsi"/>
            <w:sz w:val="18"/>
            <w:szCs w:val="18"/>
          </w:rPr>
          <w:delText xml:space="preserve">The equation </w:delText>
        </w:r>
        <w:r w:rsidDel="00A768FF">
          <w:rPr>
            <w:rFonts w:asciiTheme="minorHAnsi" w:hAnsiTheme="minorHAnsi"/>
            <w:sz w:val="18"/>
            <w:szCs w:val="18"/>
          </w:rPr>
          <w:delText>used to calculate this value in the field equals:</w:delText>
        </w:r>
      </w:del>
    </w:p>
    <w:p w14:paraId="0435B309" w14:textId="77777777" w:rsidR="00636F83" w:rsidRPr="0045459E" w:rsidDel="00A768FF" w:rsidRDefault="00636F83" w:rsidP="00A768FF">
      <w:pPr>
        <w:numPr>
          <w:ilvl w:val="0"/>
          <w:numId w:val="9"/>
        </w:numPr>
        <w:contextualSpacing/>
        <w:rPr>
          <w:del w:id="1053" w:author="TF 112318" w:date="2018-11-23T12:58:00Z"/>
          <w:rFonts w:asciiTheme="minorHAnsi" w:eastAsia="Cambria" w:hAnsiTheme="minorHAnsi"/>
          <w:sz w:val="18"/>
          <w:szCs w:val="18"/>
        </w:rPr>
      </w:pPr>
      <w:del w:id="1054" w:author="TF 112318" w:date="2018-11-23T12:58:00Z">
        <w:r w:rsidDel="00A768FF">
          <w:rPr>
            <w:rFonts w:asciiTheme="minorHAnsi" w:hAnsiTheme="minorHAnsi"/>
            <w:sz w:val="18"/>
            <w:szCs w:val="18"/>
          </w:rPr>
          <w:delText xml:space="preserve">If A02= Single 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3</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0435B30A" w14:textId="77777777" w:rsidR="00636F83" w:rsidRPr="0045459E" w:rsidRDefault="00636F83" w:rsidP="00A768FF">
      <w:pPr>
        <w:numPr>
          <w:ilvl w:val="0"/>
          <w:numId w:val="9"/>
        </w:numPr>
        <w:contextualSpacing/>
        <w:rPr>
          <w:rFonts w:asciiTheme="minorHAnsi" w:eastAsia="Cambria" w:hAnsiTheme="minorHAnsi"/>
          <w:sz w:val="18"/>
          <w:szCs w:val="18"/>
        </w:rPr>
      </w:pPr>
      <w:del w:id="1055" w:author="TF 112318" w:date="2018-11-23T12:58:00Z">
        <w:r w:rsidDel="00A768FF">
          <w:rPr>
            <w:rFonts w:asciiTheme="minorHAnsi" w:hAnsiTheme="minorHAnsi"/>
            <w:sz w:val="18"/>
            <w:szCs w:val="18"/>
          </w:rPr>
          <w:delText xml:space="preserve">If A02= Multifamily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5</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0435B30B" w14:textId="77777777" w:rsidR="00326D40" w:rsidRDefault="00326D40" w:rsidP="00636F83">
      <w:pPr>
        <w:numPr>
          <w:ilvl w:val="0"/>
          <w:numId w:val="9"/>
        </w:numPr>
        <w:contextualSpacing/>
        <w:rPr>
          <w:ins w:id="1056" w:author="TF 112318" w:date="2018-11-23T13:05:00Z"/>
          <w:rFonts w:asciiTheme="minorHAnsi" w:eastAsia="Cambria" w:hAnsiTheme="minorHAnsi"/>
          <w:sz w:val="18"/>
          <w:szCs w:val="18"/>
        </w:rPr>
      </w:pPr>
      <w:ins w:id="1057" w:author="TF 112318" w:date="2018-11-23T13:08:00Z">
        <w:r w:rsidRPr="00EE71C1">
          <w:rPr>
            <w:rFonts w:asciiTheme="minorHAnsi" w:eastAsia="Cambria" w:hAnsiTheme="minorHAnsi"/>
            <w:sz w:val="18"/>
            <w:szCs w:val="18"/>
          </w:rPr>
          <w:t>This value automatically calculate</w:t>
        </w:r>
      </w:ins>
      <w:ins w:id="1058" w:author="TF 112318" w:date="2018-11-23T13:32:00Z">
        <w:r w:rsidR="00E32596">
          <w:rPr>
            <w:rFonts w:asciiTheme="minorHAnsi" w:eastAsia="Cambria" w:hAnsiTheme="minorHAnsi"/>
            <w:sz w:val="18"/>
            <w:szCs w:val="18"/>
          </w:rPr>
          <w:t>s</w:t>
        </w:r>
      </w:ins>
      <w:ins w:id="1059" w:author="TF 112318" w:date="2018-11-23T13:08:00Z">
        <w:r w:rsidRPr="00EE71C1">
          <w:rPr>
            <w:rFonts w:asciiTheme="minorHAnsi" w:eastAsia="Cambria" w:hAnsiTheme="minorHAnsi"/>
            <w:sz w:val="18"/>
            <w:szCs w:val="18"/>
          </w:rPr>
          <w:t xml:space="preserve"> using </w:t>
        </w:r>
      </w:ins>
      <w:ins w:id="1060" w:author="TF 112318" w:date="2018-11-23T13:01:00Z">
        <w:r>
          <w:rPr>
            <w:rFonts w:asciiTheme="minorHAnsi" w:eastAsia="Cambria" w:hAnsiTheme="minorHAnsi"/>
            <w:sz w:val="18"/>
            <w:szCs w:val="18"/>
          </w:rPr>
          <w:t xml:space="preserve">either </w:t>
        </w:r>
      </w:ins>
      <w:ins w:id="1061" w:author="TF 112318" w:date="2018-11-23T12:59:00Z">
        <w:r w:rsidRPr="00EE71C1">
          <w:rPr>
            <w:rFonts w:asciiTheme="minorHAnsi" w:eastAsia="Cambria" w:hAnsiTheme="minorHAnsi"/>
            <w:sz w:val="18"/>
            <w:szCs w:val="18"/>
          </w:rPr>
          <w:t>equation</w:t>
        </w:r>
        <w:r>
          <w:rPr>
            <w:rFonts w:asciiTheme="minorHAnsi" w:eastAsia="Cambria" w:hAnsiTheme="minorHAnsi"/>
            <w:sz w:val="18"/>
            <w:szCs w:val="18"/>
          </w:rPr>
          <w:t xml:space="preserve"> 150.0-</w:t>
        </w:r>
      </w:ins>
      <w:ins w:id="1062" w:author="TF 112318" w:date="2018-11-23T13:01:00Z">
        <w:r>
          <w:rPr>
            <w:rFonts w:asciiTheme="minorHAnsi" w:eastAsia="Cambria" w:hAnsiTheme="minorHAnsi"/>
            <w:sz w:val="18"/>
            <w:szCs w:val="18"/>
          </w:rPr>
          <w:t>C or 150.0-D</w:t>
        </w:r>
      </w:ins>
      <w:ins w:id="1063" w:author="TF 112318" w:date="2018-11-23T12:59:00Z">
        <w:r>
          <w:rPr>
            <w:rFonts w:asciiTheme="minorHAnsi" w:eastAsia="Cambria" w:hAnsiTheme="minorHAnsi"/>
            <w:sz w:val="18"/>
            <w:szCs w:val="18"/>
          </w:rPr>
          <w:t xml:space="preserve"> from the Energy Standards</w:t>
        </w:r>
        <w:r w:rsidRPr="00EE71C1">
          <w:rPr>
            <w:rFonts w:asciiTheme="minorHAnsi" w:eastAsia="Cambria" w:hAnsiTheme="minorHAnsi"/>
            <w:sz w:val="18"/>
            <w:szCs w:val="18"/>
          </w:rPr>
          <w:t>.</w:t>
        </w:r>
      </w:ins>
    </w:p>
    <w:p w14:paraId="0435B30C" w14:textId="350F06EC" w:rsidR="00670A84" w:rsidRDefault="00326D40">
      <w:pPr>
        <w:pStyle w:val="ListParagraph"/>
        <w:numPr>
          <w:ilvl w:val="0"/>
          <w:numId w:val="26"/>
        </w:numPr>
        <w:rPr>
          <w:ins w:id="1064" w:author="TF 112318" w:date="2018-11-23T13:07:00Z"/>
          <w:rFonts w:asciiTheme="minorHAnsi" w:eastAsia="Cambria" w:hAnsiTheme="minorHAnsi"/>
          <w:sz w:val="18"/>
          <w:szCs w:val="18"/>
        </w:rPr>
      </w:pPr>
      <w:ins w:id="1065" w:author="TF 112318" w:date="2018-11-23T13:06:00Z">
        <w:r>
          <w:rPr>
            <w:rFonts w:asciiTheme="minorHAnsi" w:eastAsia="Cambria" w:hAnsiTheme="minorHAnsi"/>
            <w:sz w:val="18"/>
            <w:szCs w:val="18"/>
          </w:rPr>
          <w:t xml:space="preserve">If </w:t>
        </w:r>
      </w:ins>
      <w:ins w:id="1066" w:author="TF 112318" w:date="2018-11-23T13:08:00Z">
        <w:r w:rsidR="0099732B">
          <w:rPr>
            <w:rFonts w:asciiTheme="minorHAnsi" w:eastAsia="Cambria" w:hAnsiTheme="minorHAnsi"/>
            <w:sz w:val="18"/>
            <w:szCs w:val="18"/>
          </w:rPr>
          <w:t>a</w:t>
        </w:r>
      </w:ins>
      <w:ins w:id="1067" w:author="TF 112318" w:date="2018-11-23T13:06:00Z">
        <w:r>
          <w:rPr>
            <w:rFonts w:asciiTheme="minorHAnsi" w:eastAsia="Cambria" w:hAnsiTheme="minorHAnsi"/>
            <w:sz w:val="18"/>
            <w:szCs w:val="18"/>
          </w:rPr>
          <w:t>i</w:t>
        </w:r>
      </w:ins>
      <w:ins w:id="1068" w:author="TF 112318" w:date="2018-11-23T13:07:00Z">
        <w:r>
          <w:rPr>
            <w:rFonts w:asciiTheme="minorHAnsi" w:eastAsia="Cambria" w:hAnsiTheme="minorHAnsi"/>
            <w:sz w:val="18"/>
            <w:szCs w:val="18"/>
          </w:rPr>
          <w:t xml:space="preserve">r </w:t>
        </w:r>
      </w:ins>
      <w:ins w:id="1069" w:author="TF 112318" w:date="2018-11-23T13:06:00Z">
        <w:r>
          <w:rPr>
            <w:rFonts w:asciiTheme="minorHAnsi" w:eastAsia="Cambria" w:hAnsiTheme="minorHAnsi"/>
            <w:sz w:val="18"/>
            <w:szCs w:val="18"/>
          </w:rPr>
          <w:t xml:space="preserve">changes per hour from section </w:t>
        </w:r>
      </w:ins>
      <w:r w:rsidR="008464D7">
        <w:rPr>
          <w:rFonts w:asciiTheme="minorHAnsi" w:eastAsia="Cambria" w:hAnsiTheme="minorHAnsi"/>
          <w:sz w:val="18"/>
          <w:szCs w:val="18"/>
        </w:rPr>
        <w:t>B</w:t>
      </w:r>
      <w:ins w:id="1070" w:author="TF 112318" w:date="2018-11-23T13:06:00Z">
        <w:r>
          <w:rPr>
            <w:rFonts w:asciiTheme="minorHAnsi" w:eastAsia="Cambria" w:hAnsiTheme="minorHAnsi"/>
            <w:sz w:val="18"/>
            <w:szCs w:val="18"/>
          </w:rPr>
          <w:t xml:space="preserve"> is equal to “Default” then </w:t>
        </w:r>
      </w:ins>
      <w:ins w:id="1071" w:author="TF 112318" w:date="2018-11-23T17:39:00Z">
        <w:r w:rsidR="00AA3550" w:rsidRPr="00EE71C1">
          <w:rPr>
            <w:rFonts w:asciiTheme="minorHAnsi" w:eastAsia="Cambria" w:hAnsiTheme="minorHAnsi"/>
            <w:sz w:val="18"/>
            <w:szCs w:val="18"/>
          </w:rPr>
          <w:t>equation,</w:t>
        </w:r>
      </w:ins>
      <w:ins w:id="1072" w:author="TF 112318" w:date="2018-11-23T13:06:00Z">
        <w:r>
          <w:rPr>
            <w:rFonts w:asciiTheme="minorHAnsi" w:eastAsia="Cambria" w:hAnsiTheme="minorHAnsi"/>
            <w:sz w:val="18"/>
            <w:szCs w:val="18"/>
          </w:rPr>
          <w:t xml:space="preserve"> 150.0-C</w:t>
        </w:r>
      </w:ins>
      <w:ins w:id="1073" w:author="TF 112318" w:date="2018-11-23T13:07:00Z">
        <w:r>
          <w:rPr>
            <w:rFonts w:asciiTheme="minorHAnsi" w:eastAsia="Cambria" w:hAnsiTheme="minorHAnsi"/>
            <w:sz w:val="18"/>
            <w:szCs w:val="18"/>
          </w:rPr>
          <w:t xml:space="preserve"> will be used.</w:t>
        </w:r>
      </w:ins>
    </w:p>
    <w:p w14:paraId="0435B30D" w14:textId="673D0CE8" w:rsidR="0099732B" w:rsidRDefault="0099732B" w:rsidP="0099732B">
      <w:pPr>
        <w:pStyle w:val="ListParagraph"/>
        <w:numPr>
          <w:ilvl w:val="0"/>
          <w:numId w:val="26"/>
        </w:numPr>
        <w:rPr>
          <w:ins w:id="1074" w:author="TF 112318" w:date="2018-11-23T13:08:00Z"/>
          <w:rFonts w:asciiTheme="minorHAnsi" w:eastAsia="Cambria" w:hAnsiTheme="minorHAnsi"/>
          <w:sz w:val="18"/>
          <w:szCs w:val="18"/>
        </w:rPr>
      </w:pPr>
      <w:ins w:id="1075" w:author="TF 112318" w:date="2018-11-23T13:08:00Z">
        <w:r>
          <w:rPr>
            <w:rFonts w:asciiTheme="minorHAnsi" w:eastAsia="Cambria" w:hAnsiTheme="minorHAnsi"/>
            <w:sz w:val="18"/>
            <w:szCs w:val="18"/>
          </w:rPr>
          <w:t xml:space="preserve">If air changes per hour from section </w:t>
        </w:r>
      </w:ins>
      <w:r w:rsidR="008464D7">
        <w:rPr>
          <w:rFonts w:asciiTheme="minorHAnsi" w:eastAsia="Cambria" w:hAnsiTheme="minorHAnsi"/>
          <w:sz w:val="18"/>
          <w:szCs w:val="18"/>
        </w:rPr>
        <w:t>B</w:t>
      </w:r>
      <w:ins w:id="1076" w:author="TF 112318" w:date="2018-11-23T13:08:00Z">
        <w:r>
          <w:rPr>
            <w:rFonts w:asciiTheme="minorHAnsi" w:eastAsia="Cambria" w:hAnsiTheme="minorHAnsi"/>
            <w:sz w:val="18"/>
            <w:szCs w:val="18"/>
          </w:rPr>
          <w:t xml:space="preserve"> is equal to “</w:t>
        </w:r>
      </w:ins>
      <w:ins w:id="1077" w:author="TF 112318" w:date="2018-11-23T17:42:00Z">
        <w:r w:rsidR="00AA3550">
          <w:rPr>
            <w:rFonts w:asciiTheme="minorHAnsi" w:eastAsia="Cambria" w:hAnsiTheme="minorHAnsi"/>
            <w:sz w:val="18"/>
            <w:szCs w:val="18"/>
          </w:rPr>
          <w:t>Measured”</w:t>
        </w:r>
      </w:ins>
      <w:ins w:id="1078" w:author="TF 112318" w:date="2018-11-23T13:08:00Z">
        <w:r>
          <w:rPr>
            <w:rFonts w:asciiTheme="minorHAnsi" w:eastAsia="Cambria" w:hAnsiTheme="minorHAnsi"/>
            <w:sz w:val="18"/>
            <w:szCs w:val="18"/>
          </w:rPr>
          <w:t xml:space="preserve"> </w:t>
        </w:r>
      </w:ins>
      <w:ins w:id="1079" w:author="TF 112318" w:date="2018-11-23T13:09:00Z">
        <w:r>
          <w:rPr>
            <w:rFonts w:asciiTheme="minorHAnsi" w:eastAsia="Cambria" w:hAnsiTheme="minorHAnsi"/>
            <w:sz w:val="18"/>
            <w:szCs w:val="18"/>
          </w:rPr>
          <w:t xml:space="preserve">and the leakage value from the CF2R-MCH-24 is </w:t>
        </w:r>
      </w:ins>
      <w:r w:rsidR="00B64414">
        <w:rPr>
          <w:rFonts w:asciiTheme="minorHAnsi" w:eastAsia="Cambria" w:hAnsiTheme="minorHAnsi" w:cstheme="minorHAnsi"/>
          <w:sz w:val="18"/>
          <w:szCs w:val="18"/>
        </w:rPr>
        <w:t>&lt;</w:t>
      </w:r>
      <w:ins w:id="1080" w:author="TF 112318" w:date="2018-11-23T13:10:00Z">
        <w:r>
          <w:rPr>
            <w:rFonts w:asciiTheme="minorHAnsi" w:eastAsia="Cambria" w:hAnsiTheme="minorHAnsi"/>
            <w:sz w:val="18"/>
            <w:szCs w:val="18"/>
          </w:rPr>
          <w:t xml:space="preserve"> 2.0</w:t>
        </w:r>
      </w:ins>
      <w:ins w:id="1081" w:author="TF 112318" w:date="2018-11-23T13:09:00Z">
        <w:r>
          <w:rPr>
            <w:rFonts w:asciiTheme="minorHAnsi" w:eastAsia="Cambria" w:hAnsiTheme="minorHAnsi"/>
            <w:sz w:val="18"/>
            <w:szCs w:val="18"/>
          </w:rPr>
          <w:t xml:space="preserve"> </w:t>
        </w:r>
      </w:ins>
      <w:ins w:id="1082" w:author="TF 112318" w:date="2018-11-23T13:08:00Z">
        <w:r>
          <w:rPr>
            <w:rFonts w:asciiTheme="minorHAnsi" w:eastAsia="Cambria" w:hAnsiTheme="minorHAnsi"/>
            <w:sz w:val="18"/>
            <w:szCs w:val="18"/>
          </w:rPr>
          <w:t xml:space="preserve">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w:t>
        </w:r>
      </w:ins>
      <w:ins w:id="1083" w:author="TF 112318" w:date="2018-11-23T13:10:00Z">
        <w:r>
          <w:rPr>
            <w:rFonts w:asciiTheme="minorHAnsi" w:eastAsia="Cambria" w:hAnsiTheme="minorHAnsi"/>
            <w:sz w:val="18"/>
            <w:szCs w:val="18"/>
          </w:rPr>
          <w:t>D</w:t>
        </w:r>
      </w:ins>
      <w:ins w:id="1084" w:author="TF 112318" w:date="2018-11-23T13:08:00Z">
        <w:r>
          <w:rPr>
            <w:rFonts w:asciiTheme="minorHAnsi" w:eastAsia="Cambria" w:hAnsiTheme="minorHAnsi"/>
            <w:sz w:val="18"/>
            <w:szCs w:val="18"/>
          </w:rPr>
          <w:t xml:space="preserve"> will be used.</w:t>
        </w:r>
      </w:ins>
      <w:ins w:id="1085" w:author="TF 112318" w:date="2018-11-23T13:11:00Z">
        <w:r>
          <w:rPr>
            <w:rFonts w:asciiTheme="minorHAnsi" w:eastAsia="Cambria" w:hAnsiTheme="minorHAnsi"/>
            <w:sz w:val="18"/>
            <w:szCs w:val="18"/>
          </w:rPr>
          <w:t xml:space="preserve"> </w:t>
        </w:r>
      </w:ins>
    </w:p>
    <w:p w14:paraId="0435B30E" w14:textId="2D2521E0" w:rsidR="00670A84" w:rsidRDefault="0099732B">
      <w:pPr>
        <w:pStyle w:val="ListParagraph"/>
        <w:numPr>
          <w:ilvl w:val="0"/>
          <w:numId w:val="26"/>
        </w:numPr>
        <w:rPr>
          <w:ins w:id="1086" w:author="TF 112318" w:date="2018-11-23T13:12:00Z"/>
          <w:rFonts w:asciiTheme="minorHAnsi" w:eastAsia="Cambria" w:hAnsiTheme="minorHAnsi"/>
          <w:sz w:val="18"/>
          <w:szCs w:val="18"/>
        </w:rPr>
      </w:pPr>
      <w:ins w:id="1087" w:author="TF 112318" w:date="2018-11-23T13:11:00Z">
        <w:r>
          <w:rPr>
            <w:rFonts w:asciiTheme="minorHAnsi" w:eastAsia="Cambria" w:hAnsiTheme="minorHAnsi"/>
            <w:sz w:val="18"/>
            <w:szCs w:val="18"/>
          </w:rPr>
          <w:t xml:space="preserve">If air changes per hour from section </w:t>
        </w:r>
      </w:ins>
      <w:r w:rsidR="008464D7">
        <w:rPr>
          <w:rFonts w:asciiTheme="minorHAnsi" w:eastAsia="Cambria" w:hAnsiTheme="minorHAnsi"/>
          <w:sz w:val="18"/>
          <w:szCs w:val="18"/>
        </w:rPr>
        <w:t>B</w:t>
      </w:r>
      <w:ins w:id="1088" w:author="TF 112318" w:date="2018-11-23T13:11:00Z">
        <w:r>
          <w:rPr>
            <w:rFonts w:asciiTheme="minorHAnsi" w:eastAsia="Cambria" w:hAnsiTheme="minorHAnsi"/>
            <w:sz w:val="18"/>
            <w:szCs w:val="18"/>
          </w:rPr>
          <w:t xml:space="preserve"> is equal to “Measured” and the leakage value from the CF2R-MCH-24 is </w:t>
        </w:r>
      </w:ins>
      <w:r w:rsidR="00B64414">
        <w:rPr>
          <w:rFonts w:asciiTheme="minorHAnsi" w:eastAsia="Cambria" w:hAnsiTheme="minorHAnsi" w:cstheme="minorHAnsi"/>
          <w:sz w:val="18"/>
          <w:szCs w:val="18"/>
        </w:rPr>
        <w:t>≥</w:t>
      </w:r>
      <w:ins w:id="1089" w:author="TF 112318" w:date="2018-11-23T13:11:00Z">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w:t>
        </w:r>
      </w:ins>
      <w:ins w:id="1090" w:author="TF 112318" w:date="2018-11-23T13:12:00Z">
        <w:r>
          <w:rPr>
            <w:rFonts w:asciiTheme="minorHAnsi" w:eastAsia="Cambria" w:hAnsiTheme="minorHAnsi"/>
            <w:sz w:val="18"/>
            <w:szCs w:val="18"/>
          </w:rPr>
          <w:t>C</w:t>
        </w:r>
      </w:ins>
      <w:ins w:id="1091" w:author="TF 112318" w:date="2018-11-23T13:11:00Z">
        <w:r>
          <w:rPr>
            <w:rFonts w:asciiTheme="minorHAnsi" w:eastAsia="Cambria" w:hAnsiTheme="minorHAnsi"/>
            <w:sz w:val="18"/>
            <w:szCs w:val="18"/>
          </w:rPr>
          <w:t xml:space="preserve"> will be used.</w:t>
        </w:r>
      </w:ins>
    </w:p>
    <w:p w14:paraId="0435B30F" w14:textId="77777777" w:rsidR="0099732B" w:rsidRDefault="0099732B" w:rsidP="0099732B">
      <w:pPr>
        <w:numPr>
          <w:ilvl w:val="0"/>
          <w:numId w:val="9"/>
        </w:numPr>
        <w:contextualSpacing/>
        <w:rPr>
          <w:ins w:id="1092" w:author="TF 112318" w:date="2018-11-23T13:13:00Z"/>
          <w:rFonts w:asciiTheme="minorHAnsi" w:eastAsia="Cambria" w:hAnsiTheme="minorHAnsi"/>
          <w:sz w:val="18"/>
          <w:szCs w:val="18"/>
        </w:rPr>
      </w:pPr>
      <w:ins w:id="1093" w:author="TF 112318" w:date="2018-11-23T13:13:00Z">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150.0-E from the Energy Standards</w:t>
        </w:r>
        <w:r w:rsidRPr="00EE71C1">
          <w:rPr>
            <w:rFonts w:asciiTheme="minorHAnsi" w:eastAsia="Cambria" w:hAnsiTheme="minorHAnsi"/>
            <w:sz w:val="18"/>
            <w:szCs w:val="18"/>
          </w:rPr>
          <w:t>.</w:t>
        </w:r>
      </w:ins>
    </w:p>
    <w:p w14:paraId="0435B310" w14:textId="77777777" w:rsidR="0009608C" w:rsidRDefault="0009608C" w:rsidP="0009608C">
      <w:pPr>
        <w:numPr>
          <w:ilvl w:val="0"/>
          <w:numId w:val="9"/>
        </w:numPr>
        <w:contextualSpacing/>
        <w:rPr>
          <w:ins w:id="1094" w:author="TF 112318" w:date="2018-11-23T13:27:00Z"/>
          <w:rFonts w:asciiTheme="minorHAnsi" w:eastAsia="Cambria" w:hAnsiTheme="minorHAnsi"/>
          <w:sz w:val="18"/>
          <w:szCs w:val="18"/>
        </w:rPr>
      </w:pPr>
      <w:ins w:id="1095" w:author="TF 112318" w:date="2018-11-23T13:26:00Z">
        <w:r w:rsidRPr="0009608C">
          <w:rPr>
            <w:rFonts w:asciiTheme="minorHAnsi" w:eastAsia="Cambria" w:hAnsiTheme="minorHAnsi"/>
            <w:sz w:val="18"/>
            <w:szCs w:val="18"/>
          </w:rPr>
          <w:t>Total Exterior Envelope Surface Area: This value may be filled out automatically or be user input.</w:t>
        </w:r>
      </w:ins>
    </w:p>
    <w:p w14:paraId="0435B311" w14:textId="39A6CE10" w:rsidR="00670A84" w:rsidRDefault="0009608C">
      <w:pPr>
        <w:pStyle w:val="ListParagraph"/>
        <w:numPr>
          <w:ilvl w:val="0"/>
          <w:numId w:val="27"/>
        </w:numPr>
        <w:rPr>
          <w:ins w:id="1096" w:author="TF 112318" w:date="2018-11-23T13:28:00Z"/>
          <w:rFonts w:asciiTheme="minorHAnsi" w:eastAsia="Cambria" w:hAnsiTheme="minorHAnsi"/>
          <w:sz w:val="18"/>
          <w:szCs w:val="18"/>
        </w:rPr>
      </w:pPr>
      <w:ins w:id="1097" w:author="TF 112318" w:date="2018-11-23T13:28:00Z">
        <w:r w:rsidRPr="0009608C">
          <w:rPr>
            <w:rFonts w:asciiTheme="minorHAnsi" w:eastAsia="Cambria" w:hAnsiTheme="minorHAnsi"/>
            <w:sz w:val="18"/>
            <w:szCs w:val="18"/>
          </w:rPr>
          <w:t>If building type from section A equals “</w:t>
        </w:r>
      </w:ins>
      <w:r w:rsidR="008464D7">
        <w:rPr>
          <w:rFonts w:asciiTheme="minorHAnsi" w:eastAsia="Cambria" w:hAnsiTheme="minorHAnsi"/>
          <w:sz w:val="18"/>
          <w:szCs w:val="18"/>
        </w:rPr>
        <w:t>S</w:t>
      </w:r>
      <w:ins w:id="1098" w:author="TF 112318" w:date="2018-11-23T13:28:00Z">
        <w:r w:rsidRPr="0009608C">
          <w:rPr>
            <w:rFonts w:asciiTheme="minorHAnsi" w:eastAsia="Cambria" w:hAnsiTheme="minorHAnsi"/>
            <w:sz w:val="18"/>
            <w:szCs w:val="18"/>
          </w:rPr>
          <w:t xml:space="preserve">ingle </w:t>
        </w:r>
      </w:ins>
      <w:r w:rsidR="008464D7">
        <w:rPr>
          <w:rFonts w:asciiTheme="minorHAnsi" w:eastAsia="Cambria" w:hAnsiTheme="minorHAnsi"/>
          <w:sz w:val="18"/>
          <w:szCs w:val="18"/>
        </w:rPr>
        <w:t>F</w:t>
      </w:r>
      <w:ins w:id="1099" w:author="TF 112318" w:date="2018-11-23T13:28:00Z">
        <w:r w:rsidRPr="0009608C">
          <w:rPr>
            <w:rFonts w:asciiTheme="minorHAnsi" w:eastAsia="Cambria" w:hAnsiTheme="minorHAnsi"/>
            <w:sz w:val="18"/>
            <w:szCs w:val="18"/>
          </w:rPr>
          <w:t xml:space="preserve">amily </w:t>
        </w:r>
      </w:ins>
      <w:r w:rsidR="008464D7">
        <w:rPr>
          <w:rFonts w:asciiTheme="minorHAnsi" w:eastAsia="Cambria" w:hAnsiTheme="minorHAnsi"/>
          <w:sz w:val="18"/>
          <w:szCs w:val="18"/>
        </w:rPr>
        <w:t>D</w:t>
      </w:r>
      <w:ins w:id="1100" w:author="TF 112318" w:date="2018-11-23T13:28:00Z">
        <w:r w:rsidRPr="0009608C">
          <w:rPr>
            <w:rFonts w:asciiTheme="minorHAnsi" w:eastAsia="Cambria" w:hAnsiTheme="minorHAnsi"/>
            <w:sz w:val="18"/>
            <w:szCs w:val="18"/>
          </w:rPr>
          <w:t>etached”, an N/A value will be filled out automatically.</w:t>
        </w:r>
      </w:ins>
    </w:p>
    <w:p w14:paraId="0435B312" w14:textId="17330C20" w:rsidR="00670A84" w:rsidRDefault="0009608C">
      <w:pPr>
        <w:pStyle w:val="ListParagraph"/>
        <w:numPr>
          <w:ilvl w:val="0"/>
          <w:numId w:val="27"/>
        </w:numPr>
        <w:rPr>
          <w:ins w:id="1101" w:author="TF 112318" w:date="2018-11-23T13:28:00Z"/>
          <w:rFonts w:asciiTheme="minorHAnsi" w:eastAsia="Cambria" w:hAnsiTheme="minorHAnsi"/>
          <w:sz w:val="18"/>
          <w:szCs w:val="18"/>
        </w:rPr>
      </w:pPr>
      <w:ins w:id="1102" w:author="TF 112318" w:date="2018-11-23T13:28:00Z">
        <w:r w:rsidRPr="0009608C">
          <w:rPr>
            <w:rFonts w:asciiTheme="minorHAnsi" w:eastAsia="Cambria" w:hAnsiTheme="minorHAnsi"/>
            <w:sz w:val="18"/>
            <w:szCs w:val="18"/>
          </w:rPr>
          <w:t>If building type from section A equals “</w:t>
        </w:r>
      </w:ins>
      <w:r w:rsidR="008464D7">
        <w:rPr>
          <w:rFonts w:asciiTheme="minorHAnsi" w:eastAsia="Cambria" w:hAnsiTheme="minorHAnsi"/>
          <w:sz w:val="18"/>
          <w:szCs w:val="18"/>
        </w:rPr>
        <w:t>S</w:t>
      </w:r>
      <w:ins w:id="1103" w:author="TF 112318" w:date="2018-11-23T13:28:00Z">
        <w:r w:rsidRPr="0009608C">
          <w:rPr>
            <w:rFonts w:asciiTheme="minorHAnsi" w:eastAsia="Cambria" w:hAnsiTheme="minorHAnsi"/>
            <w:sz w:val="18"/>
            <w:szCs w:val="18"/>
          </w:rPr>
          <w:t xml:space="preserve">ingle </w:t>
        </w:r>
      </w:ins>
      <w:r w:rsidR="008464D7">
        <w:rPr>
          <w:rFonts w:asciiTheme="minorHAnsi" w:eastAsia="Cambria" w:hAnsiTheme="minorHAnsi"/>
          <w:sz w:val="18"/>
          <w:szCs w:val="18"/>
        </w:rPr>
        <w:t>F</w:t>
      </w:r>
      <w:ins w:id="1104" w:author="TF 112318" w:date="2018-11-23T13:28:00Z">
        <w:r w:rsidRPr="0009608C">
          <w:rPr>
            <w:rFonts w:asciiTheme="minorHAnsi" w:eastAsia="Cambria" w:hAnsiTheme="minorHAnsi"/>
            <w:sz w:val="18"/>
            <w:szCs w:val="18"/>
          </w:rPr>
          <w:t xml:space="preserve">amily </w:t>
        </w:r>
      </w:ins>
      <w:r w:rsidR="008464D7">
        <w:rPr>
          <w:rFonts w:asciiTheme="minorHAnsi" w:eastAsia="Cambria" w:hAnsiTheme="minorHAnsi"/>
          <w:sz w:val="18"/>
          <w:szCs w:val="18"/>
        </w:rPr>
        <w:t>A</w:t>
      </w:r>
      <w:ins w:id="1105" w:author="TF 112318" w:date="2018-11-23T13:28:00Z">
        <w:r w:rsidRPr="0009608C">
          <w:rPr>
            <w:rFonts w:asciiTheme="minorHAnsi" w:eastAsia="Cambria" w:hAnsiTheme="minorHAnsi"/>
            <w:sz w:val="18"/>
            <w:szCs w:val="18"/>
          </w:rPr>
          <w:t>ttached or multi-family” and the parent document is the CF1R-PRF-01 then value will</w:t>
        </w:r>
        <w:r>
          <w:rPr>
            <w:rFonts w:asciiTheme="minorHAnsi" w:eastAsia="Cambria" w:hAnsiTheme="minorHAnsi"/>
            <w:sz w:val="18"/>
            <w:szCs w:val="18"/>
          </w:rPr>
          <w:t xml:space="preserve"> </w:t>
        </w:r>
        <w:r w:rsidRPr="0009608C">
          <w:rPr>
            <w:rFonts w:asciiTheme="minorHAnsi" w:eastAsia="Cambria" w:hAnsiTheme="minorHAnsi"/>
            <w:sz w:val="18"/>
            <w:szCs w:val="18"/>
          </w:rPr>
          <w:t>be automatically entered.</w:t>
        </w:r>
      </w:ins>
    </w:p>
    <w:p w14:paraId="0435B313" w14:textId="34FF40F1" w:rsidR="00670A84" w:rsidRDefault="0009608C">
      <w:pPr>
        <w:pStyle w:val="ListParagraph"/>
        <w:numPr>
          <w:ilvl w:val="0"/>
          <w:numId w:val="27"/>
        </w:numPr>
        <w:rPr>
          <w:ins w:id="1106" w:author="TF 112318" w:date="2018-11-23T13:29:00Z"/>
          <w:rFonts w:asciiTheme="minorHAnsi" w:eastAsia="Cambria" w:hAnsiTheme="minorHAnsi"/>
          <w:sz w:val="18"/>
          <w:szCs w:val="18"/>
        </w:rPr>
      </w:pPr>
      <w:ins w:id="1107" w:author="TF 112318" w:date="2018-11-23T13:28:00Z">
        <w:r w:rsidRPr="0009608C">
          <w:rPr>
            <w:rFonts w:asciiTheme="minorHAnsi" w:eastAsia="Cambria" w:hAnsiTheme="minorHAnsi"/>
            <w:sz w:val="18"/>
            <w:szCs w:val="18"/>
          </w:rPr>
          <w:lastRenderedPageBreak/>
          <w:t>If building type from section A equals “</w:t>
        </w:r>
      </w:ins>
      <w:r w:rsidR="008464D7">
        <w:rPr>
          <w:rFonts w:asciiTheme="minorHAnsi" w:eastAsia="Cambria" w:hAnsiTheme="minorHAnsi"/>
          <w:sz w:val="18"/>
          <w:szCs w:val="18"/>
        </w:rPr>
        <w:t>S</w:t>
      </w:r>
      <w:ins w:id="1108" w:author="TF 112318" w:date="2018-11-23T13:28:00Z">
        <w:r w:rsidRPr="0009608C">
          <w:rPr>
            <w:rFonts w:asciiTheme="minorHAnsi" w:eastAsia="Cambria" w:hAnsiTheme="minorHAnsi"/>
            <w:sz w:val="18"/>
            <w:szCs w:val="18"/>
          </w:rPr>
          <w:t xml:space="preserve">ingle </w:t>
        </w:r>
      </w:ins>
      <w:r w:rsidR="008464D7">
        <w:rPr>
          <w:rFonts w:asciiTheme="minorHAnsi" w:eastAsia="Cambria" w:hAnsiTheme="minorHAnsi"/>
          <w:sz w:val="18"/>
          <w:szCs w:val="18"/>
        </w:rPr>
        <w:t>F</w:t>
      </w:r>
      <w:ins w:id="1109" w:author="TF 112318" w:date="2018-11-23T13:28:00Z">
        <w:r w:rsidRPr="0009608C">
          <w:rPr>
            <w:rFonts w:asciiTheme="minorHAnsi" w:eastAsia="Cambria" w:hAnsiTheme="minorHAnsi"/>
            <w:sz w:val="18"/>
            <w:szCs w:val="18"/>
          </w:rPr>
          <w:t xml:space="preserve">amily </w:t>
        </w:r>
      </w:ins>
      <w:r w:rsidR="008464D7">
        <w:rPr>
          <w:rFonts w:asciiTheme="minorHAnsi" w:eastAsia="Cambria" w:hAnsiTheme="minorHAnsi"/>
          <w:sz w:val="18"/>
          <w:szCs w:val="18"/>
        </w:rPr>
        <w:t>A</w:t>
      </w:r>
      <w:ins w:id="1110" w:author="TF 112318" w:date="2018-11-23T13:28:00Z">
        <w:r w:rsidRPr="0009608C">
          <w:rPr>
            <w:rFonts w:asciiTheme="minorHAnsi" w:eastAsia="Cambria" w:hAnsiTheme="minorHAnsi"/>
            <w:sz w:val="18"/>
            <w:szCs w:val="18"/>
          </w:rPr>
          <w:t xml:space="preserve">ttached or </w:t>
        </w:r>
      </w:ins>
      <w:r w:rsidR="008464D7">
        <w:rPr>
          <w:rFonts w:asciiTheme="minorHAnsi" w:eastAsia="Cambria" w:hAnsiTheme="minorHAnsi"/>
          <w:sz w:val="18"/>
          <w:szCs w:val="18"/>
        </w:rPr>
        <w:t>M</w:t>
      </w:r>
      <w:ins w:id="1111" w:author="TF 112318" w:date="2018-11-23T13:28:00Z">
        <w:r w:rsidRPr="0009608C">
          <w:rPr>
            <w:rFonts w:asciiTheme="minorHAnsi" w:eastAsia="Cambria" w:hAnsiTheme="minorHAnsi"/>
            <w:sz w:val="18"/>
            <w:szCs w:val="18"/>
          </w:rPr>
          <w:t>ulti-family” and the parent document is the CF1R-NCB-01 or CF1R-ADD-01 then user enter value (ft</w:t>
        </w:r>
        <w:r w:rsidRPr="008464D7">
          <w:rPr>
            <w:rFonts w:asciiTheme="minorHAnsi" w:eastAsia="Cambria" w:hAnsiTheme="minorHAnsi"/>
            <w:sz w:val="18"/>
            <w:szCs w:val="18"/>
            <w:vertAlign w:val="superscript"/>
          </w:rPr>
          <w:t>2</w:t>
        </w:r>
        <w:r w:rsidRPr="0009608C">
          <w:rPr>
            <w:rFonts w:asciiTheme="minorHAnsi" w:eastAsia="Cambria" w:hAnsiTheme="minorHAnsi"/>
            <w:sz w:val="18"/>
            <w:szCs w:val="18"/>
          </w:rPr>
          <w:t>).</w:t>
        </w:r>
      </w:ins>
    </w:p>
    <w:p w14:paraId="0435B314" w14:textId="77777777" w:rsidR="00670A84" w:rsidRDefault="00B64414">
      <w:pPr>
        <w:pStyle w:val="ListParagraph"/>
        <w:numPr>
          <w:ilvl w:val="0"/>
          <w:numId w:val="9"/>
        </w:numPr>
        <w:rPr>
          <w:ins w:id="1112" w:author="TF 112318" w:date="2018-11-23T13:29:00Z"/>
          <w:rFonts w:asciiTheme="minorHAnsi" w:eastAsia="Cambria" w:hAnsiTheme="minorHAnsi"/>
          <w:sz w:val="18"/>
          <w:szCs w:val="18"/>
        </w:rPr>
      </w:pPr>
      <w:r>
        <w:rPr>
          <w:rFonts w:asciiTheme="minorHAnsi" w:eastAsia="Cambria" w:hAnsiTheme="minorHAnsi"/>
          <w:sz w:val="18"/>
          <w:szCs w:val="18"/>
        </w:rPr>
        <w:t>Unshared Exterior Surface Area</w:t>
      </w:r>
      <w:ins w:id="1113" w:author="TF 112318" w:date="2018-11-23T13:29:00Z">
        <w:r w:rsidR="00E32596" w:rsidRPr="00E32596">
          <w:rPr>
            <w:rFonts w:asciiTheme="minorHAnsi" w:eastAsia="Cambria" w:hAnsiTheme="minorHAnsi"/>
            <w:sz w:val="18"/>
            <w:szCs w:val="18"/>
          </w:rPr>
          <w:t>: This value may be filled out automatically or be user input.</w:t>
        </w:r>
      </w:ins>
    </w:p>
    <w:p w14:paraId="0435B315" w14:textId="77777777" w:rsidR="00E32596" w:rsidRPr="0009608C" w:rsidRDefault="00E32596" w:rsidP="00E32596">
      <w:pPr>
        <w:pStyle w:val="ListParagraph"/>
        <w:numPr>
          <w:ilvl w:val="0"/>
          <w:numId w:val="23"/>
        </w:numPr>
        <w:rPr>
          <w:ins w:id="1114" w:author="TF 112318" w:date="2018-11-23T13:30:00Z"/>
          <w:rFonts w:asciiTheme="minorHAnsi" w:eastAsia="Cambria" w:hAnsiTheme="minorHAnsi"/>
          <w:sz w:val="18"/>
          <w:szCs w:val="18"/>
        </w:rPr>
      </w:pPr>
      <w:ins w:id="1115" w:author="TF 112318" w:date="2018-11-23T13:30:00Z">
        <w:r w:rsidRPr="009C5721">
          <w:rPr>
            <w:rFonts w:asciiTheme="minorHAnsi" w:hAnsiTheme="minorHAnsi"/>
            <w:sz w:val="18"/>
            <w:szCs w:val="18"/>
          </w:rPr>
          <w:t xml:space="preserve">If </w:t>
        </w:r>
        <w:r>
          <w:rPr>
            <w:rFonts w:asciiTheme="minorHAnsi" w:hAnsiTheme="minorHAnsi"/>
            <w:sz w:val="18"/>
            <w:szCs w:val="18"/>
          </w:rPr>
          <w:t>building type from section A equals “single family detached”, an N/A value will be filled out automatically.</w:t>
        </w:r>
      </w:ins>
    </w:p>
    <w:p w14:paraId="0435B316" w14:textId="77777777" w:rsidR="00E32596" w:rsidRPr="0009608C" w:rsidRDefault="00E32596" w:rsidP="00E32596">
      <w:pPr>
        <w:pStyle w:val="ListParagraph"/>
        <w:numPr>
          <w:ilvl w:val="0"/>
          <w:numId w:val="23"/>
        </w:numPr>
        <w:rPr>
          <w:ins w:id="1116" w:author="TF 112318" w:date="2018-11-23T13:30:00Z"/>
          <w:rFonts w:asciiTheme="minorHAnsi" w:eastAsia="Cambria" w:hAnsiTheme="minorHAnsi"/>
          <w:sz w:val="18"/>
          <w:szCs w:val="18"/>
        </w:rPr>
      </w:pPr>
      <w:ins w:id="1117" w:author="TF 112318" w:date="2018-11-23T13:30:00Z">
        <w:r>
          <w:rPr>
            <w:rFonts w:asciiTheme="minorHAnsi" w:hAnsiTheme="minorHAnsi"/>
            <w:sz w:val="18"/>
            <w:szCs w:val="18"/>
          </w:rPr>
          <w:t>If building type from section A equals “single family attached or multi-family” and the parent document is the CF1R-PRF-01 then value will be automatically entered.</w:t>
        </w:r>
      </w:ins>
    </w:p>
    <w:p w14:paraId="0435B317" w14:textId="77777777" w:rsidR="00670A84" w:rsidRDefault="00E32596">
      <w:pPr>
        <w:pStyle w:val="ListParagraph"/>
        <w:numPr>
          <w:ilvl w:val="0"/>
          <w:numId w:val="29"/>
        </w:numPr>
        <w:rPr>
          <w:ins w:id="1118" w:author="TF 112318" w:date="2018-11-23T13:26:00Z"/>
          <w:rFonts w:asciiTheme="minorHAnsi" w:eastAsia="Cambria" w:hAnsiTheme="minorHAnsi"/>
          <w:sz w:val="18"/>
          <w:szCs w:val="18"/>
        </w:rPr>
      </w:pPr>
      <w:ins w:id="1119" w:author="TF 112318" w:date="2018-11-23T13:30:00Z">
        <w:r>
          <w:rPr>
            <w:rFonts w:asciiTheme="minorHAnsi" w:hAnsiTheme="minorHAnsi"/>
            <w:sz w:val="18"/>
            <w:szCs w:val="18"/>
          </w:rPr>
          <w:t>If building type from section A equals “single family attached or multi-family” and the parent document is the CF1R-NCB-01 or CF1R-ADD-01 then user enter value (ft</w:t>
        </w:r>
        <w:r w:rsidRPr="008464D7">
          <w:rPr>
            <w:rFonts w:asciiTheme="minorHAnsi" w:hAnsiTheme="minorHAnsi"/>
            <w:sz w:val="18"/>
            <w:szCs w:val="18"/>
            <w:vertAlign w:val="superscript"/>
          </w:rPr>
          <w:t>2</w:t>
        </w:r>
        <w:r>
          <w:rPr>
            <w:rFonts w:asciiTheme="minorHAnsi" w:hAnsiTheme="minorHAnsi"/>
            <w:sz w:val="18"/>
            <w:szCs w:val="18"/>
          </w:rPr>
          <w:t>).</w:t>
        </w:r>
      </w:ins>
    </w:p>
    <w:p w14:paraId="0435B318" w14:textId="74E6D75C" w:rsidR="00670A84" w:rsidRDefault="00E32596">
      <w:pPr>
        <w:numPr>
          <w:ilvl w:val="0"/>
          <w:numId w:val="9"/>
        </w:numPr>
        <w:contextualSpacing/>
        <w:rPr>
          <w:rFonts w:asciiTheme="minorHAnsi" w:eastAsia="Cambria" w:hAnsiTheme="minorHAnsi"/>
          <w:sz w:val="18"/>
          <w:szCs w:val="18"/>
        </w:rPr>
      </w:pPr>
      <w:ins w:id="1120" w:author="TF 112318" w:date="2018-11-23T13:30:00Z">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w:t>
        </w:r>
      </w:ins>
      <w:ins w:id="1121" w:author="TF 112318" w:date="2018-11-23T13:31:00Z">
        <w:r>
          <w:rPr>
            <w:rFonts w:asciiTheme="minorHAnsi" w:eastAsia="Cambria" w:hAnsiTheme="minorHAnsi"/>
            <w:sz w:val="18"/>
            <w:szCs w:val="18"/>
          </w:rPr>
          <w:t>F</w:t>
        </w:r>
      </w:ins>
      <w:ins w:id="1122" w:author="TF 112318" w:date="2018-11-23T13:30:00Z">
        <w:r>
          <w:rPr>
            <w:rFonts w:asciiTheme="minorHAnsi" w:eastAsia="Cambria" w:hAnsiTheme="minorHAnsi"/>
            <w:sz w:val="18"/>
            <w:szCs w:val="18"/>
          </w:rPr>
          <w:t xml:space="preserve"> from the Energy Standards</w:t>
        </w:r>
        <w:r w:rsidRPr="00EE71C1">
          <w:rPr>
            <w:rFonts w:asciiTheme="minorHAnsi" w:eastAsia="Cambria" w:hAnsiTheme="minorHAnsi"/>
            <w:sz w:val="18"/>
            <w:szCs w:val="18"/>
          </w:rPr>
          <w:t>.</w:t>
        </w:r>
      </w:ins>
    </w:p>
    <w:p w14:paraId="56E0D410" w14:textId="63D98E74" w:rsidR="008464D7" w:rsidRDefault="008464D7" w:rsidP="008464D7">
      <w:pPr>
        <w:contextualSpacing/>
        <w:rPr>
          <w:rFonts w:asciiTheme="minorHAnsi" w:eastAsia="Cambria" w:hAnsiTheme="minorHAnsi"/>
          <w:sz w:val="18"/>
          <w:szCs w:val="18"/>
        </w:rPr>
      </w:pPr>
    </w:p>
    <w:p w14:paraId="72FF52B8" w14:textId="77777777" w:rsidR="008464D7" w:rsidRDefault="008464D7" w:rsidP="008464D7">
      <w:pPr>
        <w:rPr>
          <w:ins w:id="1123" w:author="TF 112318" w:date="2018-11-23T14:26:00Z"/>
          <w:rFonts w:asciiTheme="minorHAnsi" w:eastAsia="Cambria" w:hAnsiTheme="minorHAnsi"/>
          <w:b/>
          <w:sz w:val="18"/>
          <w:szCs w:val="18"/>
        </w:rPr>
      </w:pPr>
      <w:ins w:id="1124" w:author="TF 112318" w:date="2018-11-23T14:26:00Z">
        <w:r w:rsidRPr="00EE71C1">
          <w:rPr>
            <w:rFonts w:asciiTheme="minorHAnsi" w:eastAsia="Cambria" w:hAnsiTheme="minorHAnsi"/>
            <w:b/>
            <w:sz w:val="18"/>
            <w:szCs w:val="18"/>
          </w:rPr>
          <w:t xml:space="preserve">Section </w:t>
        </w:r>
      </w:ins>
      <w:r>
        <w:rPr>
          <w:rFonts w:asciiTheme="minorHAnsi" w:eastAsia="Cambria" w:hAnsiTheme="minorHAnsi"/>
          <w:b/>
          <w:sz w:val="18"/>
          <w:szCs w:val="18"/>
        </w:rPr>
        <w:t>D</w:t>
      </w:r>
      <w:ins w:id="1125" w:author="TF 112318" w:date="2018-11-23T14:26:00Z">
        <w:r w:rsidRPr="00EE71C1">
          <w:rPr>
            <w:rFonts w:asciiTheme="minorHAnsi" w:eastAsia="Cambria" w:hAnsiTheme="minorHAnsi"/>
            <w:b/>
            <w:sz w:val="18"/>
            <w:szCs w:val="18"/>
          </w:rPr>
          <w:t xml:space="preserve">. </w:t>
        </w:r>
      </w:ins>
      <w:ins w:id="1126" w:author="TF 112318" w:date="2018-11-23T14:29:00Z">
        <w:r>
          <w:rPr>
            <w:rFonts w:asciiTheme="minorHAnsi" w:eastAsia="Cambria" w:hAnsiTheme="minorHAnsi"/>
            <w:b/>
            <w:sz w:val="18"/>
            <w:szCs w:val="18"/>
          </w:rPr>
          <w:t>Installed Ventilation</w:t>
        </w:r>
      </w:ins>
      <w:ins w:id="1127" w:author="TF 112318" w:date="2018-11-23T14:26:00Z">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ins>
    </w:p>
    <w:p w14:paraId="481541D9" w14:textId="77777777" w:rsidR="008464D7" w:rsidRDefault="008464D7" w:rsidP="008464D7">
      <w:pPr>
        <w:pStyle w:val="ListParagraph"/>
        <w:numPr>
          <w:ilvl w:val="0"/>
          <w:numId w:val="33"/>
        </w:numPr>
        <w:rPr>
          <w:ins w:id="1128" w:author="TF 112318" w:date="2018-11-23T14:31:00Z"/>
          <w:rFonts w:asciiTheme="minorHAnsi" w:eastAsia="Cambria" w:hAnsiTheme="minorHAnsi"/>
          <w:sz w:val="18"/>
          <w:szCs w:val="18"/>
        </w:rPr>
      </w:pPr>
      <w:ins w:id="1129" w:author="TF 112318" w:date="2018-11-23T14:31:00Z">
        <w:r>
          <w:rPr>
            <w:rFonts w:asciiTheme="minorHAnsi" w:eastAsia="Cambria" w:hAnsiTheme="minorHAnsi"/>
            <w:sz w:val="18"/>
            <w:szCs w:val="18"/>
          </w:rPr>
          <w:t xml:space="preserve">User input text </w:t>
        </w:r>
      </w:ins>
      <w:ins w:id="1130" w:author="TF 112318" w:date="2018-11-23T14:48:00Z">
        <w:r>
          <w:rPr>
            <w:rFonts w:asciiTheme="minorHAnsi" w:eastAsia="Cambria" w:hAnsiTheme="minorHAnsi"/>
            <w:sz w:val="18"/>
            <w:szCs w:val="18"/>
          </w:rPr>
          <w:t xml:space="preserve">identifying </w:t>
        </w:r>
      </w:ins>
      <w:ins w:id="1131" w:author="TF 112318" w:date="2018-11-23T14:47:00Z">
        <w:r>
          <w:rPr>
            <w:rFonts w:asciiTheme="minorHAnsi" w:eastAsia="Cambria" w:hAnsiTheme="minorHAnsi"/>
            <w:sz w:val="18"/>
            <w:szCs w:val="18"/>
          </w:rPr>
          <w:t>the</w:t>
        </w:r>
      </w:ins>
      <w:ins w:id="1132" w:author="TF 112318" w:date="2018-11-23T14:46:00Z">
        <w:r>
          <w:rPr>
            <w:rFonts w:asciiTheme="minorHAnsi" w:eastAsia="Cambria" w:hAnsiTheme="minorHAnsi"/>
            <w:sz w:val="18"/>
            <w:szCs w:val="18"/>
          </w:rPr>
          <w:t xml:space="preserve"> fan name</w:t>
        </w:r>
      </w:ins>
      <w:ins w:id="1133" w:author="TF 112318" w:date="2018-11-23T14:48:00Z">
        <w:r>
          <w:rPr>
            <w:rFonts w:asciiTheme="minorHAnsi" w:eastAsia="Cambria" w:hAnsiTheme="minorHAnsi"/>
            <w:sz w:val="18"/>
            <w:szCs w:val="18"/>
          </w:rPr>
          <w:t xml:space="preserve"> for</w:t>
        </w:r>
      </w:ins>
      <w:ins w:id="1134" w:author="TF 112318" w:date="2018-11-23T14:46:00Z">
        <w:r>
          <w:rPr>
            <w:rFonts w:asciiTheme="minorHAnsi" w:eastAsia="Cambria" w:hAnsiTheme="minorHAnsi"/>
            <w:sz w:val="18"/>
            <w:szCs w:val="18"/>
          </w:rPr>
          <w:t xml:space="preserve"> each installed ventilation fan</w:t>
        </w:r>
      </w:ins>
      <w:ins w:id="1135" w:author="TF 112318" w:date="2018-11-23T14:31:00Z">
        <w:r>
          <w:rPr>
            <w:rFonts w:asciiTheme="minorHAnsi" w:eastAsia="Cambria" w:hAnsiTheme="minorHAnsi"/>
            <w:sz w:val="18"/>
            <w:szCs w:val="18"/>
          </w:rPr>
          <w:t>.</w:t>
        </w:r>
      </w:ins>
    </w:p>
    <w:p w14:paraId="728BF5F9" w14:textId="77777777" w:rsidR="008464D7" w:rsidRDefault="008464D7" w:rsidP="008464D7">
      <w:pPr>
        <w:pStyle w:val="ListParagraph"/>
        <w:numPr>
          <w:ilvl w:val="0"/>
          <w:numId w:val="33"/>
        </w:numPr>
        <w:rPr>
          <w:ins w:id="1136" w:author="TF 112318" w:date="2018-11-23T14:34:00Z"/>
          <w:rFonts w:asciiTheme="minorHAnsi" w:eastAsia="Cambria" w:hAnsiTheme="minorHAnsi"/>
          <w:sz w:val="18"/>
          <w:szCs w:val="18"/>
        </w:rPr>
      </w:pPr>
      <w:ins w:id="1137" w:author="TF 112318" w:date="2018-11-23T14:33:00Z">
        <w:r>
          <w:rPr>
            <w:rFonts w:asciiTheme="minorHAnsi" w:eastAsia="Cambria" w:hAnsiTheme="minorHAnsi"/>
            <w:sz w:val="18"/>
            <w:szCs w:val="18"/>
          </w:rPr>
          <w:t xml:space="preserve">User input text </w:t>
        </w:r>
      </w:ins>
      <w:ins w:id="1138" w:author="TF 112318" w:date="2018-11-23T14:48:00Z">
        <w:r>
          <w:rPr>
            <w:rFonts w:asciiTheme="minorHAnsi" w:eastAsia="Cambria" w:hAnsiTheme="minorHAnsi"/>
            <w:sz w:val="18"/>
            <w:szCs w:val="18"/>
          </w:rPr>
          <w:t xml:space="preserve">identifying the </w:t>
        </w:r>
      </w:ins>
      <w:ins w:id="1139" w:author="TF 112318" w:date="2018-11-23T14:33:00Z">
        <w:r>
          <w:rPr>
            <w:rFonts w:asciiTheme="minorHAnsi" w:eastAsia="Cambria" w:hAnsiTheme="minorHAnsi"/>
            <w:sz w:val="18"/>
            <w:szCs w:val="18"/>
          </w:rPr>
          <w:t>fan locat</w:t>
        </w:r>
      </w:ins>
      <w:ins w:id="1140" w:author="TF 112318" w:date="2018-11-23T14:34:00Z">
        <w:r>
          <w:rPr>
            <w:rFonts w:asciiTheme="minorHAnsi" w:eastAsia="Cambria" w:hAnsiTheme="minorHAnsi"/>
            <w:sz w:val="18"/>
            <w:szCs w:val="18"/>
          </w:rPr>
          <w:t>ion</w:t>
        </w:r>
      </w:ins>
      <w:ins w:id="1141" w:author="TF 112318" w:date="2018-11-23T14:48:00Z">
        <w:r>
          <w:rPr>
            <w:rFonts w:asciiTheme="minorHAnsi" w:eastAsia="Cambria" w:hAnsiTheme="minorHAnsi"/>
            <w:sz w:val="18"/>
            <w:szCs w:val="18"/>
          </w:rPr>
          <w:t xml:space="preserve"> for</w:t>
        </w:r>
      </w:ins>
      <w:ins w:id="1142" w:author="TF 112318" w:date="2018-11-23T14:46:00Z">
        <w:r>
          <w:rPr>
            <w:rFonts w:asciiTheme="minorHAnsi" w:eastAsia="Cambria" w:hAnsiTheme="minorHAnsi"/>
            <w:sz w:val="18"/>
            <w:szCs w:val="18"/>
          </w:rPr>
          <w:t xml:space="preserve"> each installed ventilation fan</w:t>
        </w:r>
      </w:ins>
      <w:ins w:id="1143" w:author="TF 112318" w:date="2018-11-23T14:33:00Z">
        <w:r>
          <w:rPr>
            <w:rFonts w:asciiTheme="minorHAnsi" w:eastAsia="Cambria" w:hAnsiTheme="minorHAnsi"/>
            <w:sz w:val="18"/>
            <w:szCs w:val="18"/>
          </w:rPr>
          <w:t>.</w:t>
        </w:r>
      </w:ins>
    </w:p>
    <w:p w14:paraId="7E6850FB" w14:textId="77777777" w:rsidR="008464D7" w:rsidRDefault="008464D7" w:rsidP="008464D7">
      <w:pPr>
        <w:pStyle w:val="ListParagraph"/>
        <w:numPr>
          <w:ilvl w:val="0"/>
          <w:numId w:val="33"/>
        </w:numPr>
        <w:rPr>
          <w:ins w:id="1144" w:author="TF 112318" w:date="2018-11-23T14:35:00Z"/>
          <w:rFonts w:asciiTheme="minorHAnsi" w:eastAsia="Cambria" w:hAnsiTheme="minorHAnsi"/>
          <w:sz w:val="18"/>
          <w:szCs w:val="18"/>
        </w:rPr>
      </w:pPr>
      <w:ins w:id="1145" w:author="TF 112318" w:date="2018-11-23T14:35:00Z">
        <w:r>
          <w:rPr>
            <w:rFonts w:asciiTheme="minorHAnsi" w:eastAsia="Cambria" w:hAnsiTheme="minorHAnsi"/>
            <w:sz w:val="18"/>
            <w:szCs w:val="18"/>
          </w:rPr>
          <w:t>Runtime (Min/</w:t>
        </w:r>
        <w:proofErr w:type="spellStart"/>
        <w:r>
          <w:rPr>
            <w:rFonts w:asciiTheme="minorHAnsi" w:eastAsia="Cambria" w:hAnsiTheme="minorHAnsi"/>
            <w:sz w:val="18"/>
            <w:szCs w:val="18"/>
          </w:rPr>
          <w:t>Hr</w:t>
        </w:r>
        <w:proofErr w:type="spellEnd"/>
        <w:r>
          <w:rPr>
            <w:rFonts w:asciiTheme="minorHAnsi" w:eastAsia="Cambria" w:hAnsiTheme="minorHAnsi"/>
            <w:sz w:val="18"/>
            <w:szCs w:val="18"/>
          </w:rPr>
          <w:t>)</w:t>
        </w:r>
        <w:r w:rsidRPr="00F46A43">
          <w:rPr>
            <w:rFonts w:asciiTheme="minorHAnsi" w:eastAsia="Cambria" w:hAnsiTheme="minorHAnsi"/>
            <w:sz w:val="18"/>
            <w:szCs w:val="18"/>
          </w:rPr>
          <w:t>: This value may be filled out automatically or be user input.</w:t>
        </w:r>
      </w:ins>
    </w:p>
    <w:p w14:paraId="02F7B362" w14:textId="77777777" w:rsidR="008464D7" w:rsidRDefault="008464D7" w:rsidP="008464D7">
      <w:pPr>
        <w:pStyle w:val="ListParagraph"/>
        <w:numPr>
          <w:ilvl w:val="0"/>
          <w:numId w:val="29"/>
        </w:numPr>
        <w:rPr>
          <w:ins w:id="1146" w:author="TF 112318" w:date="2018-11-23T14:38:00Z"/>
          <w:rFonts w:asciiTheme="minorHAnsi" w:eastAsia="Cambria" w:hAnsiTheme="minorHAnsi"/>
          <w:sz w:val="18"/>
          <w:szCs w:val="18"/>
        </w:rPr>
      </w:pPr>
      <w:ins w:id="1147" w:author="TF 112318" w:date="2018-11-23T14:36:00Z">
        <w:r>
          <w:rPr>
            <w:rFonts w:asciiTheme="minorHAnsi" w:eastAsia="Cambria" w:hAnsiTheme="minorHAnsi"/>
            <w:sz w:val="18"/>
            <w:szCs w:val="18"/>
          </w:rPr>
          <w:t>If ventilation operation schedule</w:t>
        </w:r>
      </w:ins>
      <w:ins w:id="1148" w:author="TF 112318" w:date="2018-11-23T14:38:00Z">
        <w:r>
          <w:rPr>
            <w:rFonts w:asciiTheme="minorHAnsi" w:eastAsia="Cambria" w:hAnsiTheme="minorHAnsi"/>
            <w:sz w:val="18"/>
            <w:szCs w:val="18"/>
          </w:rPr>
          <w:t xml:space="preserve"> from section B</w:t>
        </w:r>
      </w:ins>
      <w:ins w:id="1149" w:author="TF 112318" w:date="2018-11-23T14:36:00Z">
        <w:r>
          <w:rPr>
            <w:rFonts w:asciiTheme="minorHAnsi" w:eastAsia="Cambria" w:hAnsiTheme="minorHAnsi"/>
            <w:sz w:val="18"/>
            <w:szCs w:val="18"/>
          </w:rPr>
          <w:t xml:space="preserve"> = </w:t>
        </w:r>
      </w:ins>
      <w:ins w:id="1150" w:author="TF 112318" w:date="2018-11-23T14:39:00Z">
        <w:r>
          <w:rPr>
            <w:rFonts w:asciiTheme="minorHAnsi" w:eastAsia="Cambria" w:hAnsiTheme="minorHAnsi"/>
            <w:sz w:val="18"/>
            <w:szCs w:val="18"/>
          </w:rPr>
          <w:t>“</w:t>
        </w:r>
      </w:ins>
      <w:ins w:id="1151" w:author="TF 112318" w:date="2018-11-23T14:36:00Z">
        <w:r>
          <w:rPr>
            <w:rFonts w:asciiTheme="minorHAnsi" w:eastAsia="Cambria" w:hAnsiTheme="minorHAnsi"/>
            <w:sz w:val="18"/>
            <w:szCs w:val="18"/>
          </w:rPr>
          <w:t>contin</w:t>
        </w:r>
      </w:ins>
      <w:ins w:id="1152" w:author="TF 112318" w:date="2018-11-23T14:37:00Z">
        <w:r>
          <w:rPr>
            <w:rFonts w:asciiTheme="minorHAnsi" w:eastAsia="Cambria" w:hAnsiTheme="minorHAnsi"/>
            <w:sz w:val="18"/>
            <w:szCs w:val="18"/>
          </w:rPr>
          <w:t>uous</w:t>
        </w:r>
      </w:ins>
      <w:ins w:id="1153" w:author="TF 112318" w:date="2018-11-23T14:40:00Z">
        <w:r>
          <w:rPr>
            <w:rFonts w:asciiTheme="minorHAnsi" w:eastAsia="Cambria" w:hAnsiTheme="minorHAnsi"/>
            <w:sz w:val="18"/>
            <w:szCs w:val="18"/>
          </w:rPr>
          <w:t>”</w:t>
        </w:r>
      </w:ins>
      <w:ins w:id="1154" w:author="TF 112318" w:date="2018-11-23T14:37:00Z">
        <w:r>
          <w:rPr>
            <w:rFonts w:asciiTheme="minorHAnsi" w:eastAsia="Cambria" w:hAnsiTheme="minorHAnsi"/>
            <w:sz w:val="18"/>
            <w:szCs w:val="18"/>
          </w:rPr>
          <w:t>, then value of 60 will be automatically enter</w:t>
        </w:r>
      </w:ins>
      <w:ins w:id="1155" w:author="TF 112318" w:date="2018-11-23T14:38:00Z">
        <w:r>
          <w:rPr>
            <w:rFonts w:asciiTheme="minorHAnsi" w:eastAsia="Cambria" w:hAnsiTheme="minorHAnsi"/>
            <w:sz w:val="18"/>
            <w:szCs w:val="18"/>
          </w:rPr>
          <w:t>ed.</w:t>
        </w:r>
      </w:ins>
    </w:p>
    <w:p w14:paraId="73A9765D" w14:textId="77777777" w:rsidR="008464D7" w:rsidRDefault="008464D7" w:rsidP="008464D7">
      <w:pPr>
        <w:pStyle w:val="ListParagraph"/>
        <w:numPr>
          <w:ilvl w:val="0"/>
          <w:numId w:val="29"/>
        </w:numPr>
        <w:rPr>
          <w:ins w:id="1156" w:author="TF 112318" w:date="2018-11-23T14:40:00Z"/>
          <w:rFonts w:asciiTheme="minorHAnsi" w:eastAsia="Cambria" w:hAnsiTheme="minorHAnsi"/>
          <w:sz w:val="18"/>
          <w:szCs w:val="18"/>
        </w:rPr>
      </w:pPr>
      <w:ins w:id="1157" w:author="TF 112318" w:date="2018-11-23T14:38:00Z">
        <w:r>
          <w:rPr>
            <w:rFonts w:asciiTheme="minorHAnsi" w:eastAsia="Cambria" w:hAnsiTheme="minorHAnsi"/>
            <w:sz w:val="18"/>
            <w:szCs w:val="18"/>
          </w:rPr>
          <w:t xml:space="preserve">If ventilation operation schedule from section B = </w:t>
        </w:r>
      </w:ins>
      <w:ins w:id="1158" w:author="TF 112318" w:date="2018-11-23T14:40:00Z">
        <w:r>
          <w:rPr>
            <w:rFonts w:asciiTheme="minorHAnsi" w:eastAsia="Cambria" w:hAnsiTheme="minorHAnsi"/>
            <w:sz w:val="18"/>
            <w:szCs w:val="18"/>
          </w:rPr>
          <w:t>“</w:t>
        </w:r>
      </w:ins>
      <w:ins w:id="1159" w:author="TF 112318" w:date="2018-11-23T14:38:00Z">
        <w:r>
          <w:rPr>
            <w:rFonts w:asciiTheme="minorHAnsi" w:eastAsia="Cambria" w:hAnsiTheme="minorHAnsi"/>
            <w:sz w:val="18"/>
            <w:szCs w:val="18"/>
          </w:rPr>
          <w:t>short</w:t>
        </w:r>
      </w:ins>
      <w:ins w:id="1160" w:author="TF 112318" w:date="2018-11-23T14:39:00Z">
        <w:r>
          <w:rPr>
            <w:rFonts w:asciiTheme="minorHAnsi" w:eastAsia="Cambria" w:hAnsiTheme="minorHAnsi"/>
            <w:sz w:val="18"/>
            <w:szCs w:val="18"/>
          </w:rPr>
          <w:t xml:space="preserve"> </w:t>
        </w:r>
      </w:ins>
      <w:ins w:id="1161" w:author="TF 112318" w:date="2018-11-23T14:38:00Z">
        <w:r>
          <w:rPr>
            <w:rFonts w:asciiTheme="minorHAnsi" w:eastAsia="Cambria" w:hAnsiTheme="minorHAnsi"/>
            <w:sz w:val="18"/>
            <w:szCs w:val="18"/>
          </w:rPr>
          <w:t>term average</w:t>
        </w:r>
      </w:ins>
      <w:ins w:id="1162" w:author="TF 112318" w:date="2018-11-23T14:40:00Z">
        <w:r>
          <w:rPr>
            <w:rFonts w:asciiTheme="minorHAnsi" w:eastAsia="Cambria" w:hAnsiTheme="minorHAnsi"/>
            <w:sz w:val="18"/>
            <w:szCs w:val="18"/>
          </w:rPr>
          <w:t>”</w:t>
        </w:r>
      </w:ins>
      <w:ins w:id="1163" w:author="TF 112318" w:date="2018-11-23T14:38:00Z">
        <w:r>
          <w:rPr>
            <w:rFonts w:asciiTheme="minorHAnsi" w:eastAsia="Cambria" w:hAnsiTheme="minorHAnsi"/>
            <w:sz w:val="18"/>
            <w:szCs w:val="18"/>
          </w:rPr>
          <w:t xml:space="preserve">, then </w:t>
        </w:r>
      </w:ins>
      <w:ins w:id="1164" w:author="TF 112318" w:date="2018-11-23T14:39:00Z">
        <w:r>
          <w:rPr>
            <w:rFonts w:asciiTheme="minorHAnsi" w:eastAsia="Cambria" w:hAnsiTheme="minorHAnsi"/>
            <w:sz w:val="18"/>
            <w:szCs w:val="18"/>
          </w:rPr>
          <w:t xml:space="preserve">user enter </w:t>
        </w:r>
      </w:ins>
      <w:ins w:id="1165" w:author="TF 112318" w:date="2018-11-23T14:38:00Z">
        <w:r>
          <w:rPr>
            <w:rFonts w:asciiTheme="minorHAnsi" w:eastAsia="Cambria" w:hAnsiTheme="minorHAnsi"/>
            <w:sz w:val="18"/>
            <w:szCs w:val="18"/>
          </w:rPr>
          <w:t>value of</w:t>
        </w:r>
      </w:ins>
      <w:ins w:id="1166" w:author="TF 112318" w:date="2018-11-23T14:40:00Z">
        <w:r>
          <w:rPr>
            <w:rFonts w:asciiTheme="minorHAnsi" w:eastAsia="Cambria" w:hAnsiTheme="minorHAnsi"/>
            <w:sz w:val="18"/>
            <w:szCs w:val="18"/>
          </w:rPr>
          <w:t xml:space="preserve"> less than or equal to </w:t>
        </w:r>
      </w:ins>
      <w:ins w:id="1167" w:author="TF 112318" w:date="2018-11-23T14:38:00Z">
        <w:r>
          <w:rPr>
            <w:rFonts w:asciiTheme="minorHAnsi" w:eastAsia="Cambria" w:hAnsiTheme="minorHAnsi"/>
            <w:sz w:val="18"/>
            <w:szCs w:val="18"/>
          </w:rPr>
          <w:t>60</w:t>
        </w:r>
      </w:ins>
      <w:ins w:id="1168" w:author="TF 112318" w:date="2018-11-23T14:49:00Z">
        <w:r>
          <w:rPr>
            <w:rFonts w:asciiTheme="minorHAnsi" w:eastAsia="Cambria" w:hAnsiTheme="minorHAnsi"/>
            <w:sz w:val="18"/>
            <w:szCs w:val="18"/>
          </w:rPr>
          <w:t xml:space="preserve"> for each installed ventilation fan.</w:t>
        </w:r>
      </w:ins>
    </w:p>
    <w:p w14:paraId="472EBDBB" w14:textId="77777777" w:rsidR="008464D7" w:rsidRDefault="008464D7" w:rsidP="008464D7">
      <w:pPr>
        <w:pStyle w:val="ListParagraph"/>
        <w:numPr>
          <w:ilvl w:val="0"/>
          <w:numId w:val="33"/>
        </w:numPr>
        <w:rPr>
          <w:ins w:id="1169" w:author="TF 112318" w:date="2018-11-23T14:44:00Z"/>
          <w:rFonts w:asciiTheme="minorHAnsi" w:eastAsia="Cambria" w:hAnsiTheme="minorHAnsi"/>
          <w:sz w:val="18"/>
          <w:szCs w:val="18"/>
        </w:rPr>
      </w:pPr>
      <w:ins w:id="1170" w:author="TF 112318" w:date="2018-11-23T14:41:00Z">
        <w:r>
          <w:rPr>
            <w:rFonts w:asciiTheme="minorHAnsi" w:eastAsia="Cambria" w:hAnsiTheme="minorHAnsi"/>
            <w:sz w:val="18"/>
            <w:szCs w:val="18"/>
          </w:rPr>
          <w:t xml:space="preserve">User </w:t>
        </w:r>
      </w:ins>
      <w:ins w:id="1171" w:author="TF 112318" w:date="2018-11-23T16:40:00Z">
        <w:r>
          <w:rPr>
            <w:rFonts w:asciiTheme="minorHAnsi" w:eastAsia="Cambria" w:hAnsiTheme="minorHAnsi"/>
            <w:sz w:val="18"/>
            <w:szCs w:val="18"/>
          </w:rPr>
          <w:t xml:space="preserve">to </w:t>
        </w:r>
      </w:ins>
      <w:ins w:id="1172" w:author="TF 112318" w:date="2018-11-23T14:41:00Z">
        <w:r>
          <w:rPr>
            <w:rFonts w:asciiTheme="minorHAnsi" w:eastAsia="Cambria" w:hAnsiTheme="minorHAnsi"/>
            <w:sz w:val="18"/>
            <w:szCs w:val="18"/>
          </w:rPr>
          <w:t xml:space="preserve">enter </w:t>
        </w:r>
      </w:ins>
      <w:ins w:id="1173" w:author="TF 112318" w:date="2018-11-23T14:43:00Z">
        <w:r>
          <w:rPr>
            <w:rFonts w:asciiTheme="minorHAnsi" w:eastAsia="Cambria" w:hAnsiTheme="minorHAnsi"/>
            <w:sz w:val="18"/>
            <w:szCs w:val="18"/>
          </w:rPr>
          <w:t xml:space="preserve">CFM </w:t>
        </w:r>
      </w:ins>
      <w:ins w:id="1174" w:author="TF 112318" w:date="2018-11-23T14:41:00Z">
        <w:r>
          <w:rPr>
            <w:rFonts w:asciiTheme="minorHAnsi" w:eastAsia="Cambria" w:hAnsiTheme="minorHAnsi"/>
            <w:sz w:val="18"/>
            <w:szCs w:val="18"/>
          </w:rPr>
          <w:t>value from test</w:t>
        </w:r>
      </w:ins>
      <w:ins w:id="1175" w:author="TF 112318" w:date="2018-11-23T14:43:00Z">
        <w:r>
          <w:rPr>
            <w:rFonts w:asciiTheme="minorHAnsi" w:eastAsia="Cambria" w:hAnsiTheme="minorHAnsi"/>
            <w:sz w:val="18"/>
            <w:szCs w:val="18"/>
          </w:rPr>
          <w:t xml:space="preserve"> </w:t>
        </w:r>
      </w:ins>
      <w:ins w:id="1176" w:author="TF 112318" w:date="2018-11-23T16:36:00Z">
        <w:r>
          <w:rPr>
            <w:rFonts w:asciiTheme="minorHAnsi" w:eastAsia="Cambria" w:hAnsiTheme="minorHAnsi"/>
            <w:sz w:val="18"/>
            <w:szCs w:val="18"/>
          </w:rPr>
          <w:t xml:space="preserve">procedures described in </w:t>
        </w:r>
      </w:ins>
      <w:ins w:id="1177" w:author="TF 112318" w:date="2018-11-23T14:43:00Z">
        <w:r>
          <w:rPr>
            <w:rFonts w:asciiTheme="minorHAnsi" w:eastAsia="Cambria" w:hAnsiTheme="minorHAnsi"/>
            <w:sz w:val="18"/>
            <w:szCs w:val="18"/>
          </w:rPr>
          <w:t>RA3.</w:t>
        </w:r>
      </w:ins>
      <w:ins w:id="1178" w:author="TF 112318" w:date="2018-11-23T16:39:00Z">
        <w:r>
          <w:rPr>
            <w:rFonts w:asciiTheme="minorHAnsi" w:eastAsia="Cambria" w:hAnsiTheme="minorHAnsi"/>
            <w:sz w:val="18"/>
            <w:szCs w:val="18"/>
          </w:rPr>
          <w:t>7.4</w:t>
        </w:r>
      </w:ins>
      <w:ins w:id="1179" w:author="TF 112318" w:date="2018-11-23T16:40:00Z">
        <w:r>
          <w:rPr>
            <w:rFonts w:asciiTheme="minorHAnsi" w:eastAsia="Cambria" w:hAnsiTheme="minorHAnsi"/>
            <w:sz w:val="18"/>
            <w:szCs w:val="18"/>
          </w:rPr>
          <w:t xml:space="preserve"> for e</w:t>
        </w:r>
      </w:ins>
      <w:ins w:id="1180" w:author="TF 112318" w:date="2018-11-23T14:47:00Z">
        <w:r>
          <w:rPr>
            <w:rFonts w:asciiTheme="minorHAnsi" w:eastAsia="Cambria" w:hAnsiTheme="minorHAnsi"/>
            <w:sz w:val="18"/>
            <w:szCs w:val="18"/>
          </w:rPr>
          <w:t>ach installed ventilation fan</w:t>
        </w:r>
      </w:ins>
      <w:ins w:id="1181" w:author="TF 112318" w:date="2018-11-23T14:49:00Z">
        <w:r>
          <w:rPr>
            <w:rFonts w:asciiTheme="minorHAnsi" w:eastAsia="Cambria" w:hAnsiTheme="minorHAnsi"/>
            <w:sz w:val="18"/>
            <w:szCs w:val="18"/>
          </w:rPr>
          <w:t>.</w:t>
        </w:r>
      </w:ins>
    </w:p>
    <w:p w14:paraId="604197E0" w14:textId="77777777" w:rsidR="000738E3" w:rsidRDefault="008464D7" w:rsidP="008464D7">
      <w:pPr>
        <w:pStyle w:val="ListParagraph"/>
        <w:numPr>
          <w:ilvl w:val="0"/>
          <w:numId w:val="33"/>
        </w:numPr>
        <w:rPr>
          <w:rFonts w:asciiTheme="minorHAnsi" w:eastAsia="Cambria" w:hAnsiTheme="minorHAnsi"/>
          <w:sz w:val="18"/>
          <w:szCs w:val="18"/>
        </w:rPr>
      </w:pPr>
      <w:ins w:id="1182" w:author="TF 112318" w:date="2018-11-23T14:51:00Z">
        <w:r>
          <w:rPr>
            <w:rFonts w:asciiTheme="minorHAnsi" w:eastAsia="Cambria" w:hAnsiTheme="minorHAnsi"/>
            <w:sz w:val="18"/>
            <w:szCs w:val="18"/>
          </w:rPr>
          <w:t>Equivalent continuous ventilation CFM is automatically calculated</w:t>
        </w:r>
      </w:ins>
      <w:ins w:id="1183" w:author="TF 112318" w:date="2018-11-23T14:52:00Z">
        <w:r>
          <w:rPr>
            <w:rFonts w:asciiTheme="minorHAnsi" w:eastAsia="Cambria" w:hAnsiTheme="minorHAnsi"/>
            <w:sz w:val="18"/>
            <w:szCs w:val="18"/>
          </w:rPr>
          <w:t xml:space="preserve"> for each ventilation fan</w:t>
        </w:r>
      </w:ins>
      <w:ins w:id="1184" w:author="TF 112318" w:date="2018-11-23T14:51:00Z">
        <w:r>
          <w:rPr>
            <w:rFonts w:asciiTheme="minorHAnsi" w:eastAsia="Cambria" w:hAnsiTheme="minorHAnsi"/>
            <w:sz w:val="18"/>
            <w:szCs w:val="18"/>
          </w:rPr>
          <w:t>.</w:t>
        </w:r>
      </w:ins>
    </w:p>
    <w:p w14:paraId="2C3AF6D9" w14:textId="312E8218" w:rsidR="008464D7" w:rsidRPr="000738E3" w:rsidRDefault="008464D7" w:rsidP="008464D7">
      <w:pPr>
        <w:pStyle w:val="ListParagraph"/>
        <w:numPr>
          <w:ilvl w:val="0"/>
          <w:numId w:val="33"/>
        </w:numPr>
        <w:rPr>
          <w:ins w:id="1185" w:author="TF 112318" w:date="2018-11-23T13:31:00Z"/>
          <w:rFonts w:asciiTheme="minorHAnsi" w:eastAsia="Cambria" w:hAnsiTheme="minorHAnsi"/>
          <w:sz w:val="18"/>
          <w:szCs w:val="18"/>
        </w:rPr>
      </w:pPr>
      <w:ins w:id="1186" w:author="TF 112318" w:date="2018-11-23T14:52:00Z">
        <w:r w:rsidRPr="000738E3">
          <w:rPr>
            <w:rFonts w:asciiTheme="minorHAnsi" w:eastAsia="Cambria" w:hAnsiTheme="minorHAnsi"/>
            <w:sz w:val="18"/>
            <w:szCs w:val="18"/>
          </w:rPr>
          <w:t>Total installe</w:t>
        </w:r>
      </w:ins>
      <w:ins w:id="1187" w:author="TF 112318" w:date="2018-11-23T14:53:00Z">
        <w:r w:rsidRPr="000738E3">
          <w:rPr>
            <w:rFonts w:asciiTheme="minorHAnsi" w:eastAsia="Cambria" w:hAnsiTheme="minorHAnsi"/>
            <w:sz w:val="18"/>
            <w:szCs w:val="18"/>
          </w:rPr>
          <w:t xml:space="preserve">d </w:t>
        </w:r>
      </w:ins>
      <w:r w:rsidRPr="000738E3">
        <w:rPr>
          <w:rFonts w:asciiTheme="minorHAnsi" w:eastAsia="Cambria" w:hAnsiTheme="minorHAnsi"/>
          <w:sz w:val="18"/>
          <w:szCs w:val="18"/>
        </w:rPr>
        <w:t xml:space="preserve">equivalent </w:t>
      </w:r>
      <w:ins w:id="1188" w:author="TF 112318" w:date="2018-11-23T14:52:00Z">
        <w:r w:rsidRPr="000738E3">
          <w:rPr>
            <w:rFonts w:asciiTheme="minorHAnsi" w:eastAsia="Cambria" w:hAnsiTheme="minorHAnsi"/>
            <w:sz w:val="18"/>
            <w:szCs w:val="18"/>
          </w:rPr>
          <w:t xml:space="preserve">continuous ventilation CFM is automatically calculated </w:t>
        </w:r>
      </w:ins>
      <w:ins w:id="1189" w:author="TF 112318" w:date="2018-11-23T14:53:00Z">
        <w:r w:rsidRPr="000738E3">
          <w:rPr>
            <w:rFonts w:asciiTheme="minorHAnsi" w:eastAsia="Cambria" w:hAnsiTheme="minorHAnsi"/>
            <w:sz w:val="18"/>
            <w:szCs w:val="18"/>
          </w:rPr>
          <w:t xml:space="preserve">based on the installed </w:t>
        </w:r>
      </w:ins>
      <w:ins w:id="1190" w:author="TF 112318" w:date="2018-11-23T14:52:00Z">
        <w:r w:rsidRPr="000738E3">
          <w:rPr>
            <w:rFonts w:asciiTheme="minorHAnsi" w:eastAsia="Cambria" w:hAnsiTheme="minorHAnsi"/>
            <w:sz w:val="18"/>
            <w:szCs w:val="18"/>
          </w:rPr>
          <w:t>ventilation fan</w:t>
        </w:r>
      </w:ins>
      <w:ins w:id="1191" w:author="TF 112318" w:date="2018-11-23T14:53:00Z">
        <w:r w:rsidRPr="000738E3">
          <w:rPr>
            <w:rFonts w:asciiTheme="minorHAnsi" w:eastAsia="Cambria" w:hAnsiTheme="minorHAnsi"/>
            <w:sz w:val="18"/>
            <w:szCs w:val="18"/>
          </w:rPr>
          <w:t>s</w:t>
        </w:r>
      </w:ins>
      <w:ins w:id="1192" w:author="TF 112318" w:date="2018-11-23T14:52:00Z">
        <w:r w:rsidRPr="000738E3">
          <w:rPr>
            <w:rFonts w:asciiTheme="minorHAnsi" w:eastAsia="Cambria" w:hAnsiTheme="minorHAnsi"/>
            <w:sz w:val="18"/>
            <w:szCs w:val="18"/>
          </w:rPr>
          <w:t>.</w:t>
        </w:r>
      </w:ins>
    </w:p>
    <w:p w14:paraId="0435B319" w14:textId="52A9AB70" w:rsidR="00670A84" w:rsidRDefault="00636F83" w:rsidP="00BA6F69">
      <w:pPr>
        <w:contextualSpacing/>
        <w:rPr>
          <w:del w:id="1193" w:author="TF 112318" w:date="2018-11-23T13:13:00Z"/>
          <w:rFonts w:asciiTheme="minorHAnsi" w:eastAsia="Cambria" w:hAnsiTheme="minorHAnsi"/>
          <w:sz w:val="18"/>
          <w:szCs w:val="18"/>
        </w:rPr>
      </w:pPr>
      <w:del w:id="1194" w:author="TF 112318" w:date="2018-11-23T13:13:00Z">
        <w:r w:rsidRPr="00C35F15" w:rsidDel="0099732B">
          <w:rPr>
            <w:rFonts w:asciiTheme="minorHAnsi" w:hAnsiTheme="minorHAnsi"/>
            <w:sz w:val="18"/>
            <w:szCs w:val="18"/>
          </w:rPr>
          <w:delText xml:space="preserve">This information is automatically pulled from the </w:delText>
        </w:r>
        <w:r w:rsidDel="0099732B">
          <w:rPr>
            <w:rFonts w:asciiTheme="minorHAnsi" w:hAnsiTheme="minorHAnsi"/>
            <w:sz w:val="18"/>
            <w:szCs w:val="18"/>
          </w:rPr>
          <w:delText>registered MCH</w:delText>
        </w:r>
        <w:r w:rsidR="00A4665D" w:rsidDel="0099732B">
          <w:rPr>
            <w:rFonts w:asciiTheme="minorHAnsi" w:hAnsiTheme="minorHAnsi"/>
            <w:sz w:val="18"/>
            <w:szCs w:val="18"/>
          </w:rPr>
          <w:delText>-</w:delText>
        </w:r>
        <w:r w:rsidDel="0099732B">
          <w:rPr>
            <w:rFonts w:asciiTheme="minorHAnsi" w:hAnsiTheme="minorHAnsi"/>
            <w:sz w:val="18"/>
            <w:szCs w:val="18"/>
          </w:rPr>
          <w:delText>24 for this dwelling unit. Note: The Total Ventilation Rate Method requires specific infiltration measurements that must be documented on a MCH</w:delText>
        </w:r>
        <w:r w:rsidR="00A4665D" w:rsidDel="0099732B">
          <w:rPr>
            <w:rFonts w:asciiTheme="minorHAnsi" w:hAnsiTheme="minorHAnsi"/>
            <w:sz w:val="18"/>
            <w:szCs w:val="18"/>
          </w:rPr>
          <w:delText>-</w:delText>
        </w:r>
        <w:r w:rsidDel="0099732B">
          <w:rPr>
            <w:rFonts w:asciiTheme="minorHAnsi" w:hAnsiTheme="minorHAnsi"/>
            <w:sz w:val="18"/>
            <w:szCs w:val="18"/>
          </w:rPr>
          <w:delText>24.</w:delText>
        </w:r>
      </w:del>
    </w:p>
    <w:p w14:paraId="0435B31A" w14:textId="77777777" w:rsidR="00670A84" w:rsidRDefault="00636F83" w:rsidP="00BA6F69">
      <w:pPr>
        <w:contextualSpacing/>
        <w:rPr>
          <w:del w:id="1195" w:author="TF 112318" w:date="2018-11-23T13:31:00Z"/>
          <w:rFonts w:asciiTheme="minorHAnsi" w:eastAsia="Cambria" w:hAnsiTheme="minorHAnsi"/>
          <w:sz w:val="18"/>
          <w:szCs w:val="18"/>
        </w:rPr>
      </w:pPr>
      <w:del w:id="1196"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B02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0435B31B" w14:textId="77777777" w:rsidR="00670A84" w:rsidRDefault="00636F83" w:rsidP="00BA6F69">
      <w:pPr>
        <w:contextualSpacing/>
        <w:rPr>
          <w:del w:id="1197" w:author="TF 112318" w:date="2018-11-23T13:31:00Z"/>
          <w:rFonts w:asciiTheme="minorHAnsi" w:eastAsia="Cambria" w:hAnsiTheme="minorHAnsi"/>
          <w:sz w:val="18"/>
          <w:szCs w:val="18"/>
        </w:rPr>
      </w:pPr>
      <w:del w:id="1198" w:author="TF 112318" w:date="2018-11-23T13:31:00Z">
        <w:r w:rsidRPr="00C35F15" w:rsidDel="00E32596">
          <w:rPr>
            <w:rFonts w:asciiTheme="minorHAnsi" w:hAnsiTheme="minorHAnsi"/>
            <w:sz w:val="18"/>
            <w:szCs w:val="18"/>
          </w:rPr>
          <w:delText xml:space="preserve">This information is automatically pulled from the </w:delText>
        </w:r>
        <w:r w:rsidDel="00E32596">
          <w:rPr>
            <w:rFonts w:asciiTheme="minorHAnsi" w:hAnsiTheme="minorHAnsi"/>
            <w:sz w:val="18"/>
            <w:szCs w:val="18"/>
          </w:rPr>
          <w:delText>registered MCH</w:delText>
        </w:r>
        <w:r w:rsidR="00A4665D" w:rsidDel="00E32596">
          <w:rPr>
            <w:rFonts w:asciiTheme="minorHAnsi" w:hAnsiTheme="minorHAnsi"/>
            <w:sz w:val="18"/>
            <w:szCs w:val="18"/>
          </w:rPr>
          <w:delText>-</w:delText>
        </w:r>
        <w:r w:rsidDel="00E32596">
          <w:rPr>
            <w:rFonts w:asciiTheme="minorHAnsi" w:hAnsiTheme="minorHAnsi"/>
            <w:sz w:val="18"/>
            <w:szCs w:val="18"/>
          </w:rPr>
          <w:delText>24 for this dwelling unit. Note: The Total Ventilation Rate Method requires specific infiltration measurements that must be documented on a MCH</w:delText>
        </w:r>
        <w:r w:rsidR="00A4665D" w:rsidDel="00E32596">
          <w:rPr>
            <w:rFonts w:asciiTheme="minorHAnsi" w:hAnsiTheme="minorHAnsi"/>
            <w:sz w:val="18"/>
            <w:szCs w:val="18"/>
          </w:rPr>
          <w:delText>-</w:delText>
        </w:r>
        <w:r w:rsidDel="00E32596">
          <w:rPr>
            <w:rFonts w:asciiTheme="minorHAnsi" w:hAnsiTheme="minorHAnsi"/>
            <w:sz w:val="18"/>
            <w:szCs w:val="18"/>
          </w:rPr>
          <w:delText>24.</w:delText>
        </w:r>
      </w:del>
    </w:p>
    <w:p w14:paraId="0435B31C" w14:textId="77777777" w:rsidR="00670A84" w:rsidRDefault="00636F83" w:rsidP="00BA6F69">
      <w:pPr>
        <w:contextualSpacing/>
        <w:rPr>
          <w:del w:id="1199" w:author="TF 112318" w:date="2018-11-23T13:31:00Z"/>
          <w:rFonts w:asciiTheme="minorHAnsi" w:eastAsia="Cambria" w:hAnsiTheme="minorHAnsi"/>
          <w:sz w:val="18"/>
          <w:szCs w:val="18"/>
        </w:rPr>
      </w:pPr>
      <w:del w:id="1200"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B04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0435B31D" w14:textId="77777777" w:rsidR="00670A84" w:rsidRDefault="00636F83" w:rsidP="00BA6F69">
      <w:pPr>
        <w:contextualSpacing/>
        <w:rPr>
          <w:del w:id="1201" w:author="TF 112318" w:date="2018-11-23T13:31:00Z"/>
          <w:rFonts w:asciiTheme="minorHAnsi" w:eastAsia="Cambria" w:hAnsiTheme="minorHAnsi"/>
          <w:sz w:val="18"/>
          <w:szCs w:val="18"/>
        </w:rPr>
      </w:pPr>
      <w:del w:id="1202" w:author="TF 112318" w:date="2018-11-23T13:31:00Z">
        <w:r w:rsidDel="00E32596">
          <w:rPr>
            <w:rFonts w:asciiTheme="minorHAnsi" w:eastAsia="Cambria" w:hAnsiTheme="minorHAnsi"/>
            <w:sz w:val="18"/>
            <w:szCs w:val="18"/>
          </w:rPr>
          <w:delText xml:space="preserve">Calculated value. This is the average of the pressurization and depressurization </w:delText>
        </w:r>
        <w:r w:rsidR="001D331F" w:rsidDel="00E32596">
          <w:rPr>
            <w:rFonts w:asciiTheme="minorHAnsi" w:eastAsia="Cambria" w:hAnsiTheme="minorHAnsi"/>
            <w:sz w:val="18"/>
            <w:szCs w:val="18"/>
          </w:rPr>
          <w:delText>E</w:delText>
        </w:r>
        <w:r w:rsidDel="00E32596">
          <w:rPr>
            <w:rFonts w:asciiTheme="minorHAnsi" w:eastAsia="Cambria" w:hAnsiTheme="minorHAnsi"/>
            <w:sz w:val="18"/>
            <w:szCs w:val="18"/>
          </w:rPr>
          <w:delText xml:space="preserve">quivalent </w:delText>
        </w:r>
        <w:r w:rsidR="001D331F" w:rsidDel="00E32596">
          <w:rPr>
            <w:rFonts w:asciiTheme="minorHAnsi" w:eastAsia="Cambria" w:hAnsiTheme="minorHAnsi"/>
            <w:sz w:val="18"/>
            <w:szCs w:val="18"/>
          </w:rPr>
          <w:delText>L</w:delText>
        </w:r>
        <w:r w:rsidDel="00E32596">
          <w:rPr>
            <w:rFonts w:asciiTheme="minorHAnsi" w:eastAsia="Cambria" w:hAnsiTheme="minorHAnsi"/>
            <w:sz w:val="18"/>
            <w:szCs w:val="18"/>
          </w:rPr>
          <w:delText xml:space="preserve">eakage </w:delText>
        </w:r>
        <w:r w:rsidR="001D331F" w:rsidDel="00E32596">
          <w:rPr>
            <w:rFonts w:asciiTheme="minorHAnsi" w:eastAsia="Cambria" w:hAnsiTheme="minorHAnsi"/>
            <w:sz w:val="18"/>
            <w:szCs w:val="18"/>
          </w:rPr>
          <w:delText>A</w:delText>
        </w:r>
        <w:r w:rsidDel="00E32596">
          <w:rPr>
            <w:rFonts w:asciiTheme="minorHAnsi" w:eastAsia="Cambria" w:hAnsiTheme="minorHAnsi"/>
            <w:sz w:val="18"/>
            <w:szCs w:val="18"/>
          </w:rPr>
          <w:delText>reas.</w:delText>
        </w:r>
      </w:del>
    </w:p>
    <w:p w14:paraId="0435B31E" w14:textId="77777777" w:rsidR="00670A84" w:rsidRDefault="00636F83" w:rsidP="00BA6F69">
      <w:pPr>
        <w:contextualSpacing/>
        <w:rPr>
          <w:del w:id="1203" w:author="TF 112318" w:date="2018-11-23T13:31:00Z"/>
          <w:rFonts w:asciiTheme="minorHAnsi" w:eastAsia="Cambria" w:hAnsiTheme="minorHAnsi"/>
          <w:sz w:val="18"/>
          <w:szCs w:val="18"/>
        </w:rPr>
      </w:pPr>
      <w:del w:id="1204" w:author="TF 112318" w:date="2018-11-23T13:31:00Z">
        <w:r w:rsidRPr="007B7968" w:rsidDel="00E32596">
          <w:rPr>
            <w:rFonts w:asciiTheme="minorHAnsi" w:eastAsia="Cambria" w:hAnsiTheme="minorHAnsi"/>
            <w:sz w:val="18"/>
            <w:szCs w:val="18"/>
          </w:rPr>
          <w:delText>User entered value</w:delText>
        </w:r>
        <w:r w:rsidDel="00E32596">
          <w:rPr>
            <w:rFonts w:asciiTheme="minorHAnsi" w:eastAsia="Cambria" w:hAnsiTheme="minorHAnsi"/>
            <w:sz w:val="18"/>
            <w:szCs w:val="18"/>
          </w:rPr>
          <w:delText xml:space="preserve">. Enter the </w:delText>
        </w:r>
        <w:r w:rsidRPr="00CB00C9" w:rsidDel="00E32596">
          <w:rPr>
            <w:rFonts w:asciiTheme="minorHAnsi" w:hAnsiTheme="minorHAnsi"/>
            <w:sz w:val="18"/>
            <w:szCs w:val="18"/>
          </w:rPr>
          <w:delText>vertical distance from the lowest above-grade floor to the highest ceiling</w:delText>
        </w:r>
        <w:r w:rsidDel="00E32596">
          <w:rPr>
            <w:rFonts w:asciiTheme="minorHAnsi" w:hAnsiTheme="minorHAnsi"/>
            <w:sz w:val="18"/>
            <w:szCs w:val="18"/>
          </w:rPr>
          <w:delText>,</w:delText>
        </w:r>
        <w:r w:rsidRPr="00CB00C9" w:rsidDel="00E32596">
          <w:rPr>
            <w:rFonts w:asciiTheme="minorHAnsi" w:hAnsiTheme="minorHAnsi"/>
            <w:sz w:val="18"/>
            <w:szCs w:val="18"/>
          </w:rPr>
          <w:delText xml:space="preserve"> in feet</w:delText>
        </w:r>
        <w:r w:rsidDel="00E32596">
          <w:rPr>
            <w:rFonts w:asciiTheme="minorHAnsi" w:hAnsiTheme="minorHAnsi"/>
            <w:sz w:val="18"/>
            <w:szCs w:val="18"/>
          </w:rPr>
          <w:delText>.</w:delText>
        </w:r>
      </w:del>
    </w:p>
    <w:p w14:paraId="0435B31F" w14:textId="77777777" w:rsidR="00670A84" w:rsidRDefault="00636F83" w:rsidP="00BA6F69">
      <w:pPr>
        <w:contextualSpacing/>
        <w:rPr>
          <w:del w:id="1205" w:author="TF 112318" w:date="2018-11-23T13:31:00Z"/>
          <w:rFonts w:asciiTheme="minorHAnsi" w:eastAsia="Cambria" w:hAnsiTheme="minorHAnsi"/>
          <w:sz w:val="18"/>
          <w:szCs w:val="18"/>
        </w:rPr>
      </w:pPr>
      <w:del w:id="1206" w:author="TF 112318" w:date="2018-11-23T13:31:00Z">
        <w:r w:rsidRPr="007B7968" w:rsidDel="00E32596">
          <w:rPr>
            <w:rFonts w:asciiTheme="minorHAnsi" w:eastAsia="Cambria" w:hAnsiTheme="minorHAnsi"/>
            <w:sz w:val="18"/>
            <w:szCs w:val="18"/>
          </w:rPr>
          <w:delText>User entered valu</w:delText>
        </w:r>
        <w:r w:rsidDel="00E32596">
          <w:rPr>
            <w:rFonts w:asciiTheme="minorHAnsi" w:eastAsia="Cambria" w:hAnsiTheme="minorHAnsi"/>
            <w:sz w:val="18"/>
            <w:szCs w:val="18"/>
          </w:rPr>
          <w:delText xml:space="preserve">e. Enter the Weather Shielding Factor (wsf) from </w:delText>
        </w:r>
        <w:r w:rsidDel="00E32596">
          <w:rPr>
            <w:rFonts w:asciiTheme="minorHAnsi" w:hAnsiTheme="minorHAnsi"/>
            <w:sz w:val="18"/>
            <w:szCs w:val="18"/>
          </w:rPr>
          <w:delText xml:space="preserve">62.2 </w:delText>
        </w:r>
        <w:r w:rsidRPr="00CB00C9" w:rsidDel="00E32596">
          <w:rPr>
            <w:rFonts w:asciiTheme="minorHAnsi" w:hAnsiTheme="minorHAnsi"/>
            <w:sz w:val="18"/>
            <w:szCs w:val="18"/>
          </w:rPr>
          <w:delText>Appendix X</w:delText>
        </w:r>
        <w:r w:rsidDel="00E32596">
          <w:rPr>
            <w:rFonts w:asciiTheme="minorHAnsi" w:hAnsiTheme="minorHAnsi"/>
            <w:sz w:val="18"/>
            <w:szCs w:val="18"/>
          </w:rPr>
          <w:delText xml:space="preserve"> Table X1.</w:delText>
        </w:r>
      </w:del>
    </w:p>
    <w:p w14:paraId="0435B320" w14:textId="77777777" w:rsidR="00636F83" w:rsidRPr="00636F83" w:rsidRDefault="00636F83" w:rsidP="00BA6F69">
      <w:pPr>
        <w:contextualSpacing/>
        <w:rPr>
          <w:rFonts w:asciiTheme="minorHAnsi" w:eastAsia="Cambria" w:hAnsiTheme="minorHAnsi"/>
          <w:sz w:val="18"/>
          <w:szCs w:val="18"/>
        </w:rPr>
      </w:pPr>
    </w:p>
    <w:tbl>
      <w:tblPr>
        <w:tblW w:w="10921" w:type="dxa"/>
        <w:tblInd w:w="95" w:type="dxa"/>
        <w:tblLook w:val="04A0" w:firstRow="1" w:lastRow="0" w:firstColumn="1" w:lastColumn="0" w:noHBand="0" w:noVBand="1"/>
      </w:tblPr>
      <w:tblGrid>
        <w:gridCol w:w="764"/>
        <w:gridCol w:w="220"/>
        <w:gridCol w:w="305"/>
        <w:gridCol w:w="222"/>
        <w:gridCol w:w="291"/>
        <w:gridCol w:w="328"/>
        <w:gridCol w:w="4545"/>
        <w:gridCol w:w="82"/>
        <w:gridCol w:w="825"/>
        <w:gridCol w:w="437"/>
        <w:gridCol w:w="189"/>
        <w:gridCol w:w="613"/>
        <w:gridCol w:w="514"/>
        <w:gridCol w:w="293"/>
        <w:gridCol w:w="1293"/>
      </w:tblGrid>
      <w:tr w:rsidR="00636F83" w:rsidRPr="002A4574" w14:paraId="0435B322" w14:textId="77777777" w:rsidTr="00636F83">
        <w:trPr>
          <w:trHeight w:val="240"/>
        </w:trPr>
        <w:tc>
          <w:tcPr>
            <w:tcW w:w="10921" w:type="dxa"/>
            <w:gridSpan w:val="15"/>
            <w:tcBorders>
              <w:top w:val="nil"/>
              <w:left w:val="nil"/>
              <w:bottom w:val="nil"/>
              <w:right w:val="nil"/>
            </w:tcBorders>
            <w:shd w:val="clear" w:color="auto" w:fill="auto"/>
            <w:noWrap/>
            <w:vAlign w:val="bottom"/>
            <w:hideMark/>
          </w:tcPr>
          <w:p w14:paraId="0435B321"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NORMATIVE APPENDIX X:</w:t>
            </w:r>
          </w:p>
        </w:tc>
      </w:tr>
      <w:tr w:rsidR="00636F83" w:rsidRPr="002A4574" w14:paraId="0435B324" w14:textId="77777777" w:rsidTr="00636F83">
        <w:trPr>
          <w:trHeight w:val="240"/>
        </w:trPr>
        <w:tc>
          <w:tcPr>
            <w:tcW w:w="10921" w:type="dxa"/>
            <w:gridSpan w:val="15"/>
            <w:tcBorders>
              <w:top w:val="nil"/>
              <w:left w:val="nil"/>
              <w:bottom w:val="nil"/>
              <w:right w:val="nil"/>
            </w:tcBorders>
            <w:shd w:val="clear" w:color="auto" w:fill="auto"/>
            <w:noWrap/>
            <w:vAlign w:val="bottom"/>
            <w:hideMark/>
          </w:tcPr>
          <w:p w14:paraId="0435B323"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326" w14:textId="77777777" w:rsidTr="00636F83">
        <w:trPr>
          <w:trHeight w:val="240"/>
        </w:trPr>
        <w:tc>
          <w:tcPr>
            <w:tcW w:w="10921" w:type="dxa"/>
            <w:gridSpan w:val="15"/>
            <w:tcBorders>
              <w:top w:val="nil"/>
              <w:left w:val="nil"/>
              <w:bottom w:val="nil"/>
              <w:right w:val="nil"/>
            </w:tcBorders>
            <w:shd w:val="clear" w:color="auto" w:fill="auto"/>
            <w:noWrap/>
            <w:vAlign w:val="bottom"/>
            <w:hideMark/>
          </w:tcPr>
          <w:p w14:paraId="0435B325"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32D" w14:textId="77777777" w:rsidTr="001B1FE6">
        <w:trPr>
          <w:trHeight w:val="240"/>
        </w:trPr>
        <w:tc>
          <w:tcPr>
            <w:tcW w:w="1289" w:type="dxa"/>
            <w:gridSpan w:val="3"/>
            <w:tcBorders>
              <w:top w:val="nil"/>
              <w:left w:val="nil"/>
              <w:bottom w:val="single" w:sz="4" w:space="0" w:color="auto"/>
              <w:right w:val="nil"/>
            </w:tcBorders>
            <w:shd w:val="clear" w:color="auto" w:fill="auto"/>
            <w:noWrap/>
            <w:vAlign w:val="bottom"/>
            <w:hideMark/>
          </w:tcPr>
          <w:p w14:paraId="0435B32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TMY3</w:t>
            </w:r>
          </w:p>
        </w:tc>
        <w:tc>
          <w:tcPr>
            <w:tcW w:w="841" w:type="dxa"/>
            <w:gridSpan w:val="3"/>
            <w:tcBorders>
              <w:top w:val="nil"/>
              <w:left w:val="nil"/>
              <w:bottom w:val="single" w:sz="4" w:space="0" w:color="auto"/>
              <w:right w:val="nil"/>
            </w:tcBorders>
            <w:shd w:val="clear" w:color="auto" w:fill="auto"/>
            <w:noWrap/>
            <w:vAlign w:val="bottom"/>
            <w:hideMark/>
          </w:tcPr>
          <w:p w14:paraId="0435B328" w14:textId="77777777" w:rsidR="00636F83" w:rsidRPr="002A4574" w:rsidRDefault="00636F83" w:rsidP="00636F83">
            <w:pPr>
              <w:rPr>
                <w:rFonts w:ascii="Calibri" w:hAnsi="Calibri"/>
                <w:color w:val="000000"/>
                <w:sz w:val="18"/>
                <w:szCs w:val="18"/>
              </w:rPr>
            </w:pPr>
            <w:proofErr w:type="spellStart"/>
            <w:r w:rsidRPr="002A4574">
              <w:rPr>
                <w:rFonts w:ascii="Calibri" w:hAnsi="Calibri"/>
                <w:color w:val="000000"/>
                <w:sz w:val="18"/>
                <w:szCs w:val="18"/>
              </w:rPr>
              <w:t>wsf</w:t>
            </w:r>
            <w:proofErr w:type="spellEnd"/>
          </w:p>
        </w:tc>
        <w:tc>
          <w:tcPr>
            <w:tcW w:w="4545" w:type="dxa"/>
            <w:tcBorders>
              <w:top w:val="nil"/>
              <w:left w:val="nil"/>
              <w:bottom w:val="single" w:sz="4" w:space="0" w:color="auto"/>
              <w:right w:val="nil"/>
            </w:tcBorders>
            <w:shd w:val="clear" w:color="auto" w:fill="auto"/>
            <w:noWrap/>
            <w:vAlign w:val="bottom"/>
            <w:hideMark/>
          </w:tcPr>
          <w:p w14:paraId="0435B329"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Weather Station</w:t>
            </w:r>
          </w:p>
        </w:tc>
        <w:tc>
          <w:tcPr>
            <w:tcW w:w="1344" w:type="dxa"/>
            <w:gridSpan w:val="3"/>
            <w:tcBorders>
              <w:top w:val="nil"/>
              <w:left w:val="nil"/>
              <w:bottom w:val="single" w:sz="4" w:space="0" w:color="auto"/>
              <w:right w:val="nil"/>
            </w:tcBorders>
            <w:shd w:val="clear" w:color="auto" w:fill="auto"/>
            <w:noWrap/>
            <w:vAlign w:val="bottom"/>
            <w:hideMark/>
          </w:tcPr>
          <w:p w14:paraId="0435B32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Latitude</w:t>
            </w:r>
          </w:p>
        </w:tc>
        <w:tc>
          <w:tcPr>
            <w:tcW w:w="1316" w:type="dxa"/>
            <w:gridSpan w:val="3"/>
            <w:tcBorders>
              <w:top w:val="nil"/>
              <w:left w:val="nil"/>
              <w:bottom w:val="single" w:sz="4" w:space="0" w:color="auto"/>
              <w:right w:val="nil"/>
            </w:tcBorders>
            <w:shd w:val="clear" w:color="auto" w:fill="auto"/>
            <w:noWrap/>
            <w:vAlign w:val="bottom"/>
            <w:hideMark/>
          </w:tcPr>
          <w:p w14:paraId="0435B32B"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Longitude</w:t>
            </w:r>
          </w:p>
        </w:tc>
        <w:tc>
          <w:tcPr>
            <w:tcW w:w="1586" w:type="dxa"/>
            <w:gridSpan w:val="2"/>
            <w:tcBorders>
              <w:top w:val="nil"/>
              <w:left w:val="nil"/>
              <w:bottom w:val="single" w:sz="4" w:space="0" w:color="auto"/>
              <w:right w:val="nil"/>
            </w:tcBorders>
            <w:shd w:val="clear" w:color="auto" w:fill="auto"/>
            <w:noWrap/>
            <w:vAlign w:val="bottom"/>
            <w:hideMark/>
          </w:tcPr>
          <w:p w14:paraId="0435B32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State</w:t>
            </w:r>
          </w:p>
        </w:tc>
      </w:tr>
      <w:tr w:rsidR="00636F83" w:rsidRPr="002A4574" w14:paraId="0435B334"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2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690150</w:t>
            </w:r>
          </w:p>
        </w:tc>
        <w:tc>
          <w:tcPr>
            <w:tcW w:w="841" w:type="dxa"/>
            <w:gridSpan w:val="3"/>
            <w:tcBorders>
              <w:top w:val="nil"/>
              <w:left w:val="nil"/>
              <w:bottom w:val="nil"/>
              <w:right w:val="nil"/>
            </w:tcBorders>
            <w:shd w:val="clear" w:color="auto" w:fill="auto"/>
            <w:noWrap/>
            <w:vAlign w:val="center"/>
            <w:hideMark/>
          </w:tcPr>
          <w:p w14:paraId="0435B32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w:t>
            </w:r>
          </w:p>
        </w:tc>
        <w:tc>
          <w:tcPr>
            <w:tcW w:w="4545" w:type="dxa"/>
            <w:tcBorders>
              <w:top w:val="nil"/>
              <w:left w:val="nil"/>
              <w:bottom w:val="nil"/>
              <w:right w:val="nil"/>
            </w:tcBorders>
            <w:shd w:val="clear" w:color="auto" w:fill="auto"/>
            <w:noWrap/>
            <w:vAlign w:val="bottom"/>
            <w:hideMark/>
          </w:tcPr>
          <w:p w14:paraId="0435B330" w14:textId="77777777" w:rsidR="00636F83" w:rsidRPr="002A4574" w:rsidRDefault="00636F83" w:rsidP="00636F83">
            <w:pPr>
              <w:rPr>
                <w:rFonts w:ascii="Calibri" w:hAnsi="Calibri"/>
                <w:color w:val="000000"/>
                <w:sz w:val="18"/>
                <w:szCs w:val="18"/>
              </w:rPr>
            </w:pPr>
            <w:proofErr w:type="spellStart"/>
            <w:r w:rsidRPr="002A4574">
              <w:rPr>
                <w:rFonts w:ascii="Calibri" w:hAnsi="Calibri"/>
                <w:color w:val="000000"/>
                <w:sz w:val="18"/>
                <w:szCs w:val="18"/>
              </w:rPr>
              <w:t>Twentynine</w:t>
            </w:r>
            <w:proofErr w:type="spellEnd"/>
            <w:r w:rsidRPr="002A4574">
              <w:rPr>
                <w:rFonts w:ascii="Calibri" w:hAnsi="Calibri"/>
                <w:color w:val="000000"/>
                <w:sz w:val="18"/>
                <w:szCs w:val="18"/>
              </w:rPr>
              <w:t xml:space="preserve"> Palms </w:t>
            </w:r>
          </w:p>
        </w:tc>
        <w:tc>
          <w:tcPr>
            <w:tcW w:w="1344" w:type="dxa"/>
            <w:gridSpan w:val="3"/>
            <w:tcBorders>
              <w:top w:val="nil"/>
              <w:left w:val="nil"/>
              <w:bottom w:val="nil"/>
              <w:right w:val="nil"/>
            </w:tcBorders>
            <w:shd w:val="clear" w:color="auto" w:fill="auto"/>
            <w:noWrap/>
            <w:vAlign w:val="center"/>
            <w:hideMark/>
          </w:tcPr>
          <w:p w14:paraId="0435B33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34.3</w:t>
            </w:r>
          </w:p>
        </w:tc>
        <w:tc>
          <w:tcPr>
            <w:tcW w:w="1316" w:type="dxa"/>
            <w:gridSpan w:val="3"/>
            <w:tcBorders>
              <w:top w:val="nil"/>
              <w:left w:val="nil"/>
              <w:bottom w:val="nil"/>
              <w:right w:val="nil"/>
            </w:tcBorders>
            <w:shd w:val="clear" w:color="auto" w:fill="auto"/>
            <w:noWrap/>
            <w:vAlign w:val="center"/>
            <w:hideMark/>
          </w:tcPr>
          <w:p w14:paraId="0435B33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–116.17</w:t>
            </w:r>
          </w:p>
        </w:tc>
        <w:tc>
          <w:tcPr>
            <w:tcW w:w="1586" w:type="dxa"/>
            <w:gridSpan w:val="2"/>
            <w:tcBorders>
              <w:top w:val="nil"/>
              <w:left w:val="nil"/>
              <w:bottom w:val="nil"/>
              <w:right w:val="nil"/>
            </w:tcBorders>
            <w:shd w:val="clear" w:color="auto" w:fill="auto"/>
            <w:noWrap/>
            <w:vAlign w:val="center"/>
            <w:hideMark/>
          </w:tcPr>
          <w:p w14:paraId="0435B33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3B"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3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722860</w:t>
            </w:r>
          </w:p>
        </w:tc>
        <w:tc>
          <w:tcPr>
            <w:tcW w:w="841" w:type="dxa"/>
            <w:gridSpan w:val="3"/>
            <w:tcBorders>
              <w:top w:val="nil"/>
              <w:left w:val="nil"/>
              <w:bottom w:val="nil"/>
              <w:right w:val="nil"/>
            </w:tcBorders>
            <w:shd w:val="clear" w:color="auto" w:fill="auto"/>
            <w:noWrap/>
            <w:vAlign w:val="center"/>
            <w:hideMark/>
          </w:tcPr>
          <w:p w14:paraId="0435B33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hideMark/>
          </w:tcPr>
          <w:p w14:paraId="0435B33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March AFB </w:t>
            </w:r>
          </w:p>
        </w:tc>
        <w:tc>
          <w:tcPr>
            <w:tcW w:w="1344" w:type="dxa"/>
            <w:gridSpan w:val="3"/>
            <w:tcBorders>
              <w:top w:val="nil"/>
              <w:left w:val="nil"/>
              <w:bottom w:val="nil"/>
              <w:right w:val="nil"/>
            </w:tcBorders>
            <w:shd w:val="clear" w:color="auto" w:fill="auto"/>
            <w:noWrap/>
            <w:vAlign w:val="center"/>
            <w:hideMark/>
          </w:tcPr>
          <w:p w14:paraId="0435B33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w:t>
            </w:r>
          </w:p>
        </w:tc>
        <w:tc>
          <w:tcPr>
            <w:tcW w:w="1316" w:type="dxa"/>
            <w:gridSpan w:val="3"/>
            <w:tcBorders>
              <w:top w:val="nil"/>
              <w:left w:val="nil"/>
              <w:bottom w:val="nil"/>
              <w:right w:val="nil"/>
            </w:tcBorders>
            <w:shd w:val="clear" w:color="auto" w:fill="auto"/>
            <w:noWrap/>
            <w:vAlign w:val="center"/>
            <w:hideMark/>
          </w:tcPr>
          <w:p w14:paraId="0435B33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–117.25</w:t>
            </w:r>
          </w:p>
        </w:tc>
        <w:tc>
          <w:tcPr>
            <w:tcW w:w="1586" w:type="dxa"/>
            <w:gridSpan w:val="2"/>
            <w:tcBorders>
              <w:top w:val="nil"/>
              <w:left w:val="nil"/>
              <w:bottom w:val="nil"/>
              <w:right w:val="nil"/>
            </w:tcBorders>
            <w:shd w:val="clear" w:color="auto" w:fill="auto"/>
            <w:noWrap/>
            <w:vAlign w:val="center"/>
            <w:hideMark/>
          </w:tcPr>
          <w:p w14:paraId="0435B33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2"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3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722868</w:t>
            </w:r>
          </w:p>
        </w:tc>
        <w:tc>
          <w:tcPr>
            <w:tcW w:w="841" w:type="dxa"/>
            <w:gridSpan w:val="3"/>
            <w:tcBorders>
              <w:top w:val="nil"/>
              <w:left w:val="nil"/>
              <w:bottom w:val="nil"/>
              <w:right w:val="nil"/>
            </w:tcBorders>
            <w:shd w:val="clear" w:color="auto" w:fill="auto"/>
            <w:noWrap/>
            <w:vAlign w:val="center"/>
            <w:hideMark/>
          </w:tcPr>
          <w:p w14:paraId="0435B33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3E"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Palm Springs Intl </w:t>
            </w:r>
          </w:p>
        </w:tc>
        <w:tc>
          <w:tcPr>
            <w:tcW w:w="1344" w:type="dxa"/>
            <w:gridSpan w:val="3"/>
            <w:tcBorders>
              <w:top w:val="nil"/>
              <w:left w:val="nil"/>
              <w:bottom w:val="nil"/>
              <w:right w:val="nil"/>
            </w:tcBorders>
            <w:shd w:val="clear" w:color="auto" w:fill="auto"/>
            <w:noWrap/>
            <w:vAlign w:val="center"/>
            <w:hideMark/>
          </w:tcPr>
          <w:p w14:paraId="0435B33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3"/>
            <w:tcBorders>
              <w:top w:val="nil"/>
              <w:left w:val="nil"/>
              <w:bottom w:val="nil"/>
              <w:right w:val="nil"/>
            </w:tcBorders>
            <w:shd w:val="clear" w:color="auto" w:fill="auto"/>
            <w:noWrap/>
            <w:vAlign w:val="center"/>
            <w:hideMark/>
          </w:tcPr>
          <w:p w14:paraId="0435B34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–116.50</w:t>
            </w:r>
          </w:p>
        </w:tc>
        <w:tc>
          <w:tcPr>
            <w:tcW w:w="1586" w:type="dxa"/>
            <w:gridSpan w:val="2"/>
            <w:tcBorders>
              <w:top w:val="nil"/>
              <w:left w:val="nil"/>
              <w:bottom w:val="nil"/>
              <w:right w:val="nil"/>
            </w:tcBorders>
            <w:shd w:val="clear" w:color="auto" w:fill="auto"/>
            <w:noWrap/>
            <w:vAlign w:val="center"/>
            <w:hideMark/>
          </w:tcPr>
          <w:p w14:paraId="0435B34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9"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4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722869</w:t>
            </w:r>
          </w:p>
        </w:tc>
        <w:tc>
          <w:tcPr>
            <w:tcW w:w="841" w:type="dxa"/>
            <w:gridSpan w:val="3"/>
            <w:tcBorders>
              <w:top w:val="nil"/>
              <w:left w:val="nil"/>
              <w:bottom w:val="nil"/>
              <w:right w:val="nil"/>
            </w:tcBorders>
            <w:shd w:val="clear" w:color="auto" w:fill="auto"/>
            <w:noWrap/>
            <w:vAlign w:val="center"/>
            <w:hideMark/>
          </w:tcPr>
          <w:p w14:paraId="0435B34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45"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Riverside Muni </w:t>
            </w:r>
          </w:p>
        </w:tc>
        <w:tc>
          <w:tcPr>
            <w:tcW w:w="1344" w:type="dxa"/>
            <w:gridSpan w:val="3"/>
            <w:tcBorders>
              <w:top w:val="nil"/>
              <w:left w:val="nil"/>
              <w:bottom w:val="nil"/>
              <w:right w:val="nil"/>
            </w:tcBorders>
            <w:shd w:val="clear" w:color="auto" w:fill="auto"/>
            <w:noWrap/>
            <w:vAlign w:val="center"/>
            <w:hideMark/>
          </w:tcPr>
          <w:p w14:paraId="0435B34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33.95</w:t>
            </w:r>
          </w:p>
        </w:tc>
        <w:tc>
          <w:tcPr>
            <w:tcW w:w="1316" w:type="dxa"/>
            <w:gridSpan w:val="3"/>
            <w:tcBorders>
              <w:top w:val="nil"/>
              <w:left w:val="nil"/>
              <w:bottom w:val="nil"/>
              <w:right w:val="nil"/>
            </w:tcBorders>
            <w:shd w:val="clear" w:color="auto" w:fill="auto"/>
            <w:noWrap/>
            <w:vAlign w:val="center"/>
            <w:hideMark/>
          </w:tcPr>
          <w:p w14:paraId="0435B34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–117.45</w:t>
            </w:r>
          </w:p>
        </w:tc>
        <w:tc>
          <w:tcPr>
            <w:tcW w:w="1586" w:type="dxa"/>
            <w:gridSpan w:val="2"/>
            <w:tcBorders>
              <w:top w:val="nil"/>
              <w:left w:val="nil"/>
              <w:bottom w:val="nil"/>
              <w:right w:val="nil"/>
            </w:tcBorders>
            <w:shd w:val="clear" w:color="auto" w:fill="auto"/>
            <w:noWrap/>
            <w:vAlign w:val="center"/>
            <w:hideMark/>
          </w:tcPr>
          <w:p w14:paraId="0435B34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0"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4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722880</w:t>
            </w:r>
          </w:p>
        </w:tc>
        <w:tc>
          <w:tcPr>
            <w:tcW w:w="841" w:type="dxa"/>
            <w:gridSpan w:val="3"/>
            <w:tcBorders>
              <w:top w:val="nil"/>
              <w:left w:val="nil"/>
              <w:bottom w:val="nil"/>
              <w:right w:val="nil"/>
            </w:tcBorders>
            <w:shd w:val="clear" w:color="auto" w:fill="auto"/>
            <w:noWrap/>
            <w:vAlign w:val="center"/>
            <w:hideMark/>
          </w:tcPr>
          <w:p w14:paraId="0435B34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4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Burbank–Glendale–Pasadena AP </w:t>
            </w:r>
          </w:p>
        </w:tc>
        <w:tc>
          <w:tcPr>
            <w:tcW w:w="1344" w:type="dxa"/>
            <w:gridSpan w:val="3"/>
            <w:tcBorders>
              <w:top w:val="nil"/>
              <w:left w:val="nil"/>
              <w:bottom w:val="nil"/>
              <w:right w:val="nil"/>
            </w:tcBorders>
            <w:shd w:val="clear" w:color="auto" w:fill="auto"/>
            <w:noWrap/>
            <w:vAlign w:val="center"/>
            <w:hideMark/>
          </w:tcPr>
          <w:p w14:paraId="0435B34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34.2</w:t>
            </w:r>
          </w:p>
        </w:tc>
        <w:tc>
          <w:tcPr>
            <w:tcW w:w="1316" w:type="dxa"/>
            <w:gridSpan w:val="3"/>
            <w:tcBorders>
              <w:top w:val="nil"/>
              <w:left w:val="nil"/>
              <w:bottom w:val="nil"/>
              <w:right w:val="nil"/>
            </w:tcBorders>
            <w:shd w:val="clear" w:color="auto" w:fill="auto"/>
            <w:noWrap/>
            <w:vAlign w:val="center"/>
            <w:hideMark/>
          </w:tcPr>
          <w:p w14:paraId="0435B34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–118.35</w:t>
            </w:r>
          </w:p>
        </w:tc>
        <w:tc>
          <w:tcPr>
            <w:tcW w:w="1586" w:type="dxa"/>
            <w:gridSpan w:val="2"/>
            <w:tcBorders>
              <w:top w:val="nil"/>
              <w:left w:val="nil"/>
              <w:bottom w:val="nil"/>
              <w:right w:val="nil"/>
            </w:tcBorders>
            <w:shd w:val="clear" w:color="auto" w:fill="auto"/>
            <w:noWrap/>
            <w:vAlign w:val="center"/>
            <w:hideMark/>
          </w:tcPr>
          <w:p w14:paraId="0435B34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7"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5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722885</w:t>
            </w:r>
          </w:p>
        </w:tc>
        <w:tc>
          <w:tcPr>
            <w:tcW w:w="841" w:type="dxa"/>
            <w:gridSpan w:val="3"/>
            <w:tcBorders>
              <w:top w:val="nil"/>
              <w:left w:val="nil"/>
              <w:bottom w:val="nil"/>
              <w:right w:val="nil"/>
            </w:tcBorders>
            <w:shd w:val="clear" w:color="auto" w:fill="auto"/>
            <w:noWrap/>
            <w:vAlign w:val="center"/>
            <w:hideMark/>
          </w:tcPr>
          <w:p w14:paraId="0435B35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3"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Santa Monica Muni </w:t>
            </w:r>
          </w:p>
        </w:tc>
        <w:tc>
          <w:tcPr>
            <w:tcW w:w="1344" w:type="dxa"/>
            <w:gridSpan w:val="3"/>
            <w:tcBorders>
              <w:top w:val="nil"/>
              <w:left w:val="nil"/>
              <w:bottom w:val="nil"/>
              <w:right w:val="nil"/>
            </w:tcBorders>
            <w:shd w:val="clear" w:color="auto" w:fill="auto"/>
            <w:noWrap/>
            <w:vAlign w:val="center"/>
            <w:hideMark/>
          </w:tcPr>
          <w:p w14:paraId="0435B35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34.02</w:t>
            </w:r>
          </w:p>
        </w:tc>
        <w:tc>
          <w:tcPr>
            <w:tcW w:w="1316" w:type="dxa"/>
            <w:gridSpan w:val="3"/>
            <w:tcBorders>
              <w:top w:val="nil"/>
              <w:left w:val="nil"/>
              <w:bottom w:val="nil"/>
              <w:right w:val="nil"/>
            </w:tcBorders>
            <w:shd w:val="clear" w:color="auto" w:fill="auto"/>
            <w:noWrap/>
            <w:vAlign w:val="center"/>
            <w:hideMark/>
          </w:tcPr>
          <w:p w14:paraId="0435B35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–118.45</w:t>
            </w:r>
          </w:p>
        </w:tc>
        <w:tc>
          <w:tcPr>
            <w:tcW w:w="1586" w:type="dxa"/>
            <w:gridSpan w:val="2"/>
            <w:tcBorders>
              <w:top w:val="nil"/>
              <w:left w:val="nil"/>
              <w:bottom w:val="nil"/>
              <w:right w:val="nil"/>
            </w:tcBorders>
            <w:shd w:val="clear" w:color="auto" w:fill="auto"/>
            <w:noWrap/>
            <w:vAlign w:val="center"/>
            <w:hideMark/>
          </w:tcPr>
          <w:p w14:paraId="0435B35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E"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5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722886</w:t>
            </w:r>
          </w:p>
        </w:tc>
        <w:tc>
          <w:tcPr>
            <w:tcW w:w="841" w:type="dxa"/>
            <w:gridSpan w:val="3"/>
            <w:tcBorders>
              <w:top w:val="nil"/>
              <w:left w:val="nil"/>
              <w:bottom w:val="nil"/>
              <w:right w:val="nil"/>
            </w:tcBorders>
            <w:shd w:val="clear" w:color="auto" w:fill="auto"/>
            <w:noWrap/>
            <w:vAlign w:val="center"/>
            <w:hideMark/>
          </w:tcPr>
          <w:p w14:paraId="0435B35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Van Nuys Airport </w:t>
            </w:r>
          </w:p>
        </w:tc>
        <w:tc>
          <w:tcPr>
            <w:tcW w:w="1344" w:type="dxa"/>
            <w:gridSpan w:val="3"/>
            <w:tcBorders>
              <w:top w:val="nil"/>
              <w:left w:val="nil"/>
              <w:bottom w:val="nil"/>
              <w:right w:val="nil"/>
            </w:tcBorders>
            <w:shd w:val="clear" w:color="auto" w:fill="auto"/>
            <w:noWrap/>
            <w:vAlign w:val="center"/>
            <w:hideMark/>
          </w:tcPr>
          <w:p w14:paraId="0435B35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34.22</w:t>
            </w:r>
          </w:p>
        </w:tc>
        <w:tc>
          <w:tcPr>
            <w:tcW w:w="1316" w:type="dxa"/>
            <w:gridSpan w:val="3"/>
            <w:tcBorders>
              <w:top w:val="nil"/>
              <w:left w:val="nil"/>
              <w:bottom w:val="nil"/>
              <w:right w:val="nil"/>
            </w:tcBorders>
            <w:shd w:val="clear" w:color="auto" w:fill="auto"/>
            <w:noWrap/>
            <w:vAlign w:val="center"/>
            <w:hideMark/>
          </w:tcPr>
          <w:p w14:paraId="0435B35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–118.48</w:t>
            </w:r>
          </w:p>
        </w:tc>
        <w:tc>
          <w:tcPr>
            <w:tcW w:w="1586" w:type="dxa"/>
            <w:gridSpan w:val="2"/>
            <w:tcBorders>
              <w:top w:val="nil"/>
              <w:left w:val="nil"/>
              <w:bottom w:val="nil"/>
              <w:right w:val="nil"/>
            </w:tcBorders>
            <w:shd w:val="clear" w:color="auto" w:fill="auto"/>
            <w:noWrap/>
            <w:vAlign w:val="center"/>
            <w:hideMark/>
          </w:tcPr>
          <w:p w14:paraId="0435B35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5"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5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722895</w:t>
            </w:r>
          </w:p>
        </w:tc>
        <w:tc>
          <w:tcPr>
            <w:tcW w:w="841" w:type="dxa"/>
            <w:gridSpan w:val="3"/>
            <w:tcBorders>
              <w:top w:val="nil"/>
              <w:left w:val="nil"/>
              <w:bottom w:val="nil"/>
              <w:right w:val="nil"/>
            </w:tcBorders>
            <w:shd w:val="clear" w:color="auto" w:fill="auto"/>
            <w:noWrap/>
            <w:vAlign w:val="center"/>
            <w:hideMark/>
          </w:tcPr>
          <w:p w14:paraId="0435B36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0.55</w:t>
            </w:r>
          </w:p>
        </w:tc>
        <w:tc>
          <w:tcPr>
            <w:tcW w:w="4545" w:type="dxa"/>
            <w:tcBorders>
              <w:top w:val="nil"/>
              <w:left w:val="nil"/>
              <w:bottom w:val="nil"/>
              <w:right w:val="nil"/>
            </w:tcBorders>
            <w:shd w:val="clear" w:color="auto" w:fill="auto"/>
            <w:noWrap/>
            <w:vAlign w:val="bottom"/>
            <w:hideMark/>
          </w:tcPr>
          <w:p w14:paraId="0435B361"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Lompoc (AWOS) </w:t>
            </w:r>
          </w:p>
        </w:tc>
        <w:tc>
          <w:tcPr>
            <w:tcW w:w="1344" w:type="dxa"/>
            <w:gridSpan w:val="3"/>
            <w:tcBorders>
              <w:top w:val="nil"/>
              <w:left w:val="nil"/>
              <w:bottom w:val="nil"/>
              <w:right w:val="nil"/>
            </w:tcBorders>
            <w:shd w:val="clear" w:color="auto" w:fill="auto"/>
            <w:noWrap/>
            <w:vAlign w:val="center"/>
            <w:hideMark/>
          </w:tcPr>
          <w:p w14:paraId="0435B36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34.67</w:t>
            </w:r>
          </w:p>
        </w:tc>
        <w:tc>
          <w:tcPr>
            <w:tcW w:w="1316" w:type="dxa"/>
            <w:gridSpan w:val="3"/>
            <w:tcBorders>
              <w:top w:val="nil"/>
              <w:left w:val="nil"/>
              <w:bottom w:val="nil"/>
              <w:right w:val="nil"/>
            </w:tcBorders>
            <w:shd w:val="clear" w:color="auto" w:fill="auto"/>
            <w:noWrap/>
            <w:vAlign w:val="center"/>
            <w:hideMark/>
          </w:tcPr>
          <w:p w14:paraId="0435B36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–120.47</w:t>
            </w:r>
          </w:p>
        </w:tc>
        <w:tc>
          <w:tcPr>
            <w:tcW w:w="1586" w:type="dxa"/>
            <w:gridSpan w:val="2"/>
            <w:tcBorders>
              <w:top w:val="nil"/>
              <w:left w:val="nil"/>
              <w:bottom w:val="nil"/>
              <w:right w:val="nil"/>
            </w:tcBorders>
            <w:shd w:val="clear" w:color="auto" w:fill="auto"/>
            <w:noWrap/>
            <w:vAlign w:val="center"/>
            <w:hideMark/>
          </w:tcPr>
          <w:p w14:paraId="0435B36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C"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6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722897</w:t>
            </w:r>
          </w:p>
        </w:tc>
        <w:tc>
          <w:tcPr>
            <w:tcW w:w="841" w:type="dxa"/>
            <w:gridSpan w:val="3"/>
            <w:tcBorders>
              <w:top w:val="nil"/>
              <w:left w:val="nil"/>
              <w:bottom w:val="nil"/>
              <w:right w:val="nil"/>
            </w:tcBorders>
            <w:shd w:val="clear" w:color="auto" w:fill="auto"/>
            <w:noWrap/>
            <w:vAlign w:val="center"/>
            <w:hideMark/>
          </w:tcPr>
          <w:p w14:paraId="0435B36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hideMark/>
          </w:tcPr>
          <w:p w14:paraId="0435B36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 Luis Co </w:t>
            </w:r>
            <w:proofErr w:type="spellStart"/>
            <w:r w:rsidRPr="002A4574">
              <w:rPr>
                <w:rFonts w:ascii="Calibri" w:hAnsi="Calibri"/>
                <w:color w:val="000000"/>
                <w:sz w:val="18"/>
                <w:szCs w:val="18"/>
              </w:rPr>
              <w:t>Rgnl</w:t>
            </w:r>
            <w:proofErr w:type="spellEnd"/>
            <w:r w:rsidRPr="002A4574">
              <w:rPr>
                <w:rFonts w:ascii="Calibri" w:hAnsi="Calibri"/>
                <w:color w:val="000000"/>
                <w:sz w:val="18"/>
                <w:szCs w:val="18"/>
              </w:rPr>
              <w:t xml:space="preserve"> </w:t>
            </w:r>
          </w:p>
        </w:tc>
        <w:tc>
          <w:tcPr>
            <w:tcW w:w="1344" w:type="dxa"/>
            <w:gridSpan w:val="3"/>
            <w:tcBorders>
              <w:top w:val="nil"/>
              <w:left w:val="nil"/>
              <w:bottom w:val="nil"/>
              <w:right w:val="nil"/>
            </w:tcBorders>
            <w:shd w:val="clear" w:color="auto" w:fill="auto"/>
            <w:noWrap/>
            <w:vAlign w:val="center"/>
            <w:hideMark/>
          </w:tcPr>
          <w:p w14:paraId="0435B36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35.23</w:t>
            </w:r>
          </w:p>
        </w:tc>
        <w:tc>
          <w:tcPr>
            <w:tcW w:w="1316" w:type="dxa"/>
            <w:gridSpan w:val="3"/>
            <w:tcBorders>
              <w:top w:val="nil"/>
              <w:left w:val="nil"/>
              <w:bottom w:val="nil"/>
              <w:right w:val="nil"/>
            </w:tcBorders>
            <w:shd w:val="clear" w:color="auto" w:fill="auto"/>
            <w:noWrap/>
            <w:vAlign w:val="center"/>
            <w:hideMark/>
          </w:tcPr>
          <w:p w14:paraId="0435B36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–120.63</w:t>
            </w:r>
          </w:p>
        </w:tc>
        <w:tc>
          <w:tcPr>
            <w:tcW w:w="1586" w:type="dxa"/>
            <w:gridSpan w:val="2"/>
            <w:tcBorders>
              <w:top w:val="nil"/>
              <w:left w:val="nil"/>
              <w:bottom w:val="nil"/>
              <w:right w:val="nil"/>
            </w:tcBorders>
            <w:shd w:val="clear" w:color="auto" w:fill="auto"/>
            <w:noWrap/>
            <w:vAlign w:val="center"/>
            <w:hideMark/>
          </w:tcPr>
          <w:p w14:paraId="0435B36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73"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6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722899</w:t>
            </w:r>
          </w:p>
        </w:tc>
        <w:tc>
          <w:tcPr>
            <w:tcW w:w="841" w:type="dxa"/>
            <w:gridSpan w:val="3"/>
            <w:tcBorders>
              <w:top w:val="nil"/>
              <w:left w:val="nil"/>
              <w:bottom w:val="nil"/>
              <w:right w:val="nil"/>
            </w:tcBorders>
            <w:shd w:val="clear" w:color="auto" w:fill="auto"/>
            <w:noWrap/>
            <w:vAlign w:val="center"/>
            <w:hideMark/>
          </w:tcPr>
          <w:p w14:paraId="0435B36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6F"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Chino Airport </w:t>
            </w:r>
          </w:p>
        </w:tc>
        <w:tc>
          <w:tcPr>
            <w:tcW w:w="1344" w:type="dxa"/>
            <w:gridSpan w:val="3"/>
            <w:tcBorders>
              <w:top w:val="nil"/>
              <w:left w:val="nil"/>
              <w:bottom w:val="nil"/>
              <w:right w:val="nil"/>
            </w:tcBorders>
            <w:shd w:val="clear" w:color="auto" w:fill="auto"/>
            <w:noWrap/>
            <w:vAlign w:val="center"/>
            <w:hideMark/>
          </w:tcPr>
          <w:p w14:paraId="0435B37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33.97</w:t>
            </w:r>
          </w:p>
        </w:tc>
        <w:tc>
          <w:tcPr>
            <w:tcW w:w="1316" w:type="dxa"/>
            <w:gridSpan w:val="3"/>
            <w:tcBorders>
              <w:top w:val="nil"/>
              <w:left w:val="nil"/>
              <w:bottom w:val="nil"/>
              <w:right w:val="nil"/>
            </w:tcBorders>
            <w:shd w:val="clear" w:color="auto" w:fill="auto"/>
            <w:noWrap/>
            <w:vAlign w:val="center"/>
            <w:hideMark/>
          </w:tcPr>
          <w:p w14:paraId="0435B37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–117.63</w:t>
            </w:r>
          </w:p>
        </w:tc>
        <w:tc>
          <w:tcPr>
            <w:tcW w:w="1586" w:type="dxa"/>
            <w:gridSpan w:val="2"/>
            <w:tcBorders>
              <w:top w:val="nil"/>
              <w:left w:val="nil"/>
              <w:bottom w:val="nil"/>
              <w:right w:val="nil"/>
            </w:tcBorders>
            <w:shd w:val="clear" w:color="auto" w:fill="auto"/>
            <w:noWrap/>
            <w:vAlign w:val="center"/>
            <w:hideMark/>
          </w:tcPr>
          <w:p w14:paraId="0435B37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7A"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7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722900</w:t>
            </w:r>
          </w:p>
        </w:tc>
        <w:tc>
          <w:tcPr>
            <w:tcW w:w="841" w:type="dxa"/>
            <w:gridSpan w:val="3"/>
            <w:tcBorders>
              <w:top w:val="nil"/>
              <w:left w:val="nil"/>
              <w:bottom w:val="nil"/>
              <w:right w:val="nil"/>
            </w:tcBorders>
            <w:shd w:val="clear" w:color="auto" w:fill="auto"/>
            <w:noWrap/>
            <w:vAlign w:val="center"/>
            <w:hideMark/>
          </w:tcPr>
          <w:p w14:paraId="0435B37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76" w14:textId="77777777" w:rsidR="001B1FE6" w:rsidRPr="002A4574" w:rsidRDefault="001B1FE6" w:rsidP="001B1FE6">
            <w:pPr>
              <w:rPr>
                <w:rFonts w:ascii="Calibri" w:hAnsi="Calibri"/>
                <w:color w:val="000000"/>
                <w:sz w:val="18"/>
                <w:szCs w:val="18"/>
              </w:rPr>
            </w:pPr>
            <w:r w:rsidRPr="002A4574">
              <w:rPr>
                <w:rFonts w:ascii="Calibri" w:hAnsi="Calibri"/>
                <w:color w:val="000000"/>
                <w:sz w:val="18"/>
                <w:szCs w:val="18"/>
              </w:rPr>
              <w:t xml:space="preserve">San Diego Lindbergh Field </w:t>
            </w:r>
          </w:p>
        </w:tc>
        <w:tc>
          <w:tcPr>
            <w:tcW w:w="1344" w:type="dxa"/>
            <w:gridSpan w:val="3"/>
            <w:tcBorders>
              <w:top w:val="nil"/>
              <w:left w:val="nil"/>
              <w:bottom w:val="nil"/>
              <w:right w:val="nil"/>
            </w:tcBorders>
            <w:shd w:val="clear" w:color="auto" w:fill="auto"/>
            <w:noWrap/>
            <w:vAlign w:val="center"/>
            <w:hideMark/>
          </w:tcPr>
          <w:p w14:paraId="0435B37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32.73</w:t>
            </w:r>
          </w:p>
        </w:tc>
        <w:tc>
          <w:tcPr>
            <w:tcW w:w="1316" w:type="dxa"/>
            <w:gridSpan w:val="3"/>
            <w:tcBorders>
              <w:top w:val="nil"/>
              <w:left w:val="nil"/>
              <w:bottom w:val="nil"/>
              <w:right w:val="nil"/>
            </w:tcBorders>
            <w:shd w:val="clear" w:color="auto" w:fill="auto"/>
            <w:noWrap/>
            <w:vAlign w:val="center"/>
            <w:hideMark/>
          </w:tcPr>
          <w:p w14:paraId="0435B37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–117.17</w:t>
            </w:r>
          </w:p>
        </w:tc>
        <w:tc>
          <w:tcPr>
            <w:tcW w:w="1586" w:type="dxa"/>
            <w:gridSpan w:val="2"/>
            <w:tcBorders>
              <w:top w:val="nil"/>
              <w:left w:val="nil"/>
              <w:bottom w:val="nil"/>
              <w:right w:val="nil"/>
            </w:tcBorders>
            <w:shd w:val="clear" w:color="auto" w:fill="auto"/>
            <w:noWrap/>
            <w:vAlign w:val="center"/>
            <w:hideMark/>
          </w:tcPr>
          <w:p w14:paraId="0435B37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1"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7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722903</w:t>
            </w:r>
          </w:p>
        </w:tc>
        <w:tc>
          <w:tcPr>
            <w:tcW w:w="841" w:type="dxa"/>
            <w:gridSpan w:val="3"/>
            <w:tcBorders>
              <w:top w:val="nil"/>
              <w:left w:val="nil"/>
              <w:bottom w:val="nil"/>
              <w:right w:val="nil"/>
            </w:tcBorders>
            <w:shd w:val="clear" w:color="auto" w:fill="auto"/>
            <w:noWrap/>
            <w:vAlign w:val="center"/>
            <w:hideMark/>
          </w:tcPr>
          <w:p w14:paraId="0435B37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7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Diego/Montgomery </w:t>
            </w:r>
          </w:p>
        </w:tc>
        <w:tc>
          <w:tcPr>
            <w:tcW w:w="1344" w:type="dxa"/>
            <w:gridSpan w:val="3"/>
            <w:tcBorders>
              <w:top w:val="nil"/>
              <w:left w:val="nil"/>
              <w:bottom w:val="nil"/>
              <w:right w:val="nil"/>
            </w:tcBorders>
            <w:shd w:val="clear" w:color="auto" w:fill="auto"/>
            <w:noWrap/>
            <w:vAlign w:val="center"/>
            <w:hideMark/>
          </w:tcPr>
          <w:p w14:paraId="0435B37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32.82</w:t>
            </w:r>
          </w:p>
        </w:tc>
        <w:tc>
          <w:tcPr>
            <w:tcW w:w="1316" w:type="dxa"/>
            <w:gridSpan w:val="3"/>
            <w:tcBorders>
              <w:top w:val="nil"/>
              <w:left w:val="nil"/>
              <w:bottom w:val="nil"/>
              <w:right w:val="nil"/>
            </w:tcBorders>
            <w:shd w:val="clear" w:color="auto" w:fill="auto"/>
            <w:noWrap/>
            <w:vAlign w:val="center"/>
            <w:hideMark/>
          </w:tcPr>
          <w:p w14:paraId="0435B37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8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8"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8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722904</w:t>
            </w:r>
          </w:p>
        </w:tc>
        <w:tc>
          <w:tcPr>
            <w:tcW w:w="841" w:type="dxa"/>
            <w:gridSpan w:val="3"/>
            <w:tcBorders>
              <w:top w:val="nil"/>
              <w:left w:val="nil"/>
              <w:bottom w:val="nil"/>
              <w:right w:val="nil"/>
            </w:tcBorders>
            <w:shd w:val="clear" w:color="auto" w:fill="auto"/>
            <w:noWrap/>
            <w:vAlign w:val="center"/>
            <w:hideMark/>
          </w:tcPr>
          <w:p w14:paraId="0435B38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w:t>
            </w:r>
          </w:p>
        </w:tc>
        <w:tc>
          <w:tcPr>
            <w:tcW w:w="4545" w:type="dxa"/>
            <w:tcBorders>
              <w:top w:val="nil"/>
              <w:left w:val="nil"/>
              <w:bottom w:val="nil"/>
              <w:right w:val="nil"/>
            </w:tcBorders>
            <w:shd w:val="clear" w:color="auto" w:fill="auto"/>
            <w:noWrap/>
            <w:vAlign w:val="bottom"/>
            <w:hideMark/>
          </w:tcPr>
          <w:p w14:paraId="0435B38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Chula Vista Brown Field NAAS </w:t>
            </w:r>
          </w:p>
        </w:tc>
        <w:tc>
          <w:tcPr>
            <w:tcW w:w="1344" w:type="dxa"/>
            <w:gridSpan w:val="3"/>
            <w:tcBorders>
              <w:top w:val="nil"/>
              <w:left w:val="nil"/>
              <w:bottom w:val="nil"/>
              <w:right w:val="nil"/>
            </w:tcBorders>
            <w:shd w:val="clear" w:color="auto" w:fill="auto"/>
            <w:noWrap/>
            <w:vAlign w:val="center"/>
            <w:hideMark/>
          </w:tcPr>
          <w:p w14:paraId="0435B38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32.58</w:t>
            </w:r>
          </w:p>
        </w:tc>
        <w:tc>
          <w:tcPr>
            <w:tcW w:w="1316" w:type="dxa"/>
            <w:gridSpan w:val="3"/>
            <w:tcBorders>
              <w:top w:val="nil"/>
              <w:left w:val="nil"/>
              <w:bottom w:val="nil"/>
              <w:right w:val="nil"/>
            </w:tcBorders>
            <w:shd w:val="clear" w:color="auto" w:fill="auto"/>
            <w:noWrap/>
            <w:vAlign w:val="center"/>
            <w:hideMark/>
          </w:tcPr>
          <w:p w14:paraId="0435B38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–116.98</w:t>
            </w:r>
          </w:p>
        </w:tc>
        <w:tc>
          <w:tcPr>
            <w:tcW w:w="1586" w:type="dxa"/>
            <w:gridSpan w:val="2"/>
            <w:tcBorders>
              <w:top w:val="nil"/>
              <w:left w:val="nil"/>
              <w:bottom w:val="nil"/>
              <w:right w:val="nil"/>
            </w:tcBorders>
            <w:shd w:val="clear" w:color="auto" w:fill="auto"/>
            <w:noWrap/>
            <w:vAlign w:val="center"/>
            <w:hideMark/>
          </w:tcPr>
          <w:p w14:paraId="0435B38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F"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8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722906</w:t>
            </w:r>
          </w:p>
        </w:tc>
        <w:tc>
          <w:tcPr>
            <w:tcW w:w="841" w:type="dxa"/>
            <w:gridSpan w:val="3"/>
            <w:tcBorders>
              <w:top w:val="nil"/>
              <w:left w:val="nil"/>
              <w:bottom w:val="nil"/>
              <w:right w:val="nil"/>
            </w:tcBorders>
            <w:shd w:val="clear" w:color="auto" w:fill="auto"/>
            <w:noWrap/>
            <w:vAlign w:val="center"/>
            <w:hideMark/>
          </w:tcPr>
          <w:p w14:paraId="0435B38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8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North Island NAS </w:t>
            </w:r>
          </w:p>
        </w:tc>
        <w:tc>
          <w:tcPr>
            <w:tcW w:w="1344" w:type="dxa"/>
            <w:gridSpan w:val="3"/>
            <w:tcBorders>
              <w:top w:val="nil"/>
              <w:left w:val="nil"/>
              <w:bottom w:val="nil"/>
              <w:right w:val="nil"/>
            </w:tcBorders>
            <w:shd w:val="clear" w:color="auto" w:fill="auto"/>
            <w:noWrap/>
            <w:vAlign w:val="center"/>
            <w:hideMark/>
          </w:tcPr>
          <w:p w14:paraId="0435B38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32.7</w:t>
            </w:r>
          </w:p>
        </w:tc>
        <w:tc>
          <w:tcPr>
            <w:tcW w:w="1316" w:type="dxa"/>
            <w:gridSpan w:val="3"/>
            <w:tcBorders>
              <w:top w:val="nil"/>
              <w:left w:val="nil"/>
              <w:bottom w:val="nil"/>
              <w:right w:val="nil"/>
            </w:tcBorders>
            <w:shd w:val="clear" w:color="auto" w:fill="auto"/>
            <w:noWrap/>
            <w:vAlign w:val="center"/>
            <w:hideMark/>
          </w:tcPr>
          <w:p w14:paraId="0435B38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–117.20</w:t>
            </w:r>
          </w:p>
        </w:tc>
        <w:tc>
          <w:tcPr>
            <w:tcW w:w="1586" w:type="dxa"/>
            <w:gridSpan w:val="2"/>
            <w:tcBorders>
              <w:top w:val="nil"/>
              <w:left w:val="nil"/>
              <w:bottom w:val="nil"/>
              <w:right w:val="nil"/>
            </w:tcBorders>
            <w:shd w:val="clear" w:color="auto" w:fill="auto"/>
            <w:noWrap/>
            <w:vAlign w:val="center"/>
            <w:hideMark/>
          </w:tcPr>
          <w:p w14:paraId="0435B38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6"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9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722926</w:t>
            </w:r>
          </w:p>
        </w:tc>
        <w:tc>
          <w:tcPr>
            <w:tcW w:w="841" w:type="dxa"/>
            <w:gridSpan w:val="3"/>
            <w:tcBorders>
              <w:top w:val="nil"/>
              <w:left w:val="nil"/>
              <w:bottom w:val="nil"/>
              <w:right w:val="nil"/>
            </w:tcBorders>
            <w:shd w:val="clear" w:color="auto" w:fill="auto"/>
            <w:noWrap/>
            <w:vAlign w:val="center"/>
            <w:hideMark/>
          </w:tcPr>
          <w:p w14:paraId="0435B39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w:t>
            </w:r>
          </w:p>
        </w:tc>
        <w:tc>
          <w:tcPr>
            <w:tcW w:w="4545" w:type="dxa"/>
            <w:tcBorders>
              <w:top w:val="nil"/>
              <w:left w:val="nil"/>
              <w:bottom w:val="nil"/>
              <w:right w:val="nil"/>
            </w:tcBorders>
            <w:shd w:val="clear" w:color="auto" w:fill="auto"/>
            <w:noWrap/>
            <w:vAlign w:val="bottom"/>
            <w:hideMark/>
          </w:tcPr>
          <w:p w14:paraId="0435B39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Camp Pendleton MCAS </w:t>
            </w:r>
          </w:p>
        </w:tc>
        <w:tc>
          <w:tcPr>
            <w:tcW w:w="1344" w:type="dxa"/>
            <w:gridSpan w:val="3"/>
            <w:tcBorders>
              <w:top w:val="nil"/>
              <w:left w:val="nil"/>
              <w:bottom w:val="nil"/>
              <w:right w:val="nil"/>
            </w:tcBorders>
            <w:shd w:val="clear" w:color="auto" w:fill="auto"/>
            <w:noWrap/>
            <w:vAlign w:val="center"/>
            <w:hideMark/>
          </w:tcPr>
          <w:p w14:paraId="0435B39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33.3</w:t>
            </w:r>
          </w:p>
        </w:tc>
        <w:tc>
          <w:tcPr>
            <w:tcW w:w="1316" w:type="dxa"/>
            <w:gridSpan w:val="3"/>
            <w:tcBorders>
              <w:top w:val="nil"/>
              <w:left w:val="nil"/>
              <w:bottom w:val="nil"/>
              <w:right w:val="nil"/>
            </w:tcBorders>
            <w:shd w:val="clear" w:color="auto" w:fill="auto"/>
            <w:noWrap/>
            <w:vAlign w:val="center"/>
            <w:hideMark/>
          </w:tcPr>
          <w:p w14:paraId="0435B39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–117.35</w:t>
            </w:r>
          </w:p>
        </w:tc>
        <w:tc>
          <w:tcPr>
            <w:tcW w:w="1586" w:type="dxa"/>
            <w:gridSpan w:val="2"/>
            <w:tcBorders>
              <w:top w:val="nil"/>
              <w:left w:val="nil"/>
              <w:bottom w:val="nil"/>
              <w:right w:val="nil"/>
            </w:tcBorders>
            <w:shd w:val="clear" w:color="auto" w:fill="auto"/>
            <w:noWrap/>
            <w:vAlign w:val="center"/>
            <w:hideMark/>
          </w:tcPr>
          <w:p w14:paraId="0435B39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D"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9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722927</w:t>
            </w:r>
          </w:p>
        </w:tc>
        <w:tc>
          <w:tcPr>
            <w:tcW w:w="841" w:type="dxa"/>
            <w:gridSpan w:val="3"/>
            <w:tcBorders>
              <w:top w:val="nil"/>
              <w:left w:val="nil"/>
              <w:bottom w:val="nil"/>
              <w:right w:val="nil"/>
            </w:tcBorders>
            <w:shd w:val="clear" w:color="auto" w:fill="auto"/>
            <w:noWrap/>
            <w:vAlign w:val="center"/>
            <w:hideMark/>
          </w:tcPr>
          <w:p w14:paraId="0435B39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9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Carlsbad/Palomar </w:t>
            </w:r>
          </w:p>
        </w:tc>
        <w:tc>
          <w:tcPr>
            <w:tcW w:w="1344" w:type="dxa"/>
            <w:gridSpan w:val="3"/>
            <w:tcBorders>
              <w:top w:val="nil"/>
              <w:left w:val="nil"/>
              <w:bottom w:val="nil"/>
              <w:right w:val="nil"/>
            </w:tcBorders>
            <w:shd w:val="clear" w:color="auto" w:fill="auto"/>
            <w:noWrap/>
            <w:vAlign w:val="center"/>
            <w:hideMark/>
          </w:tcPr>
          <w:p w14:paraId="0435B39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33.13</w:t>
            </w:r>
          </w:p>
        </w:tc>
        <w:tc>
          <w:tcPr>
            <w:tcW w:w="1316" w:type="dxa"/>
            <w:gridSpan w:val="3"/>
            <w:tcBorders>
              <w:top w:val="nil"/>
              <w:left w:val="nil"/>
              <w:bottom w:val="nil"/>
              <w:right w:val="nil"/>
            </w:tcBorders>
            <w:shd w:val="clear" w:color="auto" w:fill="auto"/>
            <w:noWrap/>
            <w:vAlign w:val="center"/>
            <w:hideMark/>
          </w:tcPr>
          <w:p w14:paraId="0435B39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–117.28</w:t>
            </w:r>
          </w:p>
        </w:tc>
        <w:tc>
          <w:tcPr>
            <w:tcW w:w="1586" w:type="dxa"/>
            <w:gridSpan w:val="2"/>
            <w:tcBorders>
              <w:top w:val="nil"/>
              <w:left w:val="nil"/>
              <w:bottom w:val="nil"/>
              <w:right w:val="nil"/>
            </w:tcBorders>
            <w:shd w:val="clear" w:color="auto" w:fill="auto"/>
            <w:noWrap/>
            <w:vAlign w:val="center"/>
            <w:hideMark/>
          </w:tcPr>
          <w:p w14:paraId="0435B39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4"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9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722930</w:t>
            </w:r>
          </w:p>
        </w:tc>
        <w:tc>
          <w:tcPr>
            <w:tcW w:w="841" w:type="dxa"/>
            <w:gridSpan w:val="3"/>
            <w:tcBorders>
              <w:top w:val="nil"/>
              <w:left w:val="nil"/>
              <w:bottom w:val="nil"/>
              <w:right w:val="nil"/>
            </w:tcBorders>
            <w:shd w:val="clear" w:color="auto" w:fill="auto"/>
            <w:noWrap/>
            <w:vAlign w:val="center"/>
            <w:hideMark/>
          </w:tcPr>
          <w:p w14:paraId="0435B39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A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Miramar NAS </w:t>
            </w:r>
          </w:p>
        </w:tc>
        <w:tc>
          <w:tcPr>
            <w:tcW w:w="1344" w:type="dxa"/>
            <w:gridSpan w:val="3"/>
            <w:tcBorders>
              <w:top w:val="nil"/>
              <w:left w:val="nil"/>
              <w:bottom w:val="nil"/>
              <w:right w:val="nil"/>
            </w:tcBorders>
            <w:shd w:val="clear" w:color="auto" w:fill="auto"/>
            <w:noWrap/>
            <w:vAlign w:val="center"/>
            <w:hideMark/>
          </w:tcPr>
          <w:p w14:paraId="0435B3A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32.87</w:t>
            </w:r>
          </w:p>
        </w:tc>
        <w:tc>
          <w:tcPr>
            <w:tcW w:w="1316" w:type="dxa"/>
            <w:gridSpan w:val="3"/>
            <w:tcBorders>
              <w:top w:val="nil"/>
              <w:left w:val="nil"/>
              <w:bottom w:val="nil"/>
              <w:right w:val="nil"/>
            </w:tcBorders>
            <w:shd w:val="clear" w:color="auto" w:fill="auto"/>
            <w:noWrap/>
            <w:vAlign w:val="center"/>
            <w:hideMark/>
          </w:tcPr>
          <w:p w14:paraId="0435B3A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A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B"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A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722950</w:t>
            </w:r>
          </w:p>
        </w:tc>
        <w:tc>
          <w:tcPr>
            <w:tcW w:w="841" w:type="dxa"/>
            <w:gridSpan w:val="3"/>
            <w:tcBorders>
              <w:top w:val="nil"/>
              <w:left w:val="nil"/>
              <w:bottom w:val="nil"/>
              <w:right w:val="nil"/>
            </w:tcBorders>
            <w:shd w:val="clear" w:color="auto" w:fill="auto"/>
            <w:noWrap/>
            <w:vAlign w:val="center"/>
            <w:hideMark/>
          </w:tcPr>
          <w:p w14:paraId="0435B3A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A7"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Los Angeles Intl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w:t>
            </w:r>
          </w:p>
        </w:tc>
        <w:tc>
          <w:tcPr>
            <w:tcW w:w="1344" w:type="dxa"/>
            <w:gridSpan w:val="3"/>
            <w:tcBorders>
              <w:top w:val="nil"/>
              <w:left w:val="nil"/>
              <w:bottom w:val="nil"/>
              <w:right w:val="nil"/>
            </w:tcBorders>
            <w:shd w:val="clear" w:color="auto" w:fill="auto"/>
            <w:noWrap/>
            <w:vAlign w:val="center"/>
            <w:hideMark/>
          </w:tcPr>
          <w:p w14:paraId="0435B3A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33.93</w:t>
            </w:r>
          </w:p>
        </w:tc>
        <w:tc>
          <w:tcPr>
            <w:tcW w:w="1316" w:type="dxa"/>
            <w:gridSpan w:val="3"/>
            <w:tcBorders>
              <w:top w:val="nil"/>
              <w:left w:val="nil"/>
              <w:bottom w:val="nil"/>
              <w:right w:val="nil"/>
            </w:tcBorders>
            <w:shd w:val="clear" w:color="auto" w:fill="auto"/>
            <w:noWrap/>
            <w:vAlign w:val="center"/>
            <w:hideMark/>
          </w:tcPr>
          <w:p w14:paraId="0435B3A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–118.40</w:t>
            </w:r>
          </w:p>
        </w:tc>
        <w:tc>
          <w:tcPr>
            <w:tcW w:w="1586" w:type="dxa"/>
            <w:gridSpan w:val="2"/>
            <w:tcBorders>
              <w:top w:val="nil"/>
              <w:left w:val="nil"/>
              <w:bottom w:val="nil"/>
              <w:right w:val="nil"/>
            </w:tcBorders>
            <w:shd w:val="clear" w:color="auto" w:fill="auto"/>
            <w:noWrap/>
            <w:vAlign w:val="center"/>
            <w:hideMark/>
          </w:tcPr>
          <w:p w14:paraId="0435B3A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2"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A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722956</w:t>
            </w:r>
          </w:p>
        </w:tc>
        <w:tc>
          <w:tcPr>
            <w:tcW w:w="841" w:type="dxa"/>
            <w:gridSpan w:val="3"/>
            <w:tcBorders>
              <w:top w:val="nil"/>
              <w:left w:val="nil"/>
              <w:bottom w:val="nil"/>
              <w:right w:val="nil"/>
            </w:tcBorders>
            <w:shd w:val="clear" w:color="auto" w:fill="auto"/>
            <w:noWrap/>
            <w:vAlign w:val="center"/>
            <w:hideMark/>
          </w:tcPr>
          <w:p w14:paraId="0435B3A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AE"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Jack Northrop </w:t>
            </w:r>
            <w:proofErr w:type="spellStart"/>
            <w:r w:rsidRPr="002A4574">
              <w:rPr>
                <w:rFonts w:ascii="Calibri" w:hAnsi="Calibri"/>
                <w:color w:val="000000"/>
                <w:sz w:val="18"/>
                <w:szCs w:val="18"/>
              </w:rPr>
              <w:t>Fld</w:t>
            </w:r>
            <w:proofErr w:type="spellEnd"/>
            <w:r w:rsidRPr="002A4574">
              <w:rPr>
                <w:rFonts w:ascii="Calibri" w:hAnsi="Calibri"/>
                <w:color w:val="000000"/>
                <w:sz w:val="18"/>
                <w:szCs w:val="18"/>
              </w:rPr>
              <w:t xml:space="preserve"> H </w:t>
            </w:r>
          </w:p>
        </w:tc>
        <w:tc>
          <w:tcPr>
            <w:tcW w:w="1344" w:type="dxa"/>
            <w:gridSpan w:val="3"/>
            <w:tcBorders>
              <w:top w:val="nil"/>
              <w:left w:val="nil"/>
              <w:bottom w:val="nil"/>
              <w:right w:val="nil"/>
            </w:tcBorders>
            <w:shd w:val="clear" w:color="auto" w:fill="auto"/>
            <w:noWrap/>
            <w:vAlign w:val="center"/>
            <w:hideMark/>
          </w:tcPr>
          <w:p w14:paraId="0435B3A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33.92</w:t>
            </w:r>
          </w:p>
        </w:tc>
        <w:tc>
          <w:tcPr>
            <w:tcW w:w="1316" w:type="dxa"/>
            <w:gridSpan w:val="3"/>
            <w:tcBorders>
              <w:top w:val="nil"/>
              <w:left w:val="nil"/>
              <w:bottom w:val="nil"/>
              <w:right w:val="nil"/>
            </w:tcBorders>
            <w:shd w:val="clear" w:color="auto" w:fill="auto"/>
            <w:noWrap/>
            <w:vAlign w:val="center"/>
            <w:hideMark/>
          </w:tcPr>
          <w:p w14:paraId="0435B3B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–118.33</w:t>
            </w:r>
          </w:p>
        </w:tc>
        <w:tc>
          <w:tcPr>
            <w:tcW w:w="1586" w:type="dxa"/>
            <w:gridSpan w:val="2"/>
            <w:tcBorders>
              <w:top w:val="nil"/>
              <w:left w:val="nil"/>
              <w:bottom w:val="nil"/>
              <w:right w:val="nil"/>
            </w:tcBorders>
            <w:shd w:val="clear" w:color="auto" w:fill="auto"/>
            <w:noWrap/>
            <w:vAlign w:val="center"/>
            <w:hideMark/>
          </w:tcPr>
          <w:p w14:paraId="0435B3B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9"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B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722970</w:t>
            </w:r>
          </w:p>
        </w:tc>
        <w:tc>
          <w:tcPr>
            <w:tcW w:w="841" w:type="dxa"/>
            <w:gridSpan w:val="3"/>
            <w:tcBorders>
              <w:top w:val="nil"/>
              <w:left w:val="nil"/>
              <w:bottom w:val="nil"/>
              <w:right w:val="nil"/>
            </w:tcBorders>
            <w:shd w:val="clear" w:color="auto" w:fill="auto"/>
            <w:noWrap/>
            <w:vAlign w:val="center"/>
            <w:hideMark/>
          </w:tcPr>
          <w:p w14:paraId="0435B3B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B5"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Long Beach Daugherty </w:t>
            </w:r>
            <w:proofErr w:type="spellStart"/>
            <w:r w:rsidRPr="002A4574">
              <w:rPr>
                <w:rFonts w:ascii="Calibri" w:hAnsi="Calibri"/>
                <w:color w:val="000000"/>
                <w:sz w:val="18"/>
                <w:szCs w:val="18"/>
              </w:rPr>
              <w:t>Fld</w:t>
            </w:r>
            <w:proofErr w:type="spellEnd"/>
            <w:r w:rsidRPr="002A4574">
              <w:rPr>
                <w:rFonts w:ascii="Calibri" w:hAnsi="Calibri"/>
                <w:color w:val="000000"/>
                <w:sz w:val="18"/>
                <w:szCs w:val="18"/>
              </w:rPr>
              <w:t xml:space="preserve"> </w:t>
            </w:r>
          </w:p>
        </w:tc>
        <w:tc>
          <w:tcPr>
            <w:tcW w:w="1344" w:type="dxa"/>
            <w:gridSpan w:val="3"/>
            <w:tcBorders>
              <w:top w:val="nil"/>
              <w:left w:val="nil"/>
              <w:bottom w:val="nil"/>
              <w:right w:val="nil"/>
            </w:tcBorders>
            <w:shd w:val="clear" w:color="auto" w:fill="auto"/>
            <w:noWrap/>
            <w:vAlign w:val="center"/>
            <w:hideMark/>
          </w:tcPr>
          <w:p w14:paraId="0435B3B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3"/>
            <w:tcBorders>
              <w:top w:val="nil"/>
              <w:left w:val="nil"/>
              <w:bottom w:val="nil"/>
              <w:right w:val="nil"/>
            </w:tcBorders>
            <w:shd w:val="clear" w:color="auto" w:fill="auto"/>
            <w:noWrap/>
            <w:vAlign w:val="center"/>
            <w:hideMark/>
          </w:tcPr>
          <w:p w14:paraId="0435B3B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–118.17</w:t>
            </w:r>
          </w:p>
        </w:tc>
        <w:tc>
          <w:tcPr>
            <w:tcW w:w="1586" w:type="dxa"/>
            <w:gridSpan w:val="2"/>
            <w:tcBorders>
              <w:top w:val="nil"/>
              <w:left w:val="nil"/>
              <w:bottom w:val="nil"/>
              <w:right w:val="nil"/>
            </w:tcBorders>
            <w:shd w:val="clear" w:color="auto" w:fill="auto"/>
            <w:noWrap/>
            <w:vAlign w:val="center"/>
            <w:hideMark/>
          </w:tcPr>
          <w:p w14:paraId="0435B3B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0"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B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722976</w:t>
            </w:r>
          </w:p>
        </w:tc>
        <w:tc>
          <w:tcPr>
            <w:tcW w:w="841" w:type="dxa"/>
            <w:gridSpan w:val="3"/>
            <w:tcBorders>
              <w:top w:val="nil"/>
              <w:left w:val="nil"/>
              <w:bottom w:val="nil"/>
              <w:right w:val="nil"/>
            </w:tcBorders>
            <w:shd w:val="clear" w:color="auto" w:fill="auto"/>
            <w:noWrap/>
            <w:vAlign w:val="center"/>
            <w:hideMark/>
          </w:tcPr>
          <w:p w14:paraId="0435B3B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0.34</w:t>
            </w:r>
          </w:p>
        </w:tc>
        <w:tc>
          <w:tcPr>
            <w:tcW w:w="4545" w:type="dxa"/>
            <w:tcBorders>
              <w:top w:val="nil"/>
              <w:left w:val="nil"/>
              <w:bottom w:val="nil"/>
              <w:right w:val="nil"/>
            </w:tcBorders>
            <w:shd w:val="clear" w:color="auto" w:fill="auto"/>
            <w:noWrap/>
            <w:vAlign w:val="bottom"/>
            <w:hideMark/>
          </w:tcPr>
          <w:p w14:paraId="0435B3BC"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Fullerton Municipal </w:t>
            </w:r>
          </w:p>
        </w:tc>
        <w:tc>
          <w:tcPr>
            <w:tcW w:w="1344" w:type="dxa"/>
            <w:gridSpan w:val="3"/>
            <w:tcBorders>
              <w:top w:val="nil"/>
              <w:left w:val="nil"/>
              <w:bottom w:val="nil"/>
              <w:right w:val="nil"/>
            </w:tcBorders>
            <w:shd w:val="clear" w:color="auto" w:fill="auto"/>
            <w:noWrap/>
            <w:vAlign w:val="center"/>
            <w:hideMark/>
          </w:tcPr>
          <w:p w14:paraId="0435B3B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33.87</w:t>
            </w:r>
          </w:p>
        </w:tc>
        <w:tc>
          <w:tcPr>
            <w:tcW w:w="1316" w:type="dxa"/>
            <w:gridSpan w:val="3"/>
            <w:tcBorders>
              <w:top w:val="nil"/>
              <w:left w:val="nil"/>
              <w:bottom w:val="nil"/>
              <w:right w:val="nil"/>
            </w:tcBorders>
            <w:shd w:val="clear" w:color="auto" w:fill="auto"/>
            <w:noWrap/>
            <w:vAlign w:val="center"/>
            <w:hideMark/>
          </w:tcPr>
          <w:p w14:paraId="0435B3B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–117.98</w:t>
            </w:r>
          </w:p>
        </w:tc>
        <w:tc>
          <w:tcPr>
            <w:tcW w:w="1586" w:type="dxa"/>
            <w:gridSpan w:val="2"/>
            <w:tcBorders>
              <w:top w:val="nil"/>
              <w:left w:val="nil"/>
              <w:bottom w:val="nil"/>
              <w:right w:val="nil"/>
            </w:tcBorders>
            <w:shd w:val="clear" w:color="auto" w:fill="auto"/>
            <w:noWrap/>
            <w:vAlign w:val="center"/>
            <w:hideMark/>
          </w:tcPr>
          <w:p w14:paraId="0435B3B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7"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C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722977</w:t>
            </w:r>
          </w:p>
        </w:tc>
        <w:tc>
          <w:tcPr>
            <w:tcW w:w="841" w:type="dxa"/>
            <w:gridSpan w:val="3"/>
            <w:tcBorders>
              <w:top w:val="nil"/>
              <w:left w:val="nil"/>
              <w:bottom w:val="nil"/>
              <w:right w:val="nil"/>
            </w:tcBorders>
            <w:shd w:val="clear" w:color="auto" w:fill="auto"/>
            <w:noWrap/>
            <w:vAlign w:val="center"/>
            <w:hideMark/>
          </w:tcPr>
          <w:p w14:paraId="0435B3C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0.36</w:t>
            </w:r>
          </w:p>
        </w:tc>
        <w:tc>
          <w:tcPr>
            <w:tcW w:w="4545" w:type="dxa"/>
            <w:tcBorders>
              <w:top w:val="nil"/>
              <w:left w:val="nil"/>
              <w:bottom w:val="nil"/>
              <w:right w:val="nil"/>
            </w:tcBorders>
            <w:shd w:val="clear" w:color="auto" w:fill="auto"/>
            <w:noWrap/>
            <w:vAlign w:val="bottom"/>
            <w:hideMark/>
          </w:tcPr>
          <w:p w14:paraId="0435B3C3"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Santa Ana John Wayne AP </w:t>
            </w:r>
          </w:p>
        </w:tc>
        <w:tc>
          <w:tcPr>
            <w:tcW w:w="1344" w:type="dxa"/>
            <w:gridSpan w:val="3"/>
            <w:tcBorders>
              <w:top w:val="nil"/>
              <w:left w:val="nil"/>
              <w:bottom w:val="nil"/>
              <w:right w:val="nil"/>
            </w:tcBorders>
            <w:shd w:val="clear" w:color="auto" w:fill="auto"/>
            <w:noWrap/>
            <w:vAlign w:val="center"/>
            <w:hideMark/>
          </w:tcPr>
          <w:p w14:paraId="0435B3C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33.68</w:t>
            </w:r>
          </w:p>
        </w:tc>
        <w:tc>
          <w:tcPr>
            <w:tcW w:w="1316" w:type="dxa"/>
            <w:gridSpan w:val="3"/>
            <w:tcBorders>
              <w:top w:val="nil"/>
              <w:left w:val="nil"/>
              <w:bottom w:val="nil"/>
              <w:right w:val="nil"/>
            </w:tcBorders>
            <w:shd w:val="clear" w:color="auto" w:fill="auto"/>
            <w:noWrap/>
            <w:vAlign w:val="center"/>
            <w:hideMark/>
          </w:tcPr>
          <w:p w14:paraId="0435B3C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hideMark/>
          </w:tcPr>
          <w:p w14:paraId="0435B3C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E" w14:textId="77777777" w:rsidTr="00BA6D7A">
        <w:trPr>
          <w:trHeight w:val="240"/>
        </w:trPr>
        <w:tc>
          <w:tcPr>
            <w:tcW w:w="1289" w:type="dxa"/>
            <w:gridSpan w:val="3"/>
            <w:tcBorders>
              <w:top w:val="nil"/>
              <w:left w:val="nil"/>
              <w:bottom w:val="nil"/>
              <w:right w:val="nil"/>
            </w:tcBorders>
            <w:shd w:val="clear" w:color="auto" w:fill="auto"/>
            <w:noWrap/>
            <w:vAlign w:val="center"/>
          </w:tcPr>
          <w:p w14:paraId="0435B3C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723805</w:t>
            </w:r>
          </w:p>
        </w:tc>
        <w:tc>
          <w:tcPr>
            <w:tcW w:w="841" w:type="dxa"/>
            <w:gridSpan w:val="3"/>
            <w:tcBorders>
              <w:top w:val="nil"/>
              <w:left w:val="nil"/>
              <w:bottom w:val="nil"/>
              <w:right w:val="nil"/>
            </w:tcBorders>
            <w:shd w:val="clear" w:color="auto" w:fill="auto"/>
            <w:noWrap/>
            <w:vAlign w:val="center"/>
          </w:tcPr>
          <w:p w14:paraId="0435B3C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tcPr>
          <w:p w14:paraId="0435B3CA"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Needles Airport </w:t>
            </w:r>
          </w:p>
        </w:tc>
        <w:tc>
          <w:tcPr>
            <w:tcW w:w="1344" w:type="dxa"/>
            <w:gridSpan w:val="3"/>
            <w:tcBorders>
              <w:top w:val="nil"/>
              <w:left w:val="nil"/>
              <w:bottom w:val="nil"/>
              <w:right w:val="nil"/>
            </w:tcBorders>
            <w:shd w:val="clear" w:color="auto" w:fill="auto"/>
            <w:noWrap/>
            <w:vAlign w:val="center"/>
          </w:tcPr>
          <w:p w14:paraId="0435B3C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34.77</w:t>
            </w:r>
          </w:p>
        </w:tc>
        <w:tc>
          <w:tcPr>
            <w:tcW w:w="1316" w:type="dxa"/>
            <w:gridSpan w:val="3"/>
            <w:tcBorders>
              <w:top w:val="nil"/>
              <w:left w:val="nil"/>
              <w:bottom w:val="nil"/>
              <w:right w:val="nil"/>
            </w:tcBorders>
            <w:shd w:val="clear" w:color="auto" w:fill="auto"/>
            <w:noWrap/>
            <w:vAlign w:val="center"/>
          </w:tcPr>
          <w:p w14:paraId="0435B3C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–114.62</w:t>
            </w:r>
          </w:p>
        </w:tc>
        <w:tc>
          <w:tcPr>
            <w:tcW w:w="1586" w:type="dxa"/>
            <w:gridSpan w:val="2"/>
            <w:tcBorders>
              <w:top w:val="nil"/>
              <w:left w:val="nil"/>
              <w:bottom w:val="nil"/>
              <w:right w:val="nil"/>
            </w:tcBorders>
            <w:shd w:val="clear" w:color="auto" w:fill="auto"/>
            <w:noWrap/>
            <w:vAlign w:val="center"/>
          </w:tcPr>
          <w:p w14:paraId="0435B3C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5" w14:textId="77777777" w:rsidTr="00BA6D7A">
        <w:trPr>
          <w:trHeight w:val="240"/>
        </w:trPr>
        <w:tc>
          <w:tcPr>
            <w:tcW w:w="1289" w:type="dxa"/>
            <w:gridSpan w:val="3"/>
            <w:tcBorders>
              <w:top w:val="nil"/>
              <w:left w:val="nil"/>
              <w:bottom w:val="nil"/>
              <w:right w:val="nil"/>
            </w:tcBorders>
            <w:shd w:val="clear" w:color="auto" w:fill="auto"/>
            <w:noWrap/>
            <w:vAlign w:val="center"/>
          </w:tcPr>
          <w:p w14:paraId="0435B3C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723810</w:t>
            </w:r>
          </w:p>
        </w:tc>
        <w:tc>
          <w:tcPr>
            <w:tcW w:w="841" w:type="dxa"/>
            <w:gridSpan w:val="3"/>
            <w:tcBorders>
              <w:top w:val="nil"/>
              <w:left w:val="nil"/>
              <w:bottom w:val="nil"/>
              <w:right w:val="nil"/>
            </w:tcBorders>
            <w:shd w:val="clear" w:color="auto" w:fill="auto"/>
            <w:noWrap/>
            <w:vAlign w:val="center"/>
          </w:tcPr>
          <w:p w14:paraId="0435B3D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0.59</w:t>
            </w:r>
          </w:p>
        </w:tc>
        <w:tc>
          <w:tcPr>
            <w:tcW w:w="4545" w:type="dxa"/>
            <w:tcBorders>
              <w:top w:val="nil"/>
              <w:left w:val="nil"/>
              <w:bottom w:val="nil"/>
              <w:right w:val="nil"/>
            </w:tcBorders>
            <w:shd w:val="clear" w:color="auto" w:fill="auto"/>
            <w:noWrap/>
            <w:vAlign w:val="bottom"/>
          </w:tcPr>
          <w:p w14:paraId="0435B3D1"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Edwards AFB </w:t>
            </w:r>
          </w:p>
        </w:tc>
        <w:tc>
          <w:tcPr>
            <w:tcW w:w="1344" w:type="dxa"/>
            <w:gridSpan w:val="3"/>
            <w:tcBorders>
              <w:top w:val="nil"/>
              <w:left w:val="nil"/>
              <w:bottom w:val="nil"/>
              <w:right w:val="nil"/>
            </w:tcBorders>
            <w:shd w:val="clear" w:color="auto" w:fill="auto"/>
            <w:noWrap/>
            <w:vAlign w:val="center"/>
          </w:tcPr>
          <w:p w14:paraId="0435B3D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34.9</w:t>
            </w:r>
          </w:p>
        </w:tc>
        <w:tc>
          <w:tcPr>
            <w:tcW w:w="1316" w:type="dxa"/>
            <w:gridSpan w:val="3"/>
            <w:tcBorders>
              <w:top w:val="nil"/>
              <w:left w:val="nil"/>
              <w:bottom w:val="nil"/>
              <w:right w:val="nil"/>
            </w:tcBorders>
            <w:shd w:val="clear" w:color="auto" w:fill="auto"/>
            <w:noWrap/>
            <w:vAlign w:val="center"/>
          </w:tcPr>
          <w:p w14:paraId="0435B3D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tcPr>
          <w:p w14:paraId="0435B3D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C" w14:textId="77777777" w:rsidTr="00BA6D7A">
        <w:trPr>
          <w:trHeight w:val="240"/>
        </w:trPr>
        <w:tc>
          <w:tcPr>
            <w:tcW w:w="1289" w:type="dxa"/>
            <w:gridSpan w:val="3"/>
            <w:tcBorders>
              <w:top w:val="nil"/>
              <w:left w:val="nil"/>
              <w:bottom w:val="nil"/>
              <w:right w:val="nil"/>
            </w:tcBorders>
            <w:shd w:val="clear" w:color="auto" w:fill="auto"/>
            <w:noWrap/>
            <w:vAlign w:val="center"/>
          </w:tcPr>
          <w:p w14:paraId="0435B3D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723815</w:t>
            </w:r>
          </w:p>
        </w:tc>
        <w:tc>
          <w:tcPr>
            <w:tcW w:w="841" w:type="dxa"/>
            <w:gridSpan w:val="3"/>
            <w:tcBorders>
              <w:top w:val="nil"/>
              <w:left w:val="nil"/>
              <w:bottom w:val="nil"/>
              <w:right w:val="nil"/>
            </w:tcBorders>
            <w:shd w:val="clear" w:color="auto" w:fill="auto"/>
            <w:noWrap/>
            <w:vAlign w:val="center"/>
          </w:tcPr>
          <w:p w14:paraId="0435B3D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0.58</w:t>
            </w:r>
          </w:p>
        </w:tc>
        <w:tc>
          <w:tcPr>
            <w:tcW w:w="4545" w:type="dxa"/>
            <w:tcBorders>
              <w:top w:val="nil"/>
              <w:left w:val="nil"/>
              <w:bottom w:val="nil"/>
              <w:right w:val="nil"/>
            </w:tcBorders>
            <w:shd w:val="clear" w:color="auto" w:fill="auto"/>
            <w:noWrap/>
            <w:vAlign w:val="bottom"/>
          </w:tcPr>
          <w:p w14:paraId="0435B3D8"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Daggett Barstow–Daggett AP </w:t>
            </w:r>
          </w:p>
        </w:tc>
        <w:tc>
          <w:tcPr>
            <w:tcW w:w="1344" w:type="dxa"/>
            <w:gridSpan w:val="3"/>
            <w:tcBorders>
              <w:top w:val="nil"/>
              <w:left w:val="nil"/>
              <w:bottom w:val="nil"/>
              <w:right w:val="nil"/>
            </w:tcBorders>
            <w:shd w:val="clear" w:color="auto" w:fill="auto"/>
            <w:noWrap/>
            <w:vAlign w:val="center"/>
          </w:tcPr>
          <w:p w14:paraId="0435B3D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34.85</w:t>
            </w:r>
          </w:p>
        </w:tc>
        <w:tc>
          <w:tcPr>
            <w:tcW w:w="1316" w:type="dxa"/>
            <w:gridSpan w:val="3"/>
            <w:tcBorders>
              <w:top w:val="nil"/>
              <w:left w:val="nil"/>
              <w:bottom w:val="nil"/>
              <w:right w:val="nil"/>
            </w:tcBorders>
            <w:shd w:val="clear" w:color="auto" w:fill="auto"/>
            <w:noWrap/>
            <w:vAlign w:val="center"/>
          </w:tcPr>
          <w:p w14:paraId="0435B3D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–116.80</w:t>
            </w:r>
          </w:p>
        </w:tc>
        <w:tc>
          <w:tcPr>
            <w:tcW w:w="1586" w:type="dxa"/>
            <w:gridSpan w:val="2"/>
            <w:tcBorders>
              <w:top w:val="nil"/>
              <w:left w:val="nil"/>
              <w:bottom w:val="nil"/>
              <w:right w:val="nil"/>
            </w:tcBorders>
            <w:shd w:val="clear" w:color="auto" w:fill="auto"/>
            <w:noWrap/>
            <w:vAlign w:val="center"/>
          </w:tcPr>
          <w:p w14:paraId="0435B3D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3" w14:textId="77777777" w:rsidTr="00BA6D7A">
        <w:trPr>
          <w:trHeight w:val="240"/>
        </w:trPr>
        <w:tc>
          <w:tcPr>
            <w:tcW w:w="1289" w:type="dxa"/>
            <w:gridSpan w:val="3"/>
            <w:tcBorders>
              <w:top w:val="nil"/>
              <w:left w:val="nil"/>
              <w:bottom w:val="nil"/>
              <w:right w:val="nil"/>
            </w:tcBorders>
            <w:shd w:val="clear" w:color="auto" w:fill="auto"/>
            <w:noWrap/>
            <w:vAlign w:val="center"/>
          </w:tcPr>
          <w:p w14:paraId="0435B3D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723816</w:t>
            </w:r>
          </w:p>
        </w:tc>
        <w:tc>
          <w:tcPr>
            <w:tcW w:w="841" w:type="dxa"/>
            <w:gridSpan w:val="3"/>
            <w:tcBorders>
              <w:top w:val="nil"/>
              <w:left w:val="nil"/>
              <w:bottom w:val="nil"/>
              <w:right w:val="nil"/>
            </w:tcBorders>
            <w:shd w:val="clear" w:color="auto" w:fill="auto"/>
            <w:noWrap/>
            <w:vAlign w:val="center"/>
          </w:tcPr>
          <w:p w14:paraId="0435B3D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0.62</w:t>
            </w:r>
          </w:p>
        </w:tc>
        <w:tc>
          <w:tcPr>
            <w:tcW w:w="4545" w:type="dxa"/>
            <w:tcBorders>
              <w:top w:val="nil"/>
              <w:left w:val="nil"/>
              <w:bottom w:val="nil"/>
              <w:right w:val="nil"/>
            </w:tcBorders>
            <w:shd w:val="clear" w:color="auto" w:fill="auto"/>
            <w:noWrap/>
            <w:vAlign w:val="bottom"/>
          </w:tcPr>
          <w:p w14:paraId="0435B3DF"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Lancaster Gen Wm Fox Field </w:t>
            </w:r>
          </w:p>
        </w:tc>
        <w:tc>
          <w:tcPr>
            <w:tcW w:w="1344" w:type="dxa"/>
            <w:gridSpan w:val="3"/>
            <w:tcBorders>
              <w:top w:val="nil"/>
              <w:left w:val="nil"/>
              <w:bottom w:val="nil"/>
              <w:right w:val="nil"/>
            </w:tcBorders>
            <w:shd w:val="clear" w:color="auto" w:fill="auto"/>
            <w:noWrap/>
            <w:vAlign w:val="center"/>
          </w:tcPr>
          <w:p w14:paraId="0435B3E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34.73</w:t>
            </w:r>
          </w:p>
        </w:tc>
        <w:tc>
          <w:tcPr>
            <w:tcW w:w="1316" w:type="dxa"/>
            <w:gridSpan w:val="3"/>
            <w:tcBorders>
              <w:top w:val="nil"/>
              <w:left w:val="nil"/>
              <w:bottom w:val="nil"/>
              <w:right w:val="nil"/>
            </w:tcBorders>
            <w:shd w:val="clear" w:color="auto" w:fill="auto"/>
            <w:noWrap/>
            <w:vAlign w:val="center"/>
          </w:tcPr>
          <w:p w14:paraId="0435B3E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–118.22</w:t>
            </w:r>
          </w:p>
        </w:tc>
        <w:tc>
          <w:tcPr>
            <w:tcW w:w="1586" w:type="dxa"/>
            <w:gridSpan w:val="2"/>
            <w:tcBorders>
              <w:top w:val="nil"/>
              <w:left w:val="nil"/>
              <w:bottom w:val="nil"/>
              <w:right w:val="nil"/>
            </w:tcBorders>
            <w:shd w:val="clear" w:color="auto" w:fill="auto"/>
            <w:noWrap/>
            <w:vAlign w:val="center"/>
          </w:tcPr>
          <w:p w14:paraId="0435B3E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A" w14:textId="77777777" w:rsidTr="00BA6D7A">
        <w:trPr>
          <w:trHeight w:val="240"/>
        </w:trPr>
        <w:tc>
          <w:tcPr>
            <w:tcW w:w="1289" w:type="dxa"/>
            <w:gridSpan w:val="3"/>
            <w:tcBorders>
              <w:top w:val="nil"/>
              <w:left w:val="nil"/>
              <w:bottom w:val="nil"/>
              <w:right w:val="nil"/>
            </w:tcBorders>
            <w:shd w:val="clear" w:color="auto" w:fill="auto"/>
            <w:noWrap/>
            <w:vAlign w:val="center"/>
          </w:tcPr>
          <w:p w14:paraId="0435B3E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723820</w:t>
            </w:r>
          </w:p>
        </w:tc>
        <w:tc>
          <w:tcPr>
            <w:tcW w:w="841" w:type="dxa"/>
            <w:gridSpan w:val="3"/>
            <w:tcBorders>
              <w:top w:val="nil"/>
              <w:left w:val="nil"/>
              <w:bottom w:val="nil"/>
              <w:right w:val="nil"/>
            </w:tcBorders>
            <w:shd w:val="clear" w:color="auto" w:fill="auto"/>
            <w:noWrap/>
            <w:vAlign w:val="center"/>
          </w:tcPr>
          <w:p w14:paraId="0435B3E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0.57</w:t>
            </w:r>
          </w:p>
        </w:tc>
        <w:tc>
          <w:tcPr>
            <w:tcW w:w="4545" w:type="dxa"/>
            <w:tcBorders>
              <w:top w:val="nil"/>
              <w:left w:val="nil"/>
              <w:bottom w:val="nil"/>
              <w:right w:val="nil"/>
            </w:tcBorders>
            <w:shd w:val="clear" w:color="auto" w:fill="auto"/>
            <w:noWrap/>
            <w:vAlign w:val="bottom"/>
          </w:tcPr>
          <w:p w14:paraId="0435B3E6"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Palmdale Airport </w:t>
            </w:r>
          </w:p>
        </w:tc>
        <w:tc>
          <w:tcPr>
            <w:tcW w:w="1344" w:type="dxa"/>
            <w:gridSpan w:val="3"/>
            <w:tcBorders>
              <w:top w:val="nil"/>
              <w:left w:val="nil"/>
              <w:bottom w:val="nil"/>
              <w:right w:val="nil"/>
            </w:tcBorders>
            <w:shd w:val="clear" w:color="auto" w:fill="auto"/>
            <w:noWrap/>
            <w:vAlign w:val="center"/>
          </w:tcPr>
          <w:p w14:paraId="0435B3E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34.63</w:t>
            </w:r>
          </w:p>
        </w:tc>
        <w:tc>
          <w:tcPr>
            <w:tcW w:w="1316" w:type="dxa"/>
            <w:gridSpan w:val="3"/>
            <w:tcBorders>
              <w:top w:val="nil"/>
              <w:left w:val="nil"/>
              <w:bottom w:val="nil"/>
              <w:right w:val="nil"/>
            </w:tcBorders>
            <w:shd w:val="clear" w:color="auto" w:fill="auto"/>
            <w:noWrap/>
            <w:vAlign w:val="center"/>
          </w:tcPr>
          <w:p w14:paraId="0435B3E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–118.08</w:t>
            </w:r>
          </w:p>
        </w:tc>
        <w:tc>
          <w:tcPr>
            <w:tcW w:w="1586" w:type="dxa"/>
            <w:gridSpan w:val="2"/>
            <w:tcBorders>
              <w:top w:val="nil"/>
              <w:left w:val="nil"/>
              <w:bottom w:val="nil"/>
              <w:right w:val="nil"/>
            </w:tcBorders>
            <w:shd w:val="clear" w:color="auto" w:fill="auto"/>
            <w:noWrap/>
            <w:vAlign w:val="center"/>
          </w:tcPr>
          <w:p w14:paraId="0435B3E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1" w14:textId="77777777" w:rsidTr="00BA6D7A">
        <w:trPr>
          <w:trHeight w:val="240"/>
        </w:trPr>
        <w:tc>
          <w:tcPr>
            <w:tcW w:w="1289" w:type="dxa"/>
            <w:gridSpan w:val="3"/>
            <w:tcBorders>
              <w:top w:val="nil"/>
              <w:left w:val="nil"/>
              <w:bottom w:val="nil"/>
              <w:right w:val="nil"/>
            </w:tcBorders>
            <w:shd w:val="clear" w:color="auto" w:fill="auto"/>
            <w:noWrap/>
            <w:vAlign w:val="center"/>
          </w:tcPr>
          <w:p w14:paraId="0435B3E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723830</w:t>
            </w:r>
          </w:p>
        </w:tc>
        <w:tc>
          <w:tcPr>
            <w:tcW w:w="841" w:type="dxa"/>
            <w:gridSpan w:val="3"/>
            <w:tcBorders>
              <w:top w:val="nil"/>
              <w:left w:val="nil"/>
              <w:bottom w:val="nil"/>
              <w:right w:val="nil"/>
            </w:tcBorders>
            <w:shd w:val="clear" w:color="auto" w:fill="auto"/>
            <w:noWrap/>
            <w:vAlign w:val="center"/>
          </w:tcPr>
          <w:p w14:paraId="0435B3E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0.68</w:t>
            </w:r>
          </w:p>
        </w:tc>
        <w:tc>
          <w:tcPr>
            <w:tcW w:w="4545" w:type="dxa"/>
            <w:tcBorders>
              <w:top w:val="nil"/>
              <w:left w:val="nil"/>
              <w:bottom w:val="nil"/>
              <w:right w:val="nil"/>
            </w:tcBorders>
            <w:shd w:val="clear" w:color="auto" w:fill="auto"/>
            <w:noWrap/>
            <w:vAlign w:val="bottom"/>
          </w:tcPr>
          <w:p w14:paraId="0435B3E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Sandberg </w:t>
            </w:r>
          </w:p>
        </w:tc>
        <w:tc>
          <w:tcPr>
            <w:tcW w:w="1344" w:type="dxa"/>
            <w:gridSpan w:val="3"/>
            <w:tcBorders>
              <w:top w:val="nil"/>
              <w:left w:val="nil"/>
              <w:bottom w:val="nil"/>
              <w:right w:val="nil"/>
            </w:tcBorders>
            <w:shd w:val="clear" w:color="auto" w:fill="auto"/>
            <w:noWrap/>
            <w:vAlign w:val="center"/>
          </w:tcPr>
          <w:p w14:paraId="0435B3E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34.75</w:t>
            </w:r>
          </w:p>
        </w:tc>
        <w:tc>
          <w:tcPr>
            <w:tcW w:w="1316" w:type="dxa"/>
            <w:gridSpan w:val="3"/>
            <w:tcBorders>
              <w:top w:val="nil"/>
              <w:left w:val="nil"/>
              <w:bottom w:val="nil"/>
              <w:right w:val="nil"/>
            </w:tcBorders>
            <w:shd w:val="clear" w:color="auto" w:fill="auto"/>
            <w:noWrap/>
            <w:vAlign w:val="center"/>
          </w:tcPr>
          <w:p w14:paraId="0435B3E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–118.72</w:t>
            </w:r>
          </w:p>
        </w:tc>
        <w:tc>
          <w:tcPr>
            <w:tcW w:w="1586" w:type="dxa"/>
            <w:gridSpan w:val="2"/>
            <w:tcBorders>
              <w:top w:val="nil"/>
              <w:left w:val="nil"/>
              <w:bottom w:val="nil"/>
              <w:right w:val="nil"/>
            </w:tcBorders>
            <w:shd w:val="clear" w:color="auto" w:fill="auto"/>
            <w:noWrap/>
            <w:vAlign w:val="center"/>
          </w:tcPr>
          <w:p w14:paraId="0435B3F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8" w14:textId="77777777" w:rsidTr="00BA6D7A">
        <w:trPr>
          <w:trHeight w:val="240"/>
        </w:trPr>
        <w:tc>
          <w:tcPr>
            <w:tcW w:w="1289" w:type="dxa"/>
            <w:gridSpan w:val="3"/>
            <w:tcBorders>
              <w:top w:val="nil"/>
              <w:left w:val="nil"/>
              <w:bottom w:val="nil"/>
              <w:right w:val="nil"/>
            </w:tcBorders>
            <w:shd w:val="clear" w:color="auto" w:fill="auto"/>
            <w:noWrap/>
            <w:vAlign w:val="center"/>
          </w:tcPr>
          <w:p w14:paraId="0435B3F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723840</w:t>
            </w:r>
          </w:p>
        </w:tc>
        <w:tc>
          <w:tcPr>
            <w:tcW w:w="841" w:type="dxa"/>
            <w:gridSpan w:val="3"/>
            <w:tcBorders>
              <w:top w:val="nil"/>
              <w:left w:val="nil"/>
              <w:bottom w:val="nil"/>
              <w:right w:val="nil"/>
            </w:tcBorders>
            <w:shd w:val="clear" w:color="auto" w:fill="auto"/>
            <w:noWrap/>
            <w:vAlign w:val="center"/>
          </w:tcPr>
          <w:p w14:paraId="0435B3F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3F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Bakersfield Meadows Field </w:t>
            </w:r>
          </w:p>
        </w:tc>
        <w:tc>
          <w:tcPr>
            <w:tcW w:w="1344" w:type="dxa"/>
            <w:gridSpan w:val="3"/>
            <w:tcBorders>
              <w:top w:val="nil"/>
              <w:left w:val="nil"/>
              <w:bottom w:val="nil"/>
              <w:right w:val="nil"/>
            </w:tcBorders>
            <w:shd w:val="clear" w:color="auto" w:fill="auto"/>
            <w:noWrap/>
            <w:vAlign w:val="center"/>
          </w:tcPr>
          <w:p w14:paraId="0435B3F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35.43</w:t>
            </w:r>
          </w:p>
        </w:tc>
        <w:tc>
          <w:tcPr>
            <w:tcW w:w="1316" w:type="dxa"/>
            <w:gridSpan w:val="3"/>
            <w:tcBorders>
              <w:top w:val="nil"/>
              <w:left w:val="nil"/>
              <w:bottom w:val="nil"/>
              <w:right w:val="nil"/>
            </w:tcBorders>
            <w:shd w:val="clear" w:color="auto" w:fill="auto"/>
            <w:noWrap/>
            <w:vAlign w:val="center"/>
          </w:tcPr>
          <w:p w14:paraId="0435B3F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–119.05</w:t>
            </w:r>
          </w:p>
        </w:tc>
        <w:tc>
          <w:tcPr>
            <w:tcW w:w="1586" w:type="dxa"/>
            <w:gridSpan w:val="2"/>
            <w:tcBorders>
              <w:top w:val="nil"/>
              <w:left w:val="nil"/>
              <w:bottom w:val="nil"/>
              <w:right w:val="nil"/>
            </w:tcBorders>
            <w:shd w:val="clear" w:color="auto" w:fill="auto"/>
            <w:noWrap/>
            <w:vAlign w:val="center"/>
          </w:tcPr>
          <w:p w14:paraId="0435B3F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F" w14:textId="77777777" w:rsidTr="00BA6D7A">
        <w:trPr>
          <w:trHeight w:val="240"/>
        </w:trPr>
        <w:tc>
          <w:tcPr>
            <w:tcW w:w="1289" w:type="dxa"/>
            <w:gridSpan w:val="3"/>
            <w:tcBorders>
              <w:top w:val="nil"/>
              <w:left w:val="nil"/>
              <w:bottom w:val="nil"/>
              <w:right w:val="nil"/>
            </w:tcBorders>
            <w:shd w:val="clear" w:color="auto" w:fill="auto"/>
            <w:noWrap/>
            <w:vAlign w:val="center"/>
          </w:tcPr>
          <w:p w14:paraId="0435B3F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723890</w:t>
            </w:r>
          </w:p>
        </w:tc>
        <w:tc>
          <w:tcPr>
            <w:tcW w:w="841" w:type="dxa"/>
            <w:gridSpan w:val="3"/>
            <w:tcBorders>
              <w:top w:val="nil"/>
              <w:left w:val="nil"/>
              <w:bottom w:val="nil"/>
              <w:right w:val="nil"/>
            </w:tcBorders>
            <w:shd w:val="clear" w:color="auto" w:fill="auto"/>
            <w:noWrap/>
            <w:vAlign w:val="center"/>
          </w:tcPr>
          <w:p w14:paraId="0435B3F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3F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Fresno Yosemite Intl AP </w:t>
            </w:r>
          </w:p>
        </w:tc>
        <w:tc>
          <w:tcPr>
            <w:tcW w:w="1344" w:type="dxa"/>
            <w:gridSpan w:val="3"/>
            <w:tcBorders>
              <w:top w:val="nil"/>
              <w:left w:val="nil"/>
              <w:bottom w:val="nil"/>
              <w:right w:val="nil"/>
            </w:tcBorders>
            <w:shd w:val="clear" w:color="auto" w:fill="auto"/>
            <w:noWrap/>
            <w:vAlign w:val="center"/>
          </w:tcPr>
          <w:p w14:paraId="0435B3F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36.78</w:t>
            </w:r>
          </w:p>
        </w:tc>
        <w:tc>
          <w:tcPr>
            <w:tcW w:w="1316" w:type="dxa"/>
            <w:gridSpan w:val="3"/>
            <w:tcBorders>
              <w:top w:val="nil"/>
              <w:left w:val="nil"/>
              <w:bottom w:val="nil"/>
              <w:right w:val="nil"/>
            </w:tcBorders>
            <w:shd w:val="clear" w:color="auto" w:fill="auto"/>
            <w:noWrap/>
            <w:vAlign w:val="center"/>
          </w:tcPr>
          <w:p w14:paraId="0435B3F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–119.72</w:t>
            </w:r>
          </w:p>
        </w:tc>
        <w:tc>
          <w:tcPr>
            <w:tcW w:w="1586" w:type="dxa"/>
            <w:gridSpan w:val="2"/>
            <w:tcBorders>
              <w:top w:val="nil"/>
              <w:left w:val="nil"/>
              <w:bottom w:val="nil"/>
              <w:right w:val="nil"/>
            </w:tcBorders>
            <w:shd w:val="clear" w:color="auto" w:fill="auto"/>
            <w:noWrap/>
            <w:vAlign w:val="center"/>
          </w:tcPr>
          <w:p w14:paraId="0435B3F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6" w14:textId="77777777" w:rsidTr="00BA6D7A">
        <w:trPr>
          <w:trHeight w:val="240"/>
        </w:trPr>
        <w:tc>
          <w:tcPr>
            <w:tcW w:w="1289" w:type="dxa"/>
            <w:gridSpan w:val="3"/>
            <w:tcBorders>
              <w:top w:val="nil"/>
              <w:left w:val="nil"/>
              <w:bottom w:val="nil"/>
              <w:right w:val="nil"/>
            </w:tcBorders>
            <w:shd w:val="clear" w:color="auto" w:fill="auto"/>
            <w:noWrap/>
            <w:vAlign w:val="center"/>
          </w:tcPr>
          <w:p w14:paraId="0435B40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723895</w:t>
            </w:r>
          </w:p>
        </w:tc>
        <w:tc>
          <w:tcPr>
            <w:tcW w:w="841" w:type="dxa"/>
            <w:gridSpan w:val="3"/>
            <w:tcBorders>
              <w:top w:val="nil"/>
              <w:left w:val="nil"/>
              <w:bottom w:val="nil"/>
              <w:right w:val="nil"/>
            </w:tcBorders>
            <w:shd w:val="clear" w:color="auto" w:fill="auto"/>
            <w:noWrap/>
            <w:vAlign w:val="center"/>
          </w:tcPr>
          <w:p w14:paraId="0435B40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tcPr>
          <w:p w14:paraId="0435B40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Porterville (AWOS) </w:t>
            </w:r>
          </w:p>
        </w:tc>
        <w:tc>
          <w:tcPr>
            <w:tcW w:w="1344" w:type="dxa"/>
            <w:gridSpan w:val="3"/>
            <w:tcBorders>
              <w:top w:val="nil"/>
              <w:left w:val="nil"/>
              <w:bottom w:val="nil"/>
              <w:right w:val="nil"/>
            </w:tcBorders>
            <w:shd w:val="clear" w:color="auto" w:fill="auto"/>
            <w:noWrap/>
            <w:vAlign w:val="center"/>
          </w:tcPr>
          <w:p w14:paraId="0435B40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36.03</w:t>
            </w:r>
          </w:p>
        </w:tc>
        <w:tc>
          <w:tcPr>
            <w:tcW w:w="1316" w:type="dxa"/>
            <w:gridSpan w:val="3"/>
            <w:tcBorders>
              <w:top w:val="nil"/>
              <w:left w:val="nil"/>
              <w:bottom w:val="nil"/>
              <w:right w:val="nil"/>
            </w:tcBorders>
            <w:shd w:val="clear" w:color="auto" w:fill="auto"/>
            <w:noWrap/>
            <w:vAlign w:val="center"/>
          </w:tcPr>
          <w:p w14:paraId="0435B40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–119.07</w:t>
            </w:r>
          </w:p>
        </w:tc>
        <w:tc>
          <w:tcPr>
            <w:tcW w:w="1586" w:type="dxa"/>
            <w:gridSpan w:val="2"/>
            <w:tcBorders>
              <w:top w:val="nil"/>
              <w:left w:val="nil"/>
              <w:bottom w:val="nil"/>
              <w:right w:val="nil"/>
            </w:tcBorders>
            <w:shd w:val="clear" w:color="auto" w:fill="auto"/>
            <w:noWrap/>
            <w:vAlign w:val="center"/>
          </w:tcPr>
          <w:p w14:paraId="0435B40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D" w14:textId="77777777" w:rsidTr="00BA6D7A">
        <w:trPr>
          <w:trHeight w:val="240"/>
        </w:trPr>
        <w:tc>
          <w:tcPr>
            <w:tcW w:w="1289" w:type="dxa"/>
            <w:gridSpan w:val="3"/>
            <w:tcBorders>
              <w:top w:val="nil"/>
              <w:left w:val="nil"/>
              <w:bottom w:val="nil"/>
              <w:right w:val="nil"/>
            </w:tcBorders>
            <w:shd w:val="clear" w:color="auto" w:fill="auto"/>
            <w:noWrap/>
            <w:vAlign w:val="center"/>
          </w:tcPr>
          <w:p w14:paraId="0435B40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723896</w:t>
            </w:r>
          </w:p>
        </w:tc>
        <w:tc>
          <w:tcPr>
            <w:tcW w:w="841" w:type="dxa"/>
            <w:gridSpan w:val="3"/>
            <w:tcBorders>
              <w:top w:val="nil"/>
              <w:left w:val="nil"/>
              <w:bottom w:val="nil"/>
              <w:right w:val="nil"/>
            </w:tcBorders>
            <w:shd w:val="clear" w:color="auto" w:fill="auto"/>
            <w:noWrap/>
            <w:vAlign w:val="center"/>
          </w:tcPr>
          <w:p w14:paraId="0435B40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40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Visalia Muni (AWOS) </w:t>
            </w:r>
          </w:p>
        </w:tc>
        <w:tc>
          <w:tcPr>
            <w:tcW w:w="1344" w:type="dxa"/>
            <w:gridSpan w:val="3"/>
            <w:tcBorders>
              <w:top w:val="nil"/>
              <w:left w:val="nil"/>
              <w:bottom w:val="nil"/>
              <w:right w:val="nil"/>
            </w:tcBorders>
            <w:shd w:val="clear" w:color="auto" w:fill="auto"/>
            <w:noWrap/>
            <w:vAlign w:val="center"/>
          </w:tcPr>
          <w:p w14:paraId="0435B40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36.32</w:t>
            </w:r>
          </w:p>
        </w:tc>
        <w:tc>
          <w:tcPr>
            <w:tcW w:w="1316" w:type="dxa"/>
            <w:gridSpan w:val="3"/>
            <w:tcBorders>
              <w:top w:val="nil"/>
              <w:left w:val="nil"/>
              <w:bottom w:val="nil"/>
              <w:right w:val="nil"/>
            </w:tcBorders>
            <w:shd w:val="clear" w:color="auto" w:fill="auto"/>
            <w:noWrap/>
            <w:vAlign w:val="center"/>
          </w:tcPr>
          <w:p w14:paraId="0435B40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–119.40</w:t>
            </w:r>
          </w:p>
        </w:tc>
        <w:tc>
          <w:tcPr>
            <w:tcW w:w="1586" w:type="dxa"/>
            <w:gridSpan w:val="2"/>
            <w:tcBorders>
              <w:top w:val="nil"/>
              <w:left w:val="nil"/>
              <w:bottom w:val="nil"/>
              <w:right w:val="nil"/>
            </w:tcBorders>
            <w:shd w:val="clear" w:color="auto" w:fill="auto"/>
            <w:noWrap/>
            <w:vAlign w:val="center"/>
          </w:tcPr>
          <w:p w14:paraId="0435B40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14" w14:textId="77777777" w:rsidTr="00BA6D7A">
        <w:trPr>
          <w:trHeight w:val="240"/>
        </w:trPr>
        <w:tc>
          <w:tcPr>
            <w:tcW w:w="1289" w:type="dxa"/>
            <w:gridSpan w:val="3"/>
            <w:tcBorders>
              <w:top w:val="nil"/>
              <w:left w:val="nil"/>
              <w:bottom w:val="nil"/>
              <w:right w:val="nil"/>
            </w:tcBorders>
            <w:shd w:val="clear" w:color="auto" w:fill="auto"/>
            <w:noWrap/>
            <w:vAlign w:val="center"/>
          </w:tcPr>
          <w:p w14:paraId="0435B40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723910</w:t>
            </w:r>
          </w:p>
        </w:tc>
        <w:tc>
          <w:tcPr>
            <w:tcW w:w="841" w:type="dxa"/>
            <w:gridSpan w:val="3"/>
            <w:tcBorders>
              <w:top w:val="nil"/>
              <w:left w:val="nil"/>
              <w:bottom w:val="nil"/>
              <w:right w:val="nil"/>
            </w:tcBorders>
            <w:shd w:val="clear" w:color="auto" w:fill="auto"/>
            <w:noWrap/>
            <w:vAlign w:val="center"/>
          </w:tcPr>
          <w:p w14:paraId="0435B40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41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Point </w:t>
            </w:r>
            <w:proofErr w:type="spellStart"/>
            <w:r w:rsidRPr="002A4574">
              <w:rPr>
                <w:rFonts w:ascii="Calibri" w:hAnsi="Calibri"/>
                <w:color w:val="000000"/>
                <w:sz w:val="18"/>
                <w:szCs w:val="18"/>
              </w:rPr>
              <w:t>Mugu</w:t>
            </w:r>
            <w:proofErr w:type="spellEnd"/>
            <w:r w:rsidRPr="002A4574">
              <w:rPr>
                <w:rFonts w:ascii="Calibri" w:hAnsi="Calibri"/>
                <w:color w:val="000000"/>
                <w:sz w:val="18"/>
                <w:szCs w:val="18"/>
              </w:rPr>
              <w:t xml:space="preserve"> </w:t>
            </w:r>
            <w:proofErr w:type="spellStart"/>
            <w:r w:rsidRPr="002A4574">
              <w:rPr>
                <w:rFonts w:ascii="Calibri" w:hAnsi="Calibri"/>
                <w:color w:val="000000"/>
                <w:sz w:val="18"/>
                <w:szCs w:val="18"/>
              </w:rPr>
              <w:t>Nf</w:t>
            </w:r>
            <w:proofErr w:type="spellEnd"/>
            <w:r w:rsidRPr="002A4574">
              <w:rPr>
                <w:rFonts w:ascii="Calibri" w:hAnsi="Calibri"/>
                <w:color w:val="000000"/>
                <w:sz w:val="18"/>
                <w:szCs w:val="18"/>
              </w:rPr>
              <w:t xml:space="preserve"> </w:t>
            </w:r>
          </w:p>
        </w:tc>
        <w:tc>
          <w:tcPr>
            <w:tcW w:w="1344" w:type="dxa"/>
            <w:gridSpan w:val="3"/>
            <w:tcBorders>
              <w:top w:val="nil"/>
              <w:left w:val="nil"/>
              <w:bottom w:val="nil"/>
              <w:right w:val="nil"/>
            </w:tcBorders>
            <w:shd w:val="clear" w:color="auto" w:fill="auto"/>
            <w:noWrap/>
            <w:vAlign w:val="center"/>
          </w:tcPr>
          <w:p w14:paraId="0435B41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34.12</w:t>
            </w:r>
          </w:p>
        </w:tc>
        <w:tc>
          <w:tcPr>
            <w:tcW w:w="1316" w:type="dxa"/>
            <w:gridSpan w:val="3"/>
            <w:tcBorders>
              <w:top w:val="nil"/>
              <w:left w:val="nil"/>
              <w:bottom w:val="nil"/>
              <w:right w:val="nil"/>
            </w:tcBorders>
            <w:shd w:val="clear" w:color="auto" w:fill="auto"/>
            <w:noWrap/>
            <w:vAlign w:val="center"/>
          </w:tcPr>
          <w:p w14:paraId="0435B41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–119.12</w:t>
            </w:r>
          </w:p>
        </w:tc>
        <w:tc>
          <w:tcPr>
            <w:tcW w:w="1586" w:type="dxa"/>
            <w:gridSpan w:val="2"/>
            <w:tcBorders>
              <w:top w:val="nil"/>
              <w:left w:val="nil"/>
              <w:bottom w:val="nil"/>
              <w:right w:val="nil"/>
            </w:tcBorders>
            <w:shd w:val="clear" w:color="auto" w:fill="auto"/>
            <w:noWrap/>
            <w:vAlign w:val="center"/>
          </w:tcPr>
          <w:p w14:paraId="0435B41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46B" w14:textId="77777777" w:rsidTr="00636F83">
        <w:trPr>
          <w:trHeight w:val="240"/>
        </w:trPr>
        <w:tc>
          <w:tcPr>
            <w:tcW w:w="10921" w:type="dxa"/>
            <w:gridSpan w:val="15"/>
            <w:tcBorders>
              <w:top w:val="nil"/>
              <w:left w:val="nil"/>
              <w:bottom w:val="nil"/>
              <w:right w:val="nil"/>
            </w:tcBorders>
            <w:shd w:val="clear" w:color="auto" w:fill="auto"/>
            <w:noWrap/>
            <w:vAlign w:val="bottom"/>
            <w:hideMark/>
          </w:tcPr>
          <w:p w14:paraId="0435B46A"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lastRenderedPageBreak/>
              <w:t>NORMATIVE APPENDIX X:</w:t>
            </w:r>
          </w:p>
        </w:tc>
      </w:tr>
      <w:tr w:rsidR="00636F83" w:rsidRPr="002A4574" w14:paraId="0435B46D" w14:textId="77777777" w:rsidTr="00636F83">
        <w:trPr>
          <w:trHeight w:val="240"/>
        </w:trPr>
        <w:tc>
          <w:tcPr>
            <w:tcW w:w="10921" w:type="dxa"/>
            <w:gridSpan w:val="15"/>
            <w:tcBorders>
              <w:top w:val="nil"/>
              <w:left w:val="nil"/>
              <w:bottom w:val="nil"/>
              <w:right w:val="nil"/>
            </w:tcBorders>
            <w:shd w:val="clear" w:color="auto" w:fill="auto"/>
            <w:noWrap/>
            <w:vAlign w:val="bottom"/>
            <w:hideMark/>
          </w:tcPr>
          <w:p w14:paraId="0435B46C"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46F" w14:textId="77777777" w:rsidTr="00E84254">
        <w:trPr>
          <w:trHeight w:val="240"/>
        </w:trPr>
        <w:tc>
          <w:tcPr>
            <w:tcW w:w="10921" w:type="dxa"/>
            <w:gridSpan w:val="15"/>
            <w:tcBorders>
              <w:top w:val="nil"/>
              <w:left w:val="nil"/>
              <w:right w:val="nil"/>
            </w:tcBorders>
            <w:shd w:val="clear" w:color="auto" w:fill="auto"/>
            <w:noWrap/>
            <w:vAlign w:val="bottom"/>
            <w:hideMark/>
          </w:tcPr>
          <w:p w14:paraId="0435B46E"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476" w14:textId="77777777" w:rsidTr="00E84254">
        <w:trPr>
          <w:trHeight w:val="240"/>
        </w:trPr>
        <w:tc>
          <w:tcPr>
            <w:tcW w:w="984" w:type="dxa"/>
            <w:gridSpan w:val="2"/>
            <w:tcBorders>
              <w:top w:val="nil"/>
              <w:left w:val="nil"/>
              <w:bottom w:val="single" w:sz="4" w:space="0" w:color="auto"/>
              <w:right w:val="nil"/>
            </w:tcBorders>
            <w:shd w:val="clear" w:color="auto" w:fill="auto"/>
            <w:noWrap/>
            <w:vAlign w:val="bottom"/>
            <w:hideMark/>
          </w:tcPr>
          <w:p w14:paraId="0435B470"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TMY3</w:t>
            </w:r>
          </w:p>
        </w:tc>
        <w:tc>
          <w:tcPr>
            <w:tcW w:w="818" w:type="dxa"/>
            <w:gridSpan w:val="3"/>
            <w:tcBorders>
              <w:top w:val="nil"/>
              <w:left w:val="nil"/>
              <w:bottom w:val="single" w:sz="4" w:space="0" w:color="auto"/>
              <w:right w:val="nil"/>
            </w:tcBorders>
            <w:shd w:val="clear" w:color="auto" w:fill="auto"/>
            <w:noWrap/>
            <w:vAlign w:val="bottom"/>
            <w:hideMark/>
          </w:tcPr>
          <w:p w14:paraId="0435B471" w14:textId="77777777" w:rsidR="00636F83" w:rsidRPr="002A4574" w:rsidRDefault="00636F83" w:rsidP="00E84254">
            <w:pPr>
              <w:rPr>
                <w:rFonts w:ascii="Calibri" w:hAnsi="Calibri"/>
                <w:color w:val="000000"/>
                <w:sz w:val="18"/>
                <w:szCs w:val="18"/>
              </w:rPr>
            </w:pPr>
            <w:proofErr w:type="spellStart"/>
            <w:r w:rsidRPr="002A4574">
              <w:rPr>
                <w:rFonts w:ascii="Calibri" w:hAnsi="Calibri"/>
                <w:color w:val="000000"/>
                <w:sz w:val="18"/>
                <w:szCs w:val="18"/>
              </w:rPr>
              <w:t>wsf</w:t>
            </w:r>
            <w:proofErr w:type="spellEnd"/>
          </w:p>
        </w:tc>
        <w:tc>
          <w:tcPr>
            <w:tcW w:w="4955" w:type="dxa"/>
            <w:gridSpan w:val="3"/>
            <w:tcBorders>
              <w:top w:val="nil"/>
              <w:left w:val="nil"/>
              <w:bottom w:val="single" w:sz="4" w:space="0" w:color="auto"/>
              <w:right w:val="nil"/>
            </w:tcBorders>
            <w:shd w:val="clear" w:color="auto" w:fill="auto"/>
            <w:noWrap/>
            <w:vAlign w:val="bottom"/>
            <w:hideMark/>
          </w:tcPr>
          <w:p w14:paraId="0435B472"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Weather Station</w:t>
            </w:r>
          </w:p>
        </w:tc>
        <w:tc>
          <w:tcPr>
            <w:tcW w:w="1451" w:type="dxa"/>
            <w:gridSpan w:val="3"/>
            <w:tcBorders>
              <w:top w:val="nil"/>
              <w:left w:val="nil"/>
              <w:bottom w:val="single" w:sz="4" w:space="0" w:color="auto"/>
              <w:right w:val="nil"/>
            </w:tcBorders>
            <w:shd w:val="clear" w:color="auto" w:fill="auto"/>
            <w:noWrap/>
            <w:vAlign w:val="bottom"/>
            <w:hideMark/>
          </w:tcPr>
          <w:p w14:paraId="0435B473"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Latitude</w:t>
            </w:r>
          </w:p>
        </w:tc>
        <w:tc>
          <w:tcPr>
            <w:tcW w:w="1420" w:type="dxa"/>
            <w:gridSpan w:val="3"/>
            <w:tcBorders>
              <w:top w:val="nil"/>
              <w:left w:val="nil"/>
              <w:bottom w:val="single" w:sz="4" w:space="0" w:color="auto"/>
              <w:right w:val="nil"/>
            </w:tcBorders>
            <w:shd w:val="clear" w:color="auto" w:fill="auto"/>
            <w:noWrap/>
            <w:vAlign w:val="bottom"/>
            <w:hideMark/>
          </w:tcPr>
          <w:p w14:paraId="0435B474"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Longitude</w:t>
            </w:r>
          </w:p>
        </w:tc>
        <w:tc>
          <w:tcPr>
            <w:tcW w:w="1293" w:type="dxa"/>
            <w:tcBorders>
              <w:top w:val="nil"/>
              <w:left w:val="nil"/>
              <w:bottom w:val="single" w:sz="4" w:space="0" w:color="auto"/>
              <w:right w:val="nil"/>
            </w:tcBorders>
            <w:shd w:val="clear" w:color="auto" w:fill="auto"/>
            <w:noWrap/>
            <w:vAlign w:val="bottom"/>
            <w:hideMark/>
          </w:tcPr>
          <w:p w14:paraId="0435B475"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State</w:t>
            </w:r>
          </w:p>
        </w:tc>
      </w:tr>
      <w:tr w:rsidR="00636F83" w:rsidRPr="002A4574" w:rsidDel="001B1FE6" w14:paraId="0435B47D" w14:textId="77777777" w:rsidTr="00E84254">
        <w:trPr>
          <w:trHeight w:val="240"/>
          <w:del w:id="1207" w:author="TF 112318" w:date="2018-11-23T14:18:00Z"/>
        </w:trPr>
        <w:tc>
          <w:tcPr>
            <w:tcW w:w="984" w:type="dxa"/>
            <w:gridSpan w:val="2"/>
            <w:tcBorders>
              <w:top w:val="single" w:sz="4" w:space="0" w:color="auto"/>
              <w:left w:val="nil"/>
              <w:bottom w:val="nil"/>
              <w:right w:val="nil"/>
            </w:tcBorders>
            <w:shd w:val="clear" w:color="auto" w:fill="auto"/>
            <w:noWrap/>
            <w:vAlign w:val="bottom"/>
            <w:hideMark/>
          </w:tcPr>
          <w:p w14:paraId="0435B477" w14:textId="77777777" w:rsidR="00636F83" w:rsidRPr="002A4574" w:rsidDel="001B1FE6" w:rsidRDefault="00636F83" w:rsidP="00636F83">
            <w:pPr>
              <w:jc w:val="right"/>
              <w:rPr>
                <w:del w:id="1208" w:author="TF 112318" w:date="2018-11-23T14:18:00Z"/>
                <w:rFonts w:ascii="Calibri" w:hAnsi="Calibri"/>
                <w:color w:val="000000"/>
                <w:sz w:val="18"/>
                <w:szCs w:val="18"/>
              </w:rPr>
            </w:pPr>
            <w:del w:id="1209" w:author="TF 112318" w:date="2018-11-23T14:16:00Z">
              <w:r w:rsidRPr="002A4574" w:rsidDel="001B1FE6">
                <w:rPr>
                  <w:rFonts w:ascii="Calibri" w:hAnsi="Calibri"/>
                  <w:color w:val="000000"/>
                  <w:sz w:val="18"/>
                  <w:szCs w:val="18"/>
                </w:rPr>
                <w:delText>722903</w:delText>
              </w:r>
            </w:del>
          </w:p>
        </w:tc>
        <w:tc>
          <w:tcPr>
            <w:tcW w:w="818" w:type="dxa"/>
            <w:gridSpan w:val="3"/>
            <w:tcBorders>
              <w:top w:val="single" w:sz="4" w:space="0" w:color="auto"/>
              <w:left w:val="nil"/>
              <w:bottom w:val="nil"/>
              <w:right w:val="nil"/>
            </w:tcBorders>
            <w:shd w:val="clear" w:color="auto" w:fill="auto"/>
            <w:noWrap/>
            <w:vAlign w:val="bottom"/>
            <w:hideMark/>
          </w:tcPr>
          <w:p w14:paraId="0435B478" w14:textId="77777777" w:rsidR="00636F83" w:rsidRPr="002A4574" w:rsidDel="001B1FE6" w:rsidRDefault="00636F83" w:rsidP="00636F83">
            <w:pPr>
              <w:jc w:val="right"/>
              <w:rPr>
                <w:del w:id="1210" w:author="TF 112318" w:date="2018-11-23T14:18:00Z"/>
                <w:rFonts w:ascii="Calibri" w:hAnsi="Calibri"/>
                <w:color w:val="000000"/>
                <w:sz w:val="18"/>
                <w:szCs w:val="18"/>
              </w:rPr>
            </w:pPr>
            <w:del w:id="1211" w:author="TF 112318" w:date="2018-11-23T14:16:00Z">
              <w:r w:rsidRPr="002A4574" w:rsidDel="001B1FE6">
                <w:rPr>
                  <w:rFonts w:ascii="Calibri" w:hAnsi="Calibri"/>
                  <w:color w:val="000000"/>
                  <w:sz w:val="18"/>
                  <w:szCs w:val="18"/>
                </w:rPr>
                <w:delText>0.39</w:delText>
              </w:r>
            </w:del>
          </w:p>
        </w:tc>
        <w:tc>
          <w:tcPr>
            <w:tcW w:w="4955" w:type="dxa"/>
            <w:gridSpan w:val="3"/>
            <w:tcBorders>
              <w:top w:val="single" w:sz="4" w:space="0" w:color="auto"/>
              <w:left w:val="nil"/>
              <w:bottom w:val="nil"/>
              <w:right w:val="nil"/>
            </w:tcBorders>
            <w:shd w:val="clear" w:color="auto" w:fill="auto"/>
            <w:noWrap/>
            <w:vAlign w:val="bottom"/>
            <w:hideMark/>
          </w:tcPr>
          <w:p w14:paraId="0435B479" w14:textId="77777777" w:rsidR="00636F83" w:rsidRPr="002A4574" w:rsidDel="001B1FE6" w:rsidRDefault="00636F83" w:rsidP="00636F83">
            <w:pPr>
              <w:rPr>
                <w:del w:id="1212" w:author="TF 112318" w:date="2018-11-23T14:18:00Z"/>
                <w:rFonts w:ascii="Calibri" w:hAnsi="Calibri"/>
                <w:color w:val="000000"/>
                <w:sz w:val="18"/>
                <w:szCs w:val="18"/>
              </w:rPr>
            </w:pPr>
            <w:del w:id="1213" w:author="TF 112318" w:date="2018-11-23T14:16:00Z">
              <w:r w:rsidRPr="002A4574" w:rsidDel="001B1FE6">
                <w:rPr>
                  <w:rFonts w:ascii="Calibri" w:hAnsi="Calibri"/>
                  <w:color w:val="000000"/>
                  <w:sz w:val="18"/>
                  <w:szCs w:val="18"/>
                </w:rPr>
                <w:delText xml:space="preserve">San Diego/Montgomery </w:delText>
              </w:r>
            </w:del>
          </w:p>
        </w:tc>
        <w:tc>
          <w:tcPr>
            <w:tcW w:w="1451" w:type="dxa"/>
            <w:gridSpan w:val="3"/>
            <w:tcBorders>
              <w:top w:val="single" w:sz="4" w:space="0" w:color="auto"/>
              <w:left w:val="nil"/>
              <w:bottom w:val="nil"/>
              <w:right w:val="nil"/>
            </w:tcBorders>
            <w:shd w:val="clear" w:color="auto" w:fill="auto"/>
            <w:noWrap/>
            <w:vAlign w:val="bottom"/>
            <w:hideMark/>
          </w:tcPr>
          <w:p w14:paraId="0435B47A" w14:textId="77777777" w:rsidR="00636F83" w:rsidRPr="002A4574" w:rsidDel="001B1FE6" w:rsidRDefault="00636F83" w:rsidP="00636F83">
            <w:pPr>
              <w:jc w:val="right"/>
              <w:rPr>
                <w:del w:id="1214" w:author="TF 112318" w:date="2018-11-23T14:18:00Z"/>
                <w:rFonts w:ascii="Calibri" w:hAnsi="Calibri"/>
                <w:color w:val="000000"/>
                <w:sz w:val="18"/>
                <w:szCs w:val="18"/>
              </w:rPr>
            </w:pPr>
            <w:del w:id="1215" w:author="TF 112318" w:date="2018-11-23T14:16:00Z">
              <w:r w:rsidRPr="002A4574" w:rsidDel="001B1FE6">
                <w:rPr>
                  <w:rFonts w:ascii="Calibri" w:hAnsi="Calibri"/>
                  <w:color w:val="000000"/>
                  <w:sz w:val="18"/>
                  <w:szCs w:val="18"/>
                </w:rPr>
                <w:delText>32.82</w:delText>
              </w:r>
            </w:del>
          </w:p>
        </w:tc>
        <w:tc>
          <w:tcPr>
            <w:tcW w:w="1420" w:type="dxa"/>
            <w:gridSpan w:val="3"/>
            <w:tcBorders>
              <w:top w:val="single" w:sz="4" w:space="0" w:color="auto"/>
              <w:left w:val="nil"/>
              <w:bottom w:val="nil"/>
              <w:right w:val="nil"/>
            </w:tcBorders>
            <w:shd w:val="clear" w:color="auto" w:fill="auto"/>
            <w:noWrap/>
            <w:vAlign w:val="bottom"/>
            <w:hideMark/>
          </w:tcPr>
          <w:p w14:paraId="0435B47B" w14:textId="77777777" w:rsidR="00636F83" w:rsidRPr="002A4574" w:rsidDel="001B1FE6" w:rsidRDefault="00636F83" w:rsidP="00636F83">
            <w:pPr>
              <w:jc w:val="right"/>
              <w:rPr>
                <w:del w:id="1216" w:author="TF 112318" w:date="2018-11-23T14:18:00Z"/>
                <w:rFonts w:ascii="Calibri" w:hAnsi="Calibri"/>
                <w:color w:val="000000"/>
                <w:sz w:val="18"/>
                <w:szCs w:val="18"/>
              </w:rPr>
            </w:pPr>
            <w:del w:id="1217" w:author="TF 112318" w:date="2018-11-23T14:16:00Z">
              <w:r w:rsidRPr="002A4574" w:rsidDel="001B1FE6">
                <w:rPr>
                  <w:rFonts w:ascii="Calibri" w:hAnsi="Calibri"/>
                  <w:color w:val="000000"/>
                  <w:sz w:val="18"/>
                  <w:szCs w:val="18"/>
                </w:rPr>
                <w:delText>–117.13</w:delText>
              </w:r>
            </w:del>
          </w:p>
        </w:tc>
        <w:tc>
          <w:tcPr>
            <w:tcW w:w="1293" w:type="dxa"/>
            <w:tcBorders>
              <w:top w:val="single" w:sz="4" w:space="0" w:color="auto"/>
              <w:left w:val="nil"/>
              <w:bottom w:val="nil"/>
              <w:right w:val="nil"/>
            </w:tcBorders>
            <w:shd w:val="clear" w:color="auto" w:fill="auto"/>
            <w:noWrap/>
            <w:vAlign w:val="bottom"/>
            <w:hideMark/>
          </w:tcPr>
          <w:p w14:paraId="0435B47C" w14:textId="77777777" w:rsidR="00636F83" w:rsidRPr="002A4574" w:rsidDel="001B1FE6" w:rsidRDefault="00636F83" w:rsidP="00636F83">
            <w:pPr>
              <w:jc w:val="right"/>
              <w:rPr>
                <w:del w:id="1218" w:author="TF 112318" w:date="2018-11-23T14:18:00Z"/>
                <w:rFonts w:ascii="Calibri" w:hAnsi="Calibri"/>
                <w:color w:val="000000"/>
                <w:sz w:val="18"/>
                <w:szCs w:val="18"/>
              </w:rPr>
            </w:pPr>
            <w:del w:id="1219" w:author="TF 112318" w:date="2018-11-23T14:16:00Z">
              <w:r w:rsidRPr="002A4574" w:rsidDel="001B1FE6">
                <w:rPr>
                  <w:rFonts w:ascii="Calibri" w:hAnsi="Calibri"/>
                  <w:color w:val="000000"/>
                  <w:sz w:val="18"/>
                  <w:szCs w:val="18"/>
                </w:rPr>
                <w:delText>California</w:delText>
              </w:r>
            </w:del>
          </w:p>
        </w:tc>
      </w:tr>
      <w:tr w:rsidR="00636F83" w:rsidRPr="002A4574" w:rsidDel="001B1FE6" w14:paraId="0435B484" w14:textId="77777777" w:rsidTr="00E168DF">
        <w:trPr>
          <w:trHeight w:val="240"/>
          <w:del w:id="1220" w:author="TF 112318" w:date="2018-11-23T14:18:00Z"/>
        </w:trPr>
        <w:tc>
          <w:tcPr>
            <w:tcW w:w="984" w:type="dxa"/>
            <w:gridSpan w:val="2"/>
            <w:tcBorders>
              <w:top w:val="nil"/>
              <w:left w:val="nil"/>
              <w:bottom w:val="nil"/>
              <w:right w:val="nil"/>
            </w:tcBorders>
            <w:shd w:val="clear" w:color="auto" w:fill="auto"/>
            <w:noWrap/>
            <w:vAlign w:val="bottom"/>
            <w:hideMark/>
          </w:tcPr>
          <w:p w14:paraId="0435B47E" w14:textId="77777777" w:rsidR="00636F83" w:rsidRPr="002A4574" w:rsidDel="001B1FE6" w:rsidRDefault="00636F83" w:rsidP="00636F83">
            <w:pPr>
              <w:jc w:val="right"/>
              <w:rPr>
                <w:del w:id="1221" w:author="TF 112318" w:date="2018-11-23T14:18:00Z"/>
                <w:rFonts w:ascii="Calibri" w:hAnsi="Calibri"/>
                <w:color w:val="000000"/>
                <w:sz w:val="18"/>
                <w:szCs w:val="18"/>
              </w:rPr>
            </w:pPr>
            <w:del w:id="1222" w:author="TF 112318" w:date="2018-11-23T14:16:00Z">
              <w:r w:rsidRPr="002A4574" w:rsidDel="001B1FE6">
                <w:rPr>
                  <w:rFonts w:ascii="Calibri" w:hAnsi="Calibri"/>
                  <w:color w:val="000000"/>
                  <w:sz w:val="18"/>
                  <w:szCs w:val="18"/>
                </w:rPr>
                <w:delText>722904</w:delText>
              </w:r>
            </w:del>
          </w:p>
        </w:tc>
        <w:tc>
          <w:tcPr>
            <w:tcW w:w="818" w:type="dxa"/>
            <w:gridSpan w:val="3"/>
            <w:tcBorders>
              <w:top w:val="nil"/>
              <w:left w:val="nil"/>
              <w:bottom w:val="nil"/>
              <w:right w:val="nil"/>
            </w:tcBorders>
            <w:shd w:val="clear" w:color="auto" w:fill="auto"/>
            <w:noWrap/>
            <w:vAlign w:val="bottom"/>
            <w:hideMark/>
          </w:tcPr>
          <w:p w14:paraId="0435B47F" w14:textId="77777777" w:rsidR="00636F83" w:rsidRPr="002A4574" w:rsidDel="001B1FE6" w:rsidRDefault="00636F83" w:rsidP="00636F83">
            <w:pPr>
              <w:jc w:val="right"/>
              <w:rPr>
                <w:del w:id="1223" w:author="TF 112318" w:date="2018-11-23T14:18:00Z"/>
                <w:rFonts w:ascii="Calibri" w:hAnsi="Calibri"/>
                <w:color w:val="000000"/>
                <w:sz w:val="18"/>
                <w:szCs w:val="18"/>
              </w:rPr>
            </w:pPr>
            <w:del w:id="1224" w:author="TF 112318" w:date="2018-11-23T14:16:00Z">
              <w:r w:rsidRPr="002A4574" w:rsidDel="001B1FE6">
                <w:rPr>
                  <w:rFonts w:ascii="Calibri" w:hAnsi="Calibri"/>
                  <w:color w:val="000000"/>
                  <w:sz w:val="18"/>
                  <w:szCs w:val="18"/>
                </w:rPr>
                <w:delText>0.4</w:delText>
              </w:r>
            </w:del>
          </w:p>
        </w:tc>
        <w:tc>
          <w:tcPr>
            <w:tcW w:w="4955" w:type="dxa"/>
            <w:gridSpan w:val="3"/>
            <w:tcBorders>
              <w:top w:val="nil"/>
              <w:left w:val="nil"/>
              <w:bottom w:val="nil"/>
              <w:right w:val="nil"/>
            </w:tcBorders>
            <w:shd w:val="clear" w:color="auto" w:fill="auto"/>
            <w:noWrap/>
            <w:vAlign w:val="bottom"/>
            <w:hideMark/>
          </w:tcPr>
          <w:p w14:paraId="0435B480" w14:textId="77777777" w:rsidR="00636F83" w:rsidRPr="002A4574" w:rsidDel="001B1FE6" w:rsidRDefault="00636F83" w:rsidP="00636F83">
            <w:pPr>
              <w:rPr>
                <w:del w:id="1225" w:author="TF 112318" w:date="2018-11-23T14:18:00Z"/>
                <w:rFonts w:ascii="Calibri" w:hAnsi="Calibri"/>
                <w:color w:val="000000"/>
                <w:sz w:val="18"/>
                <w:szCs w:val="18"/>
              </w:rPr>
            </w:pPr>
            <w:del w:id="1226" w:author="TF 112318" w:date="2018-11-23T14:16:00Z">
              <w:r w:rsidRPr="002A4574" w:rsidDel="001B1FE6">
                <w:rPr>
                  <w:rFonts w:ascii="Calibri" w:hAnsi="Calibri"/>
                  <w:color w:val="000000"/>
                  <w:sz w:val="18"/>
                  <w:szCs w:val="18"/>
                </w:rPr>
                <w:delText xml:space="preserve">Chula Vista Brown Field NAAS </w:delText>
              </w:r>
            </w:del>
          </w:p>
        </w:tc>
        <w:tc>
          <w:tcPr>
            <w:tcW w:w="1451" w:type="dxa"/>
            <w:gridSpan w:val="3"/>
            <w:tcBorders>
              <w:top w:val="nil"/>
              <w:left w:val="nil"/>
              <w:bottom w:val="nil"/>
              <w:right w:val="nil"/>
            </w:tcBorders>
            <w:shd w:val="clear" w:color="auto" w:fill="auto"/>
            <w:noWrap/>
            <w:vAlign w:val="bottom"/>
            <w:hideMark/>
          </w:tcPr>
          <w:p w14:paraId="0435B481" w14:textId="77777777" w:rsidR="00636F83" w:rsidRPr="002A4574" w:rsidDel="001B1FE6" w:rsidRDefault="00636F83" w:rsidP="00636F83">
            <w:pPr>
              <w:jc w:val="right"/>
              <w:rPr>
                <w:del w:id="1227" w:author="TF 112318" w:date="2018-11-23T14:18:00Z"/>
                <w:rFonts w:ascii="Calibri" w:hAnsi="Calibri"/>
                <w:color w:val="000000"/>
                <w:sz w:val="18"/>
                <w:szCs w:val="18"/>
              </w:rPr>
            </w:pPr>
            <w:del w:id="1228" w:author="TF 112318" w:date="2018-11-23T14:16:00Z">
              <w:r w:rsidRPr="002A4574" w:rsidDel="001B1FE6">
                <w:rPr>
                  <w:rFonts w:ascii="Calibri" w:hAnsi="Calibri"/>
                  <w:color w:val="000000"/>
                  <w:sz w:val="18"/>
                  <w:szCs w:val="18"/>
                </w:rPr>
                <w:delText>32.58</w:delText>
              </w:r>
            </w:del>
          </w:p>
        </w:tc>
        <w:tc>
          <w:tcPr>
            <w:tcW w:w="1420" w:type="dxa"/>
            <w:gridSpan w:val="3"/>
            <w:tcBorders>
              <w:top w:val="nil"/>
              <w:left w:val="nil"/>
              <w:bottom w:val="nil"/>
              <w:right w:val="nil"/>
            </w:tcBorders>
            <w:shd w:val="clear" w:color="auto" w:fill="auto"/>
            <w:noWrap/>
            <w:vAlign w:val="bottom"/>
            <w:hideMark/>
          </w:tcPr>
          <w:p w14:paraId="0435B482" w14:textId="77777777" w:rsidR="00636F83" w:rsidRPr="002A4574" w:rsidDel="001B1FE6" w:rsidRDefault="00636F83" w:rsidP="00636F83">
            <w:pPr>
              <w:jc w:val="right"/>
              <w:rPr>
                <w:del w:id="1229" w:author="TF 112318" w:date="2018-11-23T14:18:00Z"/>
                <w:rFonts w:ascii="Calibri" w:hAnsi="Calibri"/>
                <w:color w:val="000000"/>
                <w:sz w:val="18"/>
                <w:szCs w:val="18"/>
              </w:rPr>
            </w:pPr>
            <w:del w:id="1230" w:author="TF 112318" w:date="2018-11-23T14:16:00Z">
              <w:r w:rsidRPr="002A4574" w:rsidDel="001B1FE6">
                <w:rPr>
                  <w:rFonts w:ascii="Calibri" w:hAnsi="Calibri"/>
                  <w:color w:val="000000"/>
                  <w:sz w:val="18"/>
                  <w:szCs w:val="18"/>
                </w:rPr>
                <w:delText>–116.98</w:delText>
              </w:r>
            </w:del>
          </w:p>
        </w:tc>
        <w:tc>
          <w:tcPr>
            <w:tcW w:w="1293" w:type="dxa"/>
            <w:tcBorders>
              <w:top w:val="nil"/>
              <w:left w:val="nil"/>
              <w:bottom w:val="nil"/>
              <w:right w:val="nil"/>
            </w:tcBorders>
            <w:shd w:val="clear" w:color="auto" w:fill="auto"/>
            <w:noWrap/>
            <w:vAlign w:val="bottom"/>
            <w:hideMark/>
          </w:tcPr>
          <w:p w14:paraId="0435B483" w14:textId="77777777" w:rsidR="00636F83" w:rsidRPr="002A4574" w:rsidDel="001B1FE6" w:rsidRDefault="00636F83" w:rsidP="00636F83">
            <w:pPr>
              <w:jc w:val="right"/>
              <w:rPr>
                <w:del w:id="1231" w:author="TF 112318" w:date="2018-11-23T14:18:00Z"/>
                <w:rFonts w:ascii="Calibri" w:hAnsi="Calibri"/>
                <w:color w:val="000000"/>
                <w:sz w:val="18"/>
                <w:szCs w:val="18"/>
              </w:rPr>
            </w:pPr>
            <w:del w:id="1232" w:author="TF 112318" w:date="2018-11-23T14:16:00Z">
              <w:r w:rsidRPr="002A4574" w:rsidDel="001B1FE6">
                <w:rPr>
                  <w:rFonts w:ascii="Calibri" w:hAnsi="Calibri"/>
                  <w:color w:val="000000"/>
                  <w:sz w:val="18"/>
                  <w:szCs w:val="18"/>
                </w:rPr>
                <w:delText>California</w:delText>
              </w:r>
            </w:del>
          </w:p>
        </w:tc>
      </w:tr>
      <w:tr w:rsidR="00636F83" w:rsidRPr="002A4574" w:rsidDel="001B1FE6" w14:paraId="0435B48B" w14:textId="77777777" w:rsidTr="00E168DF">
        <w:trPr>
          <w:trHeight w:val="240"/>
          <w:del w:id="1233" w:author="TF 112318" w:date="2018-11-23T14:18:00Z"/>
        </w:trPr>
        <w:tc>
          <w:tcPr>
            <w:tcW w:w="984" w:type="dxa"/>
            <w:gridSpan w:val="2"/>
            <w:tcBorders>
              <w:top w:val="nil"/>
              <w:left w:val="nil"/>
              <w:bottom w:val="nil"/>
              <w:right w:val="nil"/>
            </w:tcBorders>
            <w:shd w:val="clear" w:color="auto" w:fill="auto"/>
            <w:noWrap/>
            <w:vAlign w:val="bottom"/>
            <w:hideMark/>
          </w:tcPr>
          <w:p w14:paraId="0435B485" w14:textId="77777777" w:rsidR="00636F83" w:rsidRPr="002A4574" w:rsidDel="001B1FE6" w:rsidRDefault="00636F83" w:rsidP="00636F83">
            <w:pPr>
              <w:jc w:val="right"/>
              <w:rPr>
                <w:del w:id="1234" w:author="TF 112318" w:date="2018-11-23T14:18:00Z"/>
                <w:rFonts w:ascii="Calibri" w:hAnsi="Calibri"/>
                <w:color w:val="000000"/>
                <w:sz w:val="18"/>
                <w:szCs w:val="18"/>
              </w:rPr>
            </w:pPr>
            <w:del w:id="1235" w:author="TF 112318" w:date="2018-11-23T14:16:00Z">
              <w:r w:rsidRPr="002A4574" w:rsidDel="001B1FE6">
                <w:rPr>
                  <w:rFonts w:ascii="Calibri" w:hAnsi="Calibri"/>
                  <w:color w:val="000000"/>
                  <w:sz w:val="18"/>
                  <w:szCs w:val="18"/>
                </w:rPr>
                <w:delText>722906</w:delText>
              </w:r>
            </w:del>
          </w:p>
        </w:tc>
        <w:tc>
          <w:tcPr>
            <w:tcW w:w="818" w:type="dxa"/>
            <w:gridSpan w:val="3"/>
            <w:tcBorders>
              <w:top w:val="nil"/>
              <w:left w:val="nil"/>
              <w:bottom w:val="nil"/>
              <w:right w:val="nil"/>
            </w:tcBorders>
            <w:shd w:val="clear" w:color="auto" w:fill="auto"/>
            <w:noWrap/>
            <w:vAlign w:val="bottom"/>
            <w:hideMark/>
          </w:tcPr>
          <w:p w14:paraId="0435B486" w14:textId="77777777" w:rsidR="00636F83" w:rsidRPr="002A4574" w:rsidDel="001B1FE6" w:rsidRDefault="00636F83" w:rsidP="00636F83">
            <w:pPr>
              <w:jc w:val="right"/>
              <w:rPr>
                <w:del w:id="1236" w:author="TF 112318" w:date="2018-11-23T14:18:00Z"/>
                <w:rFonts w:ascii="Calibri" w:hAnsi="Calibri"/>
                <w:color w:val="000000"/>
                <w:sz w:val="18"/>
                <w:szCs w:val="18"/>
              </w:rPr>
            </w:pPr>
            <w:del w:id="1237" w:author="TF 112318" w:date="2018-11-23T14:16:00Z">
              <w:r w:rsidRPr="002A4574" w:rsidDel="001B1FE6">
                <w:rPr>
                  <w:rFonts w:ascii="Calibri" w:hAnsi="Calibri"/>
                  <w:color w:val="000000"/>
                  <w:sz w:val="18"/>
                  <w:szCs w:val="18"/>
                </w:rPr>
                <w:delText>0.39</w:delText>
              </w:r>
            </w:del>
          </w:p>
        </w:tc>
        <w:tc>
          <w:tcPr>
            <w:tcW w:w="4955" w:type="dxa"/>
            <w:gridSpan w:val="3"/>
            <w:tcBorders>
              <w:top w:val="nil"/>
              <w:left w:val="nil"/>
              <w:bottom w:val="nil"/>
              <w:right w:val="nil"/>
            </w:tcBorders>
            <w:shd w:val="clear" w:color="auto" w:fill="auto"/>
            <w:noWrap/>
            <w:vAlign w:val="bottom"/>
            <w:hideMark/>
          </w:tcPr>
          <w:p w14:paraId="0435B487" w14:textId="77777777" w:rsidR="00636F83" w:rsidRPr="002A4574" w:rsidDel="001B1FE6" w:rsidRDefault="00636F83" w:rsidP="00636F83">
            <w:pPr>
              <w:rPr>
                <w:del w:id="1238" w:author="TF 112318" w:date="2018-11-23T14:18:00Z"/>
                <w:rFonts w:ascii="Calibri" w:hAnsi="Calibri"/>
                <w:color w:val="000000"/>
                <w:sz w:val="18"/>
                <w:szCs w:val="18"/>
              </w:rPr>
            </w:pPr>
            <w:del w:id="1239" w:author="TF 112318" w:date="2018-11-23T14:16:00Z">
              <w:r w:rsidRPr="002A4574" w:rsidDel="001B1FE6">
                <w:rPr>
                  <w:rFonts w:ascii="Calibri" w:hAnsi="Calibri"/>
                  <w:color w:val="000000"/>
                  <w:sz w:val="18"/>
                  <w:szCs w:val="18"/>
                </w:rPr>
                <w:delText xml:space="preserve">San Diego North Island NAS </w:delText>
              </w:r>
            </w:del>
          </w:p>
        </w:tc>
        <w:tc>
          <w:tcPr>
            <w:tcW w:w="1451" w:type="dxa"/>
            <w:gridSpan w:val="3"/>
            <w:tcBorders>
              <w:top w:val="nil"/>
              <w:left w:val="nil"/>
              <w:bottom w:val="nil"/>
              <w:right w:val="nil"/>
            </w:tcBorders>
            <w:shd w:val="clear" w:color="auto" w:fill="auto"/>
            <w:noWrap/>
            <w:vAlign w:val="bottom"/>
            <w:hideMark/>
          </w:tcPr>
          <w:p w14:paraId="0435B488" w14:textId="77777777" w:rsidR="00636F83" w:rsidRPr="002A4574" w:rsidDel="001B1FE6" w:rsidRDefault="00636F83" w:rsidP="00636F83">
            <w:pPr>
              <w:jc w:val="right"/>
              <w:rPr>
                <w:del w:id="1240" w:author="TF 112318" w:date="2018-11-23T14:18:00Z"/>
                <w:rFonts w:ascii="Calibri" w:hAnsi="Calibri"/>
                <w:color w:val="000000"/>
                <w:sz w:val="18"/>
                <w:szCs w:val="18"/>
              </w:rPr>
            </w:pPr>
            <w:del w:id="1241" w:author="TF 112318" w:date="2018-11-23T14:16:00Z">
              <w:r w:rsidRPr="002A4574" w:rsidDel="001B1FE6">
                <w:rPr>
                  <w:rFonts w:ascii="Calibri" w:hAnsi="Calibri"/>
                  <w:color w:val="000000"/>
                  <w:sz w:val="18"/>
                  <w:szCs w:val="18"/>
                </w:rPr>
                <w:delText>32.7</w:delText>
              </w:r>
            </w:del>
          </w:p>
        </w:tc>
        <w:tc>
          <w:tcPr>
            <w:tcW w:w="1420" w:type="dxa"/>
            <w:gridSpan w:val="3"/>
            <w:tcBorders>
              <w:top w:val="nil"/>
              <w:left w:val="nil"/>
              <w:bottom w:val="nil"/>
              <w:right w:val="nil"/>
            </w:tcBorders>
            <w:shd w:val="clear" w:color="auto" w:fill="auto"/>
            <w:noWrap/>
            <w:vAlign w:val="bottom"/>
            <w:hideMark/>
          </w:tcPr>
          <w:p w14:paraId="0435B489" w14:textId="77777777" w:rsidR="00636F83" w:rsidRPr="002A4574" w:rsidDel="001B1FE6" w:rsidRDefault="00636F83" w:rsidP="00636F83">
            <w:pPr>
              <w:jc w:val="right"/>
              <w:rPr>
                <w:del w:id="1242" w:author="TF 112318" w:date="2018-11-23T14:18:00Z"/>
                <w:rFonts w:ascii="Calibri" w:hAnsi="Calibri"/>
                <w:color w:val="000000"/>
                <w:sz w:val="18"/>
                <w:szCs w:val="18"/>
              </w:rPr>
            </w:pPr>
            <w:del w:id="1243" w:author="TF 112318" w:date="2018-11-23T14:16:00Z">
              <w:r w:rsidRPr="002A4574" w:rsidDel="001B1FE6">
                <w:rPr>
                  <w:rFonts w:ascii="Calibri" w:hAnsi="Calibri"/>
                  <w:color w:val="000000"/>
                  <w:sz w:val="18"/>
                  <w:szCs w:val="18"/>
                </w:rPr>
                <w:delText>–117.20</w:delText>
              </w:r>
            </w:del>
          </w:p>
        </w:tc>
        <w:tc>
          <w:tcPr>
            <w:tcW w:w="1293" w:type="dxa"/>
            <w:tcBorders>
              <w:top w:val="nil"/>
              <w:left w:val="nil"/>
              <w:bottom w:val="nil"/>
              <w:right w:val="nil"/>
            </w:tcBorders>
            <w:shd w:val="clear" w:color="auto" w:fill="auto"/>
            <w:noWrap/>
            <w:vAlign w:val="bottom"/>
            <w:hideMark/>
          </w:tcPr>
          <w:p w14:paraId="0435B48A" w14:textId="77777777" w:rsidR="00636F83" w:rsidRPr="002A4574" w:rsidDel="001B1FE6" w:rsidRDefault="00636F83" w:rsidP="00636F83">
            <w:pPr>
              <w:jc w:val="right"/>
              <w:rPr>
                <w:del w:id="1244" w:author="TF 112318" w:date="2018-11-23T14:18:00Z"/>
                <w:rFonts w:ascii="Calibri" w:hAnsi="Calibri"/>
                <w:color w:val="000000"/>
                <w:sz w:val="18"/>
                <w:szCs w:val="18"/>
              </w:rPr>
            </w:pPr>
            <w:del w:id="1245" w:author="TF 112318" w:date="2018-11-23T14:16:00Z">
              <w:r w:rsidRPr="002A4574" w:rsidDel="001B1FE6">
                <w:rPr>
                  <w:rFonts w:ascii="Calibri" w:hAnsi="Calibri"/>
                  <w:color w:val="000000"/>
                  <w:sz w:val="18"/>
                  <w:szCs w:val="18"/>
                </w:rPr>
                <w:delText>California</w:delText>
              </w:r>
            </w:del>
          </w:p>
        </w:tc>
      </w:tr>
      <w:tr w:rsidR="00636F83" w:rsidRPr="002A4574" w:rsidDel="001B1FE6" w14:paraId="0435B492" w14:textId="77777777" w:rsidTr="00E168DF">
        <w:trPr>
          <w:trHeight w:val="240"/>
          <w:del w:id="1246" w:author="TF 112318" w:date="2018-11-23T14:18:00Z"/>
        </w:trPr>
        <w:tc>
          <w:tcPr>
            <w:tcW w:w="984" w:type="dxa"/>
            <w:gridSpan w:val="2"/>
            <w:tcBorders>
              <w:top w:val="nil"/>
              <w:left w:val="nil"/>
              <w:bottom w:val="nil"/>
              <w:right w:val="nil"/>
            </w:tcBorders>
            <w:shd w:val="clear" w:color="auto" w:fill="auto"/>
            <w:noWrap/>
            <w:vAlign w:val="bottom"/>
            <w:hideMark/>
          </w:tcPr>
          <w:p w14:paraId="0435B48C" w14:textId="77777777" w:rsidR="00636F83" w:rsidRPr="002A4574" w:rsidDel="001B1FE6" w:rsidRDefault="00636F83" w:rsidP="00636F83">
            <w:pPr>
              <w:jc w:val="right"/>
              <w:rPr>
                <w:del w:id="1247" w:author="TF 112318" w:date="2018-11-23T14:18:00Z"/>
                <w:rFonts w:ascii="Calibri" w:hAnsi="Calibri"/>
                <w:color w:val="000000"/>
                <w:sz w:val="18"/>
                <w:szCs w:val="18"/>
              </w:rPr>
            </w:pPr>
            <w:del w:id="1248" w:author="TF 112318" w:date="2018-11-23T14:16:00Z">
              <w:r w:rsidRPr="002A4574" w:rsidDel="001B1FE6">
                <w:rPr>
                  <w:rFonts w:ascii="Calibri" w:hAnsi="Calibri"/>
                  <w:color w:val="000000"/>
                  <w:sz w:val="18"/>
                  <w:szCs w:val="18"/>
                </w:rPr>
                <w:delText>722926</w:delText>
              </w:r>
            </w:del>
          </w:p>
        </w:tc>
        <w:tc>
          <w:tcPr>
            <w:tcW w:w="818" w:type="dxa"/>
            <w:gridSpan w:val="3"/>
            <w:tcBorders>
              <w:top w:val="nil"/>
              <w:left w:val="nil"/>
              <w:bottom w:val="nil"/>
              <w:right w:val="nil"/>
            </w:tcBorders>
            <w:shd w:val="clear" w:color="auto" w:fill="auto"/>
            <w:noWrap/>
            <w:vAlign w:val="bottom"/>
            <w:hideMark/>
          </w:tcPr>
          <w:p w14:paraId="0435B48D" w14:textId="77777777" w:rsidR="00636F83" w:rsidRPr="002A4574" w:rsidDel="001B1FE6" w:rsidRDefault="00636F83" w:rsidP="00636F83">
            <w:pPr>
              <w:jc w:val="right"/>
              <w:rPr>
                <w:del w:id="1249" w:author="TF 112318" w:date="2018-11-23T14:18:00Z"/>
                <w:rFonts w:ascii="Calibri" w:hAnsi="Calibri"/>
                <w:color w:val="000000"/>
                <w:sz w:val="18"/>
                <w:szCs w:val="18"/>
              </w:rPr>
            </w:pPr>
            <w:del w:id="1250" w:author="TF 112318" w:date="2018-11-23T14:16:00Z">
              <w:r w:rsidRPr="002A4574" w:rsidDel="001B1FE6">
                <w:rPr>
                  <w:rFonts w:ascii="Calibri" w:hAnsi="Calibri"/>
                  <w:color w:val="000000"/>
                  <w:sz w:val="18"/>
                  <w:szCs w:val="18"/>
                </w:rPr>
                <w:delText>0.4</w:delText>
              </w:r>
            </w:del>
          </w:p>
        </w:tc>
        <w:tc>
          <w:tcPr>
            <w:tcW w:w="4955" w:type="dxa"/>
            <w:gridSpan w:val="3"/>
            <w:tcBorders>
              <w:top w:val="nil"/>
              <w:left w:val="nil"/>
              <w:bottom w:val="nil"/>
              <w:right w:val="nil"/>
            </w:tcBorders>
            <w:shd w:val="clear" w:color="auto" w:fill="auto"/>
            <w:noWrap/>
            <w:vAlign w:val="bottom"/>
            <w:hideMark/>
          </w:tcPr>
          <w:p w14:paraId="0435B48E" w14:textId="77777777" w:rsidR="00636F83" w:rsidRPr="002A4574" w:rsidDel="001B1FE6" w:rsidRDefault="00636F83" w:rsidP="00636F83">
            <w:pPr>
              <w:rPr>
                <w:del w:id="1251" w:author="TF 112318" w:date="2018-11-23T14:18:00Z"/>
                <w:rFonts w:ascii="Calibri" w:hAnsi="Calibri"/>
                <w:color w:val="000000"/>
                <w:sz w:val="18"/>
                <w:szCs w:val="18"/>
              </w:rPr>
            </w:pPr>
            <w:del w:id="1252" w:author="TF 112318" w:date="2018-11-23T14:16:00Z">
              <w:r w:rsidRPr="002A4574" w:rsidDel="001B1FE6">
                <w:rPr>
                  <w:rFonts w:ascii="Calibri" w:hAnsi="Calibri"/>
                  <w:color w:val="000000"/>
                  <w:sz w:val="18"/>
                  <w:szCs w:val="18"/>
                </w:rPr>
                <w:delText xml:space="preserve">Camp Pendleton MCAS </w:delText>
              </w:r>
            </w:del>
          </w:p>
        </w:tc>
        <w:tc>
          <w:tcPr>
            <w:tcW w:w="1451" w:type="dxa"/>
            <w:gridSpan w:val="3"/>
            <w:tcBorders>
              <w:top w:val="nil"/>
              <w:left w:val="nil"/>
              <w:bottom w:val="nil"/>
              <w:right w:val="nil"/>
            </w:tcBorders>
            <w:shd w:val="clear" w:color="auto" w:fill="auto"/>
            <w:noWrap/>
            <w:vAlign w:val="bottom"/>
            <w:hideMark/>
          </w:tcPr>
          <w:p w14:paraId="0435B48F" w14:textId="77777777" w:rsidR="00636F83" w:rsidRPr="002A4574" w:rsidDel="001B1FE6" w:rsidRDefault="00636F83" w:rsidP="00636F83">
            <w:pPr>
              <w:jc w:val="right"/>
              <w:rPr>
                <w:del w:id="1253" w:author="TF 112318" w:date="2018-11-23T14:18:00Z"/>
                <w:rFonts w:ascii="Calibri" w:hAnsi="Calibri"/>
                <w:color w:val="000000"/>
                <w:sz w:val="18"/>
                <w:szCs w:val="18"/>
              </w:rPr>
            </w:pPr>
            <w:del w:id="1254" w:author="TF 112318" w:date="2018-11-23T14:16:00Z">
              <w:r w:rsidRPr="002A4574" w:rsidDel="001B1FE6">
                <w:rPr>
                  <w:rFonts w:ascii="Calibri" w:hAnsi="Calibri"/>
                  <w:color w:val="000000"/>
                  <w:sz w:val="18"/>
                  <w:szCs w:val="18"/>
                </w:rPr>
                <w:delText>33.3</w:delText>
              </w:r>
            </w:del>
          </w:p>
        </w:tc>
        <w:tc>
          <w:tcPr>
            <w:tcW w:w="1420" w:type="dxa"/>
            <w:gridSpan w:val="3"/>
            <w:tcBorders>
              <w:top w:val="nil"/>
              <w:left w:val="nil"/>
              <w:bottom w:val="nil"/>
              <w:right w:val="nil"/>
            </w:tcBorders>
            <w:shd w:val="clear" w:color="auto" w:fill="auto"/>
            <w:noWrap/>
            <w:vAlign w:val="bottom"/>
            <w:hideMark/>
          </w:tcPr>
          <w:p w14:paraId="0435B490" w14:textId="77777777" w:rsidR="00636F83" w:rsidRPr="002A4574" w:rsidDel="001B1FE6" w:rsidRDefault="00636F83" w:rsidP="00636F83">
            <w:pPr>
              <w:jc w:val="right"/>
              <w:rPr>
                <w:del w:id="1255" w:author="TF 112318" w:date="2018-11-23T14:18:00Z"/>
                <w:rFonts w:ascii="Calibri" w:hAnsi="Calibri"/>
                <w:color w:val="000000"/>
                <w:sz w:val="18"/>
                <w:szCs w:val="18"/>
              </w:rPr>
            </w:pPr>
            <w:del w:id="1256" w:author="TF 112318" w:date="2018-11-23T14:16:00Z">
              <w:r w:rsidRPr="002A4574" w:rsidDel="001B1FE6">
                <w:rPr>
                  <w:rFonts w:ascii="Calibri" w:hAnsi="Calibri"/>
                  <w:color w:val="000000"/>
                  <w:sz w:val="18"/>
                  <w:szCs w:val="18"/>
                </w:rPr>
                <w:delText>–117.35</w:delText>
              </w:r>
            </w:del>
          </w:p>
        </w:tc>
        <w:tc>
          <w:tcPr>
            <w:tcW w:w="1293" w:type="dxa"/>
            <w:tcBorders>
              <w:top w:val="nil"/>
              <w:left w:val="nil"/>
              <w:bottom w:val="nil"/>
              <w:right w:val="nil"/>
            </w:tcBorders>
            <w:shd w:val="clear" w:color="auto" w:fill="auto"/>
            <w:noWrap/>
            <w:vAlign w:val="bottom"/>
            <w:hideMark/>
          </w:tcPr>
          <w:p w14:paraId="0435B491" w14:textId="77777777" w:rsidR="00636F83" w:rsidRPr="002A4574" w:rsidDel="001B1FE6" w:rsidRDefault="00636F83" w:rsidP="00636F83">
            <w:pPr>
              <w:jc w:val="right"/>
              <w:rPr>
                <w:del w:id="1257" w:author="TF 112318" w:date="2018-11-23T14:18:00Z"/>
                <w:rFonts w:ascii="Calibri" w:hAnsi="Calibri"/>
                <w:color w:val="000000"/>
                <w:sz w:val="18"/>
                <w:szCs w:val="18"/>
              </w:rPr>
            </w:pPr>
            <w:del w:id="1258" w:author="TF 112318" w:date="2018-11-23T14:16:00Z">
              <w:r w:rsidRPr="002A4574" w:rsidDel="001B1FE6">
                <w:rPr>
                  <w:rFonts w:ascii="Calibri" w:hAnsi="Calibri"/>
                  <w:color w:val="000000"/>
                  <w:sz w:val="18"/>
                  <w:szCs w:val="18"/>
                </w:rPr>
                <w:delText>California</w:delText>
              </w:r>
            </w:del>
          </w:p>
        </w:tc>
      </w:tr>
      <w:tr w:rsidR="00636F83" w:rsidRPr="002A4574" w:rsidDel="001B1FE6" w14:paraId="0435B499" w14:textId="77777777" w:rsidTr="00E168DF">
        <w:trPr>
          <w:trHeight w:val="240"/>
          <w:del w:id="1259" w:author="TF 112318" w:date="2018-11-23T14:18:00Z"/>
        </w:trPr>
        <w:tc>
          <w:tcPr>
            <w:tcW w:w="984" w:type="dxa"/>
            <w:gridSpan w:val="2"/>
            <w:tcBorders>
              <w:top w:val="nil"/>
              <w:left w:val="nil"/>
              <w:bottom w:val="nil"/>
              <w:right w:val="nil"/>
            </w:tcBorders>
            <w:shd w:val="clear" w:color="auto" w:fill="auto"/>
            <w:noWrap/>
            <w:vAlign w:val="bottom"/>
            <w:hideMark/>
          </w:tcPr>
          <w:p w14:paraId="0435B493" w14:textId="77777777" w:rsidR="00636F83" w:rsidRPr="002A4574" w:rsidDel="001B1FE6" w:rsidRDefault="00636F83" w:rsidP="00636F83">
            <w:pPr>
              <w:jc w:val="right"/>
              <w:rPr>
                <w:del w:id="1260" w:author="TF 112318" w:date="2018-11-23T14:18:00Z"/>
                <w:rFonts w:ascii="Calibri" w:hAnsi="Calibri"/>
                <w:color w:val="000000"/>
                <w:sz w:val="18"/>
                <w:szCs w:val="18"/>
              </w:rPr>
            </w:pPr>
            <w:del w:id="1261" w:author="TF 112318" w:date="2018-11-23T14:16:00Z">
              <w:r w:rsidRPr="002A4574" w:rsidDel="001B1FE6">
                <w:rPr>
                  <w:rFonts w:ascii="Calibri" w:hAnsi="Calibri"/>
                  <w:color w:val="000000"/>
                  <w:sz w:val="18"/>
                  <w:szCs w:val="18"/>
                </w:rPr>
                <w:delText>722927</w:delText>
              </w:r>
            </w:del>
          </w:p>
        </w:tc>
        <w:tc>
          <w:tcPr>
            <w:tcW w:w="818" w:type="dxa"/>
            <w:gridSpan w:val="3"/>
            <w:tcBorders>
              <w:top w:val="nil"/>
              <w:left w:val="nil"/>
              <w:bottom w:val="nil"/>
              <w:right w:val="nil"/>
            </w:tcBorders>
            <w:shd w:val="clear" w:color="auto" w:fill="auto"/>
            <w:noWrap/>
            <w:vAlign w:val="bottom"/>
            <w:hideMark/>
          </w:tcPr>
          <w:p w14:paraId="0435B494" w14:textId="77777777" w:rsidR="00636F83" w:rsidRPr="002A4574" w:rsidDel="001B1FE6" w:rsidRDefault="00636F83" w:rsidP="00636F83">
            <w:pPr>
              <w:jc w:val="right"/>
              <w:rPr>
                <w:del w:id="1262" w:author="TF 112318" w:date="2018-11-23T14:18:00Z"/>
                <w:rFonts w:ascii="Calibri" w:hAnsi="Calibri"/>
                <w:color w:val="000000"/>
                <w:sz w:val="18"/>
                <w:szCs w:val="18"/>
              </w:rPr>
            </w:pPr>
            <w:del w:id="1263" w:author="TF 112318" w:date="2018-11-23T14:16:00Z">
              <w:r w:rsidRPr="002A4574" w:rsidDel="001B1FE6">
                <w:rPr>
                  <w:rFonts w:ascii="Calibri" w:hAnsi="Calibri"/>
                  <w:color w:val="000000"/>
                  <w:sz w:val="18"/>
                  <w:szCs w:val="18"/>
                </w:rPr>
                <w:delText>0.38</w:delText>
              </w:r>
            </w:del>
          </w:p>
        </w:tc>
        <w:tc>
          <w:tcPr>
            <w:tcW w:w="4955" w:type="dxa"/>
            <w:gridSpan w:val="3"/>
            <w:tcBorders>
              <w:top w:val="nil"/>
              <w:left w:val="nil"/>
              <w:bottom w:val="nil"/>
              <w:right w:val="nil"/>
            </w:tcBorders>
            <w:shd w:val="clear" w:color="auto" w:fill="auto"/>
            <w:noWrap/>
            <w:vAlign w:val="bottom"/>
            <w:hideMark/>
          </w:tcPr>
          <w:p w14:paraId="0435B495" w14:textId="77777777" w:rsidR="00636F83" w:rsidRPr="002A4574" w:rsidDel="001B1FE6" w:rsidRDefault="00636F83" w:rsidP="00636F83">
            <w:pPr>
              <w:rPr>
                <w:del w:id="1264" w:author="TF 112318" w:date="2018-11-23T14:18:00Z"/>
                <w:rFonts w:ascii="Calibri" w:hAnsi="Calibri"/>
                <w:color w:val="000000"/>
                <w:sz w:val="18"/>
                <w:szCs w:val="18"/>
              </w:rPr>
            </w:pPr>
            <w:del w:id="1265" w:author="TF 112318" w:date="2018-11-23T14:16:00Z">
              <w:r w:rsidRPr="002A4574" w:rsidDel="001B1FE6">
                <w:rPr>
                  <w:rFonts w:ascii="Calibri" w:hAnsi="Calibri"/>
                  <w:color w:val="000000"/>
                  <w:sz w:val="18"/>
                  <w:szCs w:val="18"/>
                </w:rPr>
                <w:delText xml:space="preserve">Carlsbad/Palomar </w:delText>
              </w:r>
            </w:del>
          </w:p>
        </w:tc>
        <w:tc>
          <w:tcPr>
            <w:tcW w:w="1451" w:type="dxa"/>
            <w:gridSpan w:val="3"/>
            <w:tcBorders>
              <w:top w:val="nil"/>
              <w:left w:val="nil"/>
              <w:bottom w:val="nil"/>
              <w:right w:val="nil"/>
            </w:tcBorders>
            <w:shd w:val="clear" w:color="auto" w:fill="auto"/>
            <w:noWrap/>
            <w:vAlign w:val="bottom"/>
            <w:hideMark/>
          </w:tcPr>
          <w:p w14:paraId="0435B496" w14:textId="77777777" w:rsidR="00636F83" w:rsidRPr="002A4574" w:rsidDel="001B1FE6" w:rsidRDefault="00636F83" w:rsidP="00636F83">
            <w:pPr>
              <w:jc w:val="right"/>
              <w:rPr>
                <w:del w:id="1266" w:author="TF 112318" w:date="2018-11-23T14:18:00Z"/>
                <w:rFonts w:ascii="Calibri" w:hAnsi="Calibri"/>
                <w:color w:val="000000"/>
                <w:sz w:val="18"/>
                <w:szCs w:val="18"/>
              </w:rPr>
            </w:pPr>
            <w:del w:id="1267" w:author="TF 112318" w:date="2018-11-23T14:16:00Z">
              <w:r w:rsidRPr="002A4574" w:rsidDel="001B1FE6">
                <w:rPr>
                  <w:rFonts w:ascii="Calibri" w:hAnsi="Calibri"/>
                  <w:color w:val="000000"/>
                  <w:sz w:val="18"/>
                  <w:szCs w:val="18"/>
                </w:rPr>
                <w:delText>33.13</w:delText>
              </w:r>
            </w:del>
          </w:p>
        </w:tc>
        <w:tc>
          <w:tcPr>
            <w:tcW w:w="1420" w:type="dxa"/>
            <w:gridSpan w:val="3"/>
            <w:tcBorders>
              <w:top w:val="nil"/>
              <w:left w:val="nil"/>
              <w:bottom w:val="nil"/>
              <w:right w:val="nil"/>
            </w:tcBorders>
            <w:shd w:val="clear" w:color="auto" w:fill="auto"/>
            <w:noWrap/>
            <w:vAlign w:val="bottom"/>
            <w:hideMark/>
          </w:tcPr>
          <w:p w14:paraId="0435B497" w14:textId="77777777" w:rsidR="00636F83" w:rsidRPr="002A4574" w:rsidDel="001B1FE6" w:rsidRDefault="00636F83" w:rsidP="00636F83">
            <w:pPr>
              <w:jc w:val="right"/>
              <w:rPr>
                <w:del w:id="1268" w:author="TF 112318" w:date="2018-11-23T14:18:00Z"/>
                <w:rFonts w:ascii="Calibri" w:hAnsi="Calibri"/>
                <w:color w:val="000000"/>
                <w:sz w:val="18"/>
                <w:szCs w:val="18"/>
              </w:rPr>
            </w:pPr>
            <w:del w:id="1269" w:author="TF 112318" w:date="2018-11-23T14:16:00Z">
              <w:r w:rsidRPr="002A4574" w:rsidDel="001B1FE6">
                <w:rPr>
                  <w:rFonts w:ascii="Calibri" w:hAnsi="Calibri"/>
                  <w:color w:val="000000"/>
                  <w:sz w:val="18"/>
                  <w:szCs w:val="18"/>
                </w:rPr>
                <w:delText>–117.28</w:delText>
              </w:r>
            </w:del>
          </w:p>
        </w:tc>
        <w:tc>
          <w:tcPr>
            <w:tcW w:w="1293" w:type="dxa"/>
            <w:tcBorders>
              <w:top w:val="nil"/>
              <w:left w:val="nil"/>
              <w:bottom w:val="nil"/>
              <w:right w:val="nil"/>
            </w:tcBorders>
            <w:shd w:val="clear" w:color="auto" w:fill="auto"/>
            <w:noWrap/>
            <w:vAlign w:val="bottom"/>
            <w:hideMark/>
          </w:tcPr>
          <w:p w14:paraId="0435B498" w14:textId="77777777" w:rsidR="00636F83" w:rsidRPr="002A4574" w:rsidDel="001B1FE6" w:rsidRDefault="00636F83" w:rsidP="00636F83">
            <w:pPr>
              <w:jc w:val="right"/>
              <w:rPr>
                <w:del w:id="1270" w:author="TF 112318" w:date="2018-11-23T14:18:00Z"/>
                <w:rFonts w:ascii="Calibri" w:hAnsi="Calibri"/>
                <w:color w:val="000000"/>
                <w:sz w:val="18"/>
                <w:szCs w:val="18"/>
              </w:rPr>
            </w:pPr>
            <w:del w:id="1271" w:author="TF 112318" w:date="2018-11-23T14:16:00Z">
              <w:r w:rsidRPr="002A4574" w:rsidDel="001B1FE6">
                <w:rPr>
                  <w:rFonts w:ascii="Calibri" w:hAnsi="Calibri"/>
                  <w:color w:val="000000"/>
                  <w:sz w:val="18"/>
                  <w:szCs w:val="18"/>
                </w:rPr>
                <w:delText>California</w:delText>
              </w:r>
            </w:del>
          </w:p>
        </w:tc>
      </w:tr>
      <w:tr w:rsidR="00636F83" w:rsidRPr="002A4574" w:rsidDel="001B1FE6" w14:paraId="0435B4A0" w14:textId="77777777" w:rsidTr="00E168DF">
        <w:trPr>
          <w:trHeight w:val="240"/>
          <w:del w:id="1272" w:author="TF 112318" w:date="2018-11-23T14:18:00Z"/>
        </w:trPr>
        <w:tc>
          <w:tcPr>
            <w:tcW w:w="984" w:type="dxa"/>
            <w:gridSpan w:val="2"/>
            <w:tcBorders>
              <w:top w:val="nil"/>
              <w:left w:val="nil"/>
              <w:bottom w:val="nil"/>
              <w:right w:val="nil"/>
            </w:tcBorders>
            <w:shd w:val="clear" w:color="auto" w:fill="auto"/>
            <w:noWrap/>
            <w:vAlign w:val="bottom"/>
            <w:hideMark/>
          </w:tcPr>
          <w:p w14:paraId="0435B49A" w14:textId="77777777" w:rsidR="00636F83" w:rsidRPr="002A4574" w:rsidDel="001B1FE6" w:rsidRDefault="00636F83" w:rsidP="00636F83">
            <w:pPr>
              <w:jc w:val="right"/>
              <w:rPr>
                <w:del w:id="1273" w:author="TF 112318" w:date="2018-11-23T14:18:00Z"/>
                <w:rFonts w:ascii="Calibri" w:hAnsi="Calibri"/>
                <w:color w:val="000000"/>
                <w:sz w:val="18"/>
                <w:szCs w:val="18"/>
              </w:rPr>
            </w:pPr>
            <w:del w:id="1274" w:author="TF 112318" w:date="2018-11-23T14:16:00Z">
              <w:r w:rsidRPr="002A4574" w:rsidDel="001B1FE6">
                <w:rPr>
                  <w:rFonts w:ascii="Calibri" w:hAnsi="Calibri"/>
                  <w:color w:val="000000"/>
                  <w:sz w:val="18"/>
                  <w:szCs w:val="18"/>
                </w:rPr>
                <w:delText>722930</w:delText>
              </w:r>
            </w:del>
          </w:p>
        </w:tc>
        <w:tc>
          <w:tcPr>
            <w:tcW w:w="818" w:type="dxa"/>
            <w:gridSpan w:val="3"/>
            <w:tcBorders>
              <w:top w:val="nil"/>
              <w:left w:val="nil"/>
              <w:bottom w:val="nil"/>
              <w:right w:val="nil"/>
            </w:tcBorders>
            <w:shd w:val="clear" w:color="auto" w:fill="auto"/>
            <w:noWrap/>
            <w:vAlign w:val="bottom"/>
            <w:hideMark/>
          </w:tcPr>
          <w:p w14:paraId="0435B49B" w14:textId="77777777" w:rsidR="00636F83" w:rsidRPr="002A4574" w:rsidDel="001B1FE6" w:rsidRDefault="00636F83" w:rsidP="00636F83">
            <w:pPr>
              <w:jc w:val="right"/>
              <w:rPr>
                <w:del w:id="1275" w:author="TF 112318" w:date="2018-11-23T14:18:00Z"/>
                <w:rFonts w:ascii="Calibri" w:hAnsi="Calibri"/>
                <w:color w:val="000000"/>
                <w:sz w:val="18"/>
                <w:szCs w:val="18"/>
              </w:rPr>
            </w:pPr>
            <w:del w:id="1276" w:author="TF 112318" w:date="2018-11-23T14:16:00Z">
              <w:r w:rsidRPr="002A4574" w:rsidDel="001B1FE6">
                <w:rPr>
                  <w:rFonts w:ascii="Calibri" w:hAnsi="Calibri"/>
                  <w:color w:val="000000"/>
                  <w:sz w:val="18"/>
                  <w:szCs w:val="18"/>
                </w:rPr>
                <w:delText>0.39</w:delText>
              </w:r>
            </w:del>
          </w:p>
        </w:tc>
        <w:tc>
          <w:tcPr>
            <w:tcW w:w="4955" w:type="dxa"/>
            <w:gridSpan w:val="3"/>
            <w:tcBorders>
              <w:top w:val="nil"/>
              <w:left w:val="nil"/>
              <w:bottom w:val="nil"/>
              <w:right w:val="nil"/>
            </w:tcBorders>
            <w:shd w:val="clear" w:color="auto" w:fill="auto"/>
            <w:noWrap/>
            <w:vAlign w:val="bottom"/>
            <w:hideMark/>
          </w:tcPr>
          <w:p w14:paraId="0435B49C" w14:textId="77777777" w:rsidR="00636F83" w:rsidRPr="002A4574" w:rsidDel="001B1FE6" w:rsidRDefault="00636F83" w:rsidP="00636F83">
            <w:pPr>
              <w:rPr>
                <w:del w:id="1277" w:author="TF 112318" w:date="2018-11-23T14:18:00Z"/>
                <w:rFonts w:ascii="Calibri" w:hAnsi="Calibri"/>
                <w:color w:val="000000"/>
                <w:sz w:val="18"/>
                <w:szCs w:val="18"/>
              </w:rPr>
            </w:pPr>
            <w:del w:id="1278" w:author="TF 112318" w:date="2018-11-23T14:16:00Z">
              <w:r w:rsidRPr="002A4574" w:rsidDel="001B1FE6">
                <w:rPr>
                  <w:rFonts w:ascii="Calibri" w:hAnsi="Calibri"/>
                  <w:color w:val="000000"/>
                  <w:sz w:val="18"/>
                  <w:szCs w:val="18"/>
                </w:rPr>
                <w:delText xml:space="preserve">San Diego Miramar NAS </w:delText>
              </w:r>
            </w:del>
          </w:p>
        </w:tc>
        <w:tc>
          <w:tcPr>
            <w:tcW w:w="1451" w:type="dxa"/>
            <w:gridSpan w:val="3"/>
            <w:tcBorders>
              <w:top w:val="nil"/>
              <w:left w:val="nil"/>
              <w:bottom w:val="nil"/>
              <w:right w:val="nil"/>
            </w:tcBorders>
            <w:shd w:val="clear" w:color="auto" w:fill="auto"/>
            <w:noWrap/>
            <w:vAlign w:val="bottom"/>
            <w:hideMark/>
          </w:tcPr>
          <w:p w14:paraId="0435B49D" w14:textId="77777777" w:rsidR="00636F83" w:rsidRPr="002A4574" w:rsidDel="001B1FE6" w:rsidRDefault="00636F83" w:rsidP="00636F83">
            <w:pPr>
              <w:jc w:val="right"/>
              <w:rPr>
                <w:del w:id="1279" w:author="TF 112318" w:date="2018-11-23T14:18:00Z"/>
                <w:rFonts w:ascii="Calibri" w:hAnsi="Calibri"/>
                <w:color w:val="000000"/>
                <w:sz w:val="18"/>
                <w:szCs w:val="18"/>
              </w:rPr>
            </w:pPr>
            <w:del w:id="1280" w:author="TF 112318" w:date="2018-11-23T14:16:00Z">
              <w:r w:rsidRPr="002A4574" w:rsidDel="001B1FE6">
                <w:rPr>
                  <w:rFonts w:ascii="Calibri" w:hAnsi="Calibri"/>
                  <w:color w:val="000000"/>
                  <w:sz w:val="18"/>
                  <w:szCs w:val="18"/>
                </w:rPr>
                <w:delText>32.87</w:delText>
              </w:r>
            </w:del>
          </w:p>
        </w:tc>
        <w:tc>
          <w:tcPr>
            <w:tcW w:w="1420" w:type="dxa"/>
            <w:gridSpan w:val="3"/>
            <w:tcBorders>
              <w:top w:val="nil"/>
              <w:left w:val="nil"/>
              <w:bottom w:val="nil"/>
              <w:right w:val="nil"/>
            </w:tcBorders>
            <w:shd w:val="clear" w:color="auto" w:fill="auto"/>
            <w:noWrap/>
            <w:vAlign w:val="bottom"/>
            <w:hideMark/>
          </w:tcPr>
          <w:p w14:paraId="0435B49E" w14:textId="77777777" w:rsidR="00636F83" w:rsidRPr="002A4574" w:rsidDel="001B1FE6" w:rsidRDefault="00636F83" w:rsidP="00636F83">
            <w:pPr>
              <w:jc w:val="right"/>
              <w:rPr>
                <w:del w:id="1281" w:author="TF 112318" w:date="2018-11-23T14:18:00Z"/>
                <w:rFonts w:ascii="Calibri" w:hAnsi="Calibri"/>
                <w:color w:val="000000"/>
                <w:sz w:val="18"/>
                <w:szCs w:val="18"/>
              </w:rPr>
            </w:pPr>
            <w:del w:id="1282" w:author="TF 112318" w:date="2018-11-23T14:16:00Z">
              <w:r w:rsidRPr="002A4574" w:rsidDel="001B1FE6">
                <w:rPr>
                  <w:rFonts w:ascii="Calibri" w:hAnsi="Calibri"/>
                  <w:color w:val="000000"/>
                  <w:sz w:val="18"/>
                  <w:szCs w:val="18"/>
                </w:rPr>
                <w:delText>–117.13</w:delText>
              </w:r>
            </w:del>
          </w:p>
        </w:tc>
        <w:tc>
          <w:tcPr>
            <w:tcW w:w="1293" w:type="dxa"/>
            <w:tcBorders>
              <w:top w:val="nil"/>
              <w:left w:val="nil"/>
              <w:bottom w:val="nil"/>
              <w:right w:val="nil"/>
            </w:tcBorders>
            <w:shd w:val="clear" w:color="auto" w:fill="auto"/>
            <w:noWrap/>
            <w:vAlign w:val="bottom"/>
            <w:hideMark/>
          </w:tcPr>
          <w:p w14:paraId="0435B49F" w14:textId="77777777" w:rsidR="00636F83" w:rsidRPr="002A4574" w:rsidDel="001B1FE6" w:rsidRDefault="00636F83" w:rsidP="00636F83">
            <w:pPr>
              <w:jc w:val="right"/>
              <w:rPr>
                <w:del w:id="1283" w:author="TF 112318" w:date="2018-11-23T14:18:00Z"/>
                <w:rFonts w:ascii="Calibri" w:hAnsi="Calibri"/>
                <w:color w:val="000000"/>
                <w:sz w:val="18"/>
                <w:szCs w:val="18"/>
              </w:rPr>
            </w:pPr>
            <w:del w:id="1284" w:author="TF 112318" w:date="2018-11-23T14:16:00Z">
              <w:r w:rsidRPr="002A4574" w:rsidDel="001B1FE6">
                <w:rPr>
                  <w:rFonts w:ascii="Calibri" w:hAnsi="Calibri"/>
                  <w:color w:val="000000"/>
                  <w:sz w:val="18"/>
                  <w:szCs w:val="18"/>
                </w:rPr>
                <w:delText>California</w:delText>
              </w:r>
            </w:del>
          </w:p>
        </w:tc>
      </w:tr>
      <w:tr w:rsidR="00636F83" w:rsidRPr="002A4574" w:rsidDel="001B1FE6" w14:paraId="0435B4A7" w14:textId="77777777" w:rsidTr="00E168DF">
        <w:trPr>
          <w:trHeight w:val="240"/>
          <w:del w:id="1285" w:author="TF 112318" w:date="2018-11-23T14:18:00Z"/>
        </w:trPr>
        <w:tc>
          <w:tcPr>
            <w:tcW w:w="984" w:type="dxa"/>
            <w:gridSpan w:val="2"/>
            <w:tcBorders>
              <w:top w:val="nil"/>
              <w:left w:val="nil"/>
              <w:bottom w:val="nil"/>
              <w:right w:val="nil"/>
            </w:tcBorders>
            <w:shd w:val="clear" w:color="auto" w:fill="auto"/>
            <w:noWrap/>
            <w:vAlign w:val="bottom"/>
            <w:hideMark/>
          </w:tcPr>
          <w:p w14:paraId="0435B4A1" w14:textId="77777777" w:rsidR="00636F83" w:rsidRPr="002A4574" w:rsidDel="001B1FE6" w:rsidRDefault="00636F83" w:rsidP="00636F83">
            <w:pPr>
              <w:jc w:val="right"/>
              <w:rPr>
                <w:del w:id="1286" w:author="TF 112318" w:date="2018-11-23T14:18:00Z"/>
                <w:rFonts w:ascii="Calibri" w:hAnsi="Calibri"/>
                <w:color w:val="000000"/>
                <w:sz w:val="18"/>
                <w:szCs w:val="18"/>
              </w:rPr>
            </w:pPr>
            <w:del w:id="1287" w:author="TF 112318" w:date="2018-11-23T14:16:00Z">
              <w:r w:rsidRPr="002A4574" w:rsidDel="001B1FE6">
                <w:rPr>
                  <w:rFonts w:ascii="Calibri" w:hAnsi="Calibri"/>
                  <w:color w:val="000000"/>
                  <w:sz w:val="18"/>
                  <w:szCs w:val="18"/>
                </w:rPr>
                <w:delText>722950</w:delText>
              </w:r>
            </w:del>
          </w:p>
        </w:tc>
        <w:tc>
          <w:tcPr>
            <w:tcW w:w="818" w:type="dxa"/>
            <w:gridSpan w:val="3"/>
            <w:tcBorders>
              <w:top w:val="nil"/>
              <w:left w:val="nil"/>
              <w:bottom w:val="nil"/>
              <w:right w:val="nil"/>
            </w:tcBorders>
            <w:shd w:val="clear" w:color="auto" w:fill="auto"/>
            <w:noWrap/>
            <w:vAlign w:val="bottom"/>
            <w:hideMark/>
          </w:tcPr>
          <w:p w14:paraId="0435B4A2" w14:textId="77777777" w:rsidR="00636F83" w:rsidRPr="002A4574" w:rsidDel="001B1FE6" w:rsidRDefault="00636F83" w:rsidP="00636F83">
            <w:pPr>
              <w:jc w:val="right"/>
              <w:rPr>
                <w:del w:id="1288" w:author="TF 112318" w:date="2018-11-23T14:18:00Z"/>
                <w:rFonts w:ascii="Calibri" w:hAnsi="Calibri"/>
                <w:color w:val="000000"/>
                <w:sz w:val="18"/>
                <w:szCs w:val="18"/>
              </w:rPr>
            </w:pPr>
            <w:del w:id="1289" w:author="TF 112318" w:date="2018-11-23T14:16:00Z">
              <w:r w:rsidRPr="002A4574" w:rsidDel="001B1FE6">
                <w:rPr>
                  <w:rFonts w:ascii="Calibri" w:hAnsi="Calibri"/>
                  <w:color w:val="000000"/>
                  <w:sz w:val="18"/>
                  <w:szCs w:val="18"/>
                </w:rPr>
                <w:delText>0.42</w:delText>
              </w:r>
            </w:del>
          </w:p>
        </w:tc>
        <w:tc>
          <w:tcPr>
            <w:tcW w:w="4955" w:type="dxa"/>
            <w:gridSpan w:val="3"/>
            <w:tcBorders>
              <w:top w:val="nil"/>
              <w:left w:val="nil"/>
              <w:bottom w:val="nil"/>
              <w:right w:val="nil"/>
            </w:tcBorders>
            <w:shd w:val="clear" w:color="auto" w:fill="auto"/>
            <w:noWrap/>
            <w:vAlign w:val="bottom"/>
            <w:hideMark/>
          </w:tcPr>
          <w:p w14:paraId="0435B4A3" w14:textId="77777777" w:rsidR="00636F83" w:rsidRPr="002A4574" w:rsidDel="001B1FE6" w:rsidRDefault="00636F83" w:rsidP="00636F83">
            <w:pPr>
              <w:rPr>
                <w:del w:id="1290" w:author="TF 112318" w:date="2018-11-23T14:18:00Z"/>
                <w:rFonts w:ascii="Calibri" w:hAnsi="Calibri"/>
                <w:color w:val="000000"/>
                <w:sz w:val="18"/>
                <w:szCs w:val="18"/>
              </w:rPr>
            </w:pPr>
            <w:del w:id="1291" w:author="TF 112318" w:date="2018-11-23T14:16:00Z">
              <w:r w:rsidRPr="002A4574" w:rsidDel="001B1FE6">
                <w:rPr>
                  <w:rFonts w:ascii="Calibri" w:hAnsi="Calibri"/>
                  <w:color w:val="000000"/>
                  <w:sz w:val="18"/>
                  <w:szCs w:val="18"/>
                </w:rPr>
                <w:delText xml:space="preserve">Los Angeles Intl Arpt </w:delText>
              </w:r>
            </w:del>
          </w:p>
        </w:tc>
        <w:tc>
          <w:tcPr>
            <w:tcW w:w="1451" w:type="dxa"/>
            <w:gridSpan w:val="3"/>
            <w:tcBorders>
              <w:top w:val="nil"/>
              <w:left w:val="nil"/>
              <w:bottom w:val="nil"/>
              <w:right w:val="nil"/>
            </w:tcBorders>
            <w:shd w:val="clear" w:color="auto" w:fill="auto"/>
            <w:noWrap/>
            <w:vAlign w:val="bottom"/>
            <w:hideMark/>
          </w:tcPr>
          <w:p w14:paraId="0435B4A4" w14:textId="77777777" w:rsidR="00636F83" w:rsidRPr="002A4574" w:rsidDel="001B1FE6" w:rsidRDefault="00636F83" w:rsidP="00636F83">
            <w:pPr>
              <w:jc w:val="right"/>
              <w:rPr>
                <w:del w:id="1292" w:author="TF 112318" w:date="2018-11-23T14:18:00Z"/>
                <w:rFonts w:ascii="Calibri" w:hAnsi="Calibri"/>
                <w:color w:val="000000"/>
                <w:sz w:val="18"/>
                <w:szCs w:val="18"/>
              </w:rPr>
            </w:pPr>
            <w:del w:id="1293" w:author="TF 112318" w:date="2018-11-23T14:16:00Z">
              <w:r w:rsidRPr="002A4574" w:rsidDel="001B1FE6">
                <w:rPr>
                  <w:rFonts w:ascii="Calibri" w:hAnsi="Calibri"/>
                  <w:color w:val="000000"/>
                  <w:sz w:val="18"/>
                  <w:szCs w:val="18"/>
                </w:rPr>
                <w:delText>33.93</w:delText>
              </w:r>
            </w:del>
          </w:p>
        </w:tc>
        <w:tc>
          <w:tcPr>
            <w:tcW w:w="1420" w:type="dxa"/>
            <w:gridSpan w:val="3"/>
            <w:tcBorders>
              <w:top w:val="nil"/>
              <w:left w:val="nil"/>
              <w:bottom w:val="nil"/>
              <w:right w:val="nil"/>
            </w:tcBorders>
            <w:shd w:val="clear" w:color="auto" w:fill="auto"/>
            <w:noWrap/>
            <w:vAlign w:val="bottom"/>
            <w:hideMark/>
          </w:tcPr>
          <w:p w14:paraId="0435B4A5" w14:textId="77777777" w:rsidR="00636F83" w:rsidRPr="002A4574" w:rsidDel="001B1FE6" w:rsidRDefault="00636F83" w:rsidP="00636F83">
            <w:pPr>
              <w:jc w:val="right"/>
              <w:rPr>
                <w:del w:id="1294" w:author="TF 112318" w:date="2018-11-23T14:18:00Z"/>
                <w:rFonts w:ascii="Calibri" w:hAnsi="Calibri"/>
                <w:color w:val="000000"/>
                <w:sz w:val="18"/>
                <w:szCs w:val="18"/>
              </w:rPr>
            </w:pPr>
            <w:del w:id="1295" w:author="TF 112318" w:date="2018-11-23T14:16:00Z">
              <w:r w:rsidRPr="002A4574" w:rsidDel="001B1FE6">
                <w:rPr>
                  <w:rFonts w:ascii="Calibri" w:hAnsi="Calibri"/>
                  <w:color w:val="000000"/>
                  <w:sz w:val="18"/>
                  <w:szCs w:val="18"/>
                </w:rPr>
                <w:delText>–118.40</w:delText>
              </w:r>
            </w:del>
          </w:p>
        </w:tc>
        <w:tc>
          <w:tcPr>
            <w:tcW w:w="1293" w:type="dxa"/>
            <w:tcBorders>
              <w:top w:val="nil"/>
              <w:left w:val="nil"/>
              <w:bottom w:val="nil"/>
              <w:right w:val="nil"/>
            </w:tcBorders>
            <w:shd w:val="clear" w:color="auto" w:fill="auto"/>
            <w:noWrap/>
            <w:vAlign w:val="bottom"/>
            <w:hideMark/>
          </w:tcPr>
          <w:p w14:paraId="0435B4A6" w14:textId="77777777" w:rsidR="00636F83" w:rsidRPr="002A4574" w:rsidDel="001B1FE6" w:rsidRDefault="00636F83" w:rsidP="00636F83">
            <w:pPr>
              <w:jc w:val="right"/>
              <w:rPr>
                <w:del w:id="1296" w:author="TF 112318" w:date="2018-11-23T14:18:00Z"/>
                <w:rFonts w:ascii="Calibri" w:hAnsi="Calibri"/>
                <w:color w:val="000000"/>
                <w:sz w:val="18"/>
                <w:szCs w:val="18"/>
              </w:rPr>
            </w:pPr>
            <w:del w:id="1297" w:author="TF 112318" w:date="2018-11-23T14:16:00Z">
              <w:r w:rsidRPr="002A4574" w:rsidDel="001B1FE6">
                <w:rPr>
                  <w:rFonts w:ascii="Calibri" w:hAnsi="Calibri"/>
                  <w:color w:val="000000"/>
                  <w:sz w:val="18"/>
                  <w:szCs w:val="18"/>
                </w:rPr>
                <w:delText>California</w:delText>
              </w:r>
            </w:del>
          </w:p>
        </w:tc>
      </w:tr>
      <w:tr w:rsidR="00636F83" w:rsidRPr="002A4574" w:rsidDel="001B1FE6" w14:paraId="0435B4AE" w14:textId="77777777" w:rsidTr="00E168DF">
        <w:trPr>
          <w:trHeight w:val="240"/>
          <w:del w:id="1298" w:author="TF 112318" w:date="2018-11-23T14:18:00Z"/>
        </w:trPr>
        <w:tc>
          <w:tcPr>
            <w:tcW w:w="984" w:type="dxa"/>
            <w:gridSpan w:val="2"/>
            <w:tcBorders>
              <w:top w:val="nil"/>
              <w:left w:val="nil"/>
              <w:bottom w:val="nil"/>
              <w:right w:val="nil"/>
            </w:tcBorders>
            <w:shd w:val="clear" w:color="auto" w:fill="auto"/>
            <w:noWrap/>
            <w:vAlign w:val="bottom"/>
            <w:hideMark/>
          </w:tcPr>
          <w:p w14:paraId="0435B4A8" w14:textId="77777777" w:rsidR="00636F83" w:rsidRPr="002A4574" w:rsidDel="001B1FE6" w:rsidRDefault="00636F83" w:rsidP="00636F83">
            <w:pPr>
              <w:jc w:val="right"/>
              <w:rPr>
                <w:del w:id="1299" w:author="TF 112318" w:date="2018-11-23T14:18:00Z"/>
                <w:rFonts w:ascii="Calibri" w:hAnsi="Calibri"/>
                <w:color w:val="000000"/>
                <w:sz w:val="18"/>
                <w:szCs w:val="18"/>
              </w:rPr>
            </w:pPr>
            <w:del w:id="1300" w:author="TF 112318" w:date="2018-11-23T14:16:00Z">
              <w:r w:rsidRPr="002A4574" w:rsidDel="001B1FE6">
                <w:rPr>
                  <w:rFonts w:ascii="Calibri" w:hAnsi="Calibri"/>
                  <w:color w:val="000000"/>
                  <w:sz w:val="18"/>
                  <w:szCs w:val="18"/>
                </w:rPr>
                <w:delText>722956</w:delText>
              </w:r>
            </w:del>
          </w:p>
        </w:tc>
        <w:tc>
          <w:tcPr>
            <w:tcW w:w="818" w:type="dxa"/>
            <w:gridSpan w:val="3"/>
            <w:tcBorders>
              <w:top w:val="nil"/>
              <w:left w:val="nil"/>
              <w:bottom w:val="nil"/>
              <w:right w:val="nil"/>
            </w:tcBorders>
            <w:shd w:val="clear" w:color="auto" w:fill="auto"/>
            <w:noWrap/>
            <w:vAlign w:val="bottom"/>
            <w:hideMark/>
          </w:tcPr>
          <w:p w14:paraId="0435B4A9" w14:textId="77777777" w:rsidR="00636F83" w:rsidRPr="002A4574" w:rsidDel="001B1FE6" w:rsidRDefault="00636F83" w:rsidP="00636F83">
            <w:pPr>
              <w:jc w:val="right"/>
              <w:rPr>
                <w:del w:id="1301" w:author="TF 112318" w:date="2018-11-23T14:18:00Z"/>
                <w:rFonts w:ascii="Calibri" w:hAnsi="Calibri"/>
                <w:color w:val="000000"/>
                <w:sz w:val="18"/>
                <w:szCs w:val="18"/>
              </w:rPr>
            </w:pPr>
            <w:del w:id="1302" w:author="TF 112318" w:date="2018-11-23T14:16:00Z">
              <w:r w:rsidRPr="002A4574" w:rsidDel="001B1FE6">
                <w:rPr>
                  <w:rFonts w:ascii="Calibri" w:hAnsi="Calibri"/>
                  <w:color w:val="000000"/>
                  <w:sz w:val="18"/>
                  <w:szCs w:val="18"/>
                </w:rPr>
                <w:delText>0.38</w:delText>
              </w:r>
            </w:del>
          </w:p>
        </w:tc>
        <w:tc>
          <w:tcPr>
            <w:tcW w:w="4955" w:type="dxa"/>
            <w:gridSpan w:val="3"/>
            <w:tcBorders>
              <w:top w:val="nil"/>
              <w:left w:val="nil"/>
              <w:bottom w:val="nil"/>
              <w:right w:val="nil"/>
            </w:tcBorders>
            <w:shd w:val="clear" w:color="auto" w:fill="auto"/>
            <w:noWrap/>
            <w:vAlign w:val="bottom"/>
            <w:hideMark/>
          </w:tcPr>
          <w:p w14:paraId="0435B4AA" w14:textId="77777777" w:rsidR="00636F83" w:rsidRPr="002A4574" w:rsidDel="001B1FE6" w:rsidRDefault="00636F83" w:rsidP="00636F83">
            <w:pPr>
              <w:rPr>
                <w:del w:id="1303" w:author="TF 112318" w:date="2018-11-23T14:18:00Z"/>
                <w:rFonts w:ascii="Calibri" w:hAnsi="Calibri"/>
                <w:color w:val="000000"/>
                <w:sz w:val="18"/>
                <w:szCs w:val="18"/>
              </w:rPr>
            </w:pPr>
            <w:del w:id="1304" w:author="TF 112318" w:date="2018-11-23T14:16:00Z">
              <w:r w:rsidRPr="002A4574" w:rsidDel="001B1FE6">
                <w:rPr>
                  <w:rFonts w:ascii="Calibri" w:hAnsi="Calibri"/>
                  <w:color w:val="000000"/>
                  <w:sz w:val="18"/>
                  <w:szCs w:val="18"/>
                </w:rPr>
                <w:delText xml:space="preserve">Jack Northrop Fld H </w:delText>
              </w:r>
            </w:del>
          </w:p>
        </w:tc>
        <w:tc>
          <w:tcPr>
            <w:tcW w:w="1451" w:type="dxa"/>
            <w:gridSpan w:val="3"/>
            <w:tcBorders>
              <w:top w:val="nil"/>
              <w:left w:val="nil"/>
              <w:bottom w:val="nil"/>
              <w:right w:val="nil"/>
            </w:tcBorders>
            <w:shd w:val="clear" w:color="auto" w:fill="auto"/>
            <w:noWrap/>
            <w:vAlign w:val="bottom"/>
            <w:hideMark/>
          </w:tcPr>
          <w:p w14:paraId="0435B4AB" w14:textId="77777777" w:rsidR="00636F83" w:rsidRPr="002A4574" w:rsidDel="001B1FE6" w:rsidRDefault="00636F83" w:rsidP="00636F83">
            <w:pPr>
              <w:jc w:val="right"/>
              <w:rPr>
                <w:del w:id="1305" w:author="TF 112318" w:date="2018-11-23T14:18:00Z"/>
                <w:rFonts w:ascii="Calibri" w:hAnsi="Calibri"/>
                <w:color w:val="000000"/>
                <w:sz w:val="18"/>
                <w:szCs w:val="18"/>
              </w:rPr>
            </w:pPr>
            <w:del w:id="1306" w:author="TF 112318" w:date="2018-11-23T14:16:00Z">
              <w:r w:rsidRPr="002A4574" w:rsidDel="001B1FE6">
                <w:rPr>
                  <w:rFonts w:ascii="Calibri" w:hAnsi="Calibri"/>
                  <w:color w:val="000000"/>
                  <w:sz w:val="18"/>
                  <w:szCs w:val="18"/>
                </w:rPr>
                <w:delText>33.92</w:delText>
              </w:r>
            </w:del>
          </w:p>
        </w:tc>
        <w:tc>
          <w:tcPr>
            <w:tcW w:w="1420" w:type="dxa"/>
            <w:gridSpan w:val="3"/>
            <w:tcBorders>
              <w:top w:val="nil"/>
              <w:left w:val="nil"/>
              <w:bottom w:val="nil"/>
              <w:right w:val="nil"/>
            </w:tcBorders>
            <w:shd w:val="clear" w:color="auto" w:fill="auto"/>
            <w:noWrap/>
            <w:vAlign w:val="bottom"/>
            <w:hideMark/>
          </w:tcPr>
          <w:p w14:paraId="0435B4AC" w14:textId="77777777" w:rsidR="00636F83" w:rsidRPr="002A4574" w:rsidDel="001B1FE6" w:rsidRDefault="00636F83" w:rsidP="00636F83">
            <w:pPr>
              <w:jc w:val="right"/>
              <w:rPr>
                <w:del w:id="1307" w:author="TF 112318" w:date="2018-11-23T14:18:00Z"/>
                <w:rFonts w:ascii="Calibri" w:hAnsi="Calibri"/>
                <w:color w:val="000000"/>
                <w:sz w:val="18"/>
                <w:szCs w:val="18"/>
              </w:rPr>
            </w:pPr>
            <w:del w:id="1308" w:author="TF 112318" w:date="2018-11-23T14:16:00Z">
              <w:r w:rsidRPr="002A4574" w:rsidDel="001B1FE6">
                <w:rPr>
                  <w:rFonts w:ascii="Calibri" w:hAnsi="Calibri"/>
                  <w:color w:val="000000"/>
                  <w:sz w:val="18"/>
                  <w:szCs w:val="18"/>
                </w:rPr>
                <w:delText>–118.33</w:delText>
              </w:r>
            </w:del>
          </w:p>
        </w:tc>
        <w:tc>
          <w:tcPr>
            <w:tcW w:w="1293" w:type="dxa"/>
            <w:tcBorders>
              <w:top w:val="nil"/>
              <w:left w:val="nil"/>
              <w:bottom w:val="nil"/>
              <w:right w:val="nil"/>
            </w:tcBorders>
            <w:shd w:val="clear" w:color="auto" w:fill="auto"/>
            <w:noWrap/>
            <w:vAlign w:val="bottom"/>
            <w:hideMark/>
          </w:tcPr>
          <w:p w14:paraId="0435B4AD" w14:textId="77777777" w:rsidR="00636F83" w:rsidRPr="002A4574" w:rsidDel="001B1FE6" w:rsidRDefault="00636F83" w:rsidP="00636F83">
            <w:pPr>
              <w:jc w:val="right"/>
              <w:rPr>
                <w:del w:id="1309" w:author="TF 112318" w:date="2018-11-23T14:18:00Z"/>
                <w:rFonts w:ascii="Calibri" w:hAnsi="Calibri"/>
                <w:color w:val="000000"/>
                <w:sz w:val="18"/>
                <w:szCs w:val="18"/>
              </w:rPr>
            </w:pPr>
            <w:del w:id="1310" w:author="TF 112318" w:date="2018-11-23T14:16:00Z">
              <w:r w:rsidRPr="002A4574" w:rsidDel="001B1FE6">
                <w:rPr>
                  <w:rFonts w:ascii="Calibri" w:hAnsi="Calibri"/>
                  <w:color w:val="000000"/>
                  <w:sz w:val="18"/>
                  <w:szCs w:val="18"/>
                </w:rPr>
                <w:delText>California</w:delText>
              </w:r>
            </w:del>
          </w:p>
        </w:tc>
      </w:tr>
      <w:tr w:rsidR="00636F83" w:rsidRPr="002A4574" w:rsidDel="001B1FE6" w14:paraId="0435B4B5" w14:textId="77777777" w:rsidTr="00E168DF">
        <w:trPr>
          <w:trHeight w:val="240"/>
          <w:del w:id="1311" w:author="TF 112318" w:date="2018-11-23T14:18:00Z"/>
        </w:trPr>
        <w:tc>
          <w:tcPr>
            <w:tcW w:w="984" w:type="dxa"/>
            <w:gridSpan w:val="2"/>
            <w:tcBorders>
              <w:top w:val="nil"/>
              <w:left w:val="nil"/>
              <w:bottom w:val="nil"/>
              <w:right w:val="nil"/>
            </w:tcBorders>
            <w:shd w:val="clear" w:color="auto" w:fill="auto"/>
            <w:noWrap/>
            <w:vAlign w:val="bottom"/>
            <w:hideMark/>
          </w:tcPr>
          <w:p w14:paraId="0435B4AF" w14:textId="77777777" w:rsidR="00636F83" w:rsidRPr="002A4574" w:rsidDel="001B1FE6" w:rsidRDefault="00636F83" w:rsidP="00636F83">
            <w:pPr>
              <w:jc w:val="right"/>
              <w:rPr>
                <w:del w:id="1312" w:author="TF 112318" w:date="2018-11-23T14:18:00Z"/>
                <w:rFonts w:ascii="Calibri" w:hAnsi="Calibri"/>
                <w:color w:val="000000"/>
                <w:sz w:val="18"/>
                <w:szCs w:val="18"/>
              </w:rPr>
            </w:pPr>
            <w:del w:id="1313" w:author="TF 112318" w:date="2018-11-23T14:16:00Z">
              <w:r w:rsidRPr="002A4574" w:rsidDel="001B1FE6">
                <w:rPr>
                  <w:rFonts w:ascii="Calibri" w:hAnsi="Calibri"/>
                  <w:color w:val="000000"/>
                  <w:sz w:val="18"/>
                  <w:szCs w:val="18"/>
                </w:rPr>
                <w:delText>722970</w:delText>
              </w:r>
            </w:del>
          </w:p>
        </w:tc>
        <w:tc>
          <w:tcPr>
            <w:tcW w:w="818" w:type="dxa"/>
            <w:gridSpan w:val="3"/>
            <w:tcBorders>
              <w:top w:val="nil"/>
              <w:left w:val="nil"/>
              <w:bottom w:val="nil"/>
              <w:right w:val="nil"/>
            </w:tcBorders>
            <w:shd w:val="clear" w:color="auto" w:fill="auto"/>
            <w:noWrap/>
            <w:vAlign w:val="bottom"/>
            <w:hideMark/>
          </w:tcPr>
          <w:p w14:paraId="0435B4B0" w14:textId="77777777" w:rsidR="00636F83" w:rsidRPr="002A4574" w:rsidDel="001B1FE6" w:rsidRDefault="00636F83" w:rsidP="00636F83">
            <w:pPr>
              <w:jc w:val="right"/>
              <w:rPr>
                <w:del w:id="1314" w:author="TF 112318" w:date="2018-11-23T14:18:00Z"/>
                <w:rFonts w:ascii="Calibri" w:hAnsi="Calibri"/>
                <w:color w:val="000000"/>
                <w:sz w:val="18"/>
                <w:szCs w:val="18"/>
              </w:rPr>
            </w:pPr>
            <w:del w:id="1315" w:author="TF 112318" w:date="2018-11-23T14:16:00Z">
              <w:r w:rsidRPr="002A4574" w:rsidDel="001B1FE6">
                <w:rPr>
                  <w:rFonts w:ascii="Calibri" w:hAnsi="Calibri"/>
                  <w:color w:val="000000"/>
                  <w:sz w:val="18"/>
                  <w:szCs w:val="18"/>
                </w:rPr>
                <w:delText>0.38</w:delText>
              </w:r>
            </w:del>
          </w:p>
        </w:tc>
        <w:tc>
          <w:tcPr>
            <w:tcW w:w="4955" w:type="dxa"/>
            <w:gridSpan w:val="3"/>
            <w:tcBorders>
              <w:top w:val="nil"/>
              <w:left w:val="nil"/>
              <w:bottom w:val="nil"/>
              <w:right w:val="nil"/>
            </w:tcBorders>
            <w:shd w:val="clear" w:color="auto" w:fill="auto"/>
            <w:noWrap/>
            <w:vAlign w:val="bottom"/>
            <w:hideMark/>
          </w:tcPr>
          <w:p w14:paraId="0435B4B1" w14:textId="77777777" w:rsidR="00636F83" w:rsidRPr="002A4574" w:rsidDel="001B1FE6" w:rsidRDefault="00636F83" w:rsidP="00636F83">
            <w:pPr>
              <w:rPr>
                <w:del w:id="1316" w:author="TF 112318" w:date="2018-11-23T14:18:00Z"/>
                <w:rFonts w:ascii="Calibri" w:hAnsi="Calibri"/>
                <w:color w:val="000000"/>
                <w:sz w:val="18"/>
                <w:szCs w:val="18"/>
              </w:rPr>
            </w:pPr>
            <w:del w:id="1317" w:author="TF 112318" w:date="2018-11-23T14:16:00Z">
              <w:r w:rsidRPr="002A4574" w:rsidDel="001B1FE6">
                <w:rPr>
                  <w:rFonts w:ascii="Calibri" w:hAnsi="Calibri"/>
                  <w:color w:val="000000"/>
                  <w:sz w:val="18"/>
                  <w:szCs w:val="18"/>
                </w:rPr>
                <w:delText xml:space="preserve">Long Beach Daugherty Fld </w:delText>
              </w:r>
            </w:del>
          </w:p>
        </w:tc>
        <w:tc>
          <w:tcPr>
            <w:tcW w:w="1451" w:type="dxa"/>
            <w:gridSpan w:val="3"/>
            <w:tcBorders>
              <w:top w:val="nil"/>
              <w:left w:val="nil"/>
              <w:bottom w:val="nil"/>
              <w:right w:val="nil"/>
            </w:tcBorders>
            <w:shd w:val="clear" w:color="auto" w:fill="auto"/>
            <w:noWrap/>
            <w:vAlign w:val="bottom"/>
            <w:hideMark/>
          </w:tcPr>
          <w:p w14:paraId="0435B4B2" w14:textId="77777777" w:rsidR="00636F83" w:rsidRPr="002A4574" w:rsidDel="001B1FE6" w:rsidRDefault="00636F83" w:rsidP="00636F83">
            <w:pPr>
              <w:jc w:val="right"/>
              <w:rPr>
                <w:del w:id="1318" w:author="TF 112318" w:date="2018-11-23T14:18:00Z"/>
                <w:rFonts w:ascii="Calibri" w:hAnsi="Calibri"/>
                <w:color w:val="000000"/>
                <w:sz w:val="18"/>
                <w:szCs w:val="18"/>
              </w:rPr>
            </w:pPr>
            <w:del w:id="1319" w:author="TF 112318" w:date="2018-11-23T14:16:00Z">
              <w:r w:rsidRPr="002A4574" w:rsidDel="001B1FE6">
                <w:rPr>
                  <w:rFonts w:ascii="Calibri" w:hAnsi="Calibri"/>
                  <w:color w:val="000000"/>
                  <w:sz w:val="18"/>
                  <w:szCs w:val="18"/>
                </w:rPr>
                <w:delText>33.83</w:delText>
              </w:r>
            </w:del>
          </w:p>
        </w:tc>
        <w:tc>
          <w:tcPr>
            <w:tcW w:w="1420" w:type="dxa"/>
            <w:gridSpan w:val="3"/>
            <w:tcBorders>
              <w:top w:val="nil"/>
              <w:left w:val="nil"/>
              <w:bottom w:val="nil"/>
              <w:right w:val="nil"/>
            </w:tcBorders>
            <w:shd w:val="clear" w:color="auto" w:fill="auto"/>
            <w:noWrap/>
            <w:vAlign w:val="bottom"/>
            <w:hideMark/>
          </w:tcPr>
          <w:p w14:paraId="0435B4B3" w14:textId="77777777" w:rsidR="00636F83" w:rsidRPr="002A4574" w:rsidDel="001B1FE6" w:rsidRDefault="00636F83" w:rsidP="00636F83">
            <w:pPr>
              <w:jc w:val="right"/>
              <w:rPr>
                <w:del w:id="1320" w:author="TF 112318" w:date="2018-11-23T14:18:00Z"/>
                <w:rFonts w:ascii="Calibri" w:hAnsi="Calibri"/>
                <w:color w:val="000000"/>
                <w:sz w:val="18"/>
                <w:szCs w:val="18"/>
              </w:rPr>
            </w:pPr>
            <w:del w:id="1321" w:author="TF 112318" w:date="2018-11-23T14:16:00Z">
              <w:r w:rsidRPr="002A4574" w:rsidDel="001B1FE6">
                <w:rPr>
                  <w:rFonts w:ascii="Calibri" w:hAnsi="Calibri"/>
                  <w:color w:val="000000"/>
                  <w:sz w:val="18"/>
                  <w:szCs w:val="18"/>
                </w:rPr>
                <w:delText>–118.17</w:delText>
              </w:r>
            </w:del>
          </w:p>
        </w:tc>
        <w:tc>
          <w:tcPr>
            <w:tcW w:w="1293" w:type="dxa"/>
            <w:tcBorders>
              <w:top w:val="nil"/>
              <w:left w:val="nil"/>
              <w:bottom w:val="nil"/>
              <w:right w:val="nil"/>
            </w:tcBorders>
            <w:shd w:val="clear" w:color="auto" w:fill="auto"/>
            <w:noWrap/>
            <w:vAlign w:val="bottom"/>
            <w:hideMark/>
          </w:tcPr>
          <w:p w14:paraId="0435B4B4" w14:textId="77777777" w:rsidR="00636F83" w:rsidRPr="002A4574" w:rsidDel="001B1FE6" w:rsidRDefault="00636F83" w:rsidP="00636F83">
            <w:pPr>
              <w:jc w:val="right"/>
              <w:rPr>
                <w:del w:id="1322" w:author="TF 112318" w:date="2018-11-23T14:18:00Z"/>
                <w:rFonts w:ascii="Calibri" w:hAnsi="Calibri"/>
                <w:color w:val="000000"/>
                <w:sz w:val="18"/>
                <w:szCs w:val="18"/>
              </w:rPr>
            </w:pPr>
            <w:del w:id="1323" w:author="TF 112318" w:date="2018-11-23T14:16:00Z">
              <w:r w:rsidRPr="002A4574" w:rsidDel="001B1FE6">
                <w:rPr>
                  <w:rFonts w:ascii="Calibri" w:hAnsi="Calibri"/>
                  <w:color w:val="000000"/>
                  <w:sz w:val="18"/>
                  <w:szCs w:val="18"/>
                </w:rPr>
                <w:delText>California</w:delText>
              </w:r>
            </w:del>
          </w:p>
        </w:tc>
      </w:tr>
      <w:tr w:rsidR="00636F83" w:rsidRPr="002A4574" w:rsidDel="001B1FE6" w14:paraId="0435B4BC" w14:textId="77777777" w:rsidTr="00E168DF">
        <w:trPr>
          <w:trHeight w:val="240"/>
          <w:del w:id="1324" w:author="TF 112318" w:date="2018-11-23T14:18:00Z"/>
        </w:trPr>
        <w:tc>
          <w:tcPr>
            <w:tcW w:w="984" w:type="dxa"/>
            <w:gridSpan w:val="2"/>
            <w:tcBorders>
              <w:top w:val="nil"/>
              <w:left w:val="nil"/>
              <w:bottom w:val="nil"/>
              <w:right w:val="nil"/>
            </w:tcBorders>
            <w:shd w:val="clear" w:color="auto" w:fill="auto"/>
            <w:noWrap/>
            <w:vAlign w:val="bottom"/>
            <w:hideMark/>
          </w:tcPr>
          <w:p w14:paraId="0435B4B6" w14:textId="77777777" w:rsidR="00636F83" w:rsidRPr="002A4574" w:rsidDel="001B1FE6" w:rsidRDefault="00636F83" w:rsidP="00636F83">
            <w:pPr>
              <w:jc w:val="right"/>
              <w:rPr>
                <w:del w:id="1325" w:author="TF 112318" w:date="2018-11-23T14:18:00Z"/>
                <w:rFonts w:ascii="Calibri" w:hAnsi="Calibri"/>
                <w:color w:val="000000"/>
                <w:sz w:val="18"/>
                <w:szCs w:val="18"/>
              </w:rPr>
            </w:pPr>
            <w:del w:id="1326" w:author="TF 112318" w:date="2018-11-23T14:16:00Z">
              <w:r w:rsidRPr="002A4574" w:rsidDel="001B1FE6">
                <w:rPr>
                  <w:rFonts w:ascii="Calibri" w:hAnsi="Calibri"/>
                  <w:color w:val="000000"/>
                  <w:sz w:val="18"/>
                  <w:szCs w:val="18"/>
                </w:rPr>
                <w:delText>722976</w:delText>
              </w:r>
            </w:del>
          </w:p>
        </w:tc>
        <w:tc>
          <w:tcPr>
            <w:tcW w:w="818" w:type="dxa"/>
            <w:gridSpan w:val="3"/>
            <w:tcBorders>
              <w:top w:val="nil"/>
              <w:left w:val="nil"/>
              <w:bottom w:val="nil"/>
              <w:right w:val="nil"/>
            </w:tcBorders>
            <w:shd w:val="clear" w:color="auto" w:fill="auto"/>
            <w:noWrap/>
            <w:vAlign w:val="bottom"/>
            <w:hideMark/>
          </w:tcPr>
          <w:p w14:paraId="0435B4B7" w14:textId="77777777" w:rsidR="00636F83" w:rsidRPr="002A4574" w:rsidDel="001B1FE6" w:rsidRDefault="00636F83" w:rsidP="00636F83">
            <w:pPr>
              <w:jc w:val="right"/>
              <w:rPr>
                <w:del w:id="1327" w:author="TF 112318" w:date="2018-11-23T14:18:00Z"/>
                <w:rFonts w:ascii="Calibri" w:hAnsi="Calibri"/>
                <w:color w:val="000000"/>
                <w:sz w:val="18"/>
                <w:szCs w:val="18"/>
              </w:rPr>
            </w:pPr>
            <w:del w:id="1328" w:author="TF 112318" w:date="2018-11-23T14:16:00Z">
              <w:r w:rsidRPr="002A4574" w:rsidDel="001B1FE6">
                <w:rPr>
                  <w:rFonts w:ascii="Calibri" w:hAnsi="Calibri"/>
                  <w:color w:val="000000"/>
                  <w:sz w:val="18"/>
                  <w:szCs w:val="18"/>
                </w:rPr>
                <w:delText>0.34</w:delText>
              </w:r>
            </w:del>
          </w:p>
        </w:tc>
        <w:tc>
          <w:tcPr>
            <w:tcW w:w="4955" w:type="dxa"/>
            <w:gridSpan w:val="3"/>
            <w:tcBorders>
              <w:top w:val="nil"/>
              <w:left w:val="nil"/>
              <w:bottom w:val="nil"/>
              <w:right w:val="nil"/>
            </w:tcBorders>
            <w:shd w:val="clear" w:color="auto" w:fill="auto"/>
            <w:noWrap/>
            <w:vAlign w:val="bottom"/>
            <w:hideMark/>
          </w:tcPr>
          <w:p w14:paraId="0435B4B8" w14:textId="77777777" w:rsidR="00636F83" w:rsidRPr="002A4574" w:rsidDel="001B1FE6" w:rsidRDefault="00636F83" w:rsidP="00636F83">
            <w:pPr>
              <w:rPr>
                <w:del w:id="1329" w:author="TF 112318" w:date="2018-11-23T14:18:00Z"/>
                <w:rFonts w:ascii="Calibri" w:hAnsi="Calibri"/>
                <w:color w:val="000000"/>
                <w:sz w:val="18"/>
                <w:szCs w:val="18"/>
              </w:rPr>
            </w:pPr>
            <w:del w:id="1330" w:author="TF 112318" w:date="2018-11-23T14:16:00Z">
              <w:r w:rsidRPr="002A4574" w:rsidDel="001B1FE6">
                <w:rPr>
                  <w:rFonts w:ascii="Calibri" w:hAnsi="Calibri"/>
                  <w:color w:val="000000"/>
                  <w:sz w:val="18"/>
                  <w:szCs w:val="18"/>
                </w:rPr>
                <w:delText xml:space="preserve">Fullerton Municipal </w:delText>
              </w:r>
            </w:del>
          </w:p>
        </w:tc>
        <w:tc>
          <w:tcPr>
            <w:tcW w:w="1451" w:type="dxa"/>
            <w:gridSpan w:val="3"/>
            <w:tcBorders>
              <w:top w:val="nil"/>
              <w:left w:val="nil"/>
              <w:bottom w:val="nil"/>
              <w:right w:val="nil"/>
            </w:tcBorders>
            <w:shd w:val="clear" w:color="auto" w:fill="auto"/>
            <w:noWrap/>
            <w:vAlign w:val="bottom"/>
            <w:hideMark/>
          </w:tcPr>
          <w:p w14:paraId="0435B4B9" w14:textId="77777777" w:rsidR="00636F83" w:rsidRPr="002A4574" w:rsidDel="001B1FE6" w:rsidRDefault="00636F83" w:rsidP="00636F83">
            <w:pPr>
              <w:jc w:val="right"/>
              <w:rPr>
                <w:del w:id="1331" w:author="TF 112318" w:date="2018-11-23T14:18:00Z"/>
                <w:rFonts w:ascii="Calibri" w:hAnsi="Calibri"/>
                <w:color w:val="000000"/>
                <w:sz w:val="18"/>
                <w:szCs w:val="18"/>
              </w:rPr>
            </w:pPr>
            <w:del w:id="1332" w:author="TF 112318" w:date="2018-11-23T14:16:00Z">
              <w:r w:rsidRPr="002A4574" w:rsidDel="001B1FE6">
                <w:rPr>
                  <w:rFonts w:ascii="Calibri" w:hAnsi="Calibri"/>
                  <w:color w:val="000000"/>
                  <w:sz w:val="18"/>
                  <w:szCs w:val="18"/>
                </w:rPr>
                <w:delText>33.87</w:delText>
              </w:r>
            </w:del>
          </w:p>
        </w:tc>
        <w:tc>
          <w:tcPr>
            <w:tcW w:w="1420" w:type="dxa"/>
            <w:gridSpan w:val="3"/>
            <w:tcBorders>
              <w:top w:val="nil"/>
              <w:left w:val="nil"/>
              <w:bottom w:val="nil"/>
              <w:right w:val="nil"/>
            </w:tcBorders>
            <w:shd w:val="clear" w:color="auto" w:fill="auto"/>
            <w:noWrap/>
            <w:vAlign w:val="bottom"/>
            <w:hideMark/>
          </w:tcPr>
          <w:p w14:paraId="0435B4BA" w14:textId="77777777" w:rsidR="00636F83" w:rsidRPr="002A4574" w:rsidDel="001B1FE6" w:rsidRDefault="00636F83" w:rsidP="00636F83">
            <w:pPr>
              <w:jc w:val="right"/>
              <w:rPr>
                <w:del w:id="1333" w:author="TF 112318" w:date="2018-11-23T14:18:00Z"/>
                <w:rFonts w:ascii="Calibri" w:hAnsi="Calibri"/>
                <w:color w:val="000000"/>
                <w:sz w:val="18"/>
                <w:szCs w:val="18"/>
              </w:rPr>
            </w:pPr>
            <w:del w:id="1334" w:author="TF 112318" w:date="2018-11-23T14:16:00Z">
              <w:r w:rsidRPr="002A4574" w:rsidDel="001B1FE6">
                <w:rPr>
                  <w:rFonts w:ascii="Calibri" w:hAnsi="Calibri"/>
                  <w:color w:val="000000"/>
                  <w:sz w:val="18"/>
                  <w:szCs w:val="18"/>
                </w:rPr>
                <w:delText>–117.98</w:delText>
              </w:r>
            </w:del>
          </w:p>
        </w:tc>
        <w:tc>
          <w:tcPr>
            <w:tcW w:w="1293" w:type="dxa"/>
            <w:tcBorders>
              <w:top w:val="nil"/>
              <w:left w:val="nil"/>
              <w:bottom w:val="nil"/>
              <w:right w:val="nil"/>
            </w:tcBorders>
            <w:shd w:val="clear" w:color="auto" w:fill="auto"/>
            <w:noWrap/>
            <w:vAlign w:val="bottom"/>
            <w:hideMark/>
          </w:tcPr>
          <w:p w14:paraId="0435B4BB" w14:textId="77777777" w:rsidR="00636F83" w:rsidRPr="002A4574" w:rsidDel="001B1FE6" w:rsidRDefault="00636F83" w:rsidP="00636F83">
            <w:pPr>
              <w:jc w:val="right"/>
              <w:rPr>
                <w:del w:id="1335" w:author="TF 112318" w:date="2018-11-23T14:18:00Z"/>
                <w:rFonts w:ascii="Calibri" w:hAnsi="Calibri"/>
                <w:color w:val="000000"/>
                <w:sz w:val="18"/>
                <w:szCs w:val="18"/>
              </w:rPr>
            </w:pPr>
            <w:del w:id="1336" w:author="TF 112318" w:date="2018-11-23T14:16:00Z">
              <w:r w:rsidRPr="002A4574" w:rsidDel="001B1FE6">
                <w:rPr>
                  <w:rFonts w:ascii="Calibri" w:hAnsi="Calibri"/>
                  <w:color w:val="000000"/>
                  <w:sz w:val="18"/>
                  <w:szCs w:val="18"/>
                </w:rPr>
                <w:delText>California</w:delText>
              </w:r>
            </w:del>
          </w:p>
        </w:tc>
      </w:tr>
      <w:tr w:rsidR="00636F83" w:rsidRPr="002A4574" w:rsidDel="001B1FE6" w14:paraId="0435B4C3" w14:textId="77777777" w:rsidTr="00E168DF">
        <w:trPr>
          <w:trHeight w:val="240"/>
          <w:del w:id="1337" w:author="TF 112318" w:date="2018-11-23T14:18:00Z"/>
        </w:trPr>
        <w:tc>
          <w:tcPr>
            <w:tcW w:w="984" w:type="dxa"/>
            <w:gridSpan w:val="2"/>
            <w:tcBorders>
              <w:top w:val="nil"/>
              <w:left w:val="nil"/>
              <w:bottom w:val="nil"/>
              <w:right w:val="nil"/>
            </w:tcBorders>
            <w:shd w:val="clear" w:color="auto" w:fill="auto"/>
            <w:noWrap/>
            <w:vAlign w:val="bottom"/>
            <w:hideMark/>
          </w:tcPr>
          <w:p w14:paraId="0435B4BD" w14:textId="77777777" w:rsidR="00636F83" w:rsidRPr="002A4574" w:rsidDel="001B1FE6" w:rsidRDefault="00636F83" w:rsidP="00636F83">
            <w:pPr>
              <w:jc w:val="right"/>
              <w:rPr>
                <w:del w:id="1338" w:author="TF 112318" w:date="2018-11-23T14:18:00Z"/>
                <w:rFonts w:ascii="Calibri" w:hAnsi="Calibri"/>
                <w:color w:val="000000"/>
                <w:sz w:val="18"/>
                <w:szCs w:val="18"/>
              </w:rPr>
            </w:pPr>
            <w:del w:id="1339" w:author="TF 112318" w:date="2018-11-23T14:16:00Z">
              <w:r w:rsidRPr="002A4574" w:rsidDel="001B1FE6">
                <w:rPr>
                  <w:rFonts w:ascii="Calibri" w:hAnsi="Calibri"/>
                  <w:color w:val="000000"/>
                  <w:sz w:val="18"/>
                  <w:szCs w:val="18"/>
                </w:rPr>
                <w:delText>722977</w:delText>
              </w:r>
            </w:del>
          </w:p>
        </w:tc>
        <w:tc>
          <w:tcPr>
            <w:tcW w:w="818" w:type="dxa"/>
            <w:gridSpan w:val="3"/>
            <w:tcBorders>
              <w:top w:val="nil"/>
              <w:left w:val="nil"/>
              <w:bottom w:val="nil"/>
              <w:right w:val="nil"/>
            </w:tcBorders>
            <w:shd w:val="clear" w:color="auto" w:fill="auto"/>
            <w:noWrap/>
            <w:vAlign w:val="bottom"/>
            <w:hideMark/>
          </w:tcPr>
          <w:p w14:paraId="0435B4BE" w14:textId="77777777" w:rsidR="00636F83" w:rsidRPr="002A4574" w:rsidDel="001B1FE6" w:rsidRDefault="00636F83" w:rsidP="00636F83">
            <w:pPr>
              <w:jc w:val="right"/>
              <w:rPr>
                <w:del w:id="1340" w:author="TF 112318" w:date="2018-11-23T14:18:00Z"/>
                <w:rFonts w:ascii="Calibri" w:hAnsi="Calibri"/>
                <w:color w:val="000000"/>
                <w:sz w:val="18"/>
                <w:szCs w:val="18"/>
              </w:rPr>
            </w:pPr>
            <w:del w:id="1341" w:author="TF 112318" w:date="2018-11-23T14:16:00Z">
              <w:r w:rsidRPr="002A4574" w:rsidDel="001B1FE6">
                <w:rPr>
                  <w:rFonts w:ascii="Calibri" w:hAnsi="Calibri"/>
                  <w:color w:val="000000"/>
                  <w:sz w:val="18"/>
                  <w:szCs w:val="18"/>
                </w:rPr>
                <w:delText>0.36</w:delText>
              </w:r>
            </w:del>
          </w:p>
        </w:tc>
        <w:tc>
          <w:tcPr>
            <w:tcW w:w="4955" w:type="dxa"/>
            <w:gridSpan w:val="3"/>
            <w:tcBorders>
              <w:top w:val="nil"/>
              <w:left w:val="nil"/>
              <w:bottom w:val="nil"/>
              <w:right w:val="nil"/>
            </w:tcBorders>
            <w:shd w:val="clear" w:color="auto" w:fill="auto"/>
            <w:noWrap/>
            <w:vAlign w:val="bottom"/>
            <w:hideMark/>
          </w:tcPr>
          <w:p w14:paraId="0435B4BF" w14:textId="77777777" w:rsidR="00636F83" w:rsidRPr="002A4574" w:rsidDel="001B1FE6" w:rsidRDefault="00636F83" w:rsidP="00636F83">
            <w:pPr>
              <w:rPr>
                <w:del w:id="1342" w:author="TF 112318" w:date="2018-11-23T14:18:00Z"/>
                <w:rFonts w:ascii="Calibri" w:hAnsi="Calibri"/>
                <w:color w:val="000000"/>
                <w:sz w:val="18"/>
                <w:szCs w:val="18"/>
              </w:rPr>
            </w:pPr>
            <w:del w:id="1343" w:author="TF 112318" w:date="2018-11-23T14:16:00Z">
              <w:r w:rsidRPr="002A4574" w:rsidDel="001B1FE6">
                <w:rPr>
                  <w:rFonts w:ascii="Calibri" w:hAnsi="Calibri"/>
                  <w:color w:val="000000"/>
                  <w:sz w:val="18"/>
                  <w:szCs w:val="18"/>
                </w:rPr>
                <w:delText xml:space="preserve">Santa Ana John Wayne AP </w:delText>
              </w:r>
            </w:del>
          </w:p>
        </w:tc>
        <w:tc>
          <w:tcPr>
            <w:tcW w:w="1451" w:type="dxa"/>
            <w:gridSpan w:val="3"/>
            <w:tcBorders>
              <w:top w:val="nil"/>
              <w:left w:val="nil"/>
              <w:bottom w:val="nil"/>
              <w:right w:val="nil"/>
            </w:tcBorders>
            <w:shd w:val="clear" w:color="auto" w:fill="auto"/>
            <w:noWrap/>
            <w:vAlign w:val="bottom"/>
            <w:hideMark/>
          </w:tcPr>
          <w:p w14:paraId="0435B4C0" w14:textId="77777777" w:rsidR="00636F83" w:rsidRPr="002A4574" w:rsidDel="001B1FE6" w:rsidRDefault="00636F83" w:rsidP="00636F83">
            <w:pPr>
              <w:jc w:val="right"/>
              <w:rPr>
                <w:del w:id="1344" w:author="TF 112318" w:date="2018-11-23T14:18:00Z"/>
                <w:rFonts w:ascii="Calibri" w:hAnsi="Calibri"/>
                <w:color w:val="000000"/>
                <w:sz w:val="18"/>
                <w:szCs w:val="18"/>
              </w:rPr>
            </w:pPr>
            <w:del w:id="1345" w:author="TF 112318" w:date="2018-11-23T14:16:00Z">
              <w:r w:rsidRPr="002A4574" w:rsidDel="001B1FE6">
                <w:rPr>
                  <w:rFonts w:ascii="Calibri" w:hAnsi="Calibri"/>
                  <w:color w:val="000000"/>
                  <w:sz w:val="18"/>
                  <w:szCs w:val="18"/>
                </w:rPr>
                <w:delText>33.68</w:delText>
              </w:r>
            </w:del>
          </w:p>
        </w:tc>
        <w:tc>
          <w:tcPr>
            <w:tcW w:w="1420" w:type="dxa"/>
            <w:gridSpan w:val="3"/>
            <w:tcBorders>
              <w:top w:val="nil"/>
              <w:left w:val="nil"/>
              <w:bottom w:val="nil"/>
              <w:right w:val="nil"/>
            </w:tcBorders>
            <w:shd w:val="clear" w:color="auto" w:fill="auto"/>
            <w:noWrap/>
            <w:vAlign w:val="bottom"/>
            <w:hideMark/>
          </w:tcPr>
          <w:p w14:paraId="0435B4C1" w14:textId="77777777" w:rsidR="00636F83" w:rsidRPr="002A4574" w:rsidDel="001B1FE6" w:rsidRDefault="00636F83" w:rsidP="00636F83">
            <w:pPr>
              <w:jc w:val="right"/>
              <w:rPr>
                <w:del w:id="1346" w:author="TF 112318" w:date="2018-11-23T14:18:00Z"/>
                <w:rFonts w:ascii="Calibri" w:hAnsi="Calibri"/>
                <w:color w:val="000000"/>
                <w:sz w:val="18"/>
                <w:szCs w:val="18"/>
              </w:rPr>
            </w:pPr>
            <w:del w:id="1347" w:author="TF 112318" w:date="2018-11-23T14:16:00Z">
              <w:r w:rsidRPr="002A4574" w:rsidDel="001B1FE6">
                <w:rPr>
                  <w:rFonts w:ascii="Calibri" w:hAnsi="Calibri"/>
                  <w:color w:val="000000"/>
                  <w:sz w:val="18"/>
                  <w:szCs w:val="18"/>
                </w:rPr>
                <w:delText>–117.87</w:delText>
              </w:r>
            </w:del>
          </w:p>
        </w:tc>
        <w:tc>
          <w:tcPr>
            <w:tcW w:w="1293" w:type="dxa"/>
            <w:tcBorders>
              <w:top w:val="nil"/>
              <w:left w:val="nil"/>
              <w:bottom w:val="nil"/>
              <w:right w:val="nil"/>
            </w:tcBorders>
            <w:shd w:val="clear" w:color="auto" w:fill="auto"/>
            <w:noWrap/>
            <w:vAlign w:val="bottom"/>
            <w:hideMark/>
          </w:tcPr>
          <w:p w14:paraId="0435B4C2" w14:textId="77777777" w:rsidR="00636F83" w:rsidRPr="002A4574" w:rsidDel="001B1FE6" w:rsidRDefault="00636F83" w:rsidP="00636F83">
            <w:pPr>
              <w:jc w:val="right"/>
              <w:rPr>
                <w:del w:id="1348" w:author="TF 112318" w:date="2018-11-23T14:18:00Z"/>
                <w:rFonts w:ascii="Calibri" w:hAnsi="Calibri"/>
                <w:color w:val="000000"/>
                <w:sz w:val="18"/>
                <w:szCs w:val="18"/>
              </w:rPr>
            </w:pPr>
            <w:del w:id="1349" w:author="TF 112318" w:date="2018-11-23T14:16:00Z">
              <w:r w:rsidRPr="002A4574" w:rsidDel="001B1FE6">
                <w:rPr>
                  <w:rFonts w:ascii="Calibri" w:hAnsi="Calibri"/>
                  <w:color w:val="000000"/>
                  <w:sz w:val="18"/>
                  <w:szCs w:val="18"/>
                </w:rPr>
                <w:delText>California</w:delText>
              </w:r>
            </w:del>
          </w:p>
        </w:tc>
      </w:tr>
      <w:tr w:rsidR="00636F83" w:rsidRPr="002A4574" w:rsidDel="001B1FE6" w14:paraId="0435B4CA" w14:textId="77777777" w:rsidTr="00E168DF">
        <w:trPr>
          <w:trHeight w:val="240"/>
          <w:del w:id="1350" w:author="TF 112318" w:date="2018-11-23T14:18:00Z"/>
        </w:trPr>
        <w:tc>
          <w:tcPr>
            <w:tcW w:w="984" w:type="dxa"/>
            <w:gridSpan w:val="2"/>
            <w:tcBorders>
              <w:top w:val="nil"/>
              <w:left w:val="nil"/>
              <w:bottom w:val="nil"/>
              <w:right w:val="nil"/>
            </w:tcBorders>
            <w:shd w:val="clear" w:color="auto" w:fill="auto"/>
            <w:noWrap/>
            <w:vAlign w:val="bottom"/>
            <w:hideMark/>
          </w:tcPr>
          <w:p w14:paraId="0435B4C4" w14:textId="77777777" w:rsidR="00636F83" w:rsidRPr="002A4574" w:rsidDel="001B1FE6" w:rsidRDefault="00636F83" w:rsidP="00636F83">
            <w:pPr>
              <w:jc w:val="right"/>
              <w:rPr>
                <w:del w:id="1351" w:author="TF 112318" w:date="2018-11-23T14:18:00Z"/>
                <w:rFonts w:ascii="Calibri" w:hAnsi="Calibri"/>
                <w:color w:val="000000"/>
                <w:sz w:val="18"/>
                <w:szCs w:val="18"/>
              </w:rPr>
            </w:pPr>
            <w:del w:id="1352" w:author="TF 112318" w:date="2018-11-23T14:16:00Z">
              <w:r w:rsidRPr="002A4574" w:rsidDel="001B1FE6">
                <w:rPr>
                  <w:rFonts w:ascii="Calibri" w:hAnsi="Calibri"/>
                  <w:color w:val="000000"/>
                  <w:sz w:val="18"/>
                  <w:szCs w:val="18"/>
                </w:rPr>
                <w:delText>723805</w:delText>
              </w:r>
            </w:del>
          </w:p>
        </w:tc>
        <w:tc>
          <w:tcPr>
            <w:tcW w:w="818" w:type="dxa"/>
            <w:gridSpan w:val="3"/>
            <w:tcBorders>
              <w:top w:val="nil"/>
              <w:left w:val="nil"/>
              <w:bottom w:val="nil"/>
              <w:right w:val="nil"/>
            </w:tcBorders>
            <w:shd w:val="clear" w:color="auto" w:fill="auto"/>
            <w:noWrap/>
            <w:vAlign w:val="bottom"/>
            <w:hideMark/>
          </w:tcPr>
          <w:p w14:paraId="0435B4C5" w14:textId="77777777" w:rsidR="00636F83" w:rsidRPr="002A4574" w:rsidDel="001B1FE6" w:rsidRDefault="00636F83" w:rsidP="00636F83">
            <w:pPr>
              <w:jc w:val="right"/>
              <w:rPr>
                <w:del w:id="1353" w:author="TF 112318" w:date="2018-11-23T14:18:00Z"/>
                <w:rFonts w:ascii="Calibri" w:hAnsi="Calibri"/>
                <w:color w:val="000000"/>
                <w:sz w:val="18"/>
                <w:szCs w:val="18"/>
              </w:rPr>
            </w:pPr>
            <w:del w:id="1354" w:author="TF 112318" w:date="2018-11-23T14:16:00Z">
              <w:r w:rsidRPr="002A4574" w:rsidDel="001B1FE6">
                <w:rPr>
                  <w:rFonts w:ascii="Calibri" w:hAnsi="Calibri"/>
                  <w:color w:val="000000"/>
                  <w:sz w:val="18"/>
                  <w:szCs w:val="18"/>
                </w:rPr>
                <w:delText>0.51</w:delText>
              </w:r>
            </w:del>
          </w:p>
        </w:tc>
        <w:tc>
          <w:tcPr>
            <w:tcW w:w="4955" w:type="dxa"/>
            <w:gridSpan w:val="3"/>
            <w:tcBorders>
              <w:top w:val="nil"/>
              <w:left w:val="nil"/>
              <w:bottom w:val="nil"/>
              <w:right w:val="nil"/>
            </w:tcBorders>
            <w:shd w:val="clear" w:color="auto" w:fill="auto"/>
            <w:noWrap/>
            <w:vAlign w:val="bottom"/>
            <w:hideMark/>
          </w:tcPr>
          <w:p w14:paraId="0435B4C6" w14:textId="77777777" w:rsidR="00636F83" w:rsidRPr="002A4574" w:rsidDel="001B1FE6" w:rsidRDefault="00636F83" w:rsidP="00636F83">
            <w:pPr>
              <w:rPr>
                <w:del w:id="1355" w:author="TF 112318" w:date="2018-11-23T14:18:00Z"/>
                <w:rFonts w:ascii="Calibri" w:hAnsi="Calibri"/>
                <w:color w:val="000000"/>
                <w:sz w:val="18"/>
                <w:szCs w:val="18"/>
              </w:rPr>
            </w:pPr>
            <w:del w:id="1356" w:author="TF 112318" w:date="2018-11-23T14:16:00Z">
              <w:r w:rsidRPr="002A4574" w:rsidDel="001B1FE6">
                <w:rPr>
                  <w:rFonts w:ascii="Calibri" w:hAnsi="Calibri"/>
                  <w:color w:val="000000"/>
                  <w:sz w:val="18"/>
                  <w:szCs w:val="18"/>
                </w:rPr>
                <w:delText xml:space="preserve">Needles Airport </w:delText>
              </w:r>
            </w:del>
          </w:p>
        </w:tc>
        <w:tc>
          <w:tcPr>
            <w:tcW w:w="1451" w:type="dxa"/>
            <w:gridSpan w:val="3"/>
            <w:tcBorders>
              <w:top w:val="nil"/>
              <w:left w:val="nil"/>
              <w:bottom w:val="nil"/>
              <w:right w:val="nil"/>
            </w:tcBorders>
            <w:shd w:val="clear" w:color="auto" w:fill="auto"/>
            <w:noWrap/>
            <w:vAlign w:val="bottom"/>
            <w:hideMark/>
          </w:tcPr>
          <w:p w14:paraId="0435B4C7" w14:textId="77777777" w:rsidR="00636F83" w:rsidRPr="002A4574" w:rsidDel="001B1FE6" w:rsidRDefault="00636F83" w:rsidP="00636F83">
            <w:pPr>
              <w:jc w:val="right"/>
              <w:rPr>
                <w:del w:id="1357" w:author="TF 112318" w:date="2018-11-23T14:18:00Z"/>
                <w:rFonts w:ascii="Calibri" w:hAnsi="Calibri"/>
                <w:color w:val="000000"/>
                <w:sz w:val="18"/>
                <w:szCs w:val="18"/>
              </w:rPr>
            </w:pPr>
            <w:del w:id="1358" w:author="TF 112318" w:date="2018-11-23T14:16:00Z">
              <w:r w:rsidRPr="002A4574" w:rsidDel="001B1FE6">
                <w:rPr>
                  <w:rFonts w:ascii="Calibri" w:hAnsi="Calibri"/>
                  <w:color w:val="000000"/>
                  <w:sz w:val="18"/>
                  <w:szCs w:val="18"/>
                </w:rPr>
                <w:delText>34.77</w:delText>
              </w:r>
            </w:del>
          </w:p>
        </w:tc>
        <w:tc>
          <w:tcPr>
            <w:tcW w:w="1420" w:type="dxa"/>
            <w:gridSpan w:val="3"/>
            <w:tcBorders>
              <w:top w:val="nil"/>
              <w:left w:val="nil"/>
              <w:bottom w:val="nil"/>
              <w:right w:val="nil"/>
            </w:tcBorders>
            <w:shd w:val="clear" w:color="auto" w:fill="auto"/>
            <w:noWrap/>
            <w:vAlign w:val="bottom"/>
            <w:hideMark/>
          </w:tcPr>
          <w:p w14:paraId="0435B4C8" w14:textId="77777777" w:rsidR="00636F83" w:rsidRPr="002A4574" w:rsidDel="001B1FE6" w:rsidRDefault="00636F83" w:rsidP="00636F83">
            <w:pPr>
              <w:jc w:val="right"/>
              <w:rPr>
                <w:del w:id="1359" w:author="TF 112318" w:date="2018-11-23T14:18:00Z"/>
                <w:rFonts w:ascii="Calibri" w:hAnsi="Calibri"/>
                <w:color w:val="000000"/>
                <w:sz w:val="18"/>
                <w:szCs w:val="18"/>
              </w:rPr>
            </w:pPr>
            <w:del w:id="1360" w:author="TF 112318" w:date="2018-11-23T14:16:00Z">
              <w:r w:rsidRPr="002A4574" w:rsidDel="001B1FE6">
                <w:rPr>
                  <w:rFonts w:ascii="Calibri" w:hAnsi="Calibri"/>
                  <w:color w:val="000000"/>
                  <w:sz w:val="18"/>
                  <w:szCs w:val="18"/>
                </w:rPr>
                <w:delText>–114.62</w:delText>
              </w:r>
            </w:del>
          </w:p>
        </w:tc>
        <w:tc>
          <w:tcPr>
            <w:tcW w:w="1293" w:type="dxa"/>
            <w:tcBorders>
              <w:top w:val="nil"/>
              <w:left w:val="nil"/>
              <w:bottom w:val="nil"/>
              <w:right w:val="nil"/>
            </w:tcBorders>
            <w:shd w:val="clear" w:color="auto" w:fill="auto"/>
            <w:noWrap/>
            <w:vAlign w:val="bottom"/>
            <w:hideMark/>
          </w:tcPr>
          <w:p w14:paraId="0435B4C9" w14:textId="77777777" w:rsidR="00636F83" w:rsidRPr="002A4574" w:rsidDel="001B1FE6" w:rsidRDefault="00636F83" w:rsidP="00636F83">
            <w:pPr>
              <w:jc w:val="right"/>
              <w:rPr>
                <w:del w:id="1361" w:author="TF 112318" w:date="2018-11-23T14:18:00Z"/>
                <w:rFonts w:ascii="Calibri" w:hAnsi="Calibri"/>
                <w:color w:val="000000"/>
                <w:sz w:val="18"/>
                <w:szCs w:val="18"/>
              </w:rPr>
            </w:pPr>
            <w:del w:id="1362" w:author="TF 112318" w:date="2018-11-23T14:16:00Z">
              <w:r w:rsidRPr="002A4574" w:rsidDel="001B1FE6">
                <w:rPr>
                  <w:rFonts w:ascii="Calibri" w:hAnsi="Calibri"/>
                  <w:color w:val="000000"/>
                  <w:sz w:val="18"/>
                  <w:szCs w:val="18"/>
                </w:rPr>
                <w:delText>California</w:delText>
              </w:r>
            </w:del>
          </w:p>
        </w:tc>
      </w:tr>
      <w:tr w:rsidR="00636F83" w:rsidRPr="002A4574" w:rsidDel="001B1FE6" w14:paraId="0435B4D1" w14:textId="77777777" w:rsidTr="00E168DF">
        <w:trPr>
          <w:trHeight w:val="240"/>
          <w:del w:id="1363" w:author="TF 112318" w:date="2018-11-23T14:18:00Z"/>
        </w:trPr>
        <w:tc>
          <w:tcPr>
            <w:tcW w:w="984" w:type="dxa"/>
            <w:gridSpan w:val="2"/>
            <w:tcBorders>
              <w:top w:val="nil"/>
              <w:left w:val="nil"/>
              <w:bottom w:val="nil"/>
              <w:right w:val="nil"/>
            </w:tcBorders>
            <w:shd w:val="clear" w:color="auto" w:fill="auto"/>
            <w:noWrap/>
            <w:vAlign w:val="bottom"/>
            <w:hideMark/>
          </w:tcPr>
          <w:p w14:paraId="0435B4CB" w14:textId="77777777" w:rsidR="00636F83" w:rsidRPr="002A4574" w:rsidDel="001B1FE6" w:rsidRDefault="00636F83" w:rsidP="00636F83">
            <w:pPr>
              <w:jc w:val="right"/>
              <w:rPr>
                <w:del w:id="1364" w:author="TF 112318" w:date="2018-11-23T14:18:00Z"/>
                <w:rFonts w:ascii="Calibri" w:hAnsi="Calibri"/>
                <w:color w:val="000000"/>
                <w:sz w:val="18"/>
                <w:szCs w:val="18"/>
              </w:rPr>
            </w:pPr>
            <w:del w:id="1365" w:author="TF 112318" w:date="2018-11-23T14:17:00Z">
              <w:r w:rsidRPr="002A4574" w:rsidDel="001B1FE6">
                <w:rPr>
                  <w:rFonts w:ascii="Calibri" w:hAnsi="Calibri"/>
                  <w:color w:val="000000"/>
                  <w:sz w:val="18"/>
                  <w:szCs w:val="18"/>
                </w:rPr>
                <w:delText>723810</w:delText>
              </w:r>
            </w:del>
          </w:p>
        </w:tc>
        <w:tc>
          <w:tcPr>
            <w:tcW w:w="818" w:type="dxa"/>
            <w:gridSpan w:val="3"/>
            <w:tcBorders>
              <w:top w:val="nil"/>
              <w:left w:val="nil"/>
              <w:bottom w:val="nil"/>
              <w:right w:val="nil"/>
            </w:tcBorders>
            <w:shd w:val="clear" w:color="auto" w:fill="auto"/>
            <w:noWrap/>
            <w:vAlign w:val="bottom"/>
            <w:hideMark/>
          </w:tcPr>
          <w:p w14:paraId="0435B4CC" w14:textId="77777777" w:rsidR="00636F83" w:rsidRPr="002A4574" w:rsidDel="001B1FE6" w:rsidRDefault="00636F83" w:rsidP="00636F83">
            <w:pPr>
              <w:jc w:val="right"/>
              <w:rPr>
                <w:del w:id="1366" w:author="TF 112318" w:date="2018-11-23T14:18:00Z"/>
                <w:rFonts w:ascii="Calibri" w:hAnsi="Calibri"/>
                <w:color w:val="000000"/>
                <w:sz w:val="18"/>
                <w:szCs w:val="18"/>
              </w:rPr>
            </w:pPr>
            <w:del w:id="1367" w:author="TF 112318" w:date="2018-11-23T14:17:00Z">
              <w:r w:rsidRPr="002A4574" w:rsidDel="001B1FE6">
                <w:rPr>
                  <w:rFonts w:ascii="Calibri" w:hAnsi="Calibri"/>
                  <w:color w:val="000000"/>
                  <w:sz w:val="18"/>
                  <w:szCs w:val="18"/>
                </w:rPr>
                <w:delText>0.59</w:delText>
              </w:r>
            </w:del>
          </w:p>
        </w:tc>
        <w:tc>
          <w:tcPr>
            <w:tcW w:w="4955" w:type="dxa"/>
            <w:gridSpan w:val="3"/>
            <w:tcBorders>
              <w:top w:val="nil"/>
              <w:left w:val="nil"/>
              <w:bottom w:val="nil"/>
              <w:right w:val="nil"/>
            </w:tcBorders>
            <w:shd w:val="clear" w:color="auto" w:fill="auto"/>
            <w:noWrap/>
            <w:vAlign w:val="bottom"/>
            <w:hideMark/>
          </w:tcPr>
          <w:p w14:paraId="0435B4CD" w14:textId="77777777" w:rsidR="00636F83" w:rsidRPr="002A4574" w:rsidDel="001B1FE6" w:rsidRDefault="00636F83" w:rsidP="00636F83">
            <w:pPr>
              <w:rPr>
                <w:del w:id="1368" w:author="TF 112318" w:date="2018-11-23T14:18:00Z"/>
                <w:rFonts w:ascii="Calibri" w:hAnsi="Calibri"/>
                <w:color w:val="000000"/>
                <w:sz w:val="18"/>
                <w:szCs w:val="18"/>
              </w:rPr>
            </w:pPr>
            <w:del w:id="1369" w:author="TF 112318" w:date="2018-11-23T14:17:00Z">
              <w:r w:rsidRPr="002A4574" w:rsidDel="001B1FE6">
                <w:rPr>
                  <w:rFonts w:ascii="Calibri" w:hAnsi="Calibri"/>
                  <w:color w:val="000000"/>
                  <w:sz w:val="18"/>
                  <w:szCs w:val="18"/>
                </w:rPr>
                <w:delText xml:space="preserve">Edwards AFB </w:delText>
              </w:r>
            </w:del>
          </w:p>
        </w:tc>
        <w:tc>
          <w:tcPr>
            <w:tcW w:w="1451" w:type="dxa"/>
            <w:gridSpan w:val="3"/>
            <w:tcBorders>
              <w:top w:val="nil"/>
              <w:left w:val="nil"/>
              <w:bottom w:val="nil"/>
              <w:right w:val="nil"/>
            </w:tcBorders>
            <w:shd w:val="clear" w:color="auto" w:fill="auto"/>
            <w:noWrap/>
            <w:vAlign w:val="bottom"/>
            <w:hideMark/>
          </w:tcPr>
          <w:p w14:paraId="0435B4CE" w14:textId="77777777" w:rsidR="00636F83" w:rsidRPr="002A4574" w:rsidDel="001B1FE6" w:rsidRDefault="00636F83" w:rsidP="00636F83">
            <w:pPr>
              <w:jc w:val="right"/>
              <w:rPr>
                <w:del w:id="1370" w:author="TF 112318" w:date="2018-11-23T14:18:00Z"/>
                <w:rFonts w:ascii="Calibri" w:hAnsi="Calibri"/>
                <w:color w:val="000000"/>
                <w:sz w:val="18"/>
                <w:szCs w:val="18"/>
              </w:rPr>
            </w:pPr>
            <w:del w:id="1371" w:author="TF 112318" w:date="2018-11-23T14:17:00Z">
              <w:r w:rsidRPr="002A4574" w:rsidDel="001B1FE6">
                <w:rPr>
                  <w:rFonts w:ascii="Calibri" w:hAnsi="Calibri"/>
                  <w:color w:val="000000"/>
                  <w:sz w:val="18"/>
                  <w:szCs w:val="18"/>
                </w:rPr>
                <w:delText>34.9</w:delText>
              </w:r>
            </w:del>
          </w:p>
        </w:tc>
        <w:tc>
          <w:tcPr>
            <w:tcW w:w="1420" w:type="dxa"/>
            <w:gridSpan w:val="3"/>
            <w:tcBorders>
              <w:top w:val="nil"/>
              <w:left w:val="nil"/>
              <w:bottom w:val="nil"/>
              <w:right w:val="nil"/>
            </w:tcBorders>
            <w:shd w:val="clear" w:color="auto" w:fill="auto"/>
            <w:noWrap/>
            <w:vAlign w:val="bottom"/>
            <w:hideMark/>
          </w:tcPr>
          <w:p w14:paraId="0435B4CF" w14:textId="77777777" w:rsidR="00636F83" w:rsidRPr="002A4574" w:rsidDel="001B1FE6" w:rsidRDefault="00636F83" w:rsidP="00636F83">
            <w:pPr>
              <w:jc w:val="right"/>
              <w:rPr>
                <w:del w:id="1372" w:author="TF 112318" w:date="2018-11-23T14:18:00Z"/>
                <w:rFonts w:ascii="Calibri" w:hAnsi="Calibri"/>
                <w:color w:val="000000"/>
                <w:sz w:val="18"/>
                <w:szCs w:val="18"/>
              </w:rPr>
            </w:pPr>
            <w:del w:id="1373" w:author="TF 112318" w:date="2018-11-23T14:17:00Z">
              <w:r w:rsidRPr="002A4574" w:rsidDel="001B1FE6">
                <w:rPr>
                  <w:rFonts w:ascii="Calibri" w:hAnsi="Calibri"/>
                  <w:color w:val="000000"/>
                  <w:sz w:val="18"/>
                  <w:szCs w:val="18"/>
                </w:rPr>
                <w:delText>–117.87</w:delText>
              </w:r>
            </w:del>
          </w:p>
        </w:tc>
        <w:tc>
          <w:tcPr>
            <w:tcW w:w="1293" w:type="dxa"/>
            <w:tcBorders>
              <w:top w:val="nil"/>
              <w:left w:val="nil"/>
              <w:bottom w:val="nil"/>
              <w:right w:val="nil"/>
            </w:tcBorders>
            <w:shd w:val="clear" w:color="auto" w:fill="auto"/>
            <w:noWrap/>
            <w:vAlign w:val="bottom"/>
            <w:hideMark/>
          </w:tcPr>
          <w:p w14:paraId="0435B4D0" w14:textId="77777777" w:rsidR="00636F83" w:rsidRPr="002A4574" w:rsidDel="001B1FE6" w:rsidRDefault="00636F83" w:rsidP="00636F83">
            <w:pPr>
              <w:jc w:val="right"/>
              <w:rPr>
                <w:del w:id="1374" w:author="TF 112318" w:date="2018-11-23T14:18:00Z"/>
                <w:rFonts w:ascii="Calibri" w:hAnsi="Calibri"/>
                <w:color w:val="000000"/>
                <w:sz w:val="18"/>
                <w:szCs w:val="18"/>
              </w:rPr>
            </w:pPr>
            <w:del w:id="1375" w:author="TF 112318" w:date="2018-11-23T14:17:00Z">
              <w:r w:rsidRPr="002A4574" w:rsidDel="001B1FE6">
                <w:rPr>
                  <w:rFonts w:ascii="Calibri" w:hAnsi="Calibri"/>
                  <w:color w:val="000000"/>
                  <w:sz w:val="18"/>
                  <w:szCs w:val="18"/>
                </w:rPr>
                <w:delText>California</w:delText>
              </w:r>
            </w:del>
          </w:p>
        </w:tc>
      </w:tr>
      <w:tr w:rsidR="00636F83" w:rsidRPr="002A4574" w:rsidDel="001B1FE6" w14:paraId="0435B4D8" w14:textId="77777777" w:rsidTr="00E168DF">
        <w:trPr>
          <w:trHeight w:val="240"/>
          <w:del w:id="1376" w:author="TF 112318" w:date="2018-11-23T14:18:00Z"/>
        </w:trPr>
        <w:tc>
          <w:tcPr>
            <w:tcW w:w="984" w:type="dxa"/>
            <w:gridSpan w:val="2"/>
            <w:tcBorders>
              <w:top w:val="nil"/>
              <w:left w:val="nil"/>
              <w:bottom w:val="nil"/>
              <w:right w:val="nil"/>
            </w:tcBorders>
            <w:shd w:val="clear" w:color="auto" w:fill="auto"/>
            <w:noWrap/>
            <w:vAlign w:val="bottom"/>
            <w:hideMark/>
          </w:tcPr>
          <w:p w14:paraId="0435B4D2" w14:textId="77777777" w:rsidR="00636F83" w:rsidRPr="002A4574" w:rsidDel="001B1FE6" w:rsidRDefault="00636F83" w:rsidP="00636F83">
            <w:pPr>
              <w:jc w:val="right"/>
              <w:rPr>
                <w:del w:id="1377" w:author="TF 112318" w:date="2018-11-23T14:18:00Z"/>
                <w:rFonts w:ascii="Calibri" w:hAnsi="Calibri"/>
                <w:color w:val="000000"/>
                <w:sz w:val="18"/>
                <w:szCs w:val="18"/>
              </w:rPr>
            </w:pPr>
            <w:del w:id="1378" w:author="TF 112318" w:date="2018-11-23T14:17:00Z">
              <w:r w:rsidRPr="002A4574" w:rsidDel="001B1FE6">
                <w:rPr>
                  <w:rFonts w:ascii="Calibri" w:hAnsi="Calibri"/>
                  <w:color w:val="000000"/>
                  <w:sz w:val="18"/>
                  <w:szCs w:val="18"/>
                </w:rPr>
                <w:delText>723815</w:delText>
              </w:r>
            </w:del>
          </w:p>
        </w:tc>
        <w:tc>
          <w:tcPr>
            <w:tcW w:w="818" w:type="dxa"/>
            <w:gridSpan w:val="3"/>
            <w:tcBorders>
              <w:top w:val="nil"/>
              <w:left w:val="nil"/>
              <w:bottom w:val="nil"/>
              <w:right w:val="nil"/>
            </w:tcBorders>
            <w:shd w:val="clear" w:color="auto" w:fill="auto"/>
            <w:noWrap/>
            <w:vAlign w:val="bottom"/>
            <w:hideMark/>
          </w:tcPr>
          <w:p w14:paraId="0435B4D3" w14:textId="77777777" w:rsidR="00636F83" w:rsidRPr="002A4574" w:rsidDel="001B1FE6" w:rsidRDefault="00636F83" w:rsidP="00636F83">
            <w:pPr>
              <w:jc w:val="right"/>
              <w:rPr>
                <w:del w:id="1379" w:author="TF 112318" w:date="2018-11-23T14:18:00Z"/>
                <w:rFonts w:ascii="Calibri" w:hAnsi="Calibri"/>
                <w:color w:val="000000"/>
                <w:sz w:val="18"/>
                <w:szCs w:val="18"/>
              </w:rPr>
            </w:pPr>
            <w:del w:id="1380" w:author="TF 112318" w:date="2018-11-23T14:17:00Z">
              <w:r w:rsidRPr="002A4574" w:rsidDel="001B1FE6">
                <w:rPr>
                  <w:rFonts w:ascii="Calibri" w:hAnsi="Calibri"/>
                  <w:color w:val="000000"/>
                  <w:sz w:val="18"/>
                  <w:szCs w:val="18"/>
                </w:rPr>
                <w:delText>0.58</w:delText>
              </w:r>
            </w:del>
          </w:p>
        </w:tc>
        <w:tc>
          <w:tcPr>
            <w:tcW w:w="4955" w:type="dxa"/>
            <w:gridSpan w:val="3"/>
            <w:tcBorders>
              <w:top w:val="nil"/>
              <w:left w:val="nil"/>
              <w:bottom w:val="nil"/>
              <w:right w:val="nil"/>
            </w:tcBorders>
            <w:shd w:val="clear" w:color="auto" w:fill="auto"/>
            <w:noWrap/>
            <w:vAlign w:val="bottom"/>
            <w:hideMark/>
          </w:tcPr>
          <w:p w14:paraId="0435B4D4" w14:textId="77777777" w:rsidR="00636F83" w:rsidRPr="002A4574" w:rsidDel="001B1FE6" w:rsidRDefault="00636F83" w:rsidP="00636F83">
            <w:pPr>
              <w:rPr>
                <w:del w:id="1381" w:author="TF 112318" w:date="2018-11-23T14:18:00Z"/>
                <w:rFonts w:ascii="Calibri" w:hAnsi="Calibri"/>
                <w:color w:val="000000"/>
                <w:sz w:val="18"/>
                <w:szCs w:val="18"/>
              </w:rPr>
            </w:pPr>
            <w:del w:id="1382" w:author="TF 112318" w:date="2018-11-23T14:17:00Z">
              <w:r w:rsidRPr="002A4574" w:rsidDel="001B1FE6">
                <w:rPr>
                  <w:rFonts w:ascii="Calibri" w:hAnsi="Calibri"/>
                  <w:color w:val="000000"/>
                  <w:sz w:val="18"/>
                  <w:szCs w:val="18"/>
                </w:rPr>
                <w:delText xml:space="preserve">Daggett Barstow–Daggett AP </w:delText>
              </w:r>
            </w:del>
          </w:p>
        </w:tc>
        <w:tc>
          <w:tcPr>
            <w:tcW w:w="1451" w:type="dxa"/>
            <w:gridSpan w:val="3"/>
            <w:tcBorders>
              <w:top w:val="nil"/>
              <w:left w:val="nil"/>
              <w:bottom w:val="nil"/>
              <w:right w:val="nil"/>
            </w:tcBorders>
            <w:shd w:val="clear" w:color="auto" w:fill="auto"/>
            <w:noWrap/>
            <w:vAlign w:val="bottom"/>
            <w:hideMark/>
          </w:tcPr>
          <w:p w14:paraId="0435B4D5" w14:textId="77777777" w:rsidR="00636F83" w:rsidRPr="002A4574" w:rsidDel="001B1FE6" w:rsidRDefault="00636F83" w:rsidP="00636F83">
            <w:pPr>
              <w:jc w:val="right"/>
              <w:rPr>
                <w:del w:id="1383" w:author="TF 112318" w:date="2018-11-23T14:18:00Z"/>
                <w:rFonts w:ascii="Calibri" w:hAnsi="Calibri"/>
                <w:color w:val="000000"/>
                <w:sz w:val="18"/>
                <w:szCs w:val="18"/>
              </w:rPr>
            </w:pPr>
            <w:del w:id="1384" w:author="TF 112318" w:date="2018-11-23T14:17:00Z">
              <w:r w:rsidRPr="002A4574" w:rsidDel="001B1FE6">
                <w:rPr>
                  <w:rFonts w:ascii="Calibri" w:hAnsi="Calibri"/>
                  <w:color w:val="000000"/>
                  <w:sz w:val="18"/>
                  <w:szCs w:val="18"/>
                </w:rPr>
                <w:delText>34.85</w:delText>
              </w:r>
            </w:del>
          </w:p>
        </w:tc>
        <w:tc>
          <w:tcPr>
            <w:tcW w:w="1420" w:type="dxa"/>
            <w:gridSpan w:val="3"/>
            <w:tcBorders>
              <w:top w:val="nil"/>
              <w:left w:val="nil"/>
              <w:bottom w:val="nil"/>
              <w:right w:val="nil"/>
            </w:tcBorders>
            <w:shd w:val="clear" w:color="auto" w:fill="auto"/>
            <w:noWrap/>
            <w:vAlign w:val="bottom"/>
            <w:hideMark/>
          </w:tcPr>
          <w:p w14:paraId="0435B4D6" w14:textId="77777777" w:rsidR="00636F83" w:rsidRPr="002A4574" w:rsidDel="001B1FE6" w:rsidRDefault="00636F83" w:rsidP="00636F83">
            <w:pPr>
              <w:jc w:val="right"/>
              <w:rPr>
                <w:del w:id="1385" w:author="TF 112318" w:date="2018-11-23T14:18:00Z"/>
                <w:rFonts w:ascii="Calibri" w:hAnsi="Calibri"/>
                <w:color w:val="000000"/>
                <w:sz w:val="18"/>
                <w:szCs w:val="18"/>
              </w:rPr>
            </w:pPr>
            <w:del w:id="1386" w:author="TF 112318" w:date="2018-11-23T14:17:00Z">
              <w:r w:rsidRPr="002A4574" w:rsidDel="001B1FE6">
                <w:rPr>
                  <w:rFonts w:ascii="Calibri" w:hAnsi="Calibri"/>
                  <w:color w:val="000000"/>
                  <w:sz w:val="18"/>
                  <w:szCs w:val="18"/>
                </w:rPr>
                <w:delText>–116.80</w:delText>
              </w:r>
            </w:del>
          </w:p>
        </w:tc>
        <w:tc>
          <w:tcPr>
            <w:tcW w:w="1293" w:type="dxa"/>
            <w:tcBorders>
              <w:top w:val="nil"/>
              <w:left w:val="nil"/>
              <w:bottom w:val="nil"/>
              <w:right w:val="nil"/>
            </w:tcBorders>
            <w:shd w:val="clear" w:color="auto" w:fill="auto"/>
            <w:noWrap/>
            <w:vAlign w:val="bottom"/>
            <w:hideMark/>
          </w:tcPr>
          <w:p w14:paraId="0435B4D7" w14:textId="77777777" w:rsidR="00636F83" w:rsidRPr="002A4574" w:rsidDel="001B1FE6" w:rsidRDefault="00636F83" w:rsidP="00636F83">
            <w:pPr>
              <w:jc w:val="right"/>
              <w:rPr>
                <w:del w:id="1387" w:author="TF 112318" w:date="2018-11-23T14:18:00Z"/>
                <w:rFonts w:ascii="Calibri" w:hAnsi="Calibri"/>
                <w:color w:val="000000"/>
                <w:sz w:val="18"/>
                <w:szCs w:val="18"/>
              </w:rPr>
            </w:pPr>
            <w:del w:id="1388" w:author="TF 112318" w:date="2018-11-23T14:17:00Z">
              <w:r w:rsidRPr="002A4574" w:rsidDel="001B1FE6">
                <w:rPr>
                  <w:rFonts w:ascii="Calibri" w:hAnsi="Calibri"/>
                  <w:color w:val="000000"/>
                  <w:sz w:val="18"/>
                  <w:szCs w:val="18"/>
                </w:rPr>
                <w:delText>California</w:delText>
              </w:r>
            </w:del>
          </w:p>
        </w:tc>
      </w:tr>
      <w:tr w:rsidR="00636F83" w:rsidRPr="002A4574" w:rsidDel="001B1FE6" w14:paraId="0435B4DF" w14:textId="77777777" w:rsidTr="00E168DF">
        <w:trPr>
          <w:trHeight w:val="240"/>
          <w:del w:id="1389" w:author="TF 112318" w:date="2018-11-23T14:18:00Z"/>
        </w:trPr>
        <w:tc>
          <w:tcPr>
            <w:tcW w:w="984" w:type="dxa"/>
            <w:gridSpan w:val="2"/>
            <w:tcBorders>
              <w:top w:val="nil"/>
              <w:left w:val="nil"/>
              <w:bottom w:val="nil"/>
              <w:right w:val="nil"/>
            </w:tcBorders>
            <w:shd w:val="clear" w:color="auto" w:fill="auto"/>
            <w:noWrap/>
            <w:vAlign w:val="bottom"/>
            <w:hideMark/>
          </w:tcPr>
          <w:p w14:paraId="0435B4D9" w14:textId="77777777" w:rsidR="00636F83" w:rsidRPr="002A4574" w:rsidDel="001B1FE6" w:rsidRDefault="00636F83" w:rsidP="00636F83">
            <w:pPr>
              <w:jc w:val="right"/>
              <w:rPr>
                <w:del w:id="1390" w:author="TF 112318" w:date="2018-11-23T14:18:00Z"/>
                <w:rFonts w:ascii="Calibri" w:hAnsi="Calibri"/>
                <w:color w:val="000000"/>
                <w:sz w:val="18"/>
                <w:szCs w:val="18"/>
              </w:rPr>
            </w:pPr>
            <w:del w:id="1391" w:author="TF 112318" w:date="2018-11-23T14:17:00Z">
              <w:r w:rsidRPr="002A4574" w:rsidDel="001B1FE6">
                <w:rPr>
                  <w:rFonts w:ascii="Calibri" w:hAnsi="Calibri"/>
                  <w:color w:val="000000"/>
                  <w:sz w:val="18"/>
                  <w:szCs w:val="18"/>
                </w:rPr>
                <w:delText>723816</w:delText>
              </w:r>
            </w:del>
          </w:p>
        </w:tc>
        <w:tc>
          <w:tcPr>
            <w:tcW w:w="818" w:type="dxa"/>
            <w:gridSpan w:val="3"/>
            <w:tcBorders>
              <w:top w:val="nil"/>
              <w:left w:val="nil"/>
              <w:bottom w:val="nil"/>
              <w:right w:val="nil"/>
            </w:tcBorders>
            <w:shd w:val="clear" w:color="auto" w:fill="auto"/>
            <w:noWrap/>
            <w:vAlign w:val="bottom"/>
            <w:hideMark/>
          </w:tcPr>
          <w:p w14:paraId="0435B4DA" w14:textId="77777777" w:rsidR="00636F83" w:rsidRPr="002A4574" w:rsidDel="001B1FE6" w:rsidRDefault="00636F83" w:rsidP="00636F83">
            <w:pPr>
              <w:jc w:val="right"/>
              <w:rPr>
                <w:del w:id="1392" w:author="TF 112318" w:date="2018-11-23T14:18:00Z"/>
                <w:rFonts w:ascii="Calibri" w:hAnsi="Calibri"/>
                <w:color w:val="000000"/>
                <w:sz w:val="18"/>
                <w:szCs w:val="18"/>
              </w:rPr>
            </w:pPr>
            <w:del w:id="1393" w:author="TF 112318" w:date="2018-11-23T14:17:00Z">
              <w:r w:rsidRPr="002A4574" w:rsidDel="001B1FE6">
                <w:rPr>
                  <w:rFonts w:ascii="Calibri" w:hAnsi="Calibri"/>
                  <w:color w:val="000000"/>
                  <w:sz w:val="18"/>
                  <w:szCs w:val="18"/>
                </w:rPr>
                <w:delText>0.62</w:delText>
              </w:r>
            </w:del>
          </w:p>
        </w:tc>
        <w:tc>
          <w:tcPr>
            <w:tcW w:w="4955" w:type="dxa"/>
            <w:gridSpan w:val="3"/>
            <w:tcBorders>
              <w:top w:val="nil"/>
              <w:left w:val="nil"/>
              <w:bottom w:val="nil"/>
              <w:right w:val="nil"/>
            </w:tcBorders>
            <w:shd w:val="clear" w:color="auto" w:fill="auto"/>
            <w:noWrap/>
            <w:vAlign w:val="bottom"/>
            <w:hideMark/>
          </w:tcPr>
          <w:p w14:paraId="0435B4DB" w14:textId="77777777" w:rsidR="00636F83" w:rsidRPr="002A4574" w:rsidDel="001B1FE6" w:rsidRDefault="00636F83" w:rsidP="00636F83">
            <w:pPr>
              <w:rPr>
                <w:del w:id="1394" w:author="TF 112318" w:date="2018-11-23T14:18:00Z"/>
                <w:rFonts w:ascii="Calibri" w:hAnsi="Calibri"/>
                <w:color w:val="000000"/>
                <w:sz w:val="18"/>
                <w:szCs w:val="18"/>
              </w:rPr>
            </w:pPr>
            <w:del w:id="1395" w:author="TF 112318" w:date="2018-11-23T14:17:00Z">
              <w:r w:rsidRPr="002A4574" w:rsidDel="001B1FE6">
                <w:rPr>
                  <w:rFonts w:ascii="Calibri" w:hAnsi="Calibri"/>
                  <w:color w:val="000000"/>
                  <w:sz w:val="18"/>
                  <w:szCs w:val="18"/>
                </w:rPr>
                <w:delText xml:space="preserve">Lancaster Gen Wm Fox Field </w:delText>
              </w:r>
            </w:del>
          </w:p>
        </w:tc>
        <w:tc>
          <w:tcPr>
            <w:tcW w:w="1451" w:type="dxa"/>
            <w:gridSpan w:val="3"/>
            <w:tcBorders>
              <w:top w:val="nil"/>
              <w:left w:val="nil"/>
              <w:bottom w:val="nil"/>
              <w:right w:val="nil"/>
            </w:tcBorders>
            <w:shd w:val="clear" w:color="auto" w:fill="auto"/>
            <w:noWrap/>
            <w:vAlign w:val="bottom"/>
            <w:hideMark/>
          </w:tcPr>
          <w:p w14:paraId="0435B4DC" w14:textId="77777777" w:rsidR="00636F83" w:rsidRPr="002A4574" w:rsidDel="001B1FE6" w:rsidRDefault="00636F83" w:rsidP="00636F83">
            <w:pPr>
              <w:jc w:val="right"/>
              <w:rPr>
                <w:del w:id="1396" w:author="TF 112318" w:date="2018-11-23T14:18:00Z"/>
                <w:rFonts w:ascii="Calibri" w:hAnsi="Calibri"/>
                <w:color w:val="000000"/>
                <w:sz w:val="18"/>
                <w:szCs w:val="18"/>
              </w:rPr>
            </w:pPr>
            <w:del w:id="1397" w:author="TF 112318" w:date="2018-11-23T14:17:00Z">
              <w:r w:rsidRPr="002A4574" w:rsidDel="001B1FE6">
                <w:rPr>
                  <w:rFonts w:ascii="Calibri" w:hAnsi="Calibri"/>
                  <w:color w:val="000000"/>
                  <w:sz w:val="18"/>
                  <w:szCs w:val="18"/>
                </w:rPr>
                <w:delText>34.73</w:delText>
              </w:r>
            </w:del>
          </w:p>
        </w:tc>
        <w:tc>
          <w:tcPr>
            <w:tcW w:w="1420" w:type="dxa"/>
            <w:gridSpan w:val="3"/>
            <w:tcBorders>
              <w:top w:val="nil"/>
              <w:left w:val="nil"/>
              <w:bottom w:val="nil"/>
              <w:right w:val="nil"/>
            </w:tcBorders>
            <w:shd w:val="clear" w:color="auto" w:fill="auto"/>
            <w:noWrap/>
            <w:vAlign w:val="bottom"/>
            <w:hideMark/>
          </w:tcPr>
          <w:p w14:paraId="0435B4DD" w14:textId="77777777" w:rsidR="00636F83" w:rsidRPr="002A4574" w:rsidDel="001B1FE6" w:rsidRDefault="00636F83" w:rsidP="00636F83">
            <w:pPr>
              <w:jc w:val="right"/>
              <w:rPr>
                <w:del w:id="1398" w:author="TF 112318" w:date="2018-11-23T14:18:00Z"/>
                <w:rFonts w:ascii="Calibri" w:hAnsi="Calibri"/>
                <w:color w:val="000000"/>
                <w:sz w:val="18"/>
                <w:szCs w:val="18"/>
              </w:rPr>
            </w:pPr>
            <w:del w:id="1399" w:author="TF 112318" w:date="2018-11-23T14:17:00Z">
              <w:r w:rsidRPr="002A4574" w:rsidDel="001B1FE6">
                <w:rPr>
                  <w:rFonts w:ascii="Calibri" w:hAnsi="Calibri"/>
                  <w:color w:val="000000"/>
                  <w:sz w:val="18"/>
                  <w:szCs w:val="18"/>
                </w:rPr>
                <w:delText>–118.22</w:delText>
              </w:r>
            </w:del>
          </w:p>
        </w:tc>
        <w:tc>
          <w:tcPr>
            <w:tcW w:w="1293" w:type="dxa"/>
            <w:tcBorders>
              <w:top w:val="nil"/>
              <w:left w:val="nil"/>
              <w:bottom w:val="nil"/>
              <w:right w:val="nil"/>
            </w:tcBorders>
            <w:shd w:val="clear" w:color="auto" w:fill="auto"/>
            <w:noWrap/>
            <w:vAlign w:val="bottom"/>
            <w:hideMark/>
          </w:tcPr>
          <w:p w14:paraId="0435B4DE" w14:textId="77777777" w:rsidR="00636F83" w:rsidRPr="002A4574" w:rsidDel="001B1FE6" w:rsidRDefault="00636F83" w:rsidP="00636F83">
            <w:pPr>
              <w:jc w:val="right"/>
              <w:rPr>
                <w:del w:id="1400" w:author="TF 112318" w:date="2018-11-23T14:18:00Z"/>
                <w:rFonts w:ascii="Calibri" w:hAnsi="Calibri"/>
                <w:color w:val="000000"/>
                <w:sz w:val="18"/>
                <w:szCs w:val="18"/>
              </w:rPr>
            </w:pPr>
            <w:del w:id="1401" w:author="TF 112318" w:date="2018-11-23T14:17:00Z">
              <w:r w:rsidRPr="002A4574" w:rsidDel="001B1FE6">
                <w:rPr>
                  <w:rFonts w:ascii="Calibri" w:hAnsi="Calibri"/>
                  <w:color w:val="000000"/>
                  <w:sz w:val="18"/>
                  <w:szCs w:val="18"/>
                </w:rPr>
                <w:delText>California</w:delText>
              </w:r>
            </w:del>
          </w:p>
        </w:tc>
      </w:tr>
      <w:tr w:rsidR="00636F83" w:rsidRPr="002A4574" w:rsidDel="001B1FE6" w14:paraId="0435B4E6" w14:textId="77777777" w:rsidTr="00E168DF">
        <w:trPr>
          <w:trHeight w:val="240"/>
          <w:del w:id="1402" w:author="TF 112318" w:date="2018-11-23T14:18:00Z"/>
        </w:trPr>
        <w:tc>
          <w:tcPr>
            <w:tcW w:w="984" w:type="dxa"/>
            <w:gridSpan w:val="2"/>
            <w:tcBorders>
              <w:top w:val="nil"/>
              <w:left w:val="nil"/>
              <w:bottom w:val="nil"/>
              <w:right w:val="nil"/>
            </w:tcBorders>
            <w:shd w:val="clear" w:color="auto" w:fill="auto"/>
            <w:noWrap/>
            <w:vAlign w:val="bottom"/>
            <w:hideMark/>
          </w:tcPr>
          <w:p w14:paraId="0435B4E0" w14:textId="77777777" w:rsidR="00636F83" w:rsidRPr="002A4574" w:rsidDel="001B1FE6" w:rsidRDefault="00636F83" w:rsidP="00636F83">
            <w:pPr>
              <w:jc w:val="right"/>
              <w:rPr>
                <w:del w:id="1403" w:author="TF 112318" w:date="2018-11-23T14:18:00Z"/>
                <w:rFonts w:ascii="Calibri" w:hAnsi="Calibri"/>
                <w:color w:val="000000"/>
                <w:sz w:val="18"/>
                <w:szCs w:val="18"/>
              </w:rPr>
            </w:pPr>
            <w:del w:id="1404" w:author="TF 112318" w:date="2018-11-23T14:17:00Z">
              <w:r w:rsidRPr="002A4574" w:rsidDel="001B1FE6">
                <w:rPr>
                  <w:rFonts w:ascii="Calibri" w:hAnsi="Calibri"/>
                  <w:color w:val="000000"/>
                  <w:sz w:val="18"/>
                  <w:szCs w:val="18"/>
                </w:rPr>
                <w:delText>723820</w:delText>
              </w:r>
            </w:del>
          </w:p>
        </w:tc>
        <w:tc>
          <w:tcPr>
            <w:tcW w:w="818" w:type="dxa"/>
            <w:gridSpan w:val="3"/>
            <w:tcBorders>
              <w:top w:val="nil"/>
              <w:left w:val="nil"/>
              <w:bottom w:val="nil"/>
              <w:right w:val="nil"/>
            </w:tcBorders>
            <w:shd w:val="clear" w:color="auto" w:fill="auto"/>
            <w:noWrap/>
            <w:vAlign w:val="bottom"/>
            <w:hideMark/>
          </w:tcPr>
          <w:p w14:paraId="0435B4E1" w14:textId="77777777" w:rsidR="00636F83" w:rsidRPr="002A4574" w:rsidDel="001B1FE6" w:rsidRDefault="00636F83" w:rsidP="00636F83">
            <w:pPr>
              <w:jc w:val="right"/>
              <w:rPr>
                <w:del w:id="1405" w:author="TF 112318" w:date="2018-11-23T14:18:00Z"/>
                <w:rFonts w:ascii="Calibri" w:hAnsi="Calibri"/>
                <w:color w:val="000000"/>
                <w:sz w:val="18"/>
                <w:szCs w:val="18"/>
              </w:rPr>
            </w:pPr>
            <w:del w:id="1406" w:author="TF 112318" w:date="2018-11-23T14:17:00Z">
              <w:r w:rsidRPr="002A4574" w:rsidDel="001B1FE6">
                <w:rPr>
                  <w:rFonts w:ascii="Calibri" w:hAnsi="Calibri"/>
                  <w:color w:val="000000"/>
                  <w:sz w:val="18"/>
                  <w:szCs w:val="18"/>
                </w:rPr>
                <w:delText>0.57</w:delText>
              </w:r>
            </w:del>
          </w:p>
        </w:tc>
        <w:tc>
          <w:tcPr>
            <w:tcW w:w="4955" w:type="dxa"/>
            <w:gridSpan w:val="3"/>
            <w:tcBorders>
              <w:top w:val="nil"/>
              <w:left w:val="nil"/>
              <w:bottom w:val="nil"/>
              <w:right w:val="nil"/>
            </w:tcBorders>
            <w:shd w:val="clear" w:color="auto" w:fill="auto"/>
            <w:noWrap/>
            <w:vAlign w:val="bottom"/>
            <w:hideMark/>
          </w:tcPr>
          <w:p w14:paraId="0435B4E2" w14:textId="77777777" w:rsidR="00636F83" w:rsidRPr="002A4574" w:rsidDel="001B1FE6" w:rsidRDefault="00636F83" w:rsidP="00636F83">
            <w:pPr>
              <w:rPr>
                <w:del w:id="1407" w:author="TF 112318" w:date="2018-11-23T14:18:00Z"/>
                <w:rFonts w:ascii="Calibri" w:hAnsi="Calibri"/>
                <w:color w:val="000000"/>
                <w:sz w:val="18"/>
                <w:szCs w:val="18"/>
              </w:rPr>
            </w:pPr>
            <w:del w:id="1408" w:author="TF 112318" w:date="2018-11-23T14:17:00Z">
              <w:r w:rsidRPr="002A4574" w:rsidDel="001B1FE6">
                <w:rPr>
                  <w:rFonts w:ascii="Calibri" w:hAnsi="Calibri"/>
                  <w:color w:val="000000"/>
                  <w:sz w:val="18"/>
                  <w:szCs w:val="18"/>
                </w:rPr>
                <w:delText xml:space="preserve">Palmdale Airport </w:delText>
              </w:r>
            </w:del>
          </w:p>
        </w:tc>
        <w:tc>
          <w:tcPr>
            <w:tcW w:w="1451" w:type="dxa"/>
            <w:gridSpan w:val="3"/>
            <w:tcBorders>
              <w:top w:val="nil"/>
              <w:left w:val="nil"/>
              <w:bottom w:val="nil"/>
              <w:right w:val="nil"/>
            </w:tcBorders>
            <w:shd w:val="clear" w:color="auto" w:fill="auto"/>
            <w:noWrap/>
            <w:vAlign w:val="bottom"/>
            <w:hideMark/>
          </w:tcPr>
          <w:p w14:paraId="0435B4E3" w14:textId="77777777" w:rsidR="00636F83" w:rsidRPr="002A4574" w:rsidDel="001B1FE6" w:rsidRDefault="00636F83" w:rsidP="00636F83">
            <w:pPr>
              <w:jc w:val="right"/>
              <w:rPr>
                <w:del w:id="1409" w:author="TF 112318" w:date="2018-11-23T14:18:00Z"/>
                <w:rFonts w:ascii="Calibri" w:hAnsi="Calibri"/>
                <w:color w:val="000000"/>
                <w:sz w:val="18"/>
                <w:szCs w:val="18"/>
              </w:rPr>
            </w:pPr>
            <w:del w:id="1410" w:author="TF 112318" w:date="2018-11-23T14:17:00Z">
              <w:r w:rsidRPr="002A4574" w:rsidDel="001B1FE6">
                <w:rPr>
                  <w:rFonts w:ascii="Calibri" w:hAnsi="Calibri"/>
                  <w:color w:val="000000"/>
                  <w:sz w:val="18"/>
                  <w:szCs w:val="18"/>
                </w:rPr>
                <w:delText>34.63</w:delText>
              </w:r>
            </w:del>
          </w:p>
        </w:tc>
        <w:tc>
          <w:tcPr>
            <w:tcW w:w="1420" w:type="dxa"/>
            <w:gridSpan w:val="3"/>
            <w:tcBorders>
              <w:top w:val="nil"/>
              <w:left w:val="nil"/>
              <w:bottom w:val="nil"/>
              <w:right w:val="nil"/>
            </w:tcBorders>
            <w:shd w:val="clear" w:color="auto" w:fill="auto"/>
            <w:noWrap/>
            <w:vAlign w:val="bottom"/>
            <w:hideMark/>
          </w:tcPr>
          <w:p w14:paraId="0435B4E4" w14:textId="77777777" w:rsidR="00636F83" w:rsidRPr="002A4574" w:rsidDel="001B1FE6" w:rsidRDefault="00636F83" w:rsidP="00636F83">
            <w:pPr>
              <w:jc w:val="right"/>
              <w:rPr>
                <w:del w:id="1411" w:author="TF 112318" w:date="2018-11-23T14:18:00Z"/>
                <w:rFonts w:ascii="Calibri" w:hAnsi="Calibri"/>
                <w:color w:val="000000"/>
                <w:sz w:val="18"/>
                <w:szCs w:val="18"/>
              </w:rPr>
            </w:pPr>
            <w:del w:id="1412" w:author="TF 112318" w:date="2018-11-23T14:17:00Z">
              <w:r w:rsidRPr="002A4574" w:rsidDel="001B1FE6">
                <w:rPr>
                  <w:rFonts w:ascii="Calibri" w:hAnsi="Calibri"/>
                  <w:color w:val="000000"/>
                  <w:sz w:val="18"/>
                  <w:szCs w:val="18"/>
                </w:rPr>
                <w:delText>–118.08</w:delText>
              </w:r>
            </w:del>
          </w:p>
        </w:tc>
        <w:tc>
          <w:tcPr>
            <w:tcW w:w="1293" w:type="dxa"/>
            <w:tcBorders>
              <w:top w:val="nil"/>
              <w:left w:val="nil"/>
              <w:bottom w:val="nil"/>
              <w:right w:val="nil"/>
            </w:tcBorders>
            <w:shd w:val="clear" w:color="auto" w:fill="auto"/>
            <w:noWrap/>
            <w:vAlign w:val="bottom"/>
            <w:hideMark/>
          </w:tcPr>
          <w:p w14:paraId="0435B4E5" w14:textId="77777777" w:rsidR="00636F83" w:rsidRPr="002A4574" w:rsidDel="001B1FE6" w:rsidRDefault="00636F83" w:rsidP="00636F83">
            <w:pPr>
              <w:jc w:val="right"/>
              <w:rPr>
                <w:del w:id="1413" w:author="TF 112318" w:date="2018-11-23T14:18:00Z"/>
                <w:rFonts w:ascii="Calibri" w:hAnsi="Calibri"/>
                <w:color w:val="000000"/>
                <w:sz w:val="18"/>
                <w:szCs w:val="18"/>
              </w:rPr>
            </w:pPr>
            <w:del w:id="1414" w:author="TF 112318" w:date="2018-11-23T14:17:00Z">
              <w:r w:rsidRPr="002A4574" w:rsidDel="001B1FE6">
                <w:rPr>
                  <w:rFonts w:ascii="Calibri" w:hAnsi="Calibri"/>
                  <w:color w:val="000000"/>
                  <w:sz w:val="18"/>
                  <w:szCs w:val="18"/>
                </w:rPr>
                <w:delText>California</w:delText>
              </w:r>
            </w:del>
          </w:p>
        </w:tc>
      </w:tr>
      <w:tr w:rsidR="00636F83" w:rsidRPr="002A4574" w:rsidDel="001B1FE6" w14:paraId="0435B4ED" w14:textId="77777777" w:rsidTr="00E168DF">
        <w:trPr>
          <w:trHeight w:val="240"/>
          <w:del w:id="1415" w:author="TF 112318" w:date="2018-11-23T14:18:00Z"/>
        </w:trPr>
        <w:tc>
          <w:tcPr>
            <w:tcW w:w="984" w:type="dxa"/>
            <w:gridSpan w:val="2"/>
            <w:tcBorders>
              <w:top w:val="nil"/>
              <w:left w:val="nil"/>
              <w:bottom w:val="nil"/>
              <w:right w:val="nil"/>
            </w:tcBorders>
            <w:shd w:val="clear" w:color="auto" w:fill="auto"/>
            <w:noWrap/>
            <w:vAlign w:val="bottom"/>
            <w:hideMark/>
          </w:tcPr>
          <w:p w14:paraId="0435B4E7" w14:textId="77777777" w:rsidR="00636F83" w:rsidRPr="002A4574" w:rsidDel="001B1FE6" w:rsidRDefault="00636F83" w:rsidP="00636F83">
            <w:pPr>
              <w:jc w:val="right"/>
              <w:rPr>
                <w:del w:id="1416" w:author="TF 112318" w:date="2018-11-23T14:18:00Z"/>
                <w:rFonts w:ascii="Calibri" w:hAnsi="Calibri"/>
                <w:color w:val="000000"/>
                <w:sz w:val="18"/>
                <w:szCs w:val="18"/>
              </w:rPr>
            </w:pPr>
            <w:del w:id="1417" w:author="TF 112318" w:date="2018-11-23T14:17:00Z">
              <w:r w:rsidRPr="002A4574" w:rsidDel="001B1FE6">
                <w:rPr>
                  <w:rFonts w:ascii="Calibri" w:hAnsi="Calibri"/>
                  <w:color w:val="000000"/>
                  <w:sz w:val="18"/>
                  <w:szCs w:val="18"/>
                </w:rPr>
                <w:delText>723830</w:delText>
              </w:r>
            </w:del>
          </w:p>
        </w:tc>
        <w:tc>
          <w:tcPr>
            <w:tcW w:w="818" w:type="dxa"/>
            <w:gridSpan w:val="3"/>
            <w:tcBorders>
              <w:top w:val="nil"/>
              <w:left w:val="nil"/>
              <w:bottom w:val="nil"/>
              <w:right w:val="nil"/>
            </w:tcBorders>
            <w:shd w:val="clear" w:color="auto" w:fill="auto"/>
            <w:noWrap/>
            <w:vAlign w:val="bottom"/>
            <w:hideMark/>
          </w:tcPr>
          <w:p w14:paraId="0435B4E8" w14:textId="77777777" w:rsidR="00636F83" w:rsidRPr="002A4574" w:rsidDel="001B1FE6" w:rsidRDefault="00636F83" w:rsidP="00636F83">
            <w:pPr>
              <w:jc w:val="right"/>
              <w:rPr>
                <w:del w:id="1418" w:author="TF 112318" w:date="2018-11-23T14:18:00Z"/>
                <w:rFonts w:ascii="Calibri" w:hAnsi="Calibri"/>
                <w:color w:val="000000"/>
                <w:sz w:val="18"/>
                <w:szCs w:val="18"/>
              </w:rPr>
            </w:pPr>
            <w:del w:id="1419" w:author="TF 112318" w:date="2018-11-23T14:17:00Z">
              <w:r w:rsidRPr="002A4574" w:rsidDel="001B1FE6">
                <w:rPr>
                  <w:rFonts w:ascii="Calibri" w:hAnsi="Calibri"/>
                  <w:color w:val="000000"/>
                  <w:sz w:val="18"/>
                  <w:szCs w:val="18"/>
                </w:rPr>
                <w:delText>0.68</w:delText>
              </w:r>
            </w:del>
          </w:p>
        </w:tc>
        <w:tc>
          <w:tcPr>
            <w:tcW w:w="4955" w:type="dxa"/>
            <w:gridSpan w:val="3"/>
            <w:tcBorders>
              <w:top w:val="nil"/>
              <w:left w:val="nil"/>
              <w:bottom w:val="nil"/>
              <w:right w:val="nil"/>
            </w:tcBorders>
            <w:shd w:val="clear" w:color="auto" w:fill="auto"/>
            <w:noWrap/>
            <w:vAlign w:val="bottom"/>
            <w:hideMark/>
          </w:tcPr>
          <w:p w14:paraId="0435B4E9" w14:textId="77777777" w:rsidR="00636F83" w:rsidRPr="002A4574" w:rsidDel="001B1FE6" w:rsidRDefault="00636F83" w:rsidP="00636F83">
            <w:pPr>
              <w:rPr>
                <w:del w:id="1420" w:author="TF 112318" w:date="2018-11-23T14:18:00Z"/>
                <w:rFonts w:ascii="Calibri" w:hAnsi="Calibri"/>
                <w:color w:val="000000"/>
                <w:sz w:val="18"/>
                <w:szCs w:val="18"/>
              </w:rPr>
            </w:pPr>
            <w:del w:id="1421" w:author="TF 112318" w:date="2018-11-23T14:17:00Z">
              <w:r w:rsidRPr="002A4574" w:rsidDel="001B1FE6">
                <w:rPr>
                  <w:rFonts w:ascii="Calibri" w:hAnsi="Calibri"/>
                  <w:color w:val="000000"/>
                  <w:sz w:val="18"/>
                  <w:szCs w:val="18"/>
                </w:rPr>
                <w:delText xml:space="preserve">Sandberg </w:delText>
              </w:r>
            </w:del>
          </w:p>
        </w:tc>
        <w:tc>
          <w:tcPr>
            <w:tcW w:w="1451" w:type="dxa"/>
            <w:gridSpan w:val="3"/>
            <w:tcBorders>
              <w:top w:val="nil"/>
              <w:left w:val="nil"/>
              <w:bottom w:val="nil"/>
              <w:right w:val="nil"/>
            </w:tcBorders>
            <w:shd w:val="clear" w:color="auto" w:fill="auto"/>
            <w:noWrap/>
            <w:vAlign w:val="bottom"/>
            <w:hideMark/>
          </w:tcPr>
          <w:p w14:paraId="0435B4EA" w14:textId="77777777" w:rsidR="00636F83" w:rsidRPr="002A4574" w:rsidDel="001B1FE6" w:rsidRDefault="00636F83" w:rsidP="00636F83">
            <w:pPr>
              <w:jc w:val="right"/>
              <w:rPr>
                <w:del w:id="1422" w:author="TF 112318" w:date="2018-11-23T14:18:00Z"/>
                <w:rFonts w:ascii="Calibri" w:hAnsi="Calibri"/>
                <w:color w:val="000000"/>
                <w:sz w:val="18"/>
                <w:szCs w:val="18"/>
              </w:rPr>
            </w:pPr>
            <w:del w:id="1423" w:author="TF 112318" w:date="2018-11-23T14:17:00Z">
              <w:r w:rsidRPr="002A4574" w:rsidDel="001B1FE6">
                <w:rPr>
                  <w:rFonts w:ascii="Calibri" w:hAnsi="Calibri"/>
                  <w:color w:val="000000"/>
                  <w:sz w:val="18"/>
                  <w:szCs w:val="18"/>
                </w:rPr>
                <w:delText>34.75</w:delText>
              </w:r>
            </w:del>
          </w:p>
        </w:tc>
        <w:tc>
          <w:tcPr>
            <w:tcW w:w="1420" w:type="dxa"/>
            <w:gridSpan w:val="3"/>
            <w:tcBorders>
              <w:top w:val="nil"/>
              <w:left w:val="nil"/>
              <w:bottom w:val="nil"/>
              <w:right w:val="nil"/>
            </w:tcBorders>
            <w:shd w:val="clear" w:color="auto" w:fill="auto"/>
            <w:noWrap/>
            <w:vAlign w:val="bottom"/>
            <w:hideMark/>
          </w:tcPr>
          <w:p w14:paraId="0435B4EB" w14:textId="77777777" w:rsidR="00636F83" w:rsidRPr="002A4574" w:rsidDel="001B1FE6" w:rsidRDefault="00636F83" w:rsidP="00636F83">
            <w:pPr>
              <w:jc w:val="right"/>
              <w:rPr>
                <w:del w:id="1424" w:author="TF 112318" w:date="2018-11-23T14:18:00Z"/>
                <w:rFonts w:ascii="Calibri" w:hAnsi="Calibri"/>
                <w:color w:val="000000"/>
                <w:sz w:val="18"/>
                <w:szCs w:val="18"/>
              </w:rPr>
            </w:pPr>
            <w:del w:id="1425" w:author="TF 112318" w:date="2018-11-23T14:17:00Z">
              <w:r w:rsidRPr="002A4574" w:rsidDel="001B1FE6">
                <w:rPr>
                  <w:rFonts w:ascii="Calibri" w:hAnsi="Calibri"/>
                  <w:color w:val="000000"/>
                  <w:sz w:val="18"/>
                  <w:szCs w:val="18"/>
                </w:rPr>
                <w:delText>–118.72</w:delText>
              </w:r>
            </w:del>
          </w:p>
        </w:tc>
        <w:tc>
          <w:tcPr>
            <w:tcW w:w="1293" w:type="dxa"/>
            <w:tcBorders>
              <w:top w:val="nil"/>
              <w:left w:val="nil"/>
              <w:bottom w:val="nil"/>
              <w:right w:val="nil"/>
            </w:tcBorders>
            <w:shd w:val="clear" w:color="auto" w:fill="auto"/>
            <w:noWrap/>
            <w:vAlign w:val="bottom"/>
            <w:hideMark/>
          </w:tcPr>
          <w:p w14:paraId="0435B4EC" w14:textId="77777777" w:rsidR="00636F83" w:rsidRPr="002A4574" w:rsidDel="001B1FE6" w:rsidRDefault="00636F83" w:rsidP="00636F83">
            <w:pPr>
              <w:jc w:val="right"/>
              <w:rPr>
                <w:del w:id="1426" w:author="TF 112318" w:date="2018-11-23T14:18:00Z"/>
                <w:rFonts w:ascii="Calibri" w:hAnsi="Calibri"/>
                <w:color w:val="000000"/>
                <w:sz w:val="18"/>
                <w:szCs w:val="18"/>
              </w:rPr>
            </w:pPr>
            <w:del w:id="1427" w:author="TF 112318" w:date="2018-11-23T14:17:00Z">
              <w:r w:rsidRPr="002A4574" w:rsidDel="001B1FE6">
                <w:rPr>
                  <w:rFonts w:ascii="Calibri" w:hAnsi="Calibri"/>
                  <w:color w:val="000000"/>
                  <w:sz w:val="18"/>
                  <w:szCs w:val="18"/>
                </w:rPr>
                <w:delText>California</w:delText>
              </w:r>
            </w:del>
          </w:p>
        </w:tc>
      </w:tr>
      <w:tr w:rsidR="00636F83" w:rsidRPr="002A4574" w:rsidDel="001B1FE6" w14:paraId="0435B4F4" w14:textId="77777777" w:rsidTr="00E168DF">
        <w:trPr>
          <w:trHeight w:val="240"/>
          <w:del w:id="1428" w:author="TF 112318" w:date="2018-11-23T14:18:00Z"/>
        </w:trPr>
        <w:tc>
          <w:tcPr>
            <w:tcW w:w="984" w:type="dxa"/>
            <w:gridSpan w:val="2"/>
            <w:tcBorders>
              <w:top w:val="nil"/>
              <w:left w:val="nil"/>
              <w:bottom w:val="nil"/>
              <w:right w:val="nil"/>
            </w:tcBorders>
            <w:shd w:val="clear" w:color="auto" w:fill="auto"/>
            <w:noWrap/>
            <w:vAlign w:val="bottom"/>
            <w:hideMark/>
          </w:tcPr>
          <w:p w14:paraId="0435B4EE" w14:textId="77777777" w:rsidR="00636F83" w:rsidRPr="002A4574" w:rsidDel="001B1FE6" w:rsidRDefault="00636F83" w:rsidP="00636F83">
            <w:pPr>
              <w:jc w:val="right"/>
              <w:rPr>
                <w:del w:id="1429" w:author="TF 112318" w:date="2018-11-23T14:18:00Z"/>
                <w:rFonts w:ascii="Calibri" w:hAnsi="Calibri"/>
                <w:color w:val="000000"/>
                <w:sz w:val="18"/>
                <w:szCs w:val="18"/>
              </w:rPr>
            </w:pPr>
            <w:del w:id="1430" w:author="TF 112318" w:date="2018-11-23T14:17:00Z">
              <w:r w:rsidRPr="002A4574" w:rsidDel="001B1FE6">
                <w:rPr>
                  <w:rFonts w:ascii="Calibri" w:hAnsi="Calibri"/>
                  <w:color w:val="000000"/>
                  <w:sz w:val="18"/>
                  <w:szCs w:val="18"/>
                </w:rPr>
                <w:delText>723840</w:delText>
              </w:r>
            </w:del>
          </w:p>
        </w:tc>
        <w:tc>
          <w:tcPr>
            <w:tcW w:w="818" w:type="dxa"/>
            <w:gridSpan w:val="3"/>
            <w:tcBorders>
              <w:top w:val="nil"/>
              <w:left w:val="nil"/>
              <w:bottom w:val="nil"/>
              <w:right w:val="nil"/>
            </w:tcBorders>
            <w:shd w:val="clear" w:color="auto" w:fill="auto"/>
            <w:noWrap/>
            <w:vAlign w:val="bottom"/>
            <w:hideMark/>
          </w:tcPr>
          <w:p w14:paraId="0435B4EF" w14:textId="77777777" w:rsidR="00636F83" w:rsidRPr="002A4574" w:rsidDel="001B1FE6" w:rsidRDefault="00636F83" w:rsidP="00636F83">
            <w:pPr>
              <w:jc w:val="right"/>
              <w:rPr>
                <w:del w:id="1431" w:author="TF 112318" w:date="2018-11-23T14:18:00Z"/>
                <w:rFonts w:ascii="Calibri" w:hAnsi="Calibri"/>
                <w:color w:val="000000"/>
                <w:sz w:val="18"/>
                <w:szCs w:val="18"/>
              </w:rPr>
            </w:pPr>
            <w:del w:id="1432" w:author="TF 112318" w:date="2018-11-23T14:17:00Z">
              <w:r w:rsidRPr="002A4574" w:rsidDel="001B1FE6">
                <w:rPr>
                  <w:rFonts w:ascii="Calibri" w:hAnsi="Calibri"/>
                  <w:color w:val="000000"/>
                  <w:sz w:val="18"/>
                  <w:szCs w:val="18"/>
                </w:rPr>
                <w:delText>0.43</w:delText>
              </w:r>
            </w:del>
          </w:p>
        </w:tc>
        <w:tc>
          <w:tcPr>
            <w:tcW w:w="4955" w:type="dxa"/>
            <w:gridSpan w:val="3"/>
            <w:tcBorders>
              <w:top w:val="nil"/>
              <w:left w:val="nil"/>
              <w:bottom w:val="nil"/>
              <w:right w:val="nil"/>
            </w:tcBorders>
            <w:shd w:val="clear" w:color="auto" w:fill="auto"/>
            <w:noWrap/>
            <w:vAlign w:val="bottom"/>
            <w:hideMark/>
          </w:tcPr>
          <w:p w14:paraId="0435B4F0" w14:textId="77777777" w:rsidR="00636F83" w:rsidRPr="002A4574" w:rsidDel="001B1FE6" w:rsidRDefault="00636F83" w:rsidP="00636F83">
            <w:pPr>
              <w:rPr>
                <w:del w:id="1433" w:author="TF 112318" w:date="2018-11-23T14:18:00Z"/>
                <w:rFonts w:ascii="Calibri" w:hAnsi="Calibri"/>
                <w:color w:val="000000"/>
                <w:sz w:val="18"/>
                <w:szCs w:val="18"/>
              </w:rPr>
            </w:pPr>
            <w:del w:id="1434" w:author="TF 112318" w:date="2018-11-23T14:17:00Z">
              <w:r w:rsidRPr="002A4574" w:rsidDel="001B1FE6">
                <w:rPr>
                  <w:rFonts w:ascii="Calibri" w:hAnsi="Calibri"/>
                  <w:color w:val="000000"/>
                  <w:sz w:val="18"/>
                  <w:szCs w:val="18"/>
                </w:rPr>
                <w:delText xml:space="preserve">Bakersfield Meadows Field </w:delText>
              </w:r>
            </w:del>
          </w:p>
        </w:tc>
        <w:tc>
          <w:tcPr>
            <w:tcW w:w="1451" w:type="dxa"/>
            <w:gridSpan w:val="3"/>
            <w:tcBorders>
              <w:top w:val="nil"/>
              <w:left w:val="nil"/>
              <w:bottom w:val="nil"/>
              <w:right w:val="nil"/>
            </w:tcBorders>
            <w:shd w:val="clear" w:color="auto" w:fill="auto"/>
            <w:noWrap/>
            <w:vAlign w:val="bottom"/>
            <w:hideMark/>
          </w:tcPr>
          <w:p w14:paraId="0435B4F1" w14:textId="77777777" w:rsidR="00636F83" w:rsidRPr="002A4574" w:rsidDel="001B1FE6" w:rsidRDefault="00636F83" w:rsidP="00636F83">
            <w:pPr>
              <w:jc w:val="right"/>
              <w:rPr>
                <w:del w:id="1435" w:author="TF 112318" w:date="2018-11-23T14:18:00Z"/>
                <w:rFonts w:ascii="Calibri" w:hAnsi="Calibri"/>
                <w:color w:val="000000"/>
                <w:sz w:val="18"/>
                <w:szCs w:val="18"/>
              </w:rPr>
            </w:pPr>
            <w:del w:id="1436" w:author="TF 112318" w:date="2018-11-23T14:17:00Z">
              <w:r w:rsidRPr="002A4574" w:rsidDel="001B1FE6">
                <w:rPr>
                  <w:rFonts w:ascii="Calibri" w:hAnsi="Calibri"/>
                  <w:color w:val="000000"/>
                  <w:sz w:val="18"/>
                  <w:szCs w:val="18"/>
                </w:rPr>
                <w:delText>35.43</w:delText>
              </w:r>
            </w:del>
          </w:p>
        </w:tc>
        <w:tc>
          <w:tcPr>
            <w:tcW w:w="1420" w:type="dxa"/>
            <w:gridSpan w:val="3"/>
            <w:tcBorders>
              <w:top w:val="nil"/>
              <w:left w:val="nil"/>
              <w:bottom w:val="nil"/>
              <w:right w:val="nil"/>
            </w:tcBorders>
            <w:shd w:val="clear" w:color="auto" w:fill="auto"/>
            <w:noWrap/>
            <w:vAlign w:val="bottom"/>
            <w:hideMark/>
          </w:tcPr>
          <w:p w14:paraId="0435B4F2" w14:textId="77777777" w:rsidR="00636F83" w:rsidRPr="002A4574" w:rsidDel="001B1FE6" w:rsidRDefault="00636F83" w:rsidP="00636F83">
            <w:pPr>
              <w:jc w:val="right"/>
              <w:rPr>
                <w:del w:id="1437" w:author="TF 112318" w:date="2018-11-23T14:18:00Z"/>
                <w:rFonts w:ascii="Calibri" w:hAnsi="Calibri"/>
                <w:color w:val="000000"/>
                <w:sz w:val="18"/>
                <w:szCs w:val="18"/>
              </w:rPr>
            </w:pPr>
            <w:del w:id="1438" w:author="TF 112318" w:date="2018-11-23T14:17:00Z">
              <w:r w:rsidRPr="002A4574" w:rsidDel="001B1FE6">
                <w:rPr>
                  <w:rFonts w:ascii="Calibri" w:hAnsi="Calibri"/>
                  <w:color w:val="000000"/>
                  <w:sz w:val="18"/>
                  <w:szCs w:val="18"/>
                </w:rPr>
                <w:delText>–119.05</w:delText>
              </w:r>
            </w:del>
          </w:p>
        </w:tc>
        <w:tc>
          <w:tcPr>
            <w:tcW w:w="1293" w:type="dxa"/>
            <w:tcBorders>
              <w:top w:val="nil"/>
              <w:left w:val="nil"/>
              <w:bottom w:val="nil"/>
              <w:right w:val="nil"/>
            </w:tcBorders>
            <w:shd w:val="clear" w:color="auto" w:fill="auto"/>
            <w:noWrap/>
            <w:vAlign w:val="bottom"/>
            <w:hideMark/>
          </w:tcPr>
          <w:p w14:paraId="0435B4F3" w14:textId="77777777" w:rsidR="00636F83" w:rsidRPr="002A4574" w:rsidDel="001B1FE6" w:rsidRDefault="00636F83" w:rsidP="00636F83">
            <w:pPr>
              <w:jc w:val="right"/>
              <w:rPr>
                <w:del w:id="1439" w:author="TF 112318" w:date="2018-11-23T14:18:00Z"/>
                <w:rFonts w:ascii="Calibri" w:hAnsi="Calibri"/>
                <w:color w:val="000000"/>
                <w:sz w:val="18"/>
                <w:szCs w:val="18"/>
              </w:rPr>
            </w:pPr>
            <w:del w:id="1440" w:author="TF 112318" w:date="2018-11-23T14:17:00Z">
              <w:r w:rsidRPr="002A4574" w:rsidDel="001B1FE6">
                <w:rPr>
                  <w:rFonts w:ascii="Calibri" w:hAnsi="Calibri"/>
                  <w:color w:val="000000"/>
                  <w:sz w:val="18"/>
                  <w:szCs w:val="18"/>
                </w:rPr>
                <w:delText>California</w:delText>
              </w:r>
            </w:del>
          </w:p>
        </w:tc>
      </w:tr>
      <w:tr w:rsidR="00636F83" w:rsidRPr="002A4574" w:rsidDel="001B1FE6" w14:paraId="0435B4FB" w14:textId="77777777" w:rsidTr="00E168DF">
        <w:trPr>
          <w:trHeight w:val="240"/>
          <w:del w:id="1441" w:author="TF 112318" w:date="2018-11-23T14:18:00Z"/>
        </w:trPr>
        <w:tc>
          <w:tcPr>
            <w:tcW w:w="984" w:type="dxa"/>
            <w:gridSpan w:val="2"/>
            <w:tcBorders>
              <w:top w:val="nil"/>
              <w:left w:val="nil"/>
              <w:bottom w:val="nil"/>
              <w:right w:val="nil"/>
            </w:tcBorders>
            <w:shd w:val="clear" w:color="auto" w:fill="auto"/>
            <w:noWrap/>
            <w:vAlign w:val="bottom"/>
            <w:hideMark/>
          </w:tcPr>
          <w:p w14:paraId="0435B4F5" w14:textId="77777777" w:rsidR="00636F83" w:rsidRPr="002A4574" w:rsidDel="001B1FE6" w:rsidRDefault="00636F83" w:rsidP="00636F83">
            <w:pPr>
              <w:jc w:val="right"/>
              <w:rPr>
                <w:del w:id="1442" w:author="TF 112318" w:date="2018-11-23T14:18:00Z"/>
                <w:rFonts w:ascii="Calibri" w:hAnsi="Calibri"/>
                <w:color w:val="000000"/>
                <w:sz w:val="18"/>
                <w:szCs w:val="18"/>
              </w:rPr>
            </w:pPr>
            <w:del w:id="1443" w:author="TF 112318" w:date="2018-11-23T14:17:00Z">
              <w:r w:rsidRPr="002A4574" w:rsidDel="001B1FE6">
                <w:rPr>
                  <w:rFonts w:ascii="Calibri" w:hAnsi="Calibri"/>
                  <w:color w:val="000000"/>
                  <w:sz w:val="18"/>
                  <w:szCs w:val="18"/>
                </w:rPr>
                <w:delText>723890</w:delText>
              </w:r>
            </w:del>
          </w:p>
        </w:tc>
        <w:tc>
          <w:tcPr>
            <w:tcW w:w="818" w:type="dxa"/>
            <w:gridSpan w:val="3"/>
            <w:tcBorders>
              <w:top w:val="nil"/>
              <w:left w:val="nil"/>
              <w:bottom w:val="nil"/>
              <w:right w:val="nil"/>
            </w:tcBorders>
            <w:shd w:val="clear" w:color="auto" w:fill="auto"/>
            <w:noWrap/>
            <w:vAlign w:val="bottom"/>
            <w:hideMark/>
          </w:tcPr>
          <w:p w14:paraId="0435B4F6" w14:textId="77777777" w:rsidR="00636F83" w:rsidRPr="002A4574" w:rsidDel="001B1FE6" w:rsidRDefault="00636F83" w:rsidP="00636F83">
            <w:pPr>
              <w:jc w:val="right"/>
              <w:rPr>
                <w:del w:id="1444" w:author="TF 112318" w:date="2018-11-23T14:18:00Z"/>
                <w:rFonts w:ascii="Calibri" w:hAnsi="Calibri"/>
                <w:color w:val="000000"/>
                <w:sz w:val="18"/>
                <w:szCs w:val="18"/>
              </w:rPr>
            </w:pPr>
            <w:del w:id="1445" w:author="TF 112318" w:date="2018-11-23T14:17:00Z">
              <w:r w:rsidRPr="002A4574" w:rsidDel="001B1FE6">
                <w:rPr>
                  <w:rFonts w:ascii="Calibri" w:hAnsi="Calibri"/>
                  <w:color w:val="000000"/>
                  <w:sz w:val="18"/>
                  <w:szCs w:val="18"/>
                </w:rPr>
                <w:delText>0.45</w:delText>
              </w:r>
            </w:del>
          </w:p>
        </w:tc>
        <w:tc>
          <w:tcPr>
            <w:tcW w:w="4955" w:type="dxa"/>
            <w:gridSpan w:val="3"/>
            <w:tcBorders>
              <w:top w:val="nil"/>
              <w:left w:val="nil"/>
              <w:bottom w:val="nil"/>
              <w:right w:val="nil"/>
            </w:tcBorders>
            <w:shd w:val="clear" w:color="auto" w:fill="auto"/>
            <w:noWrap/>
            <w:vAlign w:val="bottom"/>
            <w:hideMark/>
          </w:tcPr>
          <w:p w14:paraId="0435B4F7" w14:textId="77777777" w:rsidR="00636F83" w:rsidRPr="002A4574" w:rsidDel="001B1FE6" w:rsidRDefault="00636F83" w:rsidP="00636F83">
            <w:pPr>
              <w:rPr>
                <w:del w:id="1446" w:author="TF 112318" w:date="2018-11-23T14:18:00Z"/>
                <w:rFonts w:ascii="Calibri" w:hAnsi="Calibri"/>
                <w:color w:val="000000"/>
                <w:sz w:val="18"/>
                <w:szCs w:val="18"/>
              </w:rPr>
            </w:pPr>
            <w:del w:id="1447" w:author="TF 112318" w:date="2018-11-23T14:17:00Z">
              <w:r w:rsidRPr="002A4574" w:rsidDel="001B1FE6">
                <w:rPr>
                  <w:rFonts w:ascii="Calibri" w:hAnsi="Calibri"/>
                  <w:color w:val="000000"/>
                  <w:sz w:val="18"/>
                  <w:szCs w:val="18"/>
                </w:rPr>
                <w:delText xml:space="preserve">Fresno Yosemite Intl AP </w:delText>
              </w:r>
            </w:del>
          </w:p>
        </w:tc>
        <w:tc>
          <w:tcPr>
            <w:tcW w:w="1451" w:type="dxa"/>
            <w:gridSpan w:val="3"/>
            <w:tcBorders>
              <w:top w:val="nil"/>
              <w:left w:val="nil"/>
              <w:bottom w:val="nil"/>
              <w:right w:val="nil"/>
            </w:tcBorders>
            <w:shd w:val="clear" w:color="auto" w:fill="auto"/>
            <w:noWrap/>
            <w:vAlign w:val="bottom"/>
            <w:hideMark/>
          </w:tcPr>
          <w:p w14:paraId="0435B4F8" w14:textId="77777777" w:rsidR="00636F83" w:rsidRPr="002A4574" w:rsidDel="001B1FE6" w:rsidRDefault="00636F83" w:rsidP="00636F83">
            <w:pPr>
              <w:jc w:val="right"/>
              <w:rPr>
                <w:del w:id="1448" w:author="TF 112318" w:date="2018-11-23T14:18:00Z"/>
                <w:rFonts w:ascii="Calibri" w:hAnsi="Calibri"/>
                <w:color w:val="000000"/>
                <w:sz w:val="18"/>
                <w:szCs w:val="18"/>
              </w:rPr>
            </w:pPr>
            <w:del w:id="1449" w:author="TF 112318" w:date="2018-11-23T14:17:00Z">
              <w:r w:rsidRPr="002A4574" w:rsidDel="001B1FE6">
                <w:rPr>
                  <w:rFonts w:ascii="Calibri" w:hAnsi="Calibri"/>
                  <w:color w:val="000000"/>
                  <w:sz w:val="18"/>
                  <w:szCs w:val="18"/>
                </w:rPr>
                <w:delText>36.78</w:delText>
              </w:r>
            </w:del>
          </w:p>
        </w:tc>
        <w:tc>
          <w:tcPr>
            <w:tcW w:w="1420" w:type="dxa"/>
            <w:gridSpan w:val="3"/>
            <w:tcBorders>
              <w:top w:val="nil"/>
              <w:left w:val="nil"/>
              <w:bottom w:val="nil"/>
              <w:right w:val="nil"/>
            </w:tcBorders>
            <w:shd w:val="clear" w:color="auto" w:fill="auto"/>
            <w:noWrap/>
            <w:vAlign w:val="bottom"/>
            <w:hideMark/>
          </w:tcPr>
          <w:p w14:paraId="0435B4F9" w14:textId="77777777" w:rsidR="00636F83" w:rsidRPr="002A4574" w:rsidDel="001B1FE6" w:rsidRDefault="00636F83" w:rsidP="00636F83">
            <w:pPr>
              <w:jc w:val="right"/>
              <w:rPr>
                <w:del w:id="1450" w:author="TF 112318" w:date="2018-11-23T14:18:00Z"/>
                <w:rFonts w:ascii="Calibri" w:hAnsi="Calibri"/>
                <w:color w:val="000000"/>
                <w:sz w:val="18"/>
                <w:szCs w:val="18"/>
              </w:rPr>
            </w:pPr>
            <w:del w:id="1451" w:author="TF 112318" w:date="2018-11-23T14:17:00Z">
              <w:r w:rsidRPr="002A4574" w:rsidDel="001B1FE6">
                <w:rPr>
                  <w:rFonts w:ascii="Calibri" w:hAnsi="Calibri"/>
                  <w:color w:val="000000"/>
                  <w:sz w:val="18"/>
                  <w:szCs w:val="18"/>
                </w:rPr>
                <w:delText>–119.72</w:delText>
              </w:r>
            </w:del>
          </w:p>
        </w:tc>
        <w:tc>
          <w:tcPr>
            <w:tcW w:w="1293" w:type="dxa"/>
            <w:tcBorders>
              <w:top w:val="nil"/>
              <w:left w:val="nil"/>
              <w:bottom w:val="nil"/>
              <w:right w:val="nil"/>
            </w:tcBorders>
            <w:shd w:val="clear" w:color="auto" w:fill="auto"/>
            <w:noWrap/>
            <w:vAlign w:val="bottom"/>
            <w:hideMark/>
          </w:tcPr>
          <w:p w14:paraId="0435B4FA" w14:textId="77777777" w:rsidR="00636F83" w:rsidRPr="002A4574" w:rsidDel="001B1FE6" w:rsidRDefault="00636F83" w:rsidP="00636F83">
            <w:pPr>
              <w:jc w:val="right"/>
              <w:rPr>
                <w:del w:id="1452" w:author="TF 112318" w:date="2018-11-23T14:18:00Z"/>
                <w:rFonts w:ascii="Calibri" w:hAnsi="Calibri"/>
                <w:color w:val="000000"/>
                <w:sz w:val="18"/>
                <w:szCs w:val="18"/>
              </w:rPr>
            </w:pPr>
            <w:del w:id="1453" w:author="TF 112318" w:date="2018-11-23T14:17:00Z">
              <w:r w:rsidRPr="002A4574" w:rsidDel="001B1FE6">
                <w:rPr>
                  <w:rFonts w:ascii="Calibri" w:hAnsi="Calibri"/>
                  <w:color w:val="000000"/>
                  <w:sz w:val="18"/>
                  <w:szCs w:val="18"/>
                </w:rPr>
                <w:delText>California</w:delText>
              </w:r>
            </w:del>
          </w:p>
        </w:tc>
      </w:tr>
      <w:tr w:rsidR="00636F83" w:rsidRPr="002A4574" w:rsidDel="001B1FE6" w14:paraId="0435B502" w14:textId="77777777" w:rsidTr="00E168DF">
        <w:trPr>
          <w:trHeight w:val="240"/>
          <w:del w:id="1454" w:author="TF 112318" w:date="2018-11-23T14:18:00Z"/>
        </w:trPr>
        <w:tc>
          <w:tcPr>
            <w:tcW w:w="984" w:type="dxa"/>
            <w:gridSpan w:val="2"/>
            <w:tcBorders>
              <w:top w:val="nil"/>
              <w:left w:val="nil"/>
              <w:bottom w:val="nil"/>
              <w:right w:val="nil"/>
            </w:tcBorders>
            <w:shd w:val="clear" w:color="auto" w:fill="auto"/>
            <w:noWrap/>
            <w:vAlign w:val="bottom"/>
            <w:hideMark/>
          </w:tcPr>
          <w:p w14:paraId="0435B4FC" w14:textId="77777777" w:rsidR="00636F83" w:rsidRPr="002A4574" w:rsidDel="001B1FE6" w:rsidRDefault="00636F83" w:rsidP="00636F83">
            <w:pPr>
              <w:jc w:val="right"/>
              <w:rPr>
                <w:del w:id="1455" w:author="TF 112318" w:date="2018-11-23T14:18:00Z"/>
                <w:rFonts w:ascii="Calibri" w:hAnsi="Calibri"/>
                <w:color w:val="000000"/>
                <w:sz w:val="18"/>
                <w:szCs w:val="18"/>
              </w:rPr>
            </w:pPr>
            <w:del w:id="1456" w:author="TF 112318" w:date="2018-11-23T14:17:00Z">
              <w:r w:rsidRPr="002A4574" w:rsidDel="001B1FE6">
                <w:rPr>
                  <w:rFonts w:ascii="Calibri" w:hAnsi="Calibri"/>
                  <w:color w:val="000000"/>
                  <w:sz w:val="18"/>
                  <w:szCs w:val="18"/>
                </w:rPr>
                <w:delText>723895</w:delText>
              </w:r>
            </w:del>
          </w:p>
        </w:tc>
        <w:tc>
          <w:tcPr>
            <w:tcW w:w="818" w:type="dxa"/>
            <w:gridSpan w:val="3"/>
            <w:tcBorders>
              <w:top w:val="nil"/>
              <w:left w:val="nil"/>
              <w:bottom w:val="nil"/>
              <w:right w:val="nil"/>
            </w:tcBorders>
            <w:shd w:val="clear" w:color="auto" w:fill="auto"/>
            <w:noWrap/>
            <w:vAlign w:val="bottom"/>
            <w:hideMark/>
          </w:tcPr>
          <w:p w14:paraId="0435B4FD" w14:textId="77777777" w:rsidR="00636F83" w:rsidRPr="002A4574" w:rsidDel="001B1FE6" w:rsidRDefault="00636F83" w:rsidP="00636F83">
            <w:pPr>
              <w:jc w:val="right"/>
              <w:rPr>
                <w:del w:id="1457" w:author="TF 112318" w:date="2018-11-23T14:18:00Z"/>
                <w:rFonts w:ascii="Calibri" w:hAnsi="Calibri"/>
                <w:color w:val="000000"/>
                <w:sz w:val="18"/>
                <w:szCs w:val="18"/>
              </w:rPr>
            </w:pPr>
            <w:del w:id="1458" w:author="TF 112318" w:date="2018-11-23T14:17:00Z">
              <w:r w:rsidRPr="002A4574" w:rsidDel="001B1FE6">
                <w:rPr>
                  <w:rFonts w:ascii="Calibri" w:hAnsi="Calibri"/>
                  <w:color w:val="000000"/>
                  <w:sz w:val="18"/>
                  <w:szCs w:val="18"/>
                </w:rPr>
                <w:delText>0.42</w:delText>
              </w:r>
            </w:del>
          </w:p>
        </w:tc>
        <w:tc>
          <w:tcPr>
            <w:tcW w:w="4955" w:type="dxa"/>
            <w:gridSpan w:val="3"/>
            <w:tcBorders>
              <w:top w:val="nil"/>
              <w:left w:val="nil"/>
              <w:bottom w:val="nil"/>
              <w:right w:val="nil"/>
            </w:tcBorders>
            <w:shd w:val="clear" w:color="auto" w:fill="auto"/>
            <w:noWrap/>
            <w:vAlign w:val="bottom"/>
            <w:hideMark/>
          </w:tcPr>
          <w:p w14:paraId="0435B4FE" w14:textId="77777777" w:rsidR="00636F83" w:rsidRPr="002A4574" w:rsidDel="001B1FE6" w:rsidRDefault="00636F83" w:rsidP="00636F83">
            <w:pPr>
              <w:rPr>
                <w:del w:id="1459" w:author="TF 112318" w:date="2018-11-23T14:18:00Z"/>
                <w:rFonts w:ascii="Calibri" w:hAnsi="Calibri"/>
                <w:color w:val="000000"/>
                <w:sz w:val="18"/>
                <w:szCs w:val="18"/>
              </w:rPr>
            </w:pPr>
            <w:del w:id="1460" w:author="TF 112318" w:date="2018-11-23T14:17:00Z">
              <w:r w:rsidRPr="002A4574" w:rsidDel="001B1FE6">
                <w:rPr>
                  <w:rFonts w:ascii="Calibri" w:hAnsi="Calibri"/>
                  <w:color w:val="000000"/>
                  <w:sz w:val="18"/>
                  <w:szCs w:val="18"/>
                </w:rPr>
                <w:delText xml:space="preserve">Porterville (AWOS) </w:delText>
              </w:r>
            </w:del>
          </w:p>
        </w:tc>
        <w:tc>
          <w:tcPr>
            <w:tcW w:w="1451" w:type="dxa"/>
            <w:gridSpan w:val="3"/>
            <w:tcBorders>
              <w:top w:val="nil"/>
              <w:left w:val="nil"/>
              <w:bottom w:val="nil"/>
              <w:right w:val="nil"/>
            </w:tcBorders>
            <w:shd w:val="clear" w:color="auto" w:fill="auto"/>
            <w:noWrap/>
            <w:vAlign w:val="bottom"/>
            <w:hideMark/>
          </w:tcPr>
          <w:p w14:paraId="0435B4FF" w14:textId="77777777" w:rsidR="00636F83" w:rsidRPr="002A4574" w:rsidDel="001B1FE6" w:rsidRDefault="00636F83" w:rsidP="00636F83">
            <w:pPr>
              <w:jc w:val="right"/>
              <w:rPr>
                <w:del w:id="1461" w:author="TF 112318" w:date="2018-11-23T14:18:00Z"/>
                <w:rFonts w:ascii="Calibri" w:hAnsi="Calibri"/>
                <w:color w:val="000000"/>
                <w:sz w:val="18"/>
                <w:szCs w:val="18"/>
              </w:rPr>
            </w:pPr>
            <w:del w:id="1462" w:author="TF 112318" w:date="2018-11-23T14:17:00Z">
              <w:r w:rsidRPr="002A4574" w:rsidDel="001B1FE6">
                <w:rPr>
                  <w:rFonts w:ascii="Calibri" w:hAnsi="Calibri"/>
                  <w:color w:val="000000"/>
                  <w:sz w:val="18"/>
                  <w:szCs w:val="18"/>
                </w:rPr>
                <w:delText>36.03</w:delText>
              </w:r>
            </w:del>
          </w:p>
        </w:tc>
        <w:tc>
          <w:tcPr>
            <w:tcW w:w="1420" w:type="dxa"/>
            <w:gridSpan w:val="3"/>
            <w:tcBorders>
              <w:top w:val="nil"/>
              <w:left w:val="nil"/>
              <w:bottom w:val="nil"/>
              <w:right w:val="nil"/>
            </w:tcBorders>
            <w:shd w:val="clear" w:color="auto" w:fill="auto"/>
            <w:noWrap/>
            <w:vAlign w:val="bottom"/>
            <w:hideMark/>
          </w:tcPr>
          <w:p w14:paraId="0435B500" w14:textId="77777777" w:rsidR="00636F83" w:rsidRPr="002A4574" w:rsidDel="001B1FE6" w:rsidRDefault="00636F83" w:rsidP="00636F83">
            <w:pPr>
              <w:jc w:val="right"/>
              <w:rPr>
                <w:del w:id="1463" w:author="TF 112318" w:date="2018-11-23T14:18:00Z"/>
                <w:rFonts w:ascii="Calibri" w:hAnsi="Calibri"/>
                <w:color w:val="000000"/>
                <w:sz w:val="18"/>
                <w:szCs w:val="18"/>
              </w:rPr>
            </w:pPr>
            <w:del w:id="1464" w:author="TF 112318" w:date="2018-11-23T14:17:00Z">
              <w:r w:rsidRPr="002A4574" w:rsidDel="001B1FE6">
                <w:rPr>
                  <w:rFonts w:ascii="Calibri" w:hAnsi="Calibri"/>
                  <w:color w:val="000000"/>
                  <w:sz w:val="18"/>
                  <w:szCs w:val="18"/>
                </w:rPr>
                <w:delText>–119.07</w:delText>
              </w:r>
            </w:del>
          </w:p>
        </w:tc>
        <w:tc>
          <w:tcPr>
            <w:tcW w:w="1293" w:type="dxa"/>
            <w:tcBorders>
              <w:top w:val="nil"/>
              <w:left w:val="nil"/>
              <w:bottom w:val="nil"/>
              <w:right w:val="nil"/>
            </w:tcBorders>
            <w:shd w:val="clear" w:color="auto" w:fill="auto"/>
            <w:noWrap/>
            <w:vAlign w:val="bottom"/>
            <w:hideMark/>
          </w:tcPr>
          <w:p w14:paraId="0435B501" w14:textId="77777777" w:rsidR="00636F83" w:rsidRPr="002A4574" w:rsidDel="001B1FE6" w:rsidRDefault="00636F83" w:rsidP="00636F83">
            <w:pPr>
              <w:jc w:val="right"/>
              <w:rPr>
                <w:del w:id="1465" w:author="TF 112318" w:date="2018-11-23T14:18:00Z"/>
                <w:rFonts w:ascii="Calibri" w:hAnsi="Calibri"/>
                <w:color w:val="000000"/>
                <w:sz w:val="18"/>
                <w:szCs w:val="18"/>
              </w:rPr>
            </w:pPr>
            <w:del w:id="1466" w:author="TF 112318" w:date="2018-11-23T14:17:00Z">
              <w:r w:rsidRPr="002A4574" w:rsidDel="001B1FE6">
                <w:rPr>
                  <w:rFonts w:ascii="Calibri" w:hAnsi="Calibri"/>
                  <w:color w:val="000000"/>
                  <w:sz w:val="18"/>
                  <w:szCs w:val="18"/>
                </w:rPr>
                <w:delText>California</w:delText>
              </w:r>
            </w:del>
          </w:p>
        </w:tc>
      </w:tr>
      <w:tr w:rsidR="00636F83" w:rsidRPr="002A4574" w:rsidDel="001B1FE6" w14:paraId="0435B509" w14:textId="77777777" w:rsidTr="00E168DF">
        <w:trPr>
          <w:trHeight w:val="240"/>
          <w:del w:id="1467" w:author="TF 112318" w:date="2018-11-23T14:18:00Z"/>
        </w:trPr>
        <w:tc>
          <w:tcPr>
            <w:tcW w:w="984" w:type="dxa"/>
            <w:gridSpan w:val="2"/>
            <w:tcBorders>
              <w:top w:val="nil"/>
              <w:left w:val="nil"/>
              <w:bottom w:val="nil"/>
              <w:right w:val="nil"/>
            </w:tcBorders>
            <w:shd w:val="clear" w:color="auto" w:fill="auto"/>
            <w:noWrap/>
            <w:vAlign w:val="bottom"/>
            <w:hideMark/>
          </w:tcPr>
          <w:p w14:paraId="0435B503" w14:textId="77777777" w:rsidR="00636F83" w:rsidRPr="002A4574" w:rsidDel="001B1FE6" w:rsidRDefault="00636F83" w:rsidP="00636F83">
            <w:pPr>
              <w:jc w:val="right"/>
              <w:rPr>
                <w:del w:id="1468" w:author="TF 112318" w:date="2018-11-23T14:18:00Z"/>
                <w:rFonts w:ascii="Calibri" w:hAnsi="Calibri"/>
                <w:color w:val="000000"/>
                <w:sz w:val="18"/>
                <w:szCs w:val="18"/>
              </w:rPr>
            </w:pPr>
            <w:del w:id="1469" w:author="TF 112318" w:date="2018-11-23T14:17:00Z">
              <w:r w:rsidRPr="002A4574" w:rsidDel="001B1FE6">
                <w:rPr>
                  <w:rFonts w:ascii="Calibri" w:hAnsi="Calibri"/>
                  <w:color w:val="000000"/>
                  <w:sz w:val="18"/>
                  <w:szCs w:val="18"/>
                </w:rPr>
                <w:delText>723896</w:delText>
              </w:r>
            </w:del>
          </w:p>
        </w:tc>
        <w:tc>
          <w:tcPr>
            <w:tcW w:w="818" w:type="dxa"/>
            <w:gridSpan w:val="3"/>
            <w:tcBorders>
              <w:top w:val="nil"/>
              <w:left w:val="nil"/>
              <w:bottom w:val="nil"/>
              <w:right w:val="nil"/>
            </w:tcBorders>
            <w:shd w:val="clear" w:color="auto" w:fill="auto"/>
            <w:noWrap/>
            <w:vAlign w:val="bottom"/>
            <w:hideMark/>
          </w:tcPr>
          <w:p w14:paraId="0435B504" w14:textId="77777777" w:rsidR="00636F83" w:rsidRPr="002A4574" w:rsidDel="001B1FE6" w:rsidRDefault="00636F83" w:rsidP="00636F83">
            <w:pPr>
              <w:jc w:val="right"/>
              <w:rPr>
                <w:del w:id="1470" w:author="TF 112318" w:date="2018-11-23T14:18:00Z"/>
                <w:rFonts w:ascii="Calibri" w:hAnsi="Calibri"/>
                <w:color w:val="000000"/>
                <w:sz w:val="18"/>
                <w:szCs w:val="18"/>
              </w:rPr>
            </w:pPr>
            <w:del w:id="1471" w:author="TF 112318" w:date="2018-11-23T14:17:00Z">
              <w:r w:rsidRPr="002A4574" w:rsidDel="001B1FE6">
                <w:rPr>
                  <w:rFonts w:ascii="Calibri" w:hAnsi="Calibri"/>
                  <w:color w:val="000000"/>
                  <w:sz w:val="18"/>
                  <w:szCs w:val="18"/>
                </w:rPr>
                <w:delText>0.43</w:delText>
              </w:r>
            </w:del>
          </w:p>
        </w:tc>
        <w:tc>
          <w:tcPr>
            <w:tcW w:w="4955" w:type="dxa"/>
            <w:gridSpan w:val="3"/>
            <w:tcBorders>
              <w:top w:val="nil"/>
              <w:left w:val="nil"/>
              <w:bottom w:val="nil"/>
              <w:right w:val="nil"/>
            </w:tcBorders>
            <w:shd w:val="clear" w:color="auto" w:fill="auto"/>
            <w:noWrap/>
            <w:vAlign w:val="bottom"/>
            <w:hideMark/>
          </w:tcPr>
          <w:p w14:paraId="0435B505" w14:textId="77777777" w:rsidR="00636F83" w:rsidRPr="002A4574" w:rsidDel="001B1FE6" w:rsidRDefault="00636F83" w:rsidP="00636F83">
            <w:pPr>
              <w:rPr>
                <w:del w:id="1472" w:author="TF 112318" w:date="2018-11-23T14:18:00Z"/>
                <w:rFonts w:ascii="Calibri" w:hAnsi="Calibri"/>
                <w:color w:val="000000"/>
                <w:sz w:val="18"/>
                <w:szCs w:val="18"/>
              </w:rPr>
            </w:pPr>
            <w:del w:id="1473" w:author="TF 112318" w:date="2018-11-23T14:17:00Z">
              <w:r w:rsidRPr="002A4574" w:rsidDel="001B1FE6">
                <w:rPr>
                  <w:rFonts w:ascii="Calibri" w:hAnsi="Calibri"/>
                  <w:color w:val="000000"/>
                  <w:sz w:val="18"/>
                  <w:szCs w:val="18"/>
                </w:rPr>
                <w:delText xml:space="preserve">Visalia Muni (AWOS) </w:delText>
              </w:r>
            </w:del>
          </w:p>
        </w:tc>
        <w:tc>
          <w:tcPr>
            <w:tcW w:w="1451" w:type="dxa"/>
            <w:gridSpan w:val="3"/>
            <w:tcBorders>
              <w:top w:val="nil"/>
              <w:left w:val="nil"/>
              <w:bottom w:val="nil"/>
              <w:right w:val="nil"/>
            </w:tcBorders>
            <w:shd w:val="clear" w:color="auto" w:fill="auto"/>
            <w:noWrap/>
            <w:vAlign w:val="bottom"/>
            <w:hideMark/>
          </w:tcPr>
          <w:p w14:paraId="0435B506" w14:textId="77777777" w:rsidR="00636F83" w:rsidRPr="002A4574" w:rsidDel="001B1FE6" w:rsidRDefault="00636F83" w:rsidP="00636F83">
            <w:pPr>
              <w:jc w:val="right"/>
              <w:rPr>
                <w:del w:id="1474" w:author="TF 112318" w:date="2018-11-23T14:18:00Z"/>
                <w:rFonts w:ascii="Calibri" w:hAnsi="Calibri"/>
                <w:color w:val="000000"/>
                <w:sz w:val="18"/>
                <w:szCs w:val="18"/>
              </w:rPr>
            </w:pPr>
            <w:del w:id="1475" w:author="TF 112318" w:date="2018-11-23T14:17:00Z">
              <w:r w:rsidRPr="002A4574" w:rsidDel="001B1FE6">
                <w:rPr>
                  <w:rFonts w:ascii="Calibri" w:hAnsi="Calibri"/>
                  <w:color w:val="000000"/>
                  <w:sz w:val="18"/>
                  <w:szCs w:val="18"/>
                </w:rPr>
                <w:delText>36.32</w:delText>
              </w:r>
            </w:del>
          </w:p>
        </w:tc>
        <w:tc>
          <w:tcPr>
            <w:tcW w:w="1420" w:type="dxa"/>
            <w:gridSpan w:val="3"/>
            <w:tcBorders>
              <w:top w:val="nil"/>
              <w:left w:val="nil"/>
              <w:bottom w:val="nil"/>
              <w:right w:val="nil"/>
            </w:tcBorders>
            <w:shd w:val="clear" w:color="auto" w:fill="auto"/>
            <w:noWrap/>
            <w:vAlign w:val="bottom"/>
            <w:hideMark/>
          </w:tcPr>
          <w:p w14:paraId="0435B507" w14:textId="77777777" w:rsidR="00636F83" w:rsidRPr="002A4574" w:rsidDel="001B1FE6" w:rsidRDefault="00636F83" w:rsidP="00636F83">
            <w:pPr>
              <w:jc w:val="right"/>
              <w:rPr>
                <w:del w:id="1476" w:author="TF 112318" w:date="2018-11-23T14:18:00Z"/>
                <w:rFonts w:ascii="Calibri" w:hAnsi="Calibri"/>
                <w:color w:val="000000"/>
                <w:sz w:val="18"/>
                <w:szCs w:val="18"/>
              </w:rPr>
            </w:pPr>
            <w:del w:id="1477" w:author="TF 112318" w:date="2018-11-23T14:17:00Z">
              <w:r w:rsidRPr="002A4574" w:rsidDel="001B1FE6">
                <w:rPr>
                  <w:rFonts w:ascii="Calibri" w:hAnsi="Calibri"/>
                  <w:color w:val="000000"/>
                  <w:sz w:val="18"/>
                  <w:szCs w:val="18"/>
                </w:rPr>
                <w:delText>–119.40</w:delText>
              </w:r>
            </w:del>
          </w:p>
        </w:tc>
        <w:tc>
          <w:tcPr>
            <w:tcW w:w="1293" w:type="dxa"/>
            <w:tcBorders>
              <w:top w:val="nil"/>
              <w:left w:val="nil"/>
              <w:bottom w:val="nil"/>
              <w:right w:val="nil"/>
            </w:tcBorders>
            <w:shd w:val="clear" w:color="auto" w:fill="auto"/>
            <w:noWrap/>
            <w:vAlign w:val="bottom"/>
            <w:hideMark/>
          </w:tcPr>
          <w:p w14:paraId="0435B508" w14:textId="77777777" w:rsidR="00636F83" w:rsidRPr="002A4574" w:rsidDel="001B1FE6" w:rsidRDefault="00636F83" w:rsidP="00636F83">
            <w:pPr>
              <w:jc w:val="right"/>
              <w:rPr>
                <w:del w:id="1478" w:author="TF 112318" w:date="2018-11-23T14:18:00Z"/>
                <w:rFonts w:ascii="Calibri" w:hAnsi="Calibri"/>
                <w:color w:val="000000"/>
                <w:sz w:val="18"/>
                <w:szCs w:val="18"/>
              </w:rPr>
            </w:pPr>
            <w:del w:id="1479" w:author="TF 112318" w:date="2018-11-23T14:17:00Z">
              <w:r w:rsidRPr="002A4574" w:rsidDel="001B1FE6">
                <w:rPr>
                  <w:rFonts w:ascii="Calibri" w:hAnsi="Calibri"/>
                  <w:color w:val="000000"/>
                  <w:sz w:val="18"/>
                  <w:szCs w:val="18"/>
                </w:rPr>
                <w:delText>California</w:delText>
              </w:r>
            </w:del>
          </w:p>
        </w:tc>
      </w:tr>
      <w:tr w:rsidR="00636F83" w:rsidRPr="002A4574" w:rsidDel="001B1FE6" w14:paraId="0435B510" w14:textId="77777777" w:rsidTr="00E168DF">
        <w:trPr>
          <w:trHeight w:val="240"/>
          <w:del w:id="1480" w:author="TF 112318" w:date="2018-11-23T14:18:00Z"/>
        </w:trPr>
        <w:tc>
          <w:tcPr>
            <w:tcW w:w="984" w:type="dxa"/>
            <w:gridSpan w:val="2"/>
            <w:tcBorders>
              <w:top w:val="nil"/>
              <w:left w:val="nil"/>
              <w:bottom w:val="nil"/>
              <w:right w:val="nil"/>
            </w:tcBorders>
            <w:shd w:val="clear" w:color="auto" w:fill="auto"/>
            <w:noWrap/>
            <w:vAlign w:val="bottom"/>
            <w:hideMark/>
          </w:tcPr>
          <w:p w14:paraId="0435B50A" w14:textId="77777777" w:rsidR="00636F83" w:rsidRPr="002A4574" w:rsidDel="001B1FE6" w:rsidRDefault="00636F83" w:rsidP="00636F83">
            <w:pPr>
              <w:jc w:val="right"/>
              <w:rPr>
                <w:del w:id="1481" w:author="TF 112318" w:date="2018-11-23T14:18:00Z"/>
                <w:rFonts w:ascii="Calibri" w:hAnsi="Calibri"/>
                <w:color w:val="000000"/>
                <w:sz w:val="18"/>
                <w:szCs w:val="18"/>
              </w:rPr>
            </w:pPr>
            <w:del w:id="1482" w:author="TF 112318" w:date="2018-11-23T14:17:00Z">
              <w:r w:rsidRPr="002A4574" w:rsidDel="001B1FE6">
                <w:rPr>
                  <w:rFonts w:ascii="Calibri" w:hAnsi="Calibri"/>
                  <w:color w:val="000000"/>
                  <w:sz w:val="18"/>
                  <w:szCs w:val="18"/>
                </w:rPr>
                <w:delText>723910</w:delText>
              </w:r>
            </w:del>
          </w:p>
        </w:tc>
        <w:tc>
          <w:tcPr>
            <w:tcW w:w="818" w:type="dxa"/>
            <w:gridSpan w:val="3"/>
            <w:tcBorders>
              <w:top w:val="nil"/>
              <w:left w:val="nil"/>
              <w:bottom w:val="nil"/>
              <w:right w:val="nil"/>
            </w:tcBorders>
            <w:shd w:val="clear" w:color="auto" w:fill="auto"/>
            <w:noWrap/>
            <w:vAlign w:val="bottom"/>
            <w:hideMark/>
          </w:tcPr>
          <w:p w14:paraId="0435B50B" w14:textId="77777777" w:rsidR="00636F83" w:rsidRPr="002A4574" w:rsidDel="001B1FE6" w:rsidRDefault="00636F83" w:rsidP="00636F83">
            <w:pPr>
              <w:jc w:val="right"/>
              <w:rPr>
                <w:del w:id="1483" w:author="TF 112318" w:date="2018-11-23T14:18:00Z"/>
                <w:rFonts w:ascii="Calibri" w:hAnsi="Calibri"/>
                <w:color w:val="000000"/>
                <w:sz w:val="18"/>
                <w:szCs w:val="18"/>
              </w:rPr>
            </w:pPr>
            <w:del w:id="1484" w:author="TF 112318" w:date="2018-11-23T14:17:00Z">
              <w:r w:rsidRPr="002A4574" w:rsidDel="001B1FE6">
                <w:rPr>
                  <w:rFonts w:ascii="Calibri" w:hAnsi="Calibri"/>
                  <w:color w:val="000000"/>
                  <w:sz w:val="18"/>
                  <w:szCs w:val="18"/>
                </w:rPr>
                <w:delText>0.45</w:delText>
              </w:r>
            </w:del>
          </w:p>
        </w:tc>
        <w:tc>
          <w:tcPr>
            <w:tcW w:w="4955" w:type="dxa"/>
            <w:gridSpan w:val="3"/>
            <w:tcBorders>
              <w:top w:val="nil"/>
              <w:left w:val="nil"/>
              <w:bottom w:val="nil"/>
              <w:right w:val="nil"/>
            </w:tcBorders>
            <w:shd w:val="clear" w:color="auto" w:fill="auto"/>
            <w:noWrap/>
            <w:vAlign w:val="bottom"/>
            <w:hideMark/>
          </w:tcPr>
          <w:p w14:paraId="0435B50C" w14:textId="77777777" w:rsidR="00636F83" w:rsidRPr="002A4574" w:rsidDel="001B1FE6" w:rsidRDefault="00636F83" w:rsidP="00636F83">
            <w:pPr>
              <w:rPr>
                <w:del w:id="1485" w:author="TF 112318" w:date="2018-11-23T14:18:00Z"/>
                <w:rFonts w:ascii="Calibri" w:hAnsi="Calibri"/>
                <w:color w:val="000000"/>
                <w:sz w:val="18"/>
                <w:szCs w:val="18"/>
              </w:rPr>
            </w:pPr>
            <w:del w:id="1486" w:author="TF 112318" w:date="2018-11-23T14:17:00Z">
              <w:r w:rsidRPr="002A4574" w:rsidDel="001B1FE6">
                <w:rPr>
                  <w:rFonts w:ascii="Calibri" w:hAnsi="Calibri"/>
                  <w:color w:val="000000"/>
                  <w:sz w:val="18"/>
                  <w:szCs w:val="18"/>
                </w:rPr>
                <w:delText xml:space="preserve">Point Mugu Nf </w:delText>
              </w:r>
            </w:del>
          </w:p>
        </w:tc>
        <w:tc>
          <w:tcPr>
            <w:tcW w:w="1451" w:type="dxa"/>
            <w:gridSpan w:val="3"/>
            <w:tcBorders>
              <w:top w:val="nil"/>
              <w:left w:val="nil"/>
              <w:bottom w:val="nil"/>
              <w:right w:val="nil"/>
            </w:tcBorders>
            <w:shd w:val="clear" w:color="auto" w:fill="auto"/>
            <w:noWrap/>
            <w:vAlign w:val="bottom"/>
            <w:hideMark/>
          </w:tcPr>
          <w:p w14:paraId="0435B50D" w14:textId="77777777" w:rsidR="00636F83" w:rsidRPr="002A4574" w:rsidDel="001B1FE6" w:rsidRDefault="00636F83" w:rsidP="00636F83">
            <w:pPr>
              <w:jc w:val="right"/>
              <w:rPr>
                <w:del w:id="1487" w:author="TF 112318" w:date="2018-11-23T14:18:00Z"/>
                <w:rFonts w:ascii="Calibri" w:hAnsi="Calibri"/>
                <w:color w:val="000000"/>
                <w:sz w:val="18"/>
                <w:szCs w:val="18"/>
              </w:rPr>
            </w:pPr>
            <w:del w:id="1488" w:author="TF 112318" w:date="2018-11-23T14:17:00Z">
              <w:r w:rsidRPr="002A4574" w:rsidDel="001B1FE6">
                <w:rPr>
                  <w:rFonts w:ascii="Calibri" w:hAnsi="Calibri"/>
                  <w:color w:val="000000"/>
                  <w:sz w:val="18"/>
                  <w:szCs w:val="18"/>
                </w:rPr>
                <w:delText>34.12</w:delText>
              </w:r>
            </w:del>
          </w:p>
        </w:tc>
        <w:tc>
          <w:tcPr>
            <w:tcW w:w="1420" w:type="dxa"/>
            <w:gridSpan w:val="3"/>
            <w:tcBorders>
              <w:top w:val="nil"/>
              <w:left w:val="nil"/>
              <w:bottom w:val="nil"/>
              <w:right w:val="nil"/>
            </w:tcBorders>
            <w:shd w:val="clear" w:color="auto" w:fill="auto"/>
            <w:noWrap/>
            <w:vAlign w:val="bottom"/>
            <w:hideMark/>
          </w:tcPr>
          <w:p w14:paraId="0435B50E" w14:textId="77777777" w:rsidR="00636F83" w:rsidRPr="002A4574" w:rsidDel="001B1FE6" w:rsidRDefault="00636F83" w:rsidP="00636F83">
            <w:pPr>
              <w:jc w:val="right"/>
              <w:rPr>
                <w:del w:id="1489" w:author="TF 112318" w:date="2018-11-23T14:18:00Z"/>
                <w:rFonts w:ascii="Calibri" w:hAnsi="Calibri"/>
                <w:color w:val="000000"/>
                <w:sz w:val="18"/>
                <w:szCs w:val="18"/>
              </w:rPr>
            </w:pPr>
            <w:del w:id="1490" w:author="TF 112318" w:date="2018-11-23T14:17:00Z">
              <w:r w:rsidRPr="002A4574" w:rsidDel="001B1FE6">
                <w:rPr>
                  <w:rFonts w:ascii="Calibri" w:hAnsi="Calibri"/>
                  <w:color w:val="000000"/>
                  <w:sz w:val="18"/>
                  <w:szCs w:val="18"/>
                </w:rPr>
                <w:delText>–119.12</w:delText>
              </w:r>
            </w:del>
          </w:p>
        </w:tc>
        <w:tc>
          <w:tcPr>
            <w:tcW w:w="1293" w:type="dxa"/>
            <w:tcBorders>
              <w:top w:val="nil"/>
              <w:left w:val="nil"/>
              <w:bottom w:val="nil"/>
              <w:right w:val="nil"/>
            </w:tcBorders>
            <w:shd w:val="clear" w:color="auto" w:fill="auto"/>
            <w:noWrap/>
            <w:vAlign w:val="bottom"/>
            <w:hideMark/>
          </w:tcPr>
          <w:p w14:paraId="0435B50F" w14:textId="77777777" w:rsidR="00636F83" w:rsidRPr="002A4574" w:rsidDel="001B1FE6" w:rsidRDefault="00636F83" w:rsidP="00636F83">
            <w:pPr>
              <w:jc w:val="right"/>
              <w:rPr>
                <w:del w:id="1491" w:author="TF 112318" w:date="2018-11-23T14:18:00Z"/>
                <w:rFonts w:ascii="Calibri" w:hAnsi="Calibri"/>
                <w:color w:val="000000"/>
                <w:sz w:val="18"/>
                <w:szCs w:val="18"/>
              </w:rPr>
            </w:pPr>
            <w:del w:id="1492" w:author="TF 112318" w:date="2018-11-23T14:17:00Z">
              <w:r w:rsidRPr="002A4574" w:rsidDel="001B1FE6">
                <w:rPr>
                  <w:rFonts w:ascii="Calibri" w:hAnsi="Calibri"/>
                  <w:color w:val="000000"/>
                  <w:sz w:val="18"/>
                  <w:szCs w:val="18"/>
                </w:rPr>
                <w:delText>California</w:delText>
              </w:r>
            </w:del>
          </w:p>
        </w:tc>
      </w:tr>
      <w:tr w:rsidR="00636F83" w:rsidRPr="002A4574" w:rsidDel="001B1FE6" w14:paraId="0435B517" w14:textId="77777777" w:rsidTr="00E168DF">
        <w:trPr>
          <w:trHeight w:val="240"/>
          <w:del w:id="1493" w:author="TF 112318" w:date="2018-11-23T14:18:00Z"/>
        </w:trPr>
        <w:tc>
          <w:tcPr>
            <w:tcW w:w="984" w:type="dxa"/>
            <w:gridSpan w:val="2"/>
            <w:tcBorders>
              <w:top w:val="nil"/>
              <w:left w:val="nil"/>
              <w:bottom w:val="nil"/>
              <w:right w:val="nil"/>
            </w:tcBorders>
            <w:shd w:val="clear" w:color="auto" w:fill="auto"/>
            <w:noWrap/>
            <w:vAlign w:val="bottom"/>
            <w:hideMark/>
          </w:tcPr>
          <w:p w14:paraId="0435B511" w14:textId="77777777" w:rsidR="00636F83" w:rsidRPr="002A4574" w:rsidDel="001B1FE6" w:rsidRDefault="00636F83" w:rsidP="00636F83">
            <w:pPr>
              <w:jc w:val="right"/>
              <w:rPr>
                <w:del w:id="1494" w:author="TF 112318" w:date="2018-11-23T14:18:00Z"/>
                <w:rFonts w:ascii="Calibri" w:hAnsi="Calibri"/>
                <w:color w:val="000000"/>
                <w:sz w:val="18"/>
                <w:szCs w:val="18"/>
              </w:rPr>
            </w:pPr>
            <w:del w:id="1495" w:author="TF 112318" w:date="2018-11-23T14:17:00Z">
              <w:r w:rsidRPr="002A4574" w:rsidDel="001B1FE6">
                <w:rPr>
                  <w:rFonts w:ascii="Calibri" w:hAnsi="Calibri"/>
                  <w:color w:val="000000"/>
                  <w:sz w:val="18"/>
                  <w:szCs w:val="18"/>
                </w:rPr>
                <w:delText>723925</w:delText>
              </w:r>
            </w:del>
          </w:p>
        </w:tc>
        <w:tc>
          <w:tcPr>
            <w:tcW w:w="818" w:type="dxa"/>
            <w:gridSpan w:val="3"/>
            <w:tcBorders>
              <w:top w:val="nil"/>
              <w:left w:val="nil"/>
              <w:bottom w:val="nil"/>
              <w:right w:val="nil"/>
            </w:tcBorders>
            <w:shd w:val="clear" w:color="auto" w:fill="auto"/>
            <w:noWrap/>
            <w:vAlign w:val="bottom"/>
            <w:hideMark/>
          </w:tcPr>
          <w:p w14:paraId="0435B512" w14:textId="77777777" w:rsidR="00636F83" w:rsidRPr="002A4574" w:rsidDel="001B1FE6" w:rsidRDefault="00636F83" w:rsidP="00636F83">
            <w:pPr>
              <w:jc w:val="right"/>
              <w:rPr>
                <w:del w:id="1496" w:author="TF 112318" w:date="2018-11-23T14:18:00Z"/>
                <w:rFonts w:ascii="Calibri" w:hAnsi="Calibri"/>
                <w:color w:val="000000"/>
                <w:sz w:val="18"/>
                <w:szCs w:val="18"/>
              </w:rPr>
            </w:pPr>
            <w:del w:id="1497" w:author="TF 112318" w:date="2018-11-23T14:17:00Z">
              <w:r w:rsidRPr="002A4574" w:rsidDel="001B1FE6">
                <w:rPr>
                  <w:rFonts w:ascii="Calibri" w:hAnsi="Calibri"/>
                  <w:color w:val="000000"/>
                  <w:sz w:val="18"/>
                  <w:szCs w:val="18"/>
                </w:rPr>
                <w:delText>0.44</w:delText>
              </w:r>
            </w:del>
          </w:p>
        </w:tc>
        <w:tc>
          <w:tcPr>
            <w:tcW w:w="4955" w:type="dxa"/>
            <w:gridSpan w:val="3"/>
            <w:tcBorders>
              <w:top w:val="nil"/>
              <w:left w:val="nil"/>
              <w:bottom w:val="nil"/>
              <w:right w:val="nil"/>
            </w:tcBorders>
            <w:shd w:val="clear" w:color="auto" w:fill="auto"/>
            <w:noWrap/>
            <w:vAlign w:val="bottom"/>
            <w:hideMark/>
          </w:tcPr>
          <w:p w14:paraId="0435B513" w14:textId="77777777" w:rsidR="00636F83" w:rsidRPr="002A4574" w:rsidDel="001B1FE6" w:rsidRDefault="00636F83" w:rsidP="00636F83">
            <w:pPr>
              <w:rPr>
                <w:del w:id="1498" w:author="TF 112318" w:date="2018-11-23T14:18:00Z"/>
                <w:rFonts w:ascii="Calibri" w:hAnsi="Calibri"/>
                <w:color w:val="000000"/>
                <w:sz w:val="18"/>
                <w:szCs w:val="18"/>
              </w:rPr>
            </w:pPr>
            <w:del w:id="1499" w:author="TF 112318" w:date="2018-11-23T14:17:00Z">
              <w:r w:rsidRPr="002A4574" w:rsidDel="001B1FE6">
                <w:rPr>
                  <w:rFonts w:ascii="Calibri" w:hAnsi="Calibri"/>
                  <w:color w:val="000000"/>
                  <w:sz w:val="18"/>
                  <w:szCs w:val="18"/>
                </w:rPr>
                <w:delText xml:space="preserve">Santa Barbara Municipal AP </w:delText>
              </w:r>
            </w:del>
          </w:p>
        </w:tc>
        <w:tc>
          <w:tcPr>
            <w:tcW w:w="1451" w:type="dxa"/>
            <w:gridSpan w:val="3"/>
            <w:tcBorders>
              <w:top w:val="nil"/>
              <w:left w:val="nil"/>
              <w:bottom w:val="nil"/>
              <w:right w:val="nil"/>
            </w:tcBorders>
            <w:shd w:val="clear" w:color="auto" w:fill="auto"/>
            <w:noWrap/>
            <w:vAlign w:val="bottom"/>
            <w:hideMark/>
          </w:tcPr>
          <w:p w14:paraId="0435B514" w14:textId="77777777" w:rsidR="00636F83" w:rsidRPr="002A4574" w:rsidDel="001B1FE6" w:rsidRDefault="00636F83" w:rsidP="00636F83">
            <w:pPr>
              <w:jc w:val="right"/>
              <w:rPr>
                <w:del w:id="1500" w:author="TF 112318" w:date="2018-11-23T14:18:00Z"/>
                <w:rFonts w:ascii="Calibri" w:hAnsi="Calibri"/>
                <w:color w:val="000000"/>
                <w:sz w:val="18"/>
                <w:szCs w:val="18"/>
              </w:rPr>
            </w:pPr>
            <w:del w:id="1501" w:author="TF 112318" w:date="2018-11-23T14:17:00Z">
              <w:r w:rsidRPr="002A4574" w:rsidDel="001B1FE6">
                <w:rPr>
                  <w:rFonts w:ascii="Calibri" w:hAnsi="Calibri"/>
                  <w:color w:val="000000"/>
                  <w:sz w:val="18"/>
                  <w:szCs w:val="18"/>
                </w:rPr>
                <w:delText>34.43</w:delText>
              </w:r>
            </w:del>
          </w:p>
        </w:tc>
        <w:tc>
          <w:tcPr>
            <w:tcW w:w="1420" w:type="dxa"/>
            <w:gridSpan w:val="3"/>
            <w:tcBorders>
              <w:top w:val="nil"/>
              <w:left w:val="nil"/>
              <w:bottom w:val="nil"/>
              <w:right w:val="nil"/>
            </w:tcBorders>
            <w:shd w:val="clear" w:color="auto" w:fill="auto"/>
            <w:noWrap/>
            <w:vAlign w:val="bottom"/>
            <w:hideMark/>
          </w:tcPr>
          <w:p w14:paraId="0435B515" w14:textId="77777777" w:rsidR="00636F83" w:rsidRPr="002A4574" w:rsidDel="001B1FE6" w:rsidRDefault="00636F83" w:rsidP="00636F83">
            <w:pPr>
              <w:jc w:val="right"/>
              <w:rPr>
                <w:del w:id="1502" w:author="TF 112318" w:date="2018-11-23T14:18:00Z"/>
                <w:rFonts w:ascii="Calibri" w:hAnsi="Calibri"/>
                <w:color w:val="000000"/>
                <w:sz w:val="18"/>
                <w:szCs w:val="18"/>
              </w:rPr>
            </w:pPr>
            <w:del w:id="1503" w:author="TF 112318" w:date="2018-11-23T14:17:00Z">
              <w:r w:rsidRPr="002A4574" w:rsidDel="001B1FE6">
                <w:rPr>
                  <w:rFonts w:ascii="Calibri" w:hAnsi="Calibri"/>
                  <w:color w:val="000000"/>
                  <w:sz w:val="18"/>
                  <w:szCs w:val="18"/>
                </w:rPr>
                <w:delText>–119.85</w:delText>
              </w:r>
            </w:del>
          </w:p>
        </w:tc>
        <w:tc>
          <w:tcPr>
            <w:tcW w:w="1293" w:type="dxa"/>
            <w:tcBorders>
              <w:top w:val="nil"/>
              <w:left w:val="nil"/>
              <w:bottom w:val="nil"/>
              <w:right w:val="nil"/>
            </w:tcBorders>
            <w:shd w:val="clear" w:color="auto" w:fill="auto"/>
            <w:noWrap/>
            <w:vAlign w:val="bottom"/>
            <w:hideMark/>
          </w:tcPr>
          <w:p w14:paraId="0435B516" w14:textId="77777777" w:rsidR="00636F83" w:rsidRPr="002A4574" w:rsidDel="001B1FE6" w:rsidRDefault="00636F83" w:rsidP="00636F83">
            <w:pPr>
              <w:jc w:val="right"/>
              <w:rPr>
                <w:del w:id="1504" w:author="TF 112318" w:date="2018-11-23T14:18:00Z"/>
                <w:rFonts w:ascii="Calibri" w:hAnsi="Calibri"/>
                <w:color w:val="000000"/>
                <w:sz w:val="18"/>
                <w:szCs w:val="18"/>
              </w:rPr>
            </w:pPr>
            <w:del w:id="1505" w:author="TF 112318" w:date="2018-11-23T14:17:00Z">
              <w:r w:rsidRPr="002A4574" w:rsidDel="001B1FE6">
                <w:rPr>
                  <w:rFonts w:ascii="Calibri" w:hAnsi="Calibri"/>
                  <w:color w:val="000000"/>
                  <w:sz w:val="18"/>
                  <w:szCs w:val="18"/>
                </w:rPr>
                <w:delText>California</w:delText>
              </w:r>
            </w:del>
          </w:p>
        </w:tc>
      </w:tr>
      <w:tr w:rsidR="00636F83" w:rsidRPr="002A4574" w:rsidDel="001B1FE6" w14:paraId="0435B51E" w14:textId="77777777" w:rsidTr="00E168DF">
        <w:trPr>
          <w:trHeight w:val="240"/>
          <w:del w:id="1506" w:author="TF 112318" w:date="2018-11-23T14:18:00Z"/>
        </w:trPr>
        <w:tc>
          <w:tcPr>
            <w:tcW w:w="984" w:type="dxa"/>
            <w:gridSpan w:val="2"/>
            <w:tcBorders>
              <w:top w:val="nil"/>
              <w:left w:val="nil"/>
              <w:bottom w:val="nil"/>
              <w:right w:val="nil"/>
            </w:tcBorders>
            <w:shd w:val="clear" w:color="auto" w:fill="auto"/>
            <w:noWrap/>
            <w:vAlign w:val="bottom"/>
            <w:hideMark/>
          </w:tcPr>
          <w:p w14:paraId="0435B518" w14:textId="77777777" w:rsidR="00636F83" w:rsidRPr="002A4574" w:rsidDel="001B1FE6" w:rsidRDefault="00636F83" w:rsidP="00636F83">
            <w:pPr>
              <w:jc w:val="right"/>
              <w:rPr>
                <w:del w:id="1507" w:author="TF 112318" w:date="2018-11-23T14:18:00Z"/>
                <w:rFonts w:ascii="Calibri" w:hAnsi="Calibri"/>
                <w:color w:val="000000"/>
                <w:sz w:val="18"/>
                <w:szCs w:val="18"/>
              </w:rPr>
            </w:pPr>
            <w:del w:id="1508" w:author="TF 112318" w:date="2018-11-23T14:17:00Z">
              <w:r w:rsidRPr="002A4574" w:rsidDel="001B1FE6">
                <w:rPr>
                  <w:rFonts w:ascii="Calibri" w:hAnsi="Calibri"/>
                  <w:color w:val="000000"/>
                  <w:sz w:val="18"/>
                  <w:szCs w:val="18"/>
                </w:rPr>
                <w:delText>723926</w:delText>
              </w:r>
            </w:del>
          </w:p>
        </w:tc>
        <w:tc>
          <w:tcPr>
            <w:tcW w:w="818" w:type="dxa"/>
            <w:gridSpan w:val="3"/>
            <w:tcBorders>
              <w:top w:val="nil"/>
              <w:left w:val="nil"/>
              <w:bottom w:val="nil"/>
              <w:right w:val="nil"/>
            </w:tcBorders>
            <w:shd w:val="clear" w:color="auto" w:fill="auto"/>
            <w:noWrap/>
            <w:vAlign w:val="bottom"/>
            <w:hideMark/>
          </w:tcPr>
          <w:p w14:paraId="0435B519" w14:textId="77777777" w:rsidR="00636F83" w:rsidRPr="002A4574" w:rsidDel="001B1FE6" w:rsidRDefault="00636F83" w:rsidP="00636F83">
            <w:pPr>
              <w:jc w:val="right"/>
              <w:rPr>
                <w:del w:id="1509" w:author="TF 112318" w:date="2018-11-23T14:18:00Z"/>
                <w:rFonts w:ascii="Calibri" w:hAnsi="Calibri"/>
                <w:color w:val="000000"/>
                <w:sz w:val="18"/>
                <w:szCs w:val="18"/>
              </w:rPr>
            </w:pPr>
            <w:del w:id="1510" w:author="TF 112318" w:date="2018-11-23T14:17:00Z">
              <w:r w:rsidRPr="002A4574" w:rsidDel="001B1FE6">
                <w:rPr>
                  <w:rFonts w:ascii="Calibri" w:hAnsi="Calibri"/>
                  <w:color w:val="000000"/>
                  <w:sz w:val="18"/>
                  <w:szCs w:val="18"/>
                </w:rPr>
                <w:delText>0.43</w:delText>
              </w:r>
            </w:del>
          </w:p>
        </w:tc>
        <w:tc>
          <w:tcPr>
            <w:tcW w:w="4955" w:type="dxa"/>
            <w:gridSpan w:val="3"/>
            <w:tcBorders>
              <w:top w:val="nil"/>
              <w:left w:val="nil"/>
              <w:bottom w:val="nil"/>
              <w:right w:val="nil"/>
            </w:tcBorders>
            <w:shd w:val="clear" w:color="auto" w:fill="auto"/>
            <w:noWrap/>
            <w:vAlign w:val="bottom"/>
            <w:hideMark/>
          </w:tcPr>
          <w:p w14:paraId="0435B51A" w14:textId="77777777" w:rsidR="00636F83" w:rsidRPr="002A4574" w:rsidDel="001B1FE6" w:rsidRDefault="00636F83" w:rsidP="00636F83">
            <w:pPr>
              <w:rPr>
                <w:del w:id="1511" w:author="TF 112318" w:date="2018-11-23T14:18:00Z"/>
                <w:rFonts w:ascii="Calibri" w:hAnsi="Calibri"/>
                <w:color w:val="000000"/>
                <w:sz w:val="18"/>
                <w:szCs w:val="18"/>
              </w:rPr>
            </w:pPr>
            <w:del w:id="1512" w:author="TF 112318" w:date="2018-11-23T14:17:00Z">
              <w:r w:rsidRPr="002A4574" w:rsidDel="001B1FE6">
                <w:rPr>
                  <w:rFonts w:ascii="Calibri" w:hAnsi="Calibri"/>
                  <w:color w:val="000000"/>
                  <w:sz w:val="18"/>
                  <w:szCs w:val="18"/>
                </w:rPr>
                <w:delText xml:space="preserve">Camarillo (AWOS) </w:delText>
              </w:r>
            </w:del>
          </w:p>
        </w:tc>
        <w:tc>
          <w:tcPr>
            <w:tcW w:w="1451" w:type="dxa"/>
            <w:gridSpan w:val="3"/>
            <w:tcBorders>
              <w:top w:val="nil"/>
              <w:left w:val="nil"/>
              <w:bottom w:val="nil"/>
              <w:right w:val="nil"/>
            </w:tcBorders>
            <w:shd w:val="clear" w:color="auto" w:fill="auto"/>
            <w:noWrap/>
            <w:vAlign w:val="bottom"/>
            <w:hideMark/>
          </w:tcPr>
          <w:p w14:paraId="0435B51B" w14:textId="77777777" w:rsidR="00636F83" w:rsidRPr="002A4574" w:rsidDel="001B1FE6" w:rsidRDefault="00636F83" w:rsidP="00636F83">
            <w:pPr>
              <w:jc w:val="right"/>
              <w:rPr>
                <w:del w:id="1513" w:author="TF 112318" w:date="2018-11-23T14:18:00Z"/>
                <w:rFonts w:ascii="Calibri" w:hAnsi="Calibri"/>
                <w:color w:val="000000"/>
                <w:sz w:val="18"/>
                <w:szCs w:val="18"/>
              </w:rPr>
            </w:pPr>
            <w:del w:id="1514" w:author="TF 112318" w:date="2018-11-23T14:17:00Z">
              <w:r w:rsidRPr="002A4574" w:rsidDel="001B1FE6">
                <w:rPr>
                  <w:rFonts w:ascii="Calibri" w:hAnsi="Calibri"/>
                  <w:color w:val="000000"/>
                  <w:sz w:val="18"/>
                  <w:szCs w:val="18"/>
                </w:rPr>
                <w:delText>34.22</w:delText>
              </w:r>
            </w:del>
          </w:p>
        </w:tc>
        <w:tc>
          <w:tcPr>
            <w:tcW w:w="1420" w:type="dxa"/>
            <w:gridSpan w:val="3"/>
            <w:tcBorders>
              <w:top w:val="nil"/>
              <w:left w:val="nil"/>
              <w:bottom w:val="nil"/>
              <w:right w:val="nil"/>
            </w:tcBorders>
            <w:shd w:val="clear" w:color="auto" w:fill="auto"/>
            <w:noWrap/>
            <w:vAlign w:val="bottom"/>
            <w:hideMark/>
          </w:tcPr>
          <w:p w14:paraId="0435B51C" w14:textId="77777777" w:rsidR="00636F83" w:rsidRPr="002A4574" w:rsidDel="001B1FE6" w:rsidRDefault="00636F83" w:rsidP="00636F83">
            <w:pPr>
              <w:jc w:val="right"/>
              <w:rPr>
                <w:del w:id="1515" w:author="TF 112318" w:date="2018-11-23T14:18:00Z"/>
                <w:rFonts w:ascii="Calibri" w:hAnsi="Calibri"/>
                <w:color w:val="000000"/>
                <w:sz w:val="18"/>
                <w:szCs w:val="18"/>
              </w:rPr>
            </w:pPr>
            <w:del w:id="1516" w:author="TF 112318" w:date="2018-11-23T14:17:00Z">
              <w:r w:rsidRPr="002A4574" w:rsidDel="001B1FE6">
                <w:rPr>
                  <w:rFonts w:ascii="Calibri" w:hAnsi="Calibri"/>
                  <w:color w:val="000000"/>
                  <w:sz w:val="18"/>
                  <w:szCs w:val="18"/>
                </w:rPr>
                <w:delText>–119.08</w:delText>
              </w:r>
            </w:del>
          </w:p>
        </w:tc>
        <w:tc>
          <w:tcPr>
            <w:tcW w:w="1293" w:type="dxa"/>
            <w:tcBorders>
              <w:top w:val="nil"/>
              <w:left w:val="nil"/>
              <w:bottom w:val="nil"/>
              <w:right w:val="nil"/>
            </w:tcBorders>
            <w:shd w:val="clear" w:color="auto" w:fill="auto"/>
            <w:noWrap/>
            <w:vAlign w:val="bottom"/>
            <w:hideMark/>
          </w:tcPr>
          <w:p w14:paraId="0435B51D" w14:textId="77777777" w:rsidR="00636F83" w:rsidRPr="002A4574" w:rsidDel="001B1FE6" w:rsidRDefault="00636F83" w:rsidP="00636F83">
            <w:pPr>
              <w:jc w:val="right"/>
              <w:rPr>
                <w:del w:id="1517" w:author="TF 112318" w:date="2018-11-23T14:18:00Z"/>
                <w:rFonts w:ascii="Calibri" w:hAnsi="Calibri"/>
                <w:color w:val="000000"/>
                <w:sz w:val="18"/>
                <w:szCs w:val="18"/>
              </w:rPr>
            </w:pPr>
            <w:del w:id="1518" w:author="TF 112318" w:date="2018-11-23T14:17:00Z">
              <w:r w:rsidRPr="002A4574" w:rsidDel="001B1FE6">
                <w:rPr>
                  <w:rFonts w:ascii="Calibri" w:hAnsi="Calibri"/>
                  <w:color w:val="000000"/>
                  <w:sz w:val="18"/>
                  <w:szCs w:val="18"/>
                </w:rPr>
                <w:delText>California</w:delText>
              </w:r>
            </w:del>
          </w:p>
        </w:tc>
      </w:tr>
      <w:tr w:rsidR="00636F83" w:rsidRPr="002A4574" w:rsidDel="001B1FE6" w14:paraId="0435B525" w14:textId="77777777" w:rsidTr="00E168DF">
        <w:trPr>
          <w:trHeight w:val="240"/>
          <w:del w:id="1519" w:author="TF 112318" w:date="2018-11-23T14:18:00Z"/>
        </w:trPr>
        <w:tc>
          <w:tcPr>
            <w:tcW w:w="984" w:type="dxa"/>
            <w:gridSpan w:val="2"/>
            <w:tcBorders>
              <w:top w:val="nil"/>
              <w:left w:val="nil"/>
              <w:bottom w:val="nil"/>
              <w:right w:val="nil"/>
            </w:tcBorders>
            <w:shd w:val="clear" w:color="auto" w:fill="auto"/>
            <w:noWrap/>
            <w:vAlign w:val="bottom"/>
            <w:hideMark/>
          </w:tcPr>
          <w:p w14:paraId="0435B51F" w14:textId="77777777" w:rsidR="00636F83" w:rsidRPr="002A4574" w:rsidDel="001B1FE6" w:rsidRDefault="00636F83" w:rsidP="00636F83">
            <w:pPr>
              <w:jc w:val="right"/>
              <w:rPr>
                <w:del w:id="1520" w:author="TF 112318" w:date="2018-11-23T14:18:00Z"/>
                <w:rFonts w:ascii="Calibri" w:hAnsi="Calibri"/>
                <w:color w:val="000000"/>
                <w:sz w:val="18"/>
                <w:szCs w:val="18"/>
              </w:rPr>
            </w:pPr>
            <w:del w:id="1521" w:author="TF 112318" w:date="2018-11-23T14:17:00Z">
              <w:r w:rsidRPr="002A4574" w:rsidDel="001B1FE6">
                <w:rPr>
                  <w:rFonts w:ascii="Calibri" w:hAnsi="Calibri"/>
                  <w:color w:val="000000"/>
                  <w:sz w:val="18"/>
                  <w:szCs w:val="18"/>
                </w:rPr>
                <w:delText>723927</w:delText>
              </w:r>
            </w:del>
          </w:p>
        </w:tc>
        <w:tc>
          <w:tcPr>
            <w:tcW w:w="818" w:type="dxa"/>
            <w:gridSpan w:val="3"/>
            <w:tcBorders>
              <w:top w:val="nil"/>
              <w:left w:val="nil"/>
              <w:bottom w:val="nil"/>
              <w:right w:val="nil"/>
            </w:tcBorders>
            <w:shd w:val="clear" w:color="auto" w:fill="auto"/>
            <w:noWrap/>
            <w:vAlign w:val="bottom"/>
            <w:hideMark/>
          </w:tcPr>
          <w:p w14:paraId="0435B520" w14:textId="77777777" w:rsidR="00636F83" w:rsidRPr="002A4574" w:rsidDel="001B1FE6" w:rsidRDefault="00636F83" w:rsidP="00636F83">
            <w:pPr>
              <w:jc w:val="right"/>
              <w:rPr>
                <w:del w:id="1522" w:author="TF 112318" w:date="2018-11-23T14:18:00Z"/>
                <w:rFonts w:ascii="Calibri" w:hAnsi="Calibri"/>
                <w:color w:val="000000"/>
                <w:sz w:val="18"/>
                <w:szCs w:val="18"/>
              </w:rPr>
            </w:pPr>
            <w:del w:id="1523" w:author="TF 112318" w:date="2018-11-23T14:17:00Z">
              <w:r w:rsidRPr="002A4574" w:rsidDel="001B1FE6">
                <w:rPr>
                  <w:rFonts w:ascii="Calibri" w:hAnsi="Calibri"/>
                  <w:color w:val="000000"/>
                  <w:sz w:val="18"/>
                  <w:szCs w:val="18"/>
                </w:rPr>
                <w:delText>0.45</w:delText>
              </w:r>
            </w:del>
          </w:p>
        </w:tc>
        <w:tc>
          <w:tcPr>
            <w:tcW w:w="4955" w:type="dxa"/>
            <w:gridSpan w:val="3"/>
            <w:tcBorders>
              <w:top w:val="nil"/>
              <w:left w:val="nil"/>
              <w:bottom w:val="nil"/>
              <w:right w:val="nil"/>
            </w:tcBorders>
            <w:shd w:val="clear" w:color="auto" w:fill="auto"/>
            <w:noWrap/>
            <w:vAlign w:val="bottom"/>
            <w:hideMark/>
          </w:tcPr>
          <w:p w14:paraId="0435B521" w14:textId="77777777" w:rsidR="00636F83" w:rsidRPr="002A4574" w:rsidDel="001B1FE6" w:rsidRDefault="00636F83" w:rsidP="00636F83">
            <w:pPr>
              <w:rPr>
                <w:del w:id="1524" w:author="TF 112318" w:date="2018-11-23T14:18:00Z"/>
                <w:rFonts w:ascii="Calibri" w:hAnsi="Calibri"/>
                <w:color w:val="000000"/>
                <w:sz w:val="18"/>
                <w:szCs w:val="18"/>
              </w:rPr>
            </w:pPr>
            <w:del w:id="1525" w:author="TF 112318" w:date="2018-11-23T14:17:00Z">
              <w:r w:rsidRPr="002A4574" w:rsidDel="001B1FE6">
                <w:rPr>
                  <w:rFonts w:ascii="Calibri" w:hAnsi="Calibri"/>
                  <w:color w:val="000000"/>
                  <w:sz w:val="18"/>
                  <w:szCs w:val="18"/>
                </w:rPr>
                <w:delText xml:space="preserve">Oxnard Airport </w:delText>
              </w:r>
            </w:del>
          </w:p>
        </w:tc>
        <w:tc>
          <w:tcPr>
            <w:tcW w:w="1451" w:type="dxa"/>
            <w:gridSpan w:val="3"/>
            <w:tcBorders>
              <w:top w:val="nil"/>
              <w:left w:val="nil"/>
              <w:bottom w:val="nil"/>
              <w:right w:val="nil"/>
            </w:tcBorders>
            <w:shd w:val="clear" w:color="auto" w:fill="auto"/>
            <w:noWrap/>
            <w:vAlign w:val="bottom"/>
            <w:hideMark/>
          </w:tcPr>
          <w:p w14:paraId="0435B522" w14:textId="77777777" w:rsidR="00636F83" w:rsidRPr="002A4574" w:rsidDel="001B1FE6" w:rsidRDefault="00636F83" w:rsidP="00636F83">
            <w:pPr>
              <w:jc w:val="right"/>
              <w:rPr>
                <w:del w:id="1526" w:author="TF 112318" w:date="2018-11-23T14:18:00Z"/>
                <w:rFonts w:ascii="Calibri" w:hAnsi="Calibri"/>
                <w:color w:val="000000"/>
                <w:sz w:val="18"/>
                <w:szCs w:val="18"/>
              </w:rPr>
            </w:pPr>
            <w:del w:id="1527" w:author="TF 112318" w:date="2018-11-23T14:17:00Z">
              <w:r w:rsidRPr="002A4574" w:rsidDel="001B1FE6">
                <w:rPr>
                  <w:rFonts w:ascii="Calibri" w:hAnsi="Calibri"/>
                  <w:color w:val="000000"/>
                  <w:sz w:val="18"/>
                  <w:szCs w:val="18"/>
                </w:rPr>
                <w:delText>34.2</w:delText>
              </w:r>
            </w:del>
          </w:p>
        </w:tc>
        <w:tc>
          <w:tcPr>
            <w:tcW w:w="1420" w:type="dxa"/>
            <w:gridSpan w:val="3"/>
            <w:tcBorders>
              <w:top w:val="nil"/>
              <w:left w:val="nil"/>
              <w:bottom w:val="nil"/>
              <w:right w:val="nil"/>
            </w:tcBorders>
            <w:shd w:val="clear" w:color="auto" w:fill="auto"/>
            <w:noWrap/>
            <w:vAlign w:val="bottom"/>
            <w:hideMark/>
          </w:tcPr>
          <w:p w14:paraId="0435B523" w14:textId="77777777" w:rsidR="00636F83" w:rsidRPr="002A4574" w:rsidDel="001B1FE6" w:rsidRDefault="00636F83" w:rsidP="00636F83">
            <w:pPr>
              <w:jc w:val="right"/>
              <w:rPr>
                <w:del w:id="1528" w:author="TF 112318" w:date="2018-11-23T14:18:00Z"/>
                <w:rFonts w:ascii="Calibri" w:hAnsi="Calibri"/>
                <w:color w:val="000000"/>
                <w:sz w:val="18"/>
                <w:szCs w:val="18"/>
              </w:rPr>
            </w:pPr>
            <w:del w:id="1529" w:author="TF 112318" w:date="2018-11-23T14:17:00Z">
              <w:r w:rsidRPr="002A4574" w:rsidDel="001B1FE6">
                <w:rPr>
                  <w:rFonts w:ascii="Calibri" w:hAnsi="Calibri"/>
                  <w:color w:val="000000"/>
                  <w:sz w:val="18"/>
                  <w:szCs w:val="18"/>
                </w:rPr>
                <w:delText>–119.20</w:delText>
              </w:r>
            </w:del>
          </w:p>
        </w:tc>
        <w:tc>
          <w:tcPr>
            <w:tcW w:w="1293" w:type="dxa"/>
            <w:tcBorders>
              <w:top w:val="nil"/>
              <w:left w:val="nil"/>
              <w:bottom w:val="nil"/>
              <w:right w:val="nil"/>
            </w:tcBorders>
            <w:shd w:val="clear" w:color="auto" w:fill="auto"/>
            <w:noWrap/>
            <w:vAlign w:val="bottom"/>
            <w:hideMark/>
          </w:tcPr>
          <w:p w14:paraId="0435B524" w14:textId="77777777" w:rsidR="00636F83" w:rsidRPr="002A4574" w:rsidDel="001B1FE6" w:rsidRDefault="00636F83" w:rsidP="00636F83">
            <w:pPr>
              <w:jc w:val="right"/>
              <w:rPr>
                <w:del w:id="1530" w:author="TF 112318" w:date="2018-11-23T14:18:00Z"/>
                <w:rFonts w:ascii="Calibri" w:hAnsi="Calibri"/>
                <w:color w:val="000000"/>
                <w:sz w:val="18"/>
                <w:szCs w:val="18"/>
              </w:rPr>
            </w:pPr>
            <w:del w:id="1531" w:author="TF 112318" w:date="2018-11-23T14:17:00Z">
              <w:r w:rsidRPr="002A4574" w:rsidDel="001B1FE6">
                <w:rPr>
                  <w:rFonts w:ascii="Calibri" w:hAnsi="Calibri"/>
                  <w:color w:val="000000"/>
                  <w:sz w:val="18"/>
                  <w:szCs w:val="18"/>
                </w:rPr>
                <w:delText>California</w:delText>
              </w:r>
            </w:del>
          </w:p>
        </w:tc>
      </w:tr>
      <w:tr w:rsidR="00636F83" w:rsidRPr="002A4574" w:rsidDel="001B1FE6" w14:paraId="0435B52C" w14:textId="77777777" w:rsidTr="00E168DF">
        <w:trPr>
          <w:trHeight w:val="240"/>
          <w:del w:id="1532" w:author="TF 112318" w:date="2018-11-23T14:18:00Z"/>
        </w:trPr>
        <w:tc>
          <w:tcPr>
            <w:tcW w:w="984" w:type="dxa"/>
            <w:gridSpan w:val="2"/>
            <w:tcBorders>
              <w:top w:val="nil"/>
              <w:left w:val="nil"/>
              <w:bottom w:val="nil"/>
              <w:right w:val="nil"/>
            </w:tcBorders>
            <w:shd w:val="clear" w:color="auto" w:fill="auto"/>
            <w:noWrap/>
            <w:vAlign w:val="bottom"/>
            <w:hideMark/>
          </w:tcPr>
          <w:p w14:paraId="0435B526" w14:textId="77777777" w:rsidR="00636F83" w:rsidRPr="002A4574" w:rsidDel="001B1FE6" w:rsidRDefault="00636F83" w:rsidP="00636F83">
            <w:pPr>
              <w:jc w:val="right"/>
              <w:rPr>
                <w:del w:id="1533" w:author="TF 112318" w:date="2018-11-23T14:18:00Z"/>
                <w:rFonts w:ascii="Calibri" w:hAnsi="Calibri"/>
                <w:color w:val="000000"/>
                <w:sz w:val="18"/>
                <w:szCs w:val="18"/>
              </w:rPr>
            </w:pPr>
            <w:del w:id="1534" w:author="TF 112318" w:date="2018-11-23T14:17:00Z">
              <w:r w:rsidRPr="002A4574" w:rsidDel="001B1FE6">
                <w:rPr>
                  <w:rFonts w:ascii="Calibri" w:hAnsi="Calibri"/>
                  <w:color w:val="000000"/>
                  <w:sz w:val="18"/>
                  <w:szCs w:val="18"/>
                </w:rPr>
                <w:delText>723940</w:delText>
              </w:r>
            </w:del>
          </w:p>
        </w:tc>
        <w:tc>
          <w:tcPr>
            <w:tcW w:w="818" w:type="dxa"/>
            <w:gridSpan w:val="3"/>
            <w:tcBorders>
              <w:top w:val="nil"/>
              <w:left w:val="nil"/>
              <w:bottom w:val="nil"/>
              <w:right w:val="nil"/>
            </w:tcBorders>
            <w:shd w:val="clear" w:color="auto" w:fill="auto"/>
            <w:noWrap/>
            <w:vAlign w:val="bottom"/>
            <w:hideMark/>
          </w:tcPr>
          <w:p w14:paraId="0435B527" w14:textId="77777777" w:rsidR="00636F83" w:rsidRPr="002A4574" w:rsidDel="001B1FE6" w:rsidRDefault="00636F83" w:rsidP="00636F83">
            <w:pPr>
              <w:jc w:val="right"/>
              <w:rPr>
                <w:del w:id="1535" w:author="TF 112318" w:date="2018-11-23T14:18:00Z"/>
                <w:rFonts w:ascii="Calibri" w:hAnsi="Calibri"/>
                <w:color w:val="000000"/>
                <w:sz w:val="18"/>
                <w:szCs w:val="18"/>
              </w:rPr>
            </w:pPr>
            <w:del w:id="1536" w:author="TF 112318" w:date="2018-11-23T14:17:00Z">
              <w:r w:rsidRPr="002A4574" w:rsidDel="001B1FE6">
                <w:rPr>
                  <w:rFonts w:ascii="Calibri" w:hAnsi="Calibri"/>
                  <w:color w:val="000000"/>
                  <w:sz w:val="18"/>
                  <w:szCs w:val="18"/>
                </w:rPr>
                <w:delText>0.52</w:delText>
              </w:r>
            </w:del>
          </w:p>
        </w:tc>
        <w:tc>
          <w:tcPr>
            <w:tcW w:w="4955" w:type="dxa"/>
            <w:gridSpan w:val="3"/>
            <w:tcBorders>
              <w:top w:val="nil"/>
              <w:left w:val="nil"/>
              <w:bottom w:val="nil"/>
              <w:right w:val="nil"/>
            </w:tcBorders>
            <w:shd w:val="clear" w:color="auto" w:fill="auto"/>
            <w:noWrap/>
            <w:vAlign w:val="bottom"/>
            <w:hideMark/>
          </w:tcPr>
          <w:p w14:paraId="0435B528" w14:textId="77777777" w:rsidR="00636F83" w:rsidRPr="002A4574" w:rsidDel="001B1FE6" w:rsidRDefault="00636F83" w:rsidP="00636F83">
            <w:pPr>
              <w:rPr>
                <w:del w:id="1537" w:author="TF 112318" w:date="2018-11-23T14:18:00Z"/>
                <w:rFonts w:ascii="Calibri" w:hAnsi="Calibri"/>
                <w:color w:val="000000"/>
                <w:sz w:val="18"/>
                <w:szCs w:val="18"/>
              </w:rPr>
            </w:pPr>
            <w:del w:id="1538" w:author="TF 112318" w:date="2018-11-23T14:17:00Z">
              <w:r w:rsidRPr="002A4574" w:rsidDel="001B1FE6">
                <w:rPr>
                  <w:rFonts w:ascii="Calibri" w:hAnsi="Calibri"/>
                  <w:color w:val="000000"/>
                  <w:sz w:val="18"/>
                  <w:szCs w:val="18"/>
                </w:rPr>
                <w:delText xml:space="preserve">Santa Maria Public Arpt </w:delText>
              </w:r>
            </w:del>
          </w:p>
        </w:tc>
        <w:tc>
          <w:tcPr>
            <w:tcW w:w="1451" w:type="dxa"/>
            <w:gridSpan w:val="3"/>
            <w:tcBorders>
              <w:top w:val="nil"/>
              <w:left w:val="nil"/>
              <w:bottom w:val="nil"/>
              <w:right w:val="nil"/>
            </w:tcBorders>
            <w:shd w:val="clear" w:color="auto" w:fill="auto"/>
            <w:noWrap/>
            <w:vAlign w:val="bottom"/>
            <w:hideMark/>
          </w:tcPr>
          <w:p w14:paraId="0435B529" w14:textId="77777777" w:rsidR="00636F83" w:rsidRPr="002A4574" w:rsidDel="001B1FE6" w:rsidRDefault="00636F83" w:rsidP="00636F83">
            <w:pPr>
              <w:jc w:val="right"/>
              <w:rPr>
                <w:del w:id="1539" w:author="TF 112318" w:date="2018-11-23T14:18:00Z"/>
                <w:rFonts w:ascii="Calibri" w:hAnsi="Calibri"/>
                <w:color w:val="000000"/>
                <w:sz w:val="18"/>
                <w:szCs w:val="18"/>
              </w:rPr>
            </w:pPr>
            <w:del w:id="1540" w:author="TF 112318" w:date="2018-11-23T14:17:00Z">
              <w:r w:rsidRPr="002A4574" w:rsidDel="001B1FE6">
                <w:rPr>
                  <w:rFonts w:ascii="Calibri" w:hAnsi="Calibri"/>
                  <w:color w:val="000000"/>
                  <w:sz w:val="18"/>
                  <w:szCs w:val="18"/>
                </w:rPr>
                <w:delText>34.92</w:delText>
              </w:r>
            </w:del>
          </w:p>
        </w:tc>
        <w:tc>
          <w:tcPr>
            <w:tcW w:w="1420" w:type="dxa"/>
            <w:gridSpan w:val="3"/>
            <w:tcBorders>
              <w:top w:val="nil"/>
              <w:left w:val="nil"/>
              <w:bottom w:val="nil"/>
              <w:right w:val="nil"/>
            </w:tcBorders>
            <w:shd w:val="clear" w:color="auto" w:fill="auto"/>
            <w:noWrap/>
            <w:vAlign w:val="bottom"/>
            <w:hideMark/>
          </w:tcPr>
          <w:p w14:paraId="0435B52A" w14:textId="77777777" w:rsidR="00636F83" w:rsidRPr="002A4574" w:rsidDel="001B1FE6" w:rsidRDefault="00636F83" w:rsidP="00636F83">
            <w:pPr>
              <w:jc w:val="right"/>
              <w:rPr>
                <w:del w:id="1541" w:author="TF 112318" w:date="2018-11-23T14:18:00Z"/>
                <w:rFonts w:ascii="Calibri" w:hAnsi="Calibri"/>
                <w:color w:val="000000"/>
                <w:sz w:val="18"/>
                <w:szCs w:val="18"/>
              </w:rPr>
            </w:pPr>
            <w:del w:id="1542" w:author="TF 112318" w:date="2018-11-23T14:17:00Z">
              <w:r w:rsidRPr="002A4574" w:rsidDel="001B1FE6">
                <w:rPr>
                  <w:rFonts w:ascii="Calibri" w:hAnsi="Calibri"/>
                  <w:color w:val="000000"/>
                  <w:sz w:val="18"/>
                  <w:szCs w:val="18"/>
                </w:rPr>
                <w:delText>–120.47</w:delText>
              </w:r>
            </w:del>
          </w:p>
        </w:tc>
        <w:tc>
          <w:tcPr>
            <w:tcW w:w="1293" w:type="dxa"/>
            <w:tcBorders>
              <w:top w:val="nil"/>
              <w:left w:val="nil"/>
              <w:bottom w:val="nil"/>
              <w:right w:val="nil"/>
            </w:tcBorders>
            <w:shd w:val="clear" w:color="auto" w:fill="auto"/>
            <w:noWrap/>
            <w:vAlign w:val="bottom"/>
            <w:hideMark/>
          </w:tcPr>
          <w:p w14:paraId="0435B52B" w14:textId="77777777" w:rsidR="00636F83" w:rsidRPr="002A4574" w:rsidDel="001B1FE6" w:rsidRDefault="00636F83" w:rsidP="00636F83">
            <w:pPr>
              <w:jc w:val="right"/>
              <w:rPr>
                <w:del w:id="1543" w:author="TF 112318" w:date="2018-11-23T14:18:00Z"/>
                <w:rFonts w:ascii="Calibri" w:hAnsi="Calibri"/>
                <w:color w:val="000000"/>
                <w:sz w:val="18"/>
                <w:szCs w:val="18"/>
              </w:rPr>
            </w:pPr>
            <w:del w:id="1544" w:author="TF 112318" w:date="2018-11-23T14:17:00Z">
              <w:r w:rsidRPr="002A4574" w:rsidDel="001B1FE6">
                <w:rPr>
                  <w:rFonts w:ascii="Calibri" w:hAnsi="Calibri"/>
                  <w:color w:val="000000"/>
                  <w:sz w:val="18"/>
                  <w:szCs w:val="18"/>
                </w:rPr>
                <w:delText>California</w:delText>
              </w:r>
            </w:del>
          </w:p>
        </w:tc>
      </w:tr>
      <w:tr w:rsidR="00636F83" w:rsidRPr="002A4574" w:rsidDel="001B1FE6" w14:paraId="0435B533" w14:textId="77777777" w:rsidTr="00BA6D7A">
        <w:trPr>
          <w:trHeight w:val="240"/>
          <w:del w:id="1545" w:author="TF 112318" w:date="2018-11-23T14:18:00Z"/>
        </w:trPr>
        <w:tc>
          <w:tcPr>
            <w:tcW w:w="984" w:type="dxa"/>
            <w:gridSpan w:val="2"/>
            <w:tcBorders>
              <w:top w:val="nil"/>
              <w:left w:val="nil"/>
              <w:bottom w:val="single" w:sz="4" w:space="0" w:color="auto"/>
              <w:right w:val="nil"/>
            </w:tcBorders>
            <w:shd w:val="clear" w:color="auto" w:fill="auto"/>
            <w:noWrap/>
            <w:vAlign w:val="bottom"/>
            <w:hideMark/>
          </w:tcPr>
          <w:p w14:paraId="0435B52D" w14:textId="77777777" w:rsidR="00636F83" w:rsidRPr="002A4574" w:rsidDel="001B1FE6" w:rsidRDefault="00636F83" w:rsidP="00636F83">
            <w:pPr>
              <w:jc w:val="right"/>
              <w:rPr>
                <w:del w:id="1546" w:author="TF 112318" w:date="2018-11-23T14:18:00Z"/>
                <w:rFonts w:ascii="Calibri" w:hAnsi="Calibri"/>
                <w:color w:val="000000"/>
                <w:sz w:val="18"/>
                <w:szCs w:val="18"/>
              </w:rPr>
            </w:pPr>
            <w:del w:id="1547" w:author="TF 112318" w:date="2018-11-23T14:17:00Z">
              <w:r w:rsidRPr="002A4574" w:rsidDel="001B1FE6">
                <w:rPr>
                  <w:rFonts w:ascii="Calibri" w:hAnsi="Calibri"/>
                  <w:color w:val="000000"/>
                  <w:sz w:val="18"/>
                  <w:szCs w:val="18"/>
                </w:rPr>
                <w:delText>723965</w:delText>
              </w:r>
            </w:del>
          </w:p>
        </w:tc>
        <w:tc>
          <w:tcPr>
            <w:tcW w:w="818" w:type="dxa"/>
            <w:gridSpan w:val="3"/>
            <w:tcBorders>
              <w:top w:val="nil"/>
              <w:left w:val="nil"/>
              <w:bottom w:val="single" w:sz="4" w:space="0" w:color="auto"/>
              <w:right w:val="nil"/>
            </w:tcBorders>
            <w:shd w:val="clear" w:color="auto" w:fill="auto"/>
            <w:noWrap/>
            <w:vAlign w:val="bottom"/>
            <w:hideMark/>
          </w:tcPr>
          <w:p w14:paraId="0435B52E" w14:textId="77777777" w:rsidR="00636F83" w:rsidRPr="002A4574" w:rsidDel="001B1FE6" w:rsidRDefault="00636F83" w:rsidP="00636F83">
            <w:pPr>
              <w:jc w:val="right"/>
              <w:rPr>
                <w:del w:id="1548" w:author="TF 112318" w:date="2018-11-23T14:18:00Z"/>
                <w:rFonts w:ascii="Calibri" w:hAnsi="Calibri"/>
                <w:color w:val="000000"/>
                <w:sz w:val="18"/>
                <w:szCs w:val="18"/>
              </w:rPr>
            </w:pPr>
            <w:del w:id="1549" w:author="TF 112318" w:date="2018-11-23T14:17:00Z">
              <w:r w:rsidRPr="002A4574" w:rsidDel="001B1FE6">
                <w:rPr>
                  <w:rFonts w:ascii="Calibri" w:hAnsi="Calibri"/>
                  <w:color w:val="000000"/>
                  <w:sz w:val="18"/>
                  <w:szCs w:val="18"/>
                </w:rPr>
                <w:delText>0.53</w:delText>
              </w:r>
            </w:del>
          </w:p>
        </w:tc>
        <w:tc>
          <w:tcPr>
            <w:tcW w:w="4955" w:type="dxa"/>
            <w:gridSpan w:val="3"/>
            <w:tcBorders>
              <w:top w:val="nil"/>
              <w:left w:val="nil"/>
              <w:bottom w:val="single" w:sz="4" w:space="0" w:color="auto"/>
              <w:right w:val="nil"/>
            </w:tcBorders>
            <w:shd w:val="clear" w:color="auto" w:fill="auto"/>
            <w:noWrap/>
            <w:vAlign w:val="bottom"/>
            <w:hideMark/>
          </w:tcPr>
          <w:p w14:paraId="0435B52F" w14:textId="77777777" w:rsidR="00636F83" w:rsidRPr="002A4574" w:rsidDel="001B1FE6" w:rsidRDefault="00636F83" w:rsidP="00636F83">
            <w:pPr>
              <w:rPr>
                <w:del w:id="1550" w:author="TF 112318" w:date="2018-11-23T14:18:00Z"/>
                <w:rFonts w:ascii="Calibri" w:hAnsi="Calibri"/>
                <w:color w:val="000000"/>
                <w:sz w:val="18"/>
                <w:szCs w:val="18"/>
              </w:rPr>
            </w:pPr>
            <w:del w:id="1551" w:author="TF 112318" w:date="2018-11-23T14:17:00Z">
              <w:r w:rsidRPr="002A4574" w:rsidDel="001B1FE6">
                <w:rPr>
                  <w:rFonts w:ascii="Calibri" w:hAnsi="Calibri"/>
                  <w:color w:val="000000"/>
                  <w:sz w:val="18"/>
                  <w:szCs w:val="18"/>
                </w:rPr>
                <w:delText xml:space="preserve">Paso Robles Municipal Arpt </w:delText>
              </w:r>
            </w:del>
          </w:p>
        </w:tc>
        <w:tc>
          <w:tcPr>
            <w:tcW w:w="1451" w:type="dxa"/>
            <w:gridSpan w:val="3"/>
            <w:tcBorders>
              <w:top w:val="nil"/>
              <w:left w:val="nil"/>
              <w:bottom w:val="single" w:sz="4" w:space="0" w:color="auto"/>
              <w:right w:val="nil"/>
            </w:tcBorders>
            <w:shd w:val="clear" w:color="auto" w:fill="auto"/>
            <w:noWrap/>
            <w:vAlign w:val="bottom"/>
            <w:hideMark/>
          </w:tcPr>
          <w:p w14:paraId="0435B530" w14:textId="77777777" w:rsidR="00636F83" w:rsidRPr="002A4574" w:rsidDel="001B1FE6" w:rsidRDefault="00636F83" w:rsidP="00636F83">
            <w:pPr>
              <w:jc w:val="right"/>
              <w:rPr>
                <w:del w:id="1552" w:author="TF 112318" w:date="2018-11-23T14:18:00Z"/>
                <w:rFonts w:ascii="Calibri" w:hAnsi="Calibri"/>
                <w:color w:val="000000"/>
                <w:sz w:val="18"/>
                <w:szCs w:val="18"/>
              </w:rPr>
            </w:pPr>
            <w:del w:id="1553" w:author="TF 112318" w:date="2018-11-23T14:17:00Z">
              <w:r w:rsidRPr="002A4574" w:rsidDel="001B1FE6">
                <w:rPr>
                  <w:rFonts w:ascii="Calibri" w:hAnsi="Calibri"/>
                  <w:color w:val="000000"/>
                  <w:sz w:val="18"/>
                  <w:szCs w:val="18"/>
                </w:rPr>
                <w:delText>35.67</w:delText>
              </w:r>
            </w:del>
          </w:p>
        </w:tc>
        <w:tc>
          <w:tcPr>
            <w:tcW w:w="1420" w:type="dxa"/>
            <w:gridSpan w:val="3"/>
            <w:tcBorders>
              <w:top w:val="nil"/>
              <w:left w:val="nil"/>
              <w:bottom w:val="single" w:sz="4" w:space="0" w:color="auto"/>
              <w:right w:val="nil"/>
            </w:tcBorders>
            <w:shd w:val="clear" w:color="auto" w:fill="auto"/>
            <w:noWrap/>
            <w:vAlign w:val="bottom"/>
            <w:hideMark/>
          </w:tcPr>
          <w:p w14:paraId="0435B531" w14:textId="77777777" w:rsidR="00636F83" w:rsidRPr="002A4574" w:rsidDel="001B1FE6" w:rsidRDefault="00636F83" w:rsidP="00636F83">
            <w:pPr>
              <w:jc w:val="right"/>
              <w:rPr>
                <w:del w:id="1554" w:author="TF 112318" w:date="2018-11-23T14:18:00Z"/>
                <w:rFonts w:ascii="Calibri" w:hAnsi="Calibri"/>
                <w:color w:val="000000"/>
                <w:sz w:val="18"/>
                <w:szCs w:val="18"/>
              </w:rPr>
            </w:pPr>
            <w:del w:id="1555" w:author="TF 112318" w:date="2018-11-23T14:17:00Z">
              <w:r w:rsidRPr="002A4574" w:rsidDel="001B1FE6">
                <w:rPr>
                  <w:rFonts w:ascii="Calibri" w:hAnsi="Calibri"/>
                  <w:color w:val="000000"/>
                  <w:sz w:val="18"/>
                  <w:szCs w:val="18"/>
                </w:rPr>
                <w:delText>–120.63</w:delText>
              </w:r>
            </w:del>
          </w:p>
        </w:tc>
        <w:tc>
          <w:tcPr>
            <w:tcW w:w="1293" w:type="dxa"/>
            <w:tcBorders>
              <w:top w:val="nil"/>
              <w:left w:val="nil"/>
              <w:bottom w:val="single" w:sz="4" w:space="0" w:color="auto"/>
              <w:right w:val="nil"/>
            </w:tcBorders>
            <w:shd w:val="clear" w:color="auto" w:fill="auto"/>
            <w:noWrap/>
            <w:vAlign w:val="bottom"/>
            <w:hideMark/>
          </w:tcPr>
          <w:p w14:paraId="0435B532" w14:textId="77777777" w:rsidR="00636F83" w:rsidRPr="002A4574" w:rsidDel="001B1FE6" w:rsidRDefault="00636F83" w:rsidP="00636F83">
            <w:pPr>
              <w:jc w:val="right"/>
              <w:rPr>
                <w:del w:id="1556" w:author="TF 112318" w:date="2018-11-23T14:18:00Z"/>
                <w:rFonts w:ascii="Calibri" w:hAnsi="Calibri"/>
                <w:color w:val="000000"/>
                <w:sz w:val="18"/>
                <w:szCs w:val="18"/>
              </w:rPr>
            </w:pPr>
            <w:del w:id="1557" w:author="TF 112318" w:date="2018-11-23T14:17:00Z">
              <w:r w:rsidRPr="002A4574" w:rsidDel="001B1FE6">
                <w:rPr>
                  <w:rFonts w:ascii="Calibri" w:hAnsi="Calibri"/>
                  <w:color w:val="000000"/>
                  <w:sz w:val="18"/>
                  <w:szCs w:val="18"/>
                </w:rPr>
                <w:delText>California</w:delText>
              </w:r>
            </w:del>
          </w:p>
        </w:tc>
      </w:tr>
      <w:tr w:rsidR="00120A80" w:rsidRPr="002A4574" w14:paraId="26867124" w14:textId="77777777" w:rsidTr="00BA6D7A">
        <w:trPr>
          <w:trHeight w:val="240"/>
        </w:trPr>
        <w:tc>
          <w:tcPr>
            <w:tcW w:w="984" w:type="dxa"/>
            <w:gridSpan w:val="2"/>
            <w:tcBorders>
              <w:top w:val="nil"/>
              <w:left w:val="nil"/>
              <w:bottom w:val="nil"/>
              <w:right w:val="nil"/>
            </w:tcBorders>
            <w:shd w:val="clear" w:color="auto" w:fill="auto"/>
            <w:noWrap/>
            <w:vAlign w:val="center"/>
          </w:tcPr>
          <w:p w14:paraId="5374149E" w14:textId="04DDBDCB" w:rsidR="00120A80" w:rsidRPr="002A4574" w:rsidRDefault="00120A80" w:rsidP="00120A80">
            <w:pPr>
              <w:rPr>
                <w:rFonts w:ascii="Calibri" w:hAnsi="Calibri"/>
                <w:color w:val="000000"/>
                <w:sz w:val="18"/>
                <w:szCs w:val="18"/>
              </w:rPr>
            </w:pPr>
            <w:r w:rsidRPr="002A4574">
              <w:rPr>
                <w:rFonts w:ascii="Calibri" w:hAnsi="Calibri"/>
                <w:color w:val="000000"/>
                <w:sz w:val="18"/>
                <w:szCs w:val="18"/>
              </w:rPr>
              <w:t>723925</w:t>
            </w:r>
          </w:p>
        </w:tc>
        <w:tc>
          <w:tcPr>
            <w:tcW w:w="818" w:type="dxa"/>
            <w:gridSpan w:val="3"/>
            <w:tcBorders>
              <w:top w:val="nil"/>
              <w:left w:val="nil"/>
              <w:bottom w:val="nil"/>
              <w:right w:val="nil"/>
            </w:tcBorders>
            <w:shd w:val="clear" w:color="auto" w:fill="auto"/>
            <w:noWrap/>
            <w:vAlign w:val="center"/>
          </w:tcPr>
          <w:p w14:paraId="2747CD1D" w14:textId="49C6CB85" w:rsidR="00120A80" w:rsidRPr="002A4574" w:rsidRDefault="00120A80" w:rsidP="00120A80">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tcPr>
          <w:p w14:paraId="0894919A" w14:textId="6A7A7EB0"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Santa Barbara Municipal AP </w:t>
            </w:r>
          </w:p>
        </w:tc>
        <w:tc>
          <w:tcPr>
            <w:tcW w:w="1451" w:type="dxa"/>
            <w:gridSpan w:val="3"/>
            <w:tcBorders>
              <w:top w:val="nil"/>
              <w:left w:val="nil"/>
              <w:bottom w:val="nil"/>
              <w:right w:val="nil"/>
            </w:tcBorders>
            <w:shd w:val="clear" w:color="auto" w:fill="auto"/>
            <w:noWrap/>
            <w:vAlign w:val="center"/>
          </w:tcPr>
          <w:p w14:paraId="46A28009" w14:textId="785B09D0" w:rsidR="00120A80" w:rsidRPr="002A4574" w:rsidRDefault="00120A80" w:rsidP="00120A80">
            <w:pPr>
              <w:rPr>
                <w:rFonts w:ascii="Calibri" w:hAnsi="Calibri"/>
                <w:color w:val="000000"/>
                <w:sz w:val="18"/>
                <w:szCs w:val="18"/>
              </w:rPr>
            </w:pPr>
            <w:r w:rsidRPr="002A4574">
              <w:rPr>
                <w:rFonts w:ascii="Calibri" w:hAnsi="Calibri"/>
                <w:color w:val="000000"/>
                <w:sz w:val="18"/>
                <w:szCs w:val="18"/>
              </w:rPr>
              <w:t>34.43</w:t>
            </w:r>
          </w:p>
        </w:tc>
        <w:tc>
          <w:tcPr>
            <w:tcW w:w="1420" w:type="dxa"/>
            <w:gridSpan w:val="3"/>
            <w:tcBorders>
              <w:top w:val="nil"/>
              <w:left w:val="nil"/>
              <w:bottom w:val="nil"/>
              <w:right w:val="nil"/>
            </w:tcBorders>
            <w:shd w:val="clear" w:color="auto" w:fill="auto"/>
            <w:noWrap/>
            <w:vAlign w:val="center"/>
          </w:tcPr>
          <w:p w14:paraId="6316B0DC" w14:textId="579475A2" w:rsidR="00120A80" w:rsidRPr="002A4574" w:rsidRDefault="00120A80" w:rsidP="00120A80">
            <w:pPr>
              <w:rPr>
                <w:rFonts w:ascii="Calibri" w:hAnsi="Calibri"/>
                <w:color w:val="000000"/>
                <w:sz w:val="18"/>
                <w:szCs w:val="18"/>
              </w:rPr>
            </w:pPr>
            <w:r w:rsidRPr="002A4574">
              <w:rPr>
                <w:rFonts w:ascii="Calibri" w:hAnsi="Calibri"/>
                <w:color w:val="000000"/>
                <w:sz w:val="18"/>
                <w:szCs w:val="18"/>
              </w:rPr>
              <w:t>–119.85</w:t>
            </w:r>
          </w:p>
        </w:tc>
        <w:tc>
          <w:tcPr>
            <w:tcW w:w="1293" w:type="dxa"/>
            <w:tcBorders>
              <w:top w:val="nil"/>
              <w:left w:val="nil"/>
              <w:bottom w:val="nil"/>
              <w:right w:val="nil"/>
            </w:tcBorders>
            <w:shd w:val="clear" w:color="auto" w:fill="auto"/>
            <w:noWrap/>
            <w:vAlign w:val="center"/>
          </w:tcPr>
          <w:p w14:paraId="788BCEB8" w14:textId="7571B877" w:rsidR="00120A80" w:rsidRPr="002A4574"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3A"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34" w14:textId="7C18ECC1" w:rsidR="00120A80" w:rsidRDefault="00120A80" w:rsidP="00120A80">
            <w:pPr>
              <w:rPr>
                <w:rFonts w:ascii="Calibri" w:hAnsi="Calibri"/>
                <w:color w:val="000000"/>
                <w:sz w:val="18"/>
                <w:szCs w:val="18"/>
              </w:rPr>
            </w:pPr>
            <w:r w:rsidRPr="002A4574">
              <w:rPr>
                <w:rFonts w:ascii="Calibri" w:hAnsi="Calibri"/>
                <w:color w:val="000000"/>
                <w:sz w:val="18"/>
                <w:szCs w:val="18"/>
              </w:rPr>
              <w:t>723926</w:t>
            </w:r>
          </w:p>
        </w:tc>
        <w:tc>
          <w:tcPr>
            <w:tcW w:w="818" w:type="dxa"/>
            <w:gridSpan w:val="3"/>
            <w:tcBorders>
              <w:top w:val="nil"/>
              <w:left w:val="nil"/>
              <w:bottom w:val="nil"/>
              <w:right w:val="nil"/>
            </w:tcBorders>
            <w:shd w:val="clear" w:color="auto" w:fill="auto"/>
            <w:noWrap/>
            <w:vAlign w:val="center"/>
            <w:hideMark/>
          </w:tcPr>
          <w:p w14:paraId="0435B535" w14:textId="1C541B4F" w:rsidR="00120A80" w:rsidRDefault="00120A80" w:rsidP="00120A80">
            <w:pPr>
              <w:rPr>
                <w:rFonts w:ascii="Calibri" w:hAnsi="Calibri"/>
                <w:color w:val="000000"/>
                <w:sz w:val="18"/>
                <w:szCs w:val="18"/>
              </w:rPr>
            </w:pPr>
            <w:r w:rsidRPr="002A4574">
              <w:rPr>
                <w:rFonts w:ascii="Calibri" w:hAnsi="Calibri"/>
                <w:color w:val="000000"/>
                <w:sz w:val="18"/>
                <w:szCs w:val="18"/>
              </w:rPr>
              <w:t>0.43</w:t>
            </w:r>
          </w:p>
        </w:tc>
        <w:tc>
          <w:tcPr>
            <w:tcW w:w="4955" w:type="dxa"/>
            <w:gridSpan w:val="3"/>
            <w:tcBorders>
              <w:top w:val="nil"/>
              <w:left w:val="nil"/>
              <w:bottom w:val="nil"/>
              <w:right w:val="nil"/>
            </w:tcBorders>
            <w:shd w:val="clear" w:color="auto" w:fill="auto"/>
            <w:noWrap/>
            <w:vAlign w:val="bottom"/>
            <w:hideMark/>
          </w:tcPr>
          <w:p w14:paraId="0435B536" w14:textId="16B35402"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Camarillo (AWOS) </w:t>
            </w:r>
          </w:p>
        </w:tc>
        <w:tc>
          <w:tcPr>
            <w:tcW w:w="1451" w:type="dxa"/>
            <w:gridSpan w:val="3"/>
            <w:tcBorders>
              <w:top w:val="nil"/>
              <w:left w:val="nil"/>
              <w:bottom w:val="nil"/>
              <w:right w:val="nil"/>
            </w:tcBorders>
            <w:shd w:val="clear" w:color="auto" w:fill="auto"/>
            <w:noWrap/>
            <w:vAlign w:val="center"/>
            <w:hideMark/>
          </w:tcPr>
          <w:p w14:paraId="0435B537" w14:textId="4233DE54" w:rsidR="00120A80" w:rsidRDefault="00120A80" w:rsidP="00120A80">
            <w:pPr>
              <w:rPr>
                <w:rFonts w:ascii="Calibri" w:hAnsi="Calibri"/>
                <w:color w:val="000000"/>
                <w:sz w:val="18"/>
                <w:szCs w:val="18"/>
              </w:rPr>
            </w:pPr>
            <w:r w:rsidRPr="002A4574">
              <w:rPr>
                <w:rFonts w:ascii="Calibri" w:hAnsi="Calibri"/>
                <w:color w:val="000000"/>
                <w:sz w:val="18"/>
                <w:szCs w:val="18"/>
              </w:rPr>
              <w:t>34.22</w:t>
            </w:r>
          </w:p>
        </w:tc>
        <w:tc>
          <w:tcPr>
            <w:tcW w:w="1420" w:type="dxa"/>
            <w:gridSpan w:val="3"/>
            <w:tcBorders>
              <w:top w:val="nil"/>
              <w:left w:val="nil"/>
              <w:bottom w:val="nil"/>
              <w:right w:val="nil"/>
            </w:tcBorders>
            <w:shd w:val="clear" w:color="auto" w:fill="auto"/>
            <w:noWrap/>
            <w:vAlign w:val="center"/>
            <w:hideMark/>
          </w:tcPr>
          <w:p w14:paraId="0435B538" w14:textId="20B17D14" w:rsidR="00120A80" w:rsidRDefault="00120A80" w:rsidP="00120A80">
            <w:pPr>
              <w:rPr>
                <w:rFonts w:ascii="Calibri" w:hAnsi="Calibri"/>
                <w:color w:val="000000"/>
                <w:sz w:val="18"/>
                <w:szCs w:val="18"/>
              </w:rPr>
            </w:pPr>
            <w:r w:rsidRPr="002A4574">
              <w:rPr>
                <w:rFonts w:ascii="Calibri" w:hAnsi="Calibri"/>
                <w:color w:val="000000"/>
                <w:sz w:val="18"/>
                <w:szCs w:val="18"/>
              </w:rPr>
              <w:t>–119.08</w:t>
            </w:r>
          </w:p>
        </w:tc>
        <w:tc>
          <w:tcPr>
            <w:tcW w:w="1293" w:type="dxa"/>
            <w:tcBorders>
              <w:top w:val="nil"/>
              <w:left w:val="nil"/>
              <w:bottom w:val="nil"/>
              <w:right w:val="nil"/>
            </w:tcBorders>
            <w:shd w:val="clear" w:color="auto" w:fill="auto"/>
            <w:noWrap/>
            <w:vAlign w:val="center"/>
            <w:hideMark/>
          </w:tcPr>
          <w:p w14:paraId="0435B539" w14:textId="3F45B328"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1"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3B" w14:textId="6CC192BC" w:rsidR="00120A80" w:rsidRDefault="00120A80" w:rsidP="00120A80">
            <w:pPr>
              <w:rPr>
                <w:rFonts w:ascii="Calibri" w:hAnsi="Calibri"/>
                <w:color w:val="000000"/>
                <w:sz w:val="18"/>
                <w:szCs w:val="18"/>
              </w:rPr>
            </w:pPr>
            <w:r w:rsidRPr="002A4574">
              <w:rPr>
                <w:rFonts w:ascii="Calibri" w:hAnsi="Calibri"/>
                <w:color w:val="000000"/>
                <w:sz w:val="18"/>
                <w:szCs w:val="18"/>
              </w:rPr>
              <w:t>723927</w:t>
            </w:r>
          </w:p>
        </w:tc>
        <w:tc>
          <w:tcPr>
            <w:tcW w:w="818" w:type="dxa"/>
            <w:gridSpan w:val="3"/>
            <w:tcBorders>
              <w:top w:val="nil"/>
              <w:left w:val="nil"/>
              <w:bottom w:val="nil"/>
              <w:right w:val="nil"/>
            </w:tcBorders>
            <w:shd w:val="clear" w:color="auto" w:fill="auto"/>
            <w:noWrap/>
            <w:vAlign w:val="center"/>
            <w:hideMark/>
          </w:tcPr>
          <w:p w14:paraId="0435B53C" w14:textId="4C40CDD7" w:rsidR="00120A80" w:rsidRDefault="00120A80" w:rsidP="00120A80">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3D" w14:textId="52986B5F"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Oxnard Airport </w:t>
            </w:r>
          </w:p>
        </w:tc>
        <w:tc>
          <w:tcPr>
            <w:tcW w:w="1451" w:type="dxa"/>
            <w:gridSpan w:val="3"/>
            <w:tcBorders>
              <w:top w:val="nil"/>
              <w:left w:val="nil"/>
              <w:bottom w:val="nil"/>
              <w:right w:val="nil"/>
            </w:tcBorders>
            <w:shd w:val="clear" w:color="auto" w:fill="auto"/>
            <w:noWrap/>
            <w:vAlign w:val="center"/>
            <w:hideMark/>
          </w:tcPr>
          <w:p w14:paraId="0435B53E" w14:textId="3152F32D" w:rsidR="00120A80" w:rsidRDefault="00120A80" w:rsidP="00120A80">
            <w:pPr>
              <w:rPr>
                <w:rFonts w:ascii="Calibri" w:hAnsi="Calibri"/>
                <w:color w:val="000000"/>
                <w:sz w:val="18"/>
                <w:szCs w:val="18"/>
              </w:rPr>
            </w:pPr>
            <w:r w:rsidRPr="002A4574">
              <w:rPr>
                <w:rFonts w:ascii="Calibri" w:hAnsi="Calibri"/>
                <w:color w:val="000000"/>
                <w:sz w:val="18"/>
                <w:szCs w:val="18"/>
              </w:rPr>
              <w:t>34.2</w:t>
            </w:r>
          </w:p>
        </w:tc>
        <w:tc>
          <w:tcPr>
            <w:tcW w:w="1420" w:type="dxa"/>
            <w:gridSpan w:val="3"/>
            <w:tcBorders>
              <w:top w:val="nil"/>
              <w:left w:val="nil"/>
              <w:bottom w:val="nil"/>
              <w:right w:val="nil"/>
            </w:tcBorders>
            <w:shd w:val="clear" w:color="auto" w:fill="auto"/>
            <w:noWrap/>
            <w:vAlign w:val="center"/>
            <w:hideMark/>
          </w:tcPr>
          <w:p w14:paraId="0435B53F" w14:textId="1BD1A290" w:rsidR="00120A80" w:rsidRDefault="00120A80" w:rsidP="00120A80">
            <w:pPr>
              <w:rPr>
                <w:rFonts w:ascii="Calibri" w:hAnsi="Calibri"/>
                <w:color w:val="000000"/>
                <w:sz w:val="18"/>
                <w:szCs w:val="18"/>
              </w:rPr>
            </w:pPr>
            <w:r w:rsidRPr="002A4574">
              <w:rPr>
                <w:rFonts w:ascii="Calibri" w:hAnsi="Calibri"/>
                <w:color w:val="000000"/>
                <w:sz w:val="18"/>
                <w:szCs w:val="18"/>
              </w:rPr>
              <w:t>–119.20</w:t>
            </w:r>
          </w:p>
        </w:tc>
        <w:tc>
          <w:tcPr>
            <w:tcW w:w="1293" w:type="dxa"/>
            <w:tcBorders>
              <w:top w:val="nil"/>
              <w:left w:val="nil"/>
              <w:bottom w:val="nil"/>
              <w:right w:val="nil"/>
            </w:tcBorders>
            <w:shd w:val="clear" w:color="auto" w:fill="auto"/>
            <w:noWrap/>
            <w:vAlign w:val="center"/>
            <w:hideMark/>
          </w:tcPr>
          <w:p w14:paraId="0435B540" w14:textId="0AED2AEF"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8"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42" w14:textId="308B5507" w:rsidR="00120A80" w:rsidRDefault="00120A80" w:rsidP="00120A80">
            <w:pPr>
              <w:rPr>
                <w:rFonts w:ascii="Calibri" w:hAnsi="Calibri"/>
                <w:color w:val="000000"/>
                <w:sz w:val="18"/>
                <w:szCs w:val="18"/>
              </w:rPr>
            </w:pPr>
            <w:r w:rsidRPr="002A4574">
              <w:rPr>
                <w:rFonts w:ascii="Calibri" w:hAnsi="Calibri"/>
                <w:color w:val="000000"/>
                <w:sz w:val="18"/>
                <w:szCs w:val="18"/>
              </w:rPr>
              <w:t>723940</w:t>
            </w:r>
          </w:p>
        </w:tc>
        <w:tc>
          <w:tcPr>
            <w:tcW w:w="818" w:type="dxa"/>
            <w:gridSpan w:val="3"/>
            <w:tcBorders>
              <w:top w:val="nil"/>
              <w:left w:val="nil"/>
              <w:bottom w:val="nil"/>
              <w:right w:val="nil"/>
            </w:tcBorders>
            <w:shd w:val="clear" w:color="auto" w:fill="auto"/>
            <w:noWrap/>
            <w:vAlign w:val="center"/>
            <w:hideMark/>
          </w:tcPr>
          <w:p w14:paraId="0435B543" w14:textId="623CB142" w:rsidR="00120A80" w:rsidRDefault="00120A80" w:rsidP="00120A80">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44" w14:textId="55E71686"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Santa Maria Public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w:t>
            </w:r>
          </w:p>
        </w:tc>
        <w:tc>
          <w:tcPr>
            <w:tcW w:w="1451" w:type="dxa"/>
            <w:gridSpan w:val="3"/>
            <w:tcBorders>
              <w:top w:val="nil"/>
              <w:left w:val="nil"/>
              <w:bottom w:val="nil"/>
              <w:right w:val="nil"/>
            </w:tcBorders>
            <w:shd w:val="clear" w:color="auto" w:fill="auto"/>
            <w:noWrap/>
            <w:vAlign w:val="center"/>
            <w:hideMark/>
          </w:tcPr>
          <w:p w14:paraId="0435B545" w14:textId="5072C37D" w:rsidR="00120A80" w:rsidRDefault="00120A80" w:rsidP="00120A80">
            <w:pPr>
              <w:rPr>
                <w:rFonts w:ascii="Calibri" w:hAnsi="Calibri"/>
                <w:color w:val="000000"/>
                <w:sz w:val="18"/>
                <w:szCs w:val="18"/>
              </w:rPr>
            </w:pPr>
            <w:r w:rsidRPr="002A4574">
              <w:rPr>
                <w:rFonts w:ascii="Calibri" w:hAnsi="Calibri"/>
                <w:color w:val="000000"/>
                <w:sz w:val="18"/>
                <w:szCs w:val="18"/>
              </w:rPr>
              <w:t>34.92</w:t>
            </w:r>
          </w:p>
        </w:tc>
        <w:tc>
          <w:tcPr>
            <w:tcW w:w="1420" w:type="dxa"/>
            <w:gridSpan w:val="3"/>
            <w:tcBorders>
              <w:top w:val="nil"/>
              <w:left w:val="nil"/>
              <w:bottom w:val="nil"/>
              <w:right w:val="nil"/>
            </w:tcBorders>
            <w:shd w:val="clear" w:color="auto" w:fill="auto"/>
            <w:noWrap/>
            <w:vAlign w:val="center"/>
            <w:hideMark/>
          </w:tcPr>
          <w:p w14:paraId="0435B546" w14:textId="08019671" w:rsidR="00120A80" w:rsidRDefault="00120A80" w:rsidP="00120A80">
            <w:pPr>
              <w:rPr>
                <w:rFonts w:ascii="Calibri" w:hAnsi="Calibri"/>
                <w:color w:val="000000"/>
                <w:sz w:val="18"/>
                <w:szCs w:val="18"/>
              </w:rPr>
            </w:pPr>
            <w:r w:rsidRPr="002A4574">
              <w:rPr>
                <w:rFonts w:ascii="Calibri" w:hAnsi="Calibri"/>
                <w:color w:val="000000"/>
                <w:sz w:val="18"/>
                <w:szCs w:val="18"/>
              </w:rPr>
              <w:t>–120.47</w:t>
            </w:r>
          </w:p>
        </w:tc>
        <w:tc>
          <w:tcPr>
            <w:tcW w:w="1293" w:type="dxa"/>
            <w:tcBorders>
              <w:top w:val="nil"/>
              <w:left w:val="nil"/>
              <w:bottom w:val="nil"/>
              <w:right w:val="nil"/>
            </w:tcBorders>
            <w:shd w:val="clear" w:color="auto" w:fill="auto"/>
            <w:noWrap/>
            <w:vAlign w:val="center"/>
            <w:hideMark/>
          </w:tcPr>
          <w:p w14:paraId="0435B547" w14:textId="39AE6F90"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F"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49" w14:textId="721671C6" w:rsidR="00120A80" w:rsidRDefault="00120A80" w:rsidP="00120A80">
            <w:pPr>
              <w:rPr>
                <w:rFonts w:ascii="Calibri" w:hAnsi="Calibri"/>
                <w:color w:val="000000"/>
                <w:sz w:val="18"/>
                <w:szCs w:val="18"/>
              </w:rPr>
            </w:pPr>
            <w:r w:rsidRPr="002A4574">
              <w:rPr>
                <w:rFonts w:ascii="Calibri" w:hAnsi="Calibri"/>
                <w:color w:val="000000"/>
                <w:sz w:val="18"/>
                <w:szCs w:val="18"/>
              </w:rPr>
              <w:t>723965</w:t>
            </w:r>
          </w:p>
        </w:tc>
        <w:tc>
          <w:tcPr>
            <w:tcW w:w="818" w:type="dxa"/>
            <w:gridSpan w:val="3"/>
            <w:tcBorders>
              <w:top w:val="nil"/>
              <w:left w:val="nil"/>
              <w:bottom w:val="nil"/>
              <w:right w:val="nil"/>
            </w:tcBorders>
            <w:shd w:val="clear" w:color="auto" w:fill="auto"/>
            <w:noWrap/>
            <w:vAlign w:val="center"/>
            <w:hideMark/>
          </w:tcPr>
          <w:p w14:paraId="0435B54A" w14:textId="412C35DC" w:rsidR="00120A80" w:rsidRDefault="00120A80" w:rsidP="00120A80">
            <w:pPr>
              <w:rPr>
                <w:rFonts w:ascii="Calibri" w:hAnsi="Calibri"/>
                <w:color w:val="000000"/>
                <w:sz w:val="18"/>
                <w:szCs w:val="18"/>
              </w:rPr>
            </w:pPr>
            <w:r w:rsidRPr="002A4574">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hideMark/>
          </w:tcPr>
          <w:p w14:paraId="0435B54B" w14:textId="221BAF78"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Paso Robles Municipal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w:t>
            </w:r>
          </w:p>
        </w:tc>
        <w:tc>
          <w:tcPr>
            <w:tcW w:w="1451" w:type="dxa"/>
            <w:gridSpan w:val="3"/>
            <w:tcBorders>
              <w:top w:val="nil"/>
              <w:left w:val="nil"/>
              <w:bottom w:val="nil"/>
              <w:right w:val="nil"/>
            </w:tcBorders>
            <w:shd w:val="clear" w:color="auto" w:fill="auto"/>
            <w:noWrap/>
            <w:vAlign w:val="center"/>
            <w:hideMark/>
          </w:tcPr>
          <w:p w14:paraId="0435B54C" w14:textId="50B62951" w:rsidR="00120A80" w:rsidRDefault="00120A80" w:rsidP="00120A80">
            <w:pPr>
              <w:rPr>
                <w:rFonts w:ascii="Calibri" w:hAnsi="Calibri"/>
                <w:color w:val="000000"/>
                <w:sz w:val="18"/>
                <w:szCs w:val="18"/>
              </w:rPr>
            </w:pPr>
            <w:r w:rsidRPr="002A4574">
              <w:rPr>
                <w:rFonts w:ascii="Calibri" w:hAnsi="Calibri"/>
                <w:color w:val="000000"/>
                <w:sz w:val="18"/>
                <w:szCs w:val="18"/>
              </w:rPr>
              <w:t>35.67</w:t>
            </w:r>
          </w:p>
        </w:tc>
        <w:tc>
          <w:tcPr>
            <w:tcW w:w="1420" w:type="dxa"/>
            <w:gridSpan w:val="3"/>
            <w:tcBorders>
              <w:top w:val="nil"/>
              <w:left w:val="nil"/>
              <w:bottom w:val="nil"/>
              <w:right w:val="nil"/>
            </w:tcBorders>
            <w:shd w:val="clear" w:color="auto" w:fill="auto"/>
            <w:noWrap/>
            <w:vAlign w:val="center"/>
            <w:hideMark/>
          </w:tcPr>
          <w:p w14:paraId="0435B54D" w14:textId="1B51B8E3" w:rsidR="00120A80" w:rsidRDefault="00120A80" w:rsidP="00120A80">
            <w:pPr>
              <w:rPr>
                <w:rFonts w:ascii="Calibri" w:hAnsi="Calibri"/>
                <w:color w:val="000000"/>
                <w:sz w:val="18"/>
                <w:szCs w:val="18"/>
              </w:rPr>
            </w:pPr>
            <w:r w:rsidRPr="002A4574">
              <w:rPr>
                <w:rFonts w:ascii="Calibri" w:hAnsi="Calibri"/>
                <w:color w:val="000000"/>
                <w:sz w:val="18"/>
                <w:szCs w:val="18"/>
              </w:rPr>
              <w:t>–120.63</w:t>
            </w:r>
          </w:p>
        </w:tc>
        <w:tc>
          <w:tcPr>
            <w:tcW w:w="1293" w:type="dxa"/>
            <w:tcBorders>
              <w:top w:val="nil"/>
              <w:left w:val="nil"/>
              <w:bottom w:val="nil"/>
              <w:right w:val="nil"/>
            </w:tcBorders>
            <w:shd w:val="clear" w:color="auto" w:fill="auto"/>
            <w:noWrap/>
            <w:vAlign w:val="center"/>
            <w:hideMark/>
          </w:tcPr>
          <w:p w14:paraId="0435B54E" w14:textId="7AD91C45"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56" w14:textId="77777777" w:rsidTr="00BA6D7A">
        <w:trPr>
          <w:trHeight w:val="240"/>
        </w:trPr>
        <w:tc>
          <w:tcPr>
            <w:tcW w:w="984" w:type="dxa"/>
            <w:gridSpan w:val="2"/>
            <w:tcBorders>
              <w:top w:val="nil"/>
              <w:left w:val="nil"/>
              <w:right w:val="nil"/>
            </w:tcBorders>
            <w:shd w:val="clear" w:color="auto" w:fill="auto"/>
            <w:noWrap/>
            <w:vAlign w:val="center"/>
            <w:hideMark/>
          </w:tcPr>
          <w:p w14:paraId="0435B550" w14:textId="0BE3BCB6" w:rsidR="00120A80" w:rsidRDefault="00120A80" w:rsidP="00120A80">
            <w:pPr>
              <w:rPr>
                <w:rFonts w:ascii="Calibri" w:hAnsi="Calibri"/>
                <w:color w:val="000000"/>
                <w:sz w:val="18"/>
                <w:szCs w:val="18"/>
              </w:rPr>
            </w:pPr>
            <w:r w:rsidRPr="002A4574">
              <w:rPr>
                <w:rFonts w:ascii="Calibri" w:hAnsi="Calibri"/>
                <w:color w:val="000000"/>
                <w:sz w:val="18"/>
                <w:szCs w:val="18"/>
              </w:rPr>
              <w:t>724800</w:t>
            </w:r>
          </w:p>
        </w:tc>
        <w:tc>
          <w:tcPr>
            <w:tcW w:w="818" w:type="dxa"/>
            <w:gridSpan w:val="3"/>
            <w:tcBorders>
              <w:top w:val="nil"/>
              <w:left w:val="nil"/>
              <w:right w:val="nil"/>
            </w:tcBorders>
            <w:shd w:val="clear" w:color="auto" w:fill="auto"/>
            <w:noWrap/>
            <w:vAlign w:val="center"/>
            <w:hideMark/>
          </w:tcPr>
          <w:p w14:paraId="0435B551" w14:textId="26A38294" w:rsidR="00120A80" w:rsidRDefault="00120A80" w:rsidP="00120A80">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right w:val="nil"/>
            </w:tcBorders>
            <w:shd w:val="clear" w:color="auto" w:fill="auto"/>
            <w:noWrap/>
            <w:vAlign w:val="bottom"/>
            <w:hideMark/>
          </w:tcPr>
          <w:p w14:paraId="0435B552" w14:textId="316B9536"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Bishop Airport </w:t>
            </w:r>
          </w:p>
        </w:tc>
        <w:tc>
          <w:tcPr>
            <w:tcW w:w="1451" w:type="dxa"/>
            <w:gridSpan w:val="3"/>
            <w:tcBorders>
              <w:top w:val="nil"/>
              <w:left w:val="nil"/>
              <w:right w:val="nil"/>
            </w:tcBorders>
            <w:shd w:val="clear" w:color="auto" w:fill="auto"/>
            <w:noWrap/>
            <w:vAlign w:val="center"/>
            <w:hideMark/>
          </w:tcPr>
          <w:p w14:paraId="0435B553" w14:textId="71667647" w:rsidR="00120A80" w:rsidRDefault="00120A80" w:rsidP="00120A80">
            <w:pPr>
              <w:rPr>
                <w:rFonts w:ascii="Calibri" w:hAnsi="Calibri"/>
                <w:color w:val="000000"/>
                <w:sz w:val="18"/>
                <w:szCs w:val="18"/>
              </w:rPr>
            </w:pPr>
            <w:r w:rsidRPr="002A4574">
              <w:rPr>
                <w:rFonts w:ascii="Calibri" w:hAnsi="Calibri"/>
                <w:color w:val="000000"/>
                <w:sz w:val="18"/>
                <w:szCs w:val="18"/>
              </w:rPr>
              <w:t>37.37</w:t>
            </w:r>
          </w:p>
        </w:tc>
        <w:tc>
          <w:tcPr>
            <w:tcW w:w="1420" w:type="dxa"/>
            <w:gridSpan w:val="3"/>
            <w:tcBorders>
              <w:top w:val="nil"/>
              <w:left w:val="nil"/>
              <w:right w:val="nil"/>
            </w:tcBorders>
            <w:shd w:val="clear" w:color="auto" w:fill="auto"/>
            <w:noWrap/>
            <w:vAlign w:val="center"/>
            <w:hideMark/>
          </w:tcPr>
          <w:p w14:paraId="0435B554" w14:textId="2DB42393" w:rsidR="00120A80" w:rsidRDefault="00120A80" w:rsidP="00120A80">
            <w:pPr>
              <w:rPr>
                <w:rFonts w:ascii="Calibri" w:hAnsi="Calibri"/>
                <w:color w:val="000000"/>
                <w:sz w:val="18"/>
                <w:szCs w:val="18"/>
              </w:rPr>
            </w:pPr>
            <w:r w:rsidRPr="002A4574">
              <w:rPr>
                <w:rFonts w:ascii="Calibri" w:hAnsi="Calibri"/>
                <w:color w:val="000000"/>
                <w:sz w:val="18"/>
                <w:szCs w:val="18"/>
              </w:rPr>
              <w:t>–118.35</w:t>
            </w:r>
          </w:p>
        </w:tc>
        <w:tc>
          <w:tcPr>
            <w:tcW w:w="1293" w:type="dxa"/>
            <w:tcBorders>
              <w:top w:val="nil"/>
              <w:left w:val="nil"/>
              <w:right w:val="nil"/>
            </w:tcBorders>
            <w:shd w:val="clear" w:color="auto" w:fill="auto"/>
            <w:noWrap/>
            <w:vAlign w:val="center"/>
            <w:hideMark/>
          </w:tcPr>
          <w:p w14:paraId="0435B555" w14:textId="1F82E151"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5D"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57" w14:textId="6090CE50" w:rsidR="00120A80" w:rsidRDefault="00120A80" w:rsidP="00120A80">
            <w:pPr>
              <w:rPr>
                <w:rFonts w:ascii="Calibri" w:hAnsi="Calibri"/>
                <w:color w:val="000000"/>
                <w:sz w:val="18"/>
                <w:szCs w:val="18"/>
              </w:rPr>
            </w:pPr>
            <w:r w:rsidRPr="002A4574">
              <w:rPr>
                <w:rFonts w:ascii="Calibri" w:hAnsi="Calibri"/>
                <w:color w:val="000000"/>
                <w:sz w:val="18"/>
                <w:szCs w:val="18"/>
              </w:rPr>
              <w:t>724815</w:t>
            </w:r>
          </w:p>
        </w:tc>
        <w:tc>
          <w:tcPr>
            <w:tcW w:w="818" w:type="dxa"/>
            <w:gridSpan w:val="3"/>
            <w:tcBorders>
              <w:top w:val="nil"/>
              <w:left w:val="nil"/>
              <w:bottom w:val="nil"/>
              <w:right w:val="nil"/>
            </w:tcBorders>
            <w:shd w:val="clear" w:color="auto" w:fill="auto"/>
            <w:noWrap/>
            <w:vAlign w:val="center"/>
            <w:hideMark/>
          </w:tcPr>
          <w:p w14:paraId="0435B558" w14:textId="0F6D63D5" w:rsidR="00120A80" w:rsidRDefault="00120A80" w:rsidP="00120A80">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59" w14:textId="58EFE047"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Merced/Macready </w:t>
            </w:r>
            <w:proofErr w:type="spellStart"/>
            <w:r w:rsidRPr="002A4574">
              <w:rPr>
                <w:rFonts w:ascii="Calibri" w:hAnsi="Calibri"/>
                <w:color w:val="000000"/>
                <w:sz w:val="18"/>
                <w:szCs w:val="18"/>
              </w:rPr>
              <w:t>Fld</w:t>
            </w:r>
            <w:proofErr w:type="spellEnd"/>
            <w:r w:rsidRPr="002A4574">
              <w:rPr>
                <w:rFonts w:ascii="Calibri" w:hAnsi="Calibri"/>
                <w:color w:val="000000"/>
                <w:sz w:val="18"/>
                <w:szCs w:val="18"/>
              </w:rPr>
              <w:t xml:space="preserve"> </w:t>
            </w:r>
          </w:p>
        </w:tc>
        <w:tc>
          <w:tcPr>
            <w:tcW w:w="1451" w:type="dxa"/>
            <w:gridSpan w:val="3"/>
            <w:tcBorders>
              <w:top w:val="nil"/>
              <w:left w:val="nil"/>
              <w:bottom w:val="nil"/>
              <w:right w:val="nil"/>
            </w:tcBorders>
            <w:shd w:val="clear" w:color="auto" w:fill="auto"/>
            <w:noWrap/>
            <w:vAlign w:val="center"/>
            <w:hideMark/>
          </w:tcPr>
          <w:p w14:paraId="0435B55A" w14:textId="7CAA593E" w:rsidR="00120A80" w:rsidRDefault="00120A80" w:rsidP="00120A80">
            <w:pPr>
              <w:rPr>
                <w:rFonts w:ascii="Calibri" w:hAnsi="Calibri"/>
                <w:color w:val="000000"/>
                <w:sz w:val="18"/>
                <w:szCs w:val="18"/>
              </w:rPr>
            </w:pPr>
            <w:r w:rsidRPr="002A4574">
              <w:rPr>
                <w:rFonts w:ascii="Calibri" w:hAnsi="Calibri"/>
                <w:color w:val="000000"/>
                <w:sz w:val="18"/>
                <w:szCs w:val="18"/>
              </w:rPr>
              <w:t>37.28</w:t>
            </w:r>
          </w:p>
        </w:tc>
        <w:tc>
          <w:tcPr>
            <w:tcW w:w="1420" w:type="dxa"/>
            <w:gridSpan w:val="3"/>
            <w:tcBorders>
              <w:top w:val="nil"/>
              <w:left w:val="nil"/>
              <w:bottom w:val="nil"/>
              <w:right w:val="nil"/>
            </w:tcBorders>
            <w:shd w:val="clear" w:color="auto" w:fill="auto"/>
            <w:noWrap/>
            <w:vAlign w:val="center"/>
            <w:hideMark/>
          </w:tcPr>
          <w:p w14:paraId="0435B55B" w14:textId="4E592CD1" w:rsidR="00120A80" w:rsidRDefault="00120A80" w:rsidP="00120A80">
            <w:pPr>
              <w:rPr>
                <w:rFonts w:ascii="Calibri" w:hAnsi="Calibri"/>
                <w:color w:val="000000"/>
                <w:sz w:val="18"/>
                <w:szCs w:val="18"/>
              </w:rPr>
            </w:pPr>
            <w:r w:rsidRPr="002A4574">
              <w:rPr>
                <w:rFonts w:ascii="Calibri" w:hAnsi="Calibri"/>
                <w:color w:val="000000"/>
                <w:sz w:val="18"/>
                <w:szCs w:val="18"/>
              </w:rPr>
              <w:t>–120.52</w:t>
            </w:r>
          </w:p>
        </w:tc>
        <w:tc>
          <w:tcPr>
            <w:tcW w:w="1293" w:type="dxa"/>
            <w:tcBorders>
              <w:top w:val="nil"/>
              <w:left w:val="nil"/>
              <w:bottom w:val="nil"/>
              <w:right w:val="nil"/>
            </w:tcBorders>
            <w:shd w:val="clear" w:color="auto" w:fill="auto"/>
            <w:noWrap/>
            <w:vAlign w:val="center"/>
            <w:hideMark/>
          </w:tcPr>
          <w:p w14:paraId="0435B55C" w14:textId="35BE3FE3"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64" w14:textId="77777777" w:rsidTr="00BA6D7A">
        <w:trPr>
          <w:trHeight w:val="240"/>
        </w:trPr>
        <w:tc>
          <w:tcPr>
            <w:tcW w:w="984" w:type="dxa"/>
            <w:gridSpan w:val="2"/>
            <w:tcBorders>
              <w:left w:val="nil"/>
              <w:bottom w:val="nil"/>
              <w:right w:val="nil"/>
            </w:tcBorders>
            <w:shd w:val="clear" w:color="auto" w:fill="auto"/>
            <w:noWrap/>
            <w:vAlign w:val="center"/>
            <w:hideMark/>
          </w:tcPr>
          <w:p w14:paraId="0435B55E" w14:textId="140A6C25" w:rsidR="00120A80" w:rsidRDefault="00120A80" w:rsidP="00120A80">
            <w:pPr>
              <w:rPr>
                <w:rFonts w:ascii="Calibri" w:hAnsi="Calibri"/>
                <w:color w:val="000000"/>
                <w:sz w:val="18"/>
                <w:szCs w:val="18"/>
              </w:rPr>
            </w:pPr>
            <w:r w:rsidRPr="002A4574">
              <w:rPr>
                <w:rFonts w:ascii="Calibri" w:hAnsi="Calibri"/>
                <w:color w:val="000000"/>
                <w:sz w:val="18"/>
                <w:szCs w:val="18"/>
              </w:rPr>
              <w:t>724830</w:t>
            </w:r>
          </w:p>
        </w:tc>
        <w:tc>
          <w:tcPr>
            <w:tcW w:w="818" w:type="dxa"/>
            <w:gridSpan w:val="3"/>
            <w:tcBorders>
              <w:left w:val="nil"/>
              <w:bottom w:val="nil"/>
              <w:right w:val="nil"/>
            </w:tcBorders>
            <w:shd w:val="clear" w:color="auto" w:fill="auto"/>
            <w:noWrap/>
            <w:vAlign w:val="center"/>
            <w:hideMark/>
          </w:tcPr>
          <w:p w14:paraId="0435B55F" w14:textId="2AAF9B5C" w:rsidR="00120A80" w:rsidRDefault="00120A80" w:rsidP="00120A80">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left w:val="nil"/>
              <w:bottom w:val="nil"/>
              <w:right w:val="nil"/>
            </w:tcBorders>
            <w:shd w:val="clear" w:color="auto" w:fill="auto"/>
            <w:noWrap/>
            <w:vAlign w:val="bottom"/>
            <w:hideMark/>
          </w:tcPr>
          <w:p w14:paraId="0435B560" w14:textId="3462DBBD"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Sacramento Executive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w:t>
            </w:r>
          </w:p>
        </w:tc>
        <w:tc>
          <w:tcPr>
            <w:tcW w:w="1451" w:type="dxa"/>
            <w:gridSpan w:val="3"/>
            <w:tcBorders>
              <w:left w:val="nil"/>
              <w:bottom w:val="nil"/>
              <w:right w:val="nil"/>
            </w:tcBorders>
            <w:shd w:val="clear" w:color="auto" w:fill="auto"/>
            <w:noWrap/>
            <w:vAlign w:val="center"/>
            <w:hideMark/>
          </w:tcPr>
          <w:p w14:paraId="0435B561" w14:textId="181DACD9" w:rsidR="00120A80" w:rsidRDefault="00120A80" w:rsidP="00120A80">
            <w:pPr>
              <w:rPr>
                <w:rFonts w:ascii="Calibri" w:hAnsi="Calibri"/>
                <w:color w:val="000000"/>
                <w:sz w:val="18"/>
                <w:szCs w:val="18"/>
              </w:rPr>
            </w:pPr>
            <w:r w:rsidRPr="002A4574">
              <w:rPr>
                <w:rFonts w:ascii="Calibri" w:hAnsi="Calibri"/>
                <w:color w:val="000000"/>
                <w:sz w:val="18"/>
                <w:szCs w:val="18"/>
              </w:rPr>
              <w:t>38.5</w:t>
            </w:r>
          </w:p>
        </w:tc>
        <w:tc>
          <w:tcPr>
            <w:tcW w:w="1420" w:type="dxa"/>
            <w:gridSpan w:val="3"/>
            <w:tcBorders>
              <w:left w:val="nil"/>
              <w:bottom w:val="nil"/>
              <w:right w:val="nil"/>
            </w:tcBorders>
            <w:shd w:val="clear" w:color="auto" w:fill="auto"/>
            <w:noWrap/>
            <w:vAlign w:val="center"/>
            <w:hideMark/>
          </w:tcPr>
          <w:p w14:paraId="0435B562" w14:textId="5C6E88C0" w:rsidR="00120A80" w:rsidRDefault="00120A80" w:rsidP="00120A80">
            <w:pPr>
              <w:rPr>
                <w:rFonts w:ascii="Calibri" w:hAnsi="Calibri"/>
                <w:color w:val="000000"/>
                <w:sz w:val="18"/>
                <w:szCs w:val="18"/>
              </w:rPr>
            </w:pPr>
            <w:r w:rsidRPr="002A4574">
              <w:rPr>
                <w:rFonts w:ascii="Calibri" w:hAnsi="Calibri"/>
                <w:color w:val="000000"/>
                <w:sz w:val="18"/>
                <w:szCs w:val="18"/>
              </w:rPr>
              <w:t>–121.50</w:t>
            </w:r>
          </w:p>
        </w:tc>
        <w:tc>
          <w:tcPr>
            <w:tcW w:w="1293" w:type="dxa"/>
            <w:tcBorders>
              <w:left w:val="nil"/>
              <w:bottom w:val="nil"/>
              <w:right w:val="nil"/>
            </w:tcBorders>
            <w:shd w:val="clear" w:color="auto" w:fill="auto"/>
            <w:noWrap/>
            <w:vAlign w:val="center"/>
            <w:hideMark/>
          </w:tcPr>
          <w:p w14:paraId="0435B563" w14:textId="4BF03ED2"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6B"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65" w14:textId="4E1A3785" w:rsidR="00120A80" w:rsidRDefault="00120A80" w:rsidP="00120A80">
            <w:pPr>
              <w:rPr>
                <w:rFonts w:ascii="Calibri" w:hAnsi="Calibri"/>
                <w:color w:val="000000"/>
                <w:sz w:val="18"/>
                <w:szCs w:val="18"/>
              </w:rPr>
            </w:pPr>
            <w:r w:rsidRPr="002A4574">
              <w:rPr>
                <w:rFonts w:ascii="Calibri" w:hAnsi="Calibri"/>
                <w:color w:val="000000"/>
                <w:sz w:val="18"/>
                <w:szCs w:val="18"/>
              </w:rPr>
              <w:t>724837</w:t>
            </w:r>
          </w:p>
        </w:tc>
        <w:tc>
          <w:tcPr>
            <w:tcW w:w="818" w:type="dxa"/>
            <w:gridSpan w:val="3"/>
            <w:tcBorders>
              <w:top w:val="nil"/>
              <w:left w:val="nil"/>
              <w:bottom w:val="nil"/>
              <w:right w:val="nil"/>
            </w:tcBorders>
            <w:shd w:val="clear" w:color="auto" w:fill="auto"/>
            <w:noWrap/>
            <w:vAlign w:val="center"/>
            <w:hideMark/>
          </w:tcPr>
          <w:p w14:paraId="0435B566" w14:textId="0D0642BD" w:rsidR="00120A80" w:rsidRDefault="00120A80" w:rsidP="00120A80">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67" w14:textId="24C0A490"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Beale AFB </w:t>
            </w:r>
          </w:p>
        </w:tc>
        <w:tc>
          <w:tcPr>
            <w:tcW w:w="1451" w:type="dxa"/>
            <w:gridSpan w:val="3"/>
            <w:tcBorders>
              <w:top w:val="nil"/>
              <w:left w:val="nil"/>
              <w:bottom w:val="nil"/>
              <w:right w:val="nil"/>
            </w:tcBorders>
            <w:shd w:val="clear" w:color="auto" w:fill="auto"/>
            <w:noWrap/>
            <w:vAlign w:val="center"/>
            <w:hideMark/>
          </w:tcPr>
          <w:p w14:paraId="0435B568" w14:textId="01C7B4A8" w:rsidR="00120A80" w:rsidRDefault="00120A80" w:rsidP="00120A80">
            <w:pPr>
              <w:rPr>
                <w:rFonts w:ascii="Calibri" w:hAnsi="Calibri"/>
                <w:color w:val="000000"/>
                <w:sz w:val="18"/>
                <w:szCs w:val="18"/>
              </w:rPr>
            </w:pPr>
            <w:r w:rsidRPr="002A4574">
              <w:rPr>
                <w:rFonts w:ascii="Calibri" w:hAnsi="Calibri"/>
                <w:color w:val="000000"/>
                <w:sz w:val="18"/>
                <w:szCs w:val="18"/>
              </w:rPr>
              <w:t>39.13</w:t>
            </w:r>
          </w:p>
        </w:tc>
        <w:tc>
          <w:tcPr>
            <w:tcW w:w="1420" w:type="dxa"/>
            <w:gridSpan w:val="3"/>
            <w:tcBorders>
              <w:top w:val="nil"/>
              <w:left w:val="nil"/>
              <w:bottom w:val="nil"/>
              <w:right w:val="nil"/>
            </w:tcBorders>
            <w:shd w:val="clear" w:color="auto" w:fill="auto"/>
            <w:noWrap/>
            <w:vAlign w:val="center"/>
            <w:hideMark/>
          </w:tcPr>
          <w:p w14:paraId="0435B569" w14:textId="388E0401" w:rsidR="00120A80" w:rsidRDefault="00120A80" w:rsidP="00120A80">
            <w:pPr>
              <w:rPr>
                <w:rFonts w:ascii="Calibri" w:hAnsi="Calibri"/>
                <w:color w:val="000000"/>
                <w:sz w:val="18"/>
                <w:szCs w:val="18"/>
              </w:rPr>
            </w:pPr>
            <w:r w:rsidRPr="002A4574">
              <w:rPr>
                <w:rFonts w:ascii="Calibri" w:hAnsi="Calibri"/>
                <w:color w:val="000000"/>
                <w:sz w:val="18"/>
                <w:szCs w:val="18"/>
              </w:rPr>
              <w:t>–121.43</w:t>
            </w:r>
          </w:p>
        </w:tc>
        <w:tc>
          <w:tcPr>
            <w:tcW w:w="1293" w:type="dxa"/>
            <w:tcBorders>
              <w:top w:val="nil"/>
              <w:left w:val="nil"/>
              <w:bottom w:val="nil"/>
              <w:right w:val="nil"/>
            </w:tcBorders>
            <w:shd w:val="clear" w:color="auto" w:fill="auto"/>
            <w:noWrap/>
            <w:vAlign w:val="center"/>
            <w:hideMark/>
          </w:tcPr>
          <w:p w14:paraId="0435B56A" w14:textId="1A371593"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72"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6C" w14:textId="0856C1DB" w:rsidR="00120A80" w:rsidRDefault="00120A80" w:rsidP="00120A80">
            <w:pPr>
              <w:rPr>
                <w:rFonts w:ascii="Calibri" w:hAnsi="Calibri"/>
                <w:color w:val="000000"/>
                <w:sz w:val="18"/>
                <w:szCs w:val="18"/>
              </w:rPr>
            </w:pPr>
            <w:r w:rsidRPr="002A4574">
              <w:rPr>
                <w:rFonts w:ascii="Calibri" w:hAnsi="Calibri"/>
                <w:color w:val="000000"/>
                <w:sz w:val="18"/>
                <w:szCs w:val="18"/>
              </w:rPr>
              <w:t>724838</w:t>
            </w:r>
          </w:p>
        </w:tc>
        <w:tc>
          <w:tcPr>
            <w:tcW w:w="818" w:type="dxa"/>
            <w:gridSpan w:val="3"/>
            <w:tcBorders>
              <w:top w:val="nil"/>
              <w:left w:val="nil"/>
              <w:bottom w:val="nil"/>
              <w:right w:val="nil"/>
            </w:tcBorders>
            <w:shd w:val="clear" w:color="auto" w:fill="auto"/>
            <w:noWrap/>
            <w:vAlign w:val="center"/>
            <w:hideMark/>
          </w:tcPr>
          <w:p w14:paraId="0435B56D" w14:textId="52F5F031" w:rsidR="00120A80" w:rsidRDefault="00120A80" w:rsidP="00120A80">
            <w:pPr>
              <w:rPr>
                <w:rFonts w:ascii="Calibri" w:hAnsi="Calibri"/>
                <w:color w:val="000000"/>
                <w:sz w:val="18"/>
                <w:szCs w:val="18"/>
              </w:rPr>
            </w:pPr>
            <w:r w:rsidRPr="002A4574">
              <w:rPr>
                <w:rFonts w:ascii="Calibri" w:hAnsi="Calibri"/>
                <w:color w:val="000000"/>
                <w:sz w:val="18"/>
                <w:szCs w:val="18"/>
              </w:rPr>
              <w:t>0.5</w:t>
            </w:r>
          </w:p>
        </w:tc>
        <w:tc>
          <w:tcPr>
            <w:tcW w:w="4955" w:type="dxa"/>
            <w:gridSpan w:val="3"/>
            <w:tcBorders>
              <w:top w:val="nil"/>
              <w:left w:val="nil"/>
              <w:bottom w:val="nil"/>
              <w:right w:val="nil"/>
            </w:tcBorders>
            <w:shd w:val="clear" w:color="auto" w:fill="auto"/>
            <w:noWrap/>
            <w:vAlign w:val="bottom"/>
            <w:hideMark/>
          </w:tcPr>
          <w:p w14:paraId="0435B56E" w14:textId="37F62C23"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Yuba Co </w:t>
            </w:r>
          </w:p>
        </w:tc>
        <w:tc>
          <w:tcPr>
            <w:tcW w:w="1451" w:type="dxa"/>
            <w:gridSpan w:val="3"/>
            <w:tcBorders>
              <w:top w:val="nil"/>
              <w:left w:val="nil"/>
              <w:bottom w:val="nil"/>
              <w:right w:val="nil"/>
            </w:tcBorders>
            <w:shd w:val="clear" w:color="auto" w:fill="auto"/>
            <w:noWrap/>
            <w:vAlign w:val="center"/>
            <w:hideMark/>
          </w:tcPr>
          <w:p w14:paraId="0435B56F" w14:textId="20D8D67B" w:rsidR="00120A80" w:rsidRDefault="00120A80" w:rsidP="00120A80">
            <w:pPr>
              <w:rPr>
                <w:rFonts w:ascii="Calibri" w:hAnsi="Calibri"/>
                <w:color w:val="000000"/>
                <w:sz w:val="18"/>
                <w:szCs w:val="18"/>
              </w:rPr>
            </w:pPr>
            <w:r w:rsidRPr="002A4574">
              <w:rPr>
                <w:rFonts w:ascii="Calibri" w:hAnsi="Calibri"/>
                <w:color w:val="000000"/>
                <w:sz w:val="18"/>
                <w:szCs w:val="18"/>
              </w:rPr>
              <w:t>39.1</w:t>
            </w:r>
          </w:p>
        </w:tc>
        <w:tc>
          <w:tcPr>
            <w:tcW w:w="1420" w:type="dxa"/>
            <w:gridSpan w:val="3"/>
            <w:tcBorders>
              <w:top w:val="nil"/>
              <w:left w:val="nil"/>
              <w:bottom w:val="nil"/>
              <w:right w:val="nil"/>
            </w:tcBorders>
            <w:shd w:val="clear" w:color="auto" w:fill="auto"/>
            <w:noWrap/>
            <w:vAlign w:val="center"/>
            <w:hideMark/>
          </w:tcPr>
          <w:p w14:paraId="0435B570" w14:textId="1E505AB5" w:rsidR="00120A80" w:rsidRDefault="00120A80" w:rsidP="00120A80">
            <w:pPr>
              <w:rPr>
                <w:rFonts w:ascii="Calibri" w:hAnsi="Calibri"/>
                <w:color w:val="000000"/>
                <w:sz w:val="18"/>
                <w:szCs w:val="18"/>
              </w:rPr>
            </w:pPr>
            <w:r w:rsidRPr="002A4574">
              <w:rPr>
                <w:rFonts w:ascii="Calibri" w:hAnsi="Calibri"/>
                <w:color w:val="000000"/>
                <w:sz w:val="18"/>
                <w:szCs w:val="18"/>
              </w:rPr>
              <w:t>–121.57</w:t>
            </w:r>
          </w:p>
        </w:tc>
        <w:tc>
          <w:tcPr>
            <w:tcW w:w="1293" w:type="dxa"/>
            <w:tcBorders>
              <w:top w:val="nil"/>
              <w:left w:val="nil"/>
              <w:bottom w:val="nil"/>
              <w:right w:val="nil"/>
            </w:tcBorders>
            <w:shd w:val="clear" w:color="auto" w:fill="auto"/>
            <w:noWrap/>
            <w:vAlign w:val="center"/>
            <w:hideMark/>
          </w:tcPr>
          <w:p w14:paraId="0435B571" w14:textId="29DA9DEA"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79"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73" w14:textId="7B6739F4" w:rsidR="00120A80" w:rsidRDefault="00120A80" w:rsidP="00120A80">
            <w:pPr>
              <w:rPr>
                <w:rFonts w:ascii="Calibri" w:hAnsi="Calibri"/>
                <w:color w:val="000000"/>
                <w:sz w:val="18"/>
                <w:szCs w:val="18"/>
              </w:rPr>
            </w:pPr>
            <w:r w:rsidRPr="002A4574">
              <w:rPr>
                <w:rFonts w:ascii="Calibri" w:hAnsi="Calibri"/>
                <w:color w:val="000000"/>
                <w:sz w:val="18"/>
                <w:szCs w:val="18"/>
              </w:rPr>
              <w:t>724839</w:t>
            </w:r>
          </w:p>
        </w:tc>
        <w:tc>
          <w:tcPr>
            <w:tcW w:w="818" w:type="dxa"/>
            <w:gridSpan w:val="3"/>
            <w:tcBorders>
              <w:top w:val="nil"/>
              <w:left w:val="nil"/>
              <w:bottom w:val="nil"/>
              <w:right w:val="nil"/>
            </w:tcBorders>
            <w:shd w:val="clear" w:color="auto" w:fill="auto"/>
            <w:noWrap/>
            <w:vAlign w:val="center"/>
            <w:hideMark/>
          </w:tcPr>
          <w:p w14:paraId="0435B574" w14:textId="75819A4D" w:rsidR="00120A80" w:rsidRDefault="00120A80" w:rsidP="00120A80">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top w:val="nil"/>
              <w:left w:val="nil"/>
              <w:bottom w:val="nil"/>
              <w:right w:val="nil"/>
            </w:tcBorders>
            <w:shd w:val="clear" w:color="auto" w:fill="auto"/>
            <w:noWrap/>
            <w:vAlign w:val="bottom"/>
            <w:hideMark/>
          </w:tcPr>
          <w:p w14:paraId="0435B575" w14:textId="6EFBFB5F"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Sacramento Metropolitan AP </w:t>
            </w:r>
          </w:p>
        </w:tc>
        <w:tc>
          <w:tcPr>
            <w:tcW w:w="1451" w:type="dxa"/>
            <w:gridSpan w:val="3"/>
            <w:tcBorders>
              <w:top w:val="nil"/>
              <w:left w:val="nil"/>
              <w:bottom w:val="nil"/>
              <w:right w:val="nil"/>
            </w:tcBorders>
            <w:shd w:val="clear" w:color="auto" w:fill="auto"/>
            <w:noWrap/>
            <w:vAlign w:val="center"/>
            <w:hideMark/>
          </w:tcPr>
          <w:p w14:paraId="0435B576" w14:textId="6CF461A4" w:rsidR="00120A80" w:rsidRDefault="00120A80" w:rsidP="00120A80">
            <w:pPr>
              <w:rPr>
                <w:rFonts w:ascii="Calibri" w:hAnsi="Calibri"/>
                <w:color w:val="000000"/>
                <w:sz w:val="18"/>
                <w:szCs w:val="18"/>
              </w:rPr>
            </w:pPr>
            <w:r w:rsidRPr="002A4574">
              <w:rPr>
                <w:rFonts w:ascii="Calibri" w:hAnsi="Calibri"/>
                <w:color w:val="000000"/>
                <w:sz w:val="18"/>
                <w:szCs w:val="18"/>
              </w:rPr>
              <w:t>38.7</w:t>
            </w:r>
          </w:p>
        </w:tc>
        <w:tc>
          <w:tcPr>
            <w:tcW w:w="1420" w:type="dxa"/>
            <w:gridSpan w:val="3"/>
            <w:tcBorders>
              <w:top w:val="nil"/>
              <w:left w:val="nil"/>
              <w:bottom w:val="nil"/>
              <w:right w:val="nil"/>
            </w:tcBorders>
            <w:shd w:val="clear" w:color="auto" w:fill="auto"/>
            <w:noWrap/>
            <w:vAlign w:val="center"/>
            <w:hideMark/>
          </w:tcPr>
          <w:p w14:paraId="0435B577" w14:textId="5F771920" w:rsidR="00120A80" w:rsidRDefault="00120A80" w:rsidP="00120A80">
            <w:pPr>
              <w:rPr>
                <w:rFonts w:ascii="Calibri" w:hAnsi="Calibri"/>
                <w:color w:val="000000"/>
                <w:sz w:val="18"/>
                <w:szCs w:val="18"/>
              </w:rPr>
            </w:pPr>
            <w:r w:rsidRPr="002A4574">
              <w:rPr>
                <w:rFonts w:ascii="Calibri" w:hAnsi="Calibri"/>
                <w:color w:val="000000"/>
                <w:sz w:val="18"/>
                <w:szCs w:val="18"/>
              </w:rPr>
              <w:t>–121.58</w:t>
            </w:r>
          </w:p>
        </w:tc>
        <w:tc>
          <w:tcPr>
            <w:tcW w:w="1293" w:type="dxa"/>
            <w:tcBorders>
              <w:top w:val="nil"/>
              <w:left w:val="nil"/>
              <w:bottom w:val="nil"/>
              <w:right w:val="nil"/>
            </w:tcBorders>
            <w:shd w:val="clear" w:color="auto" w:fill="auto"/>
            <w:noWrap/>
            <w:vAlign w:val="center"/>
            <w:hideMark/>
          </w:tcPr>
          <w:p w14:paraId="0435B578" w14:textId="1CA9031B"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80"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7A" w14:textId="7331EC04" w:rsidR="00120A80" w:rsidRDefault="00120A80" w:rsidP="00120A80">
            <w:pPr>
              <w:rPr>
                <w:rFonts w:ascii="Calibri" w:hAnsi="Calibri"/>
                <w:color w:val="000000"/>
                <w:sz w:val="18"/>
                <w:szCs w:val="18"/>
              </w:rPr>
            </w:pPr>
            <w:r w:rsidRPr="002A4574">
              <w:rPr>
                <w:rFonts w:ascii="Calibri" w:hAnsi="Calibri"/>
                <w:color w:val="000000"/>
                <w:sz w:val="18"/>
                <w:szCs w:val="18"/>
              </w:rPr>
              <w:t>724915</w:t>
            </w:r>
          </w:p>
        </w:tc>
        <w:tc>
          <w:tcPr>
            <w:tcW w:w="818" w:type="dxa"/>
            <w:gridSpan w:val="3"/>
            <w:tcBorders>
              <w:top w:val="nil"/>
              <w:left w:val="nil"/>
              <w:bottom w:val="nil"/>
              <w:right w:val="nil"/>
            </w:tcBorders>
            <w:shd w:val="clear" w:color="auto" w:fill="auto"/>
            <w:noWrap/>
            <w:vAlign w:val="center"/>
            <w:hideMark/>
          </w:tcPr>
          <w:p w14:paraId="0435B57B" w14:textId="50CE52BB" w:rsidR="00120A80" w:rsidRDefault="00120A80" w:rsidP="00120A80">
            <w:pPr>
              <w:rPr>
                <w:rFonts w:ascii="Calibri" w:hAnsi="Calibri"/>
                <w:color w:val="000000"/>
                <w:sz w:val="18"/>
                <w:szCs w:val="18"/>
              </w:rPr>
            </w:pPr>
            <w:r w:rsidRPr="002A4574">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hideMark/>
          </w:tcPr>
          <w:p w14:paraId="0435B57C" w14:textId="7F7D21E1"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Monterey </w:t>
            </w:r>
            <w:proofErr w:type="spellStart"/>
            <w:r w:rsidRPr="002A4574">
              <w:rPr>
                <w:rFonts w:ascii="Calibri" w:hAnsi="Calibri"/>
                <w:color w:val="000000"/>
                <w:sz w:val="18"/>
                <w:szCs w:val="18"/>
              </w:rPr>
              <w:t>Naf</w:t>
            </w:r>
            <w:proofErr w:type="spellEnd"/>
            <w:r w:rsidRPr="002A4574">
              <w:rPr>
                <w:rFonts w:ascii="Calibri" w:hAnsi="Calibri"/>
                <w:color w:val="000000"/>
                <w:sz w:val="18"/>
                <w:szCs w:val="18"/>
              </w:rPr>
              <w:t xml:space="preserve"> </w:t>
            </w:r>
          </w:p>
        </w:tc>
        <w:tc>
          <w:tcPr>
            <w:tcW w:w="1451" w:type="dxa"/>
            <w:gridSpan w:val="3"/>
            <w:tcBorders>
              <w:top w:val="nil"/>
              <w:left w:val="nil"/>
              <w:bottom w:val="nil"/>
              <w:right w:val="nil"/>
            </w:tcBorders>
            <w:shd w:val="clear" w:color="auto" w:fill="auto"/>
            <w:noWrap/>
            <w:vAlign w:val="center"/>
            <w:hideMark/>
          </w:tcPr>
          <w:p w14:paraId="0435B57D" w14:textId="02D87FEC" w:rsidR="00120A80" w:rsidRDefault="00120A80" w:rsidP="00120A80">
            <w:pPr>
              <w:rPr>
                <w:rFonts w:ascii="Calibri" w:hAnsi="Calibri"/>
                <w:color w:val="000000"/>
                <w:sz w:val="18"/>
                <w:szCs w:val="18"/>
              </w:rPr>
            </w:pPr>
            <w:r w:rsidRPr="002A4574">
              <w:rPr>
                <w:rFonts w:ascii="Calibri" w:hAnsi="Calibri"/>
                <w:color w:val="000000"/>
                <w:sz w:val="18"/>
                <w:szCs w:val="18"/>
              </w:rPr>
              <w:t>36.6</w:t>
            </w:r>
          </w:p>
        </w:tc>
        <w:tc>
          <w:tcPr>
            <w:tcW w:w="1420" w:type="dxa"/>
            <w:gridSpan w:val="3"/>
            <w:tcBorders>
              <w:top w:val="nil"/>
              <w:left w:val="nil"/>
              <w:bottom w:val="nil"/>
              <w:right w:val="nil"/>
            </w:tcBorders>
            <w:shd w:val="clear" w:color="auto" w:fill="auto"/>
            <w:noWrap/>
            <w:vAlign w:val="center"/>
            <w:hideMark/>
          </w:tcPr>
          <w:p w14:paraId="0435B57E" w14:textId="6F825C4A" w:rsidR="00120A80" w:rsidRDefault="00120A80" w:rsidP="00120A80">
            <w:pPr>
              <w:rPr>
                <w:rFonts w:ascii="Calibri" w:hAnsi="Calibri"/>
                <w:color w:val="000000"/>
                <w:sz w:val="18"/>
                <w:szCs w:val="18"/>
              </w:rPr>
            </w:pPr>
            <w:r w:rsidRPr="002A4574">
              <w:rPr>
                <w:rFonts w:ascii="Calibri" w:hAnsi="Calibri"/>
                <w:color w:val="000000"/>
                <w:sz w:val="18"/>
                <w:szCs w:val="18"/>
              </w:rPr>
              <w:t>–121.87</w:t>
            </w:r>
          </w:p>
        </w:tc>
        <w:tc>
          <w:tcPr>
            <w:tcW w:w="1293" w:type="dxa"/>
            <w:tcBorders>
              <w:top w:val="nil"/>
              <w:left w:val="nil"/>
              <w:bottom w:val="nil"/>
              <w:right w:val="nil"/>
            </w:tcBorders>
            <w:shd w:val="clear" w:color="auto" w:fill="auto"/>
            <w:noWrap/>
            <w:vAlign w:val="center"/>
            <w:hideMark/>
          </w:tcPr>
          <w:p w14:paraId="0435B57F" w14:textId="75C8916E"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87"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81" w14:textId="77777777" w:rsidR="00120A80" w:rsidRDefault="00120A80" w:rsidP="00120A80">
            <w:pPr>
              <w:rPr>
                <w:rFonts w:ascii="Calibri" w:hAnsi="Calibri"/>
                <w:color w:val="000000"/>
                <w:sz w:val="18"/>
                <w:szCs w:val="18"/>
              </w:rPr>
            </w:pPr>
            <w:r w:rsidRPr="002A4574">
              <w:rPr>
                <w:rFonts w:ascii="Calibri" w:hAnsi="Calibri"/>
                <w:color w:val="000000"/>
                <w:sz w:val="18"/>
                <w:szCs w:val="18"/>
              </w:rPr>
              <w:t>725845</w:t>
            </w:r>
          </w:p>
        </w:tc>
        <w:tc>
          <w:tcPr>
            <w:tcW w:w="818" w:type="dxa"/>
            <w:gridSpan w:val="3"/>
            <w:tcBorders>
              <w:top w:val="nil"/>
              <w:left w:val="nil"/>
              <w:bottom w:val="nil"/>
              <w:right w:val="nil"/>
            </w:tcBorders>
            <w:shd w:val="clear" w:color="auto" w:fill="auto"/>
            <w:noWrap/>
            <w:vAlign w:val="center"/>
            <w:hideMark/>
          </w:tcPr>
          <w:p w14:paraId="0435B582" w14:textId="77777777" w:rsidR="00120A80" w:rsidRDefault="00120A80" w:rsidP="00120A80">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hideMark/>
          </w:tcPr>
          <w:p w14:paraId="0435B583" w14:textId="77777777"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Blue Canyon AP </w:t>
            </w:r>
          </w:p>
        </w:tc>
        <w:tc>
          <w:tcPr>
            <w:tcW w:w="1451" w:type="dxa"/>
            <w:gridSpan w:val="3"/>
            <w:tcBorders>
              <w:top w:val="nil"/>
              <w:left w:val="nil"/>
              <w:bottom w:val="nil"/>
              <w:right w:val="nil"/>
            </w:tcBorders>
            <w:shd w:val="clear" w:color="auto" w:fill="auto"/>
            <w:noWrap/>
            <w:vAlign w:val="center"/>
            <w:hideMark/>
          </w:tcPr>
          <w:p w14:paraId="0435B584" w14:textId="77777777" w:rsidR="00120A80" w:rsidRDefault="00120A80" w:rsidP="00120A80">
            <w:pPr>
              <w:rPr>
                <w:rFonts w:ascii="Calibri" w:hAnsi="Calibri"/>
                <w:color w:val="000000"/>
                <w:sz w:val="18"/>
                <w:szCs w:val="18"/>
              </w:rPr>
            </w:pPr>
            <w:r w:rsidRPr="002A4574">
              <w:rPr>
                <w:rFonts w:ascii="Calibri" w:hAnsi="Calibri"/>
                <w:color w:val="000000"/>
                <w:sz w:val="18"/>
                <w:szCs w:val="18"/>
              </w:rPr>
              <w:t>39.3</w:t>
            </w:r>
          </w:p>
        </w:tc>
        <w:tc>
          <w:tcPr>
            <w:tcW w:w="1420" w:type="dxa"/>
            <w:gridSpan w:val="3"/>
            <w:tcBorders>
              <w:top w:val="nil"/>
              <w:left w:val="nil"/>
              <w:bottom w:val="nil"/>
              <w:right w:val="nil"/>
            </w:tcBorders>
            <w:shd w:val="clear" w:color="auto" w:fill="auto"/>
            <w:noWrap/>
            <w:vAlign w:val="center"/>
            <w:hideMark/>
          </w:tcPr>
          <w:p w14:paraId="0435B585" w14:textId="77777777" w:rsidR="00120A80" w:rsidRDefault="00120A80" w:rsidP="00120A80">
            <w:pPr>
              <w:rPr>
                <w:rFonts w:ascii="Calibri" w:hAnsi="Calibri"/>
                <w:color w:val="000000"/>
                <w:sz w:val="18"/>
                <w:szCs w:val="18"/>
              </w:rPr>
            </w:pPr>
            <w:r w:rsidRPr="002A4574">
              <w:rPr>
                <w:rFonts w:ascii="Calibri" w:hAnsi="Calibri"/>
                <w:color w:val="000000"/>
                <w:sz w:val="18"/>
                <w:szCs w:val="18"/>
              </w:rPr>
              <w:t>–120.72</w:t>
            </w:r>
          </w:p>
        </w:tc>
        <w:tc>
          <w:tcPr>
            <w:tcW w:w="1293" w:type="dxa"/>
            <w:tcBorders>
              <w:top w:val="nil"/>
              <w:left w:val="nil"/>
              <w:bottom w:val="nil"/>
              <w:right w:val="nil"/>
            </w:tcBorders>
            <w:shd w:val="clear" w:color="auto" w:fill="auto"/>
            <w:noWrap/>
            <w:vAlign w:val="center"/>
            <w:hideMark/>
          </w:tcPr>
          <w:p w14:paraId="0435B586" w14:textId="77777777"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8E"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88" w14:textId="77777777" w:rsidR="00120A80" w:rsidRDefault="00120A80" w:rsidP="00120A80">
            <w:pPr>
              <w:rPr>
                <w:rFonts w:ascii="Calibri" w:hAnsi="Calibri"/>
                <w:color w:val="000000"/>
                <w:sz w:val="18"/>
                <w:szCs w:val="18"/>
              </w:rPr>
            </w:pPr>
            <w:r w:rsidRPr="002A4574">
              <w:rPr>
                <w:rFonts w:ascii="Calibri" w:hAnsi="Calibri"/>
                <w:color w:val="000000"/>
                <w:sz w:val="18"/>
                <w:szCs w:val="18"/>
              </w:rPr>
              <w:t>725846</w:t>
            </w:r>
          </w:p>
        </w:tc>
        <w:tc>
          <w:tcPr>
            <w:tcW w:w="818" w:type="dxa"/>
            <w:gridSpan w:val="3"/>
            <w:tcBorders>
              <w:top w:val="nil"/>
              <w:left w:val="nil"/>
              <w:bottom w:val="nil"/>
              <w:right w:val="nil"/>
            </w:tcBorders>
            <w:shd w:val="clear" w:color="auto" w:fill="auto"/>
            <w:noWrap/>
            <w:vAlign w:val="center"/>
            <w:hideMark/>
          </w:tcPr>
          <w:p w14:paraId="0435B589" w14:textId="77777777" w:rsidR="00120A80" w:rsidRDefault="00120A80" w:rsidP="00120A80">
            <w:pPr>
              <w:rPr>
                <w:rFonts w:ascii="Calibri" w:hAnsi="Calibri"/>
                <w:color w:val="000000"/>
                <w:sz w:val="18"/>
                <w:szCs w:val="18"/>
              </w:rPr>
            </w:pPr>
            <w:r w:rsidRPr="002A4574">
              <w:rPr>
                <w:rFonts w:ascii="Calibri" w:hAnsi="Calibri"/>
                <w:color w:val="000000"/>
                <w:sz w:val="18"/>
                <w:szCs w:val="18"/>
              </w:rPr>
              <w:t>0.66</w:t>
            </w:r>
          </w:p>
        </w:tc>
        <w:tc>
          <w:tcPr>
            <w:tcW w:w="4955" w:type="dxa"/>
            <w:gridSpan w:val="3"/>
            <w:tcBorders>
              <w:top w:val="nil"/>
              <w:left w:val="nil"/>
              <w:bottom w:val="nil"/>
              <w:right w:val="nil"/>
            </w:tcBorders>
            <w:shd w:val="clear" w:color="auto" w:fill="auto"/>
            <w:noWrap/>
            <w:vAlign w:val="bottom"/>
            <w:hideMark/>
          </w:tcPr>
          <w:p w14:paraId="0435B58A" w14:textId="77777777"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Truckee–Tahoe </w:t>
            </w:r>
          </w:p>
        </w:tc>
        <w:tc>
          <w:tcPr>
            <w:tcW w:w="1451" w:type="dxa"/>
            <w:gridSpan w:val="3"/>
            <w:tcBorders>
              <w:top w:val="nil"/>
              <w:left w:val="nil"/>
              <w:bottom w:val="nil"/>
              <w:right w:val="nil"/>
            </w:tcBorders>
            <w:shd w:val="clear" w:color="auto" w:fill="auto"/>
            <w:noWrap/>
            <w:vAlign w:val="center"/>
            <w:hideMark/>
          </w:tcPr>
          <w:p w14:paraId="0435B58B" w14:textId="77777777" w:rsidR="00120A80" w:rsidRDefault="00120A80" w:rsidP="00120A80">
            <w:pPr>
              <w:rPr>
                <w:rFonts w:ascii="Calibri" w:hAnsi="Calibri"/>
                <w:color w:val="000000"/>
                <w:sz w:val="18"/>
                <w:szCs w:val="18"/>
              </w:rPr>
            </w:pPr>
            <w:r w:rsidRPr="002A4574">
              <w:rPr>
                <w:rFonts w:ascii="Calibri" w:hAnsi="Calibri"/>
                <w:color w:val="000000"/>
                <w:sz w:val="18"/>
                <w:szCs w:val="18"/>
              </w:rPr>
              <w:t>39.32</w:t>
            </w:r>
          </w:p>
        </w:tc>
        <w:tc>
          <w:tcPr>
            <w:tcW w:w="1420" w:type="dxa"/>
            <w:gridSpan w:val="3"/>
            <w:tcBorders>
              <w:top w:val="nil"/>
              <w:left w:val="nil"/>
              <w:bottom w:val="nil"/>
              <w:right w:val="nil"/>
            </w:tcBorders>
            <w:shd w:val="clear" w:color="auto" w:fill="auto"/>
            <w:noWrap/>
            <w:vAlign w:val="center"/>
            <w:hideMark/>
          </w:tcPr>
          <w:p w14:paraId="0435B58C" w14:textId="77777777" w:rsidR="00120A80" w:rsidRDefault="00120A80" w:rsidP="00120A80">
            <w:pPr>
              <w:rPr>
                <w:rFonts w:ascii="Calibri" w:hAnsi="Calibri"/>
                <w:color w:val="000000"/>
                <w:sz w:val="18"/>
                <w:szCs w:val="18"/>
              </w:rPr>
            </w:pPr>
            <w:r w:rsidRPr="002A4574">
              <w:rPr>
                <w:rFonts w:ascii="Calibri" w:hAnsi="Calibri"/>
                <w:color w:val="000000"/>
                <w:sz w:val="18"/>
                <w:szCs w:val="18"/>
              </w:rPr>
              <w:t>–120.13</w:t>
            </w:r>
          </w:p>
        </w:tc>
        <w:tc>
          <w:tcPr>
            <w:tcW w:w="1293" w:type="dxa"/>
            <w:tcBorders>
              <w:top w:val="nil"/>
              <w:left w:val="nil"/>
              <w:bottom w:val="nil"/>
              <w:right w:val="nil"/>
            </w:tcBorders>
            <w:shd w:val="clear" w:color="auto" w:fill="auto"/>
            <w:noWrap/>
            <w:vAlign w:val="center"/>
            <w:hideMark/>
          </w:tcPr>
          <w:p w14:paraId="0435B58D" w14:textId="77777777"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95"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8F" w14:textId="77777777" w:rsidR="00120A80" w:rsidRDefault="00120A80" w:rsidP="00120A80">
            <w:pPr>
              <w:rPr>
                <w:rFonts w:ascii="Calibri" w:hAnsi="Calibri"/>
                <w:color w:val="000000"/>
                <w:sz w:val="18"/>
                <w:szCs w:val="18"/>
              </w:rPr>
            </w:pPr>
            <w:r w:rsidRPr="002A4574">
              <w:rPr>
                <w:rFonts w:ascii="Calibri" w:hAnsi="Calibri"/>
                <w:color w:val="000000"/>
                <w:sz w:val="18"/>
                <w:szCs w:val="18"/>
              </w:rPr>
              <w:t>725847</w:t>
            </w:r>
          </w:p>
        </w:tc>
        <w:tc>
          <w:tcPr>
            <w:tcW w:w="818" w:type="dxa"/>
            <w:gridSpan w:val="3"/>
            <w:tcBorders>
              <w:top w:val="nil"/>
              <w:left w:val="nil"/>
              <w:bottom w:val="nil"/>
              <w:right w:val="nil"/>
            </w:tcBorders>
            <w:shd w:val="clear" w:color="auto" w:fill="auto"/>
            <w:noWrap/>
            <w:vAlign w:val="center"/>
            <w:hideMark/>
          </w:tcPr>
          <w:p w14:paraId="0435B590" w14:textId="77777777" w:rsidR="00120A80" w:rsidRDefault="00120A80" w:rsidP="00120A80">
            <w:pPr>
              <w:rPr>
                <w:rFonts w:ascii="Calibri" w:hAnsi="Calibri"/>
                <w:color w:val="000000"/>
                <w:sz w:val="18"/>
                <w:szCs w:val="18"/>
              </w:rPr>
            </w:pPr>
            <w:r w:rsidRPr="002A4574">
              <w:rPr>
                <w:rFonts w:ascii="Calibri" w:hAnsi="Calibri"/>
                <w:color w:val="000000"/>
                <w:sz w:val="18"/>
                <w:szCs w:val="18"/>
              </w:rPr>
              <w:t>0.64</w:t>
            </w:r>
          </w:p>
        </w:tc>
        <w:tc>
          <w:tcPr>
            <w:tcW w:w="4955" w:type="dxa"/>
            <w:gridSpan w:val="3"/>
            <w:tcBorders>
              <w:top w:val="nil"/>
              <w:left w:val="nil"/>
              <w:bottom w:val="nil"/>
              <w:right w:val="nil"/>
            </w:tcBorders>
            <w:shd w:val="clear" w:color="auto" w:fill="auto"/>
            <w:noWrap/>
            <w:vAlign w:val="bottom"/>
            <w:hideMark/>
          </w:tcPr>
          <w:p w14:paraId="0435B591" w14:textId="77777777"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South Lake Tahoe </w:t>
            </w:r>
          </w:p>
        </w:tc>
        <w:tc>
          <w:tcPr>
            <w:tcW w:w="1451" w:type="dxa"/>
            <w:gridSpan w:val="3"/>
            <w:tcBorders>
              <w:top w:val="nil"/>
              <w:left w:val="nil"/>
              <w:bottom w:val="nil"/>
              <w:right w:val="nil"/>
            </w:tcBorders>
            <w:shd w:val="clear" w:color="auto" w:fill="auto"/>
            <w:noWrap/>
            <w:vAlign w:val="center"/>
            <w:hideMark/>
          </w:tcPr>
          <w:p w14:paraId="0435B592" w14:textId="77777777" w:rsidR="00120A80" w:rsidRDefault="00120A80" w:rsidP="00120A80">
            <w:pPr>
              <w:rPr>
                <w:rFonts w:ascii="Calibri" w:hAnsi="Calibri"/>
                <w:color w:val="000000"/>
                <w:sz w:val="18"/>
                <w:szCs w:val="18"/>
              </w:rPr>
            </w:pPr>
            <w:r w:rsidRPr="002A4574">
              <w:rPr>
                <w:rFonts w:ascii="Calibri" w:hAnsi="Calibri"/>
                <w:color w:val="000000"/>
                <w:sz w:val="18"/>
                <w:szCs w:val="18"/>
              </w:rPr>
              <w:t>38.9</w:t>
            </w:r>
          </w:p>
        </w:tc>
        <w:tc>
          <w:tcPr>
            <w:tcW w:w="1420" w:type="dxa"/>
            <w:gridSpan w:val="3"/>
            <w:tcBorders>
              <w:top w:val="nil"/>
              <w:left w:val="nil"/>
              <w:bottom w:val="nil"/>
              <w:right w:val="nil"/>
            </w:tcBorders>
            <w:shd w:val="clear" w:color="auto" w:fill="auto"/>
            <w:noWrap/>
            <w:vAlign w:val="center"/>
            <w:hideMark/>
          </w:tcPr>
          <w:p w14:paraId="0435B593" w14:textId="77777777" w:rsidR="00120A80" w:rsidRDefault="00120A80" w:rsidP="00120A80">
            <w:pPr>
              <w:rPr>
                <w:rFonts w:ascii="Calibri" w:hAnsi="Calibri"/>
                <w:color w:val="000000"/>
                <w:sz w:val="18"/>
                <w:szCs w:val="18"/>
              </w:rPr>
            </w:pPr>
            <w:r w:rsidRPr="002A4574">
              <w:rPr>
                <w:rFonts w:ascii="Calibri" w:hAnsi="Calibri"/>
                <w:color w:val="000000"/>
                <w:sz w:val="18"/>
                <w:szCs w:val="18"/>
              </w:rPr>
              <w:t>–120.00</w:t>
            </w:r>
          </w:p>
        </w:tc>
        <w:tc>
          <w:tcPr>
            <w:tcW w:w="1293" w:type="dxa"/>
            <w:tcBorders>
              <w:top w:val="nil"/>
              <w:left w:val="nil"/>
              <w:bottom w:val="nil"/>
              <w:right w:val="nil"/>
            </w:tcBorders>
            <w:shd w:val="clear" w:color="auto" w:fill="auto"/>
            <w:noWrap/>
            <w:vAlign w:val="center"/>
            <w:hideMark/>
          </w:tcPr>
          <w:p w14:paraId="0435B594" w14:textId="77777777"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9C"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96" w14:textId="77777777" w:rsidR="00120A80" w:rsidRDefault="00120A80" w:rsidP="00120A80">
            <w:pPr>
              <w:rPr>
                <w:rFonts w:ascii="Calibri" w:hAnsi="Calibri"/>
                <w:color w:val="000000"/>
                <w:sz w:val="18"/>
                <w:szCs w:val="18"/>
              </w:rPr>
            </w:pPr>
            <w:r w:rsidRPr="002A4574">
              <w:rPr>
                <w:rFonts w:ascii="Calibri" w:hAnsi="Calibri"/>
                <w:color w:val="000000"/>
                <w:sz w:val="18"/>
                <w:szCs w:val="18"/>
              </w:rPr>
              <w:t>725905</w:t>
            </w:r>
          </w:p>
        </w:tc>
        <w:tc>
          <w:tcPr>
            <w:tcW w:w="818" w:type="dxa"/>
            <w:gridSpan w:val="3"/>
            <w:tcBorders>
              <w:top w:val="nil"/>
              <w:left w:val="nil"/>
              <w:bottom w:val="nil"/>
              <w:right w:val="nil"/>
            </w:tcBorders>
            <w:shd w:val="clear" w:color="auto" w:fill="auto"/>
            <w:noWrap/>
            <w:vAlign w:val="center"/>
            <w:hideMark/>
          </w:tcPr>
          <w:p w14:paraId="0435B597" w14:textId="77777777" w:rsidR="00120A80" w:rsidRDefault="00120A80" w:rsidP="00120A80">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98" w14:textId="77777777"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Ukiah Municipal AP </w:t>
            </w:r>
          </w:p>
        </w:tc>
        <w:tc>
          <w:tcPr>
            <w:tcW w:w="1451" w:type="dxa"/>
            <w:gridSpan w:val="3"/>
            <w:tcBorders>
              <w:top w:val="nil"/>
              <w:left w:val="nil"/>
              <w:bottom w:val="nil"/>
              <w:right w:val="nil"/>
            </w:tcBorders>
            <w:shd w:val="clear" w:color="auto" w:fill="auto"/>
            <w:noWrap/>
            <w:vAlign w:val="center"/>
            <w:hideMark/>
          </w:tcPr>
          <w:p w14:paraId="0435B599" w14:textId="77777777" w:rsidR="00120A80" w:rsidRDefault="00120A80" w:rsidP="00120A80">
            <w:pPr>
              <w:rPr>
                <w:rFonts w:ascii="Calibri" w:hAnsi="Calibri"/>
                <w:color w:val="000000"/>
                <w:sz w:val="18"/>
                <w:szCs w:val="18"/>
              </w:rPr>
            </w:pPr>
            <w:r w:rsidRPr="002A4574">
              <w:rPr>
                <w:rFonts w:ascii="Calibri" w:hAnsi="Calibri"/>
                <w:color w:val="000000"/>
                <w:sz w:val="18"/>
                <w:szCs w:val="18"/>
              </w:rPr>
              <w:t>39.13</w:t>
            </w:r>
          </w:p>
        </w:tc>
        <w:tc>
          <w:tcPr>
            <w:tcW w:w="1420" w:type="dxa"/>
            <w:gridSpan w:val="3"/>
            <w:tcBorders>
              <w:top w:val="nil"/>
              <w:left w:val="nil"/>
              <w:bottom w:val="nil"/>
              <w:right w:val="nil"/>
            </w:tcBorders>
            <w:shd w:val="clear" w:color="auto" w:fill="auto"/>
            <w:noWrap/>
            <w:vAlign w:val="center"/>
            <w:hideMark/>
          </w:tcPr>
          <w:p w14:paraId="0435B59A" w14:textId="77777777" w:rsidR="00120A80" w:rsidRDefault="00120A80" w:rsidP="00120A80">
            <w:pPr>
              <w:rPr>
                <w:rFonts w:ascii="Calibri" w:hAnsi="Calibri"/>
                <w:color w:val="000000"/>
                <w:sz w:val="18"/>
                <w:szCs w:val="18"/>
              </w:rPr>
            </w:pPr>
            <w:r w:rsidRPr="002A4574">
              <w:rPr>
                <w:rFonts w:ascii="Calibri" w:hAnsi="Calibri"/>
                <w:color w:val="000000"/>
                <w:sz w:val="18"/>
                <w:szCs w:val="18"/>
              </w:rPr>
              <w:t>–123.20</w:t>
            </w:r>
          </w:p>
        </w:tc>
        <w:tc>
          <w:tcPr>
            <w:tcW w:w="1293" w:type="dxa"/>
            <w:tcBorders>
              <w:top w:val="nil"/>
              <w:left w:val="nil"/>
              <w:bottom w:val="nil"/>
              <w:right w:val="nil"/>
            </w:tcBorders>
            <w:shd w:val="clear" w:color="auto" w:fill="auto"/>
            <w:noWrap/>
            <w:vAlign w:val="center"/>
            <w:hideMark/>
          </w:tcPr>
          <w:p w14:paraId="0435B59B" w14:textId="77777777"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A3"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9D" w14:textId="77777777" w:rsidR="00120A80" w:rsidRDefault="00120A80" w:rsidP="00120A80">
            <w:pPr>
              <w:rPr>
                <w:rFonts w:ascii="Calibri" w:hAnsi="Calibri"/>
                <w:color w:val="000000"/>
                <w:sz w:val="18"/>
                <w:szCs w:val="18"/>
              </w:rPr>
            </w:pPr>
            <w:r w:rsidRPr="002A4574">
              <w:rPr>
                <w:rFonts w:ascii="Calibri" w:hAnsi="Calibri"/>
                <w:color w:val="000000"/>
                <w:sz w:val="18"/>
                <w:szCs w:val="18"/>
              </w:rPr>
              <w:t>725910</w:t>
            </w:r>
          </w:p>
        </w:tc>
        <w:tc>
          <w:tcPr>
            <w:tcW w:w="818" w:type="dxa"/>
            <w:gridSpan w:val="3"/>
            <w:tcBorders>
              <w:top w:val="nil"/>
              <w:left w:val="nil"/>
              <w:bottom w:val="nil"/>
              <w:right w:val="nil"/>
            </w:tcBorders>
            <w:shd w:val="clear" w:color="auto" w:fill="auto"/>
            <w:noWrap/>
            <w:vAlign w:val="center"/>
            <w:hideMark/>
          </w:tcPr>
          <w:p w14:paraId="0435B59E" w14:textId="77777777" w:rsidR="00120A80" w:rsidRDefault="00120A80" w:rsidP="00120A80">
            <w:pPr>
              <w:rPr>
                <w:rFonts w:ascii="Calibri" w:hAnsi="Calibri"/>
                <w:color w:val="000000"/>
                <w:sz w:val="18"/>
                <w:szCs w:val="18"/>
              </w:rPr>
            </w:pPr>
            <w:r w:rsidRPr="002A4574">
              <w:rPr>
                <w:rFonts w:ascii="Calibri" w:hAnsi="Calibri"/>
                <w:color w:val="000000"/>
                <w:sz w:val="18"/>
                <w:szCs w:val="18"/>
              </w:rPr>
              <w:t>0.5</w:t>
            </w:r>
          </w:p>
        </w:tc>
        <w:tc>
          <w:tcPr>
            <w:tcW w:w="4955" w:type="dxa"/>
            <w:gridSpan w:val="3"/>
            <w:tcBorders>
              <w:top w:val="nil"/>
              <w:left w:val="nil"/>
              <w:bottom w:val="nil"/>
              <w:right w:val="nil"/>
            </w:tcBorders>
            <w:shd w:val="clear" w:color="auto" w:fill="auto"/>
            <w:noWrap/>
            <w:vAlign w:val="bottom"/>
            <w:hideMark/>
          </w:tcPr>
          <w:p w14:paraId="0435B59F" w14:textId="77777777"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Red Bluff Municipal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40.15 –122.25 California</w:t>
            </w:r>
          </w:p>
        </w:tc>
        <w:tc>
          <w:tcPr>
            <w:tcW w:w="1451" w:type="dxa"/>
            <w:gridSpan w:val="3"/>
            <w:tcBorders>
              <w:top w:val="nil"/>
              <w:left w:val="nil"/>
              <w:bottom w:val="nil"/>
              <w:right w:val="nil"/>
            </w:tcBorders>
            <w:shd w:val="clear" w:color="auto" w:fill="auto"/>
            <w:noWrap/>
            <w:vAlign w:val="center"/>
            <w:hideMark/>
          </w:tcPr>
          <w:p w14:paraId="0435B5A0" w14:textId="77777777" w:rsidR="00120A80" w:rsidRDefault="00120A80" w:rsidP="00120A80">
            <w:pPr>
              <w:rPr>
                <w:rFonts w:ascii="Calibri" w:hAnsi="Calibri"/>
                <w:color w:val="000000"/>
                <w:sz w:val="18"/>
                <w:szCs w:val="18"/>
              </w:rPr>
            </w:pPr>
            <w:r w:rsidRPr="002A4574">
              <w:rPr>
                <w:rFonts w:ascii="Calibri" w:hAnsi="Calibri"/>
                <w:color w:val="000000"/>
                <w:sz w:val="18"/>
                <w:szCs w:val="18"/>
              </w:rPr>
              <w:t>40.15</w:t>
            </w:r>
          </w:p>
        </w:tc>
        <w:tc>
          <w:tcPr>
            <w:tcW w:w="1420" w:type="dxa"/>
            <w:gridSpan w:val="3"/>
            <w:tcBorders>
              <w:top w:val="nil"/>
              <w:left w:val="nil"/>
              <w:bottom w:val="nil"/>
              <w:right w:val="nil"/>
            </w:tcBorders>
            <w:shd w:val="clear" w:color="auto" w:fill="auto"/>
            <w:noWrap/>
            <w:vAlign w:val="center"/>
            <w:hideMark/>
          </w:tcPr>
          <w:p w14:paraId="0435B5A1" w14:textId="77777777" w:rsidR="00120A80" w:rsidRDefault="00120A80" w:rsidP="00120A80">
            <w:pPr>
              <w:rPr>
                <w:rFonts w:ascii="Calibri" w:hAnsi="Calibri"/>
                <w:color w:val="000000"/>
                <w:sz w:val="18"/>
                <w:szCs w:val="18"/>
              </w:rPr>
            </w:pPr>
            <w:r w:rsidRPr="002A4574">
              <w:rPr>
                <w:rFonts w:ascii="Calibri" w:hAnsi="Calibri"/>
                <w:color w:val="000000"/>
                <w:sz w:val="18"/>
                <w:szCs w:val="18"/>
              </w:rPr>
              <w:t>–122.25</w:t>
            </w:r>
          </w:p>
        </w:tc>
        <w:tc>
          <w:tcPr>
            <w:tcW w:w="1293" w:type="dxa"/>
            <w:tcBorders>
              <w:top w:val="nil"/>
              <w:left w:val="nil"/>
              <w:bottom w:val="nil"/>
              <w:right w:val="nil"/>
            </w:tcBorders>
            <w:shd w:val="clear" w:color="auto" w:fill="auto"/>
            <w:noWrap/>
            <w:vAlign w:val="center"/>
            <w:hideMark/>
          </w:tcPr>
          <w:p w14:paraId="0435B5A2" w14:textId="77777777"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AA"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A4" w14:textId="77777777" w:rsidR="00120A80" w:rsidRDefault="00120A80" w:rsidP="00120A80">
            <w:pPr>
              <w:rPr>
                <w:rFonts w:ascii="Calibri" w:hAnsi="Calibri"/>
                <w:color w:val="000000"/>
                <w:sz w:val="18"/>
                <w:szCs w:val="18"/>
              </w:rPr>
            </w:pPr>
            <w:r w:rsidRPr="002A4574">
              <w:rPr>
                <w:rFonts w:ascii="Calibri" w:hAnsi="Calibri"/>
                <w:color w:val="000000"/>
                <w:sz w:val="18"/>
                <w:szCs w:val="18"/>
              </w:rPr>
              <w:t>725920</w:t>
            </w:r>
          </w:p>
        </w:tc>
        <w:tc>
          <w:tcPr>
            <w:tcW w:w="818" w:type="dxa"/>
            <w:gridSpan w:val="3"/>
            <w:tcBorders>
              <w:top w:val="nil"/>
              <w:left w:val="nil"/>
              <w:bottom w:val="nil"/>
              <w:right w:val="nil"/>
            </w:tcBorders>
            <w:shd w:val="clear" w:color="auto" w:fill="auto"/>
            <w:noWrap/>
            <w:vAlign w:val="center"/>
            <w:hideMark/>
          </w:tcPr>
          <w:p w14:paraId="0435B5A5" w14:textId="77777777" w:rsidR="00120A80" w:rsidRDefault="00120A80" w:rsidP="00120A80">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A6" w14:textId="77777777"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Redding Municipal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40.52 –122.</w:t>
            </w:r>
          </w:p>
        </w:tc>
        <w:tc>
          <w:tcPr>
            <w:tcW w:w="1451" w:type="dxa"/>
            <w:gridSpan w:val="3"/>
            <w:tcBorders>
              <w:top w:val="nil"/>
              <w:left w:val="nil"/>
              <w:bottom w:val="nil"/>
              <w:right w:val="nil"/>
            </w:tcBorders>
            <w:shd w:val="clear" w:color="auto" w:fill="auto"/>
            <w:noWrap/>
            <w:vAlign w:val="center"/>
            <w:hideMark/>
          </w:tcPr>
          <w:p w14:paraId="0435B5A7" w14:textId="77777777" w:rsidR="00120A80" w:rsidRDefault="00120A80" w:rsidP="00120A80">
            <w:pPr>
              <w:rPr>
                <w:rFonts w:ascii="Calibri" w:hAnsi="Calibri"/>
                <w:color w:val="000000"/>
                <w:sz w:val="18"/>
                <w:szCs w:val="18"/>
              </w:rPr>
            </w:pPr>
            <w:r w:rsidRPr="002A4574">
              <w:rPr>
                <w:rFonts w:ascii="Calibri" w:hAnsi="Calibri"/>
                <w:color w:val="000000"/>
                <w:sz w:val="18"/>
                <w:szCs w:val="18"/>
              </w:rPr>
              <w:t>40.52</w:t>
            </w:r>
          </w:p>
        </w:tc>
        <w:tc>
          <w:tcPr>
            <w:tcW w:w="1420" w:type="dxa"/>
            <w:gridSpan w:val="3"/>
            <w:tcBorders>
              <w:top w:val="nil"/>
              <w:left w:val="nil"/>
              <w:bottom w:val="nil"/>
              <w:right w:val="nil"/>
            </w:tcBorders>
            <w:shd w:val="clear" w:color="auto" w:fill="auto"/>
            <w:noWrap/>
            <w:vAlign w:val="center"/>
            <w:hideMark/>
          </w:tcPr>
          <w:p w14:paraId="0435B5A8" w14:textId="77777777" w:rsidR="00120A80" w:rsidRDefault="00120A80" w:rsidP="00120A80">
            <w:pPr>
              <w:rPr>
                <w:rFonts w:ascii="Calibri" w:hAnsi="Calibri"/>
                <w:color w:val="000000"/>
                <w:sz w:val="18"/>
                <w:szCs w:val="18"/>
              </w:rPr>
            </w:pPr>
            <w:r w:rsidRPr="002A4574">
              <w:rPr>
                <w:rFonts w:ascii="Calibri" w:hAnsi="Calibri"/>
                <w:color w:val="000000"/>
                <w:sz w:val="18"/>
                <w:szCs w:val="18"/>
              </w:rPr>
              <w:t>–122.32</w:t>
            </w:r>
          </w:p>
        </w:tc>
        <w:tc>
          <w:tcPr>
            <w:tcW w:w="1293" w:type="dxa"/>
            <w:tcBorders>
              <w:top w:val="nil"/>
              <w:left w:val="nil"/>
              <w:bottom w:val="nil"/>
              <w:right w:val="nil"/>
            </w:tcBorders>
            <w:shd w:val="clear" w:color="auto" w:fill="auto"/>
            <w:noWrap/>
            <w:vAlign w:val="center"/>
            <w:hideMark/>
          </w:tcPr>
          <w:p w14:paraId="0435B5A9" w14:textId="77777777"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B1" w14:textId="77777777" w:rsidTr="00BA6D7A">
        <w:trPr>
          <w:trHeight w:val="240"/>
          <w:ins w:id="1558" w:author="TF 112318" w:date="2018-11-23T14:18:00Z"/>
        </w:trPr>
        <w:tc>
          <w:tcPr>
            <w:tcW w:w="984" w:type="dxa"/>
            <w:gridSpan w:val="2"/>
            <w:tcBorders>
              <w:top w:val="nil"/>
              <w:left w:val="nil"/>
              <w:bottom w:val="nil"/>
              <w:right w:val="nil"/>
            </w:tcBorders>
            <w:shd w:val="clear" w:color="auto" w:fill="auto"/>
            <w:noWrap/>
            <w:vAlign w:val="center"/>
            <w:hideMark/>
          </w:tcPr>
          <w:p w14:paraId="0435B5AB" w14:textId="77777777" w:rsidR="00120A80" w:rsidRDefault="00120A80" w:rsidP="00120A80">
            <w:pPr>
              <w:rPr>
                <w:ins w:id="1559" w:author="TF 112318" w:date="2018-11-23T14:18:00Z"/>
                <w:rFonts w:ascii="Calibri" w:hAnsi="Calibri"/>
                <w:color w:val="000000"/>
                <w:sz w:val="18"/>
                <w:szCs w:val="18"/>
              </w:rPr>
            </w:pPr>
            <w:ins w:id="1560" w:author="TF 112318" w:date="2018-11-23T14:19:00Z">
              <w:r w:rsidRPr="002A4574">
                <w:rPr>
                  <w:rFonts w:ascii="Calibri" w:hAnsi="Calibri"/>
                  <w:color w:val="000000"/>
                  <w:sz w:val="18"/>
                  <w:szCs w:val="18"/>
                </w:rPr>
                <w:t>725945</w:t>
              </w:r>
            </w:ins>
          </w:p>
        </w:tc>
        <w:tc>
          <w:tcPr>
            <w:tcW w:w="818" w:type="dxa"/>
            <w:gridSpan w:val="3"/>
            <w:tcBorders>
              <w:top w:val="nil"/>
              <w:left w:val="nil"/>
              <w:bottom w:val="nil"/>
              <w:right w:val="nil"/>
            </w:tcBorders>
            <w:shd w:val="clear" w:color="auto" w:fill="auto"/>
            <w:noWrap/>
            <w:vAlign w:val="center"/>
            <w:hideMark/>
          </w:tcPr>
          <w:p w14:paraId="0435B5AC" w14:textId="77777777" w:rsidR="00120A80" w:rsidRDefault="00120A80" w:rsidP="00120A80">
            <w:pPr>
              <w:rPr>
                <w:ins w:id="1561" w:author="TF 112318" w:date="2018-11-23T14:18:00Z"/>
                <w:rFonts w:ascii="Calibri" w:hAnsi="Calibri"/>
                <w:color w:val="000000"/>
                <w:sz w:val="18"/>
                <w:szCs w:val="18"/>
              </w:rPr>
            </w:pPr>
            <w:ins w:id="1562" w:author="TF 112318" w:date="2018-11-23T14:19:00Z">
              <w:r w:rsidRPr="002A4574">
                <w:rPr>
                  <w:rFonts w:ascii="Calibri" w:hAnsi="Calibri"/>
                  <w:color w:val="000000"/>
                  <w:sz w:val="18"/>
                  <w:szCs w:val="18"/>
                </w:rPr>
                <w:t>0.56</w:t>
              </w:r>
            </w:ins>
          </w:p>
        </w:tc>
        <w:tc>
          <w:tcPr>
            <w:tcW w:w="4955" w:type="dxa"/>
            <w:gridSpan w:val="3"/>
            <w:tcBorders>
              <w:top w:val="nil"/>
              <w:left w:val="nil"/>
              <w:bottom w:val="nil"/>
              <w:right w:val="nil"/>
            </w:tcBorders>
            <w:shd w:val="clear" w:color="auto" w:fill="auto"/>
            <w:noWrap/>
            <w:vAlign w:val="bottom"/>
            <w:hideMark/>
          </w:tcPr>
          <w:p w14:paraId="0435B5AD" w14:textId="77777777" w:rsidR="00120A80" w:rsidRPr="002A4574" w:rsidRDefault="00120A80" w:rsidP="00120A80">
            <w:pPr>
              <w:rPr>
                <w:ins w:id="1563" w:author="TF 112318" w:date="2018-11-23T14:18:00Z"/>
                <w:rFonts w:ascii="Calibri" w:hAnsi="Calibri"/>
                <w:color w:val="000000"/>
                <w:sz w:val="18"/>
                <w:szCs w:val="18"/>
              </w:rPr>
            </w:pPr>
            <w:ins w:id="1564" w:author="TF 112318" w:date="2018-11-23T14:19:00Z">
              <w:r w:rsidRPr="002A4574">
                <w:rPr>
                  <w:rFonts w:ascii="Calibri" w:hAnsi="Calibri"/>
                  <w:color w:val="000000"/>
                  <w:sz w:val="18"/>
                  <w:szCs w:val="18"/>
                </w:rPr>
                <w:t>Arcata Airport 40.98 –124.10 California</w:t>
              </w:r>
            </w:ins>
          </w:p>
        </w:tc>
        <w:tc>
          <w:tcPr>
            <w:tcW w:w="1451" w:type="dxa"/>
            <w:gridSpan w:val="3"/>
            <w:tcBorders>
              <w:top w:val="nil"/>
              <w:left w:val="nil"/>
              <w:bottom w:val="nil"/>
              <w:right w:val="nil"/>
            </w:tcBorders>
            <w:shd w:val="clear" w:color="auto" w:fill="auto"/>
            <w:noWrap/>
            <w:vAlign w:val="center"/>
            <w:hideMark/>
          </w:tcPr>
          <w:p w14:paraId="0435B5AE" w14:textId="77777777" w:rsidR="00120A80" w:rsidRDefault="00120A80" w:rsidP="00120A80">
            <w:pPr>
              <w:rPr>
                <w:ins w:id="1565" w:author="TF 112318" w:date="2018-11-23T14:18:00Z"/>
                <w:rFonts w:ascii="Calibri" w:hAnsi="Calibri"/>
                <w:color w:val="000000"/>
                <w:sz w:val="18"/>
                <w:szCs w:val="18"/>
              </w:rPr>
            </w:pPr>
            <w:ins w:id="1566" w:author="TF 112318" w:date="2018-11-23T14:19:00Z">
              <w:r w:rsidRPr="002A4574">
                <w:rPr>
                  <w:rFonts w:ascii="Calibri" w:hAnsi="Calibri"/>
                  <w:color w:val="000000"/>
                  <w:sz w:val="18"/>
                  <w:szCs w:val="18"/>
                </w:rPr>
                <w:t>40.98</w:t>
              </w:r>
            </w:ins>
          </w:p>
        </w:tc>
        <w:tc>
          <w:tcPr>
            <w:tcW w:w="1420" w:type="dxa"/>
            <w:gridSpan w:val="3"/>
            <w:tcBorders>
              <w:top w:val="nil"/>
              <w:left w:val="nil"/>
              <w:bottom w:val="nil"/>
              <w:right w:val="nil"/>
            </w:tcBorders>
            <w:shd w:val="clear" w:color="auto" w:fill="auto"/>
            <w:noWrap/>
            <w:vAlign w:val="center"/>
            <w:hideMark/>
          </w:tcPr>
          <w:p w14:paraId="0435B5AF" w14:textId="77777777" w:rsidR="00120A80" w:rsidRDefault="00120A80" w:rsidP="00120A80">
            <w:pPr>
              <w:rPr>
                <w:ins w:id="1567" w:author="TF 112318" w:date="2018-11-23T14:18:00Z"/>
                <w:rFonts w:ascii="Calibri" w:hAnsi="Calibri"/>
                <w:color w:val="000000"/>
                <w:sz w:val="18"/>
                <w:szCs w:val="18"/>
              </w:rPr>
            </w:pPr>
            <w:ins w:id="1568" w:author="TF 112318" w:date="2018-11-23T14:19:00Z">
              <w:r w:rsidRPr="002A4574">
                <w:rPr>
                  <w:rFonts w:ascii="Calibri" w:hAnsi="Calibri"/>
                  <w:color w:val="000000"/>
                  <w:sz w:val="18"/>
                  <w:szCs w:val="18"/>
                </w:rPr>
                <w:t>–124.10</w:t>
              </w:r>
            </w:ins>
          </w:p>
        </w:tc>
        <w:tc>
          <w:tcPr>
            <w:tcW w:w="1293" w:type="dxa"/>
            <w:tcBorders>
              <w:top w:val="nil"/>
              <w:left w:val="nil"/>
              <w:bottom w:val="nil"/>
              <w:right w:val="nil"/>
            </w:tcBorders>
            <w:shd w:val="clear" w:color="auto" w:fill="auto"/>
            <w:noWrap/>
            <w:vAlign w:val="center"/>
            <w:hideMark/>
          </w:tcPr>
          <w:p w14:paraId="0435B5B0" w14:textId="77777777" w:rsidR="00120A80" w:rsidRDefault="00120A80" w:rsidP="00120A80">
            <w:pPr>
              <w:rPr>
                <w:ins w:id="1569" w:author="TF 112318" w:date="2018-11-23T14:18:00Z"/>
                <w:rFonts w:ascii="Calibri" w:hAnsi="Calibri"/>
                <w:color w:val="000000"/>
                <w:sz w:val="18"/>
                <w:szCs w:val="18"/>
              </w:rPr>
            </w:pPr>
            <w:ins w:id="1570" w:author="TF 112318" w:date="2018-11-23T14:19:00Z">
              <w:r w:rsidRPr="002A4574">
                <w:rPr>
                  <w:rFonts w:ascii="Calibri" w:hAnsi="Calibri"/>
                  <w:color w:val="000000"/>
                  <w:sz w:val="18"/>
                  <w:szCs w:val="18"/>
                </w:rPr>
                <w:t>California</w:t>
              </w:r>
            </w:ins>
          </w:p>
        </w:tc>
      </w:tr>
      <w:tr w:rsidR="00120A80" w:rsidRPr="002A4574" w14:paraId="0435B5B8" w14:textId="77777777" w:rsidTr="00BA6D7A">
        <w:trPr>
          <w:trHeight w:val="240"/>
          <w:ins w:id="1571" w:author="TF 112318" w:date="2018-11-23T14:19:00Z"/>
        </w:trPr>
        <w:tc>
          <w:tcPr>
            <w:tcW w:w="984" w:type="dxa"/>
            <w:gridSpan w:val="2"/>
            <w:tcBorders>
              <w:top w:val="nil"/>
              <w:left w:val="nil"/>
              <w:bottom w:val="nil"/>
              <w:right w:val="nil"/>
            </w:tcBorders>
            <w:shd w:val="clear" w:color="auto" w:fill="auto"/>
            <w:noWrap/>
            <w:vAlign w:val="center"/>
            <w:hideMark/>
          </w:tcPr>
          <w:p w14:paraId="0435B5B2" w14:textId="77777777" w:rsidR="00120A80" w:rsidRDefault="00120A80" w:rsidP="00120A80">
            <w:pPr>
              <w:rPr>
                <w:ins w:id="1572" w:author="TF 112318" w:date="2018-11-23T14:19:00Z"/>
                <w:rFonts w:ascii="Calibri" w:hAnsi="Calibri"/>
                <w:color w:val="000000"/>
                <w:sz w:val="18"/>
                <w:szCs w:val="18"/>
              </w:rPr>
            </w:pPr>
            <w:ins w:id="1573" w:author="TF 112318" w:date="2018-11-23T14:19:00Z">
              <w:r w:rsidRPr="002A4574">
                <w:rPr>
                  <w:rFonts w:ascii="Calibri" w:hAnsi="Calibri"/>
                  <w:color w:val="000000"/>
                  <w:sz w:val="18"/>
                  <w:szCs w:val="18"/>
                </w:rPr>
                <w:t>725946</w:t>
              </w:r>
            </w:ins>
          </w:p>
        </w:tc>
        <w:tc>
          <w:tcPr>
            <w:tcW w:w="818" w:type="dxa"/>
            <w:gridSpan w:val="3"/>
            <w:tcBorders>
              <w:top w:val="nil"/>
              <w:left w:val="nil"/>
              <w:bottom w:val="nil"/>
              <w:right w:val="nil"/>
            </w:tcBorders>
            <w:shd w:val="clear" w:color="auto" w:fill="auto"/>
            <w:noWrap/>
            <w:vAlign w:val="center"/>
            <w:hideMark/>
          </w:tcPr>
          <w:p w14:paraId="0435B5B3" w14:textId="77777777" w:rsidR="00120A80" w:rsidRDefault="00120A80" w:rsidP="00120A80">
            <w:pPr>
              <w:rPr>
                <w:ins w:id="1574" w:author="TF 112318" w:date="2018-11-23T14:19:00Z"/>
                <w:rFonts w:ascii="Calibri" w:hAnsi="Calibri"/>
                <w:color w:val="000000"/>
                <w:sz w:val="18"/>
                <w:szCs w:val="18"/>
              </w:rPr>
            </w:pPr>
            <w:ins w:id="1575" w:author="TF 112318" w:date="2018-11-23T14:19:00Z">
              <w:r w:rsidRPr="002A4574">
                <w:rPr>
                  <w:rFonts w:ascii="Calibri" w:hAnsi="Calibri"/>
                  <w:color w:val="000000"/>
                  <w:sz w:val="18"/>
                  <w:szCs w:val="18"/>
                </w:rPr>
                <w:t>0.6</w:t>
              </w:r>
            </w:ins>
          </w:p>
        </w:tc>
        <w:tc>
          <w:tcPr>
            <w:tcW w:w="4955" w:type="dxa"/>
            <w:gridSpan w:val="3"/>
            <w:tcBorders>
              <w:top w:val="nil"/>
              <w:left w:val="nil"/>
              <w:bottom w:val="nil"/>
              <w:right w:val="nil"/>
            </w:tcBorders>
            <w:shd w:val="clear" w:color="auto" w:fill="auto"/>
            <w:noWrap/>
            <w:vAlign w:val="bottom"/>
            <w:hideMark/>
          </w:tcPr>
          <w:p w14:paraId="0435B5B4" w14:textId="77777777" w:rsidR="00120A80" w:rsidRPr="002A4574" w:rsidRDefault="00120A80" w:rsidP="00120A80">
            <w:pPr>
              <w:rPr>
                <w:ins w:id="1576" w:author="TF 112318" w:date="2018-11-23T14:19:00Z"/>
                <w:rFonts w:ascii="Calibri" w:hAnsi="Calibri"/>
                <w:color w:val="000000"/>
                <w:sz w:val="18"/>
                <w:szCs w:val="18"/>
              </w:rPr>
            </w:pPr>
            <w:ins w:id="1577" w:author="TF 112318" w:date="2018-11-23T14:19:00Z">
              <w:r w:rsidRPr="002A4574">
                <w:rPr>
                  <w:rFonts w:ascii="Calibri" w:hAnsi="Calibri"/>
                  <w:color w:val="000000"/>
                  <w:sz w:val="18"/>
                  <w:szCs w:val="18"/>
                </w:rPr>
                <w:t xml:space="preserve">Crescent City </w:t>
              </w:r>
              <w:proofErr w:type="spellStart"/>
              <w:r w:rsidRPr="002A4574">
                <w:rPr>
                  <w:rFonts w:ascii="Calibri" w:hAnsi="Calibri"/>
                  <w:color w:val="000000"/>
                  <w:sz w:val="18"/>
                  <w:szCs w:val="18"/>
                </w:rPr>
                <w:t>Faa</w:t>
              </w:r>
              <w:proofErr w:type="spellEnd"/>
              <w:r w:rsidRPr="002A4574">
                <w:rPr>
                  <w:rFonts w:ascii="Calibri" w:hAnsi="Calibri"/>
                  <w:color w:val="000000"/>
                  <w:sz w:val="18"/>
                  <w:szCs w:val="18"/>
                </w:rPr>
                <w:t xml:space="preserve"> Ai 41.78 –124.2</w:t>
              </w:r>
            </w:ins>
          </w:p>
        </w:tc>
        <w:tc>
          <w:tcPr>
            <w:tcW w:w="1451" w:type="dxa"/>
            <w:gridSpan w:val="3"/>
            <w:tcBorders>
              <w:top w:val="nil"/>
              <w:left w:val="nil"/>
              <w:bottom w:val="nil"/>
              <w:right w:val="nil"/>
            </w:tcBorders>
            <w:shd w:val="clear" w:color="auto" w:fill="auto"/>
            <w:noWrap/>
            <w:vAlign w:val="center"/>
            <w:hideMark/>
          </w:tcPr>
          <w:p w14:paraId="0435B5B5" w14:textId="77777777" w:rsidR="00120A80" w:rsidRDefault="00120A80" w:rsidP="00120A80">
            <w:pPr>
              <w:rPr>
                <w:ins w:id="1578" w:author="TF 112318" w:date="2018-11-23T14:19:00Z"/>
                <w:rFonts w:ascii="Calibri" w:hAnsi="Calibri"/>
                <w:color w:val="000000"/>
                <w:sz w:val="18"/>
                <w:szCs w:val="18"/>
              </w:rPr>
            </w:pPr>
            <w:ins w:id="1579" w:author="TF 112318" w:date="2018-11-23T14:19:00Z">
              <w:r w:rsidRPr="002A4574">
                <w:rPr>
                  <w:rFonts w:ascii="Calibri" w:hAnsi="Calibri"/>
                  <w:color w:val="000000"/>
                  <w:sz w:val="18"/>
                  <w:szCs w:val="18"/>
                </w:rPr>
                <w:t>41.78</w:t>
              </w:r>
            </w:ins>
          </w:p>
        </w:tc>
        <w:tc>
          <w:tcPr>
            <w:tcW w:w="1420" w:type="dxa"/>
            <w:gridSpan w:val="3"/>
            <w:tcBorders>
              <w:top w:val="nil"/>
              <w:left w:val="nil"/>
              <w:bottom w:val="nil"/>
              <w:right w:val="nil"/>
            </w:tcBorders>
            <w:shd w:val="clear" w:color="auto" w:fill="auto"/>
            <w:noWrap/>
            <w:vAlign w:val="center"/>
            <w:hideMark/>
          </w:tcPr>
          <w:p w14:paraId="0435B5B6" w14:textId="77777777" w:rsidR="00120A80" w:rsidRDefault="00120A80" w:rsidP="00120A80">
            <w:pPr>
              <w:rPr>
                <w:ins w:id="1580" w:author="TF 112318" w:date="2018-11-23T14:19:00Z"/>
                <w:rFonts w:ascii="Calibri" w:hAnsi="Calibri"/>
                <w:color w:val="000000"/>
                <w:sz w:val="18"/>
                <w:szCs w:val="18"/>
              </w:rPr>
            </w:pPr>
            <w:ins w:id="1581" w:author="TF 112318" w:date="2018-11-23T14:19:00Z">
              <w:r w:rsidRPr="002A4574">
                <w:rPr>
                  <w:rFonts w:ascii="Calibri" w:hAnsi="Calibri"/>
                  <w:color w:val="000000"/>
                  <w:sz w:val="18"/>
                  <w:szCs w:val="18"/>
                </w:rPr>
                <w:t>–124.23</w:t>
              </w:r>
            </w:ins>
          </w:p>
        </w:tc>
        <w:tc>
          <w:tcPr>
            <w:tcW w:w="1293" w:type="dxa"/>
            <w:tcBorders>
              <w:top w:val="nil"/>
              <w:left w:val="nil"/>
              <w:bottom w:val="nil"/>
              <w:right w:val="nil"/>
            </w:tcBorders>
            <w:shd w:val="clear" w:color="auto" w:fill="auto"/>
            <w:noWrap/>
            <w:vAlign w:val="center"/>
            <w:hideMark/>
          </w:tcPr>
          <w:p w14:paraId="0435B5B7" w14:textId="77777777" w:rsidR="00120A80" w:rsidRDefault="00120A80" w:rsidP="00120A80">
            <w:pPr>
              <w:rPr>
                <w:ins w:id="1582" w:author="TF 112318" w:date="2018-11-23T14:19:00Z"/>
                <w:rFonts w:ascii="Calibri" w:hAnsi="Calibri"/>
                <w:color w:val="000000"/>
                <w:sz w:val="18"/>
                <w:szCs w:val="18"/>
              </w:rPr>
            </w:pPr>
            <w:ins w:id="1583" w:author="TF 112318" w:date="2018-11-23T14:19:00Z">
              <w:r w:rsidRPr="002A4574">
                <w:rPr>
                  <w:rFonts w:ascii="Calibri" w:hAnsi="Calibri"/>
                  <w:color w:val="000000"/>
                  <w:sz w:val="18"/>
                  <w:szCs w:val="18"/>
                </w:rPr>
                <w:t>California</w:t>
              </w:r>
            </w:ins>
          </w:p>
        </w:tc>
      </w:tr>
      <w:tr w:rsidR="00120A80" w:rsidRPr="002A4574" w14:paraId="0435B5BF" w14:textId="77777777" w:rsidTr="00BA6D7A">
        <w:trPr>
          <w:trHeight w:val="240"/>
          <w:ins w:id="1584" w:author="TF 112318" w:date="2018-11-23T14:19:00Z"/>
        </w:trPr>
        <w:tc>
          <w:tcPr>
            <w:tcW w:w="984" w:type="dxa"/>
            <w:gridSpan w:val="2"/>
            <w:tcBorders>
              <w:top w:val="nil"/>
              <w:left w:val="nil"/>
              <w:bottom w:val="nil"/>
              <w:right w:val="nil"/>
            </w:tcBorders>
            <w:shd w:val="clear" w:color="auto" w:fill="auto"/>
            <w:noWrap/>
            <w:vAlign w:val="center"/>
            <w:hideMark/>
          </w:tcPr>
          <w:p w14:paraId="0435B5B9" w14:textId="77777777" w:rsidR="00120A80" w:rsidRDefault="00120A80" w:rsidP="00120A80">
            <w:pPr>
              <w:rPr>
                <w:ins w:id="1585" w:author="TF 112318" w:date="2018-11-23T14:19:00Z"/>
                <w:rFonts w:ascii="Calibri" w:hAnsi="Calibri"/>
                <w:color w:val="000000"/>
                <w:sz w:val="18"/>
                <w:szCs w:val="18"/>
              </w:rPr>
            </w:pPr>
            <w:ins w:id="1586" w:author="TF 112318" w:date="2018-11-23T14:19:00Z">
              <w:r w:rsidRPr="002A4574">
                <w:rPr>
                  <w:rFonts w:ascii="Calibri" w:hAnsi="Calibri"/>
                  <w:color w:val="000000"/>
                  <w:sz w:val="18"/>
                  <w:szCs w:val="18"/>
                </w:rPr>
                <w:t>725955</w:t>
              </w:r>
            </w:ins>
          </w:p>
        </w:tc>
        <w:tc>
          <w:tcPr>
            <w:tcW w:w="818" w:type="dxa"/>
            <w:gridSpan w:val="3"/>
            <w:tcBorders>
              <w:top w:val="nil"/>
              <w:left w:val="nil"/>
              <w:bottom w:val="nil"/>
              <w:right w:val="nil"/>
            </w:tcBorders>
            <w:shd w:val="clear" w:color="auto" w:fill="auto"/>
            <w:noWrap/>
            <w:vAlign w:val="center"/>
            <w:hideMark/>
          </w:tcPr>
          <w:p w14:paraId="0435B5BA" w14:textId="77777777" w:rsidR="00120A80" w:rsidRDefault="00120A80" w:rsidP="00120A80">
            <w:pPr>
              <w:rPr>
                <w:ins w:id="1587" w:author="TF 112318" w:date="2018-11-23T14:19:00Z"/>
                <w:rFonts w:ascii="Calibri" w:hAnsi="Calibri"/>
                <w:color w:val="000000"/>
                <w:sz w:val="18"/>
                <w:szCs w:val="18"/>
              </w:rPr>
            </w:pPr>
            <w:ins w:id="1588" w:author="TF 112318" w:date="2018-11-23T14:19:00Z">
              <w:r w:rsidRPr="002A4574">
                <w:rPr>
                  <w:rFonts w:ascii="Calibri" w:hAnsi="Calibri"/>
                  <w:color w:val="000000"/>
                  <w:sz w:val="18"/>
                  <w:szCs w:val="18"/>
                </w:rPr>
                <w:t>0.55</w:t>
              </w:r>
            </w:ins>
          </w:p>
        </w:tc>
        <w:tc>
          <w:tcPr>
            <w:tcW w:w="4955" w:type="dxa"/>
            <w:gridSpan w:val="3"/>
            <w:tcBorders>
              <w:top w:val="nil"/>
              <w:left w:val="nil"/>
              <w:bottom w:val="nil"/>
              <w:right w:val="nil"/>
            </w:tcBorders>
            <w:shd w:val="clear" w:color="auto" w:fill="auto"/>
            <w:noWrap/>
            <w:vAlign w:val="bottom"/>
            <w:hideMark/>
          </w:tcPr>
          <w:p w14:paraId="0435B5BB" w14:textId="77777777" w:rsidR="00120A80" w:rsidRPr="002A4574" w:rsidRDefault="00120A80" w:rsidP="00120A80">
            <w:pPr>
              <w:rPr>
                <w:ins w:id="1589" w:author="TF 112318" w:date="2018-11-23T14:19:00Z"/>
                <w:rFonts w:ascii="Calibri" w:hAnsi="Calibri"/>
                <w:color w:val="000000"/>
                <w:sz w:val="18"/>
                <w:szCs w:val="18"/>
              </w:rPr>
            </w:pPr>
            <w:ins w:id="1590" w:author="TF 112318" w:date="2018-11-23T14:19:00Z">
              <w:r w:rsidRPr="002A4574">
                <w:rPr>
                  <w:rFonts w:ascii="Calibri" w:hAnsi="Calibri"/>
                  <w:color w:val="000000"/>
                  <w:sz w:val="18"/>
                  <w:szCs w:val="18"/>
                </w:rPr>
                <w:t>Montague Siskiyou County AP 41.78 –122.47 California</w:t>
              </w:r>
            </w:ins>
          </w:p>
        </w:tc>
        <w:tc>
          <w:tcPr>
            <w:tcW w:w="1451" w:type="dxa"/>
            <w:gridSpan w:val="3"/>
            <w:tcBorders>
              <w:top w:val="nil"/>
              <w:left w:val="nil"/>
              <w:bottom w:val="nil"/>
              <w:right w:val="nil"/>
            </w:tcBorders>
            <w:shd w:val="clear" w:color="auto" w:fill="auto"/>
            <w:noWrap/>
            <w:vAlign w:val="center"/>
            <w:hideMark/>
          </w:tcPr>
          <w:p w14:paraId="0435B5BC" w14:textId="77777777" w:rsidR="00120A80" w:rsidRDefault="00120A80" w:rsidP="00120A80">
            <w:pPr>
              <w:rPr>
                <w:ins w:id="1591" w:author="TF 112318" w:date="2018-11-23T14:19:00Z"/>
                <w:rFonts w:ascii="Calibri" w:hAnsi="Calibri"/>
                <w:color w:val="000000"/>
                <w:sz w:val="18"/>
                <w:szCs w:val="18"/>
              </w:rPr>
            </w:pPr>
            <w:ins w:id="1592" w:author="TF 112318" w:date="2018-11-23T14:19:00Z">
              <w:r w:rsidRPr="002A4574">
                <w:rPr>
                  <w:rFonts w:ascii="Calibri" w:hAnsi="Calibri"/>
                  <w:color w:val="000000"/>
                  <w:sz w:val="18"/>
                  <w:szCs w:val="18"/>
                </w:rPr>
                <w:t>41.78</w:t>
              </w:r>
            </w:ins>
          </w:p>
        </w:tc>
        <w:tc>
          <w:tcPr>
            <w:tcW w:w="1420" w:type="dxa"/>
            <w:gridSpan w:val="3"/>
            <w:tcBorders>
              <w:top w:val="nil"/>
              <w:left w:val="nil"/>
              <w:bottom w:val="nil"/>
              <w:right w:val="nil"/>
            </w:tcBorders>
            <w:shd w:val="clear" w:color="auto" w:fill="auto"/>
            <w:noWrap/>
            <w:vAlign w:val="center"/>
            <w:hideMark/>
          </w:tcPr>
          <w:p w14:paraId="0435B5BD" w14:textId="77777777" w:rsidR="00120A80" w:rsidRDefault="00120A80" w:rsidP="00120A80">
            <w:pPr>
              <w:rPr>
                <w:ins w:id="1593" w:author="TF 112318" w:date="2018-11-23T14:19:00Z"/>
                <w:rFonts w:ascii="Calibri" w:hAnsi="Calibri"/>
                <w:color w:val="000000"/>
                <w:sz w:val="18"/>
                <w:szCs w:val="18"/>
              </w:rPr>
            </w:pPr>
            <w:ins w:id="1594" w:author="TF 112318" w:date="2018-11-23T14:19:00Z">
              <w:r w:rsidRPr="002A4574">
                <w:rPr>
                  <w:rFonts w:ascii="Calibri" w:hAnsi="Calibri"/>
                  <w:color w:val="000000"/>
                  <w:sz w:val="18"/>
                  <w:szCs w:val="18"/>
                </w:rPr>
                <w:t>–122.47</w:t>
              </w:r>
            </w:ins>
          </w:p>
        </w:tc>
        <w:tc>
          <w:tcPr>
            <w:tcW w:w="1293" w:type="dxa"/>
            <w:tcBorders>
              <w:top w:val="nil"/>
              <w:left w:val="nil"/>
              <w:bottom w:val="nil"/>
              <w:right w:val="nil"/>
            </w:tcBorders>
            <w:shd w:val="clear" w:color="auto" w:fill="auto"/>
            <w:noWrap/>
            <w:vAlign w:val="center"/>
            <w:hideMark/>
          </w:tcPr>
          <w:p w14:paraId="0435B5BE" w14:textId="77777777" w:rsidR="00120A80" w:rsidRDefault="00120A80" w:rsidP="00120A80">
            <w:pPr>
              <w:rPr>
                <w:ins w:id="1595" w:author="TF 112318" w:date="2018-11-23T14:19:00Z"/>
                <w:rFonts w:ascii="Calibri" w:hAnsi="Calibri"/>
                <w:color w:val="000000"/>
                <w:sz w:val="18"/>
                <w:szCs w:val="18"/>
              </w:rPr>
            </w:pPr>
            <w:ins w:id="1596" w:author="TF 112318" w:date="2018-11-23T14:19:00Z">
              <w:r w:rsidRPr="002A4574">
                <w:rPr>
                  <w:rFonts w:ascii="Calibri" w:hAnsi="Calibri"/>
                  <w:color w:val="000000"/>
                  <w:sz w:val="18"/>
                  <w:szCs w:val="18"/>
                </w:rPr>
                <w:t>California</w:t>
              </w:r>
            </w:ins>
          </w:p>
        </w:tc>
      </w:tr>
      <w:tr w:rsidR="00120A80" w:rsidRPr="002A4574" w14:paraId="0435B5C6" w14:textId="77777777" w:rsidTr="00BA6D7A">
        <w:trPr>
          <w:trHeight w:val="240"/>
          <w:ins w:id="1597" w:author="TF 112318" w:date="2018-11-23T14:19:00Z"/>
        </w:trPr>
        <w:tc>
          <w:tcPr>
            <w:tcW w:w="984" w:type="dxa"/>
            <w:gridSpan w:val="2"/>
            <w:tcBorders>
              <w:top w:val="nil"/>
              <w:left w:val="nil"/>
              <w:bottom w:val="nil"/>
              <w:right w:val="nil"/>
            </w:tcBorders>
            <w:shd w:val="clear" w:color="auto" w:fill="auto"/>
            <w:noWrap/>
            <w:vAlign w:val="center"/>
            <w:hideMark/>
          </w:tcPr>
          <w:p w14:paraId="0435B5C0" w14:textId="77777777" w:rsidR="00120A80" w:rsidRDefault="00120A80" w:rsidP="00120A80">
            <w:pPr>
              <w:rPr>
                <w:ins w:id="1598" w:author="TF 112318" w:date="2018-11-23T14:19:00Z"/>
                <w:rFonts w:ascii="Calibri" w:hAnsi="Calibri"/>
                <w:color w:val="000000"/>
                <w:sz w:val="18"/>
                <w:szCs w:val="18"/>
              </w:rPr>
            </w:pPr>
            <w:ins w:id="1599" w:author="TF 112318" w:date="2018-11-23T14:19:00Z">
              <w:r w:rsidRPr="002A4574">
                <w:rPr>
                  <w:rFonts w:ascii="Calibri" w:hAnsi="Calibri"/>
                  <w:color w:val="000000"/>
                  <w:sz w:val="18"/>
                  <w:szCs w:val="18"/>
                </w:rPr>
                <w:t>725958</w:t>
              </w:r>
            </w:ins>
          </w:p>
        </w:tc>
        <w:tc>
          <w:tcPr>
            <w:tcW w:w="818" w:type="dxa"/>
            <w:gridSpan w:val="3"/>
            <w:tcBorders>
              <w:top w:val="nil"/>
              <w:left w:val="nil"/>
              <w:bottom w:val="nil"/>
              <w:right w:val="nil"/>
            </w:tcBorders>
            <w:shd w:val="clear" w:color="auto" w:fill="auto"/>
            <w:noWrap/>
            <w:vAlign w:val="center"/>
            <w:hideMark/>
          </w:tcPr>
          <w:p w14:paraId="0435B5C1" w14:textId="77777777" w:rsidR="00120A80" w:rsidRDefault="00120A80" w:rsidP="00120A80">
            <w:pPr>
              <w:rPr>
                <w:ins w:id="1600" w:author="TF 112318" w:date="2018-11-23T14:19:00Z"/>
                <w:rFonts w:ascii="Calibri" w:hAnsi="Calibri"/>
                <w:color w:val="000000"/>
                <w:sz w:val="18"/>
                <w:szCs w:val="18"/>
              </w:rPr>
            </w:pPr>
            <w:ins w:id="1601" w:author="TF 112318" w:date="2018-11-23T14:19:00Z">
              <w:r w:rsidRPr="002A4574">
                <w:rPr>
                  <w:rFonts w:ascii="Calibri" w:hAnsi="Calibri"/>
                  <w:color w:val="000000"/>
                  <w:sz w:val="18"/>
                  <w:szCs w:val="18"/>
                </w:rPr>
                <w:t>0.59</w:t>
              </w:r>
            </w:ins>
          </w:p>
        </w:tc>
        <w:tc>
          <w:tcPr>
            <w:tcW w:w="4955" w:type="dxa"/>
            <w:gridSpan w:val="3"/>
            <w:tcBorders>
              <w:top w:val="nil"/>
              <w:left w:val="nil"/>
              <w:bottom w:val="nil"/>
              <w:right w:val="nil"/>
            </w:tcBorders>
            <w:shd w:val="clear" w:color="auto" w:fill="auto"/>
            <w:noWrap/>
            <w:vAlign w:val="bottom"/>
            <w:hideMark/>
          </w:tcPr>
          <w:p w14:paraId="0435B5C2" w14:textId="77777777" w:rsidR="00120A80" w:rsidRPr="002A4574" w:rsidRDefault="00120A80" w:rsidP="00120A80">
            <w:pPr>
              <w:rPr>
                <w:ins w:id="1602" w:author="TF 112318" w:date="2018-11-23T14:19:00Z"/>
                <w:rFonts w:ascii="Calibri" w:hAnsi="Calibri"/>
                <w:color w:val="000000"/>
                <w:sz w:val="18"/>
                <w:szCs w:val="18"/>
              </w:rPr>
            </w:pPr>
            <w:ins w:id="1603" w:author="TF 112318" w:date="2018-11-23T14:19:00Z">
              <w:r w:rsidRPr="002A4574">
                <w:rPr>
                  <w:rFonts w:ascii="Calibri" w:hAnsi="Calibri"/>
                  <w:color w:val="000000"/>
                  <w:sz w:val="18"/>
                  <w:szCs w:val="18"/>
                </w:rPr>
                <w:t>Alturas 41.50 –120.5</w:t>
              </w:r>
            </w:ins>
          </w:p>
        </w:tc>
        <w:tc>
          <w:tcPr>
            <w:tcW w:w="1451" w:type="dxa"/>
            <w:gridSpan w:val="3"/>
            <w:tcBorders>
              <w:top w:val="nil"/>
              <w:left w:val="nil"/>
              <w:bottom w:val="nil"/>
              <w:right w:val="nil"/>
            </w:tcBorders>
            <w:shd w:val="clear" w:color="auto" w:fill="auto"/>
            <w:noWrap/>
            <w:vAlign w:val="center"/>
            <w:hideMark/>
          </w:tcPr>
          <w:p w14:paraId="0435B5C3" w14:textId="77777777" w:rsidR="00120A80" w:rsidRDefault="00120A80" w:rsidP="00120A80">
            <w:pPr>
              <w:rPr>
                <w:ins w:id="1604" w:author="TF 112318" w:date="2018-11-23T14:19:00Z"/>
                <w:rFonts w:ascii="Calibri" w:hAnsi="Calibri"/>
                <w:color w:val="000000"/>
                <w:sz w:val="18"/>
                <w:szCs w:val="18"/>
              </w:rPr>
            </w:pPr>
            <w:ins w:id="1605" w:author="TF 112318" w:date="2018-11-23T14:19:00Z">
              <w:r w:rsidRPr="002A4574">
                <w:rPr>
                  <w:rFonts w:ascii="Calibri" w:hAnsi="Calibri"/>
                  <w:color w:val="000000"/>
                  <w:sz w:val="18"/>
                  <w:szCs w:val="18"/>
                </w:rPr>
                <w:t>41.5</w:t>
              </w:r>
            </w:ins>
          </w:p>
        </w:tc>
        <w:tc>
          <w:tcPr>
            <w:tcW w:w="1420" w:type="dxa"/>
            <w:gridSpan w:val="3"/>
            <w:tcBorders>
              <w:top w:val="nil"/>
              <w:left w:val="nil"/>
              <w:bottom w:val="nil"/>
              <w:right w:val="nil"/>
            </w:tcBorders>
            <w:shd w:val="clear" w:color="auto" w:fill="auto"/>
            <w:noWrap/>
            <w:vAlign w:val="center"/>
            <w:hideMark/>
          </w:tcPr>
          <w:p w14:paraId="0435B5C4" w14:textId="77777777" w:rsidR="00120A80" w:rsidRDefault="00120A80" w:rsidP="00120A80">
            <w:pPr>
              <w:rPr>
                <w:ins w:id="1606" w:author="TF 112318" w:date="2018-11-23T14:19:00Z"/>
                <w:rFonts w:ascii="Calibri" w:hAnsi="Calibri"/>
                <w:color w:val="000000"/>
                <w:sz w:val="18"/>
                <w:szCs w:val="18"/>
              </w:rPr>
            </w:pPr>
            <w:ins w:id="1607" w:author="TF 112318" w:date="2018-11-23T14:19:00Z">
              <w:r w:rsidRPr="002A4574">
                <w:rPr>
                  <w:rFonts w:ascii="Calibri" w:hAnsi="Calibri"/>
                  <w:color w:val="000000"/>
                  <w:sz w:val="18"/>
                  <w:szCs w:val="18"/>
                </w:rPr>
                <w:t>–120.53</w:t>
              </w:r>
            </w:ins>
          </w:p>
        </w:tc>
        <w:tc>
          <w:tcPr>
            <w:tcW w:w="1293" w:type="dxa"/>
            <w:tcBorders>
              <w:top w:val="nil"/>
              <w:left w:val="nil"/>
              <w:bottom w:val="nil"/>
              <w:right w:val="nil"/>
            </w:tcBorders>
            <w:shd w:val="clear" w:color="auto" w:fill="auto"/>
            <w:noWrap/>
            <w:vAlign w:val="center"/>
            <w:hideMark/>
          </w:tcPr>
          <w:p w14:paraId="0435B5C5" w14:textId="77777777" w:rsidR="00120A80" w:rsidRDefault="00120A80" w:rsidP="00120A80">
            <w:pPr>
              <w:rPr>
                <w:ins w:id="1608" w:author="TF 112318" w:date="2018-11-23T14:19:00Z"/>
                <w:rFonts w:ascii="Calibri" w:hAnsi="Calibri"/>
                <w:color w:val="000000"/>
                <w:sz w:val="18"/>
                <w:szCs w:val="18"/>
              </w:rPr>
            </w:pPr>
            <w:ins w:id="1609" w:author="TF 112318" w:date="2018-11-23T14:19:00Z">
              <w:r w:rsidRPr="002A4574">
                <w:rPr>
                  <w:rFonts w:ascii="Calibri" w:hAnsi="Calibri"/>
                  <w:color w:val="000000"/>
                  <w:sz w:val="18"/>
                  <w:szCs w:val="18"/>
                </w:rPr>
                <w:t>California</w:t>
              </w:r>
            </w:ins>
          </w:p>
        </w:tc>
      </w:tr>
      <w:tr w:rsidR="00120A80" w:rsidRPr="002A4574" w14:paraId="0435B5CD" w14:textId="77777777" w:rsidTr="00BA6D7A">
        <w:trPr>
          <w:trHeight w:val="240"/>
          <w:ins w:id="1610" w:author="TF 112318" w:date="2018-11-23T14:19:00Z"/>
        </w:trPr>
        <w:tc>
          <w:tcPr>
            <w:tcW w:w="984" w:type="dxa"/>
            <w:gridSpan w:val="2"/>
            <w:tcBorders>
              <w:top w:val="nil"/>
              <w:left w:val="nil"/>
              <w:bottom w:val="nil"/>
              <w:right w:val="nil"/>
            </w:tcBorders>
            <w:shd w:val="clear" w:color="auto" w:fill="auto"/>
            <w:noWrap/>
            <w:vAlign w:val="center"/>
            <w:hideMark/>
          </w:tcPr>
          <w:p w14:paraId="0435B5C7" w14:textId="77777777" w:rsidR="00120A80" w:rsidRDefault="00120A80" w:rsidP="00120A80">
            <w:pPr>
              <w:rPr>
                <w:ins w:id="1611" w:author="TF 112318" w:date="2018-11-23T14:19:00Z"/>
                <w:rFonts w:ascii="Calibri" w:hAnsi="Calibri"/>
                <w:color w:val="000000"/>
                <w:sz w:val="18"/>
                <w:szCs w:val="18"/>
              </w:rPr>
            </w:pPr>
            <w:ins w:id="1612" w:author="TF 112318" w:date="2018-11-23T14:19:00Z">
              <w:r w:rsidRPr="002A4574">
                <w:rPr>
                  <w:rFonts w:ascii="Calibri" w:hAnsi="Calibri"/>
                  <w:color w:val="000000"/>
                  <w:sz w:val="18"/>
                  <w:szCs w:val="18"/>
                </w:rPr>
                <w:t>745090</w:t>
              </w:r>
            </w:ins>
          </w:p>
        </w:tc>
        <w:tc>
          <w:tcPr>
            <w:tcW w:w="818" w:type="dxa"/>
            <w:gridSpan w:val="3"/>
            <w:tcBorders>
              <w:top w:val="nil"/>
              <w:left w:val="nil"/>
              <w:bottom w:val="nil"/>
              <w:right w:val="nil"/>
            </w:tcBorders>
            <w:shd w:val="clear" w:color="auto" w:fill="auto"/>
            <w:noWrap/>
            <w:vAlign w:val="center"/>
            <w:hideMark/>
          </w:tcPr>
          <w:p w14:paraId="0435B5C8" w14:textId="77777777" w:rsidR="00120A80" w:rsidRDefault="00120A80" w:rsidP="00120A80">
            <w:pPr>
              <w:rPr>
                <w:ins w:id="1613" w:author="TF 112318" w:date="2018-11-23T14:19:00Z"/>
                <w:rFonts w:ascii="Calibri" w:hAnsi="Calibri"/>
                <w:color w:val="000000"/>
                <w:sz w:val="18"/>
                <w:szCs w:val="18"/>
              </w:rPr>
            </w:pPr>
            <w:ins w:id="1614" w:author="TF 112318" w:date="2018-11-23T14:19:00Z">
              <w:r w:rsidRPr="002A4574">
                <w:rPr>
                  <w:rFonts w:ascii="Calibri" w:hAnsi="Calibri"/>
                  <w:color w:val="000000"/>
                  <w:sz w:val="18"/>
                  <w:szCs w:val="18"/>
                </w:rPr>
                <w:t>0.45</w:t>
              </w:r>
            </w:ins>
          </w:p>
        </w:tc>
        <w:tc>
          <w:tcPr>
            <w:tcW w:w="4955" w:type="dxa"/>
            <w:gridSpan w:val="3"/>
            <w:tcBorders>
              <w:top w:val="nil"/>
              <w:left w:val="nil"/>
              <w:bottom w:val="nil"/>
              <w:right w:val="nil"/>
            </w:tcBorders>
            <w:shd w:val="clear" w:color="auto" w:fill="auto"/>
            <w:noWrap/>
            <w:vAlign w:val="bottom"/>
            <w:hideMark/>
          </w:tcPr>
          <w:p w14:paraId="0435B5C9" w14:textId="77777777" w:rsidR="00120A80" w:rsidRPr="002A4574" w:rsidRDefault="00120A80" w:rsidP="00120A80">
            <w:pPr>
              <w:rPr>
                <w:ins w:id="1615" w:author="TF 112318" w:date="2018-11-23T14:19:00Z"/>
                <w:rFonts w:ascii="Calibri" w:hAnsi="Calibri"/>
                <w:color w:val="000000"/>
                <w:sz w:val="18"/>
                <w:szCs w:val="18"/>
              </w:rPr>
            </w:pPr>
            <w:ins w:id="1616" w:author="TF 112318" w:date="2018-11-23T14:19:00Z">
              <w:r w:rsidRPr="002A4574">
                <w:rPr>
                  <w:rFonts w:ascii="Calibri" w:hAnsi="Calibri"/>
                  <w:color w:val="000000"/>
                  <w:sz w:val="18"/>
                  <w:szCs w:val="18"/>
                </w:rPr>
                <w:t xml:space="preserve">Mountain View Moffett </w:t>
              </w:r>
              <w:proofErr w:type="spellStart"/>
              <w:r w:rsidRPr="002A4574">
                <w:rPr>
                  <w:rFonts w:ascii="Calibri" w:hAnsi="Calibri"/>
                  <w:color w:val="000000"/>
                  <w:sz w:val="18"/>
                  <w:szCs w:val="18"/>
                </w:rPr>
                <w:t>Fld</w:t>
              </w:r>
              <w:proofErr w:type="spellEnd"/>
              <w:r w:rsidRPr="002A4574">
                <w:rPr>
                  <w:rFonts w:ascii="Calibri" w:hAnsi="Calibri"/>
                  <w:color w:val="000000"/>
                  <w:sz w:val="18"/>
                  <w:szCs w:val="18"/>
                </w:rPr>
                <w:t xml:space="preserve"> NAS </w:t>
              </w:r>
            </w:ins>
          </w:p>
        </w:tc>
        <w:tc>
          <w:tcPr>
            <w:tcW w:w="1451" w:type="dxa"/>
            <w:gridSpan w:val="3"/>
            <w:tcBorders>
              <w:top w:val="nil"/>
              <w:left w:val="nil"/>
              <w:bottom w:val="nil"/>
              <w:right w:val="nil"/>
            </w:tcBorders>
            <w:shd w:val="clear" w:color="auto" w:fill="auto"/>
            <w:noWrap/>
            <w:vAlign w:val="center"/>
            <w:hideMark/>
          </w:tcPr>
          <w:p w14:paraId="0435B5CA" w14:textId="77777777" w:rsidR="00120A80" w:rsidRDefault="00120A80" w:rsidP="00120A80">
            <w:pPr>
              <w:rPr>
                <w:ins w:id="1617" w:author="TF 112318" w:date="2018-11-23T14:19:00Z"/>
                <w:rFonts w:ascii="Calibri" w:hAnsi="Calibri"/>
                <w:color w:val="000000"/>
                <w:sz w:val="18"/>
                <w:szCs w:val="18"/>
              </w:rPr>
            </w:pPr>
            <w:ins w:id="1618" w:author="TF 112318" w:date="2018-11-23T14:19:00Z">
              <w:r w:rsidRPr="002A4574">
                <w:rPr>
                  <w:rFonts w:ascii="Calibri" w:hAnsi="Calibri"/>
                  <w:color w:val="000000"/>
                  <w:sz w:val="18"/>
                  <w:szCs w:val="18"/>
                </w:rPr>
                <w:t>37.4</w:t>
              </w:r>
            </w:ins>
          </w:p>
        </w:tc>
        <w:tc>
          <w:tcPr>
            <w:tcW w:w="1420" w:type="dxa"/>
            <w:gridSpan w:val="3"/>
            <w:tcBorders>
              <w:top w:val="nil"/>
              <w:left w:val="nil"/>
              <w:bottom w:val="nil"/>
              <w:right w:val="nil"/>
            </w:tcBorders>
            <w:shd w:val="clear" w:color="auto" w:fill="auto"/>
            <w:noWrap/>
            <w:vAlign w:val="center"/>
            <w:hideMark/>
          </w:tcPr>
          <w:p w14:paraId="0435B5CB" w14:textId="77777777" w:rsidR="00120A80" w:rsidRDefault="00120A80" w:rsidP="00120A80">
            <w:pPr>
              <w:rPr>
                <w:ins w:id="1619" w:author="TF 112318" w:date="2018-11-23T14:19:00Z"/>
                <w:rFonts w:ascii="Calibri" w:hAnsi="Calibri"/>
                <w:color w:val="000000"/>
                <w:sz w:val="18"/>
                <w:szCs w:val="18"/>
              </w:rPr>
            </w:pPr>
            <w:ins w:id="1620" w:author="TF 112318" w:date="2018-11-23T14:19:00Z">
              <w:r w:rsidRPr="002A4574">
                <w:rPr>
                  <w:rFonts w:ascii="Calibri" w:hAnsi="Calibri"/>
                  <w:color w:val="000000"/>
                  <w:sz w:val="18"/>
                  <w:szCs w:val="18"/>
                </w:rPr>
                <w:t>–122.05</w:t>
              </w:r>
            </w:ins>
          </w:p>
        </w:tc>
        <w:tc>
          <w:tcPr>
            <w:tcW w:w="1293" w:type="dxa"/>
            <w:tcBorders>
              <w:top w:val="nil"/>
              <w:left w:val="nil"/>
              <w:bottom w:val="nil"/>
              <w:right w:val="nil"/>
            </w:tcBorders>
            <w:shd w:val="clear" w:color="auto" w:fill="auto"/>
            <w:noWrap/>
            <w:vAlign w:val="center"/>
            <w:hideMark/>
          </w:tcPr>
          <w:p w14:paraId="0435B5CC" w14:textId="77777777" w:rsidR="00120A80" w:rsidRDefault="00120A80" w:rsidP="00120A80">
            <w:pPr>
              <w:rPr>
                <w:ins w:id="1621" w:author="TF 112318" w:date="2018-11-23T14:19:00Z"/>
                <w:rFonts w:ascii="Calibri" w:hAnsi="Calibri"/>
                <w:color w:val="000000"/>
                <w:sz w:val="18"/>
                <w:szCs w:val="18"/>
              </w:rPr>
            </w:pPr>
            <w:ins w:id="1622" w:author="TF 112318" w:date="2018-11-23T14:19:00Z">
              <w:r w:rsidRPr="002A4574">
                <w:rPr>
                  <w:rFonts w:ascii="Calibri" w:hAnsi="Calibri"/>
                  <w:color w:val="000000"/>
                  <w:sz w:val="18"/>
                  <w:szCs w:val="18"/>
                </w:rPr>
                <w:t>California</w:t>
              </w:r>
            </w:ins>
          </w:p>
        </w:tc>
      </w:tr>
      <w:tr w:rsidR="00120A80" w:rsidRPr="002A4574" w14:paraId="0435B5D4" w14:textId="77777777" w:rsidTr="00BA6D7A">
        <w:trPr>
          <w:trHeight w:val="240"/>
          <w:ins w:id="1623" w:author="TF 112318" w:date="2018-11-23T14:19:00Z"/>
        </w:trPr>
        <w:tc>
          <w:tcPr>
            <w:tcW w:w="984" w:type="dxa"/>
            <w:gridSpan w:val="2"/>
            <w:tcBorders>
              <w:top w:val="nil"/>
              <w:left w:val="nil"/>
              <w:bottom w:val="nil"/>
              <w:right w:val="nil"/>
            </w:tcBorders>
            <w:shd w:val="clear" w:color="auto" w:fill="auto"/>
            <w:noWrap/>
            <w:vAlign w:val="center"/>
            <w:hideMark/>
          </w:tcPr>
          <w:p w14:paraId="0435B5CE" w14:textId="77777777" w:rsidR="00120A80" w:rsidRDefault="00120A80" w:rsidP="00120A80">
            <w:pPr>
              <w:rPr>
                <w:ins w:id="1624" w:author="TF 112318" w:date="2018-11-23T14:19:00Z"/>
                <w:rFonts w:ascii="Calibri" w:hAnsi="Calibri"/>
                <w:color w:val="000000"/>
                <w:sz w:val="18"/>
                <w:szCs w:val="18"/>
              </w:rPr>
            </w:pPr>
            <w:ins w:id="1625" w:author="TF 112318" w:date="2018-11-23T14:19:00Z">
              <w:r w:rsidRPr="002A4574">
                <w:rPr>
                  <w:rFonts w:ascii="Calibri" w:hAnsi="Calibri"/>
                  <w:color w:val="000000"/>
                  <w:sz w:val="18"/>
                  <w:szCs w:val="18"/>
                </w:rPr>
                <w:t>745160</w:t>
              </w:r>
            </w:ins>
          </w:p>
        </w:tc>
        <w:tc>
          <w:tcPr>
            <w:tcW w:w="818" w:type="dxa"/>
            <w:gridSpan w:val="3"/>
            <w:tcBorders>
              <w:top w:val="nil"/>
              <w:left w:val="nil"/>
              <w:bottom w:val="nil"/>
              <w:right w:val="nil"/>
            </w:tcBorders>
            <w:shd w:val="clear" w:color="auto" w:fill="auto"/>
            <w:noWrap/>
            <w:vAlign w:val="center"/>
            <w:hideMark/>
          </w:tcPr>
          <w:p w14:paraId="0435B5CF" w14:textId="77777777" w:rsidR="00120A80" w:rsidRDefault="00120A80" w:rsidP="00120A80">
            <w:pPr>
              <w:rPr>
                <w:ins w:id="1626" w:author="TF 112318" w:date="2018-11-23T14:19:00Z"/>
                <w:rFonts w:ascii="Calibri" w:hAnsi="Calibri"/>
                <w:color w:val="000000"/>
                <w:sz w:val="18"/>
                <w:szCs w:val="18"/>
              </w:rPr>
            </w:pPr>
            <w:ins w:id="1627" w:author="TF 112318" w:date="2018-11-23T14:19:00Z">
              <w:r w:rsidRPr="002A4574">
                <w:rPr>
                  <w:rFonts w:ascii="Calibri" w:hAnsi="Calibri"/>
                  <w:color w:val="000000"/>
                  <w:sz w:val="18"/>
                  <w:szCs w:val="18"/>
                </w:rPr>
                <w:t>0.67</w:t>
              </w:r>
            </w:ins>
          </w:p>
        </w:tc>
        <w:tc>
          <w:tcPr>
            <w:tcW w:w="4955" w:type="dxa"/>
            <w:gridSpan w:val="3"/>
            <w:tcBorders>
              <w:top w:val="nil"/>
              <w:left w:val="nil"/>
              <w:bottom w:val="nil"/>
              <w:right w:val="nil"/>
            </w:tcBorders>
            <w:shd w:val="clear" w:color="auto" w:fill="auto"/>
            <w:noWrap/>
            <w:vAlign w:val="bottom"/>
            <w:hideMark/>
          </w:tcPr>
          <w:p w14:paraId="0435B5D0" w14:textId="77777777" w:rsidR="00120A80" w:rsidRPr="002A4574" w:rsidRDefault="00120A80" w:rsidP="00120A80">
            <w:pPr>
              <w:rPr>
                <w:ins w:id="1628" w:author="TF 112318" w:date="2018-11-23T14:19:00Z"/>
                <w:rFonts w:ascii="Calibri" w:hAnsi="Calibri"/>
                <w:color w:val="000000"/>
                <w:sz w:val="18"/>
                <w:szCs w:val="18"/>
              </w:rPr>
            </w:pPr>
            <w:ins w:id="1629" w:author="TF 112318" w:date="2018-11-23T14:19:00Z">
              <w:r w:rsidRPr="002A4574">
                <w:rPr>
                  <w:rFonts w:ascii="Calibri" w:hAnsi="Calibri"/>
                  <w:color w:val="000000"/>
                  <w:sz w:val="18"/>
                  <w:szCs w:val="18"/>
                </w:rPr>
                <w:t xml:space="preserve">Travis Field AFB </w:t>
              </w:r>
            </w:ins>
          </w:p>
        </w:tc>
        <w:tc>
          <w:tcPr>
            <w:tcW w:w="1451" w:type="dxa"/>
            <w:gridSpan w:val="3"/>
            <w:tcBorders>
              <w:top w:val="nil"/>
              <w:left w:val="nil"/>
              <w:bottom w:val="nil"/>
              <w:right w:val="nil"/>
            </w:tcBorders>
            <w:shd w:val="clear" w:color="auto" w:fill="auto"/>
            <w:noWrap/>
            <w:vAlign w:val="center"/>
            <w:hideMark/>
          </w:tcPr>
          <w:p w14:paraId="0435B5D1" w14:textId="77777777" w:rsidR="00120A80" w:rsidRDefault="00120A80" w:rsidP="00120A80">
            <w:pPr>
              <w:rPr>
                <w:ins w:id="1630" w:author="TF 112318" w:date="2018-11-23T14:19:00Z"/>
                <w:rFonts w:ascii="Calibri" w:hAnsi="Calibri"/>
                <w:color w:val="000000"/>
                <w:sz w:val="18"/>
                <w:szCs w:val="18"/>
              </w:rPr>
            </w:pPr>
            <w:ins w:id="1631" w:author="TF 112318" w:date="2018-11-23T14:19:00Z">
              <w:r w:rsidRPr="002A4574">
                <w:rPr>
                  <w:rFonts w:ascii="Calibri" w:hAnsi="Calibri"/>
                  <w:color w:val="000000"/>
                  <w:sz w:val="18"/>
                  <w:szCs w:val="18"/>
                </w:rPr>
                <w:t>38.27</w:t>
              </w:r>
            </w:ins>
          </w:p>
        </w:tc>
        <w:tc>
          <w:tcPr>
            <w:tcW w:w="1420" w:type="dxa"/>
            <w:gridSpan w:val="3"/>
            <w:tcBorders>
              <w:top w:val="nil"/>
              <w:left w:val="nil"/>
              <w:bottom w:val="nil"/>
              <w:right w:val="nil"/>
            </w:tcBorders>
            <w:shd w:val="clear" w:color="auto" w:fill="auto"/>
            <w:noWrap/>
            <w:vAlign w:val="center"/>
            <w:hideMark/>
          </w:tcPr>
          <w:p w14:paraId="0435B5D2" w14:textId="77777777" w:rsidR="00120A80" w:rsidRDefault="00120A80" w:rsidP="00120A80">
            <w:pPr>
              <w:rPr>
                <w:ins w:id="1632" w:author="TF 112318" w:date="2018-11-23T14:19:00Z"/>
                <w:rFonts w:ascii="Calibri" w:hAnsi="Calibri"/>
                <w:color w:val="000000"/>
                <w:sz w:val="18"/>
                <w:szCs w:val="18"/>
              </w:rPr>
            </w:pPr>
            <w:ins w:id="1633" w:author="TF 112318" w:date="2018-11-23T14:19:00Z">
              <w:r w:rsidRPr="002A4574">
                <w:rPr>
                  <w:rFonts w:ascii="Calibri" w:hAnsi="Calibri"/>
                  <w:color w:val="000000"/>
                  <w:sz w:val="18"/>
                  <w:szCs w:val="18"/>
                </w:rPr>
                <w:t>–121.93</w:t>
              </w:r>
            </w:ins>
          </w:p>
        </w:tc>
        <w:tc>
          <w:tcPr>
            <w:tcW w:w="1293" w:type="dxa"/>
            <w:tcBorders>
              <w:top w:val="nil"/>
              <w:left w:val="nil"/>
              <w:bottom w:val="nil"/>
              <w:right w:val="nil"/>
            </w:tcBorders>
            <w:shd w:val="clear" w:color="auto" w:fill="auto"/>
            <w:noWrap/>
            <w:vAlign w:val="center"/>
            <w:hideMark/>
          </w:tcPr>
          <w:p w14:paraId="0435B5D3" w14:textId="77777777" w:rsidR="00120A80" w:rsidRDefault="00120A80" w:rsidP="00120A80">
            <w:pPr>
              <w:rPr>
                <w:ins w:id="1634" w:author="TF 112318" w:date="2018-11-23T14:19:00Z"/>
                <w:rFonts w:ascii="Calibri" w:hAnsi="Calibri"/>
                <w:color w:val="000000"/>
                <w:sz w:val="18"/>
                <w:szCs w:val="18"/>
              </w:rPr>
            </w:pPr>
            <w:ins w:id="1635" w:author="TF 112318" w:date="2018-11-23T14:19:00Z">
              <w:r w:rsidRPr="002A4574">
                <w:rPr>
                  <w:rFonts w:ascii="Calibri" w:hAnsi="Calibri"/>
                  <w:color w:val="000000"/>
                  <w:sz w:val="18"/>
                  <w:szCs w:val="18"/>
                </w:rPr>
                <w:t>California</w:t>
              </w:r>
            </w:ins>
          </w:p>
        </w:tc>
      </w:tr>
      <w:tr w:rsidR="00120A80" w:rsidRPr="002A4574" w14:paraId="0435B5DB" w14:textId="77777777" w:rsidTr="00BA6D7A">
        <w:trPr>
          <w:trHeight w:val="240"/>
          <w:ins w:id="1636" w:author="TF 112318" w:date="2018-11-23T14:19:00Z"/>
        </w:trPr>
        <w:tc>
          <w:tcPr>
            <w:tcW w:w="984" w:type="dxa"/>
            <w:gridSpan w:val="2"/>
            <w:tcBorders>
              <w:top w:val="nil"/>
              <w:left w:val="nil"/>
              <w:bottom w:val="nil"/>
              <w:right w:val="nil"/>
            </w:tcBorders>
            <w:shd w:val="clear" w:color="auto" w:fill="auto"/>
            <w:noWrap/>
            <w:vAlign w:val="center"/>
            <w:hideMark/>
          </w:tcPr>
          <w:p w14:paraId="0435B5D5" w14:textId="77777777" w:rsidR="00120A80" w:rsidRDefault="00120A80" w:rsidP="00120A80">
            <w:pPr>
              <w:rPr>
                <w:ins w:id="1637" w:author="TF 112318" w:date="2018-11-23T14:19:00Z"/>
                <w:rFonts w:ascii="Calibri" w:hAnsi="Calibri"/>
                <w:color w:val="000000"/>
                <w:sz w:val="18"/>
                <w:szCs w:val="18"/>
              </w:rPr>
            </w:pPr>
            <w:ins w:id="1638" w:author="TF 112318" w:date="2018-11-23T14:19:00Z">
              <w:r w:rsidRPr="002A4574">
                <w:rPr>
                  <w:rFonts w:ascii="Calibri" w:hAnsi="Calibri"/>
                  <w:color w:val="000000"/>
                  <w:sz w:val="18"/>
                  <w:szCs w:val="18"/>
                </w:rPr>
                <w:t>746120</w:t>
              </w:r>
            </w:ins>
          </w:p>
        </w:tc>
        <w:tc>
          <w:tcPr>
            <w:tcW w:w="818" w:type="dxa"/>
            <w:gridSpan w:val="3"/>
            <w:tcBorders>
              <w:top w:val="nil"/>
              <w:left w:val="nil"/>
              <w:bottom w:val="nil"/>
              <w:right w:val="nil"/>
            </w:tcBorders>
            <w:shd w:val="clear" w:color="auto" w:fill="auto"/>
            <w:noWrap/>
            <w:vAlign w:val="center"/>
            <w:hideMark/>
          </w:tcPr>
          <w:p w14:paraId="0435B5D6" w14:textId="77777777" w:rsidR="00120A80" w:rsidRDefault="00120A80" w:rsidP="00120A80">
            <w:pPr>
              <w:rPr>
                <w:ins w:id="1639" w:author="TF 112318" w:date="2018-11-23T14:19:00Z"/>
                <w:rFonts w:ascii="Calibri" w:hAnsi="Calibri"/>
                <w:color w:val="000000"/>
                <w:sz w:val="18"/>
                <w:szCs w:val="18"/>
              </w:rPr>
            </w:pPr>
            <w:ins w:id="1640" w:author="TF 112318" w:date="2018-11-23T14:19:00Z">
              <w:r w:rsidRPr="002A4574">
                <w:rPr>
                  <w:rFonts w:ascii="Calibri" w:hAnsi="Calibri"/>
                  <w:color w:val="000000"/>
                  <w:sz w:val="18"/>
                  <w:szCs w:val="18"/>
                </w:rPr>
                <w:t>0.52</w:t>
              </w:r>
            </w:ins>
          </w:p>
        </w:tc>
        <w:tc>
          <w:tcPr>
            <w:tcW w:w="4955" w:type="dxa"/>
            <w:gridSpan w:val="3"/>
            <w:tcBorders>
              <w:top w:val="nil"/>
              <w:left w:val="nil"/>
              <w:bottom w:val="nil"/>
              <w:right w:val="nil"/>
            </w:tcBorders>
            <w:shd w:val="clear" w:color="auto" w:fill="auto"/>
            <w:noWrap/>
            <w:vAlign w:val="bottom"/>
            <w:hideMark/>
          </w:tcPr>
          <w:p w14:paraId="0435B5D7" w14:textId="77777777" w:rsidR="00120A80" w:rsidRPr="002A4574" w:rsidRDefault="00120A80" w:rsidP="00120A80">
            <w:pPr>
              <w:rPr>
                <w:ins w:id="1641" w:author="TF 112318" w:date="2018-11-23T14:19:00Z"/>
                <w:rFonts w:ascii="Calibri" w:hAnsi="Calibri"/>
                <w:color w:val="000000"/>
                <w:sz w:val="18"/>
                <w:szCs w:val="18"/>
              </w:rPr>
            </w:pPr>
            <w:ins w:id="1642" w:author="TF 112318" w:date="2018-11-23T14:19:00Z">
              <w:r w:rsidRPr="002A4574">
                <w:rPr>
                  <w:rFonts w:ascii="Calibri" w:hAnsi="Calibri"/>
                  <w:color w:val="000000"/>
                  <w:sz w:val="18"/>
                  <w:szCs w:val="18"/>
                </w:rPr>
                <w:t xml:space="preserve">China Lake </w:t>
              </w:r>
              <w:proofErr w:type="spellStart"/>
              <w:r w:rsidRPr="002A4574">
                <w:rPr>
                  <w:rFonts w:ascii="Calibri" w:hAnsi="Calibri"/>
                  <w:color w:val="000000"/>
                  <w:sz w:val="18"/>
                  <w:szCs w:val="18"/>
                </w:rPr>
                <w:t>Naf</w:t>
              </w:r>
              <w:proofErr w:type="spellEnd"/>
              <w:r w:rsidRPr="002A4574">
                <w:rPr>
                  <w:rFonts w:ascii="Calibri" w:hAnsi="Calibri"/>
                  <w:color w:val="000000"/>
                  <w:sz w:val="18"/>
                  <w:szCs w:val="18"/>
                </w:rPr>
                <w:t xml:space="preserve"> </w:t>
              </w:r>
            </w:ins>
          </w:p>
        </w:tc>
        <w:tc>
          <w:tcPr>
            <w:tcW w:w="1451" w:type="dxa"/>
            <w:gridSpan w:val="3"/>
            <w:tcBorders>
              <w:top w:val="nil"/>
              <w:left w:val="nil"/>
              <w:bottom w:val="nil"/>
              <w:right w:val="nil"/>
            </w:tcBorders>
            <w:shd w:val="clear" w:color="auto" w:fill="auto"/>
            <w:noWrap/>
            <w:vAlign w:val="center"/>
            <w:hideMark/>
          </w:tcPr>
          <w:p w14:paraId="0435B5D8" w14:textId="77777777" w:rsidR="00120A80" w:rsidRDefault="00120A80" w:rsidP="00120A80">
            <w:pPr>
              <w:rPr>
                <w:ins w:id="1643" w:author="TF 112318" w:date="2018-11-23T14:19:00Z"/>
                <w:rFonts w:ascii="Calibri" w:hAnsi="Calibri"/>
                <w:color w:val="000000"/>
                <w:sz w:val="18"/>
                <w:szCs w:val="18"/>
              </w:rPr>
            </w:pPr>
            <w:ins w:id="1644" w:author="TF 112318" w:date="2018-11-23T14:19:00Z">
              <w:r w:rsidRPr="002A4574">
                <w:rPr>
                  <w:rFonts w:ascii="Calibri" w:hAnsi="Calibri"/>
                  <w:color w:val="000000"/>
                  <w:sz w:val="18"/>
                  <w:szCs w:val="18"/>
                </w:rPr>
                <w:t>35.68</w:t>
              </w:r>
            </w:ins>
          </w:p>
        </w:tc>
        <w:tc>
          <w:tcPr>
            <w:tcW w:w="1420" w:type="dxa"/>
            <w:gridSpan w:val="3"/>
            <w:tcBorders>
              <w:top w:val="nil"/>
              <w:left w:val="nil"/>
              <w:bottom w:val="nil"/>
              <w:right w:val="nil"/>
            </w:tcBorders>
            <w:shd w:val="clear" w:color="auto" w:fill="auto"/>
            <w:noWrap/>
            <w:vAlign w:val="center"/>
            <w:hideMark/>
          </w:tcPr>
          <w:p w14:paraId="0435B5D9" w14:textId="77777777" w:rsidR="00120A80" w:rsidRDefault="00120A80" w:rsidP="00120A80">
            <w:pPr>
              <w:rPr>
                <w:ins w:id="1645" w:author="TF 112318" w:date="2018-11-23T14:19:00Z"/>
                <w:rFonts w:ascii="Calibri" w:hAnsi="Calibri"/>
                <w:color w:val="000000"/>
                <w:sz w:val="18"/>
                <w:szCs w:val="18"/>
              </w:rPr>
            </w:pPr>
            <w:ins w:id="1646" w:author="TF 112318" w:date="2018-11-23T14:19:00Z">
              <w:r w:rsidRPr="002A4574">
                <w:rPr>
                  <w:rFonts w:ascii="Calibri" w:hAnsi="Calibri"/>
                  <w:color w:val="000000"/>
                  <w:sz w:val="18"/>
                  <w:szCs w:val="18"/>
                </w:rPr>
                <w:t>–117.68</w:t>
              </w:r>
            </w:ins>
          </w:p>
        </w:tc>
        <w:tc>
          <w:tcPr>
            <w:tcW w:w="1293" w:type="dxa"/>
            <w:tcBorders>
              <w:top w:val="nil"/>
              <w:left w:val="nil"/>
              <w:bottom w:val="nil"/>
              <w:right w:val="nil"/>
            </w:tcBorders>
            <w:shd w:val="clear" w:color="auto" w:fill="auto"/>
            <w:noWrap/>
            <w:vAlign w:val="center"/>
            <w:hideMark/>
          </w:tcPr>
          <w:p w14:paraId="0435B5DA" w14:textId="77777777" w:rsidR="00120A80" w:rsidRDefault="00120A80" w:rsidP="00120A80">
            <w:pPr>
              <w:rPr>
                <w:ins w:id="1647" w:author="TF 112318" w:date="2018-11-23T14:19:00Z"/>
                <w:rFonts w:ascii="Calibri" w:hAnsi="Calibri"/>
                <w:color w:val="000000"/>
                <w:sz w:val="18"/>
                <w:szCs w:val="18"/>
              </w:rPr>
            </w:pPr>
            <w:ins w:id="1648" w:author="TF 112318" w:date="2018-11-23T14:19:00Z">
              <w:r w:rsidRPr="002A4574">
                <w:rPr>
                  <w:rFonts w:ascii="Calibri" w:hAnsi="Calibri"/>
                  <w:color w:val="000000"/>
                  <w:sz w:val="18"/>
                  <w:szCs w:val="18"/>
                </w:rPr>
                <w:t>California</w:t>
              </w:r>
            </w:ins>
          </w:p>
        </w:tc>
      </w:tr>
      <w:tr w:rsidR="00120A80" w:rsidRPr="002A4574" w14:paraId="0435B5E2" w14:textId="77777777" w:rsidTr="00BA6D7A">
        <w:trPr>
          <w:trHeight w:val="240"/>
          <w:ins w:id="1649" w:author="TF 112318" w:date="2018-11-23T14:19:00Z"/>
        </w:trPr>
        <w:tc>
          <w:tcPr>
            <w:tcW w:w="984" w:type="dxa"/>
            <w:gridSpan w:val="2"/>
            <w:tcBorders>
              <w:top w:val="nil"/>
              <w:left w:val="nil"/>
              <w:bottom w:val="nil"/>
              <w:right w:val="nil"/>
            </w:tcBorders>
            <w:shd w:val="clear" w:color="auto" w:fill="auto"/>
            <w:noWrap/>
            <w:vAlign w:val="center"/>
            <w:hideMark/>
          </w:tcPr>
          <w:p w14:paraId="0435B5DC" w14:textId="77777777" w:rsidR="00120A80" w:rsidRDefault="00120A80" w:rsidP="00120A80">
            <w:pPr>
              <w:rPr>
                <w:ins w:id="1650" w:author="TF 112318" w:date="2018-11-23T14:19:00Z"/>
                <w:rFonts w:ascii="Calibri" w:hAnsi="Calibri"/>
                <w:color w:val="000000"/>
                <w:sz w:val="18"/>
                <w:szCs w:val="18"/>
              </w:rPr>
            </w:pPr>
            <w:ins w:id="1651" w:author="TF 112318" w:date="2018-11-23T14:19:00Z">
              <w:r w:rsidRPr="002A4574">
                <w:rPr>
                  <w:rFonts w:ascii="Calibri" w:hAnsi="Calibri"/>
                  <w:color w:val="000000"/>
                  <w:sz w:val="18"/>
                  <w:szCs w:val="18"/>
                </w:rPr>
                <w:t>747020</w:t>
              </w:r>
            </w:ins>
          </w:p>
        </w:tc>
        <w:tc>
          <w:tcPr>
            <w:tcW w:w="818" w:type="dxa"/>
            <w:gridSpan w:val="3"/>
            <w:tcBorders>
              <w:top w:val="nil"/>
              <w:left w:val="nil"/>
              <w:bottom w:val="nil"/>
              <w:right w:val="nil"/>
            </w:tcBorders>
            <w:shd w:val="clear" w:color="auto" w:fill="auto"/>
            <w:noWrap/>
            <w:vAlign w:val="center"/>
            <w:hideMark/>
          </w:tcPr>
          <w:p w14:paraId="0435B5DD" w14:textId="77777777" w:rsidR="00120A80" w:rsidRDefault="00120A80" w:rsidP="00120A80">
            <w:pPr>
              <w:rPr>
                <w:ins w:id="1652" w:author="TF 112318" w:date="2018-11-23T14:19:00Z"/>
                <w:rFonts w:ascii="Calibri" w:hAnsi="Calibri"/>
                <w:color w:val="000000"/>
                <w:sz w:val="18"/>
                <w:szCs w:val="18"/>
              </w:rPr>
            </w:pPr>
            <w:ins w:id="1653" w:author="TF 112318" w:date="2018-11-23T14:19:00Z">
              <w:r w:rsidRPr="002A4574">
                <w:rPr>
                  <w:rFonts w:ascii="Calibri" w:hAnsi="Calibri"/>
                  <w:color w:val="000000"/>
                  <w:sz w:val="18"/>
                  <w:szCs w:val="18"/>
                </w:rPr>
                <w:t>0.5</w:t>
              </w:r>
            </w:ins>
          </w:p>
        </w:tc>
        <w:tc>
          <w:tcPr>
            <w:tcW w:w="4955" w:type="dxa"/>
            <w:gridSpan w:val="3"/>
            <w:tcBorders>
              <w:top w:val="nil"/>
              <w:left w:val="nil"/>
              <w:bottom w:val="nil"/>
              <w:right w:val="nil"/>
            </w:tcBorders>
            <w:shd w:val="clear" w:color="auto" w:fill="auto"/>
            <w:noWrap/>
            <w:vAlign w:val="bottom"/>
            <w:hideMark/>
          </w:tcPr>
          <w:p w14:paraId="0435B5DE" w14:textId="77777777" w:rsidR="00120A80" w:rsidRPr="002A4574" w:rsidRDefault="00120A80" w:rsidP="00120A80">
            <w:pPr>
              <w:rPr>
                <w:ins w:id="1654" w:author="TF 112318" w:date="2018-11-23T14:19:00Z"/>
                <w:rFonts w:ascii="Calibri" w:hAnsi="Calibri"/>
                <w:color w:val="000000"/>
                <w:sz w:val="18"/>
                <w:szCs w:val="18"/>
              </w:rPr>
            </w:pPr>
            <w:ins w:id="1655" w:author="TF 112318" w:date="2018-11-23T14:19:00Z">
              <w:r w:rsidRPr="002A4574">
                <w:rPr>
                  <w:rFonts w:ascii="Calibri" w:hAnsi="Calibri"/>
                  <w:color w:val="000000"/>
                  <w:sz w:val="18"/>
                  <w:szCs w:val="18"/>
                </w:rPr>
                <w:t xml:space="preserve">Lemoore Reeves NAS </w:t>
              </w:r>
            </w:ins>
          </w:p>
        </w:tc>
        <w:tc>
          <w:tcPr>
            <w:tcW w:w="1451" w:type="dxa"/>
            <w:gridSpan w:val="3"/>
            <w:tcBorders>
              <w:top w:val="nil"/>
              <w:left w:val="nil"/>
              <w:bottom w:val="nil"/>
              <w:right w:val="nil"/>
            </w:tcBorders>
            <w:shd w:val="clear" w:color="auto" w:fill="auto"/>
            <w:noWrap/>
            <w:vAlign w:val="center"/>
            <w:hideMark/>
          </w:tcPr>
          <w:p w14:paraId="0435B5DF" w14:textId="77777777" w:rsidR="00120A80" w:rsidRDefault="00120A80" w:rsidP="00120A80">
            <w:pPr>
              <w:rPr>
                <w:ins w:id="1656" w:author="TF 112318" w:date="2018-11-23T14:19:00Z"/>
                <w:rFonts w:ascii="Calibri" w:hAnsi="Calibri"/>
                <w:color w:val="000000"/>
                <w:sz w:val="18"/>
                <w:szCs w:val="18"/>
              </w:rPr>
            </w:pPr>
            <w:ins w:id="1657" w:author="TF 112318" w:date="2018-11-23T14:19:00Z">
              <w:r w:rsidRPr="002A4574">
                <w:rPr>
                  <w:rFonts w:ascii="Calibri" w:hAnsi="Calibri"/>
                  <w:color w:val="000000"/>
                  <w:sz w:val="18"/>
                  <w:szCs w:val="18"/>
                </w:rPr>
                <w:t>36.33</w:t>
              </w:r>
            </w:ins>
          </w:p>
        </w:tc>
        <w:tc>
          <w:tcPr>
            <w:tcW w:w="1420" w:type="dxa"/>
            <w:gridSpan w:val="3"/>
            <w:tcBorders>
              <w:top w:val="nil"/>
              <w:left w:val="nil"/>
              <w:bottom w:val="nil"/>
              <w:right w:val="nil"/>
            </w:tcBorders>
            <w:shd w:val="clear" w:color="auto" w:fill="auto"/>
            <w:noWrap/>
            <w:vAlign w:val="center"/>
            <w:hideMark/>
          </w:tcPr>
          <w:p w14:paraId="0435B5E0" w14:textId="77777777" w:rsidR="00120A80" w:rsidRDefault="00120A80" w:rsidP="00120A80">
            <w:pPr>
              <w:rPr>
                <w:ins w:id="1658" w:author="TF 112318" w:date="2018-11-23T14:19:00Z"/>
                <w:rFonts w:ascii="Calibri" w:hAnsi="Calibri"/>
                <w:color w:val="000000"/>
                <w:sz w:val="18"/>
                <w:szCs w:val="18"/>
              </w:rPr>
            </w:pPr>
            <w:ins w:id="1659" w:author="TF 112318" w:date="2018-11-23T14:19:00Z">
              <w:r w:rsidRPr="002A4574">
                <w:rPr>
                  <w:rFonts w:ascii="Calibri" w:hAnsi="Calibri"/>
                  <w:color w:val="000000"/>
                  <w:sz w:val="18"/>
                  <w:szCs w:val="18"/>
                </w:rPr>
                <w:t>–119.95</w:t>
              </w:r>
            </w:ins>
          </w:p>
        </w:tc>
        <w:tc>
          <w:tcPr>
            <w:tcW w:w="1293" w:type="dxa"/>
            <w:tcBorders>
              <w:top w:val="nil"/>
              <w:left w:val="nil"/>
              <w:bottom w:val="nil"/>
              <w:right w:val="nil"/>
            </w:tcBorders>
            <w:shd w:val="clear" w:color="auto" w:fill="auto"/>
            <w:noWrap/>
            <w:vAlign w:val="center"/>
            <w:hideMark/>
          </w:tcPr>
          <w:p w14:paraId="0435B5E1" w14:textId="77777777" w:rsidR="00120A80" w:rsidRDefault="00120A80" w:rsidP="00120A80">
            <w:pPr>
              <w:rPr>
                <w:ins w:id="1660" w:author="TF 112318" w:date="2018-11-23T14:19:00Z"/>
                <w:rFonts w:ascii="Calibri" w:hAnsi="Calibri"/>
                <w:color w:val="000000"/>
                <w:sz w:val="18"/>
                <w:szCs w:val="18"/>
              </w:rPr>
            </w:pPr>
            <w:ins w:id="1661" w:author="TF 112318" w:date="2018-11-23T14:19:00Z">
              <w:r w:rsidRPr="002A4574">
                <w:rPr>
                  <w:rFonts w:ascii="Calibri" w:hAnsi="Calibri"/>
                  <w:color w:val="000000"/>
                  <w:sz w:val="18"/>
                  <w:szCs w:val="18"/>
                </w:rPr>
                <w:t>California</w:t>
              </w:r>
            </w:ins>
          </w:p>
        </w:tc>
      </w:tr>
      <w:tr w:rsidR="00120A80" w:rsidRPr="002A4574" w14:paraId="0435B5E9" w14:textId="77777777" w:rsidTr="00BA6D7A">
        <w:trPr>
          <w:trHeight w:val="240"/>
          <w:ins w:id="1662" w:author="TF 112318" w:date="2018-11-23T14:19:00Z"/>
        </w:trPr>
        <w:tc>
          <w:tcPr>
            <w:tcW w:w="984" w:type="dxa"/>
            <w:gridSpan w:val="2"/>
            <w:tcBorders>
              <w:top w:val="nil"/>
              <w:left w:val="nil"/>
              <w:bottom w:val="nil"/>
              <w:right w:val="nil"/>
            </w:tcBorders>
            <w:shd w:val="clear" w:color="auto" w:fill="auto"/>
            <w:noWrap/>
            <w:vAlign w:val="center"/>
            <w:hideMark/>
          </w:tcPr>
          <w:p w14:paraId="0435B5E3" w14:textId="77777777" w:rsidR="00120A80" w:rsidRDefault="00120A80" w:rsidP="00120A80">
            <w:pPr>
              <w:rPr>
                <w:ins w:id="1663" w:author="TF 112318" w:date="2018-11-23T14:19:00Z"/>
                <w:rFonts w:ascii="Calibri" w:hAnsi="Calibri"/>
                <w:color w:val="000000"/>
                <w:sz w:val="18"/>
                <w:szCs w:val="18"/>
              </w:rPr>
            </w:pPr>
            <w:ins w:id="1664" w:author="TF 112318" w:date="2018-11-23T14:19:00Z">
              <w:r w:rsidRPr="002A4574">
                <w:rPr>
                  <w:rFonts w:ascii="Calibri" w:hAnsi="Calibri"/>
                  <w:color w:val="000000"/>
                  <w:sz w:val="18"/>
                  <w:szCs w:val="18"/>
                </w:rPr>
                <w:t>747185</w:t>
              </w:r>
            </w:ins>
          </w:p>
        </w:tc>
        <w:tc>
          <w:tcPr>
            <w:tcW w:w="818" w:type="dxa"/>
            <w:gridSpan w:val="3"/>
            <w:tcBorders>
              <w:top w:val="nil"/>
              <w:left w:val="nil"/>
              <w:bottom w:val="nil"/>
              <w:right w:val="nil"/>
            </w:tcBorders>
            <w:shd w:val="clear" w:color="auto" w:fill="auto"/>
            <w:noWrap/>
            <w:vAlign w:val="center"/>
            <w:hideMark/>
          </w:tcPr>
          <w:p w14:paraId="0435B5E4" w14:textId="77777777" w:rsidR="00120A80" w:rsidRDefault="00120A80" w:rsidP="00120A80">
            <w:pPr>
              <w:rPr>
                <w:ins w:id="1665" w:author="TF 112318" w:date="2018-11-23T14:19:00Z"/>
                <w:rFonts w:ascii="Calibri" w:hAnsi="Calibri"/>
                <w:color w:val="000000"/>
                <w:sz w:val="18"/>
                <w:szCs w:val="18"/>
              </w:rPr>
            </w:pPr>
            <w:ins w:id="1666" w:author="TF 112318" w:date="2018-11-23T14:19:00Z">
              <w:r w:rsidRPr="002A4574">
                <w:rPr>
                  <w:rFonts w:ascii="Calibri" w:hAnsi="Calibri"/>
                  <w:color w:val="000000"/>
                  <w:sz w:val="18"/>
                  <w:szCs w:val="18"/>
                </w:rPr>
                <w:t>0.46</w:t>
              </w:r>
            </w:ins>
          </w:p>
        </w:tc>
        <w:tc>
          <w:tcPr>
            <w:tcW w:w="4955" w:type="dxa"/>
            <w:gridSpan w:val="3"/>
            <w:tcBorders>
              <w:top w:val="nil"/>
              <w:left w:val="nil"/>
              <w:bottom w:val="nil"/>
              <w:right w:val="nil"/>
            </w:tcBorders>
            <w:shd w:val="clear" w:color="auto" w:fill="auto"/>
            <w:noWrap/>
            <w:vAlign w:val="bottom"/>
            <w:hideMark/>
          </w:tcPr>
          <w:p w14:paraId="0435B5E5" w14:textId="77777777" w:rsidR="00120A80" w:rsidRPr="002A4574" w:rsidRDefault="00120A80" w:rsidP="00120A80">
            <w:pPr>
              <w:rPr>
                <w:ins w:id="1667" w:author="TF 112318" w:date="2018-11-23T14:19:00Z"/>
                <w:rFonts w:ascii="Calibri" w:hAnsi="Calibri"/>
                <w:color w:val="000000"/>
                <w:sz w:val="18"/>
                <w:szCs w:val="18"/>
              </w:rPr>
            </w:pPr>
            <w:ins w:id="1668" w:author="TF 112318" w:date="2018-11-23T14:19:00Z">
              <w:r w:rsidRPr="002A4574">
                <w:rPr>
                  <w:rFonts w:ascii="Calibri" w:hAnsi="Calibri"/>
                  <w:color w:val="000000"/>
                  <w:sz w:val="18"/>
                  <w:szCs w:val="18"/>
                </w:rPr>
                <w:t xml:space="preserve">Imperial </w:t>
              </w:r>
            </w:ins>
          </w:p>
        </w:tc>
        <w:tc>
          <w:tcPr>
            <w:tcW w:w="1451" w:type="dxa"/>
            <w:gridSpan w:val="3"/>
            <w:tcBorders>
              <w:top w:val="nil"/>
              <w:left w:val="nil"/>
              <w:bottom w:val="nil"/>
              <w:right w:val="nil"/>
            </w:tcBorders>
            <w:shd w:val="clear" w:color="auto" w:fill="auto"/>
            <w:noWrap/>
            <w:vAlign w:val="center"/>
            <w:hideMark/>
          </w:tcPr>
          <w:p w14:paraId="0435B5E6" w14:textId="77777777" w:rsidR="00120A80" w:rsidRDefault="00120A80" w:rsidP="00120A80">
            <w:pPr>
              <w:rPr>
                <w:ins w:id="1669" w:author="TF 112318" w:date="2018-11-23T14:19:00Z"/>
                <w:rFonts w:ascii="Calibri" w:hAnsi="Calibri"/>
                <w:color w:val="000000"/>
                <w:sz w:val="18"/>
                <w:szCs w:val="18"/>
              </w:rPr>
            </w:pPr>
            <w:ins w:id="1670" w:author="TF 112318" w:date="2018-11-23T14:19:00Z">
              <w:r w:rsidRPr="002A4574">
                <w:rPr>
                  <w:rFonts w:ascii="Calibri" w:hAnsi="Calibri"/>
                  <w:color w:val="000000"/>
                  <w:sz w:val="18"/>
                  <w:szCs w:val="18"/>
                </w:rPr>
                <w:t>32.83</w:t>
              </w:r>
            </w:ins>
          </w:p>
        </w:tc>
        <w:tc>
          <w:tcPr>
            <w:tcW w:w="1420" w:type="dxa"/>
            <w:gridSpan w:val="3"/>
            <w:tcBorders>
              <w:top w:val="nil"/>
              <w:left w:val="nil"/>
              <w:bottom w:val="nil"/>
              <w:right w:val="nil"/>
            </w:tcBorders>
            <w:shd w:val="clear" w:color="auto" w:fill="auto"/>
            <w:noWrap/>
            <w:vAlign w:val="center"/>
            <w:hideMark/>
          </w:tcPr>
          <w:p w14:paraId="0435B5E7" w14:textId="77777777" w:rsidR="00120A80" w:rsidRDefault="00120A80" w:rsidP="00120A80">
            <w:pPr>
              <w:rPr>
                <w:ins w:id="1671" w:author="TF 112318" w:date="2018-11-23T14:19:00Z"/>
                <w:rFonts w:ascii="Calibri" w:hAnsi="Calibri"/>
                <w:color w:val="000000"/>
                <w:sz w:val="18"/>
                <w:szCs w:val="18"/>
              </w:rPr>
            </w:pPr>
            <w:ins w:id="1672" w:author="TF 112318" w:date="2018-11-23T14:19:00Z">
              <w:r w:rsidRPr="002A4574">
                <w:rPr>
                  <w:rFonts w:ascii="Calibri" w:hAnsi="Calibri"/>
                  <w:color w:val="000000"/>
                  <w:sz w:val="18"/>
                  <w:szCs w:val="18"/>
                </w:rPr>
                <w:t>–115.58</w:t>
              </w:r>
            </w:ins>
          </w:p>
        </w:tc>
        <w:tc>
          <w:tcPr>
            <w:tcW w:w="1293" w:type="dxa"/>
            <w:tcBorders>
              <w:top w:val="nil"/>
              <w:left w:val="nil"/>
              <w:bottom w:val="nil"/>
              <w:right w:val="nil"/>
            </w:tcBorders>
            <w:shd w:val="clear" w:color="auto" w:fill="auto"/>
            <w:noWrap/>
            <w:vAlign w:val="center"/>
            <w:hideMark/>
          </w:tcPr>
          <w:p w14:paraId="0435B5E8" w14:textId="77777777" w:rsidR="00120A80" w:rsidRDefault="00120A80" w:rsidP="00120A80">
            <w:pPr>
              <w:rPr>
                <w:ins w:id="1673" w:author="TF 112318" w:date="2018-11-23T14:19:00Z"/>
                <w:rFonts w:ascii="Calibri" w:hAnsi="Calibri"/>
                <w:color w:val="000000"/>
                <w:sz w:val="18"/>
                <w:szCs w:val="18"/>
              </w:rPr>
            </w:pPr>
            <w:ins w:id="1674" w:author="TF 112318" w:date="2018-11-23T14:19:00Z">
              <w:r w:rsidRPr="002A4574">
                <w:rPr>
                  <w:rFonts w:ascii="Calibri" w:hAnsi="Calibri"/>
                  <w:color w:val="000000"/>
                  <w:sz w:val="18"/>
                  <w:szCs w:val="18"/>
                </w:rPr>
                <w:t>California</w:t>
              </w:r>
            </w:ins>
          </w:p>
        </w:tc>
      </w:tr>
      <w:tr w:rsidR="00120A80" w:rsidRPr="002A4574" w14:paraId="0435B5F0" w14:textId="77777777" w:rsidTr="00BA6D7A">
        <w:trPr>
          <w:trHeight w:val="240"/>
          <w:ins w:id="1675" w:author="TF 112318" w:date="2018-11-23T14:19:00Z"/>
        </w:trPr>
        <w:tc>
          <w:tcPr>
            <w:tcW w:w="984" w:type="dxa"/>
            <w:gridSpan w:val="2"/>
            <w:tcBorders>
              <w:top w:val="nil"/>
              <w:left w:val="nil"/>
              <w:bottom w:val="nil"/>
              <w:right w:val="nil"/>
            </w:tcBorders>
            <w:shd w:val="clear" w:color="auto" w:fill="auto"/>
            <w:noWrap/>
            <w:vAlign w:val="center"/>
            <w:hideMark/>
          </w:tcPr>
          <w:p w14:paraId="0435B5EA" w14:textId="77777777" w:rsidR="00120A80" w:rsidRDefault="00120A80" w:rsidP="00120A80">
            <w:pPr>
              <w:rPr>
                <w:ins w:id="1676" w:author="TF 112318" w:date="2018-11-23T14:19:00Z"/>
                <w:rFonts w:ascii="Calibri" w:hAnsi="Calibri"/>
                <w:color w:val="000000"/>
                <w:sz w:val="18"/>
                <w:szCs w:val="18"/>
              </w:rPr>
            </w:pPr>
            <w:ins w:id="1677" w:author="TF 112318" w:date="2018-11-23T14:19:00Z">
              <w:r w:rsidRPr="002A4574">
                <w:rPr>
                  <w:rFonts w:ascii="Calibri" w:hAnsi="Calibri"/>
                  <w:color w:val="000000"/>
                  <w:sz w:val="18"/>
                  <w:szCs w:val="18"/>
                </w:rPr>
                <w:t>747187</w:t>
              </w:r>
            </w:ins>
          </w:p>
        </w:tc>
        <w:tc>
          <w:tcPr>
            <w:tcW w:w="818" w:type="dxa"/>
            <w:gridSpan w:val="3"/>
            <w:tcBorders>
              <w:top w:val="nil"/>
              <w:left w:val="nil"/>
              <w:bottom w:val="nil"/>
              <w:right w:val="nil"/>
            </w:tcBorders>
            <w:shd w:val="clear" w:color="auto" w:fill="auto"/>
            <w:noWrap/>
            <w:vAlign w:val="center"/>
            <w:hideMark/>
          </w:tcPr>
          <w:p w14:paraId="0435B5EB" w14:textId="77777777" w:rsidR="00120A80" w:rsidRDefault="00120A80" w:rsidP="00120A80">
            <w:pPr>
              <w:rPr>
                <w:ins w:id="1678" w:author="TF 112318" w:date="2018-11-23T14:19:00Z"/>
                <w:rFonts w:ascii="Calibri" w:hAnsi="Calibri"/>
                <w:color w:val="000000"/>
                <w:sz w:val="18"/>
                <w:szCs w:val="18"/>
              </w:rPr>
            </w:pPr>
            <w:ins w:id="1679" w:author="TF 112318" w:date="2018-11-23T14:19:00Z">
              <w:r w:rsidRPr="002A4574">
                <w:rPr>
                  <w:rFonts w:ascii="Calibri" w:hAnsi="Calibri"/>
                  <w:color w:val="000000"/>
                  <w:sz w:val="18"/>
                  <w:szCs w:val="18"/>
                </w:rPr>
                <w:t>0.46</w:t>
              </w:r>
            </w:ins>
          </w:p>
        </w:tc>
        <w:tc>
          <w:tcPr>
            <w:tcW w:w="4955" w:type="dxa"/>
            <w:gridSpan w:val="3"/>
            <w:tcBorders>
              <w:top w:val="nil"/>
              <w:left w:val="nil"/>
              <w:bottom w:val="nil"/>
              <w:right w:val="nil"/>
            </w:tcBorders>
            <w:shd w:val="clear" w:color="auto" w:fill="auto"/>
            <w:noWrap/>
            <w:vAlign w:val="bottom"/>
            <w:hideMark/>
          </w:tcPr>
          <w:p w14:paraId="0435B5EC" w14:textId="77777777" w:rsidR="00120A80" w:rsidRPr="002A4574" w:rsidRDefault="00120A80" w:rsidP="00120A80">
            <w:pPr>
              <w:rPr>
                <w:ins w:id="1680" w:author="TF 112318" w:date="2018-11-23T14:19:00Z"/>
                <w:rFonts w:ascii="Calibri" w:hAnsi="Calibri"/>
                <w:color w:val="000000"/>
                <w:sz w:val="18"/>
                <w:szCs w:val="18"/>
              </w:rPr>
            </w:pPr>
            <w:ins w:id="1681" w:author="TF 112318" w:date="2018-11-23T14:19:00Z">
              <w:r w:rsidRPr="002A4574">
                <w:rPr>
                  <w:rFonts w:ascii="Calibri" w:hAnsi="Calibri"/>
                  <w:color w:val="000000"/>
                  <w:sz w:val="18"/>
                  <w:szCs w:val="18"/>
                </w:rPr>
                <w:t xml:space="preserve">Palm Springs Thermal AP </w:t>
              </w:r>
            </w:ins>
          </w:p>
        </w:tc>
        <w:tc>
          <w:tcPr>
            <w:tcW w:w="1451" w:type="dxa"/>
            <w:gridSpan w:val="3"/>
            <w:tcBorders>
              <w:top w:val="nil"/>
              <w:left w:val="nil"/>
              <w:bottom w:val="nil"/>
              <w:right w:val="nil"/>
            </w:tcBorders>
            <w:shd w:val="clear" w:color="auto" w:fill="auto"/>
            <w:noWrap/>
            <w:vAlign w:val="center"/>
            <w:hideMark/>
          </w:tcPr>
          <w:p w14:paraId="0435B5ED" w14:textId="77777777" w:rsidR="00120A80" w:rsidRDefault="00120A80" w:rsidP="00120A80">
            <w:pPr>
              <w:rPr>
                <w:ins w:id="1682" w:author="TF 112318" w:date="2018-11-23T14:19:00Z"/>
                <w:rFonts w:ascii="Calibri" w:hAnsi="Calibri"/>
                <w:color w:val="000000"/>
                <w:sz w:val="18"/>
                <w:szCs w:val="18"/>
              </w:rPr>
            </w:pPr>
            <w:ins w:id="1683" w:author="TF 112318" w:date="2018-11-23T14:19:00Z">
              <w:r w:rsidRPr="002A4574">
                <w:rPr>
                  <w:rFonts w:ascii="Calibri" w:hAnsi="Calibri"/>
                  <w:color w:val="000000"/>
                  <w:sz w:val="18"/>
                  <w:szCs w:val="18"/>
                </w:rPr>
                <w:t>33.63</w:t>
              </w:r>
            </w:ins>
          </w:p>
        </w:tc>
        <w:tc>
          <w:tcPr>
            <w:tcW w:w="1420" w:type="dxa"/>
            <w:gridSpan w:val="3"/>
            <w:tcBorders>
              <w:top w:val="nil"/>
              <w:left w:val="nil"/>
              <w:bottom w:val="nil"/>
              <w:right w:val="nil"/>
            </w:tcBorders>
            <w:shd w:val="clear" w:color="auto" w:fill="auto"/>
            <w:noWrap/>
            <w:vAlign w:val="center"/>
            <w:hideMark/>
          </w:tcPr>
          <w:p w14:paraId="0435B5EE" w14:textId="77777777" w:rsidR="00120A80" w:rsidRDefault="00120A80" w:rsidP="00120A80">
            <w:pPr>
              <w:rPr>
                <w:ins w:id="1684" w:author="TF 112318" w:date="2018-11-23T14:19:00Z"/>
                <w:rFonts w:ascii="Calibri" w:hAnsi="Calibri"/>
                <w:color w:val="000000"/>
                <w:sz w:val="18"/>
                <w:szCs w:val="18"/>
              </w:rPr>
            </w:pPr>
            <w:ins w:id="1685" w:author="TF 112318" w:date="2018-11-23T14:19:00Z">
              <w:r w:rsidRPr="002A4574">
                <w:rPr>
                  <w:rFonts w:ascii="Calibri" w:hAnsi="Calibri"/>
                  <w:color w:val="000000"/>
                  <w:sz w:val="18"/>
                  <w:szCs w:val="18"/>
                </w:rPr>
                <w:t>–116.17</w:t>
              </w:r>
            </w:ins>
          </w:p>
        </w:tc>
        <w:tc>
          <w:tcPr>
            <w:tcW w:w="1293" w:type="dxa"/>
            <w:tcBorders>
              <w:top w:val="nil"/>
              <w:left w:val="nil"/>
              <w:bottom w:val="nil"/>
              <w:right w:val="nil"/>
            </w:tcBorders>
            <w:shd w:val="clear" w:color="auto" w:fill="auto"/>
            <w:noWrap/>
            <w:vAlign w:val="center"/>
            <w:hideMark/>
          </w:tcPr>
          <w:p w14:paraId="0435B5EF" w14:textId="77777777" w:rsidR="00120A80" w:rsidRDefault="00120A80" w:rsidP="00120A80">
            <w:pPr>
              <w:rPr>
                <w:ins w:id="1686" w:author="TF 112318" w:date="2018-11-23T14:19:00Z"/>
                <w:rFonts w:ascii="Calibri" w:hAnsi="Calibri"/>
                <w:color w:val="000000"/>
                <w:sz w:val="18"/>
                <w:szCs w:val="18"/>
              </w:rPr>
            </w:pPr>
            <w:ins w:id="1687" w:author="TF 112318" w:date="2018-11-23T14:19:00Z">
              <w:r w:rsidRPr="002A4574">
                <w:rPr>
                  <w:rFonts w:ascii="Calibri" w:hAnsi="Calibri"/>
                  <w:color w:val="000000"/>
                  <w:sz w:val="18"/>
                  <w:szCs w:val="18"/>
                </w:rPr>
                <w:t>California</w:t>
              </w:r>
            </w:ins>
          </w:p>
        </w:tc>
      </w:tr>
      <w:tr w:rsidR="00120A80" w:rsidRPr="002A4574" w14:paraId="0435B5F7" w14:textId="77777777" w:rsidTr="00BA6D7A">
        <w:trPr>
          <w:trHeight w:val="240"/>
          <w:ins w:id="1688" w:author="TF 112318" w:date="2018-11-23T14:19:00Z"/>
        </w:trPr>
        <w:tc>
          <w:tcPr>
            <w:tcW w:w="984" w:type="dxa"/>
            <w:gridSpan w:val="2"/>
            <w:tcBorders>
              <w:top w:val="nil"/>
              <w:left w:val="nil"/>
              <w:bottom w:val="nil"/>
              <w:right w:val="nil"/>
            </w:tcBorders>
            <w:shd w:val="clear" w:color="auto" w:fill="auto"/>
            <w:noWrap/>
            <w:vAlign w:val="center"/>
            <w:hideMark/>
          </w:tcPr>
          <w:p w14:paraId="0435B5F1" w14:textId="77777777" w:rsidR="00120A80" w:rsidRDefault="00120A80" w:rsidP="00120A80">
            <w:pPr>
              <w:rPr>
                <w:ins w:id="1689" w:author="TF 112318" w:date="2018-11-23T14:19:00Z"/>
                <w:rFonts w:ascii="Calibri" w:hAnsi="Calibri"/>
                <w:color w:val="000000"/>
                <w:sz w:val="18"/>
                <w:szCs w:val="18"/>
              </w:rPr>
            </w:pPr>
            <w:ins w:id="1690" w:author="TF 112318" w:date="2018-11-23T14:19:00Z">
              <w:r w:rsidRPr="002A4574">
                <w:rPr>
                  <w:rFonts w:ascii="Calibri" w:hAnsi="Calibri"/>
                  <w:color w:val="000000"/>
                  <w:sz w:val="18"/>
                  <w:szCs w:val="18"/>
                </w:rPr>
                <w:t>747188</w:t>
              </w:r>
            </w:ins>
          </w:p>
        </w:tc>
        <w:tc>
          <w:tcPr>
            <w:tcW w:w="818" w:type="dxa"/>
            <w:gridSpan w:val="3"/>
            <w:tcBorders>
              <w:top w:val="nil"/>
              <w:left w:val="nil"/>
              <w:bottom w:val="nil"/>
              <w:right w:val="nil"/>
            </w:tcBorders>
            <w:shd w:val="clear" w:color="auto" w:fill="auto"/>
            <w:noWrap/>
            <w:vAlign w:val="center"/>
            <w:hideMark/>
          </w:tcPr>
          <w:p w14:paraId="0435B5F2" w14:textId="77777777" w:rsidR="00120A80" w:rsidRDefault="00120A80" w:rsidP="00120A80">
            <w:pPr>
              <w:rPr>
                <w:ins w:id="1691" w:author="TF 112318" w:date="2018-11-23T14:19:00Z"/>
                <w:rFonts w:ascii="Calibri" w:hAnsi="Calibri"/>
                <w:color w:val="000000"/>
                <w:sz w:val="18"/>
                <w:szCs w:val="18"/>
              </w:rPr>
            </w:pPr>
            <w:ins w:id="1692" w:author="TF 112318" w:date="2018-11-23T14:19:00Z">
              <w:r w:rsidRPr="002A4574">
                <w:rPr>
                  <w:rFonts w:ascii="Calibri" w:hAnsi="Calibri"/>
                  <w:color w:val="000000"/>
                  <w:sz w:val="18"/>
                  <w:szCs w:val="18"/>
                </w:rPr>
                <w:t>0.48</w:t>
              </w:r>
            </w:ins>
          </w:p>
        </w:tc>
        <w:tc>
          <w:tcPr>
            <w:tcW w:w="4955" w:type="dxa"/>
            <w:gridSpan w:val="3"/>
            <w:tcBorders>
              <w:top w:val="nil"/>
              <w:left w:val="nil"/>
              <w:bottom w:val="nil"/>
              <w:right w:val="nil"/>
            </w:tcBorders>
            <w:shd w:val="clear" w:color="auto" w:fill="auto"/>
            <w:noWrap/>
            <w:vAlign w:val="bottom"/>
            <w:hideMark/>
          </w:tcPr>
          <w:p w14:paraId="0435B5F3" w14:textId="77777777" w:rsidR="00120A80" w:rsidRPr="002A4574" w:rsidRDefault="00120A80" w:rsidP="00120A80">
            <w:pPr>
              <w:rPr>
                <w:ins w:id="1693" w:author="TF 112318" w:date="2018-11-23T14:19:00Z"/>
                <w:rFonts w:ascii="Calibri" w:hAnsi="Calibri"/>
                <w:color w:val="000000"/>
                <w:sz w:val="18"/>
                <w:szCs w:val="18"/>
              </w:rPr>
            </w:pPr>
            <w:ins w:id="1694" w:author="TF 112318" w:date="2018-11-23T14:19:00Z">
              <w:r w:rsidRPr="002A4574">
                <w:rPr>
                  <w:rFonts w:ascii="Calibri" w:hAnsi="Calibri"/>
                  <w:color w:val="000000"/>
                  <w:sz w:val="18"/>
                  <w:szCs w:val="18"/>
                </w:rPr>
                <w:t xml:space="preserve">Blythe Riverside Co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w:t>
              </w:r>
            </w:ins>
          </w:p>
        </w:tc>
        <w:tc>
          <w:tcPr>
            <w:tcW w:w="1451" w:type="dxa"/>
            <w:gridSpan w:val="3"/>
            <w:tcBorders>
              <w:top w:val="nil"/>
              <w:left w:val="nil"/>
              <w:bottom w:val="nil"/>
              <w:right w:val="nil"/>
            </w:tcBorders>
            <w:shd w:val="clear" w:color="auto" w:fill="auto"/>
            <w:noWrap/>
            <w:vAlign w:val="center"/>
            <w:hideMark/>
          </w:tcPr>
          <w:p w14:paraId="0435B5F4" w14:textId="77777777" w:rsidR="00120A80" w:rsidRDefault="00120A80" w:rsidP="00120A80">
            <w:pPr>
              <w:rPr>
                <w:ins w:id="1695" w:author="TF 112318" w:date="2018-11-23T14:19:00Z"/>
                <w:rFonts w:ascii="Calibri" w:hAnsi="Calibri"/>
                <w:color w:val="000000"/>
                <w:sz w:val="18"/>
                <w:szCs w:val="18"/>
              </w:rPr>
            </w:pPr>
            <w:ins w:id="1696" w:author="TF 112318" w:date="2018-11-23T14:19:00Z">
              <w:r w:rsidRPr="002A4574">
                <w:rPr>
                  <w:rFonts w:ascii="Calibri" w:hAnsi="Calibri"/>
                  <w:color w:val="000000"/>
                  <w:sz w:val="18"/>
                  <w:szCs w:val="18"/>
                </w:rPr>
                <w:t>33.62</w:t>
              </w:r>
            </w:ins>
          </w:p>
        </w:tc>
        <w:tc>
          <w:tcPr>
            <w:tcW w:w="1420" w:type="dxa"/>
            <w:gridSpan w:val="3"/>
            <w:tcBorders>
              <w:top w:val="nil"/>
              <w:left w:val="nil"/>
              <w:bottom w:val="nil"/>
              <w:right w:val="nil"/>
            </w:tcBorders>
            <w:shd w:val="clear" w:color="auto" w:fill="auto"/>
            <w:noWrap/>
            <w:vAlign w:val="center"/>
            <w:hideMark/>
          </w:tcPr>
          <w:p w14:paraId="0435B5F5" w14:textId="77777777" w:rsidR="00120A80" w:rsidRDefault="00120A80" w:rsidP="00120A80">
            <w:pPr>
              <w:rPr>
                <w:ins w:id="1697" w:author="TF 112318" w:date="2018-11-23T14:19:00Z"/>
                <w:rFonts w:ascii="Calibri" w:hAnsi="Calibri"/>
                <w:color w:val="000000"/>
                <w:sz w:val="18"/>
                <w:szCs w:val="18"/>
              </w:rPr>
            </w:pPr>
            <w:ins w:id="1698" w:author="TF 112318" w:date="2018-11-23T14:19:00Z">
              <w:r w:rsidRPr="002A4574">
                <w:rPr>
                  <w:rFonts w:ascii="Calibri" w:hAnsi="Calibri"/>
                  <w:color w:val="000000"/>
                  <w:sz w:val="18"/>
                  <w:szCs w:val="18"/>
                </w:rPr>
                <w:t>–114.72</w:t>
              </w:r>
            </w:ins>
          </w:p>
        </w:tc>
        <w:tc>
          <w:tcPr>
            <w:tcW w:w="1293" w:type="dxa"/>
            <w:tcBorders>
              <w:top w:val="nil"/>
              <w:left w:val="nil"/>
              <w:bottom w:val="nil"/>
              <w:right w:val="nil"/>
            </w:tcBorders>
            <w:shd w:val="clear" w:color="auto" w:fill="auto"/>
            <w:noWrap/>
            <w:vAlign w:val="center"/>
            <w:hideMark/>
          </w:tcPr>
          <w:p w14:paraId="0435B5F6" w14:textId="77777777" w:rsidR="00120A80" w:rsidRDefault="00120A80" w:rsidP="00120A80">
            <w:pPr>
              <w:rPr>
                <w:ins w:id="1699" w:author="TF 112318" w:date="2018-11-23T14:19:00Z"/>
                <w:rFonts w:ascii="Calibri" w:hAnsi="Calibri"/>
                <w:color w:val="000000"/>
                <w:sz w:val="18"/>
                <w:szCs w:val="18"/>
              </w:rPr>
            </w:pPr>
            <w:ins w:id="1700" w:author="TF 112318" w:date="2018-11-23T14:19:00Z">
              <w:r w:rsidRPr="002A4574">
                <w:rPr>
                  <w:rFonts w:ascii="Calibri" w:hAnsi="Calibri"/>
                  <w:color w:val="000000"/>
                  <w:sz w:val="18"/>
                  <w:szCs w:val="18"/>
                </w:rPr>
                <w:t>California</w:t>
              </w:r>
            </w:ins>
          </w:p>
        </w:tc>
      </w:tr>
      <w:tr w:rsidR="00120A80" w:rsidRPr="002A4574" w:rsidDel="00CA4DB1" w14:paraId="0435B5F9" w14:textId="77777777" w:rsidTr="00636F83">
        <w:trPr>
          <w:trHeight w:val="240"/>
          <w:del w:id="1701" w:author="TF 112318" w:date="2018-11-23T14:20:00Z"/>
        </w:trPr>
        <w:tc>
          <w:tcPr>
            <w:tcW w:w="10921" w:type="dxa"/>
            <w:gridSpan w:val="15"/>
            <w:tcBorders>
              <w:top w:val="nil"/>
              <w:left w:val="nil"/>
              <w:bottom w:val="nil"/>
              <w:right w:val="nil"/>
            </w:tcBorders>
            <w:shd w:val="clear" w:color="auto" w:fill="auto"/>
            <w:noWrap/>
            <w:vAlign w:val="bottom"/>
            <w:hideMark/>
          </w:tcPr>
          <w:p w14:paraId="0435B5F8" w14:textId="77777777" w:rsidR="00120A80" w:rsidRPr="002A4574" w:rsidDel="00CA4DB1" w:rsidRDefault="00120A80" w:rsidP="00120A80">
            <w:pPr>
              <w:jc w:val="center"/>
              <w:rPr>
                <w:del w:id="1702" w:author="TF 112318" w:date="2018-11-23T14:20:00Z"/>
                <w:rFonts w:ascii="Calibri" w:hAnsi="Calibri"/>
                <w:color w:val="000000"/>
                <w:sz w:val="18"/>
                <w:szCs w:val="18"/>
              </w:rPr>
            </w:pPr>
            <w:del w:id="1703" w:author="TF 112318" w:date="2018-11-23T14:20:00Z">
              <w:r w:rsidRPr="002A4574" w:rsidDel="00CA4DB1">
                <w:rPr>
                  <w:rFonts w:ascii="Calibri" w:hAnsi="Calibri"/>
                  <w:color w:val="000000"/>
                  <w:sz w:val="18"/>
                  <w:szCs w:val="18"/>
                </w:rPr>
                <w:delText>NORMATIVE APPENDIX X</w:delText>
              </w:r>
              <w:r w:rsidDel="00CA4DB1">
                <w:rPr>
                  <w:rFonts w:ascii="Calibri" w:hAnsi="Calibri"/>
                  <w:color w:val="000000"/>
                  <w:sz w:val="18"/>
                  <w:szCs w:val="18"/>
                </w:rPr>
                <w:delText xml:space="preserve"> Cont</w:delText>
              </w:r>
              <w:r w:rsidRPr="002A4574" w:rsidDel="00CA4DB1">
                <w:rPr>
                  <w:rFonts w:ascii="Calibri" w:hAnsi="Calibri"/>
                  <w:color w:val="000000"/>
                  <w:sz w:val="18"/>
                  <w:szCs w:val="18"/>
                </w:rPr>
                <w:delText>:</w:delText>
              </w:r>
            </w:del>
          </w:p>
        </w:tc>
      </w:tr>
      <w:tr w:rsidR="00120A80" w:rsidRPr="002A4574" w:rsidDel="00CA4DB1" w14:paraId="0435B5FB" w14:textId="77777777" w:rsidTr="00636F83">
        <w:trPr>
          <w:trHeight w:val="240"/>
          <w:del w:id="1704" w:author="TF 112318" w:date="2018-11-23T14:20:00Z"/>
        </w:trPr>
        <w:tc>
          <w:tcPr>
            <w:tcW w:w="10921" w:type="dxa"/>
            <w:gridSpan w:val="15"/>
            <w:tcBorders>
              <w:top w:val="nil"/>
              <w:left w:val="nil"/>
              <w:bottom w:val="nil"/>
              <w:right w:val="nil"/>
            </w:tcBorders>
            <w:shd w:val="clear" w:color="auto" w:fill="auto"/>
            <w:noWrap/>
            <w:vAlign w:val="bottom"/>
            <w:hideMark/>
          </w:tcPr>
          <w:p w14:paraId="0435B5FA" w14:textId="77777777" w:rsidR="00120A80" w:rsidRPr="002A4574" w:rsidDel="00CA4DB1" w:rsidRDefault="00120A80" w:rsidP="00120A80">
            <w:pPr>
              <w:jc w:val="center"/>
              <w:rPr>
                <w:del w:id="1705" w:author="TF 112318" w:date="2018-11-23T14:20:00Z"/>
                <w:rFonts w:ascii="Calibri" w:hAnsi="Calibri"/>
                <w:color w:val="000000"/>
                <w:sz w:val="18"/>
                <w:szCs w:val="18"/>
              </w:rPr>
            </w:pPr>
            <w:del w:id="1706" w:author="TF 112318" w:date="2018-11-23T14:20:00Z">
              <w:r w:rsidRPr="002A4574" w:rsidDel="00CA4DB1">
                <w:rPr>
                  <w:rFonts w:ascii="Calibri" w:hAnsi="Calibri"/>
                  <w:color w:val="000000"/>
                  <w:sz w:val="18"/>
                  <w:szCs w:val="18"/>
                </w:rPr>
                <w:delText>INFILTRATION EFFECTIVENESS WEATHER AND SHIELDING FACTORS (WSF)</w:delText>
              </w:r>
            </w:del>
          </w:p>
        </w:tc>
      </w:tr>
      <w:tr w:rsidR="00120A80" w:rsidRPr="002A4574" w:rsidDel="00CA4DB1" w14:paraId="0435B5FD" w14:textId="77777777" w:rsidTr="00E84254">
        <w:trPr>
          <w:trHeight w:val="240"/>
          <w:del w:id="1707" w:author="TF 112318" w:date="2018-11-23T14:20:00Z"/>
        </w:trPr>
        <w:tc>
          <w:tcPr>
            <w:tcW w:w="10921" w:type="dxa"/>
            <w:gridSpan w:val="15"/>
            <w:tcBorders>
              <w:top w:val="nil"/>
              <w:left w:val="nil"/>
              <w:right w:val="nil"/>
            </w:tcBorders>
            <w:shd w:val="clear" w:color="auto" w:fill="auto"/>
            <w:noWrap/>
            <w:vAlign w:val="bottom"/>
            <w:hideMark/>
          </w:tcPr>
          <w:p w14:paraId="0435B5FC" w14:textId="77777777" w:rsidR="00120A80" w:rsidRPr="002A4574" w:rsidDel="00CA4DB1" w:rsidRDefault="00120A80" w:rsidP="00120A80">
            <w:pPr>
              <w:jc w:val="center"/>
              <w:rPr>
                <w:del w:id="1708" w:author="TF 112318" w:date="2018-11-23T14:20:00Z"/>
                <w:rFonts w:ascii="Calibri" w:hAnsi="Calibri"/>
                <w:color w:val="000000"/>
                <w:sz w:val="18"/>
                <w:szCs w:val="18"/>
              </w:rPr>
            </w:pPr>
            <w:del w:id="1709" w:author="TF 112318" w:date="2018-11-23T14:20:00Z">
              <w:r w:rsidRPr="002A4574" w:rsidDel="00CA4DB1">
                <w:rPr>
                  <w:rFonts w:ascii="Calibri" w:hAnsi="Calibri"/>
                  <w:color w:val="000000"/>
                  <w:sz w:val="18"/>
                  <w:szCs w:val="18"/>
                </w:rPr>
                <w:delText>TABLE X1 U.S. Climates</w:delText>
              </w:r>
            </w:del>
          </w:p>
        </w:tc>
      </w:tr>
      <w:tr w:rsidR="00120A80" w:rsidRPr="002A4574" w:rsidDel="00CA4DB1" w14:paraId="0435B604" w14:textId="77777777" w:rsidTr="00E84254">
        <w:trPr>
          <w:trHeight w:val="240"/>
          <w:del w:id="1710" w:author="TF 112318" w:date="2018-11-23T14:20:00Z"/>
        </w:trPr>
        <w:tc>
          <w:tcPr>
            <w:tcW w:w="764" w:type="dxa"/>
            <w:tcBorders>
              <w:top w:val="nil"/>
              <w:left w:val="nil"/>
              <w:bottom w:val="single" w:sz="4" w:space="0" w:color="auto"/>
              <w:right w:val="nil"/>
            </w:tcBorders>
            <w:shd w:val="clear" w:color="auto" w:fill="auto"/>
            <w:noWrap/>
            <w:vAlign w:val="bottom"/>
            <w:hideMark/>
          </w:tcPr>
          <w:p w14:paraId="0435B5FE" w14:textId="77777777" w:rsidR="00120A80" w:rsidRPr="002A4574" w:rsidDel="00CA4DB1" w:rsidRDefault="00120A80" w:rsidP="00120A80">
            <w:pPr>
              <w:rPr>
                <w:del w:id="1711" w:author="TF 112318" w:date="2018-11-23T14:20:00Z"/>
                <w:rFonts w:ascii="Calibri" w:hAnsi="Calibri"/>
                <w:color w:val="000000"/>
                <w:sz w:val="18"/>
                <w:szCs w:val="18"/>
              </w:rPr>
            </w:pPr>
            <w:del w:id="1712" w:author="TF 112318" w:date="2018-11-23T14:20:00Z">
              <w:r w:rsidRPr="002A4574" w:rsidDel="00CA4DB1">
                <w:rPr>
                  <w:rFonts w:ascii="Calibri" w:hAnsi="Calibri"/>
                  <w:color w:val="000000"/>
                  <w:sz w:val="18"/>
                  <w:szCs w:val="18"/>
                </w:rPr>
                <w:delText>TMY3</w:delText>
              </w:r>
            </w:del>
          </w:p>
        </w:tc>
        <w:tc>
          <w:tcPr>
            <w:tcW w:w="747" w:type="dxa"/>
            <w:gridSpan w:val="3"/>
            <w:tcBorders>
              <w:top w:val="nil"/>
              <w:left w:val="nil"/>
              <w:bottom w:val="single" w:sz="4" w:space="0" w:color="auto"/>
              <w:right w:val="nil"/>
            </w:tcBorders>
            <w:shd w:val="clear" w:color="auto" w:fill="auto"/>
            <w:noWrap/>
            <w:vAlign w:val="bottom"/>
            <w:hideMark/>
          </w:tcPr>
          <w:p w14:paraId="0435B5FF" w14:textId="77777777" w:rsidR="00120A80" w:rsidRPr="002A4574" w:rsidDel="00CA4DB1" w:rsidRDefault="00120A80" w:rsidP="00120A80">
            <w:pPr>
              <w:rPr>
                <w:del w:id="1713" w:author="TF 112318" w:date="2018-11-23T14:20:00Z"/>
                <w:rFonts w:ascii="Calibri" w:hAnsi="Calibri"/>
                <w:color w:val="000000"/>
                <w:sz w:val="18"/>
                <w:szCs w:val="18"/>
              </w:rPr>
            </w:pPr>
            <w:del w:id="1714" w:author="TF 112318" w:date="2018-11-23T14:20:00Z">
              <w:r w:rsidRPr="002A4574" w:rsidDel="00CA4DB1">
                <w:rPr>
                  <w:rFonts w:ascii="Calibri" w:hAnsi="Calibri"/>
                  <w:color w:val="000000"/>
                  <w:sz w:val="18"/>
                  <w:szCs w:val="18"/>
                </w:rPr>
                <w:delText>wsf</w:delText>
              </w:r>
            </w:del>
          </w:p>
        </w:tc>
        <w:tc>
          <w:tcPr>
            <w:tcW w:w="5246" w:type="dxa"/>
            <w:gridSpan w:val="4"/>
            <w:tcBorders>
              <w:top w:val="nil"/>
              <w:left w:val="nil"/>
              <w:bottom w:val="single" w:sz="4" w:space="0" w:color="auto"/>
              <w:right w:val="nil"/>
            </w:tcBorders>
            <w:shd w:val="clear" w:color="auto" w:fill="auto"/>
            <w:noWrap/>
            <w:vAlign w:val="bottom"/>
            <w:hideMark/>
          </w:tcPr>
          <w:p w14:paraId="0435B600" w14:textId="77777777" w:rsidR="00120A80" w:rsidRPr="002A4574" w:rsidDel="00CA4DB1" w:rsidRDefault="00120A80" w:rsidP="00120A80">
            <w:pPr>
              <w:rPr>
                <w:del w:id="1715" w:author="TF 112318" w:date="2018-11-23T14:20:00Z"/>
                <w:rFonts w:ascii="Calibri" w:hAnsi="Calibri"/>
                <w:color w:val="000000"/>
                <w:sz w:val="18"/>
                <w:szCs w:val="18"/>
              </w:rPr>
            </w:pPr>
            <w:del w:id="1716" w:author="TF 112318" w:date="2018-11-23T14:20:00Z">
              <w:r w:rsidRPr="002A4574" w:rsidDel="00CA4DB1">
                <w:rPr>
                  <w:rFonts w:ascii="Calibri" w:hAnsi="Calibri"/>
                  <w:color w:val="000000"/>
                  <w:sz w:val="18"/>
                  <w:szCs w:val="18"/>
                </w:rPr>
                <w:delText>Weather Station</w:delText>
              </w:r>
            </w:del>
          </w:p>
        </w:tc>
        <w:tc>
          <w:tcPr>
            <w:tcW w:w="825" w:type="dxa"/>
            <w:tcBorders>
              <w:top w:val="nil"/>
              <w:left w:val="nil"/>
              <w:bottom w:val="single" w:sz="4" w:space="0" w:color="auto"/>
              <w:right w:val="nil"/>
            </w:tcBorders>
            <w:shd w:val="clear" w:color="auto" w:fill="auto"/>
            <w:noWrap/>
            <w:vAlign w:val="bottom"/>
            <w:hideMark/>
          </w:tcPr>
          <w:p w14:paraId="0435B601" w14:textId="77777777" w:rsidR="00120A80" w:rsidRPr="002A4574" w:rsidDel="00CA4DB1" w:rsidRDefault="00120A80" w:rsidP="00120A80">
            <w:pPr>
              <w:rPr>
                <w:del w:id="1717" w:author="TF 112318" w:date="2018-11-23T14:20:00Z"/>
                <w:rFonts w:ascii="Calibri" w:hAnsi="Calibri"/>
                <w:color w:val="000000"/>
                <w:sz w:val="18"/>
                <w:szCs w:val="18"/>
              </w:rPr>
            </w:pPr>
            <w:del w:id="1718" w:author="TF 112318" w:date="2018-11-23T14:20:00Z">
              <w:r w:rsidRPr="002A4574" w:rsidDel="00CA4DB1">
                <w:rPr>
                  <w:rFonts w:ascii="Calibri" w:hAnsi="Calibri"/>
                  <w:color w:val="000000"/>
                  <w:sz w:val="18"/>
                  <w:szCs w:val="18"/>
                </w:rPr>
                <w:delText>Latitude</w:delText>
              </w:r>
            </w:del>
          </w:p>
        </w:tc>
        <w:tc>
          <w:tcPr>
            <w:tcW w:w="1239" w:type="dxa"/>
            <w:gridSpan w:val="3"/>
            <w:tcBorders>
              <w:top w:val="nil"/>
              <w:left w:val="nil"/>
              <w:bottom w:val="single" w:sz="4" w:space="0" w:color="auto"/>
              <w:right w:val="nil"/>
            </w:tcBorders>
            <w:shd w:val="clear" w:color="auto" w:fill="auto"/>
            <w:noWrap/>
            <w:vAlign w:val="bottom"/>
            <w:hideMark/>
          </w:tcPr>
          <w:p w14:paraId="0435B602" w14:textId="77777777" w:rsidR="00120A80" w:rsidRPr="002A4574" w:rsidDel="00CA4DB1" w:rsidRDefault="00120A80" w:rsidP="00120A80">
            <w:pPr>
              <w:rPr>
                <w:del w:id="1719" w:author="TF 112318" w:date="2018-11-23T14:20:00Z"/>
                <w:rFonts w:ascii="Calibri" w:hAnsi="Calibri"/>
                <w:color w:val="000000"/>
                <w:sz w:val="18"/>
                <w:szCs w:val="18"/>
              </w:rPr>
            </w:pPr>
            <w:del w:id="1720" w:author="TF 112318" w:date="2018-11-23T14:20:00Z">
              <w:r w:rsidRPr="002A4574" w:rsidDel="00CA4DB1">
                <w:rPr>
                  <w:rFonts w:ascii="Calibri" w:hAnsi="Calibri"/>
                  <w:color w:val="000000"/>
                  <w:sz w:val="18"/>
                  <w:szCs w:val="18"/>
                </w:rPr>
                <w:delText>Longitude</w:delText>
              </w:r>
            </w:del>
          </w:p>
        </w:tc>
        <w:tc>
          <w:tcPr>
            <w:tcW w:w="2100" w:type="dxa"/>
            <w:gridSpan w:val="3"/>
            <w:tcBorders>
              <w:top w:val="nil"/>
              <w:left w:val="nil"/>
              <w:bottom w:val="single" w:sz="4" w:space="0" w:color="auto"/>
              <w:right w:val="nil"/>
            </w:tcBorders>
            <w:shd w:val="clear" w:color="auto" w:fill="auto"/>
            <w:noWrap/>
            <w:vAlign w:val="bottom"/>
            <w:hideMark/>
          </w:tcPr>
          <w:p w14:paraId="0435B603" w14:textId="77777777" w:rsidR="00120A80" w:rsidRPr="002A4574" w:rsidDel="00CA4DB1" w:rsidRDefault="00120A80" w:rsidP="00120A80">
            <w:pPr>
              <w:rPr>
                <w:del w:id="1721" w:author="TF 112318" w:date="2018-11-23T14:20:00Z"/>
                <w:rFonts w:ascii="Calibri" w:hAnsi="Calibri"/>
                <w:color w:val="000000"/>
                <w:sz w:val="18"/>
                <w:szCs w:val="18"/>
              </w:rPr>
            </w:pPr>
            <w:del w:id="1722" w:author="TF 112318" w:date="2018-11-23T14:20:00Z">
              <w:r w:rsidRPr="002A4574" w:rsidDel="00CA4DB1">
                <w:rPr>
                  <w:rFonts w:ascii="Calibri" w:hAnsi="Calibri"/>
                  <w:color w:val="000000"/>
                  <w:sz w:val="18"/>
                  <w:szCs w:val="18"/>
                </w:rPr>
                <w:delText>State</w:delText>
              </w:r>
            </w:del>
          </w:p>
        </w:tc>
      </w:tr>
      <w:tr w:rsidR="00120A80" w:rsidRPr="002A4574" w:rsidDel="00CA4DB1" w14:paraId="0435B60B" w14:textId="77777777" w:rsidTr="00E84254">
        <w:trPr>
          <w:trHeight w:val="240"/>
          <w:del w:id="1723" w:author="TF 112318" w:date="2018-11-23T14:20:00Z"/>
        </w:trPr>
        <w:tc>
          <w:tcPr>
            <w:tcW w:w="764" w:type="dxa"/>
            <w:tcBorders>
              <w:top w:val="single" w:sz="4" w:space="0" w:color="auto"/>
              <w:left w:val="nil"/>
              <w:bottom w:val="nil"/>
              <w:right w:val="nil"/>
            </w:tcBorders>
            <w:shd w:val="clear" w:color="auto" w:fill="auto"/>
            <w:noWrap/>
            <w:vAlign w:val="bottom"/>
            <w:hideMark/>
          </w:tcPr>
          <w:p w14:paraId="0435B605" w14:textId="77777777" w:rsidR="00120A80" w:rsidRPr="002A4574" w:rsidDel="00CA4DB1" w:rsidRDefault="00120A80" w:rsidP="00120A80">
            <w:pPr>
              <w:jc w:val="right"/>
              <w:rPr>
                <w:del w:id="1724" w:author="TF 112318" w:date="2018-11-23T14:20:00Z"/>
                <w:rFonts w:ascii="Calibri" w:hAnsi="Calibri"/>
                <w:color w:val="000000"/>
                <w:sz w:val="18"/>
                <w:szCs w:val="18"/>
              </w:rPr>
            </w:pPr>
            <w:del w:id="1725" w:author="TF 112318" w:date="2018-11-23T14:19:00Z">
              <w:r w:rsidRPr="002A4574" w:rsidDel="00CA4DB1">
                <w:rPr>
                  <w:rFonts w:ascii="Calibri" w:hAnsi="Calibri"/>
                  <w:color w:val="000000"/>
                  <w:sz w:val="18"/>
                  <w:szCs w:val="18"/>
                </w:rPr>
                <w:delText>725945</w:delText>
              </w:r>
            </w:del>
          </w:p>
        </w:tc>
        <w:tc>
          <w:tcPr>
            <w:tcW w:w="747" w:type="dxa"/>
            <w:gridSpan w:val="3"/>
            <w:tcBorders>
              <w:top w:val="single" w:sz="4" w:space="0" w:color="auto"/>
              <w:left w:val="nil"/>
              <w:bottom w:val="nil"/>
              <w:right w:val="nil"/>
            </w:tcBorders>
            <w:shd w:val="clear" w:color="auto" w:fill="auto"/>
            <w:noWrap/>
            <w:vAlign w:val="bottom"/>
            <w:hideMark/>
          </w:tcPr>
          <w:p w14:paraId="0435B606" w14:textId="77777777" w:rsidR="00120A80" w:rsidRPr="002A4574" w:rsidDel="00CA4DB1" w:rsidRDefault="00120A80" w:rsidP="00120A80">
            <w:pPr>
              <w:jc w:val="right"/>
              <w:rPr>
                <w:del w:id="1726" w:author="TF 112318" w:date="2018-11-23T14:20:00Z"/>
                <w:rFonts w:ascii="Calibri" w:hAnsi="Calibri"/>
                <w:color w:val="000000"/>
                <w:sz w:val="18"/>
                <w:szCs w:val="18"/>
              </w:rPr>
            </w:pPr>
            <w:del w:id="1727" w:author="TF 112318" w:date="2018-11-23T14:19:00Z">
              <w:r w:rsidRPr="002A4574" w:rsidDel="00CA4DB1">
                <w:rPr>
                  <w:rFonts w:ascii="Calibri" w:hAnsi="Calibri"/>
                  <w:color w:val="000000"/>
                  <w:sz w:val="18"/>
                  <w:szCs w:val="18"/>
                </w:rPr>
                <w:delText>0.56</w:delText>
              </w:r>
            </w:del>
          </w:p>
        </w:tc>
        <w:tc>
          <w:tcPr>
            <w:tcW w:w="5246" w:type="dxa"/>
            <w:gridSpan w:val="4"/>
            <w:tcBorders>
              <w:top w:val="single" w:sz="4" w:space="0" w:color="auto"/>
              <w:left w:val="nil"/>
              <w:bottom w:val="nil"/>
              <w:right w:val="nil"/>
            </w:tcBorders>
            <w:shd w:val="clear" w:color="auto" w:fill="auto"/>
            <w:noWrap/>
            <w:vAlign w:val="bottom"/>
            <w:hideMark/>
          </w:tcPr>
          <w:p w14:paraId="0435B607" w14:textId="77777777" w:rsidR="00120A80" w:rsidRPr="002A4574" w:rsidDel="00CA4DB1" w:rsidRDefault="00120A80" w:rsidP="00120A80">
            <w:pPr>
              <w:rPr>
                <w:del w:id="1728" w:author="TF 112318" w:date="2018-11-23T14:20:00Z"/>
                <w:rFonts w:ascii="Calibri" w:hAnsi="Calibri"/>
                <w:color w:val="000000"/>
                <w:sz w:val="18"/>
                <w:szCs w:val="18"/>
              </w:rPr>
            </w:pPr>
            <w:del w:id="1729" w:author="TF 112318" w:date="2018-11-23T14:19:00Z">
              <w:r w:rsidRPr="002A4574" w:rsidDel="00CA4DB1">
                <w:rPr>
                  <w:rFonts w:ascii="Calibri" w:hAnsi="Calibri"/>
                  <w:color w:val="000000"/>
                  <w:sz w:val="18"/>
                  <w:szCs w:val="18"/>
                </w:rPr>
                <w:delText>Arcata Airport 40.98 –124.10 California</w:delText>
              </w:r>
            </w:del>
          </w:p>
        </w:tc>
        <w:tc>
          <w:tcPr>
            <w:tcW w:w="825" w:type="dxa"/>
            <w:tcBorders>
              <w:top w:val="single" w:sz="4" w:space="0" w:color="auto"/>
              <w:left w:val="nil"/>
              <w:bottom w:val="nil"/>
              <w:right w:val="nil"/>
            </w:tcBorders>
            <w:shd w:val="clear" w:color="auto" w:fill="auto"/>
            <w:noWrap/>
            <w:vAlign w:val="bottom"/>
            <w:hideMark/>
          </w:tcPr>
          <w:p w14:paraId="0435B608" w14:textId="77777777" w:rsidR="00120A80" w:rsidRPr="002A4574" w:rsidDel="00CA4DB1" w:rsidRDefault="00120A80" w:rsidP="00120A80">
            <w:pPr>
              <w:jc w:val="right"/>
              <w:rPr>
                <w:del w:id="1730" w:author="TF 112318" w:date="2018-11-23T14:20:00Z"/>
                <w:rFonts w:ascii="Calibri" w:hAnsi="Calibri"/>
                <w:color w:val="000000"/>
                <w:sz w:val="18"/>
                <w:szCs w:val="18"/>
              </w:rPr>
            </w:pPr>
            <w:del w:id="1731" w:author="TF 112318" w:date="2018-11-23T14:19:00Z">
              <w:r w:rsidRPr="002A4574" w:rsidDel="00CA4DB1">
                <w:rPr>
                  <w:rFonts w:ascii="Calibri" w:hAnsi="Calibri"/>
                  <w:color w:val="000000"/>
                  <w:sz w:val="18"/>
                  <w:szCs w:val="18"/>
                </w:rPr>
                <w:delText>40.98</w:delText>
              </w:r>
            </w:del>
          </w:p>
        </w:tc>
        <w:tc>
          <w:tcPr>
            <w:tcW w:w="1239" w:type="dxa"/>
            <w:gridSpan w:val="3"/>
            <w:tcBorders>
              <w:top w:val="single" w:sz="4" w:space="0" w:color="auto"/>
              <w:left w:val="nil"/>
              <w:bottom w:val="nil"/>
              <w:right w:val="nil"/>
            </w:tcBorders>
            <w:shd w:val="clear" w:color="auto" w:fill="auto"/>
            <w:noWrap/>
            <w:vAlign w:val="bottom"/>
            <w:hideMark/>
          </w:tcPr>
          <w:p w14:paraId="0435B609" w14:textId="77777777" w:rsidR="00120A80" w:rsidRPr="002A4574" w:rsidDel="00CA4DB1" w:rsidRDefault="00120A80" w:rsidP="00120A80">
            <w:pPr>
              <w:jc w:val="right"/>
              <w:rPr>
                <w:del w:id="1732" w:author="TF 112318" w:date="2018-11-23T14:20:00Z"/>
                <w:rFonts w:ascii="Calibri" w:hAnsi="Calibri"/>
                <w:color w:val="000000"/>
                <w:sz w:val="18"/>
                <w:szCs w:val="18"/>
              </w:rPr>
            </w:pPr>
            <w:del w:id="1733" w:author="TF 112318" w:date="2018-11-23T14:19:00Z">
              <w:r w:rsidRPr="002A4574" w:rsidDel="00CA4DB1">
                <w:rPr>
                  <w:rFonts w:ascii="Calibri" w:hAnsi="Calibri"/>
                  <w:color w:val="000000"/>
                  <w:sz w:val="18"/>
                  <w:szCs w:val="18"/>
                </w:rPr>
                <w:delText>–124.10</w:delText>
              </w:r>
            </w:del>
          </w:p>
        </w:tc>
        <w:tc>
          <w:tcPr>
            <w:tcW w:w="2100" w:type="dxa"/>
            <w:gridSpan w:val="3"/>
            <w:tcBorders>
              <w:top w:val="single" w:sz="4" w:space="0" w:color="auto"/>
              <w:left w:val="nil"/>
              <w:bottom w:val="nil"/>
              <w:right w:val="nil"/>
            </w:tcBorders>
            <w:shd w:val="clear" w:color="auto" w:fill="auto"/>
            <w:noWrap/>
            <w:vAlign w:val="bottom"/>
            <w:hideMark/>
          </w:tcPr>
          <w:p w14:paraId="0435B60A" w14:textId="77777777" w:rsidR="00120A80" w:rsidRPr="002A4574" w:rsidDel="00CA4DB1" w:rsidRDefault="00120A80" w:rsidP="00120A80">
            <w:pPr>
              <w:jc w:val="right"/>
              <w:rPr>
                <w:del w:id="1734" w:author="TF 112318" w:date="2018-11-23T14:20:00Z"/>
                <w:rFonts w:ascii="Calibri" w:hAnsi="Calibri"/>
                <w:color w:val="000000"/>
                <w:sz w:val="18"/>
                <w:szCs w:val="18"/>
              </w:rPr>
            </w:pPr>
            <w:del w:id="1735" w:author="TF 112318" w:date="2018-11-23T14:19:00Z">
              <w:r w:rsidRPr="002A4574" w:rsidDel="00CA4DB1">
                <w:rPr>
                  <w:rFonts w:ascii="Calibri" w:hAnsi="Calibri"/>
                  <w:color w:val="000000"/>
                  <w:sz w:val="18"/>
                  <w:szCs w:val="18"/>
                </w:rPr>
                <w:delText>California</w:delText>
              </w:r>
            </w:del>
          </w:p>
        </w:tc>
      </w:tr>
      <w:tr w:rsidR="00120A80" w:rsidRPr="002A4574" w:rsidDel="00CA4DB1" w14:paraId="0435B612" w14:textId="77777777" w:rsidTr="00E168DF">
        <w:trPr>
          <w:trHeight w:val="240"/>
          <w:del w:id="1736" w:author="TF 112318" w:date="2018-11-23T14:20:00Z"/>
        </w:trPr>
        <w:tc>
          <w:tcPr>
            <w:tcW w:w="764" w:type="dxa"/>
            <w:tcBorders>
              <w:top w:val="nil"/>
              <w:left w:val="nil"/>
              <w:bottom w:val="nil"/>
              <w:right w:val="nil"/>
            </w:tcBorders>
            <w:shd w:val="clear" w:color="auto" w:fill="auto"/>
            <w:noWrap/>
            <w:vAlign w:val="bottom"/>
            <w:hideMark/>
          </w:tcPr>
          <w:p w14:paraId="0435B60C" w14:textId="77777777" w:rsidR="00120A80" w:rsidRPr="002A4574" w:rsidDel="00CA4DB1" w:rsidRDefault="00120A80" w:rsidP="00120A80">
            <w:pPr>
              <w:jc w:val="right"/>
              <w:rPr>
                <w:del w:id="1737" w:author="TF 112318" w:date="2018-11-23T14:20:00Z"/>
                <w:rFonts w:ascii="Calibri" w:hAnsi="Calibri"/>
                <w:color w:val="000000"/>
                <w:sz w:val="18"/>
                <w:szCs w:val="18"/>
              </w:rPr>
            </w:pPr>
            <w:del w:id="1738" w:author="TF 112318" w:date="2018-11-23T14:19:00Z">
              <w:r w:rsidRPr="002A4574" w:rsidDel="00CA4DB1">
                <w:rPr>
                  <w:rFonts w:ascii="Calibri" w:hAnsi="Calibri"/>
                  <w:color w:val="000000"/>
                  <w:sz w:val="18"/>
                  <w:szCs w:val="18"/>
                </w:rPr>
                <w:delText>725946</w:delText>
              </w:r>
            </w:del>
          </w:p>
        </w:tc>
        <w:tc>
          <w:tcPr>
            <w:tcW w:w="747" w:type="dxa"/>
            <w:gridSpan w:val="3"/>
            <w:tcBorders>
              <w:top w:val="nil"/>
              <w:left w:val="nil"/>
              <w:bottom w:val="nil"/>
              <w:right w:val="nil"/>
            </w:tcBorders>
            <w:shd w:val="clear" w:color="auto" w:fill="auto"/>
            <w:noWrap/>
            <w:vAlign w:val="bottom"/>
            <w:hideMark/>
          </w:tcPr>
          <w:p w14:paraId="0435B60D" w14:textId="77777777" w:rsidR="00120A80" w:rsidRPr="002A4574" w:rsidDel="00CA4DB1" w:rsidRDefault="00120A80" w:rsidP="00120A80">
            <w:pPr>
              <w:jc w:val="right"/>
              <w:rPr>
                <w:del w:id="1739" w:author="TF 112318" w:date="2018-11-23T14:20:00Z"/>
                <w:rFonts w:ascii="Calibri" w:hAnsi="Calibri"/>
                <w:color w:val="000000"/>
                <w:sz w:val="18"/>
                <w:szCs w:val="18"/>
              </w:rPr>
            </w:pPr>
            <w:del w:id="1740" w:author="TF 112318" w:date="2018-11-23T14:19:00Z">
              <w:r w:rsidRPr="002A4574" w:rsidDel="00CA4DB1">
                <w:rPr>
                  <w:rFonts w:ascii="Calibri" w:hAnsi="Calibri"/>
                  <w:color w:val="000000"/>
                  <w:sz w:val="18"/>
                  <w:szCs w:val="18"/>
                </w:rPr>
                <w:delText>0.6</w:delText>
              </w:r>
            </w:del>
          </w:p>
        </w:tc>
        <w:tc>
          <w:tcPr>
            <w:tcW w:w="5246" w:type="dxa"/>
            <w:gridSpan w:val="4"/>
            <w:tcBorders>
              <w:top w:val="nil"/>
              <w:left w:val="nil"/>
              <w:bottom w:val="nil"/>
              <w:right w:val="nil"/>
            </w:tcBorders>
            <w:shd w:val="clear" w:color="auto" w:fill="auto"/>
            <w:noWrap/>
            <w:vAlign w:val="bottom"/>
            <w:hideMark/>
          </w:tcPr>
          <w:p w14:paraId="0435B60E" w14:textId="77777777" w:rsidR="00120A80" w:rsidRPr="002A4574" w:rsidDel="00CA4DB1" w:rsidRDefault="00120A80" w:rsidP="00120A80">
            <w:pPr>
              <w:rPr>
                <w:del w:id="1741" w:author="TF 112318" w:date="2018-11-23T14:20:00Z"/>
                <w:rFonts w:ascii="Calibri" w:hAnsi="Calibri"/>
                <w:color w:val="000000"/>
                <w:sz w:val="18"/>
                <w:szCs w:val="18"/>
              </w:rPr>
            </w:pPr>
            <w:del w:id="1742" w:author="TF 112318" w:date="2018-11-23T14:19:00Z">
              <w:r w:rsidRPr="002A4574" w:rsidDel="00CA4DB1">
                <w:rPr>
                  <w:rFonts w:ascii="Calibri" w:hAnsi="Calibri"/>
                  <w:color w:val="000000"/>
                  <w:sz w:val="18"/>
                  <w:szCs w:val="18"/>
                </w:rPr>
                <w:delText>Crescent City Faa Ai 41.78 –124.2</w:delText>
              </w:r>
            </w:del>
          </w:p>
        </w:tc>
        <w:tc>
          <w:tcPr>
            <w:tcW w:w="825" w:type="dxa"/>
            <w:tcBorders>
              <w:top w:val="nil"/>
              <w:left w:val="nil"/>
              <w:bottom w:val="nil"/>
              <w:right w:val="nil"/>
            </w:tcBorders>
            <w:shd w:val="clear" w:color="auto" w:fill="auto"/>
            <w:noWrap/>
            <w:vAlign w:val="bottom"/>
            <w:hideMark/>
          </w:tcPr>
          <w:p w14:paraId="0435B60F" w14:textId="77777777" w:rsidR="00120A80" w:rsidRPr="002A4574" w:rsidDel="00CA4DB1" w:rsidRDefault="00120A80" w:rsidP="00120A80">
            <w:pPr>
              <w:jc w:val="right"/>
              <w:rPr>
                <w:del w:id="1743" w:author="TF 112318" w:date="2018-11-23T14:20:00Z"/>
                <w:rFonts w:ascii="Calibri" w:hAnsi="Calibri"/>
                <w:color w:val="000000"/>
                <w:sz w:val="18"/>
                <w:szCs w:val="18"/>
              </w:rPr>
            </w:pPr>
            <w:del w:id="1744" w:author="TF 112318" w:date="2018-11-23T14:19:00Z">
              <w:r w:rsidRPr="002A4574" w:rsidDel="00CA4DB1">
                <w:rPr>
                  <w:rFonts w:ascii="Calibri" w:hAnsi="Calibri"/>
                  <w:color w:val="000000"/>
                  <w:sz w:val="18"/>
                  <w:szCs w:val="18"/>
                </w:rPr>
                <w:delText>41.78</w:delText>
              </w:r>
            </w:del>
          </w:p>
        </w:tc>
        <w:tc>
          <w:tcPr>
            <w:tcW w:w="1239" w:type="dxa"/>
            <w:gridSpan w:val="3"/>
            <w:tcBorders>
              <w:top w:val="nil"/>
              <w:left w:val="nil"/>
              <w:bottom w:val="nil"/>
              <w:right w:val="nil"/>
            </w:tcBorders>
            <w:shd w:val="clear" w:color="auto" w:fill="auto"/>
            <w:noWrap/>
            <w:vAlign w:val="bottom"/>
            <w:hideMark/>
          </w:tcPr>
          <w:p w14:paraId="0435B610" w14:textId="77777777" w:rsidR="00120A80" w:rsidRPr="002A4574" w:rsidDel="00CA4DB1" w:rsidRDefault="00120A80" w:rsidP="00120A80">
            <w:pPr>
              <w:jc w:val="right"/>
              <w:rPr>
                <w:del w:id="1745" w:author="TF 112318" w:date="2018-11-23T14:20:00Z"/>
                <w:rFonts w:ascii="Calibri" w:hAnsi="Calibri"/>
                <w:color w:val="000000"/>
                <w:sz w:val="18"/>
                <w:szCs w:val="18"/>
              </w:rPr>
            </w:pPr>
            <w:del w:id="1746" w:author="TF 112318" w:date="2018-11-23T14:19:00Z">
              <w:r w:rsidRPr="002A4574" w:rsidDel="00CA4DB1">
                <w:rPr>
                  <w:rFonts w:ascii="Calibri" w:hAnsi="Calibri"/>
                  <w:color w:val="000000"/>
                  <w:sz w:val="18"/>
                  <w:szCs w:val="18"/>
                </w:rPr>
                <w:delText>–124.23</w:delText>
              </w:r>
            </w:del>
          </w:p>
        </w:tc>
        <w:tc>
          <w:tcPr>
            <w:tcW w:w="2100" w:type="dxa"/>
            <w:gridSpan w:val="3"/>
            <w:tcBorders>
              <w:top w:val="nil"/>
              <w:left w:val="nil"/>
              <w:bottom w:val="nil"/>
              <w:right w:val="nil"/>
            </w:tcBorders>
            <w:shd w:val="clear" w:color="auto" w:fill="auto"/>
            <w:noWrap/>
            <w:vAlign w:val="bottom"/>
            <w:hideMark/>
          </w:tcPr>
          <w:p w14:paraId="0435B611" w14:textId="77777777" w:rsidR="00120A80" w:rsidRPr="002A4574" w:rsidDel="00CA4DB1" w:rsidRDefault="00120A80" w:rsidP="00120A80">
            <w:pPr>
              <w:jc w:val="right"/>
              <w:rPr>
                <w:del w:id="1747" w:author="TF 112318" w:date="2018-11-23T14:20:00Z"/>
                <w:rFonts w:ascii="Calibri" w:hAnsi="Calibri"/>
                <w:color w:val="000000"/>
                <w:sz w:val="18"/>
                <w:szCs w:val="18"/>
              </w:rPr>
            </w:pPr>
            <w:del w:id="1748" w:author="TF 112318" w:date="2018-11-23T14:19:00Z">
              <w:r w:rsidRPr="002A4574" w:rsidDel="00CA4DB1">
                <w:rPr>
                  <w:rFonts w:ascii="Calibri" w:hAnsi="Calibri"/>
                  <w:color w:val="000000"/>
                  <w:sz w:val="18"/>
                  <w:szCs w:val="18"/>
                </w:rPr>
                <w:delText>California</w:delText>
              </w:r>
            </w:del>
          </w:p>
        </w:tc>
      </w:tr>
      <w:tr w:rsidR="00120A80" w:rsidRPr="002A4574" w:rsidDel="00CA4DB1" w14:paraId="0435B619" w14:textId="77777777" w:rsidTr="00E168DF">
        <w:trPr>
          <w:trHeight w:val="240"/>
          <w:del w:id="1749" w:author="TF 112318" w:date="2018-11-23T14:20:00Z"/>
        </w:trPr>
        <w:tc>
          <w:tcPr>
            <w:tcW w:w="764" w:type="dxa"/>
            <w:tcBorders>
              <w:top w:val="nil"/>
              <w:left w:val="nil"/>
              <w:bottom w:val="nil"/>
              <w:right w:val="nil"/>
            </w:tcBorders>
            <w:shd w:val="clear" w:color="auto" w:fill="auto"/>
            <w:noWrap/>
            <w:vAlign w:val="bottom"/>
            <w:hideMark/>
          </w:tcPr>
          <w:p w14:paraId="0435B613" w14:textId="77777777" w:rsidR="00120A80" w:rsidRPr="002A4574" w:rsidDel="00CA4DB1" w:rsidRDefault="00120A80" w:rsidP="00120A80">
            <w:pPr>
              <w:jc w:val="right"/>
              <w:rPr>
                <w:del w:id="1750" w:author="TF 112318" w:date="2018-11-23T14:20:00Z"/>
                <w:rFonts w:ascii="Calibri" w:hAnsi="Calibri"/>
                <w:color w:val="000000"/>
                <w:sz w:val="18"/>
                <w:szCs w:val="18"/>
              </w:rPr>
            </w:pPr>
            <w:del w:id="1751" w:author="TF 112318" w:date="2018-11-23T14:19:00Z">
              <w:r w:rsidRPr="002A4574" w:rsidDel="00CA4DB1">
                <w:rPr>
                  <w:rFonts w:ascii="Calibri" w:hAnsi="Calibri"/>
                  <w:color w:val="000000"/>
                  <w:sz w:val="18"/>
                  <w:szCs w:val="18"/>
                </w:rPr>
                <w:delText>725955</w:delText>
              </w:r>
            </w:del>
          </w:p>
        </w:tc>
        <w:tc>
          <w:tcPr>
            <w:tcW w:w="747" w:type="dxa"/>
            <w:gridSpan w:val="3"/>
            <w:tcBorders>
              <w:top w:val="nil"/>
              <w:left w:val="nil"/>
              <w:bottom w:val="nil"/>
              <w:right w:val="nil"/>
            </w:tcBorders>
            <w:shd w:val="clear" w:color="auto" w:fill="auto"/>
            <w:noWrap/>
            <w:vAlign w:val="bottom"/>
            <w:hideMark/>
          </w:tcPr>
          <w:p w14:paraId="0435B614" w14:textId="77777777" w:rsidR="00120A80" w:rsidRPr="002A4574" w:rsidDel="00CA4DB1" w:rsidRDefault="00120A80" w:rsidP="00120A80">
            <w:pPr>
              <w:jc w:val="right"/>
              <w:rPr>
                <w:del w:id="1752" w:author="TF 112318" w:date="2018-11-23T14:20:00Z"/>
                <w:rFonts w:ascii="Calibri" w:hAnsi="Calibri"/>
                <w:color w:val="000000"/>
                <w:sz w:val="18"/>
                <w:szCs w:val="18"/>
              </w:rPr>
            </w:pPr>
            <w:del w:id="1753" w:author="TF 112318" w:date="2018-11-23T14:19:00Z">
              <w:r w:rsidRPr="002A4574" w:rsidDel="00CA4DB1">
                <w:rPr>
                  <w:rFonts w:ascii="Calibri" w:hAnsi="Calibri"/>
                  <w:color w:val="000000"/>
                  <w:sz w:val="18"/>
                  <w:szCs w:val="18"/>
                </w:rPr>
                <w:delText>0.55</w:delText>
              </w:r>
            </w:del>
          </w:p>
        </w:tc>
        <w:tc>
          <w:tcPr>
            <w:tcW w:w="5246" w:type="dxa"/>
            <w:gridSpan w:val="4"/>
            <w:tcBorders>
              <w:top w:val="nil"/>
              <w:left w:val="nil"/>
              <w:bottom w:val="nil"/>
              <w:right w:val="nil"/>
            </w:tcBorders>
            <w:shd w:val="clear" w:color="auto" w:fill="auto"/>
            <w:noWrap/>
            <w:vAlign w:val="bottom"/>
            <w:hideMark/>
          </w:tcPr>
          <w:p w14:paraId="0435B615" w14:textId="77777777" w:rsidR="00120A80" w:rsidRPr="002A4574" w:rsidDel="00CA4DB1" w:rsidRDefault="00120A80" w:rsidP="00120A80">
            <w:pPr>
              <w:rPr>
                <w:del w:id="1754" w:author="TF 112318" w:date="2018-11-23T14:20:00Z"/>
                <w:rFonts w:ascii="Calibri" w:hAnsi="Calibri"/>
                <w:color w:val="000000"/>
                <w:sz w:val="18"/>
                <w:szCs w:val="18"/>
              </w:rPr>
            </w:pPr>
            <w:del w:id="1755" w:author="TF 112318" w:date="2018-11-23T14:19:00Z">
              <w:r w:rsidRPr="002A4574" w:rsidDel="00CA4DB1">
                <w:rPr>
                  <w:rFonts w:ascii="Calibri" w:hAnsi="Calibri"/>
                  <w:color w:val="000000"/>
                  <w:sz w:val="18"/>
                  <w:szCs w:val="18"/>
                </w:rPr>
                <w:delText>Montague Siskiyou County AP 41.78 –122.47 California</w:delText>
              </w:r>
            </w:del>
          </w:p>
        </w:tc>
        <w:tc>
          <w:tcPr>
            <w:tcW w:w="825" w:type="dxa"/>
            <w:tcBorders>
              <w:top w:val="nil"/>
              <w:left w:val="nil"/>
              <w:bottom w:val="nil"/>
              <w:right w:val="nil"/>
            </w:tcBorders>
            <w:shd w:val="clear" w:color="auto" w:fill="auto"/>
            <w:noWrap/>
            <w:vAlign w:val="bottom"/>
            <w:hideMark/>
          </w:tcPr>
          <w:p w14:paraId="0435B616" w14:textId="77777777" w:rsidR="00120A80" w:rsidRPr="002A4574" w:rsidDel="00CA4DB1" w:rsidRDefault="00120A80" w:rsidP="00120A80">
            <w:pPr>
              <w:jc w:val="right"/>
              <w:rPr>
                <w:del w:id="1756" w:author="TF 112318" w:date="2018-11-23T14:20:00Z"/>
                <w:rFonts w:ascii="Calibri" w:hAnsi="Calibri"/>
                <w:color w:val="000000"/>
                <w:sz w:val="18"/>
                <w:szCs w:val="18"/>
              </w:rPr>
            </w:pPr>
            <w:del w:id="1757" w:author="TF 112318" w:date="2018-11-23T14:19:00Z">
              <w:r w:rsidRPr="002A4574" w:rsidDel="00CA4DB1">
                <w:rPr>
                  <w:rFonts w:ascii="Calibri" w:hAnsi="Calibri"/>
                  <w:color w:val="000000"/>
                  <w:sz w:val="18"/>
                  <w:szCs w:val="18"/>
                </w:rPr>
                <w:delText>41.78</w:delText>
              </w:r>
            </w:del>
          </w:p>
        </w:tc>
        <w:tc>
          <w:tcPr>
            <w:tcW w:w="1239" w:type="dxa"/>
            <w:gridSpan w:val="3"/>
            <w:tcBorders>
              <w:top w:val="nil"/>
              <w:left w:val="nil"/>
              <w:bottom w:val="nil"/>
              <w:right w:val="nil"/>
            </w:tcBorders>
            <w:shd w:val="clear" w:color="auto" w:fill="auto"/>
            <w:noWrap/>
            <w:vAlign w:val="bottom"/>
            <w:hideMark/>
          </w:tcPr>
          <w:p w14:paraId="0435B617" w14:textId="77777777" w:rsidR="00120A80" w:rsidRPr="002A4574" w:rsidDel="00CA4DB1" w:rsidRDefault="00120A80" w:rsidP="00120A80">
            <w:pPr>
              <w:jc w:val="right"/>
              <w:rPr>
                <w:del w:id="1758" w:author="TF 112318" w:date="2018-11-23T14:20:00Z"/>
                <w:rFonts w:ascii="Calibri" w:hAnsi="Calibri"/>
                <w:color w:val="000000"/>
                <w:sz w:val="18"/>
                <w:szCs w:val="18"/>
              </w:rPr>
            </w:pPr>
            <w:del w:id="1759" w:author="TF 112318" w:date="2018-11-23T14:19:00Z">
              <w:r w:rsidRPr="002A4574" w:rsidDel="00CA4DB1">
                <w:rPr>
                  <w:rFonts w:ascii="Calibri" w:hAnsi="Calibri"/>
                  <w:color w:val="000000"/>
                  <w:sz w:val="18"/>
                  <w:szCs w:val="18"/>
                </w:rPr>
                <w:delText>–122.47</w:delText>
              </w:r>
            </w:del>
          </w:p>
        </w:tc>
        <w:tc>
          <w:tcPr>
            <w:tcW w:w="2100" w:type="dxa"/>
            <w:gridSpan w:val="3"/>
            <w:tcBorders>
              <w:top w:val="nil"/>
              <w:left w:val="nil"/>
              <w:bottom w:val="nil"/>
              <w:right w:val="nil"/>
            </w:tcBorders>
            <w:shd w:val="clear" w:color="auto" w:fill="auto"/>
            <w:noWrap/>
            <w:vAlign w:val="bottom"/>
            <w:hideMark/>
          </w:tcPr>
          <w:p w14:paraId="0435B618" w14:textId="77777777" w:rsidR="00120A80" w:rsidRPr="002A4574" w:rsidDel="00CA4DB1" w:rsidRDefault="00120A80" w:rsidP="00120A80">
            <w:pPr>
              <w:jc w:val="right"/>
              <w:rPr>
                <w:del w:id="1760" w:author="TF 112318" w:date="2018-11-23T14:20:00Z"/>
                <w:rFonts w:ascii="Calibri" w:hAnsi="Calibri"/>
                <w:color w:val="000000"/>
                <w:sz w:val="18"/>
                <w:szCs w:val="18"/>
              </w:rPr>
            </w:pPr>
            <w:del w:id="1761" w:author="TF 112318" w:date="2018-11-23T14:19:00Z">
              <w:r w:rsidRPr="002A4574" w:rsidDel="00CA4DB1">
                <w:rPr>
                  <w:rFonts w:ascii="Calibri" w:hAnsi="Calibri"/>
                  <w:color w:val="000000"/>
                  <w:sz w:val="18"/>
                  <w:szCs w:val="18"/>
                </w:rPr>
                <w:delText>California</w:delText>
              </w:r>
            </w:del>
          </w:p>
        </w:tc>
      </w:tr>
      <w:tr w:rsidR="00120A80" w:rsidRPr="002A4574" w:rsidDel="00CA4DB1" w14:paraId="0435B620" w14:textId="77777777" w:rsidTr="00E168DF">
        <w:trPr>
          <w:trHeight w:val="240"/>
          <w:del w:id="1762" w:author="TF 112318" w:date="2018-11-23T14:20:00Z"/>
        </w:trPr>
        <w:tc>
          <w:tcPr>
            <w:tcW w:w="764" w:type="dxa"/>
            <w:tcBorders>
              <w:top w:val="nil"/>
              <w:left w:val="nil"/>
              <w:bottom w:val="nil"/>
              <w:right w:val="nil"/>
            </w:tcBorders>
            <w:shd w:val="clear" w:color="auto" w:fill="auto"/>
            <w:noWrap/>
            <w:vAlign w:val="bottom"/>
            <w:hideMark/>
          </w:tcPr>
          <w:p w14:paraId="0435B61A" w14:textId="77777777" w:rsidR="00120A80" w:rsidRPr="002A4574" w:rsidDel="00CA4DB1" w:rsidRDefault="00120A80" w:rsidP="00120A80">
            <w:pPr>
              <w:jc w:val="right"/>
              <w:rPr>
                <w:del w:id="1763" w:author="TF 112318" w:date="2018-11-23T14:20:00Z"/>
                <w:rFonts w:ascii="Calibri" w:hAnsi="Calibri"/>
                <w:color w:val="000000"/>
                <w:sz w:val="18"/>
                <w:szCs w:val="18"/>
              </w:rPr>
            </w:pPr>
            <w:del w:id="1764" w:author="TF 112318" w:date="2018-11-23T14:19:00Z">
              <w:r w:rsidRPr="002A4574" w:rsidDel="00CA4DB1">
                <w:rPr>
                  <w:rFonts w:ascii="Calibri" w:hAnsi="Calibri"/>
                  <w:color w:val="000000"/>
                  <w:sz w:val="18"/>
                  <w:szCs w:val="18"/>
                </w:rPr>
                <w:delText>725958</w:delText>
              </w:r>
            </w:del>
          </w:p>
        </w:tc>
        <w:tc>
          <w:tcPr>
            <w:tcW w:w="747" w:type="dxa"/>
            <w:gridSpan w:val="3"/>
            <w:tcBorders>
              <w:top w:val="nil"/>
              <w:left w:val="nil"/>
              <w:bottom w:val="nil"/>
              <w:right w:val="nil"/>
            </w:tcBorders>
            <w:shd w:val="clear" w:color="auto" w:fill="auto"/>
            <w:noWrap/>
            <w:vAlign w:val="bottom"/>
            <w:hideMark/>
          </w:tcPr>
          <w:p w14:paraId="0435B61B" w14:textId="77777777" w:rsidR="00120A80" w:rsidRPr="002A4574" w:rsidDel="00CA4DB1" w:rsidRDefault="00120A80" w:rsidP="00120A80">
            <w:pPr>
              <w:jc w:val="right"/>
              <w:rPr>
                <w:del w:id="1765" w:author="TF 112318" w:date="2018-11-23T14:20:00Z"/>
                <w:rFonts w:ascii="Calibri" w:hAnsi="Calibri"/>
                <w:color w:val="000000"/>
                <w:sz w:val="18"/>
                <w:szCs w:val="18"/>
              </w:rPr>
            </w:pPr>
            <w:del w:id="1766" w:author="TF 112318" w:date="2018-11-23T14:19:00Z">
              <w:r w:rsidRPr="002A4574" w:rsidDel="00CA4DB1">
                <w:rPr>
                  <w:rFonts w:ascii="Calibri" w:hAnsi="Calibri"/>
                  <w:color w:val="000000"/>
                  <w:sz w:val="18"/>
                  <w:szCs w:val="18"/>
                </w:rPr>
                <w:delText>0.59</w:delText>
              </w:r>
            </w:del>
          </w:p>
        </w:tc>
        <w:tc>
          <w:tcPr>
            <w:tcW w:w="5246" w:type="dxa"/>
            <w:gridSpan w:val="4"/>
            <w:tcBorders>
              <w:top w:val="nil"/>
              <w:left w:val="nil"/>
              <w:bottom w:val="nil"/>
              <w:right w:val="nil"/>
            </w:tcBorders>
            <w:shd w:val="clear" w:color="auto" w:fill="auto"/>
            <w:noWrap/>
            <w:vAlign w:val="bottom"/>
            <w:hideMark/>
          </w:tcPr>
          <w:p w14:paraId="0435B61C" w14:textId="77777777" w:rsidR="00120A80" w:rsidRPr="002A4574" w:rsidDel="00CA4DB1" w:rsidRDefault="00120A80" w:rsidP="00120A80">
            <w:pPr>
              <w:rPr>
                <w:del w:id="1767" w:author="TF 112318" w:date="2018-11-23T14:20:00Z"/>
                <w:rFonts w:ascii="Calibri" w:hAnsi="Calibri"/>
                <w:color w:val="000000"/>
                <w:sz w:val="18"/>
                <w:szCs w:val="18"/>
              </w:rPr>
            </w:pPr>
            <w:del w:id="1768" w:author="TF 112318" w:date="2018-11-23T14:19:00Z">
              <w:r w:rsidRPr="002A4574" w:rsidDel="00CA4DB1">
                <w:rPr>
                  <w:rFonts w:ascii="Calibri" w:hAnsi="Calibri"/>
                  <w:color w:val="000000"/>
                  <w:sz w:val="18"/>
                  <w:szCs w:val="18"/>
                </w:rPr>
                <w:delText>Alturas 41.50 –120.5</w:delText>
              </w:r>
            </w:del>
          </w:p>
        </w:tc>
        <w:tc>
          <w:tcPr>
            <w:tcW w:w="825" w:type="dxa"/>
            <w:tcBorders>
              <w:top w:val="nil"/>
              <w:left w:val="nil"/>
              <w:bottom w:val="nil"/>
              <w:right w:val="nil"/>
            </w:tcBorders>
            <w:shd w:val="clear" w:color="auto" w:fill="auto"/>
            <w:noWrap/>
            <w:vAlign w:val="bottom"/>
            <w:hideMark/>
          </w:tcPr>
          <w:p w14:paraId="0435B61D" w14:textId="77777777" w:rsidR="00120A80" w:rsidRPr="002A4574" w:rsidDel="00CA4DB1" w:rsidRDefault="00120A80" w:rsidP="00120A80">
            <w:pPr>
              <w:jc w:val="right"/>
              <w:rPr>
                <w:del w:id="1769" w:author="TF 112318" w:date="2018-11-23T14:20:00Z"/>
                <w:rFonts w:ascii="Calibri" w:hAnsi="Calibri"/>
                <w:color w:val="000000"/>
                <w:sz w:val="18"/>
                <w:szCs w:val="18"/>
              </w:rPr>
            </w:pPr>
            <w:del w:id="1770" w:author="TF 112318" w:date="2018-11-23T14:19:00Z">
              <w:r w:rsidRPr="002A4574" w:rsidDel="00CA4DB1">
                <w:rPr>
                  <w:rFonts w:ascii="Calibri" w:hAnsi="Calibri"/>
                  <w:color w:val="000000"/>
                  <w:sz w:val="18"/>
                  <w:szCs w:val="18"/>
                </w:rPr>
                <w:delText>41.5</w:delText>
              </w:r>
            </w:del>
          </w:p>
        </w:tc>
        <w:tc>
          <w:tcPr>
            <w:tcW w:w="1239" w:type="dxa"/>
            <w:gridSpan w:val="3"/>
            <w:tcBorders>
              <w:top w:val="nil"/>
              <w:left w:val="nil"/>
              <w:bottom w:val="nil"/>
              <w:right w:val="nil"/>
            </w:tcBorders>
            <w:shd w:val="clear" w:color="auto" w:fill="auto"/>
            <w:noWrap/>
            <w:vAlign w:val="bottom"/>
            <w:hideMark/>
          </w:tcPr>
          <w:p w14:paraId="0435B61E" w14:textId="77777777" w:rsidR="00120A80" w:rsidRPr="002A4574" w:rsidDel="00CA4DB1" w:rsidRDefault="00120A80" w:rsidP="00120A80">
            <w:pPr>
              <w:jc w:val="right"/>
              <w:rPr>
                <w:del w:id="1771" w:author="TF 112318" w:date="2018-11-23T14:20:00Z"/>
                <w:rFonts w:ascii="Calibri" w:hAnsi="Calibri"/>
                <w:color w:val="000000"/>
                <w:sz w:val="18"/>
                <w:szCs w:val="18"/>
              </w:rPr>
            </w:pPr>
            <w:del w:id="1772" w:author="TF 112318" w:date="2018-11-23T14:19:00Z">
              <w:r w:rsidRPr="002A4574" w:rsidDel="00CA4DB1">
                <w:rPr>
                  <w:rFonts w:ascii="Calibri" w:hAnsi="Calibri"/>
                  <w:color w:val="000000"/>
                  <w:sz w:val="18"/>
                  <w:szCs w:val="18"/>
                </w:rPr>
                <w:delText>–120.53</w:delText>
              </w:r>
            </w:del>
          </w:p>
        </w:tc>
        <w:tc>
          <w:tcPr>
            <w:tcW w:w="2100" w:type="dxa"/>
            <w:gridSpan w:val="3"/>
            <w:tcBorders>
              <w:top w:val="nil"/>
              <w:left w:val="nil"/>
              <w:bottom w:val="nil"/>
              <w:right w:val="nil"/>
            </w:tcBorders>
            <w:shd w:val="clear" w:color="auto" w:fill="auto"/>
            <w:noWrap/>
            <w:vAlign w:val="bottom"/>
            <w:hideMark/>
          </w:tcPr>
          <w:p w14:paraId="0435B61F" w14:textId="77777777" w:rsidR="00120A80" w:rsidRPr="002A4574" w:rsidDel="00CA4DB1" w:rsidRDefault="00120A80" w:rsidP="00120A80">
            <w:pPr>
              <w:jc w:val="right"/>
              <w:rPr>
                <w:del w:id="1773" w:author="TF 112318" w:date="2018-11-23T14:20:00Z"/>
                <w:rFonts w:ascii="Calibri" w:hAnsi="Calibri"/>
                <w:color w:val="000000"/>
                <w:sz w:val="18"/>
                <w:szCs w:val="18"/>
              </w:rPr>
            </w:pPr>
            <w:del w:id="1774" w:author="TF 112318" w:date="2018-11-23T14:19:00Z">
              <w:r w:rsidRPr="002A4574" w:rsidDel="00CA4DB1">
                <w:rPr>
                  <w:rFonts w:ascii="Calibri" w:hAnsi="Calibri"/>
                  <w:color w:val="000000"/>
                  <w:sz w:val="18"/>
                  <w:szCs w:val="18"/>
                </w:rPr>
                <w:delText>California</w:delText>
              </w:r>
            </w:del>
          </w:p>
        </w:tc>
      </w:tr>
      <w:tr w:rsidR="00120A80" w:rsidRPr="002A4574" w:rsidDel="00CA4DB1" w14:paraId="0435B627" w14:textId="77777777" w:rsidTr="00E168DF">
        <w:trPr>
          <w:trHeight w:val="240"/>
          <w:del w:id="1775" w:author="TF 112318" w:date="2018-11-23T14:20:00Z"/>
        </w:trPr>
        <w:tc>
          <w:tcPr>
            <w:tcW w:w="764" w:type="dxa"/>
            <w:tcBorders>
              <w:top w:val="nil"/>
              <w:left w:val="nil"/>
              <w:bottom w:val="nil"/>
              <w:right w:val="nil"/>
            </w:tcBorders>
            <w:shd w:val="clear" w:color="auto" w:fill="auto"/>
            <w:noWrap/>
            <w:vAlign w:val="bottom"/>
            <w:hideMark/>
          </w:tcPr>
          <w:p w14:paraId="0435B621" w14:textId="77777777" w:rsidR="00120A80" w:rsidRPr="002A4574" w:rsidDel="00CA4DB1" w:rsidRDefault="00120A80" w:rsidP="00120A80">
            <w:pPr>
              <w:jc w:val="right"/>
              <w:rPr>
                <w:del w:id="1776" w:author="TF 112318" w:date="2018-11-23T14:20:00Z"/>
                <w:rFonts w:ascii="Calibri" w:hAnsi="Calibri"/>
                <w:color w:val="000000"/>
                <w:sz w:val="18"/>
                <w:szCs w:val="18"/>
              </w:rPr>
            </w:pPr>
            <w:del w:id="1777" w:author="TF 112318" w:date="2018-11-23T14:19:00Z">
              <w:r w:rsidRPr="002A4574" w:rsidDel="00CA4DB1">
                <w:rPr>
                  <w:rFonts w:ascii="Calibri" w:hAnsi="Calibri"/>
                  <w:color w:val="000000"/>
                  <w:sz w:val="18"/>
                  <w:szCs w:val="18"/>
                </w:rPr>
                <w:delText>745090</w:delText>
              </w:r>
            </w:del>
          </w:p>
        </w:tc>
        <w:tc>
          <w:tcPr>
            <w:tcW w:w="747" w:type="dxa"/>
            <w:gridSpan w:val="3"/>
            <w:tcBorders>
              <w:top w:val="nil"/>
              <w:left w:val="nil"/>
              <w:bottom w:val="nil"/>
              <w:right w:val="nil"/>
            </w:tcBorders>
            <w:shd w:val="clear" w:color="auto" w:fill="auto"/>
            <w:noWrap/>
            <w:vAlign w:val="bottom"/>
            <w:hideMark/>
          </w:tcPr>
          <w:p w14:paraId="0435B622" w14:textId="77777777" w:rsidR="00120A80" w:rsidRPr="002A4574" w:rsidDel="00CA4DB1" w:rsidRDefault="00120A80" w:rsidP="00120A80">
            <w:pPr>
              <w:jc w:val="right"/>
              <w:rPr>
                <w:del w:id="1778" w:author="TF 112318" w:date="2018-11-23T14:20:00Z"/>
                <w:rFonts w:ascii="Calibri" w:hAnsi="Calibri"/>
                <w:color w:val="000000"/>
                <w:sz w:val="18"/>
                <w:szCs w:val="18"/>
              </w:rPr>
            </w:pPr>
            <w:del w:id="1779" w:author="TF 112318" w:date="2018-11-23T14:19:00Z">
              <w:r w:rsidRPr="002A4574" w:rsidDel="00CA4DB1">
                <w:rPr>
                  <w:rFonts w:ascii="Calibri" w:hAnsi="Calibri"/>
                  <w:color w:val="000000"/>
                  <w:sz w:val="18"/>
                  <w:szCs w:val="18"/>
                </w:rPr>
                <w:delText>0.45</w:delText>
              </w:r>
            </w:del>
          </w:p>
        </w:tc>
        <w:tc>
          <w:tcPr>
            <w:tcW w:w="5246" w:type="dxa"/>
            <w:gridSpan w:val="4"/>
            <w:tcBorders>
              <w:top w:val="nil"/>
              <w:left w:val="nil"/>
              <w:bottom w:val="nil"/>
              <w:right w:val="nil"/>
            </w:tcBorders>
            <w:shd w:val="clear" w:color="auto" w:fill="auto"/>
            <w:noWrap/>
            <w:vAlign w:val="bottom"/>
            <w:hideMark/>
          </w:tcPr>
          <w:p w14:paraId="0435B623" w14:textId="77777777" w:rsidR="00120A80" w:rsidRPr="002A4574" w:rsidDel="00CA4DB1" w:rsidRDefault="00120A80" w:rsidP="00120A80">
            <w:pPr>
              <w:rPr>
                <w:del w:id="1780" w:author="TF 112318" w:date="2018-11-23T14:20:00Z"/>
                <w:rFonts w:ascii="Calibri" w:hAnsi="Calibri"/>
                <w:color w:val="000000"/>
                <w:sz w:val="18"/>
                <w:szCs w:val="18"/>
              </w:rPr>
            </w:pPr>
            <w:del w:id="1781" w:author="TF 112318" w:date="2018-11-23T14:19:00Z">
              <w:r w:rsidRPr="002A4574" w:rsidDel="00CA4DB1">
                <w:rPr>
                  <w:rFonts w:ascii="Calibri" w:hAnsi="Calibri"/>
                  <w:color w:val="000000"/>
                  <w:sz w:val="18"/>
                  <w:szCs w:val="18"/>
                </w:rPr>
                <w:delText xml:space="preserve">Mountain View Moffett Fld NAS </w:delText>
              </w:r>
            </w:del>
          </w:p>
        </w:tc>
        <w:tc>
          <w:tcPr>
            <w:tcW w:w="825" w:type="dxa"/>
            <w:tcBorders>
              <w:top w:val="nil"/>
              <w:left w:val="nil"/>
              <w:bottom w:val="nil"/>
              <w:right w:val="nil"/>
            </w:tcBorders>
            <w:shd w:val="clear" w:color="auto" w:fill="auto"/>
            <w:noWrap/>
            <w:vAlign w:val="bottom"/>
            <w:hideMark/>
          </w:tcPr>
          <w:p w14:paraId="0435B624" w14:textId="77777777" w:rsidR="00120A80" w:rsidRPr="002A4574" w:rsidDel="00CA4DB1" w:rsidRDefault="00120A80" w:rsidP="00120A80">
            <w:pPr>
              <w:jc w:val="right"/>
              <w:rPr>
                <w:del w:id="1782" w:author="TF 112318" w:date="2018-11-23T14:20:00Z"/>
                <w:rFonts w:ascii="Calibri" w:hAnsi="Calibri"/>
                <w:color w:val="000000"/>
                <w:sz w:val="18"/>
                <w:szCs w:val="18"/>
              </w:rPr>
            </w:pPr>
            <w:del w:id="1783" w:author="TF 112318" w:date="2018-11-23T14:19:00Z">
              <w:r w:rsidRPr="002A4574" w:rsidDel="00CA4DB1">
                <w:rPr>
                  <w:rFonts w:ascii="Calibri" w:hAnsi="Calibri"/>
                  <w:color w:val="000000"/>
                  <w:sz w:val="18"/>
                  <w:szCs w:val="18"/>
                </w:rPr>
                <w:delText>37.4</w:delText>
              </w:r>
            </w:del>
          </w:p>
        </w:tc>
        <w:tc>
          <w:tcPr>
            <w:tcW w:w="1239" w:type="dxa"/>
            <w:gridSpan w:val="3"/>
            <w:tcBorders>
              <w:top w:val="nil"/>
              <w:left w:val="nil"/>
              <w:bottom w:val="nil"/>
              <w:right w:val="nil"/>
            </w:tcBorders>
            <w:shd w:val="clear" w:color="auto" w:fill="auto"/>
            <w:noWrap/>
            <w:vAlign w:val="bottom"/>
            <w:hideMark/>
          </w:tcPr>
          <w:p w14:paraId="0435B625" w14:textId="77777777" w:rsidR="00120A80" w:rsidRPr="002A4574" w:rsidDel="00CA4DB1" w:rsidRDefault="00120A80" w:rsidP="00120A80">
            <w:pPr>
              <w:jc w:val="right"/>
              <w:rPr>
                <w:del w:id="1784" w:author="TF 112318" w:date="2018-11-23T14:20:00Z"/>
                <w:rFonts w:ascii="Calibri" w:hAnsi="Calibri"/>
                <w:color w:val="000000"/>
                <w:sz w:val="18"/>
                <w:szCs w:val="18"/>
              </w:rPr>
            </w:pPr>
            <w:del w:id="1785" w:author="TF 112318" w:date="2018-11-23T14:19:00Z">
              <w:r w:rsidRPr="002A4574" w:rsidDel="00CA4DB1">
                <w:rPr>
                  <w:rFonts w:ascii="Calibri" w:hAnsi="Calibri"/>
                  <w:color w:val="000000"/>
                  <w:sz w:val="18"/>
                  <w:szCs w:val="18"/>
                </w:rPr>
                <w:delText>–122.05</w:delText>
              </w:r>
            </w:del>
          </w:p>
        </w:tc>
        <w:tc>
          <w:tcPr>
            <w:tcW w:w="2100" w:type="dxa"/>
            <w:gridSpan w:val="3"/>
            <w:tcBorders>
              <w:top w:val="nil"/>
              <w:left w:val="nil"/>
              <w:bottom w:val="nil"/>
              <w:right w:val="nil"/>
            </w:tcBorders>
            <w:shd w:val="clear" w:color="auto" w:fill="auto"/>
            <w:noWrap/>
            <w:vAlign w:val="bottom"/>
            <w:hideMark/>
          </w:tcPr>
          <w:p w14:paraId="0435B626" w14:textId="77777777" w:rsidR="00120A80" w:rsidRPr="002A4574" w:rsidDel="00CA4DB1" w:rsidRDefault="00120A80" w:rsidP="00120A80">
            <w:pPr>
              <w:jc w:val="right"/>
              <w:rPr>
                <w:del w:id="1786" w:author="TF 112318" w:date="2018-11-23T14:20:00Z"/>
                <w:rFonts w:ascii="Calibri" w:hAnsi="Calibri"/>
                <w:color w:val="000000"/>
                <w:sz w:val="18"/>
                <w:szCs w:val="18"/>
              </w:rPr>
            </w:pPr>
            <w:del w:id="1787" w:author="TF 112318" w:date="2018-11-23T14:19:00Z">
              <w:r w:rsidRPr="002A4574" w:rsidDel="00CA4DB1">
                <w:rPr>
                  <w:rFonts w:ascii="Calibri" w:hAnsi="Calibri"/>
                  <w:color w:val="000000"/>
                  <w:sz w:val="18"/>
                  <w:szCs w:val="18"/>
                </w:rPr>
                <w:delText>California</w:delText>
              </w:r>
            </w:del>
          </w:p>
        </w:tc>
      </w:tr>
      <w:tr w:rsidR="00120A80" w:rsidRPr="002A4574" w:rsidDel="00CA4DB1" w14:paraId="0435B62E" w14:textId="77777777" w:rsidTr="00E168DF">
        <w:trPr>
          <w:trHeight w:val="240"/>
          <w:del w:id="1788" w:author="TF 112318" w:date="2018-11-23T14:20:00Z"/>
        </w:trPr>
        <w:tc>
          <w:tcPr>
            <w:tcW w:w="764" w:type="dxa"/>
            <w:tcBorders>
              <w:top w:val="nil"/>
              <w:left w:val="nil"/>
              <w:bottom w:val="nil"/>
              <w:right w:val="nil"/>
            </w:tcBorders>
            <w:shd w:val="clear" w:color="auto" w:fill="auto"/>
            <w:noWrap/>
            <w:vAlign w:val="bottom"/>
            <w:hideMark/>
          </w:tcPr>
          <w:p w14:paraId="0435B628" w14:textId="77777777" w:rsidR="00120A80" w:rsidRPr="002A4574" w:rsidDel="00CA4DB1" w:rsidRDefault="00120A80" w:rsidP="00120A80">
            <w:pPr>
              <w:jc w:val="right"/>
              <w:rPr>
                <w:del w:id="1789" w:author="TF 112318" w:date="2018-11-23T14:20:00Z"/>
                <w:rFonts w:ascii="Calibri" w:hAnsi="Calibri"/>
                <w:color w:val="000000"/>
                <w:sz w:val="18"/>
                <w:szCs w:val="18"/>
              </w:rPr>
            </w:pPr>
            <w:del w:id="1790" w:author="TF 112318" w:date="2018-11-23T14:19:00Z">
              <w:r w:rsidRPr="002A4574" w:rsidDel="00CA4DB1">
                <w:rPr>
                  <w:rFonts w:ascii="Calibri" w:hAnsi="Calibri"/>
                  <w:color w:val="000000"/>
                  <w:sz w:val="18"/>
                  <w:szCs w:val="18"/>
                </w:rPr>
                <w:delText>745160</w:delText>
              </w:r>
            </w:del>
          </w:p>
        </w:tc>
        <w:tc>
          <w:tcPr>
            <w:tcW w:w="747" w:type="dxa"/>
            <w:gridSpan w:val="3"/>
            <w:tcBorders>
              <w:top w:val="nil"/>
              <w:left w:val="nil"/>
              <w:bottom w:val="nil"/>
              <w:right w:val="nil"/>
            </w:tcBorders>
            <w:shd w:val="clear" w:color="auto" w:fill="auto"/>
            <w:noWrap/>
            <w:vAlign w:val="bottom"/>
            <w:hideMark/>
          </w:tcPr>
          <w:p w14:paraId="0435B629" w14:textId="77777777" w:rsidR="00120A80" w:rsidRPr="002A4574" w:rsidDel="00CA4DB1" w:rsidRDefault="00120A80" w:rsidP="00120A80">
            <w:pPr>
              <w:jc w:val="right"/>
              <w:rPr>
                <w:del w:id="1791" w:author="TF 112318" w:date="2018-11-23T14:20:00Z"/>
                <w:rFonts w:ascii="Calibri" w:hAnsi="Calibri"/>
                <w:color w:val="000000"/>
                <w:sz w:val="18"/>
                <w:szCs w:val="18"/>
              </w:rPr>
            </w:pPr>
            <w:del w:id="1792" w:author="TF 112318" w:date="2018-11-23T14:19:00Z">
              <w:r w:rsidRPr="002A4574" w:rsidDel="00CA4DB1">
                <w:rPr>
                  <w:rFonts w:ascii="Calibri" w:hAnsi="Calibri"/>
                  <w:color w:val="000000"/>
                  <w:sz w:val="18"/>
                  <w:szCs w:val="18"/>
                </w:rPr>
                <w:delText>0.67</w:delText>
              </w:r>
            </w:del>
          </w:p>
        </w:tc>
        <w:tc>
          <w:tcPr>
            <w:tcW w:w="5246" w:type="dxa"/>
            <w:gridSpan w:val="4"/>
            <w:tcBorders>
              <w:top w:val="nil"/>
              <w:left w:val="nil"/>
              <w:bottom w:val="nil"/>
              <w:right w:val="nil"/>
            </w:tcBorders>
            <w:shd w:val="clear" w:color="auto" w:fill="auto"/>
            <w:noWrap/>
            <w:vAlign w:val="bottom"/>
            <w:hideMark/>
          </w:tcPr>
          <w:p w14:paraId="0435B62A" w14:textId="77777777" w:rsidR="00120A80" w:rsidRPr="002A4574" w:rsidDel="00CA4DB1" w:rsidRDefault="00120A80" w:rsidP="00120A80">
            <w:pPr>
              <w:rPr>
                <w:del w:id="1793" w:author="TF 112318" w:date="2018-11-23T14:20:00Z"/>
                <w:rFonts w:ascii="Calibri" w:hAnsi="Calibri"/>
                <w:color w:val="000000"/>
                <w:sz w:val="18"/>
                <w:szCs w:val="18"/>
              </w:rPr>
            </w:pPr>
            <w:del w:id="1794" w:author="TF 112318" w:date="2018-11-23T14:19:00Z">
              <w:r w:rsidRPr="002A4574" w:rsidDel="00CA4DB1">
                <w:rPr>
                  <w:rFonts w:ascii="Calibri" w:hAnsi="Calibri"/>
                  <w:color w:val="000000"/>
                  <w:sz w:val="18"/>
                  <w:szCs w:val="18"/>
                </w:rPr>
                <w:delText xml:space="preserve">Travis Field AFB </w:delText>
              </w:r>
            </w:del>
          </w:p>
        </w:tc>
        <w:tc>
          <w:tcPr>
            <w:tcW w:w="825" w:type="dxa"/>
            <w:tcBorders>
              <w:top w:val="nil"/>
              <w:left w:val="nil"/>
              <w:bottom w:val="nil"/>
              <w:right w:val="nil"/>
            </w:tcBorders>
            <w:shd w:val="clear" w:color="auto" w:fill="auto"/>
            <w:noWrap/>
            <w:vAlign w:val="bottom"/>
            <w:hideMark/>
          </w:tcPr>
          <w:p w14:paraId="0435B62B" w14:textId="77777777" w:rsidR="00120A80" w:rsidRPr="002A4574" w:rsidDel="00CA4DB1" w:rsidRDefault="00120A80" w:rsidP="00120A80">
            <w:pPr>
              <w:jc w:val="right"/>
              <w:rPr>
                <w:del w:id="1795" w:author="TF 112318" w:date="2018-11-23T14:20:00Z"/>
                <w:rFonts w:ascii="Calibri" w:hAnsi="Calibri"/>
                <w:color w:val="000000"/>
                <w:sz w:val="18"/>
                <w:szCs w:val="18"/>
              </w:rPr>
            </w:pPr>
            <w:del w:id="1796" w:author="TF 112318" w:date="2018-11-23T14:19:00Z">
              <w:r w:rsidRPr="002A4574" w:rsidDel="00CA4DB1">
                <w:rPr>
                  <w:rFonts w:ascii="Calibri" w:hAnsi="Calibri"/>
                  <w:color w:val="000000"/>
                  <w:sz w:val="18"/>
                  <w:szCs w:val="18"/>
                </w:rPr>
                <w:delText>38.27</w:delText>
              </w:r>
            </w:del>
          </w:p>
        </w:tc>
        <w:tc>
          <w:tcPr>
            <w:tcW w:w="1239" w:type="dxa"/>
            <w:gridSpan w:val="3"/>
            <w:tcBorders>
              <w:top w:val="nil"/>
              <w:left w:val="nil"/>
              <w:bottom w:val="nil"/>
              <w:right w:val="nil"/>
            </w:tcBorders>
            <w:shd w:val="clear" w:color="auto" w:fill="auto"/>
            <w:noWrap/>
            <w:vAlign w:val="bottom"/>
            <w:hideMark/>
          </w:tcPr>
          <w:p w14:paraId="0435B62C" w14:textId="77777777" w:rsidR="00120A80" w:rsidRPr="002A4574" w:rsidDel="00CA4DB1" w:rsidRDefault="00120A80" w:rsidP="00120A80">
            <w:pPr>
              <w:jc w:val="right"/>
              <w:rPr>
                <w:del w:id="1797" w:author="TF 112318" w:date="2018-11-23T14:20:00Z"/>
                <w:rFonts w:ascii="Calibri" w:hAnsi="Calibri"/>
                <w:color w:val="000000"/>
                <w:sz w:val="18"/>
                <w:szCs w:val="18"/>
              </w:rPr>
            </w:pPr>
            <w:del w:id="1798" w:author="TF 112318" w:date="2018-11-23T14:19:00Z">
              <w:r w:rsidRPr="002A4574" w:rsidDel="00CA4DB1">
                <w:rPr>
                  <w:rFonts w:ascii="Calibri" w:hAnsi="Calibri"/>
                  <w:color w:val="000000"/>
                  <w:sz w:val="18"/>
                  <w:szCs w:val="18"/>
                </w:rPr>
                <w:delText>–121.93</w:delText>
              </w:r>
            </w:del>
          </w:p>
        </w:tc>
        <w:tc>
          <w:tcPr>
            <w:tcW w:w="2100" w:type="dxa"/>
            <w:gridSpan w:val="3"/>
            <w:tcBorders>
              <w:top w:val="nil"/>
              <w:left w:val="nil"/>
              <w:bottom w:val="nil"/>
              <w:right w:val="nil"/>
            </w:tcBorders>
            <w:shd w:val="clear" w:color="auto" w:fill="auto"/>
            <w:noWrap/>
            <w:vAlign w:val="bottom"/>
            <w:hideMark/>
          </w:tcPr>
          <w:p w14:paraId="0435B62D" w14:textId="77777777" w:rsidR="00120A80" w:rsidRPr="002A4574" w:rsidDel="00CA4DB1" w:rsidRDefault="00120A80" w:rsidP="00120A80">
            <w:pPr>
              <w:jc w:val="right"/>
              <w:rPr>
                <w:del w:id="1799" w:author="TF 112318" w:date="2018-11-23T14:20:00Z"/>
                <w:rFonts w:ascii="Calibri" w:hAnsi="Calibri"/>
                <w:color w:val="000000"/>
                <w:sz w:val="18"/>
                <w:szCs w:val="18"/>
              </w:rPr>
            </w:pPr>
            <w:del w:id="1800" w:author="TF 112318" w:date="2018-11-23T14:19:00Z">
              <w:r w:rsidRPr="002A4574" w:rsidDel="00CA4DB1">
                <w:rPr>
                  <w:rFonts w:ascii="Calibri" w:hAnsi="Calibri"/>
                  <w:color w:val="000000"/>
                  <w:sz w:val="18"/>
                  <w:szCs w:val="18"/>
                </w:rPr>
                <w:delText>California</w:delText>
              </w:r>
            </w:del>
          </w:p>
        </w:tc>
      </w:tr>
      <w:tr w:rsidR="00120A80" w:rsidRPr="002A4574" w:rsidDel="00CA4DB1" w14:paraId="0435B635" w14:textId="77777777" w:rsidTr="00E168DF">
        <w:trPr>
          <w:trHeight w:val="240"/>
          <w:del w:id="1801" w:author="TF 112318" w:date="2018-11-23T14:20:00Z"/>
        </w:trPr>
        <w:tc>
          <w:tcPr>
            <w:tcW w:w="764" w:type="dxa"/>
            <w:tcBorders>
              <w:top w:val="nil"/>
              <w:left w:val="nil"/>
              <w:bottom w:val="nil"/>
              <w:right w:val="nil"/>
            </w:tcBorders>
            <w:shd w:val="clear" w:color="auto" w:fill="auto"/>
            <w:noWrap/>
            <w:vAlign w:val="bottom"/>
            <w:hideMark/>
          </w:tcPr>
          <w:p w14:paraId="0435B62F" w14:textId="77777777" w:rsidR="00120A80" w:rsidRPr="002A4574" w:rsidDel="00CA4DB1" w:rsidRDefault="00120A80" w:rsidP="00120A80">
            <w:pPr>
              <w:jc w:val="right"/>
              <w:rPr>
                <w:del w:id="1802" w:author="TF 112318" w:date="2018-11-23T14:20:00Z"/>
                <w:rFonts w:ascii="Calibri" w:hAnsi="Calibri"/>
                <w:color w:val="000000"/>
                <w:sz w:val="18"/>
                <w:szCs w:val="18"/>
              </w:rPr>
            </w:pPr>
            <w:del w:id="1803" w:author="TF 112318" w:date="2018-11-23T14:19:00Z">
              <w:r w:rsidRPr="002A4574" w:rsidDel="00CA4DB1">
                <w:rPr>
                  <w:rFonts w:ascii="Calibri" w:hAnsi="Calibri"/>
                  <w:color w:val="000000"/>
                  <w:sz w:val="18"/>
                  <w:szCs w:val="18"/>
                </w:rPr>
                <w:delText>746120</w:delText>
              </w:r>
            </w:del>
          </w:p>
        </w:tc>
        <w:tc>
          <w:tcPr>
            <w:tcW w:w="747" w:type="dxa"/>
            <w:gridSpan w:val="3"/>
            <w:tcBorders>
              <w:top w:val="nil"/>
              <w:left w:val="nil"/>
              <w:bottom w:val="nil"/>
              <w:right w:val="nil"/>
            </w:tcBorders>
            <w:shd w:val="clear" w:color="auto" w:fill="auto"/>
            <w:noWrap/>
            <w:vAlign w:val="bottom"/>
            <w:hideMark/>
          </w:tcPr>
          <w:p w14:paraId="0435B630" w14:textId="77777777" w:rsidR="00120A80" w:rsidRPr="002A4574" w:rsidDel="00CA4DB1" w:rsidRDefault="00120A80" w:rsidP="00120A80">
            <w:pPr>
              <w:jc w:val="right"/>
              <w:rPr>
                <w:del w:id="1804" w:author="TF 112318" w:date="2018-11-23T14:20:00Z"/>
                <w:rFonts w:ascii="Calibri" w:hAnsi="Calibri"/>
                <w:color w:val="000000"/>
                <w:sz w:val="18"/>
                <w:szCs w:val="18"/>
              </w:rPr>
            </w:pPr>
            <w:del w:id="1805" w:author="TF 112318" w:date="2018-11-23T14:19:00Z">
              <w:r w:rsidRPr="002A4574" w:rsidDel="00CA4DB1">
                <w:rPr>
                  <w:rFonts w:ascii="Calibri" w:hAnsi="Calibri"/>
                  <w:color w:val="000000"/>
                  <w:sz w:val="18"/>
                  <w:szCs w:val="18"/>
                </w:rPr>
                <w:delText>0.52</w:delText>
              </w:r>
            </w:del>
          </w:p>
        </w:tc>
        <w:tc>
          <w:tcPr>
            <w:tcW w:w="5246" w:type="dxa"/>
            <w:gridSpan w:val="4"/>
            <w:tcBorders>
              <w:top w:val="nil"/>
              <w:left w:val="nil"/>
              <w:bottom w:val="nil"/>
              <w:right w:val="nil"/>
            </w:tcBorders>
            <w:shd w:val="clear" w:color="auto" w:fill="auto"/>
            <w:noWrap/>
            <w:vAlign w:val="bottom"/>
            <w:hideMark/>
          </w:tcPr>
          <w:p w14:paraId="0435B631" w14:textId="77777777" w:rsidR="00120A80" w:rsidRPr="002A4574" w:rsidDel="00CA4DB1" w:rsidRDefault="00120A80" w:rsidP="00120A80">
            <w:pPr>
              <w:rPr>
                <w:del w:id="1806" w:author="TF 112318" w:date="2018-11-23T14:20:00Z"/>
                <w:rFonts w:ascii="Calibri" w:hAnsi="Calibri"/>
                <w:color w:val="000000"/>
                <w:sz w:val="18"/>
                <w:szCs w:val="18"/>
              </w:rPr>
            </w:pPr>
            <w:del w:id="1807" w:author="TF 112318" w:date="2018-11-23T14:19:00Z">
              <w:r w:rsidRPr="002A4574" w:rsidDel="00CA4DB1">
                <w:rPr>
                  <w:rFonts w:ascii="Calibri" w:hAnsi="Calibri"/>
                  <w:color w:val="000000"/>
                  <w:sz w:val="18"/>
                  <w:szCs w:val="18"/>
                </w:rPr>
                <w:delText xml:space="preserve">China Lake Naf </w:delText>
              </w:r>
            </w:del>
          </w:p>
        </w:tc>
        <w:tc>
          <w:tcPr>
            <w:tcW w:w="825" w:type="dxa"/>
            <w:tcBorders>
              <w:top w:val="nil"/>
              <w:left w:val="nil"/>
              <w:bottom w:val="nil"/>
              <w:right w:val="nil"/>
            </w:tcBorders>
            <w:shd w:val="clear" w:color="auto" w:fill="auto"/>
            <w:noWrap/>
            <w:vAlign w:val="bottom"/>
            <w:hideMark/>
          </w:tcPr>
          <w:p w14:paraId="0435B632" w14:textId="77777777" w:rsidR="00120A80" w:rsidRPr="002A4574" w:rsidDel="00CA4DB1" w:rsidRDefault="00120A80" w:rsidP="00120A80">
            <w:pPr>
              <w:jc w:val="right"/>
              <w:rPr>
                <w:del w:id="1808" w:author="TF 112318" w:date="2018-11-23T14:20:00Z"/>
                <w:rFonts w:ascii="Calibri" w:hAnsi="Calibri"/>
                <w:color w:val="000000"/>
                <w:sz w:val="18"/>
                <w:szCs w:val="18"/>
              </w:rPr>
            </w:pPr>
            <w:del w:id="1809" w:author="TF 112318" w:date="2018-11-23T14:19:00Z">
              <w:r w:rsidRPr="002A4574" w:rsidDel="00CA4DB1">
                <w:rPr>
                  <w:rFonts w:ascii="Calibri" w:hAnsi="Calibri"/>
                  <w:color w:val="000000"/>
                  <w:sz w:val="18"/>
                  <w:szCs w:val="18"/>
                </w:rPr>
                <w:delText>35.68</w:delText>
              </w:r>
            </w:del>
          </w:p>
        </w:tc>
        <w:tc>
          <w:tcPr>
            <w:tcW w:w="1239" w:type="dxa"/>
            <w:gridSpan w:val="3"/>
            <w:tcBorders>
              <w:top w:val="nil"/>
              <w:left w:val="nil"/>
              <w:bottom w:val="nil"/>
              <w:right w:val="nil"/>
            </w:tcBorders>
            <w:shd w:val="clear" w:color="auto" w:fill="auto"/>
            <w:noWrap/>
            <w:vAlign w:val="bottom"/>
            <w:hideMark/>
          </w:tcPr>
          <w:p w14:paraId="0435B633" w14:textId="77777777" w:rsidR="00120A80" w:rsidRPr="002A4574" w:rsidDel="00CA4DB1" w:rsidRDefault="00120A80" w:rsidP="00120A80">
            <w:pPr>
              <w:jc w:val="right"/>
              <w:rPr>
                <w:del w:id="1810" w:author="TF 112318" w:date="2018-11-23T14:20:00Z"/>
                <w:rFonts w:ascii="Calibri" w:hAnsi="Calibri"/>
                <w:color w:val="000000"/>
                <w:sz w:val="18"/>
                <w:szCs w:val="18"/>
              </w:rPr>
            </w:pPr>
            <w:del w:id="1811" w:author="TF 112318" w:date="2018-11-23T14:19:00Z">
              <w:r w:rsidRPr="002A4574" w:rsidDel="00CA4DB1">
                <w:rPr>
                  <w:rFonts w:ascii="Calibri" w:hAnsi="Calibri"/>
                  <w:color w:val="000000"/>
                  <w:sz w:val="18"/>
                  <w:szCs w:val="18"/>
                </w:rPr>
                <w:delText>–117.68</w:delText>
              </w:r>
            </w:del>
          </w:p>
        </w:tc>
        <w:tc>
          <w:tcPr>
            <w:tcW w:w="2100" w:type="dxa"/>
            <w:gridSpan w:val="3"/>
            <w:tcBorders>
              <w:top w:val="nil"/>
              <w:left w:val="nil"/>
              <w:bottom w:val="nil"/>
              <w:right w:val="nil"/>
            </w:tcBorders>
            <w:shd w:val="clear" w:color="auto" w:fill="auto"/>
            <w:noWrap/>
            <w:vAlign w:val="bottom"/>
            <w:hideMark/>
          </w:tcPr>
          <w:p w14:paraId="0435B634" w14:textId="77777777" w:rsidR="00120A80" w:rsidRPr="002A4574" w:rsidDel="00CA4DB1" w:rsidRDefault="00120A80" w:rsidP="00120A80">
            <w:pPr>
              <w:jc w:val="right"/>
              <w:rPr>
                <w:del w:id="1812" w:author="TF 112318" w:date="2018-11-23T14:20:00Z"/>
                <w:rFonts w:ascii="Calibri" w:hAnsi="Calibri"/>
                <w:color w:val="000000"/>
                <w:sz w:val="18"/>
                <w:szCs w:val="18"/>
              </w:rPr>
            </w:pPr>
            <w:del w:id="1813" w:author="TF 112318" w:date="2018-11-23T14:19:00Z">
              <w:r w:rsidRPr="002A4574" w:rsidDel="00CA4DB1">
                <w:rPr>
                  <w:rFonts w:ascii="Calibri" w:hAnsi="Calibri"/>
                  <w:color w:val="000000"/>
                  <w:sz w:val="18"/>
                  <w:szCs w:val="18"/>
                </w:rPr>
                <w:delText>California</w:delText>
              </w:r>
            </w:del>
          </w:p>
        </w:tc>
      </w:tr>
      <w:tr w:rsidR="00120A80" w:rsidRPr="002A4574" w:rsidDel="00CA4DB1" w14:paraId="0435B63C" w14:textId="77777777" w:rsidTr="00E168DF">
        <w:trPr>
          <w:trHeight w:val="240"/>
          <w:del w:id="1814" w:author="TF 112318" w:date="2018-11-23T14:20:00Z"/>
        </w:trPr>
        <w:tc>
          <w:tcPr>
            <w:tcW w:w="764" w:type="dxa"/>
            <w:tcBorders>
              <w:top w:val="nil"/>
              <w:left w:val="nil"/>
              <w:bottom w:val="nil"/>
              <w:right w:val="nil"/>
            </w:tcBorders>
            <w:shd w:val="clear" w:color="auto" w:fill="auto"/>
            <w:noWrap/>
            <w:vAlign w:val="bottom"/>
            <w:hideMark/>
          </w:tcPr>
          <w:p w14:paraId="0435B636" w14:textId="77777777" w:rsidR="00120A80" w:rsidRPr="002A4574" w:rsidDel="00CA4DB1" w:rsidRDefault="00120A80" w:rsidP="00120A80">
            <w:pPr>
              <w:jc w:val="right"/>
              <w:rPr>
                <w:del w:id="1815" w:author="TF 112318" w:date="2018-11-23T14:20:00Z"/>
                <w:rFonts w:ascii="Calibri" w:hAnsi="Calibri"/>
                <w:color w:val="000000"/>
                <w:sz w:val="18"/>
                <w:szCs w:val="18"/>
              </w:rPr>
            </w:pPr>
            <w:del w:id="1816" w:author="TF 112318" w:date="2018-11-23T14:19:00Z">
              <w:r w:rsidRPr="002A4574" w:rsidDel="00CA4DB1">
                <w:rPr>
                  <w:rFonts w:ascii="Calibri" w:hAnsi="Calibri"/>
                  <w:color w:val="000000"/>
                  <w:sz w:val="18"/>
                  <w:szCs w:val="18"/>
                </w:rPr>
                <w:delText>747020</w:delText>
              </w:r>
            </w:del>
          </w:p>
        </w:tc>
        <w:tc>
          <w:tcPr>
            <w:tcW w:w="747" w:type="dxa"/>
            <w:gridSpan w:val="3"/>
            <w:tcBorders>
              <w:top w:val="nil"/>
              <w:left w:val="nil"/>
              <w:bottom w:val="nil"/>
              <w:right w:val="nil"/>
            </w:tcBorders>
            <w:shd w:val="clear" w:color="auto" w:fill="auto"/>
            <w:noWrap/>
            <w:vAlign w:val="bottom"/>
            <w:hideMark/>
          </w:tcPr>
          <w:p w14:paraId="0435B637" w14:textId="77777777" w:rsidR="00120A80" w:rsidRPr="002A4574" w:rsidDel="00CA4DB1" w:rsidRDefault="00120A80" w:rsidP="00120A80">
            <w:pPr>
              <w:jc w:val="right"/>
              <w:rPr>
                <w:del w:id="1817" w:author="TF 112318" w:date="2018-11-23T14:20:00Z"/>
                <w:rFonts w:ascii="Calibri" w:hAnsi="Calibri"/>
                <w:color w:val="000000"/>
                <w:sz w:val="18"/>
                <w:szCs w:val="18"/>
              </w:rPr>
            </w:pPr>
            <w:del w:id="1818" w:author="TF 112318" w:date="2018-11-23T14:19:00Z">
              <w:r w:rsidRPr="002A4574" w:rsidDel="00CA4DB1">
                <w:rPr>
                  <w:rFonts w:ascii="Calibri" w:hAnsi="Calibri"/>
                  <w:color w:val="000000"/>
                  <w:sz w:val="18"/>
                  <w:szCs w:val="18"/>
                </w:rPr>
                <w:delText>0.5</w:delText>
              </w:r>
            </w:del>
          </w:p>
        </w:tc>
        <w:tc>
          <w:tcPr>
            <w:tcW w:w="5246" w:type="dxa"/>
            <w:gridSpan w:val="4"/>
            <w:tcBorders>
              <w:top w:val="nil"/>
              <w:left w:val="nil"/>
              <w:bottom w:val="nil"/>
              <w:right w:val="nil"/>
            </w:tcBorders>
            <w:shd w:val="clear" w:color="auto" w:fill="auto"/>
            <w:noWrap/>
            <w:vAlign w:val="bottom"/>
            <w:hideMark/>
          </w:tcPr>
          <w:p w14:paraId="0435B638" w14:textId="77777777" w:rsidR="00120A80" w:rsidRPr="002A4574" w:rsidDel="00CA4DB1" w:rsidRDefault="00120A80" w:rsidP="00120A80">
            <w:pPr>
              <w:rPr>
                <w:del w:id="1819" w:author="TF 112318" w:date="2018-11-23T14:20:00Z"/>
                <w:rFonts w:ascii="Calibri" w:hAnsi="Calibri"/>
                <w:color w:val="000000"/>
                <w:sz w:val="18"/>
                <w:szCs w:val="18"/>
              </w:rPr>
            </w:pPr>
            <w:del w:id="1820" w:author="TF 112318" w:date="2018-11-23T14:19:00Z">
              <w:r w:rsidRPr="002A4574" w:rsidDel="00CA4DB1">
                <w:rPr>
                  <w:rFonts w:ascii="Calibri" w:hAnsi="Calibri"/>
                  <w:color w:val="000000"/>
                  <w:sz w:val="18"/>
                  <w:szCs w:val="18"/>
                </w:rPr>
                <w:delText xml:space="preserve">Lemoore Reeves NAS </w:delText>
              </w:r>
            </w:del>
          </w:p>
        </w:tc>
        <w:tc>
          <w:tcPr>
            <w:tcW w:w="825" w:type="dxa"/>
            <w:tcBorders>
              <w:top w:val="nil"/>
              <w:left w:val="nil"/>
              <w:bottom w:val="nil"/>
              <w:right w:val="nil"/>
            </w:tcBorders>
            <w:shd w:val="clear" w:color="auto" w:fill="auto"/>
            <w:noWrap/>
            <w:vAlign w:val="bottom"/>
            <w:hideMark/>
          </w:tcPr>
          <w:p w14:paraId="0435B639" w14:textId="77777777" w:rsidR="00120A80" w:rsidRPr="002A4574" w:rsidDel="00CA4DB1" w:rsidRDefault="00120A80" w:rsidP="00120A80">
            <w:pPr>
              <w:jc w:val="right"/>
              <w:rPr>
                <w:del w:id="1821" w:author="TF 112318" w:date="2018-11-23T14:20:00Z"/>
                <w:rFonts w:ascii="Calibri" w:hAnsi="Calibri"/>
                <w:color w:val="000000"/>
                <w:sz w:val="18"/>
                <w:szCs w:val="18"/>
              </w:rPr>
            </w:pPr>
            <w:del w:id="1822" w:author="TF 112318" w:date="2018-11-23T14:19:00Z">
              <w:r w:rsidRPr="002A4574" w:rsidDel="00CA4DB1">
                <w:rPr>
                  <w:rFonts w:ascii="Calibri" w:hAnsi="Calibri"/>
                  <w:color w:val="000000"/>
                  <w:sz w:val="18"/>
                  <w:szCs w:val="18"/>
                </w:rPr>
                <w:delText>36.33</w:delText>
              </w:r>
            </w:del>
          </w:p>
        </w:tc>
        <w:tc>
          <w:tcPr>
            <w:tcW w:w="1239" w:type="dxa"/>
            <w:gridSpan w:val="3"/>
            <w:tcBorders>
              <w:top w:val="nil"/>
              <w:left w:val="nil"/>
              <w:bottom w:val="nil"/>
              <w:right w:val="nil"/>
            </w:tcBorders>
            <w:shd w:val="clear" w:color="auto" w:fill="auto"/>
            <w:noWrap/>
            <w:vAlign w:val="bottom"/>
            <w:hideMark/>
          </w:tcPr>
          <w:p w14:paraId="0435B63A" w14:textId="77777777" w:rsidR="00120A80" w:rsidRPr="002A4574" w:rsidDel="00CA4DB1" w:rsidRDefault="00120A80" w:rsidP="00120A80">
            <w:pPr>
              <w:jc w:val="right"/>
              <w:rPr>
                <w:del w:id="1823" w:author="TF 112318" w:date="2018-11-23T14:20:00Z"/>
                <w:rFonts w:ascii="Calibri" w:hAnsi="Calibri"/>
                <w:color w:val="000000"/>
                <w:sz w:val="18"/>
                <w:szCs w:val="18"/>
              </w:rPr>
            </w:pPr>
            <w:del w:id="1824" w:author="TF 112318" w:date="2018-11-23T14:19:00Z">
              <w:r w:rsidRPr="002A4574" w:rsidDel="00CA4DB1">
                <w:rPr>
                  <w:rFonts w:ascii="Calibri" w:hAnsi="Calibri"/>
                  <w:color w:val="000000"/>
                  <w:sz w:val="18"/>
                  <w:szCs w:val="18"/>
                </w:rPr>
                <w:delText>–119.95</w:delText>
              </w:r>
            </w:del>
          </w:p>
        </w:tc>
        <w:tc>
          <w:tcPr>
            <w:tcW w:w="2100" w:type="dxa"/>
            <w:gridSpan w:val="3"/>
            <w:tcBorders>
              <w:top w:val="nil"/>
              <w:left w:val="nil"/>
              <w:bottom w:val="nil"/>
              <w:right w:val="nil"/>
            </w:tcBorders>
            <w:shd w:val="clear" w:color="auto" w:fill="auto"/>
            <w:noWrap/>
            <w:vAlign w:val="bottom"/>
            <w:hideMark/>
          </w:tcPr>
          <w:p w14:paraId="0435B63B" w14:textId="77777777" w:rsidR="00120A80" w:rsidRPr="002A4574" w:rsidDel="00CA4DB1" w:rsidRDefault="00120A80" w:rsidP="00120A80">
            <w:pPr>
              <w:jc w:val="right"/>
              <w:rPr>
                <w:del w:id="1825" w:author="TF 112318" w:date="2018-11-23T14:20:00Z"/>
                <w:rFonts w:ascii="Calibri" w:hAnsi="Calibri"/>
                <w:color w:val="000000"/>
                <w:sz w:val="18"/>
                <w:szCs w:val="18"/>
              </w:rPr>
            </w:pPr>
            <w:del w:id="1826" w:author="TF 112318" w:date="2018-11-23T14:19:00Z">
              <w:r w:rsidRPr="002A4574" w:rsidDel="00CA4DB1">
                <w:rPr>
                  <w:rFonts w:ascii="Calibri" w:hAnsi="Calibri"/>
                  <w:color w:val="000000"/>
                  <w:sz w:val="18"/>
                  <w:szCs w:val="18"/>
                </w:rPr>
                <w:delText>California</w:delText>
              </w:r>
            </w:del>
          </w:p>
        </w:tc>
      </w:tr>
      <w:tr w:rsidR="00120A80" w:rsidRPr="002A4574" w:rsidDel="00CA4DB1" w14:paraId="0435B643" w14:textId="77777777" w:rsidTr="00E168DF">
        <w:trPr>
          <w:trHeight w:val="240"/>
          <w:del w:id="1827" w:author="TF 112318" w:date="2018-11-23T14:20:00Z"/>
        </w:trPr>
        <w:tc>
          <w:tcPr>
            <w:tcW w:w="764" w:type="dxa"/>
            <w:tcBorders>
              <w:top w:val="nil"/>
              <w:left w:val="nil"/>
              <w:bottom w:val="nil"/>
              <w:right w:val="nil"/>
            </w:tcBorders>
            <w:shd w:val="clear" w:color="auto" w:fill="auto"/>
            <w:noWrap/>
            <w:vAlign w:val="bottom"/>
            <w:hideMark/>
          </w:tcPr>
          <w:p w14:paraId="0435B63D" w14:textId="77777777" w:rsidR="00120A80" w:rsidRPr="002A4574" w:rsidDel="00CA4DB1" w:rsidRDefault="00120A80" w:rsidP="00120A80">
            <w:pPr>
              <w:jc w:val="right"/>
              <w:rPr>
                <w:del w:id="1828" w:author="TF 112318" w:date="2018-11-23T14:20:00Z"/>
                <w:rFonts w:ascii="Calibri" w:hAnsi="Calibri"/>
                <w:color w:val="000000"/>
                <w:sz w:val="18"/>
                <w:szCs w:val="18"/>
              </w:rPr>
            </w:pPr>
            <w:del w:id="1829" w:author="TF 112318" w:date="2018-11-23T14:19:00Z">
              <w:r w:rsidRPr="002A4574" w:rsidDel="00CA4DB1">
                <w:rPr>
                  <w:rFonts w:ascii="Calibri" w:hAnsi="Calibri"/>
                  <w:color w:val="000000"/>
                  <w:sz w:val="18"/>
                  <w:szCs w:val="18"/>
                </w:rPr>
                <w:delText>747185</w:delText>
              </w:r>
            </w:del>
          </w:p>
        </w:tc>
        <w:tc>
          <w:tcPr>
            <w:tcW w:w="747" w:type="dxa"/>
            <w:gridSpan w:val="3"/>
            <w:tcBorders>
              <w:top w:val="nil"/>
              <w:left w:val="nil"/>
              <w:bottom w:val="nil"/>
              <w:right w:val="nil"/>
            </w:tcBorders>
            <w:shd w:val="clear" w:color="auto" w:fill="auto"/>
            <w:noWrap/>
            <w:vAlign w:val="bottom"/>
            <w:hideMark/>
          </w:tcPr>
          <w:p w14:paraId="0435B63E" w14:textId="77777777" w:rsidR="00120A80" w:rsidRPr="002A4574" w:rsidDel="00CA4DB1" w:rsidRDefault="00120A80" w:rsidP="00120A80">
            <w:pPr>
              <w:jc w:val="right"/>
              <w:rPr>
                <w:del w:id="1830" w:author="TF 112318" w:date="2018-11-23T14:20:00Z"/>
                <w:rFonts w:ascii="Calibri" w:hAnsi="Calibri"/>
                <w:color w:val="000000"/>
                <w:sz w:val="18"/>
                <w:szCs w:val="18"/>
              </w:rPr>
            </w:pPr>
            <w:del w:id="1831" w:author="TF 112318" w:date="2018-11-23T14:19:00Z">
              <w:r w:rsidRPr="002A4574" w:rsidDel="00CA4DB1">
                <w:rPr>
                  <w:rFonts w:ascii="Calibri" w:hAnsi="Calibri"/>
                  <w:color w:val="000000"/>
                  <w:sz w:val="18"/>
                  <w:szCs w:val="18"/>
                </w:rPr>
                <w:delText>0.46</w:delText>
              </w:r>
            </w:del>
          </w:p>
        </w:tc>
        <w:tc>
          <w:tcPr>
            <w:tcW w:w="5246" w:type="dxa"/>
            <w:gridSpan w:val="4"/>
            <w:tcBorders>
              <w:top w:val="nil"/>
              <w:left w:val="nil"/>
              <w:bottom w:val="nil"/>
              <w:right w:val="nil"/>
            </w:tcBorders>
            <w:shd w:val="clear" w:color="auto" w:fill="auto"/>
            <w:noWrap/>
            <w:vAlign w:val="bottom"/>
            <w:hideMark/>
          </w:tcPr>
          <w:p w14:paraId="0435B63F" w14:textId="77777777" w:rsidR="00120A80" w:rsidRPr="002A4574" w:rsidDel="00CA4DB1" w:rsidRDefault="00120A80" w:rsidP="00120A80">
            <w:pPr>
              <w:rPr>
                <w:del w:id="1832" w:author="TF 112318" w:date="2018-11-23T14:20:00Z"/>
                <w:rFonts w:ascii="Calibri" w:hAnsi="Calibri"/>
                <w:color w:val="000000"/>
                <w:sz w:val="18"/>
                <w:szCs w:val="18"/>
              </w:rPr>
            </w:pPr>
            <w:del w:id="1833" w:author="TF 112318" w:date="2018-11-23T14:19:00Z">
              <w:r w:rsidRPr="002A4574" w:rsidDel="00CA4DB1">
                <w:rPr>
                  <w:rFonts w:ascii="Calibri" w:hAnsi="Calibri"/>
                  <w:color w:val="000000"/>
                  <w:sz w:val="18"/>
                  <w:szCs w:val="18"/>
                </w:rPr>
                <w:delText xml:space="preserve">Imperial </w:delText>
              </w:r>
            </w:del>
          </w:p>
        </w:tc>
        <w:tc>
          <w:tcPr>
            <w:tcW w:w="825" w:type="dxa"/>
            <w:tcBorders>
              <w:top w:val="nil"/>
              <w:left w:val="nil"/>
              <w:bottom w:val="nil"/>
              <w:right w:val="nil"/>
            </w:tcBorders>
            <w:shd w:val="clear" w:color="auto" w:fill="auto"/>
            <w:noWrap/>
            <w:vAlign w:val="bottom"/>
            <w:hideMark/>
          </w:tcPr>
          <w:p w14:paraId="0435B640" w14:textId="77777777" w:rsidR="00120A80" w:rsidRPr="002A4574" w:rsidDel="00CA4DB1" w:rsidRDefault="00120A80" w:rsidP="00120A80">
            <w:pPr>
              <w:jc w:val="right"/>
              <w:rPr>
                <w:del w:id="1834" w:author="TF 112318" w:date="2018-11-23T14:20:00Z"/>
                <w:rFonts w:ascii="Calibri" w:hAnsi="Calibri"/>
                <w:color w:val="000000"/>
                <w:sz w:val="18"/>
                <w:szCs w:val="18"/>
              </w:rPr>
            </w:pPr>
            <w:del w:id="1835" w:author="TF 112318" w:date="2018-11-23T14:19:00Z">
              <w:r w:rsidRPr="002A4574" w:rsidDel="00CA4DB1">
                <w:rPr>
                  <w:rFonts w:ascii="Calibri" w:hAnsi="Calibri"/>
                  <w:color w:val="000000"/>
                  <w:sz w:val="18"/>
                  <w:szCs w:val="18"/>
                </w:rPr>
                <w:delText>32.83</w:delText>
              </w:r>
            </w:del>
          </w:p>
        </w:tc>
        <w:tc>
          <w:tcPr>
            <w:tcW w:w="1239" w:type="dxa"/>
            <w:gridSpan w:val="3"/>
            <w:tcBorders>
              <w:top w:val="nil"/>
              <w:left w:val="nil"/>
              <w:bottom w:val="nil"/>
              <w:right w:val="nil"/>
            </w:tcBorders>
            <w:shd w:val="clear" w:color="auto" w:fill="auto"/>
            <w:noWrap/>
            <w:vAlign w:val="bottom"/>
            <w:hideMark/>
          </w:tcPr>
          <w:p w14:paraId="0435B641" w14:textId="77777777" w:rsidR="00120A80" w:rsidRPr="002A4574" w:rsidDel="00CA4DB1" w:rsidRDefault="00120A80" w:rsidP="00120A80">
            <w:pPr>
              <w:jc w:val="right"/>
              <w:rPr>
                <w:del w:id="1836" w:author="TF 112318" w:date="2018-11-23T14:20:00Z"/>
                <w:rFonts w:ascii="Calibri" w:hAnsi="Calibri"/>
                <w:color w:val="000000"/>
                <w:sz w:val="18"/>
                <w:szCs w:val="18"/>
              </w:rPr>
            </w:pPr>
            <w:del w:id="1837" w:author="TF 112318" w:date="2018-11-23T14:19:00Z">
              <w:r w:rsidRPr="002A4574" w:rsidDel="00CA4DB1">
                <w:rPr>
                  <w:rFonts w:ascii="Calibri" w:hAnsi="Calibri"/>
                  <w:color w:val="000000"/>
                  <w:sz w:val="18"/>
                  <w:szCs w:val="18"/>
                </w:rPr>
                <w:delText>–115.58</w:delText>
              </w:r>
            </w:del>
          </w:p>
        </w:tc>
        <w:tc>
          <w:tcPr>
            <w:tcW w:w="2100" w:type="dxa"/>
            <w:gridSpan w:val="3"/>
            <w:tcBorders>
              <w:top w:val="nil"/>
              <w:left w:val="nil"/>
              <w:bottom w:val="nil"/>
              <w:right w:val="nil"/>
            </w:tcBorders>
            <w:shd w:val="clear" w:color="auto" w:fill="auto"/>
            <w:noWrap/>
            <w:vAlign w:val="bottom"/>
            <w:hideMark/>
          </w:tcPr>
          <w:p w14:paraId="0435B642" w14:textId="77777777" w:rsidR="00120A80" w:rsidRPr="002A4574" w:rsidDel="00CA4DB1" w:rsidRDefault="00120A80" w:rsidP="00120A80">
            <w:pPr>
              <w:jc w:val="right"/>
              <w:rPr>
                <w:del w:id="1838" w:author="TF 112318" w:date="2018-11-23T14:20:00Z"/>
                <w:rFonts w:ascii="Calibri" w:hAnsi="Calibri"/>
                <w:color w:val="000000"/>
                <w:sz w:val="18"/>
                <w:szCs w:val="18"/>
              </w:rPr>
            </w:pPr>
            <w:del w:id="1839" w:author="TF 112318" w:date="2018-11-23T14:19:00Z">
              <w:r w:rsidRPr="002A4574" w:rsidDel="00CA4DB1">
                <w:rPr>
                  <w:rFonts w:ascii="Calibri" w:hAnsi="Calibri"/>
                  <w:color w:val="000000"/>
                  <w:sz w:val="18"/>
                  <w:szCs w:val="18"/>
                </w:rPr>
                <w:delText>California</w:delText>
              </w:r>
            </w:del>
          </w:p>
        </w:tc>
      </w:tr>
      <w:tr w:rsidR="00120A80" w:rsidRPr="002A4574" w:rsidDel="00CA4DB1" w14:paraId="0435B64A" w14:textId="77777777" w:rsidTr="00E168DF">
        <w:trPr>
          <w:trHeight w:val="240"/>
          <w:del w:id="1840" w:author="TF 112318" w:date="2018-11-23T14:20:00Z"/>
        </w:trPr>
        <w:tc>
          <w:tcPr>
            <w:tcW w:w="764" w:type="dxa"/>
            <w:tcBorders>
              <w:top w:val="nil"/>
              <w:left w:val="nil"/>
              <w:bottom w:val="nil"/>
              <w:right w:val="nil"/>
            </w:tcBorders>
            <w:shd w:val="clear" w:color="auto" w:fill="auto"/>
            <w:noWrap/>
            <w:vAlign w:val="bottom"/>
            <w:hideMark/>
          </w:tcPr>
          <w:p w14:paraId="0435B644" w14:textId="77777777" w:rsidR="00120A80" w:rsidRPr="002A4574" w:rsidDel="00CA4DB1" w:rsidRDefault="00120A80" w:rsidP="00120A80">
            <w:pPr>
              <w:jc w:val="right"/>
              <w:rPr>
                <w:del w:id="1841" w:author="TF 112318" w:date="2018-11-23T14:20:00Z"/>
                <w:rFonts w:ascii="Calibri" w:hAnsi="Calibri"/>
                <w:color w:val="000000"/>
                <w:sz w:val="18"/>
                <w:szCs w:val="18"/>
              </w:rPr>
            </w:pPr>
            <w:del w:id="1842" w:author="TF 112318" w:date="2018-11-23T14:19:00Z">
              <w:r w:rsidRPr="002A4574" w:rsidDel="00CA4DB1">
                <w:rPr>
                  <w:rFonts w:ascii="Calibri" w:hAnsi="Calibri"/>
                  <w:color w:val="000000"/>
                  <w:sz w:val="18"/>
                  <w:szCs w:val="18"/>
                </w:rPr>
                <w:delText>747187</w:delText>
              </w:r>
            </w:del>
          </w:p>
        </w:tc>
        <w:tc>
          <w:tcPr>
            <w:tcW w:w="747" w:type="dxa"/>
            <w:gridSpan w:val="3"/>
            <w:tcBorders>
              <w:top w:val="nil"/>
              <w:left w:val="nil"/>
              <w:bottom w:val="nil"/>
              <w:right w:val="nil"/>
            </w:tcBorders>
            <w:shd w:val="clear" w:color="auto" w:fill="auto"/>
            <w:noWrap/>
            <w:vAlign w:val="bottom"/>
            <w:hideMark/>
          </w:tcPr>
          <w:p w14:paraId="0435B645" w14:textId="77777777" w:rsidR="00120A80" w:rsidRPr="002A4574" w:rsidDel="00CA4DB1" w:rsidRDefault="00120A80" w:rsidP="00120A80">
            <w:pPr>
              <w:jc w:val="right"/>
              <w:rPr>
                <w:del w:id="1843" w:author="TF 112318" w:date="2018-11-23T14:20:00Z"/>
                <w:rFonts w:ascii="Calibri" w:hAnsi="Calibri"/>
                <w:color w:val="000000"/>
                <w:sz w:val="18"/>
                <w:szCs w:val="18"/>
              </w:rPr>
            </w:pPr>
            <w:del w:id="1844" w:author="TF 112318" w:date="2018-11-23T14:19:00Z">
              <w:r w:rsidRPr="002A4574" w:rsidDel="00CA4DB1">
                <w:rPr>
                  <w:rFonts w:ascii="Calibri" w:hAnsi="Calibri"/>
                  <w:color w:val="000000"/>
                  <w:sz w:val="18"/>
                  <w:szCs w:val="18"/>
                </w:rPr>
                <w:delText>0.46</w:delText>
              </w:r>
            </w:del>
          </w:p>
        </w:tc>
        <w:tc>
          <w:tcPr>
            <w:tcW w:w="5246" w:type="dxa"/>
            <w:gridSpan w:val="4"/>
            <w:tcBorders>
              <w:top w:val="nil"/>
              <w:left w:val="nil"/>
              <w:bottom w:val="nil"/>
              <w:right w:val="nil"/>
            </w:tcBorders>
            <w:shd w:val="clear" w:color="auto" w:fill="auto"/>
            <w:noWrap/>
            <w:vAlign w:val="bottom"/>
            <w:hideMark/>
          </w:tcPr>
          <w:p w14:paraId="0435B646" w14:textId="77777777" w:rsidR="00120A80" w:rsidRPr="002A4574" w:rsidDel="00CA4DB1" w:rsidRDefault="00120A80" w:rsidP="00120A80">
            <w:pPr>
              <w:rPr>
                <w:del w:id="1845" w:author="TF 112318" w:date="2018-11-23T14:20:00Z"/>
                <w:rFonts w:ascii="Calibri" w:hAnsi="Calibri"/>
                <w:color w:val="000000"/>
                <w:sz w:val="18"/>
                <w:szCs w:val="18"/>
              </w:rPr>
            </w:pPr>
            <w:del w:id="1846" w:author="TF 112318" w:date="2018-11-23T14:19:00Z">
              <w:r w:rsidRPr="002A4574" w:rsidDel="00CA4DB1">
                <w:rPr>
                  <w:rFonts w:ascii="Calibri" w:hAnsi="Calibri"/>
                  <w:color w:val="000000"/>
                  <w:sz w:val="18"/>
                  <w:szCs w:val="18"/>
                </w:rPr>
                <w:delText xml:space="preserve">Palm Springs Thermal AP </w:delText>
              </w:r>
            </w:del>
          </w:p>
        </w:tc>
        <w:tc>
          <w:tcPr>
            <w:tcW w:w="825" w:type="dxa"/>
            <w:tcBorders>
              <w:top w:val="nil"/>
              <w:left w:val="nil"/>
              <w:bottom w:val="nil"/>
              <w:right w:val="nil"/>
            </w:tcBorders>
            <w:shd w:val="clear" w:color="auto" w:fill="auto"/>
            <w:noWrap/>
            <w:vAlign w:val="bottom"/>
            <w:hideMark/>
          </w:tcPr>
          <w:p w14:paraId="0435B647" w14:textId="77777777" w:rsidR="00120A80" w:rsidRPr="002A4574" w:rsidDel="00CA4DB1" w:rsidRDefault="00120A80" w:rsidP="00120A80">
            <w:pPr>
              <w:jc w:val="right"/>
              <w:rPr>
                <w:del w:id="1847" w:author="TF 112318" w:date="2018-11-23T14:20:00Z"/>
                <w:rFonts w:ascii="Calibri" w:hAnsi="Calibri"/>
                <w:color w:val="000000"/>
                <w:sz w:val="18"/>
                <w:szCs w:val="18"/>
              </w:rPr>
            </w:pPr>
            <w:del w:id="1848" w:author="TF 112318" w:date="2018-11-23T14:19:00Z">
              <w:r w:rsidRPr="002A4574" w:rsidDel="00CA4DB1">
                <w:rPr>
                  <w:rFonts w:ascii="Calibri" w:hAnsi="Calibri"/>
                  <w:color w:val="000000"/>
                  <w:sz w:val="18"/>
                  <w:szCs w:val="18"/>
                </w:rPr>
                <w:delText>33.63</w:delText>
              </w:r>
            </w:del>
          </w:p>
        </w:tc>
        <w:tc>
          <w:tcPr>
            <w:tcW w:w="1239" w:type="dxa"/>
            <w:gridSpan w:val="3"/>
            <w:tcBorders>
              <w:top w:val="nil"/>
              <w:left w:val="nil"/>
              <w:bottom w:val="nil"/>
              <w:right w:val="nil"/>
            </w:tcBorders>
            <w:shd w:val="clear" w:color="auto" w:fill="auto"/>
            <w:noWrap/>
            <w:vAlign w:val="bottom"/>
            <w:hideMark/>
          </w:tcPr>
          <w:p w14:paraId="0435B648" w14:textId="77777777" w:rsidR="00120A80" w:rsidRPr="002A4574" w:rsidDel="00CA4DB1" w:rsidRDefault="00120A80" w:rsidP="00120A80">
            <w:pPr>
              <w:jc w:val="right"/>
              <w:rPr>
                <w:del w:id="1849" w:author="TF 112318" w:date="2018-11-23T14:20:00Z"/>
                <w:rFonts w:ascii="Calibri" w:hAnsi="Calibri"/>
                <w:color w:val="000000"/>
                <w:sz w:val="18"/>
                <w:szCs w:val="18"/>
              </w:rPr>
            </w:pPr>
            <w:del w:id="1850" w:author="TF 112318" w:date="2018-11-23T14:19:00Z">
              <w:r w:rsidRPr="002A4574" w:rsidDel="00CA4DB1">
                <w:rPr>
                  <w:rFonts w:ascii="Calibri" w:hAnsi="Calibri"/>
                  <w:color w:val="000000"/>
                  <w:sz w:val="18"/>
                  <w:szCs w:val="18"/>
                </w:rPr>
                <w:delText>–116.17</w:delText>
              </w:r>
            </w:del>
          </w:p>
        </w:tc>
        <w:tc>
          <w:tcPr>
            <w:tcW w:w="2100" w:type="dxa"/>
            <w:gridSpan w:val="3"/>
            <w:tcBorders>
              <w:top w:val="nil"/>
              <w:left w:val="nil"/>
              <w:bottom w:val="nil"/>
              <w:right w:val="nil"/>
            </w:tcBorders>
            <w:shd w:val="clear" w:color="auto" w:fill="auto"/>
            <w:noWrap/>
            <w:vAlign w:val="bottom"/>
            <w:hideMark/>
          </w:tcPr>
          <w:p w14:paraId="0435B649" w14:textId="77777777" w:rsidR="00120A80" w:rsidRPr="002A4574" w:rsidDel="00CA4DB1" w:rsidRDefault="00120A80" w:rsidP="00120A80">
            <w:pPr>
              <w:jc w:val="right"/>
              <w:rPr>
                <w:del w:id="1851" w:author="TF 112318" w:date="2018-11-23T14:20:00Z"/>
                <w:rFonts w:ascii="Calibri" w:hAnsi="Calibri"/>
                <w:color w:val="000000"/>
                <w:sz w:val="18"/>
                <w:szCs w:val="18"/>
              </w:rPr>
            </w:pPr>
            <w:del w:id="1852" w:author="TF 112318" w:date="2018-11-23T14:19:00Z">
              <w:r w:rsidRPr="002A4574" w:rsidDel="00CA4DB1">
                <w:rPr>
                  <w:rFonts w:ascii="Calibri" w:hAnsi="Calibri"/>
                  <w:color w:val="000000"/>
                  <w:sz w:val="18"/>
                  <w:szCs w:val="18"/>
                </w:rPr>
                <w:delText>California</w:delText>
              </w:r>
            </w:del>
          </w:p>
        </w:tc>
      </w:tr>
      <w:tr w:rsidR="00120A80" w:rsidRPr="002A4574" w:rsidDel="00CA4DB1" w14:paraId="0435B651" w14:textId="77777777" w:rsidTr="00E168DF">
        <w:trPr>
          <w:trHeight w:val="240"/>
          <w:del w:id="1853" w:author="TF 112318" w:date="2018-11-23T14:20:00Z"/>
        </w:trPr>
        <w:tc>
          <w:tcPr>
            <w:tcW w:w="764" w:type="dxa"/>
            <w:tcBorders>
              <w:top w:val="nil"/>
              <w:left w:val="nil"/>
              <w:bottom w:val="nil"/>
              <w:right w:val="nil"/>
            </w:tcBorders>
            <w:shd w:val="clear" w:color="auto" w:fill="auto"/>
            <w:noWrap/>
            <w:vAlign w:val="bottom"/>
            <w:hideMark/>
          </w:tcPr>
          <w:p w14:paraId="0435B64B" w14:textId="77777777" w:rsidR="00120A80" w:rsidRPr="002A4574" w:rsidDel="00CA4DB1" w:rsidRDefault="00120A80" w:rsidP="00120A80">
            <w:pPr>
              <w:jc w:val="right"/>
              <w:rPr>
                <w:del w:id="1854" w:author="TF 112318" w:date="2018-11-23T14:20:00Z"/>
                <w:rFonts w:ascii="Calibri" w:hAnsi="Calibri"/>
                <w:color w:val="000000"/>
                <w:sz w:val="18"/>
                <w:szCs w:val="18"/>
              </w:rPr>
            </w:pPr>
            <w:del w:id="1855" w:author="TF 112318" w:date="2018-11-23T14:19:00Z">
              <w:r w:rsidRPr="002A4574" w:rsidDel="00CA4DB1">
                <w:rPr>
                  <w:rFonts w:ascii="Calibri" w:hAnsi="Calibri"/>
                  <w:color w:val="000000"/>
                  <w:sz w:val="18"/>
                  <w:szCs w:val="18"/>
                </w:rPr>
                <w:delText>747188</w:delText>
              </w:r>
            </w:del>
          </w:p>
        </w:tc>
        <w:tc>
          <w:tcPr>
            <w:tcW w:w="747" w:type="dxa"/>
            <w:gridSpan w:val="3"/>
            <w:tcBorders>
              <w:top w:val="nil"/>
              <w:left w:val="nil"/>
              <w:bottom w:val="nil"/>
              <w:right w:val="nil"/>
            </w:tcBorders>
            <w:shd w:val="clear" w:color="auto" w:fill="auto"/>
            <w:noWrap/>
            <w:vAlign w:val="bottom"/>
            <w:hideMark/>
          </w:tcPr>
          <w:p w14:paraId="0435B64C" w14:textId="77777777" w:rsidR="00120A80" w:rsidRPr="002A4574" w:rsidDel="00CA4DB1" w:rsidRDefault="00120A80" w:rsidP="00120A80">
            <w:pPr>
              <w:jc w:val="right"/>
              <w:rPr>
                <w:del w:id="1856" w:author="TF 112318" w:date="2018-11-23T14:20:00Z"/>
                <w:rFonts w:ascii="Calibri" w:hAnsi="Calibri"/>
                <w:color w:val="000000"/>
                <w:sz w:val="18"/>
                <w:szCs w:val="18"/>
              </w:rPr>
            </w:pPr>
            <w:del w:id="1857" w:author="TF 112318" w:date="2018-11-23T14:19:00Z">
              <w:r w:rsidRPr="002A4574" w:rsidDel="00CA4DB1">
                <w:rPr>
                  <w:rFonts w:ascii="Calibri" w:hAnsi="Calibri"/>
                  <w:color w:val="000000"/>
                  <w:sz w:val="18"/>
                  <w:szCs w:val="18"/>
                </w:rPr>
                <w:delText>0.48</w:delText>
              </w:r>
            </w:del>
          </w:p>
        </w:tc>
        <w:tc>
          <w:tcPr>
            <w:tcW w:w="5246" w:type="dxa"/>
            <w:gridSpan w:val="4"/>
            <w:tcBorders>
              <w:top w:val="nil"/>
              <w:left w:val="nil"/>
              <w:bottom w:val="nil"/>
              <w:right w:val="nil"/>
            </w:tcBorders>
            <w:shd w:val="clear" w:color="auto" w:fill="auto"/>
            <w:noWrap/>
            <w:vAlign w:val="bottom"/>
            <w:hideMark/>
          </w:tcPr>
          <w:p w14:paraId="0435B64D" w14:textId="77777777" w:rsidR="00120A80" w:rsidRPr="002A4574" w:rsidDel="00CA4DB1" w:rsidRDefault="00120A80" w:rsidP="00120A80">
            <w:pPr>
              <w:rPr>
                <w:del w:id="1858" w:author="TF 112318" w:date="2018-11-23T14:20:00Z"/>
                <w:rFonts w:ascii="Calibri" w:hAnsi="Calibri"/>
                <w:color w:val="000000"/>
                <w:sz w:val="18"/>
                <w:szCs w:val="18"/>
              </w:rPr>
            </w:pPr>
            <w:del w:id="1859" w:author="TF 112318" w:date="2018-11-23T14:19:00Z">
              <w:r w:rsidRPr="002A4574" w:rsidDel="00CA4DB1">
                <w:rPr>
                  <w:rFonts w:ascii="Calibri" w:hAnsi="Calibri"/>
                  <w:color w:val="000000"/>
                  <w:sz w:val="18"/>
                  <w:szCs w:val="18"/>
                </w:rPr>
                <w:delText xml:space="preserve">Blythe Riverside Co Arpt </w:delText>
              </w:r>
            </w:del>
          </w:p>
        </w:tc>
        <w:tc>
          <w:tcPr>
            <w:tcW w:w="825" w:type="dxa"/>
            <w:tcBorders>
              <w:top w:val="nil"/>
              <w:left w:val="nil"/>
              <w:bottom w:val="nil"/>
              <w:right w:val="nil"/>
            </w:tcBorders>
            <w:shd w:val="clear" w:color="auto" w:fill="auto"/>
            <w:noWrap/>
            <w:vAlign w:val="bottom"/>
            <w:hideMark/>
          </w:tcPr>
          <w:p w14:paraId="0435B64E" w14:textId="77777777" w:rsidR="00120A80" w:rsidRPr="002A4574" w:rsidDel="00CA4DB1" w:rsidRDefault="00120A80" w:rsidP="00120A80">
            <w:pPr>
              <w:jc w:val="right"/>
              <w:rPr>
                <w:del w:id="1860" w:author="TF 112318" w:date="2018-11-23T14:20:00Z"/>
                <w:rFonts w:ascii="Calibri" w:hAnsi="Calibri"/>
                <w:color w:val="000000"/>
                <w:sz w:val="18"/>
                <w:szCs w:val="18"/>
              </w:rPr>
            </w:pPr>
            <w:del w:id="1861" w:author="TF 112318" w:date="2018-11-23T14:19:00Z">
              <w:r w:rsidRPr="002A4574" w:rsidDel="00CA4DB1">
                <w:rPr>
                  <w:rFonts w:ascii="Calibri" w:hAnsi="Calibri"/>
                  <w:color w:val="000000"/>
                  <w:sz w:val="18"/>
                  <w:szCs w:val="18"/>
                </w:rPr>
                <w:delText>33.62</w:delText>
              </w:r>
            </w:del>
          </w:p>
        </w:tc>
        <w:tc>
          <w:tcPr>
            <w:tcW w:w="1239" w:type="dxa"/>
            <w:gridSpan w:val="3"/>
            <w:tcBorders>
              <w:top w:val="nil"/>
              <w:left w:val="nil"/>
              <w:bottom w:val="nil"/>
              <w:right w:val="nil"/>
            </w:tcBorders>
            <w:shd w:val="clear" w:color="auto" w:fill="auto"/>
            <w:noWrap/>
            <w:vAlign w:val="bottom"/>
            <w:hideMark/>
          </w:tcPr>
          <w:p w14:paraId="0435B64F" w14:textId="77777777" w:rsidR="00120A80" w:rsidRPr="002A4574" w:rsidDel="00CA4DB1" w:rsidRDefault="00120A80" w:rsidP="00120A80">
            <w:pPr>
              <w:jc w:val="right"/>
              <w:rPr>
                <w:del w:id="1862" w:author="TF 112318" w:date="2018-11-23T14:20:00Z"/>
                <w:rFonts w:ascii="Calibri" w:hAnsi="Calibri"/>
                <w:color w:val="000000"/>
                <w:sz w:val="18"/>
                <w:szCs w:val="18"/>
              </w:rPr>
            </w:pPr>
            <w:del w:id="1863" w:author="TF 112318" w:date="2018-11-23T14:19:00Z">
              <w:r w:rsidRPr="002A4574" w:rsidDel="00CA4DB1">
                <w:rPr>
                  <w:rFonts w:ascii="Calibri" w:hAnsi="Calibri"/>
                  <w:color w:val="000000"/>
                  <w:sz w:val="18"/>
                  <w:szCs w:val="18"/>
                </w:rPr>
                <w:delText>–114.72</w:delText>
              </w:r>
            </w:del>
          </w:p>
        </w:tc>
        <w:tc>
          <w:tcPr>
            <w:tcW w:w="2100" w:type="dxa"/>
            <w:gridSpan w:val="3"/>
            <w:tcBorders>
              <w:top w:val="nil"/>
              <w:left w:val="nil"/>
              <w:bottom w:val="nil"/>
              <w:right w:val="nil"/>
            </w:tcBorders>
            <w:shd w:val="clear" w:color="auto" w:fill="auto"/>
            <w:noWrap/>
            <w:vAlign w:val="bottom"/>
            <w:hideMark/>
          </w:tcPr>
          <w:p w14:paraId="0435B650" w14:textId="77777777" w:rsidR="00120A80" w:rsidRPr="002A4574" w:rsidDel="00CA4DB1" w:rsidRDefault="00120A80" w:rsidP="00120A80">
            <w:pPr>
              <w:jc w:val="right"/>
              <w:rPr>
                <w:del w:id="1864" w:author="TF 112318" w:date="2018-11-23T14:20:00Z"/>
                <w:rFonts w:ascii="Calibri" w:hAnsi="Calibri"/>
                <w:color w:val="000000"/>
                <w:sz w:val="18"/>
                <w:szCs w:val="18"/>
              </w:rPr>
            </w:pPr>
            <w:del w:id="1865" w:author="TF 112318" w:date="2018-11-23T14:19:00Z">
              <w:r w:rsidRPr="002A4574" w:rsidDel="00CA4DB1">
                <w:rPr>
                  <w:rFonts w:ascii="Calibri" w:hAnsi="Calibri"/>
                  <w:color w:val="000000"/>
                  <w:sz w:val="18"/>
                  <w:szCs w:val="18"/>
                </w:rPr>
                <w:delText>California</w:delText>
              </w:r>
            </w:del>
          </w:p>
        </w:tc>
      </w:tr>
    </w:tbl>
    <w:p w14:paraId="0435B653" w14:textId="77777777" w:rsidR="00636F83" w:rsidRPr="00A35980" w:rsidDel="00CA4DB1" w:rsidRDefault="00636F83" w:rsidP="008464D7">
      <w:pPr>
        <w:numPr>
          <w:ilvl w:val="0"/>
          <w:numId w:val="33"/>
        </w:numPr>
        <w:contextualSpacing/>
        <w:rPr>
          <w:del w:id="1866" w:author="TF 112318" w:date="2018-11-23T14:26:00Z"/>
          <w:rFonts w:asciiTheme="minorHAnsi" w:eastAsia="Cambria" w:hAnsiTheme="minorHAnsi"/>
          <w:sz w:val="18"/>
          <w:szCs w:val="18"/>
        </w:rPr>
      </w:pPr>
      <w:del w:id="1867"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4.5</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[1</w:delText>
        </w:r>
        <w:r w:rsidR="001D331F" w:rsidDel="00CA4DB1">
          <w:rPr>
            <w:rFonts w:asciiTheme="minorHAnsi" w:hAnsiTheme="minorHAnsi"/>
            <w:sz w:val="18"/>
            <w:szCs w:val="18"/>
          </w:rPr>
          <w:delText>,</w:delText>
        </w:r>
        <w:r w:rsidDel="00CA4DB1">
          <w:rPr>
            <w:rFonts w:asciiTheme="minorHAnsi" w:hAnsiTheme="minorHAnsi"/>
            <w:sz w:val="18"/>
            <w:szCs w:val="18"/>
          </w:rPr>
          <w:delText>000 x (</w:delText>
        </w:r>
        <w:r w:rsidRPr="00CB00C9" w:rsidDel="00CA4DB1">
          <w:rPr>
            <w:rFonts w:asciiTheme="minorHAnsi" w:hAnsiTheme="minorHAnsi"/>
            <w:sz w:val="18"/>
            <w:szCs w:val="18"/>
          </w:rPr>
          <w:delText>Equivalent Leakage Area</w:delText>
        </w:r>
        <w:r w:rsidDel="00CA4DB1">
          <w:rPr>
            <w:rFonts w:asciiTheme="minorHAnsi" w:hAnsiTheme="minorHAnsi"/>
            <w:sz w:val="18"/>
            <w:szCs w:val="18"/>
          </w:rPr>
          <w:delText xml:space="preserve"> (ELA) B06/</w:delText>
        </w:r>
        <w:r w:rsidRPr="003A3A65" w:rsidDel="00CA4DB1">
          <w:rPr>
            <w:rFonts w:asciiTheme="minorHAnsi" w:hAnsiTheme="minorHAnsi"/>
            <w:sz w:val="18"/>
            <w:szCs w:val="18"/>
          </w:rPr>
          <w:delText xml:space="preserve">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 x (Vertical Distance B07/8.2)^0.4]</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Normalized Leakage (NL)</w:delText>
        </w:r>
      </w:del>
    </w:p>
    <w:p w14:paraId="0435B654" w14:textId="77777777" w:rsidR="00636F83" w:rsidRPr="004C3F98" w:rsidDel="00CA4DB1" w:rsidRDefault="00636F83" w:rsidP="008464D7">
      <w:pPr>
        <w:numPr>
          <w:ilvl w:val="0"/>
          <w:numId w:val="33"/>
        </w:numPr>
        <w:contextualSpacing/>
        <w:rPr>
          <w:del w:id="1868" w:author="TF 112318" w:date="2018-11-23T14:26:00Z"/>
          <w:rFonts w:asciiTheme="minorHAnsi" w:eastAsia="Cambria" w:hAnsiTheme="minorHAnsi"/>
          <w:sz w:val="18"/>
          <w:szCs w:val="18"/>
        </w:rPr>
      </w:pPr>
      <w:del w:id="1869"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4.6a</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(Normalized Leakage (NL) B09 x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04)/7.3</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Ventilation Provided by Infiltration in CFM</w:delText>
        </w:r>
      </w:del>
    </w:p>
    <w:p w14:paraId="0435B655" w14:textId="77777777" w:rsidR="00636F83" w:rsidRPr="004C3F98" w:rsidDel="00CA4DB1" w:rsidRDefault="00636F83" w:rsidP="008464D7">
      <w:pPr>
        <w:numPr>
          <w:ilvl w:val="0"/>
          <w:numId w:val="33"/>
        </w:numPr>
        <w:contextualSpacing/>
        <w:rPr>
          <w:del w:id="1870" w:author="TF 112318" w:date="2018-11-23T14:26:00Z"/>
          <w:rFonts w:asciiTheme="minorHAnsi" w:eastAsia="Cambria" w:hAnsiTheme="minorHAnsi"/>
          <w:sz w:val="18"/>
          <w:szCs w:val="18"/>
        </w:rPr>
      </w:pPr>
      <w:del w:id="1871"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4.7</w:delText>
        </w:r>
        <w:r w:rsidRPr="00A35980" w:rsidDel="00CA4DB1">
          <w:rPr>
            <w:rFonts w:asciiTheme="minorHAnsi" w:eastAsia="Cambria" w:hAnsiTheme="minorHAnsi"/>
            <w:sz w:val="18"/>
            <w:szCs w:val="18"/>
          </w:rPr>
          <w:delText xml:space="preserve">. </w:delText>
        </w:r>
        <w:r w:rsidDel="00CA4DB1">
          <w:rPr>
            <w:rFonts w:asciiTheme="minorHAnsi" w:eastAsia="Cambria" w:hAnsiTheme="minorHAnsi"/>
            <w:sz w:val="18"/>
            <w:szCs w:val="18"/>
          </w:rPr>
          <w:delText xml:space="preserve">It is the difference between the total required ventilation and the ventilation provided by infiltration.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B01 - Ventilation Provided by Infiltration B10 </w:delText>
        </w:r>
        <w:r w:rsidRPr="00A35980" w:rsidDel="00CA4DB1">
          <w:rPr>
            <w:rFonts w:asciiTheme="minorHAnsi" w:hAnsiTheme="minorHAnsi"/>
            <w:sz w:val="18"/>
            <w:szCs w:val="18"/>
          </w:rPr>
          <w:delText>=</w:delText>
        </w:r>
        <w:r w:rsidDel="00CA4DB1">
          <w:rPr>
            <w:rFonts w:asciiTheme="minorHAnsi" w:hAnsiTheme="minorHAnsi"/>
            <w:sz w:val="18"/>
            <w:szCs w:val="18"/>
          </w:rPr>
          <w:delText xml:space="preserve"> 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of the fan in CFM</w:delText>
        </w:r>
      </w:del>
    </w:p>
    <w:p w14:paraId="0435B656" w14:textId="77777777" w:rsidR="00636F83" w:rsidRPr="00700338" w:rsidDel="00CA4DB1" w:rsidRDefault="00636F83" w:rsidP="008464D7">
      <w:pPr>
        <w:numPr>
          <w:ilvl w:val="0"/>
          <w:numId w:val="33"/>
        </w:numPr>
        <w:contextualSpacing/>
        <w:rPr>
          <w:del w:id="1872" w:author="TF 112318" w:date="2018-11-23T14:26:00Z"/>
          <w:rFonts w:asciiTheme="minorHAnsi" w:eastAsia="Cambria" w:hAnsiTheme="minorHAnsi"/>
          <w:sz w:val="18"/>
          <w:szCs w:val="18"/>
        </w:rPr>
      </w:pPr>
      <w:del w:id="1873" w:author="TF 112318" w:date="2018-11-23T14:26:00Z">
        <w:r w:rsidRPr="007B7968" w:rsidDel="00CA4DB1">
          <w:rPr>
            <w:rFonts w:asciiTheme="minorHAnsi" w:eastAsia="Cambria" w:hAnsiTheme="minorHAnsi"/>
            <w:sz w:val="18"/>
            <w:szCs w:val="18"/>
          </w:rPr>
          <w:delText xml:space="preserve">User entered value </w:delText>
        </w:r>
        <w:r w:rsidDel="00CA4DB1">
          <w:rPr>
            <w:rFonts w:asciiTheme="minorHAnsi" w:eastAsia="Cambria" w:hAnsiTheme="minorHAnsi"/>
            <w:sz w:val="18"/>
            <w:szCs w:val="18"/>
          </w:rPr>
          <w:delText xml:space="preserve">equals the installed ventilation rate of the fan in </w:delText>
        </w:r>
        <w:r w:rsidDel="00CA4DB1">
          <w:rPr>
            <w:rFonts w:asciiTheme="minorHAnsi" w:hAnsiTheme="minorHAnsi"/>
            <w:sz w:val="18"/>
            <w:szCs w:val="18"/>
          </w:rPr>
          <w:delText>CFM. This value will be field verified by enforcement personnel.</w:delText>
        </w:r>
      </w:del>
    </w:p>
    <w:p w14:paraId="0435B657" w14:textId="77777777" w:rsidR="00700338" w:rsidDel="00CA4DB1" w:rsidRDefault="00700338" w:rsidP="008464D7">
      <w:pPr>
        <w:numPr>
          <w:ilvl w:val="0"/>
          <w:numId w:val="33"/>
        </w:numPr>
        <w:rPr>
          <w:ins w:id="1874" w:author="Ferris, Todd@Energy" w:date="2018-11-20T14:13:00Z"/>
          <w:del w:id="1875" w:author="TF 112318" w:date="2018-11-23T14:26:00Z"/>
          <w:rFonts w:asciiTheme="minorHAnsi" w:eastAsia="Cambria" w:hAnsiTheme="minorHAnsi"/>
          <w:sz w:val="18"/>
          <w:szCs w:val="18"/>
        </w:rPr>
      </w:pPr>
    </w:p>
    <w:p w14:paraId="0435B660" w14:textId="2D26E7C8" w:rsidR="00EE3065" w:rsidRPr="006849B6" w:rsidRDefault="00EE3065" w:rsidP="008464D7">
      <w:pPr>
        <w:pStyle w:val="ListParagraph"/>
        <w:numPr>
          <w:ilvl w:val="0"/>
          <w:numId w:val="33"/>
        </w:numPr>
        <w:rPr>
          <w:rFonts w:asciiTheme="minorHAnsi" w:eastAsia="Cambria" w:hAnsiTheme="minorHAnsi"/>
          <w:sz w:val="18"/>
          <w:szCs w:val="18"/>
          <w:rPrChange w:id="1876" w:author="Unknown">
            <w:rPr>
              <w:rFonts w:eastAsia="Cambria"/>
            </w:rPr>
          </w:rPrChange>
        </w:rPr>
        <w:sectPr w:rsidR="00EE3065" w:rsidRPr="006849B6"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795C9B50"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ins w:id="1887" w:author="Ferris, Todd@Energy" w:date="2018-11-20T14:17:00Z">
              <w:r w:rsidR="00700338">
                <w:rPr>
                  <w:rFonts w:asciiTheme="minorHAnsi" w:hAnsiTheme="minorHAnsi" w:cs="font78"/>
                  <w:sz w:val="18"/>
                  <w:szCs w:val="18"/>
                </w:rPr>
                <w:t>-2016</w:t>
              </w:r>
            </w:ins>
            <w:del w:id="1888"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1889" w:author="Ferris, Todd@Energy" w:date="2018-11-20T14:26:00Z">
              <w:r w:rsidR="00D27AE0">
                <w:rPr>
                  <w:rFonts w:asciiTheme="minorHAnsi" w:hAnsiTheme="minorHAnsi" w:cs="font78"/>
                  <w:sz w:val="18"/>
                  <w:szCs w:val="18"/>
                </w:rPr>
                <w:t xml:space="preserve"> subject to the amendments specified by Title 24, Part 6, Section 150.0(o)1</w:t>
              </w:r>
            </w:ins>
            <w:del w:id="1890"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p>
        </w:tc>
      </w:tr>
    </w:tbl>
    <w:p w14:paraId="0435B664" w14:textId="77777777" w:rsidR="002A1F1B" w:rsidRPr="00BA6F69"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1891" w:author="Balneg, Ronald@Energy" w:date="2018-11-26T10:3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38"/>
        <w:gridCol w:w="4581"/>
        <w:gridCol w:w="5571"/>
        <w:tblGridChange w:id="1892">
          <w:tblGrid>
            <w:gridCol w:w="640"/>
            <w:gridCol w:w="4691"/>
            <w:gridCol w:w="5685"/>
          </w:tblGrid>
        </w:tblGridChange>
      </w:tblGrid>
      <w:tr w:rsidR="002A1F1B" w:rsidRPr="00D2491C" w14:paraId="0435B666" w14:textId="77777777" w:rsidTr="006E08B4">
        <w:tc>
          <w:tcPr>
            <w:tcW w:w="10790" w:type="dxa"/>
            <w:gridSpan w:val="3"/>
            <w:tcPrChange w:id="1893" w:author="Balneg, Ronald@Energy" w:date="2018-11-26T10:30:00Z">
              <w:tcPr>
                <w:tcW w:w="10790" w:type="dxa"/>
                <w:gridSpan w:val="3"/>
              </w:tcPr>
            </w:tcPrChange>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6E08B4">
        <w:trPr>
          <w:trHeight w:val="158"/>
          <w:trPrChange w:id="1894" w:author="Balneg, Ronald@Energy" w:date="2018-11-26T10:30:00Z">
            <w:trPr>
              <w:trHeight w:val="158"/>
            </w:trPr>
          </w:trPrChange>
        </w:trPr>
        <w:tc>
          <w:tcPr>
            <w:tcW w:w="638" w:type="dxa"/>
            <w:vAlign w:val="center"/>
            <w:tcPrChange w:id="1895" w:author="Balneg, Ronald@Energy" w:date="2018-11-26T10:30:00Z">
              <w:tcPr>
                <w:tcW w:w="627" w:type="dxa"/>
                <w:vAlign w:val="center"/>
              </w:tcPr>
            </w:tcPrChange>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Change w:id="1896" w:author="Balneg, Ronald@Energy" w:date="2018-11-26T10:30:00Z">
              <w:tcPr>
                <w:tcW w:w="4595" w:type="dxa"/>
                <w:vAlign w:val="center"/>
              </w:tcPr>
            </w:tcPrChange>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Change w:id="1897" w:author="Balneg, Ronald@Energy" w:date="2018-11-26T10:30:00Z">
              <w:tcPr>
                <w:tcW w:w="5568" w:type="dxa"/>
              </w:tcPr>
            </w:tcPrChange>
          </w:tcPr>
          <w:p w14:paraId="0435B669" w14:textId="77777777"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ins w:id="1898" w:author="Ferris, Todd@Energy" w:date="2018-11-20T16:07:00Z">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ins>
            <w:del w:id="1899" w:author="Ferris, Todd@Energy" w:date="2018-11-20T16:07:00Z">
              <w:r w:rsidRPr="00F5715E" w:rsidDel="00B47A76">
                <w:rPr>
                  <w:rFonts w:asciiTheme="minorHAnsi" w:hAnsiTheme="minorHAnsi"/>
                  <w:sz w:val="18"/>
                  <w:szCs w:val="18"/>
                </w:rPr>
                <w:delText>CF1R</w:delText>
              </w:r>
            </w:del>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6E08B4">
        <w:trPr>
          <w:trHeight w:val="158"/>
          <w:trPrChange w:id="1900" w:author="Balneg, Ronald@Energy" w:date="2018-11-26T10:30:00Z">
            <w:trPr>
              <w:trHeight w:val="158"/>
            </w:trPr>
          </w:trPrChange>
        </w:trPr>
        <w:tc>
          <w:tcPr>
            <w:tcW w:w="638" w:type="dxa"/>
            <w:vAlign w:val="center"/>
            <w:tcPrChange w:id="1901" w:author="Balneg, Ronald@Energy" w:date="2018-11-26T10:30:00Z">
              <w:tcPr>
                <w:tcW w:w="627" w:type="dxa"/>
                <w:vAlign w:val="center"/>
              </w:tcPr>
            </w:tcPrChange>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Change w:id="1902" w:author="Balneg, Ronald@Energy" w:date="2018-11-26T10:30:00Z">
              <w:tcPr>
                <w:tcW w:w="4595" w:type="dxa"/>
                <w:vAlign w:val="center"/>
              </w:tcPr>
            </w:tcPrChange>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Change w:id="1903" w:author="Balneg, Ronald@Energy" w:date="2018-11-26T10:30:00Z">
              <w:tcPr>
                <w:tcW w:w="5568" w:type="dxa"/>
              </w:tcPr>
            </w:tcPrChange>
          </w:tcPr>
          <w:p w14:paraId="0435B66D" w14:textId="77777777" w:rsidR="002A1F1B" w:rsidRPr="00F5715E" w:rsidRDefault="00912920" w:rsidP="00EE3065">
            <w:pPr>
              <w:rPr>
                <w:rFonts w:asciiTheme="minorHAnsi" w:hAnsiTheme="minorHAnsi"/>
                <w:sz w:val="18"/>
                <w:szCs w:val="18"/>
              </w:rPr>
            </w:pPr>
            <w:ins w:id="1904" w:author="Ferris, Todd@Energy" w:date="2018-11-20T15:09:00Z">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ins>
            <w:del w:id="1905"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0435B675" w14:textId="77777777" w:rsidTr="006E08B4">
        <w:trPr>
          <w:trHeight w:val="158"/>
          <w:trPrChange w:id="1906" w:author="Balneg, Ronald@Energy" w:date="2018-11-26T10:30:00Z">
            <w:trPr>
              <w:trHeight w:val="158"/>
            </w:trPr>
          </w:trPrChange>
        </w:trPr>
        <w:tc>
          <w:tcPr>
            <w:tcW w:w="638" w:type="dxa"/>
            <w:vAlign w:val="center"/>
            <w:tcPrChange w:id="1907" w:author="Balneg, Ronald@Energy" w:date="2018-11-26T10:30:00Z">
              <w:tcPr>
                <w:tcW w:w="627" w:type="dxa"/>
                <w:vAlign w:val="center"/>
              </w:tcPr>
            </w:tcPrChange>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Change w:id="1908" w:author="Balneg, Ronald@Energy" w:date="2018-11-26T10:30:00Z">
              <w:tcPr>
                <w:tcW w:w="4595" w:type="dxa"/>
                <w:vAlign w:val="center"/>
              </w:tcPr>
            </w:tcPrChange>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Change w:id="1909" w:author="Balneg, Ronald@Energy" w:date="2018-11-26T10:30:00Z">
              <w:tcPr>
                <w:tcW w:w="5568" w:type="dxa"/>
              </w:tcPr>
            </w:tcPrChange>
          </w:tcPr>
          <w:p w14:paraId="0435B671" w14:textId="77777777" w:rsidR="00912920" w:rsidRPr="007A5D38" w:rsidRDefault="00912920" w:rsidP="00912920">
            <w:pPr>
              <w:rPr>
                <w:ins w:id="1910" w:author="Ferris, Todd@Energy" w:date="2018-11-20T15:10:00Z"/>
                <w:rFonts w:asciiTheme="minorHAnsi" w:hAnsiTheme="minorHAnsi" w:cstheme="minorHAnsi"/>
                <w:sz w:val="18"/>
                <w:szCs w:val="18"/>
              </w:rPr>
            </w:pPr>
            <w:ins w:id="1911" w:author="Ferris, Todd@Energy" w:date="2018-11-20T15:10:00Z">
              <w:r w:rsidRPr="007A5D38">
                <w:rPr>
                  <w:rFonts w:asciiTheme="minorHAnsi" w:hAnsiTheme="minorHAnsi" w:cstheme="minorHAnsi"/>
                  <w:sz w:val="18"/>
                  <w:szCs w:val="18"/>
                </w:rPr>
                <w:t>&lt;&lt; calculated field, referenced data from CF1R;</w:t>
              </w:r>
            </w:ins>
          </w:p>
          <w:p w14:paraId="0435B672" w14:textId="77777777" w:rsidR="00912920" w:rsidRPr="007A5D38" w:rsidRDefault="00912920" w:rsidP="00912920">
            <w:pPr>
              <w:rPr>
                <w:ins w:id="1912" w:author="Ferris, Todd@Energy" w:date="2018-11-20T15:10:00Z"/>
                <w:rFonts w:asciiTheme="minorHAnsi" w:hAnsiTheme="minorHAnsi" w:cstheme="minorHAnsi"/>
                <w:sz w:val="18"/>
                <w:szCs w:val="18"/>
              </w:rPr>
            </w:pPr>
            <w:ins w:id="1913" w:author="Ferris, Todd@Energy" w:date="2018-11-20T15:10:00Z">
              <w:r w:rsidRPr="007A5D38">
                <w:rPr>
                  <w:rFonts w:asciiTheme="minorHAnsi" w:hAnsiTheme="minorHAnsi" w:cstheme="minorHAnsi"/>
                  <w:sz w:val="18"/>
                  <w:szCs w:val="18"/>
                </w:rPr>
                <w:t>If parent document is CF1R-PRF-01, allowed values = Newly Constructed, Newly Constructed (Addition Alone), and Addition and /or Alteration;</w:t>
              </w:r>
            </w:ins>
          </w:p>
          <w:p w14:paraId="0435B673" w14:textId="77777777" w:rsidR="00912920" w:rsidRPr="007A5D38" w:rsidRDefault="00912920" w:rsidP="00912920">
            <w:pPr>
              <w:rPr>
                <w:ins w:id="1914" w:author="Ferris, Todd@Energy" w:date="2018-11-20T15:10:00Z"/>
                <w:rFonts w:asciiTheme="minorHAnsi" w:hAnsiTheme="minorHAnsi" w:cstheme="minorHAnsi"/>
                <w:sz w:val="18"/>
                <w:szCs w:val="18"/>
              </w:rPr>
            </w:pPr>
            <w:ins w:id="1915" w:author="Ferris, Todd@Energy" w:date="2018-11-20T15:10:00Z">
              <w:r w:rsidRPr="007A5D38">
                <w:rPr>
                  <w:rFonts w:asciiTheme="minorHAnsi" w:hAnsiTheme="minorHAnsi" w:cstheme="minorHAnsi"/>
                  <w:sz w:val="18"/>
                  <w:szCs w:val="18"/>
                </w:rPr>
                <w:t>Else if parent document is CF1R-NCB-01, allowed values = Newly Constructed and Newly Constructed (Addition Alone);</w:t>
              </w:r>
            </w:ins>
          </w:p>
          <w:p w14:paraId="0435B674" w14:textId="77777777" w:rsidR="002A1F1B" w:rsidRPr="00F5715E" w:rsidRDefault="00912920" w:rsidP="00912920">
            <w:pPr>
              <w:rPr>
                <w:rFonts w:asciiTheme="minorHAnsi" w:hAnsiTheme="minorHAnsi"/>
                <w:sz w:val="18"/>
                <w:szCs w:val="18"/>
              </w:rPr>
            </w:pPr>
            <w:ins w:id="1916" w:author="Ferris, Todd@Energy" w:date="2018-11-20T15:10:00Z">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ins>
            <w:del w:id="1917"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0435B67A" w14:textId="77777777" w:rsidTr="006E08B4">
        <w:trPr>
          <w:trHeight w:val="158"/>
          <w:trPrChange w:id="1918" w:author="Balneg, Ronald@Energy" w:date="2018-11-26T10:30:00Z">
            <w:trPr>
              <w:trHeight w:val="158"/>
            </w:trPr>
          </w:trPrChange>
        </w:trPr>
        <w:tc>
          <w:tcPr>
            <w:tcW w:w="638" w:type="dxa"/>
            <w:vAlign w:val="center"/>
            <w:tcPrChange w:id="1919" w:author="Balneg, Ronald@Energy" w:date="2018-11-26T10:30:00Z">
              <w:tcPr>
                <w:tcW w:w="627" w:type="dxa"/>
                <w:vAlign w:val="center"/>
              </w:tcPr>
            </w:tcPrChange>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Change w:id="1920" w:author="Balneg, Ronald@Energy" w:date="2018-11-26T10:30:00Z">
              <w:tcPr>
                <w:tcW w:w="4595" w:type="dxa"/>
                <w:vAlign w:val="center"/>
              </w:tcPr>
            </w:tcPrChange>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Change w:id="1921" w:author="Balneg, Ronald@Energy" w:date="2018-11-26T10:30:00Z">
              <w:tcPr>
                <w:tcW w:w="5568" w:type="dxa"/>
              </w:tcPr>
            </w:tcPrChange>
          </w:tcPr>
          <w:p w14:paraId="0435B679" w14:textId="77777777" w:rsidR="002A1F1B" w:rsidRPr="00F5715E" w:rsidRDefault="002A1F1B" w:rsidP="00B47A76">
            <w:pPr>
              <w:rPr>
                <w:rFonts w:asciiTheme="minorHAnsi" w:hAnsiTheme="minorHAnsi"/>
                <w:sz w:val="18"/>
                <w:szCs w:val="18"/>
              </w:rPr>
            </w:pPr>
            <w:r>
              <w:rPr>
                <w:rFonts w:asciiTheme="minorHAnsi" w:hAnsiTheme="minorHAnsi"/>
                <w:sz w:val="18"/>
                <w:szCs w:val="18"/>
              </w:rPr>
              <w:t xml:space="preserve">&lt;&lt;calculated field: </w:t>
            </w:r>
            <w:del w:id="1922" w:author="Ferris, Todd@Energy" w:date="2018-11-20T16:11:00Z">
              <w:r w:rsidDel="00B47A76">
                <w:rPr>
                  <w:rFonts w:asciiTheme="minorHAnsi" w:hAnsiTheme="minorHAnsi"/>
                  <w:sz w:val="18"/>
                  <w:szCs w:val="18"/>
                </w:rPr>
                <w:delText xml:space="preserve">default value </w:delText>
              </w:r>
            </w:del>
            <w:r>
              <w:rPr>
                <w:rFonts w:asciiTheme="minorHAnsi" w:hAnsiTheme="minorHAnsi"/>
                <w:sz w:val="18"/>
                <w:szCs w:val="18"/>
              </w:rPr>
              <w:t>reference</w:t>
            </w:r>
            <w:ins w:id="1923" w:author="Ferris, Todd@Energy" w:date="2018-11-20T16:11:00Z">
              <w:r w:rsidR="00B47A76">
                <w:rPr>
                  <w:rFonts w:asciiTheme="minorHAnsi" w:hAnsiTheme="minorHAnsi"/>
                  <w:sz w:val="18"/>
                  <w:szCs w:val="18"/>
                </w:rPr>
                <w:t>d</w:t>
              </w:r>
            </w:ins>
            <w:r>
              <w:rPr>
                <w:rFonts w:asciiTheme="minorHAnsi" w:hAnsiTheme="minorHAnsi"/>
                <w:sz w:val="18"/>
                <w:szCs w:val="18"/>
              </w:rPr>
              <w:t xml:space="preserve"> from MCH-01</w:t>
            </w:r>
            <w:ins w:id="1924" w:author="Ferris, Todd@Energy" w:date="2018-11-20T16:12:00Z">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ins>
            <w:del w:id="1925" w:author="Ferris, Todd@Energy" w:date="2018-11-20T16:12:00Z">
              <w:r w:rsidDel="00B47A76">
                <w:rPr>
                  <w:rFonts w:asciiTheme="minorHAnsi" w:hAnsiTheme="minorHAnsi"/>
                  <w:sz w:val="18"/>
                  <w:szCs w:val="18"/>
                </w:rPr>
                <w:delText xml:space="preserve">;  or allow user to override default and input value xxxxx; </w:delText>
              </w:r>
              <w:r w:rsidDel="00B47A76">
                <w:delText xml:space="preserve"> </w:delText>
              </w:r>
              <w:r w:rsidRPr="00384FF9" w:rsidDel="00B47A76">
                <w:rPr>
                  <w:rFonts w:asciiTheme="minorHAnsi" w:hAnsiTheme="minorHAnsi"/>
                  <w:sz w:val="18"/>
                  <w:szCs w:val="18"/>
                </w:rPr>
                <w:delText>flag overridden values and report in project status notes field</w:delText>
              </w:r>
            </w:del>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6E08B4">
        <w:trPr>
          <w:trHeight w:val="158"/>
          <w:trPrChange w:id="1926" w:author="Balneg, Ronald@Energy" w:date="2018-11-26T10:30:00Z">
            <w:trPr>
              <w:trHeight w:val="158"/>
            </w:trPr>
          </w:trPrChange>
        </w:trPr>
        <w:tc>
          <w:tcPr>
            <w:tcW w:w="638" w:type="dxa"/>
            <w:vAlign w:val="center"/>
            <w:tcPrChange w:id="1927" w:author="Balneg, Ronald@Energy" w:date="2018-11-26T10:30:00Z">
              <w:tcPr>
                <w:tcW w:w="627" w:type="dxa"/>
                <w:vAlign w:val="center"/>
              </w:tcPr>
            </w:tcPrChange>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Change w:id="1928" w:author="Balneg, Ronald@Energy" w:date="2018-11-26T10:30:00Z">
              <w:tcPr>
                <w:tcW w:w="4595" w:type="dxa"/>
                <w:vAlign w:val="center"/>
              </w:tcPr>
            </w:tcPrChange>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Change w:id="1929" w:author="Balneg, Ronald@Energy" w:date="2018-11-26T10:30:00Z">
              <w:tcPr>
                <w:tcW w:w="5568" w:type="dxa"/>
              </w:tcPr>
            </w:tcPrChange>
          </w:tcPr>
          <w:p w14:paraId="0435B67E" w14:textId="77777777" w:rsidR="002A1F1B" w:rsidRPr="00F5715E" w:rsidRDefault="002A1F1B" w:rsidP="00B47A76">
            <w:pPr>
              <w:rPr>
                <w:rFonts w:asciiTheme="minorHAnsi" w:hAnsiTheme="minorHAnsi"/>
                <w:sz w:val="18"/>
                <w:szCs w:val="18"/>
              </w:rPr>
            </w:pPr>
            <w:r w:rsidRPr="006121C5">
              <w:rPr>
                <w:rFonts w:asciiTheme="minorHAnsi" w:hAnsiTheme="minorHAnsi"/>
                <w:sz w:val="18"/>
                <w:szCs w:val="18"/>
              </w:rPr>
              <w:t xml:space="preserve">&lt;&lt;calculated field: </w:t>
            </w:r>
            <w:del w:id="1930" w:author="Ferris, Todd@Energy" w:date="2018-11-20T16:12:00Z">
              <w:r w:rsidRPr="006121C5" w:rsidDel="00B47A76">
                <w:rPr>
                  <w:rFonts w:asciiTheme="minorHAnsi" w:hAnsiTheme="minorHAnsi"/>
                  <w:sz w:val="18"/>
                  <w:szCs w:val="18"/>
                </w:rPr>
                <w:delText xml:space="preserve">default value </w:delText>
              </w:r>
            </w:del>
            <w:r w:rsidRPr="006121C5">
              <w:rPr>
                <w:rFonts w:asciiTheme="minorHAnsi" w:hAnsiTheme="minorHAnsi"/>
                <w:sz w:val="18"/>
                <w:szCs w:val="18"/>
              </w:rPr>
              <w:t>reference</w:t>
            </w:r>
            <w:ins w:id="1931" w:author="Ferris, Todd@Energy" w:date="2018-11-20T16:12:00Z">
              <w:r w:rsidR="00B47A76">
                <w:rPr>
                  <w:rFonts w:asciiTheme="minorHAnsi" w:hAnsiTheme="minorHAnsi"/>
                  <w:sz w:val="18"/>
                  <w:szCs w:val="18"/>
                </w:rPr>
                <w:t>d</w:t>
              </w:r>
            </w:ins>
            <w:r w:rsidRPr="006121C5">
              <w:rPr>
                <w:rFonts w:asciiTheme="minorHAnsi" w:hAnsiTheme="minorHAnsi"/>
                <w:sz w:val="18"/>
                <w:szCs w:val="18"/>
              </w:rPr>
              <w:t xml:space="preserve"> from MCH-01</w:t>
            </w:r>
            <w:ins w:id="1932" w:author="Ferris, Todd@Energy" w:date="2018-11-20T16:13:00Z">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ins>
            <w:r w:rsidRPr="009D121A">
              <w:rPr>
                <w:rFonts w:asciiTheme="minorHAnsi" w:hAnsiTheme="minorHAnsi"/>
                <w:sz w:val="18"/>
                <w:szCs w:val="18"/>
              </w:rPr>
              <w:t>&gt;&gt;</w:t>
            </w:r>
          </w:p>
        </w:tc>
      </w:tr>
      <w:tr w:rsidR="00EE3065" w:rsidRPr="00D2491C" w:rsidDel="00EE3065" w14:paraId="0435B686" w14:textId="77777777" w:rsidTr="006E08B4">
        <w:trPr>
          <w:trHeight w:val="158"/>
          <w:del w:id="1933" w:author="Ferris, Todd@Energy" w:date="2018-11-20T15:56:00Z"/>
          <w:trPrChange w:id="1934" w:author="Balneg, Ronald@Energy" w:date="2018-11-26T10:30:00Z">
            <w:trPr>
              <w:trHeight w:val="158"/>
            </w:trPr>
          </w:trPrChange>
        </w:trPr>
        <w:tc>
          <w:tcPr>
            <w:tcW w:w="638" w:type="dxa"/>
            <w:vAlign w:val="center"/>
            <w:tcPrChange w:id="1935" w:author="Balneg, Ronald@Energy" w:date="2018-11-26T10:30:00Z">
              <w:tcPr>
                <w:tcW w:w="627" w:type="dxa"/>
                <w:vAlign w:val="center"/>
              </w:tcPr>
            </w:tcPrChange>
          </w:tcPr>
          <w:p w14:paraId="0435B680" w14:textId="77777777" w:rsidR="00EE3065" w:rsidRPr="00F5715E" w:rsidDel="00EE3065" w:rsidRDefault="00EE3065" w:rsidP="00EE3065">
            <w:pPr>
              <w:jc w:val="center"/>
              <w:rPr>
                <w:del w:id="1936" w:author="Ferris, Todd@Energy" w:date="2018-11-20T15:56:00Z"/>
                <w:rFonts w:asciiTheme="minorHAnsi" w:hAnsiTheme="minorHAnsi"/>
                <w:sz w:val="18"/>
                <w:szCs w:val="18"/>
              </w:rPr>
            </w:pPr>
            <w:del w:id="1937" w:author="Ferris, Todd@Energy" w:date="2018-11-20T15:56:00Z">
              <w:r w:rsidRPr="00F5715E" w:rsidDel="00EE3065">
                <w:rPr>
                  <w:rFonts w:asciiTheme="minorHAnsi" w:hAnsiTheme="minorHAnsi"/>
                  <w:sz w:val="18"/>
                  <w:szCs w:val="18"/>
                </w:rPr>
                <w:delText>06</w:delText>
              </w:r>
            </w:del>
          </w:p>
        </w:tc>
        <w:tc>
          <w:tcPr>
            <w:tcW w:w="4581" w:type="dxa"/>
            <w:vAlign w:val="center"/>
            <w:tcPrChange w:id="1938" w:author="Balneg, Ronald@Energy" w:date="2018-11-26T10:30:00Z">
              <w:tcPr>
                <w:tcW w:w="4595" w:type="dxa"/>
                <w:vAlign w:val="center"/>
              </w:tcPr>
            </w:tcPrChange>
          </w:tcPr>
          <w:p w14:paraId="0435B681" w14:textId="77777777" w:rsidR="00EE3065" w:rsidRPr="00F5715E" w:rsidDel="00EE3065" w:rsidRDefault="00EE3065" w:rsidP="00EE3065">
            <w:pPr>
              <w:rPr>
                <w:del w:id="1939" w:author="Ferris, Todd@Energy" w:date="2018-11-20T15:56:00Z"/>
                <w:rFonts w:asciiTheme="minorHAnsi" w:hAnsiTheme="minorHAnsi"/>
                <w:sz w:val="18"/>
                <w:szCs w:val="18"/>
              </w:rPr>
            </w:pPr>
            <w:del w:id="1940" w:author="Ferris, Todd@Energy" w:date="2018-11-20T15:56:00Z">
              <w:r w:rsidDel="00EE3065">
                <w:rPr>
                  <w:rFonts w:asciiTheme="minorHAnsi" w:hAnsiTheme="minorHAnsi"/>
                  <w:sz w:val="18"/>
                  <w:szCs w:val="18"/>
                </w:rPr>
                <w:delText>Ventilation Operation Schedule</w:delText>
              </w:r>
            </w:del>
          </w:p>
        </w:tc>
        <w:tc>
          <w:tcPr>
            <w:tcW w:w="5571" w:type="dxa"/>
            <w:tcPrChange w:id="1941" w:author="Balneg, Ronald@Energy" w:date="2018-11-26T10:30:00Z">
              <w:tcPr>
                <w:tcW w:w="5568" w:type="dxa"/>
              </w:tcPr>
            </w:tcPrChange>
          </w:tcPr>
          <w:p w14:paraId="0435B682" w14:textId="77777777" w:rsidR="00EE3065" w:rsidRPr="00F5715E" w:rsidDel="00EE3065" w:rsidRDefault="00EE3065" w:rsidP="00EE3065">
            <w:pPr>
              <w:rPr>
                <w:del w:id="1942" w:author="Ferris, Todd@Energy" w:date="2018-11-20T15:56:00Z"/>
                <w:rFonts w:asciiTheme="minorHAnsi" w:hAnsiTheme="minorHAnsi"/>
                <w:sz w:val="18"/>
                <w:szCs w:val="18"/>
              </w:rPr>
            </w:pPr>
            <w:del w:id="1943"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0435B683" w14:textId="77777777" w:rsidR="00EE3065" w:rsidRPr="00F5715E" w:rsidDel="00EE3065" w:rsidRDefault="00EE3065" w:rsidP="00EE3065">
            <w:pPr>
              <w:rPr>
                <w:del w:id="1944" w:author="Ferris, Todd@Energy" w:date="2018-11-20T15:56:00Z"/>
                <w:rFonts w:asciiTheme="minorHAnsi" w:hAnsiTheme="minorHAnsi"/>
                <w:sz w:val="18"/>
                <w:szCs w:val="18"/>
              </w:rPr>
            </w:pPr>
            <w:del w:id="1945"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0435B684" w14:textId="77777777" w:rsidR="00EE3065" w:rsidDel="00EE3065" w:rsidRDefault="00EE3065" w:rsidP="00EE3065">
            <w:pPr>
              <w:rPr>
                <w:del w:id="1946" w:author="Ferris, Todd@Energy" w:date="2018-11-20T15:56:00Z"/>
                <w:rFonts w:asciiTheme="minorHAnsi" w:hAnsiTheme="minorHAnsi"/>
                <w:sz w:val="18"/>
                <w:szCs w:val="18"/>
                <w:u w:val="single"/>
              </w:rPr>
            </w:pPr>
            <w:del w:id="1947"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0435B685" w14:textId="77777777" w:rsidR="00EE3065" w:rsidRPr="006121C5" w:rsidDel="00EE3065" w:rsidRDefault="00EE3065" w:rsidP="00EE3065">
            <w:pPr>
              <w:rPr>
                <w:del w:id="1948" w:author="Ferris, Todd@Energy" w:date="2018-11-20T15:56:00Z"/>
                <w:rFonts w:asciiTheme="minorHAnsi" w:hAnsiTheme="minorHAnsi"/>
                <w:sz w:val="18"/>
                <w:szCs w:val="18"/>
              </w:rPr>
            </w:pPr>
            <w:del w:id="1949"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0435B6B8" w14:textId="77777777" w:rsidTr="006E08B4">
        <w:trPr>
          <w:trHeight w:val="158"/>
          <w:ins w:id="1950" w:author="Ferris, Todd@Energy" w:date="2018-11-20T15:29:00Z"/>
          <w:trPrChange w:id="1951" w:author="Balneg, Ronald@Energy" w:date="2018-11-26T10:30:00Z">
            <w:trPr>
              <w:trHeight w:val="158"/>
            </w:trPr>
          </w:trPrChange>
        </w:trPr>
        <w:tc>
          <w:tcPr>
            <w:tcW w:w="638" w:type="dxa"/>
            <w:vAlign w:val="center"/>
            <w:tcPrChange w:id="1952" w:author="Balneg, Ronald@Energy" w:date="2018-11-26T10:30:00Z">
              <w:tcPr>
                <w:tcW w:w="627" w:type="dxa"/>
                <w:vAlign w:val="center"/>
              </w:tcPr>
            </w:tcPrChange>
          </w:tcPr>
          <w:p w14:paraId="0435B6AB" w14:textId="603D38AC" w:rsidR="00EE3065" w:rsidRPr="00F5715E" w:rsidRDefault="008002F8" w:rsidP="00EE3065">
            <w:pPr>
              <w:jc w:val="center"/>
              <w:rPr>
                <w:ins w:id="1953" w:author="Ferris, Todd@Energy" w:date="2018-11-20T15:29:00Z"/>
                <w:rFonts w:asciiTheme="minorHAnsi" w:hAnsiTheme="minorHAnsi"/>
                <w:sz w:val="18"/>
                <w:szCs w:val="18"/>
              </w:rPr>
            </w:pPr>
            <w:r>
              <w:rPr>
                <w:rFonts w:asciiTheme="minorHAnsi" w:hAnsiTheme="minorHAnsi" w:cstheme="minorHAnsi"/>
                <w:sz w:val="18"/>
                <w:szCs w:val="18"/>
              </w:rPr>
              <w:t>06</w:t>
            </w:r>
          </w:p>
        </w:tc>
        <w:tc>
          <w:tcPr>
            <w:tcW w:w="4581" w:type="dxa"/>
            <w:vAlign w:val="center"/>
            <w:tcPrChange w:id="1954" w:author="Balneg, Ronald@Energy" w:date="2018-11-26T10:30:00Z">
              <w:tcPr>
                <w:tcW w:w="4595" w:type="dxa"/>
                <w:vAlign w:val="center"/>
              </w:tcPr>
            </w:tcPrChange>
          </w:tcPr>
          <w:p w14:paraId="0435B6AC" w14:textId="77777777" w:rsidR="00EE3065" w:rsidRDefault="00EE3065" w:rsidP="00EE3065">
            <w:pPr>
              <w:rPr>
                <w:ins w:id="1955" w:author="Ferris, Todd@Energy" w:date="2018-11-20T15:29:00Z"/>
                <w:rFonts w:asciiTheme="minorHAnsi" w:hAnsiTheme="minorHAnsi"/>
                <w:sz w:val="18"/>
                <w:szCs w:val="18"/>
              </w:rPr>
            </w:pPr>
            <w:ins w:id="1956" w:author="Ferris, Todd@Energy" w:date="2018-11-20T15:30:00Z">
              <w:r w:rsidRPr="007A5D38">
                <w:rPr>
                  <w:rFonts w:asciiTheme="minorHAnsi" w:hAnsiTheme="minorHAnsi" w:cstheme="minorHAnsi"/>
                  <w:sz w:val="18"/>
                  <w:szCs w:val="18"/>
                </w:rPr>
                <w:t>Ventilation System Type</w:t>
              </w:r>
            </w:ins>
          </w:p>
        </w:tc>
        <w:tc>
          <w:tcPr>
            <w:tcW w:w="5571" w:type="dxa"/>
            <w:tcPrChange w:id="1957" w:author="Balneg, Ronald@Energy" w:date="2018-11-26T10:30:00Z">
              <w:tcPr>
                <w:tcW w:w="5568" w:type="dxa"/>
              </w:tcPr>
            </w:tcPrChange>
          </w:tcPr>
          <w:p w14:paraId="0435B6AD" w14:textId="77777777" w:rsidR="00EE3065" w:rsidRPr="007A5D38" w:rsidRDefault="00EE3065" w:rsidP="00EE3065">
            <w:pPr>
              <w:rPr>
                <w:ins w:id="1958" w:author="Ferris, Todd@Energy" w:date="2018-11-20T15:30:00Z"/>
                <w:rFonts w:asciiTheme="minorHAnsi" w:hAnsiTheme="minorHAnsi" w:cstheme="minorHAnsi"/>
                <w:sz w:val="18"/>
                <w:szCs w:val="18"/>
              </w:rPr>
            </w:pPr>
            <w:ins w:id="1959" w:author="Ferris, Todd@Energy" w:date="2018-11-20T15:30:00Z">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ins>
            <w:r w:rsidR="001F7B1E">
              <w:rPr>
                <w:rFonts w:asciiTheme="minorHAnsi" w:hAnsiTheme="minorHAnsi" w:cstheme="minorHAnsi"/>
                <w:sz w:val="18"/>
                <w:szCs w:val="18"/>
              </w:rPr>
              <w:t>E</w:t>
            </w:r>
            <w:ins w:id="1960"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0435B6AE" w14:textId="77777777" w:rsidR="00EE3065" w:rsidRDefault="00EE3065" w:rsidP="00EE3065">
            <w:pPr>
              <w:rPr>
                <w:ins w:id="1961" w:author="Ferris, Todd@Energy" w:date="2018-11-20T15:30:00Z"/>
                <w:rFonts w:asciiTheme="minorHAnsi" w:hAnsiTheme="minorHAnsi" w:cstheme="minorHAnsi"/>
                <w:sz w:val="18"/>
                <w:szCs w:val="18"/>
              </w:rPr>
            </w:pPr>
            <w:ins w:id="1962" w:author="Ferris, Todd@Energy" w:date="2018-11-20T15:30:00Z">
              <w:r w:rsidRPr="007A5D38">
                <w:rPr>
                  <w:rFonts w:asciiTheme="minorHAnsi" w:hAnsiTheme="minorHAnsi" w:cstheme="minorHAnsi"/>
                  <w:sz w:val="18"/>
                  <w:szCs w:val="18"/>
                </w:rPr>
                <w:t>**Supply</w:t>
              </w:r>
            </w:ins>
          </w:p>
          <w:p w14:paraId="0435B6AF" w14:textId="77777777" w:rsidR="00EE3065" w:rsidRPr="007A5D38" w:rsidRDefault="00EE3065" w:rsidP="00EE3065">
            <w:pPr>
              <w:rPr>
                <w:ins w:id="1963" w:author="Ferris, Todd@Energy" w:date="2018-11-20T15:30:00Z"/>
                <w:rFonts w:asciiTheme="minorHAnsi" w:hAnsiTheme="minorHAnsi" w:cstheme="minorHAnsi"/>
                <w:sz w:val="18"/>
                <w:szCs w:val="18"/>
              </w:rPr>
            </w:pPr>
            <w:ins w:id="1964"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0435B6B0" w14:textId="77777777" w:rsidR="00EE3065" w:rsidRPr="001C365C" w:rsidRDefault="00EE3065" w:rsidP="00EE3065">
            <w:pPr>
              <w:rPr>
                <w:ins w:id="1965" w:author="Ferris, Todd@Energy" w:date="2018-11-20T15:30:00Z"/>
                <w:rFonts w:asciiTheme="minorHAnsi" w:hAnsiTheme="minorHAnsi" w:cstheme="minorHAnsi"/>
                <w:sz w:val="18"/>
                <w:szCs w:val="18"/>
              </w:rPr>
            </w:pPr>
            <w:ins w:id="1966" w:author="Ferris, Todd@Energy" w:date="2018-11-20T15:30:00Z">
              <w:r w:rsidRPr="001C365C">
                <w:rPr>
                  <w:rFonts w:asciiTheme="minorHAnsi" w:hAnsiTheme="minorHAnsi" w:cstheme="minorHAnsi"/>
                  <w:sz w:val="18"/>
                  <w:szCs w:val="18"/>
                </w:rPr>
                <w:t>**Balanced; or</w:t>
              </w:r>
            </w:ins>
          </w:p>
          <w:p w14:paraId="0435B6B1" w14:textId="77777777" w:rsidR="00EE3065" w:rsidRPr="001C365C" w:rsidRDefault="00EE3065" w:rsidP="00EE3065">
            <w:pPr>
              <w:rPr>
                <w:ins w:id="1967" w:author="Ferris, Todd@Energy" w:date="2018-11-20T15:30:00Z"/>
                <w:rFonts w:asciiTheme="minorHAnsi" w:hAnsiTheme="minorHAnsi" w:cstheme="minorHAnsi"/>
                <w:sz w:val="18"/>
                <w:szCs w:val="18"/>
              </w:rPr>
            </w:pPr>
            <w:ins w:id="1968" w:author="Ferris, Todd@Energy" w:date="2018-11-20T15:30:00Z">
              <w:r w:rsidRPr="001C365C">
                <w:rPr>
                  <w:rFonts w:asciiTheme="minorHAnsi" w:hAnsiTheme="minorHAnsi" w:cstheme="minorHAnsi"/>
                  <w:sz w:val="18"/>
                  <w:szCs w:val="18"/>
                </w:rPr>
                <w:t>**Balanced – ERV; or</w:t>
              </w:r>
            </w:ins>
          </w:p>
          <w:p w14:paraId="0435B6B2" w14:textId="77777777" w:rsidR="00EE3065" w:rsidRPr="001C365C" w:rsidRDefault="00EE3065" w:rsidP="00EE3065">
            <w:pPr>
              <w:rPr>
                <w:ins w:id="1969" w:author="Ferris, Todd@Energy" w:date="2018-11-20T15:30:00Z"/>
                <w:rFonts w:asciiTheme="minorHAnsi" w:hAnsiTheme="minorHAnsi" w:cstheme="minorHAnsi"/>
                <w:sz w:val="18"/>
                <w:szCs w:val="18"/>
              </w:rPr>
            </w:pPr>
            <w:ins w:id="1970" w:author="Ferris, Todd@Energy" w:date="2018-11-20T15:30:00Z">
              <w:r w:rsidRPr="001C365C">
                <w:rPr>
                  <w:rFonts w:asciiTheme="minorHAnsi" w:hAnsiTheme="minorHAnsi" w:cstheme="minorHAnsi"/>
                  <w:sz w:val="18"/>
                  <w:szCs w:val="18"/>
                </w:rPr>
                <w:t>**Balanced – HRV; or</w:t>
              </w:r>
            </w:ins>
          </w:p>
          <w:p w14:paraId="0435B6B3" w14:textId="77777777" w:rsidR="00EE3065" w:rsidRPr="001C365C" w:rsidRDefault="00EE3065" w:rsidP="00EE3065">
            <w:pPr>
              <w:rPr>
                <w:ins w:id="1971" w:author="Ferris, Todd@Energy" w:date="2018-11-20T15:30:00Z"/>
                <w:rFonts w:asciiTheme="minorHAnsi" w:hAnsiTheme="minorHAnsi" w:cstheme="minorHAnsi"/>
                <w:sz w:val="18"/>
                <w:szCs w:val="18"/>
              </w:rPr>
            </w:pPr>
            <w:ins w:id="1972" w:author="Ferris, Todd@Energy" w:date="2018-11-20T15:30:00Z">
              <w:r w:rsidRPr="001C365C">
                <w:rPr>
                  <w:rFonts w:asciiTheme="minorHAnsi" w:hAnsiTheme="minorHAnsi" w:cstheme="minorHAnsi"/>
                  <w:sz w:val="18"/>
                  <w:szCs w:val="18"/>
                </w:rPr>
                <w:t>**Central Fan Integrated (CFI); or</w:t>
              </w:r>
            </w:ins>
          </w:p>
          <w:p w14:paraId="0435B6B4" w14:textId="77777777" w:rsidR="00EE3065" w:rsidRPr="001C365C" w:rsidRDefault="00EE3065" w:rsidP="00EE3065">
            <w:pPr>
              <w:rPr>
                <w:ins w:id="1973" w:author="Ferris, Todd@Energy" w:date="2018-11-20T15:30:00Z"/>
                <w:rFonts w:asciiTheme="minorHAnsi" w:hAnsiTheme="minorHAnsi" w:cstheme="minorHAnsi"/>
                <w:sz w:val="18"/>
                <w:szCs w:val="18"/>
              </w:rPr>
            </w:pPr>
            <w:ins w:id="1974" w:author="Ferris, Todd@Energy" w:date="2018-11-20T15:30:00Z">
              <w:r w:rsidRPr="001C365C">
                <w:rPr>
                  <w:rFonts w:asciiTheme="minorHAnsi" w:hAnsiTheme="minorHAnsi" w:cstheme="minorHAnsi"/>
                  <w:sz w:val="18"/>
                  <w:szCs w:val="18"/>
                </w:rPr>
                <w:t>**Central Ventilation System – Supply; or</w:t>
              </w:r>
            </w:ins>
          </w:p>
          <w:p w14:paraId="0435B6B5" w14:textId="77777777" w:rsidR="00EE3065" w:rsidRPr="001C365C" w:rsidRDefault="00EE3065" w:rsidP="00EE3065">
            <w:pPr>
              <w:rPr>
                <w:ins w:id="1975" w:author="Ferris, Todd@Energy" w:date="2018-11-20T15:30:00Z"/>
                <w:rFonts w:asciiTheme="minorHAnsi" w:hAnsiTheme="minorHAnsi" w:cstheme="minorHAnsi"/>
                <w:sz w:val="18"/>
                <w:szCs w:val="18"/>
              </w:rPr>
            </w:pPr>
            <w:ins w:id="1976" w:author="Ferris, Todd@Energy" w:date="2018-11-20T15:30:00Z">
              <w:r w:rsidRPr="001C365C">
                <w:rPr>
                  <w:rFonts w:asciiTheme="minorHAnsi" w:hAnsiTheme="minorHAnsi" w:cstheme="minorHAnsi"/>
                  <w:sz w:val="18"/>
                  <w:szCs w:val="18"/>
                </w:rPr>
                <w:t>**Central Ventilation System – Exhaust; or</w:t>
              </w:r>
            </w:ins>
          </w:p>
          <w:p w14:paraId="0435B6B6" w14:textId="77777777" w:rsidR="00EE3065" w:rsidRPr="007A5D38" w:rsidRDefault="00EE3065" w:rsidP="00EE3065">
            <w:pPr>
              <w:rPr>
                <w:ins w:id="1977" w:author="Ferris, Todd@Energy" w:date="2018-11-20T15:30:00Z"/>
                <w:rFonts w:asciiTheme="minorHAnsi" w:hAnsiTheme="minorHAnsi" w:cstheme="minorHAnsi"/>
                <w:sz w:val="18"/>
                <w:szCs w:val="18"/>
                <w:u w:val="single"/>
              </w:rPr>
            </w:pPr>
            <w:ins w:id="1978" w:author="Ferris, Todd@Energy" w:date="2018-11-20T15:30:00Z">
              <w:r w:rsidRPr="001C365C">
                <w:rPr>
                  <w:rFonts w:asciiTheme="minorHAnsi" w:hAnsiTheme="minorHAnsi" w:cstheme="minorHAnsi"/>
                  <w:sz w:val="18"/>
                  <w:szCs w:val="18"/>
                </w:rPr>
                <w:t>**Central Ventilation System – Balanced; or</w:t>
              </w:r>
            </w:ins>
          </w:p>
          <w:p w14:paraId="0435B6B7" w14:textId="77777777" w:rsidR="00EE3065" w:rsidRDefault="00EE3065" w:rsidP="00EE3065">
            <w:pPr>
              <w:rPr>
                <w:ins w:id="1979" w:author="Ferris, Todd@Energy" w:date="2018-11-20T15:29:00Z"/>
                <w:rFonts w:asciiTheme="minorHAnsi" w:hAnsiTheme="minorHAnsi"/>
                <w:sz w:val="18"/>
                <w:szCs w:val="18"/>
              </w:rPr>
            </w:pPr>
            <w:ins w:id="1980" w:author="Ferris, Todd@Energy" w:date="2018-11-20T15:30:00Z">
              <w:r w:rsidRPr="007A5D38">
                <w:rPr>
                  <w:rFonts w:asciiTheme="minorHAnsi" w:hAnsiTheme="minorHAnsi" w:cstheme="minorHAnsi"/>
                  <w:sz w:val="18"/>
                  <w:szCs w:val="18"/>
                  <w:u w:val="single"/>
                </w:rPr>
                <w:t>Else if “Building Type” (A02) = “Non-dwelling unit” then value = N/A&gt;&gt;</w:t>
              </w:r>
            </w:ins>
          </w:p>
        </w:tc>
      </w:tr>
      <w:tr w:rsidR="00EE3065" w:rsidRPr="00D2491C" w14:paraId="0435B6C2" w14:textId="77777777" w:rsidTr="006E08B4">
        <w:trPr>
          <w:trHeight w:val="158"/>
          <w:ins w:id="1981" w:author="Ferris, Todd@Energy" w:date="2018-11-20T15:31:00Z"/>
          <w:trPrChange w:id="1982" w:author="Balneg, Ronald@Energy" w:date="2018-11-26T10:30:00Z">
            <w:trPr>
              <w:trHeight w:val="158"/>
            </w:trPr>
          </w:trPrChange>
        </w:trPr>
        <w:tc>
          <w:tcPr>
            <w:tcW w:w="638" w:type="dxa"/>
            <w:vAlign w:val="center"/>
            <w:tcPrChange w:id="1983" w:author="Balneg, Ronald@Energy" w:date="2018-11-26T10:30:00Z">
              <w:tcPr>
                <w:tcW w:w="627" w:type="dxa"/>
                <w:vAlign w:val="center"/>
              </w:tcPr>
            </w:tcPrChange>
          </w:tcPr>
          <w:p w14:paraId="0435B6B9" w14:textId="1DA2EE72" w:rsidR="00EE3065" w:rsidRPr="00F5715E" w:rsidRDefault="008002F8" w:rsidP="00EE3065">
            <w:pPr>
              <w:jc w:val="center"/>
              <w:rPr>
                <w:ins w:id="1984" w:author="Ferris, Todd@Energy" w:date="2018-11-20T15:31:00Z"/>
                <w:rFonts w:asciiTheme="minorHAnsi" w:hAnsiTheme="minorHAnsi"/>
                <w:sz w:val="18"/>
                <w:szCs w:val="18"/>
              </w:rPr>
            </w:pPr>
            <w:r>
              <w:rPr>
                <w:rFonts w:asciiTheme="minorHAnsi" w:hAnsiTheme="minorHAnsi" w:cstheme="minorHAnsi"/>
                <w:sz w:val="18"/>
                <w:szCs w:val="18"/>
              </w:rPr>
              <w:t>07</w:t>
            </w:r>
          </w:p>
        </w:tc>
        <w:tc>
          <w:tcPr>
            <w:tcW w:w="4581" w:type="dxa"/>
            <w:vAlign w:val="center"/>
            <w:tcPrChange w:id="1985" w:author="Balneg, Ronald@Energy" w:date="2018-11-26T10:30:00Z">
              <w:tcPr>
                <w:tcW w:w="4595" w:type="dxa"/>
                <w:vAlign w:val="center"/>
              </w:tcPr>
            </w:tcPrChange>
          </w:tcPr>
          <w:p w14:paraId="0435B6BA" w14:textId="77777777" w:rsidR="00EE3065" w:rsidRDefault="00EE3065" w:rsidP="00EE3065">
            <w:pPr>
              <w:rPr>
                <w:ins w:id="1986" w:author="Ferris, Todd@Energy" w:date="2018-11-20T15:31:00Z"/>
                <w:rFonts w:asciiTheme="minorHAnsi" w:hAnsiTheme="minorHAnsi"/>
                <w:sz w:val="18"/>
                <w:szCs w:val="18"/>
              </w:rPr>
            </w:pPr>
            <w:ins w:id="1987" w:author="Ferris, Todd@Energy" w:date="2018-11-20T15:34:00Z">
              <w:r w:rsidRPr="007A5D38">
                <w:rPr>
                  <w:rFonts w:asciiTheme="minorHAnsi" w:hAnsiTheme="minorHAnsi" w:cstheme="minorHAnsi"/>
                  <w:sz w:val="18"/>
                  <w:szCs w:val="18"/>
                </w:rPr>
                <w:t>Ventilation Operation Schedule</w:t>
              </w:r>
            </w:ins>
          </w:p>
        </w:tc>
        <w:tc>
          <w:tcPr>
            <w:tcW w:w="5571" w:type="dxa"/>
            <w:tcPrChange w:id="1988" w:author="Balneg, Ronald@Energy" w:date="2018-11-26T10:30:00Z">
              <w:tcPr>
                <w:tcW w:w="5568" w:type="dxa"/>
              </w:tcPr>
            </w:tcPrChange>
          </w:tcPr>
          <w:p w14:paraId="0435B6BB" w14:textId="77777777" w:rsidR="001F7B1E" w:rsidRDefault="00EE3065" w:rsidP="00EE3065">
            <w:pPr>
              <w:rPr>
                <w:rFonts w:asciiTheme="minorHAnsi" w:hAnsiTheme="minorHAnsi" w:cstheme="minorHAnsi"/>
                <w:sz w:val="18"/>
                <w:szCs w:val="18"/>
              </w:rPr>
            </w:pPr>
            <w:ins w:id="1989" w:author="Ferris, Todd@Energy" w:date="2018-11-20T15:34:00Z">
              <w:r w:rsidRPr="007A5D38">
                <w:rPr>
                  <w:rFonts w:asciiTheme="minorHAnsi" w:hAnsiTheme="minorHAnsi" w:cstheme="minorHAnsi"/>
                  <w:sz w:val="18"/>
                  <w:szCs w:val="18"/>
                </w:rPr>
                <w:t>&lt;&lt;</w:t>
              </w:r>
            </w:ins>
            <w:r w:rsidR="001F7B1E" w:rsidRPr="007A5D38">
              <w:rPr>
                <w:rFonts w:asciiTheme="minorHAnsi" w:hAnsiTheme="minorHAnsi" w:cstheme="minorHAnsi"/>
                <w:sz w:val="18"/>
                <w:szCs w:val="18"/>
              </w:rPr>
              <w:t xml:space="preserve"> </w:t>
            </w:r>
            <w:ins w:id="1990" w:author="Ferris, Todd@Energy" w:date="2018-11-20T15:30:00Z">
              <w:r w:rsidR="001F7B1E" w:rsidRPr="007A5D38">
                <w:rPr>
                  <w:rFonts w:asciiTheme="minorHAnsi" w:hAnsiTheme="minorHAnsi" w:cstheme="minorHAnsi"/>
                  <w:sz w:val="18"/>
                  <w:szCs w:val="18"/>
                </w:rPr>
                <w:t>calculated value if registered CF1R form equals CF1R-PRF-01, reference data from CF1R;</w:t>
              </w:r>
            </w:ins>
          </w:p>
          <w:p w14:paraId="0435B6BC" w14:textId="77777777" w:rsidR="001F7B1E" w:rsidRPr="007A5D38" w:rsidRDefault="001F7B1E" w:rsidP="001F7B1E">
            <w:pPr>
              <w:rPr>
                <w:ins w:id="1991" w:author="Ferris, Todd@Energy" w:date="2018-11-20T15:30:00Z"/>
                <w:rFonts w:asciiTheme="minorHAnsi" w:hAnsiTheme="minorHAnsi" w:cstheme="minorHAnsi"/>
                <w:sz w:val="18"/>
                <w:szCs w:val="18"/>
              </w:rPr>
            </w:pPr>
            <w:r>
              <w:rPr>
                <w:rFonts w:asciiTheme="minorHAnsi" w:hAnsiTheme="minorHAnsi" w:cstheme="minorHAnsi"/>
                <w:sz w:val="18"/>
                <w:szCs w:val="18"/>
              </w:rPr>
              <w:t xml:space="preserve">Else </w:t>
            </w:r>
            <w:ins w:id="1992" w:author="Ferris, Todd@Energy" w:date="2018-11-20T15:34:00Z">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ins>
            <w:r>
              <w:rPr>
                <w:rFonts w:asciiTheme="minorHAnsi" w:hAnsiTheme="minorHAnsi" w:cstheme="minorHAnsi"/>
                <w:sz w:val="18"/>
                <w:szCs w:val="18"/>
              </w:rPr>
              <w:t>E</w:t>
            </w:r>
            <w:ins w:id="1993"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0435B6BD" w14:textId="77777777" w:rsidR="00EE3065" w:rsidRPr="001C365C" w:rsidRDefault="00EE3065" w:rsidP="00EE3065">
            <w:pPr>
              <w:rPr>
                <w:ins w:id="1994" w:author="Ferris, Todd@Energy" w:date="2018-11-20T15:34:00Z"/>
                <w:rFonts w:asciiTheme="minorHAnsi" w:hAnsiTheme="minorHAnsi" w:cstheme="minorHAnsi"/>
                <w:sz w:val="18"/>
                <w:szCs w:val="18"/>
              </w:rPr>
            </w:pPr>
            <w:ins w:id="1995" w:author="Ferris, Todd@Energy" w:date="2018-11-20T15:34:00Z">
              <w:r w:rsidRPr="001C365C">
                <w:rPr>
                  <w:rFonts w:asciiTheme="minorHAnsi" w:hAnsiTheme="minorHAnsi" w:cstheme="minorHAnsi"/>
                  <w:sz w:val="18"/>
                  <w:szCs w:val="18"/>
                </w:rPr>
                <w:t>**Continuous; or</w:t>
              </w:r>
            </w:ins>
          </w:p>
          <w:p w14:paraId="0435B6BE" w14:textId="77777777" w:rsidR="00EE3065" w:rsidRPr="001C365C" w:rsidRDefault="00EE3065" w:rsidP="00EE3065">
            <w:pPr>
              <w:rPr>
                <w:ins w:id="1996" w:author="Ferris, Todd@Energy" w:date="2018-11-20T15:34:00Z"/>
                <w:rFonts w:asciiTheme="minorHAnsi" w:hAnsiTheme="minorHAnsi" w:cstheme="minorHAnsi"/>
                <w:sz w:val="18"/>
                <w:szCs w:val="18"/>
              </w:rPr>
            </w:pPr>
            <w:ins w:id="1997" w:author="Ferris, Todd@Energy" w:date="2018-11-20T15:34:00Z">
              <w:r w:rsidRPr="001C365C">
                <w:rPr>
                  <w:rFonts w:asciiTheme="minorHAnsi" w:hAnsiTheme="minorHAnsi" w:cstheme="minorHAnsi"/>
                  <w:sz w:val="18"/>
                  <w:szCs w:val="18"/>
                </w:rPr>
                <w:t>**Short-Term Average; or</w:t>
              </w:r>
            </w:ins>
          </w:p>
          <w:p w14:paraId="0435B6BF" w14:textId="77777777" w:rsidR="00EE3065" w:rsidRPr="001C365C" w:rsidRDefault="00EE3065" w:rsidP="00EE3065">
            <w:pPr>
              <w:rPr>
                <w:ins w:id="1998" w:author="Ferris, Todd@Energy" w:date="2018-11-20T15:34:00Z"/>
                <w:rFonts w:asciiTheme="minorHAnsi" w:hAnsiTheme="minorHAnsi" w:cstheme="minorHAnsi"/>
                <w:sz w:val="18"/>
                <w:szCs w:val="18"/>
              </w:rPr>
            </w:pPr>
            <w:ins w:id="1999" w:author="Ferris, Todd@Energy" w:date="2018-11-20T15:34:00Z">
              <w:r w:rsidRPr="001C365C">
                <w:rPr>
                  <w:rFonts w:asciiTheme="minorHAnsi" w:hAnsiTheme="minorHAnsi" w:cstheme="minorHAnsi"/>
                  <w:sz w:val="18"/>
                  <w:szCs w:val="18"/>
                </w:rPr>
                <w:t>**Scheduled; or</w:t>
              </w:r>
            </w:ins>
          </w:p>
          <w:p w14:paraId="0435B6C0" w14:textId="7E917D09" w:rsidR="00EE3065" w:rsidRPr="007A5D38" w:rsidRDefault="00EE3065" w:rsidP="00EE3065">
            <w:pPr>
              <w:rPr>
                <w:ins w:id="2000" w:author="Ferris, Todd@Energy" w:date="2018-11-20T15:34:00Z"/>
                <w:rFonts w:asciiTheme="minorHAnsi" w:hAnsiTheme="minorHAnsi" w:cstheme="minorHAnsi"/>
                <w:sz w:val="18"/>
                <w:szCs w:val="18"/>
                <w:u w:val="single"/>
              </w:rPr>
            </w:pPr>
            <w:ins w:id="2001" w:author="Ferris, Todd@Energy" w:date="2018-11-20T15:34:00Z">
              <w:r w:rsidRPr="001C365C">
                <w:rPr>
                  <w:rFonts w:asciiTheme="minorHAnsi" w:hAnsiTheme="minorHAnsi" w:cstheme="minorHAnsi"/>
                  <w:sz w:val="18"/>
                  <w:szCs w:val="18"/>
                </w:rPr>
                <w:t>**Real-time Control;</w:t>
              </w:r>
              <w:r w:rsidRPr="007A5D38">
                <w:rPr>
                  <w:rFonts w:asciiTheme="minorHAnsi" w:hAnsiTheme="minorHAnsi" w:cstheme="minorHAnsi"/>
                  <w:sz w:val="18"/>
                  <w:szCs w:val="18"/>
                  <w:u w:val="single"/>
                </w:rPr>
                <w:br/>
              </w:r>
            </w:ins>
            <w:ins w:id="2002" w:author="TF 112318" w:date="2018-11-23T18:07:00Z">
              <w:r w:rsidR="001C365C">
                <w:rPr>
                  <w:rFonts w:asciiTheme="minorHAnsi" w:hAnsiTheme="minorHAnsi" w:cstheme="minorHAnsi"/>
                  <w:sz w:val="18"/>
                  <w:szCs w:val="18"/>
                </w:rPr>
                <w:t xml:space="preserve">Else </w:t>
              </w:r>
            </w:ins>
            <w:ins w:id="2003" w:author="Ferris, Todd@Energy" w:date="2018-11-20T15:34:00Z">
              <w:r w:rsidRPr="007A5D38">
                <w:rPr>
                  <w:rFonts w:asciiTheme="minorHAnsi" w:hAnsiTheme="minorHAnsi" w:cstheme="minorHAnsi"/>
                  <w:sz w:val="18"/>
                  <w:szCs w:val="18"/>
                </w:rPr>
                <w:t>if “Ventilation System Type” (A</w:t>
              </w:r>
            </w:ins>
            <w:r w:rsidR="008002F8">
              <w:rPr>
                <w:rFonts w:asciiTheme="minorHAnsi" w:hAnsiTheme="minorHAnsi" w:cstheme="minorHAnsi"/>
                <w:sz w:val="18"/>
                <w:szCs w:val="18"/>
              </w:rPr>
              <w:t>06</w:t>
            </w:r>
            <w:ins w:id="2004" w:author="Ferris, Todd@Energy" w:date="2018-11-20T15:34:00Z">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ins>
            <w:r w:rsidR="008002F8">
              <w:rPr>
                <w:rFonts w:asciiTheme="minorHAnsi" w:hAnsiTheme="minorHAnsi" w:cstheme="minorHAnsi"/>
                <w:sz w:val="18"/>
                <w:szCs w:val="18"/>
              </w:rPr>
              <w:t>07</w:t>
            </w:r>
            <w:ins w:id="2005" w:author="Ferris, Todd@Energy" w:date="2018-11-20T15:34:00Z">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ins>
          </w:p>
          <w:p w14:paraId="0435B6C1" w14:textId="77777777" w:rsidR="00EE3065" w:rsidRDefault="00EE3065" w:rsidP="00EE3065">
            <w:pPr>
              <w:rPr>
                <w:ins w:id="2006" w:author="Ferris, Todd@Energy" w:date="2018-11-20T15:31:00Z"/>
                <w:rFonts w:asciiTheme="minorHAnsi" w:hAnsiTheme="minorHAnsi"/>
                <w:sz w:val="18"/>
                <w:szCs w:val="18"/>
              </w:rPr>
            </w:pPr>
            <w:ins w:id="2007"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0435B6C9" w14:textId="77777777" w:rsidTr="006E08B4">
        <w:trPr>
          <w:trHeight w:val="158"/>
          <w:del w:id="2008" w:author="Ferris, Todd@Energy" w:date="2018-11-20T15:35:00Z"/>
          <w:trPrChange w:id="2009" w:author="Balneg, Ronald@Energy" w:date="2018-11-26T10:30:00Z">
            <w:trPr>
              <w:trHeight w:val="158"/>
            </w:trPr>
          </w:trPrChange>
        </w:trPr>
        <w:tc>
          <w:tcPr>
            <w:tcW w:w="638" w:type="dxa"/>
            <w:vAlign w:val="center"/>
            <w:tcPrChange w:id="2010" w:author="Balneg, Ronald@Energy" w:date="2018-11-26T10:30:00Z">
              <w:tcPr>
                <w:tcW w:w="627" w:type="dxa"/>
                <w:vAlign w:val="center"/>
              </w:tcPr>
            </w:tcPrChange>
          </w:tcPr>
          <w:p w14:paraId="0435B6C3" w14:textId="77777777" w:rsidR="00EE3065" w:rsidRPr="00F5715E" w:rsidDel="00CF3857" w:rsidRDefault="00EE3065" w:rsidP="00EE3065">
            <w:pPr>
              <w:jc w:val="center"/>
              <w:rPr>
                <w:del w:id="2011" w:author="Ferris, Todd@Energy" w:date="2018-11-20T15:35:00Z"/>
                <w:rFonts w:asciiTheme="minorHAnsi" w:hAnsiTheme="minorHAnsi"/>
                <w:sz w:val="18"/>
                <w:szCs w:val="18"/>
              </w:rPr>
            </w:pPr>
            <w:del w:id="2012" w:author="Ferris, Todd@Energy" w:date="2018-11-20T15:35:00Z">
              <w:r w:rsidRPr="00F5715E" w:rsidDel="00CF3857">
                <w:rPr>
                  <w:rFonts w:asciiTheme="minorHAnsi" w:hAnsiTheme="minorHAnsi"/>
                  <w:sz w:val="18"/>
                  <w:szCs w:val="18"/>
                </w:rPr>
                <w:delText>07</w:delText>
              </w:r>
            </w:del>
          </w:p>
        </w:tc>
        <w:tc>
          <w:tcPr>
            <w:tcW w:w="4581" w:type="dxa"/>
            <w:vAlign w:val="center"/>
            <w:tcPrChange w:id="2013" w:author="Balneg, Ronald@Energy" w:date="2018-11-26T10:30:00Z">
              <w:tcPr>
                <w:tcW w:w="4595" w:type="dxa"/>
                <w:vAlign w:val="center"/>
              </w:tcPr>
            </w:tcPrChange>
          </w:tcPr>
          <w:p w14:paraId="0435B6C4" w14:textId="77777777" w:rsidR="00EE3065" w:rsidRPr="00F5715E" w:rsidDel="00CF3857" w:rsidRDefault="00EE3065" w:rsidP="00EE3065">
            <w:pPr>
              <w:rPr>
                <w:del w:id="2014" w:author="Ferris, Todd@Energy" w:date="2018-11-20T15:35:00Z"/>
                <w:rFonts w:asciiTheme="minorHAnsi" w:hAnsiTheme="minorHAnsi"/>
                <w:sz w:val="18"/>
                <w:szCs w:val="18"/>
              </w:rPr>
            </w:pPr>
            <w:del w:id="2015" w:author="Ferris, Todd@Energy" w:date="2018-11-20T15:35:00Z">
              <w:r w:rsidDel="00CF3857">
                <w:rPr>
                  <w:rFonts w:asciiTheme="minorHAnsi" w:hAnsiTheme="minorHAnsi"/>
                  <w:sz w:val="18"/>
                  <w:szCs w:val="18"/>
                </w:rPr>
                <w:delText>Whole-Building Ventilation Rate Calculation Method</w:delText>
              </w:r>
            </w:del>
          </w:p>
        </w:tc>
        <w:tc>
          <w:tcPr>
            <w:tcW w:w="5571" w:type="dxa"/>
            <w:tcPrChange w:id="2016" w:author="Balneg, Ronald@Energy" w:date="2018-11-26T10:30:00Z">
              <w:tcPr>
                <w:tcW w:w="5568" w:type="dxa"/>
              </w:tcPr>
            </w:tcPrChange>
          </w:tcPr>
          <w:p w14:paraId="0435B6C5" w14:textId="77777777" w:rsidR="00EE3065" w:rsidRPr="00F5715E" w:rsidDel="00CF3857" w:rsidRDefault="00EE3065" w:rsidP="00EE3065">
            <w:pPr>
              <w:rPr>
                <w:del w:id="2017" w:author="Ferris, Todd@Energy" w:date="2018-11-20T15:35:00Z"/>
                <w:rFonts w:asciiTheme="minorHAnsi" w:hAnsiTheme="minorHAnsi"/>
                <w:sz w:val="18"/>
                <w:szCs w:val="18"/>
              </w:rPr>
            </w:pPr>
            <w:del w:id="2018"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0435B6C6" w14:textId="77777777" w:rsidR="00EE3065" w:rsidRPr="00F5715E" w:rsidDel="00CF3857" w:rsidRDefault="00EE3065" w:rsidP="00EE3065">
            <w:pPr>
              <w:rPr>
                <w:del w:id="2019" w:author="Ferris, Todd@Energy" w:date="2018-11-20T15:35:00Z"/>
                <w:rFonts w:asciiTheme="minorHAnsi" w:hAnsiTheme="minorHAnsi"/>
                <w:sz w:val="18"/>
                <w:szCs w:val="18"/>
              </w:rPr>
            </w:pPr>
            <w:del w:id="2020"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0435B6C7" w14:textId="77777777" w:rsidR="00EE3065" w:rsidDel="00CF3857" w:rsidRDefault="00EE3065" w:rsidP="00EE3065">
            <w:pPr>
              <w:rPr>
                <w:del w:id="2021" w:author="Ferris, Todd@Energy" w:date="2018-11-20T15:35:00Z"/>
                <w:rFonts w:asciiTheme="minorHAnsi" w:hAnsiTheme="minorHAnsi"/>
                <w:sz w:val="18"/>
                <w:szCs w:val="18"/>
              </w:rPr>
            </w:pPr>
            <w:del w:id="2022"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0435B6C8" w14:textId="77777777" w:rsidR="00EE3065" w:rsidRPr="00F5715E" w:rsidDel="00CF3857" w:rsidRDefault="00EE3065" w:rsidP="00EE3065">
            <w:pPr>
              <w:rPr>
                <w:del w:id="2023" w:author="Ferris, Todd@Energy" w:date="2018-11-20T15:35:00Z"/>
                <w:rFonts w:asciiTheme="minorHAnsi" w:hAnsiTheme="minorHAnsi"/>
                <w:sz w:val="18"/>
                <w:szCs w:val="18"/>
              </w:rPr>
            </w:pPr>
            <w:del w:id="2024" w:author="Ferris, Todd@Energy" w:date="2018-11-20T15:35:00Z">
              <w:r w:rsidDel="00CF3857">
                <w:rPr>
                  <w:rFonts w:asciiTheme="minorHAnsi" w:hAnsiTheme="minorHAnsi"/>
                  <w:sz w:val="18"/>
                  <w:szCs w:val="18"/>
                </w:rPr>
                <w:delText>**N/A.&gt;&gt;</w:delText>
              </w:r>
            </w:del>
          </w:p>
        </w:tc>
      </w:tr>
      <w:tr w:rsidR="00EE3065" w:rsidRPr="00D2491C" w:rsidDel="00CF3857" w14:paraId="0435B6D5" w14:textId="77777777" w:rsidTr="006E08B4">
        <w:trPr>
          <w:trHeight w:val="158"/>
          <w:del w:id="2025" w:author="Ferris, Todd@Energy" w:date="2018-11-20T15:35:00Z"/>
          <w:trPrChange w:id="2026" w:author="Balneg, Ronald@Energy" w:date="2018-11-26T10:30:00Z">
            <w:trPr>
              <w:trHeight w:val="158"/>
            </w:trPr>
          </w:trPrChange>
        </w:trPr>
        <w:tc>
          <w:tcPr>
            <w:tcW w:w="638" w:type="dxa"/>
            <w:vAlign w:val="center"/>
            <w:tcPrChange w:id="2027" w:author="Balneg, Ronald@Energy" w:date="2018-11-26T10:30:00Z">
              <w:tcPr>
                <w:tcW w:w="627" w:type="dxa"/>
                <w:vAlign w:val="center"/>
              </w:tcPr>
            </w:tcPrChange>
          </w:tcPr>
          <w:p w14:paraId="0435B6CA" w14:textId="77777777" w:rsidR="00EE3065" w:rsidRPr="00F5715E" w:rsidDel="00CF3857" w:rsidRDefault="00EE3065" w:rsidP="00EE3065">
            <w:pPr>
              <w:jc w:val="center"/>
              <w:rPr>
                <w:del w:id="2028" w:author="Ferris, Todd@Energy" w:date="2018-11-20T15:35:00Z"/>
                <w:rFonts w:asciiTheme="minorHAnsi" w:hAnsiTheme="minorHAnsi"/>
                <w:sz w:val="18"/>
                <w:szCs w:val="18"/>
              </w:rPr>
            </w:pPr>
            <w:del w:id="2029" w:author="Ferris, Todd@Energy" w:date="2018-11-20T15:35:00Z">
              <w:r w:rsidRPr="00F5715E" w:rsidDel="00CF3857">
                <w:rPr>
                  <w:rFonts w:asciiTheme="minorHAnsi" w:hAnsiTheme="minorHAnsi"/>
                  <w:sz w:val="18"/>
                  <w:szCs w:val="18"/>
                </w:rPr>
                <w:delText>08</w:delText>
              </w:r>
            </w:del>
          </w:p>
        </w:tc>
        <w:tc>
          <w:tcPr>
            <w:tcW w:w="4581" w:type="dxa"/>
            <w:vAlign w:val="center"/>
            <w:tcPrChange w:id="2030" w:author="Balneg, Ronald@Energy" w:date="2018-11-26T10:30:00Z">
              <w:tcPr>
                <w:tcW w:w="4595" w:type="dxa"/>
                <w:vAlign w:val="center"/>
              </w:tcPr>
            </w:tcPrChange>
          </w:tcPr>
          <w:p w14:paraId="0435B6CB" w14:textId="77777777" w:rsidR="00EE3065" w:rsidRPr="00F5715E" w:rsidDel="00CF3857" w:rsidRDefault="00EE3065" w:rsidP="00EE3065">
            <w:pPr>
              <w:rPr>
                <w:del w:id="2031" w:author="Ferris, Todd@Energy" w:date="2018-11-20T15:35:00Z"/>
                <w:rFonts w:asciiTheme="minorHAnsi" w:hAnsiTheme="minorHAnsi"/>
                <w:sz w:val="18"/>
                <w:szCs w:val="18"/>
              </w:rPr>
            </w:pPr>
            <w:del w:id="2032" w:author="Ferris, Todd@Energy" w:date="2018-11-20T15:35:00Z">
              <w:r w:rsidDel="00CF3857">
                <w:rPr>
                  <w:rFonts w:asciiTheme="minorHAnsi" w:hAnsiTheme="minorHAnsi"/>
                  <w:sz w:val="18"/>
                  <w:szCs w:val="18"/>
                </w:rPr>
                <w:delText>Whole Building Ventilation System Type</w:delText>
              </w:r>
            </w:del>
          </w:p>
        </w:tc>
        <w:tc>
          <w:tcPr>
            <w:tcW w:w="5571" w:type="dxa"/>
            <w:tcPrChange w:id="2033" w:author="Balneg, Ronald@Energy" w:date="2018-11-26T10:30:00Z">
              <w:tcPr>
                <w:tcW w:w="5568" w:type="dxa"/>
              </w:tcPr>
            </w:tcPrChange>
          </w:tcPr>
          <w:p w14:paraId="0435B6CC" w14:textId="77777777" w:rsidR="00EE3065" w:rsidRPr="00F5715E" w:rsidDel="00CF3857" w:rsidRDefault="00EE3065" w:rsidP="00EE3065">
            <w:pPr>
              <w:rPr>
                <w:del w:id="2034" w:author="Ferris, Todd@Energy" w:date="2018-11-20T15:35:00Z"/>
                <w:rFonts w:asciiTheme="minorHAnsi" w:hAnsiTheme="minorHAnsi"/>
                <w:sz w:val="18"/>
                <w:szCs w:val="18"/>
              </w:rPr>
            </w:pPr>
            <w:del w:id="2035"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0435B6CD" w14:textId="77777777" w:rsidR="00EE3065" w:rsidRPr="00F5715E" w:rsidDel="00CF3857" w:rsidRDefault="00EE3065" w:rsidP="00EE3065">
            <w:pPr>
              <w:rPr>
                <w:del w:id="2036" w:author="Ferris, Todd@Energy" w:date="2018-11-20T15:35:00Z"/>
                <w:rFonts w:asciiTheme="minorHAnsi" w:hAnsiTheme="minorHAnsi"/>
                <w:sz w:val="18"/>
                <w:szCs w:val="18"/>
              </w:rPr>
            </w:pPr>
            <w:del w:id="2037"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0435B6CE" w14:textId="77777777" w:rsidR="00EE3065" w:rsidRPr="00F5715E" w:rsidDel="00CF3857" w:rsidRDefault="00EE3065" w:rsidP="00EE3065">
            <w:pPr>
              <w:rPr>
                <w:del w:id="2038" w:author="Ferris, Todd@Energy" w:date="2018-11-20T15:35:00Z"/>
                <w:rFonts w:asciiTheme="minorHAnsi" w:hAnsiTheme="minorHAnsi"/>
                <w:sz w:val="18"/>
                <w:szCs w:val="18"/>
              </w:rPr>
            </w:pPr>
            <w:del w:id="2039"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0435B6CF" w14:textId="77777777" w:rsidR="00EE3065" w:rsidRPr="00F5715E" w:rsidDel="00CF3857" w:rsidRDefault="00EE3065" w:rsidP="00EE3065">
            <w:pPr>
              <w:rPr>
                <w:del w:id="2040" w:author="Ferris, Todd@Energy" w:date="2018-11-20T15:35:00Z"/>
                <w:rFonts w:asciiTheme="minorHAnsi" w:hAnsiTheme="minorHAnsi"/>
                <w:sz w:val="18"/>
                <w:szCs w:val="18"/>
                <w:u w:val="single"/>
              </w:rPr>
            </w:pPr>
            <w:del w:id="2041"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0435B6D0" w14:textId="77777777" w:rsidR="00EE3065" w:rsidDel="00CF3857" w:rsidRDefault="00EE3065" w:rsidP="00EE3065">
            <w:pPr>
              <w:rPr>
                <w:del w:id="2042" w:author="Ferris, Todd@Energy" w:date="2018-11-20T15:35:00Z"/>
                <w:rFonts w:asciiTheme="minorHAnsi" w:hAnsiTheme="minorHAnsi"/>
                <w:sz w:val="18"/>
                <w:szCs w:val="18"/>
                <w:u w:val="single"/>
              </w:rPr>
            </w:pPr>
            <w:del w:id="2043"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0435B6D1" w14:textId="77777777" w:rsidR="00EE3065" w:rsidDel="00CF3857" w:rsidRDefault="00EE3065" w:rsidP="00EE3065">
            <w:pPr>
              <w:rPr>
                <w:del w:id="2044" w:author="Ferris, Todd@Energy" w:date="2018-11-20T15:35:00Z"/>
                <w:rFonts w:asciiTheme="minorHAnsi" w:hAnsiTheme="minorHAnsi"/>
                <w:sz w:val="18"/>
                <w:szCs w:val="18"/>
                <w:u w:val="single"/>
              </w:rPr>
            </w:pPr>
            <w:del w:id="2045" w:author="Ferris, Todd@Energy" w:date="2018-11-20T15:35:00Z">
              <w:r w:rsidDel="00CF3857">
                <w:rPr>
                  <w:rFonts w:asciiTheme="minorHAnsi" w:hAnsiTheme="minorHAnsi"/>
                  <w:sz w:val="18"/>
                  <w:szCs w:val="18"/>
                  <w:u w:val="single"/>
                </w:rPr>
                <w:delText>**N/A&gt;&gt;</w:delText>
              </w:r>
            </w:del>
          </w:p>
          <w:p w14:paraId="0435B6D2" w14:textId="77777777" w:rsidR="00EE3065" w:rsidDel="00CF3857" w:rsidRDefault="00EE3065" w:rsidP="00EE3065">
            <w:pPr>
              <w:rPr>
                <w:del w:id="2046" w:author="Ferris, Todd@Energy" w:date="2018-11-20T15:35:00Z"/>
                <w:rFonts w:asciiTheme="minorHAnsi" w:hAnsiTheme="minorHAnsi"/>
                <w:sz w:val="18"/>
                <w:szCs w:val="18"/>
                <w:u w:val="single"/>
              </w:rPr>
            </w:pPr>
          </w:p>
          <w:p w14:paraId="0435B6D3" w14:textId="77777777" w:rsidR="00EE3065" w:rsidRPr="00F5715E" w:rsidDel="00CF3857" w:rsidRDefault="00EE3065" w:rsidP="00EE3065">
            <w:pPr>
              <w:rPr>
                <w:del w:id="2047" w:author="Ferris, Todd@Energy" w:date="2018-11-20T15:35:00Z"/>
                <w:rFonts w:asciiTheme="minorHAnsi" w:hAnsiTheme="minorHAnsi"/>
                <w:sz w:val="18"/>
                <w:szCs w:val="18"/>
              </w:rPr>
            </w:pPr>
            <w:del w:id="2048"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0435B6D4" w14:textId="77777777" w:rsidR="00EE3065" w:rsidRPr="00F5715E" w:rsidDel="00CF3857" w:rsidRDefault="00EE3065" w:rsidP="00EE3065">
            <w:pPr>
              <w:rPr>
                <w:del w:id="2049" w:author="Ferris, Todd@Energy" w:date="2018-11-20T15:35:00Z"/>
                <w:rFonts w:asciiTheme="minorHAnsi" w:hAnsiTheme="minorHAnsi"/>
                <w:sz w:val="18"/>
                <w:szCs w:val="18"/>
              </w:rPr>
            </w:pPr>
            <w:del w:id="2050" w:author="Ferris, Todd@Energy" w:date="2018-11-20T15:35:00Z">
              <w:r w:rsidDel="00CF3857">
                <w:rPr>
                  <w:rFonts w:asciiTheme="minorHAnsi" w:hAnsiTheme="minorHAnsi"/>
                  <w:b/>
                  <w:sz w:val="18"/>
                  <w:szCs w:val="18"/>
                </w:rPr>
                <w:delText>Central Fan Integrated Ventilation System Not Allowed to Operate Continuously - DO NOT PROCEED;&gt;&gt;</w:delText>
              </w:r>
            </w:del>
          </w:p>
        </w:tc>
      </w:tr>
      <w:tr w:rsidR="00EE3065" w:rsidRPr="00D2491C" w:rsidDel="00236F90" w14:paraId="0435B6D9" w14:textId="77777777" w:rsidTr="006E08B4">
        <w:trPr>
          <w:trHeight w:val="158"/>
          <w:del w:id="2051" w:author="Balneg, Ronald@Energy" w:date="2018-11-26T10:30:00Z"/>
          <w:trPrChange w:id="2052" w:author="Balneg, Ronald@Energy" w:date="2018-11-26T10:30:00Z">
            <w:trPr>
              <w:trHeight w:val="158"/>
            </w:trPr>
          </w:trPrChange>
        </w:trPr>
        <w:tc>
          <w:tcPr>
            <w:tcW w:w="638" w:type="dxa"/>
            <w:vAlign w:val="center"/>
            <w:tcPrChange w:id="2053" w:author="Balneg, Ronald@Energy" w:date="2018-11-26T10:30:00Z">
              <w:tcPr>
                <w:tcW w:w="627" w:type="dxa"/>
                <w:vAlign w:val="center"/>
              </w:tcPr>
            </w:tcPrChange>
          </w:tcPr>
          <w:p w14:paraId="0435B6D6" w14:textId="77777777" w:rsidR="00EE3065" w:rsidRPr="009E3031" w:rsidDel="00236F90" w:rsidRDefault="00EE3065" w:rsidP="00EE3065">
            <w:pPr>
              <w:jc w:val="center"/>
              <w:rPr>
                <w:del w:id="2054" w:author="Balneg, Ronald@Energy" w:date="2018-11-26T10:30:00Z"/>
                <w:rFonts w:asciiTheme="minorHAnsi" w:hAnsiTheme="minorHAnsi"/>
                <w:sz w:val="18"/>
                <w:szCs w:val="18"/>
              </w:rPr>
            </w:pPr>
            <w:ins w:id="2055" w:author="Ferris, Todd@Energy" w:date="2018-11-20T15:35:00Z">
              <w:del w:id="2056" w:author="Balneg, Ronald@Energy" w:date="2018-11-26T10:30:00Z">
                <w:r w:rsidDel="00236F90">
                  <w:rPr>
                    <w:rFonts w:asciiTheme="minorHAnsi" w:hAnsiTheme="minorHAnsi"/>
                    <w:sz w:val="18"/>
                    <w:szCs w:val="18"/>
                  </w:rPr>
                  <w:delText>14</w:delText>
                </w:r>
              </w:del>
            </w:ins>
            <w:del w:id="2057" w:author="Balneg, Ronald@Energy" w:date="2018-11-26T10:30:00Z">
              <w:r w:rsidRPr="009E3031" w:rsidDel="00236F90">
                <w:rPr>
                  <w:rFonts w:asciiTheme="minorHAnsi" w:hAnsiTheme="minorHAnsi"/>
                  <w:sz w:val="18"/>
                  <w:szCs w:val="18"/>
                </w:rPr>
                <w:delText>09</w:delText>
              </w:r>
            </w:del>
          </w:p>
        </w:tc>
        <w:tc>
          <w:tcPr>
            <w:tcW w:w="4581" w:type="dxa"/>
            <w:vAlign w:val="center"/>
            <w:tcPrChange w:id="2058" w:author="Balneg, Ronald@Energy" w:date="2018-11-26T10:30:00Z">
              <w:tcPr>
                <w:tcW w:w="4595" w:type="dxa"/>
                <w:vAlign w:val="center"/>
              </w:tcPr>
            </w:tcPrChange>
          </w:tcPr>
          <w:p w14:paraId="0435B6D7" w14:textId="77777777" w:rsidR="00EE3065" w:rsidRPr="004F4818" w:rsidDel="00236F90" w:rsidRDefault="00EE3065" w:rsidP="00EE3065">
            <w:pPr>
              <w:rPr>
                <w:del w:id="2059" w:author="Balneg, Ronald@Energy" w:date="2018-11-26T10:30:00Z"/>
                <w:rFonts w:asciiTheme="minorHAnsi" w:hAnsiTheme="minorHAnsi"/>
                <w:sz w:val="18"/>
                <w:szCs w:val="18"/>
              </w:rPr>
            </w:pPr>
            <w:del w:id="2060" w:author="Balneg, Ronald@Energy" w:date="2018-11-26T10:30:00Z">
              <w:r w:rsidRPr="004F4818" w:rsidDel="00236F90">
                <w:rPr>
                  <w:rFonts w:asciiTheme="minorHAnsi" w:hAnsiTheme="minorHAnsi"/>
                  <w:sz w:val="18"/>
                  <w:szCs w:val="18"/>
                </w:rPr>
                <w:delText>IAQ Fan Location</w:delText>
              </w:r>
            </w:del>
          </w:p>
        </w:tc>
        <w:tc>
          <w:tcPr>
            <w:tcW w:w="5571" w:type="dxa"/>
            <w:tcPrChange w:id="2061" w:author="Balneg, Ronald@Energy" w:date="2018-11-26T10:30:00Z">
              <w:tcPr>
                <w:tcW w:w="5568" w:type="dxa"/>
              </w:tcPr>
            </w:tcPrChange>
          </w:tcPr>
          <w:p w14:paraId="0435B6D8" w14:textId="77777777" w:rsidR="00EE3065" w:rsidRPr="009E3031" w:rsidDel="00236F90" w:rsidRDefault="00EE3065" w:rsidP="00EE3065">
            <w:pPr>
              <w:rPr>
                <w:del w:id="2062" w:author="Balneg, Ronald@Energy" w:date="2018-11-26T10:30:00Z"/>
                <w:rFonts w:asciiTheme="minorHAnsi" w:hAnsiTheme="minorHAnsi"/>
                <w:sz w:val="18"/>
                <w:szCs w:val="18"/>
              </w:rPr>
            </w:pPr>
            <w:ins w:id="2063" w:author="Ferris, Todd@Energy" w:date="2018-11-20T15:35:00Z">
              <w:del w:id="2064" w:author="Balneg, Ronald@Energy" w:date="2018-11-26T10:30:00Z">
                <w:r w:rsidRPr="007A5D38" w:rsidDel="00236F90">
                  <w:rPr>
                    <w:rFonts w:asciiTheme="minorHAnsi" w:hAnsiTheme="minorHAnsi" w:cstheme="minorHAnsi"/>
                    <w:sz w:val="18"/>
                    <w:szCs w:val="18"/>
                  </w:rPr>
                  <w:delText>&lt;&lt;</w:delText>
                </w:r>
                <w:r w:rsidRPr="007A5D38" w:rsidDel="00236F90">
                  <w:rPr>
                    <w:rFonts w:asciiTheme="minorHAnsi" w:hAnsiTheme="minorHAnsi" w:cstheme="minorHAnsi"/>
                    <w:sz w:val="18"/>
                    <w:szCs w:val="18"/>
                    <w:u w:val="single"/>
                  </w:rPr>
                  <w:delText xml:space="preserve"> if “Building Type” (A02) = “Non-dwelling unit”, then value = N/A;</w:delText>
                </w:r>
                <w:r w:rsidRPr="007A5D38" w:rsidDel="00236F90">
                  <w:rPr>
                    <w:rFonts w:asciiTheme="minorHAnsi" w:hAnsiTheme="minorHAnsi" w:cstheme="minorHAnsi"/>
                    <w:sz w:val="18"/>
                    <w:szCs w:val="18"/>
                    <w:u w:val="single"/>
                  </w:rPr>
                  <w:br/>
                  <w:delText>Else</w:delText>
                </w:r>
                <w:r w:rsidRPr="007A5D38" w:rsidDel="00236F90">
                  <w:rPr>
                    <w:rFonts w:asciiTheme="minorHAnsi" w:hAnsiTheme="minorHAnsi" w:cstheme="minorHAnsi"/>
                    <w:sz w:val="18"/>
                    <w:szCs w:val="18"/>
                  </w:rPr>
                  <w:delText xml:space="preserve"> user input, text&gt;&gt;</w:delText>
                </w:r>
              </w:del>
            </w:ins>
            <w:del w:id="2065" w:author="Balneg, Ronald@Energy" w:date="2018-11-26T10:30:00Z">
              <w:r w:rsidRPr="009E3031" w:rsidDel="00236F90">
                <w:rPr>
                  <w:rFonts w:asciiTheme="minorHAnsi" w:hAnsiTheme="minorHAnsi"/>
                  <w:sz w:val="18"/>
                  <w:szCs w:val="18"/>
                </w:rPr>
                <w:delText>&lt;&lt;user input, text&gt;&gt;</w:delText>
              </w:r>
            </w:del>
          </w:p>
        </w:tc>
      </w:tr>
      <w:tr w:rsidR="00EE3065" w:rsidRPr="00D2491C" w14:paraId="0435B6F1" w14:textId="77777777" w:rsidTr="006E08B4">
        <w:trPr>
          <w:trHeight w:val="158"/>
          <w:ins w:id="2066" w:author="Ferris, Todd@Energy" w:date="2018-11-20T15:36:00Z"/>
          <w:trPrChange w:id="2067" w:author="Balneg, Ronald@Energy" w:date="2018-11-26T10:30:00Z">
            <w:trPr>
              <w:trHeight w:val="158"/>
            </w:trPr>
          </w:trPrChange>
        </w:trPr>
        <w:tc>
          <w:tcPr>
            <w:tcW w:w="638" w:type="dxa"/>
            <w:vAlign w:val="center"/>
            <w:tcPrChange w:id="2068" w:author="Balneg, Ronald@Energy" w:date="2018-11-26T10:30:00Z">
              <w:tcPr>
                <w:tcW w:w="627" w:type="dxa"/>
                <w:vAlign w:val="center"/>
              </w:tcPr>
            </w:tcPrChange>
          </w:tcPr>
          <w:p w14:paraId="0435B6DA" w14:textId="2A26464F" w:rsidR="00EE3065" w:rsidRDefault="008002F8" w:rsidP="00355CC6">
            <w:pPr>
              <w:jc w:val="center"/>
              <w:rPr>
                <w:ins w:id="2069" w:author="Ferris, Todd@Energy" w:date="2018-11-20T15:36:00Z"/>
                <w:rFonts w:asciiTheme="minorHAnsi" w:hAnsiTheme="minorHAnsi"/>
                <w:sz w:val="18"/>
                <w:szCs w:val="18"/>
              </w:rPr>
            </w:pPr>
            <w:r>
              <w:rPr>
                <w:rFonts w:asciiTheme="minorHAnsi" w:hAnsiTheme="minorHAnsi" w:cstheme="minorHAnsi"/>
                <w:sz w:val="18"/>
                <w:szCs w:val="18"/>
              </w:rPr>
              <w:t>08</w:t>
            </w:r>
            <w:ins w:id="2070" w:author="Ferris, Todd@Energy" w:date="2018-11-20T15:36:00Z">
              <w:del w:id="2071" w:author="TF 112518" w:date="2018-11-26T21:22:00Z">
                <w:r w:rsidR="00EE3065" w:rsidRPr="007A5D38" w:rsidDel="00355CC6">
                  <w:rPr>
                    <w:rFonts w:asciiTheme="minorHAnsi" w:hAnsiTheme="minorHAnsi" w:cstheme="minorHAnsi"/>
                    <w:sz w:val="18"/>
                    <w:szCs w:val="18"/>
                  </w:rPr>
                  <w:delText>5</w:delText>
                </w:r>
              </w:del>
            </w:ins>
          </w:p>
        </w:tc>
        <w:tc>
          <w:tcPr>
            <w:tcW w:w="4581" w:type="dxa"/>
            <w:vAlign w:val="center"/>
            <w:tcPrChange w:id="2072" w:author="Balneg, Ronald@Energy" w:date="2018-11-26T10:30:00Z">
              <w:tcPr>
                <w:tcW w:w="4595" w:type="dxa"/>
                <w:vAlign w:val="center"/>
              </w:tcPr>
            </w:tcPrChange>
          </w:tcPr>
          <w:p w14:paraId="0435B6DB" w14:textId="77777777" w:rsidR="00EE3065" w:rsidRPr="007A5D38" w:rsidRDefault="00EE3065" w:rsidP="00EE3065">
            <w:pPr>
              <w:rPr>
                <w:ins w:id="2073" w:author="Ferris, Todd@Energy" w:date="2018-11-20T15:36:00Z"/>
                <w:rFonts w:asciiTheme="minorHAnsi" w:hAnsiTheme="minorHAnsi" w:cstheme="minorHAnsi"/>
                <w:sz w:val="18"/>
                <w:szCs w:val="18"/>
              </w:rPr>
            </w:pPr>
            <w:ins w:id="2074" w:author="Ferris, Todd@Energy" w:date="2018-11-20T15:36:00Z">
              <w:r w:rsidRPr="007A5D38">
                <w:rPr>
                  <w:rFonts w:asciiTheme="minorHAnsi" w:hAnsiTheme="minorHAnsi" w:cstheme="minorHAnsi"/>
                  <w:sz w:val="18"/>
                  <w:szCs w:val="18"/>
                </w:rPr>
                <w:t>determine compliance method for this document; display applicable tables below;</w:t>
              </w:r>
            </w:ins>
          </w:p>
          <w:p w14:paraId="0435B6DC" w14:textId="77777777" w:rsidR="00EE3065" w:rsidRPr="004F4818" w:rsidRDefault="00EE3065" w:rsidP="00EE3065">
            <w:pPr>
              <w:rPr>
                <w:ins w:id="2075" w:author="Ferris, Todd@Energy" w:date="2018-11-20T15:36:00Z"/>
                <w:rFonts w:asciiTheme="minorHAnsi" w:hAnsiTheme="minorHAnsi"/>
                <w:sz w:val="18"/>
                <w:szCs w:val="18"/>
              </w:rPr>
            </w:pPr>
            <w:ins w:id="2076" w:author="Ferris, Todd@Energy" w:date="2018-11-20T15:36:00Z">
              <w:r w:rsidRPr="007A5D38">
                <w:rPr>
                  <w:rFonts w:asciiTheme="minorHAnsi" w:hAnsiTheme="minorHAnsi" w:cstheme="minorHAnsi"/>
                  <w:sz w:val="18"/>
                  <w:szCs w:val="18"/>
                </w:rPr>
                <w:t>(this row not visible to user)</w:t>
              </w:r>
            </w:ins>
          </w:p>
        </w:tc>
        <w:tc>
          <w:tcPr>
            <w:tcW w:w="5571" w:type="dxa"/>
            <w:tcPrChange w:id="2077" w:author="Balneg, Ronald@Energy" w:date="2018-11-26T10:30:00Z">
              <w:tcPr>
                <w:tcW w:w="5568" w:type="dxa"/>
              </w:tcPr>
            </w:tcPrChange>
          </w:tcPr>
          <w:p w14:paraId="0435B6DD" w14:textId="77777777" w:rsidR="00EE3065" w:rsidRPr="007A5D38" w:rsidRDefault="00EE3065" w:rsidP="00EE3065">
            <w:pPr>
              <w:rPr>
                <w:ins w:id="2078" w:author="Ferris, Todd@Energy" w:date="2018-11-20T15:36:00Z"/>
                <w:rFonts w:asciiTheme="minorHAnsi" w:hAnsiTheme="minorHAnsi" w:cstheme="minorHAnsi"/>
                <w:sz w:val="18"/>
                <w:szCs w:val="18"/>
              </w:rPr>
            </w:pPr>
            <w:ins w:id="2079" w:author="Ferris, Todd@Energy" w:date="2018-11-20T15:36:00Z">
              <w:r w:rsidRPr="007A5D38">
                <w:rPr>
                  <w:rFonts w:asciiTheme="minorHAnsi" w:hAnsiTheme="minorHAnsi" w:cstheme="minorHAnsi"/>
                  <w:sz w:val="18"/>
                  <w:szCs w:val="18"/>
                </w:rPr>
                <w:t>&lt;&lt;calculated field:</w:t>
              </w:r>
            </w:ins>
          </w:p>
          <w:p w14:paraId="0435B6DE" w14:textId="77777777" w:rsidR="00EE3065" w:rsidRPr="007A5D38" w:rsidDel="00A44C1C" w:rsidRDefault="00EE3065" w:rsidP="00EE3065">
            <w:pPr>
              <w:rPr>
                <w:ins w:id="2080" w:author="Ferris, Todd@Energy" w:date="2018-11-20T15:36:00Z"/>
                <w:del w:id="2081" w:author="TF 112318" w:date="2018-11-23T18:08:00Z"/>
                <w:rFonts w:asciiTheme="minorHAnsi" w:hAnsiTheme="minorHAnsi" w:cstheme="minorHAnsi"/>
                <w:sz w:val="18"/>
                <w:szCs w:val="18"/>
              </w:rPr>
            </w:pPr>
          </w:p>
          <w:p w14:paraId="0435B6DF" w14:textId="4660F041" w:rsidR="00EE3065" w:rsidRPr="007A5D38" w:rsidRDefault="00EE3065" w:rsidP="00EE3065">
            <w:pPr>
              <w:rPr>
                <w:ins w:id="2082" w:author="Ferris, Todd@Energy" w:date="2018-11-20T15:36:00Z"/>
                <w:rFonts w:asciiTheme="minorHAnsi" w:hAnsiTheme="minorHAnsi" w:cstheme="minorHAnsi"/>
                <w:sz w:val="18"/>
                <w:szCs w:val="18"/>
                <w:u w:val="single"/>
              </w:rPr>
            </w:pPr>
            <w:ins w:id="2083" w:author="Ferris, Todd@Energy" w:date="2018-11-20T15:36:00Z">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ins>
            <w:r w:rsidR="008002F8">
              <w:rPr>
                <w:rFonts w:asciiTheme="minorHAnsi" w:hAnsiTheme="minorHAnsi" w:cstheme="minorHAnsi"/>
                <w:sz w:val="18"/>
                <w:szCs w:val="18"/>
                <w:u w:val="single"/>
              </w:rPr>
              <w:t>06</w:t>
            </w:r>
            <w:ins w:id="2084" w:author="Ferris, Todd@Energy" w:date="2018-11-20T15:36:00Z">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ins>
            <w:r w:rsidR="008002F8">
              <w:rPr>
                <w:rFonts w:asciiTheme="minorHAnsi" w:hAnsiTheme="minorHAnsi" w:cstheme="minorHAnsi"/>
                <w:sz w:val="18"/>
                <w:szCs w:val="18"/>
                <w:u w:val="single"/>
              </w:rPr>
              <w:t>07</w:t>
            </w:r>
            <w:ins w:id="2085" w:author="Ferris, Todd@Energy" w:date="2018-11-20T15:36:00Z">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0" w14:textId="77777777" w:rsidR="00EE3065" w:rsidRPr="007A5D38" w:rsidRDefault="00EE3065" w:rsidP="00EE3065">
            <w:pPr>
              <w:rPr>
                <w:ins w:id="2086" w:author="Ferris, Todd@Energy" w:date="2018-11-20T15:36:00Z"/>
                <w:rFonts w:asciiTheme="minorHAnsi" w:hAnsiTheme="minorHAnsi" w:cstheme="minorHAnsi"/>
                <w:b/>
                <w:sz w:val="18"/>
                <w:szCs w:val="18"/>
                <w:u w:val="single"/>
              </w:rPr>
            </w:pPr>
            <w:ins w:id="2087" w:author="Ferris, Todd@Energy" w:date="2018-11-20T15:36:00Z">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ins>
          </w:p>
          <w:p w14:paraId="0435B6E1" w14:textId="77777777" w:rsidR="00EE3065" w:rsidRPr="007A5D38" w:rsidRDefault="00EE3065" w:rsidP="00EE3065">
            <w:pPr>
              <w:rPr>
                <w:ins w:id="2088" w:author="Ferris, Todd@Energy" w:date="2018-11-20T15:36:00Z"/>
                <w:rFonts w:asciiTheme="minorHAnsi" w:hAnsiTheme="minorHAnsi" w:cstheme="minorHAnsi"/>
                <w:sz w:val="18"/>
                <w:szCs w:val="18"/>
                <w:u w:val="single"/>
              </w:rPr>
            </w:pPr>
            <w:ins w:id="2089"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del w:id="2090" w:author="TF 112518" w:date="2018-11-25T13:00:00Z">
                <w:r w:rsidRPr="007A5D38" w:rsidDel="00C0202F">
                  <w:rPr>
                    <w:rFonts w:asciiTheme="minorHAnsi" w:hAnsiTheme="minorHAnsi" w:cstheme="minorHAnsi"/>
                    <w:sz w:val="18"/>
                    <w:szCs w:val="18"/>
                    <w:u w:val="single"/>
                  </w:rPr>
                  <w:delText xml:space="preserve"> </w:delText>
                </w:r>
              </w:del>
              <w:del w:id="2091" w:author="TF 112518" w:date="2018-11-25T13:02:00Z">
                <w:r w:rsidRPr="007A5D38" w:rsidDel="00C0202F">
                  <w:rPr>
                    <w:rFonts w:asciiTheme="minorHAnsi" w:hAnsiTheme="minorHAnsi" w:cstheme="minorHAnsi"/>
                    <w:sz w:val="18"/>
                    <w:szCs w:val="18"/>
                    <w:u w:val="single"/>
                  </w:rPr>
                  <w:delText>and “Ventilation System Type” (A12) = Balanced, Balanced – ERV, Balanced – HRV and “Ventilation Operation Schedule (A13) = Continuous, or Short-Term Average</w:delText>
                </w:r>
              </w:del>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2" w14:textId="77777777" w:rsidR="00EE3065" w:rsidRPr="007A5D38" w:rsidRDefault="00EE3065" w:rsidP="00EE3065">
            <w:pPr>
              <w:rPr>
                <w:ins w:id="2092" w:author="Ferris, Todd@Energy" w:date="2018-11-20T15:36:00Z"/>
                <w:rFonts w:asciiTheme="minorHAnsi" w:hAnsiTheme="minorHAnsi" w:cstheme="minorHAnsi"/>
                <w:b/>
                <w:sz w:val="18"/>
                <w:szCs w:val="18"/>
                <w:u w:val="single"/>
              </w:rPr>
            </w:pPr>
            <w:ins w:id="2093" w:author="Ferris, Todd@Energy" w:date="2018-11-20T15:36:00Z">
              <w:r w:rsidRPr="007A5D38">
                <w:rPr>
                  <w:rFonts w:asciiTheme="minorHAnsi" w:hAnsiTheme="minorHAnsi" w:cstheme="minorHAnsi"/>
                  <w:b/>
                  <w:sz w:val="18"/>
                  <w:szCs w:val="18"/>
                </w:rPr>
                <w:t xml:space="preserve">**27b – Multifamily </w:t>
              </w:r>
              <w:del w:id="2094" w:author="TF 112518" w:date="2018-11-25T13:02:00Z">
                <w:r w:rsidRPr="007A5D38" w:rsidDel="00C0202F">
                  <w:rPr>
                    <w:rFonts w:asciiTheme="minorHAnsi" w:hAnsiTheme="minorHAnsi" w:cstheme="minorHAnsi"/>
                    <w:b/>
                    <w:sz w:val="18"/>
                    <w:szCs w:val="18"/>
                  </w:rPr>
                  <w:delText xml:space="preserve">Balanced </w:delText>
                </w:r>
              </w:del>
              <w:r w:rsidRPr="007A5D38">
                <w:rPr>
                  <w:rFonts w:asciiTheme="minorHAnsi" w:hAnsiTheme="minorHAnsi" w:cstheme="minorHAnsi"/>
                  <w:b/>
                  <w:sz w:val="18"/>
                  <w:szCs w:val="18"/>
                </w:rPr>
                <w:t>Ventilation</w:t>
              </w:r>
              <w:r w:rsidRPr="007A5D38">
                <w:rPr>
                  <w:rFonts w:asciiTheme="minorHAnsi" w:hAnsiTheme="minorHAnsi" w:cstheme="minorHAnsi"/>
                  <w:b/>
                  <w:sz w:val="18"/>
                  <w:szCs w:val="18"/>
                  <w:u w:val="single"/>
                </w:rPr>
                <w:t>;</w:t>
              </w:r>
            </w:ins>
          </w:p>
          <w:p w14:paraId="0435B6E3" w14:textId="77777777" w:rsidR="00EE3065" w:rsidRPr="007A5D38" w:rsidDel="00A44C1C" w:rsidRDefault="00EE3065" w:rsidP="00EE3065">
            <w:pPr>
              <w:rPr>
                <w:ins w:id="2095" w:author="Ferris, Todd@Energy" w:date="2018-11-20T15:36:00Z"/>
                <w:del w:id="2096" w:author="TF 112318" w:date="2018-11-23T18:08:00Z"/>
                <w:rFonts w:asciiTheme="minorHAnsi" w:hAnsiTheme="minorHAnsi" w:cstheme="minorHAnsi"/>
                <w:b/>
                <w:sz w:val="18"/>
                <w:szCs w:val="18"/>
                <w:u w:val="single"/>
              </w:rPr>
            </w:pPr>
          </w:p>
          <w:p w14:paraId="0435B6E4" w14:textId="77777777" w:rsidR="00EE3065" w:rsidRPr="007A5D38" w:rsidDel="00C0202F" w:rsidRDefault="00EE3065" w:rsidP="00EE3065">
            <w:pPr>
              <w:rPr>
                <w:ins w:id="2097" w:author="Ferris, Todd@Energy" w:date="2018-11-20T15:36:00Z"/>
                <w:del w:id="2098" w:author="TF 112518" w:date="2018-11-25T13:02:00Z"/>
                <w:rFonts w:asciiTheme="minorHAnsi" w:hAnsiTheme="minorHAnsi" w:cstheme="minorHAnsi"/>
                <w:sz w:val="18"/>
                <w:szCs w:val="18"/>
                <w:u w:val="single"/>
              </w:rPr>
            </w:pPr>
            <w:ins w:id="2099" w:author="Ferris, Todd@Energy" w:date="2018-11-20T15:36:00Z">
              <w:del w:id="2100"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w:delText>
                </w:r>
                <w:r w:rsidRPr="007A5D38" w:rsidDel="00C0202F">
                  <w:rPr>
                    <w:rFonts w:asciiTheme="minorHAnsi" w:hAnsiTheme="minorHAnsi" w:cstheme="minorHAnsi"/>
                    <w:sz w:val="18"/>
                    <w:szCs w:val="18"/>
                  </w:rPr>
                  <w:delText>Supply, E</w:delText>
                </w:r>
                <w:r w:rsidRPr="007A5D38" w:rsidDel="00C0202F">
                  <w:rPr>
                    <w:rFonts w:asciiTheme="minorHAnsi" w:hAnsiTheme="minorHAnsi" w:cstheme="minorHAnsi"/>
                    <w:sz w:val="18"/>
                    <w:szCs w:val="18"/>
                    <w:u w:val="single"/>
                  </w:rPr>
                  <w:delText xml:space="preserve">xhaust, or Central Fan Integrated and “Ventilation Operation Schedule (A13) = Continuous, or scheduled,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5" w14:textId="77777777" w:rsidR="00EE3065" w:rsidRPr="007A5D38" w:rsidDel="00C0202F" w:rsidRDefault="00EE3065" w:rsidP="00EE3065">
            <w:pPr>
              <w:rPr>
                <w:ins w:id="2101" w:author="Ferris, Todd@Energy" w:date="2018-11-20T15:36:00Z"/>
                <w:del w:id="2102" w:author="TF 112518" w:date="2018-11-25T13:02:00Z"/>
                <w:rFonts w:asciiTheme="minorHAnsi" w:hAnsiTheme="minorHAnsi" w:cstheme="minorHAnsi"/>
                <w:b/>
                <w:sz w:val="18"/>
                <w:szCs w:val="18"/>
                <w:u w:val="single"/>
              </w:rPr>
            </w:pPr>
            <w:ins w:id="2103" w:author="Ferris, Todd@Energy" w:date="2018-11-20T15:36:00Z">
              <w:del w:id="2104" w:author="TF 112518" w:date="2018-11-25T13:02:00Z">
                <w:r w:rsidRPr="007A5D38" w:rsidDel="00C0202F">
                  <w:rPr>
                    <w:rFonts w:asciiTheme="minorHAnsi" w:hAnsiTheme="minorHAnsi" w:cstheme="minorHAnsi"/>
                    <w:b/>
                    <w:sz w:val="18"/>
                    <w:szCs w:val="18"/>
                  </w:rPr>
                  <w:delText>**27c – Multifamily Supply/Exhaust/Central Fan Integrated Ventilation</w:delText>
                </w:r>
                <w:r w:rsidRPr="007A5D38" w:rsidDel="00C0202F">
                  <w:rPr>
                    <w:rFonts w:asciiTheme="minorHAnsi" w:hAnsiTheme="minorHAnsi" w:cstheme="minorHAnsi"/>
                    <w:b/>
                    <w:sz w:val="18"/>
                    <w:szCs w:val="18"/>
                    <w:u w:val="single"/>
                  </w:rPr>
                  <w:delText>;</w:delText>
                </w:r>
              </w:del>
            </w:ins>
          </w:p>
          <w:p w14:paraId="0435B6E6" w14:textId="77777777" w:rsidR="00EE3065" w:rsidRPr="007A5D38" w:rsidDel="00C0202F" w:rsidRDefault="00EE3065" w:rsidP="00EE3065">
            <w:pPr>
              <w:rPr>
                <w:ins w:id="2105" w:author="Ferris, Todd@Energy" w:date="2018-11-20T15:36:00Z"/>
                <w:del w:id="2106" w:author="TF 112518" w:date="2018-11-25T13:02:00Z"/>
                <w:rFonts w:asciiTheme="minorHAnsi" w:hAnsiTheme="minorHAnsi" w:cstheme="minorHAnsi"/>
                <w:b/>
                <w:sz w:val="18"/>
                <w:szCs w:val="18"/>
                <w:u w:val="single"/>
              </w:rPr>
            </w:pPr>
          </w:p>
          <w:p w14:paraId="0435B6E7" w14:textId="77777777" w:rsidR="00EE3065" w:rsidRPr="007A5D38" w:rsidDel="00C0202F" w:rsidRDefault="00EE3065" w:rsidP="00EE3065">
            <w:pPr>
              <w:rPr>
                <w:ins w:id="2107" w:author="Ferris, Todd@Energy" w:date="2018-11-20T15:36:00Z"/>
                <w:del w:id="2108" w:author="TF 112518" w:date="2018-11-25T13:02:00Z"/>
                <w:rFonts w:asciiTheme="minorHAnsi" w:hAnsiTheme="minorHAnsi" w:cstheme="minorHAnsi"/>
                <w:sz w:val="18"/>
                <w:szCs w:val="18"/>
                <w:u w:val="single"/>
              </w:rPr>
            </w:pPr>
            <w:ins w:id="2109" w:author="Ferris, Todd@Energy" w:date="2018-11-20T15:36:00Z">
              <w:del w:id="2110"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Balanced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8" w14:textId="77777777" w:rsidR="00EE3065" w:rsidRPr="007A5D38" w:rsidDel="00C0202F" w:rsidRDefault="00EE3065" w:rsidP="00EE3065">
            <w:pPr>
              <w:rPr>
                <w:ins w:id="2111" w:author="Ferris, Todd@Energy" w:date="2018-11-20T15:36:00Z"/>
                <w:del w:id="2112" w:author="TF 112518" w:date="2018-11-25T13:02:00Z"/>
                <w:rFonts w:asciiTheme="minorHAnsi" w:hAnsiTheme="minorHAnsi" w:cstheme="minorHAnsi"/>
                <w:b/>
                <w:sz w:val="18"/>
                <w:szCs w:val="18"/>
                <w:u w:val="single"/>
              </w:rPr>
            </w:pPr>
            <w:ins w:id="2113" w:author="Ferris, Todd@Energy" w:date="2018-11-20T15:36:00Z">
              <w:del w:id="2114" w:author="TF 112518" w:date="2018-11-25T13:02:00Z">
                <w:r w:rsidRPr="007A5D38" w:rsidDel="00C0202F">
                  <w:rPr>
                    <w:rFonts w:asciiTheme="minorHAnsi" w:hAnsiTheme="minorHAnsi" w:cstheme="minorHAnsi"/>
                    <w:b/>
                    <w:sz w:val="18"/>
                    <w:szCs w:val="18"/>
                  </w:rPr>
                  <w:delText>**27d – Multifamily Central Ventilation System Balanced</w:delText>
                </w:r>
                <w:r w:rsidRPr="007A5D38" w:rsidDel="00C0202F">
                  <w:rPr>
                    <w:rFonts w:asciiTheme="minorHAnsi" w:hAnsiTheme="minorHAnsi" w:cstheme="minorHAnsi"/>
                    <w:b/>
                    <w:sz w:val="18"/>
                    <w:szCs w:val="18"/>
                    <w:u w:val="single"/>
                  </w:rPr>
                  <w:delText>;</w:delText>
                </w:r>
              </w:del>
            </w:ins>
          </w:p>
          <w:p w14:paraId="0435B6E9" w14:textId="77777777" w:rsidR="00EE3065" w:rsidRPr="007A5D38" w:rsidDel="00C0202F" w:rsidRDefault="00EE3065" w:rsidP="00EE3065">
            <w:pPr>
              <w:rPr>
                <w:ins w:id="2115" w:author="Ferris, Todd@Energy" w:date="2018-11-20T15:36:00Z"/>
                <w:del w:id="2116" w:author="TF 112518" w:date="2018-11-25T13:02:00Z"/>
                <w:rFonts w:asciiTheme="minorHAnsi" w:hAnsiTheme="minorHAnsi" w:cstheme="minorHAnsi"/>
                <w:b/>
                <w:sz w:val="18"/>
                <w:szCs w:val="18"/>
                <w:u w:val="single"/>
              </w:rPr>
            </w:pPr>
          </w:p>
          <w:p w14:paraId="0435B6EA" w14:textId="77777777" w:rsidR="00EE3065" w:rsidRPr="007A5D38" w:rsidDel="00C0202F" w:rsidRDefault="00EE3065" w:rsidP="00EE3065">
            <w:pPr>
              <w:rPr>
                <w:ins w:id="2117" w:author="Ferris, Todd@Energy" w:date="2018-11-20T15:36:00Z"/>
                <w:del w:id="2118" w:author="TF 112518" w:date="2018-11-25T13:02:00Z"/>
                <w:rFonts w:asciiTheme="minorHAnsi" w:hAnsiTheme="minorHAnsi" w:cstheme="minorHAnsi"/>
                <w:sz w:val="18"/>
                <w:szCs w:val="18"/>
                <w:u w:val="single"/>
              </w:rPr>
            </w:pPr>
            <w:ins w:id="2119" w:author="Ferris, Todd@Energy" w:date="2018-11-20T15:36:00Z">
              <w:del w:id="2120"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Supply or Central Ventilation System – Exhaust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B" w14:textId="77777777" w:rsidR="00EE3065" w:rsidRPr="007A5D38" w:rsidDel="00C0202F" w:rsidRDefault="00EE3065" w:rsidP="00EE3065">
            <w:pPr>
              <w:rPr>
                <w:ins w:id="2121" w:author="Ferris, Todd@Energy" w:date="2018-11-20T15:36:00Z"/>
                <w:del w:id="2122" w:author="TF 112518" w:date="2018-11-25T13:02:00Z"/>
                <w:rFonts w:asciiTheme="minorHAnsi" w:hAnsiTheme="minorHAnsi" w:cstheme="minorHAnsi"/>
                <w:b/>
                <w:sz w:val="18"/>
                <w:szCs w:val="18"/>
                <w:u w:val="single"/>
              </w:rPr>
            </w:pPr>
            <w:ins w:id="2123" w:author="Ferris, Todd@Energy" w:date="2018-11-20T15:36:00Z">
              <w:del w:id="2124" w:author="TF 112518" w:date="2018-11-25T13:02:00Z">
                <w:r w:rsidRPr="007A5D38" w:rsidDel="00C0202F">
                  <w:rPr>
                    <w:rFonts w:asciiTheme="minorHAnsi" w:hAnsiTheme="minorHAnsi" w:cstheme="minorHAnsi"/>
                    <w:b/>
                    <w:sz w:val="18"/>
                    <w:szCs w:val="18"/>
                  </w:rPr>
                  <w:delText>**27e – Multifamily Central Ventilation System Supply or Exhaust</w:delText>
                </w:r>
                <w:r w:rsidRPr="007A5D38" w:rsidDel="00C0202F">
                  <w:rPr>
                    <w:rFonts w:asciiTheme="minorHAnsi" w:hAnsiTheme="minorHAnsi" w:cstheme="minorHAnsi"/>
                    <w:b/>
                    <w:sz w:val="18"/>
                    <w:szCs w:val="18"/>
                    <w:u w:val="single"/>
                  </w:rPr>
                  <w:delText>;</w:delText>
                </w:r>
              </w:del>
            </w:ins>
          </w:p>
          <w:p w14:paraId="0435B6EC" w14:textId="77777777" w:rsidR="00EE3065" w:rsidRPr="007A5D38" w:rsidDel="00A44C1C" w:rsidRDefault="00EE3065" w:rsidP="00EE3065">
            <w:pPr>
              <w:rPr>
                <w:ins w:id="2125" w:author="Ferris, Todd@Energy" w:date="2018-11-20T15:36:00Z"/>
                <w:del w:id="2126" w:author="TF 112318" w:date="2018-11-23T18:08:00Z"/>
                <w:rFonts w:asciiTheme="minorHAnsi" w:hAnsiTheme="minorHAnsi" w:cstheme="minorHAnsi"/>
                <w:b/>
                <w:sz w:val="18"/>
                <w:szCs w:val="18"/>
                <w:u w:val="single"/>
              </w:rPr>
            </w:pPr>
          </w:p>
          <w:p w14:paraId="0435B6ED" w14:textId="336DBF4C" w:rsidR="00EE3065" w:rsidRPr="007A5D38" w:rsidRDefault="00EE3065" w:rsidP="00EE3065">
            <w:pPr>
              <w:rPr>
                <w:ins w:id="2127" w:author="Ferris, Todd@Energy" w:date="2018-11-20T15:36:00Z"/>
                <w:rFonts w:asciiTheme="minorHAnsi" w:hAnsiTheme="minorHAnsi" w:cstheme="minorHAnsi"/>
                <w:sz w:val="18"/>
                <w:szCs w:val="18"/>
                <w:u w:val="single"/>
              </w:rPr>
            </w:pPr>
            <w:ins w:id="2128"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ins>
            <w:r w:rsidR="008002F8">
              <w:rPr>
                <w:rFonts w:asciiTheme="minorHAnsi" w:hAnsiTheme="minorHAnsi" w:cstheme="minorHAnsi"/>
                <w:sz w:val="18"/>
                <w:szCs w:val="18"/>
                <w:u w:val="single"/>
              </w:rPr>
              <w:t>06</w:t>
            </w:r>
            <w:ins w:id="2129" w:author="Ferris, Todd@Energy" w:date="2018-11-20T15:36:00Z">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ins>
            <w:r w:rsidR="008002F8">
              <w:rPr>
                <w:rFonts w:asciiTheme="minorHAnsi" w:hAnsiTheme="minorHAnsi" w:cstheme="minorHAnsi"/>
                <w:sz w:val="18"/>
                <w:szCs w:val="18"/>
                <w:u w:val="single"/>
              </w:rPr>
              <w:t>07</w:t>
            </w:r>
            <w:ins w:id="2130" w:author="Ferris, Todd@Energy" w:date="2018-11-20T15:36:00Z">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E" w14:textId="77777777" w:rsidR="00EE3065" w:rsidRPr="007A5D38" w:rsidRDefault="00EE3065" w:rsidP="00EE3065">
            <w:pPr>
              <w:rPr>
                <w:ins w:id="2131" w:author="Ferris, Todd@Energy" w:date="2018-11-20T15:36:00Z"/>
                <w:rFonts w:asciiTheme="minorHAnsi" w:hAnsiTheme="minorHAnsi" w:cstheme="minorHAnsi"/>
                <w:b/>
                <w:sz w:val="18"/>
                <w:szCs w:val="18"/>
                <w:u w:val="single"/>
              </w:rPr>
            </w:pPr>
            <w:ins w:id="2132" w:author="Ferris, Todd@Energy" w:date="2018-11-20T15:36:00Z">
              <w:r w:rsidRPr="007A5D38">
                <w:rPr>
                  <w:rFonts w:asciiTheme="minorHAnsi" w:hAnsiTheme="minorHAnsi" w:cstheme="minorHAnsi"/>
                  <w:b/>
                  <w:sz w:val="18"/>
                  <w:szCs w:val="18"/>
                </w:rPr>
                <w:t>**27</w:t>
              </w:r>
            </w:ins>
            <w:ins w:id="2133" w:author="TF 112518" w:date="2018-11-25T13:02:00Z">
              <w:r w:rsidR="00C0202F">
                <w:rPr>
                  <w:rFonts w:asciiTheme="minorHAnsi" w:hAnsiTheme="minorHAnsi" w:cstheme="minorHAnsi"/>
                  <w:b/>
                  <w:sz w:val="18"/>
                  <w:szCs w:val="18"/>
                </w:rPr>
                <w:t>c</w:t>
              </w:r>
            </w:ins>
            <w:ins w:id="2134" w:author="Ferris, Todd@Energy" w:date="2018-11-20T15:36:00Z">
              <w:del w:id="2135" w:author="TF 112518" w:date="2018-11-25T13:03:00Z">
                <w:r w:rsidRPr="007A5D38" w:rsidDel="00C0202F">
                  <w:rPr>
                    <w:rFonts w:asciiTheme="minorHAnsi" w:hAnsiTheme="minorHAnsi" w:cstheme="minorHAnsi"/>
                    <w:b/>
                    <w:sz w:val="18"/>
                    <w:szCs w:val="18"/>
                  </w:rPr>
                  <w:delText>f</w:delText>
                </w:r>
              </w:del>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ins>
          </w:p>
          <w:p w14:paraId="0435B6EF" w14:textId="77777777" w:rsidR="00EE3065" w:rsidRPr="007A5D38" w:rsidRDefault="00EE3065" w:rsidP="00EE3065">
            <w:pPr>
              <w:rPr>
                <w:ins w:id="2136" w:author="Ferris, Todd@Energy" w:date="2018-11-20T15:36:00Z"/>
                <w:rFonts w:asciiTheme="minorHAnsi" w:hAnsiTheme="minorHAnsi" w:cstheme="minorHAnsi"/>
                <w:sz w:val="18"/>
                <w:szCs w:val="18"/>
                <w:u w:val="single"/>
              </w:rPr>
            </w:pPr>
            <w:ins w:id="2137" w:author="Ferris, Todd@Energy" w:date="2018-11-20T15:36:00Z">
              <w:r w:rsidRPr="007A5D38">
                <w:rPr>
                  <w:rFonts w:asciiTheme="minorHAnsi" w:hAnsiTheme="minorHAnsi" w:cstheme="minorHAnsi"/>
                  <w:sz w:val="18"/>
                  <w:szCs w:val="18"/>
                </w:rPr>
                <w:t>if “Building Type” (A</w:t>
              </w:r>
              <w:proofErr w:type="gramStart"/>
              <w:r w:rsidRPr="007A5D38">
                <w:rPr>
                  <w:rFonts w:asciiTheme="minorHAnsi" w:hAnsiTheme="minorHAnsi" w:cstheme="minorHAnsi"/>
                  <w:sz w:val="18"/>
                  <w:szCs w:val="18"/>
                </w:rPr>
                <w:t>02)=</w:t>
              </w:r>
              <w:proofErr w:type="gramEnd"/>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ins>
          </w:p>
          <w:p w14:paraId="0435B6F0" w14:textId="77777777" w:rsidR="00EE3065" w:rsidRPr="007A5D38" w:rsidRDefault="00EE3065">
            <w:pPr>
              <w:rPr>
                <w:ins w:id="2138" w:author="Ferris, Todd@Energy" w:date="2018-11-20T15:36:00Z"/>
                <w:rFonts w:asciiTheme="minorHAnsi" w:hAnsiTheme="minorHAnsi" w:cstheme="minorHAnsi"/>
                <w:sz w:val="18"/>
                <w:szCs w:val="18"/>
              </w:rPr>
            </w:pPr>
            <w:ins w:id="2139" w:author="Ferris, Todd@Energy" w:date="2018-11-20T15:36:00Z">
              <w:r w:rsidRPr="007A5D38">
                <w:rPr>
                  <w:rFonts w:asciiTheme="minorHAnsi" w:hAnsiTheme="minorHAnsi" w:cstheme="minorHAnsi"/>
                  <w:b/>
                  <w:sz w:val="18"/>
                  <w:szCs w:val="18"/>
                </w:rPr>
                <w:t>**27</w:t>
              </w:r>
            </w:ins>
            <w:ins w:id="2140" w:author="TF 112518" w:date="2018-11-25T13:03:00Z">
              <w:r w:rsidR="00C0202F">
                <w:rPr>
                  <w:rFonts w:asciiTheme="minorHAnsi" w:hAnsiTheme="minorHAnsi" w:cstheme="minorHAnsi"/>
                  <w:b/>
                  <w:sz w:val="18"/>
                  <w:szCs w:val="18"/>
                </w:rPr>
                <w:t>d</w:t>
              </w:r>
            </w:ins>
            <w:ins w:id="2141" w:author="Ferris, Todd@Energy" w:date="2018-11-20T15:36:00Z">
              <w:del w:id="2142" w:author="TF 112518" w:date="2018-11-25T13:03:00Z">
                <w:r w:rsidRPr="007A5D38" w:rsidDel="00C0202F">
                  <w:rPr>
                    <w:rFonts w:asciiTheme="minorHAnsi" w:hAnsiTheme="minorHAnsi" w:cstheme="minorHAnsi"/>
                    <w:b/>
                    <w:sz w:val="18"/>
                    <w:szCs w:val="18"/>
                  </w:rPr>
                  <w:delText>g</w:delText>
                </w:r>
              </w:del>
              <w:r w:rsidRPr="007A5D38">
                <w:rPr>
                  <w:rFonts w:asciiTheme="minorHAnsi" w:hAnsiTheme="minorHAnsi" w:cstheme="minorHAnsi"/>
                  <w:b/>
                  <w:sz w:val="18"/>
                  <w:szCs w:val="18"/>
                </w:rPr>
                <w:t xml:space="preserve"> – Non-dwelling unit&gt;&gt;</w:t>
              </w:r>
            </w:ins>
          </w:p>
        </w:tc>
      </w:tr>
      <w:tr w:rsidR="00EE3065" w:rsidRPr="00D2491C" w:rsidDel="00CF3857" w14:paraId="0435B705" w14:textId="77777777" w:rsidTr="006E08B4">
        <w:trPr>
          <w:trHeight w:val="158"/>
          <w:del w:id="2143" w:author="Ferris, Todd@Energy" w:date="2018-11-20T15:37:00Z"/>
          <w:trPrChange w:id="2144" w:author="Balneg, Ronald@Energy" w:date="2018-11-26T10:30:00Z">
            <w:trPr>
              <w:trHeight w:val="158"/>
            </w:trPr>
          </w:trPrChange>
        </w:trPr>
        <w:tc>
          <w:tcPr>
            <w:tcW w:w="638" w:type="dxa"/>
            <w:vAlign w:val="center"/>
            <w:tcPrChange w:id="2145" w:author="Balneg, Ronald@Energy" w:date="2018-11-26T10:30:00Z">
              <w:tcPr>
                <w:tcW w:w="627" w:type="dxa"/>
                <w:vAlign w:val="center"/>
              </w:tcPr>
            </w:tcPrChange>
          </w:tcPr>
          <w:p w14:paraId="0435B6F2" w14:textId="77777777" w:rsidR="00EE3065" w:rsidRPr="00F5715E" w:rsidDel="00CF3857" w:rsidRDefault="00EE3065" w:rsidP="00EE3065">
            <w:pPr>
              <w:jc w:val="center"/>
              <w:rPr>
                <w:del w:id="2146" w:author="Ferris, Todd@Energy" w:date="2018-11-20T15:37:00Z"/>
                <w:rFonts w:asciiTheme="minorHAnsi" w:hAnsiTheme="minorHAnsi"/>
                <w:sz w:val="18"/>
                <w:szCs w:val="18"/>
              </w:rPr>
            </w:pPr>
            <w:del w:id="2147" w:author="Ferris, Todd@Energy" w:date="2018-11-20T15:37:00Z">
              <w:r w:rsidDel="00CF3857">
                <w:rPr>
                  <w:rFonts w:asciiTheme="minorHAnsi" w:hAnsiTheme="minorHAnsi"/>
                  <w:sz w:val="18"/>
                  <w:szCs w:val="18"/>
                </w:rPr>
                <w:lastRenderedPageBreak/>
                <w:delText>10</w:delText>
              </w:r>
            </w:del>
          </w:p>
        </w:tc>
        <w:tc>
          <w:tcPr>
            <w:tcW w:w="4581" w:type="dxa"/>
            <w:vAlign w:val="center"/>
            <w:tcPrChange w:id="2148" w:author="Balneg, Ronald@Energy" w:date="2018-11-26T10:30:00Z">
              <w:tcPr>
                <w:tcW w:w="4595" w:type="dxa"/>
                <w:vAlign w:val="center"/>
              </w:tcPr>
            </w:tcPrChange>
          </w:tcPr>
          <w:p w14:paraId="0435B6F3" w14:textId="77777777" w:rsidR="00EE3065" w:rsidRPr="00F5715E" w:rsidDel="00CF3857" w:rsidRDefault="00EE3065" w:rsidP="00EE3065">
            <w:pPr>
              <w:rPr>
                <w:del w:id="2149" w:author="Ferris, Todd@Energy" w:date="2018-11-20T15:37:00Z"/>
                <w:rFonts w:asciiTheme="minorHAnsi" w:hAnsiTheme="minorHAnsi"/>
                <w:sz w:val="18"/>
                <w:szCs w:val="18"/>
              </w:rPr>
            </w:pPr>
            <w:del w:id="2150" w:author="Ferris, Todd@Energy" w:date="2018-11-20T15:37:00Z">
              <w:r w:rsidDel="00CF3857">
                <w:rPr>
                  <w:rFonts w:asciiTheme="minorHAnsi" w:hAnsiTheme="minorHAnsi"/>
                  <w:sz w:val="18"/>
                  <w:szCs w:val="18"/>
                </w:rPr>
                <w:delText>determine compliance method for this document;  display applicable tables below;</w:delText>
              </w:r>
            </w:del>
          </w:p>
          <w:p w14:paraId="0435B6F4" w14:textId="77777777" w:rsidR="00EE3065" w:rsidRPr="00F5715E" w:rsidDel="00CF3857" w:rsidRDefault="00EE3065" w:rsidP="00EE3065">
            <w:pPr>
              <w:rPr>
                <w:del w:id="2151" w:author="Ferris, Todd@Energy" w:date="2018-11-20T15:37:00Z"/>
                <w:rFonts w:asciiTheme="minorHAnsi" w:hAnsiTheme="minorHAnsi"/>
                <w:sz w:val="18"/>
                <w:szCs w:val="18"/>
              </w:rPr>
            </w:pPr>
            <w:del w:id="2152" w:author="Ferris, Todd@Energy" w:date="2018-11-20T15:37:00Z">
              <w:r w:rsidDel="00CF3857">
                <w:rPr>
                  <w:rFonts w:asciiTheme="minorHAnsi" w:hAnsiTheme="minorHAnsi"/>
                  <w:sz w:val="18"/>
                  <w:szCs w:val="18"/>
                </w:rPr>
                <w:delText>(this row not visible to user)</w:delText>
              </w:r>
            </w:del>
          </w:p>
        </w:tc>
        <w:tc>
          <w:tcPr>
            <w:tcW w:w="5571" w:type="dxa"/>
            <w:tcPrChange w:id="2153" w:author="Balneg, Ronald@Energy" w:date="2018-11-26T10:30:00Z">
              <w:tcPr>
                <w:tcW w:w="5568" w:type="dxa"/>
              </w:tcPr>
            </w:tcPrChange>
          </w:tcPr>
          <w:p w14:paraId="0435B6F5" w14:textId="77777777" w:rsidR="00EE3065" w:rsidDel="00CF3857" w:rsidRDefault="00EE3065" w:rsidP="00EE3065">
            <w:pPr>
              <w:rPr>
                <w:del w:id="2154" w:author="Ferris, Todd@Energy" w:date="2018-11-20T15:37:00Z"/>
                <w:rFonts w:asciiTheme="minorHAnsi" w:hAnsiTheme="minorHAnsi"/>
                <w:sz w:val="18"/>
                <w:szCs w:val="18"/>
              </w:rPr>
            </w:pPr>
            <w:del w:id="2155" w:author="Ferris, Todd@Energy" w:date="2018-11-20T15:37:00Z">
              <w:r w:rsidDel="00CF3857">
                <w:rPr>
                  <w:rFonts w:asciiTheme="minorHAnsi" w:hAnsiTheme="minorHAnsi"/>
                  <w:sz w:val="18"/>
                  <w:szCs w:val="18"/>
                </w:rPr>
                <w:delText>&lt;&lt;calculated field:</w:delText>
              </w:r>
            </w:del>
          </w:p>
          <w:p w14:paraId="0435B6F6" w14:textId="77777777" w:rsidR="00EE3065" w:rsidDel="00CF3857" w:rsidRDefault="00EE3065" w:rsidP="00EE3065">
            <w:pPr>
              <w:rPr>
                <w:del w:id="2156" w:author="Ferris, Todd@Energy" w:date="2018-11-20T15:37:00Z"/>
                <w:rFonts w:asciiTheme="minorHAnsi" w:hAnsiTheme="minorHAnsi"/>
                <w:sz w:val="18"/>
                <w:szCs w:val="18"/>
              </w:rPr>
            </w:pPr>
          </w:p>
          <w:p w14:paraId="0435B6F7" w14:textId="77777777" w:rsidR="00EE3065" w:rsidRPr="00F5715E" w:rsidDel="00CF3857" w:rsidRDefault="00EE3065" w:rsidP="00EE3065">
            <w:pPr>
              <w:rPr>
                <w:del w:id="2157" w:author="Ferris, Todd@Energy" w:date="2018-11-20T15:37:00Z"/>
                <w:rFonts w:asciiTheme="minorHAnsi" w:hAnsiTheme="minorHAnsi"/>
                <w:sz w:val="18"/>
                <w:szCs w:val="18"/>
                <w:u w:val="single"/>
              </w:rPr>
            </w:pPr>
            <w:del w:id="2158"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0435B6F8" w14:textId="77777777" w:rsidR="00EE3065" w:rsidRPr="00F5715E" w:rsidDel="00CF3857" w:rsidRDefault="00EE3065" w:rsidP="00EE3065">
            <w:pPr>
              <w:rPr>
                <w:del w:id="2159" w:author="Ferris, Todd@Energy" w:date="2018-11-20T15:37:00Z"/>
                <w:rFonts w:asciiTheme="minorHAnsi" w:hAnsiTheme="minorHAnsi"/>
                <w:b/>
                <w:sz w:val="18"/>
                <w:szCs w:val="18"/>
                <w:u w:val="single"/>
              </w:rPr>
            </w:pPr>
            <w:del w:id="2160"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0435B6F9" w14:textId="77777777" w:rsidR="00EE3065" w:rsidRPr="00F5715E" w:rsidDel="00CF3857" w:rsidRDefault="00EE3065" w:rsidP="00EE3065">
            <w:pPr>
              <w:rPr>
                <w:del w:id="2161" w:author="Ferris, Todd@Energy" w:date="2018-11-20T15:37:00Z"/>
                <w:rFonts w:asciiTheme="minorHAnsi" w:hAnsiTheme="minorHAnsi"/>
                <w:sz w:val="18"/>
                <w:szCs w:val="18"/>
                <w:u w:val="single"/>
              </w:rPr>
            </w:pPr>
          </w:p>
          <w:p w14:paraId="0435B6FA" w14:textId="77777777" w:rsidR="00EE3065" w:rsidRPr="00F5715E" w:rsidDel="00CF3857" w:rsidRDefault="00EE3065" w:rsidP="00EE3065">
            <w:pPr>
              <w:rPr>
                <w:del w:id="2162" w:author="Ferris, Todd@Energy" w:date="2018-11-20T15:37:00Z"/>
                <w:rFonts w:asciiTheme="minorHAnsi" w:hAnsiTheme="minorHAnsi"/>
                <w:sz w:val="18"/>
                <w:szCs w:val="18"/>
              </w:rPr>
            </w:pPr>
            <w:del w:id="2163"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0435B6FB" w14:textId="77777777" w:rsidR="00EE3065" w:rsidRPr="00F5715E" w:rsidDel="00CF3857" w:rsidRDefault="00EE3065" w:rsidP="00EE3065">
            <w:pPr>
              <w:rPr>
                <w:del w:id="2164" w:author="Ferris, Todd@Energy" w:date="2018-11-20T15:37:00Z"/>
                <w:rFonts w:asciiTheme="minorHAnsi" w:hAnsiTheme="minorHAnsi"/>
                <w:b/>
                <w:sz w:val="18"/>
                <w:szCs w:val="18"/>
              </w:rPr>
            </w:pPr>
            <w:del w:id="2165" w:author="Ferris, Todd@Energy" w:date="2018-11-20T15:37:00Z">
              <w:r w:rsidDel="00CF3857">
                <w:rPr>
                  <w:rFonts w:asciiTheme="minorHAnsi" w:hAnsiTheme="minorHAnsi"/>
                  <w:b/>
                  <w:sz w:val="18"/>
                  <w:szCs w:val="18"/>
                </w:rPr>
                <w:delText>**27b - Continuous Ventilation Airflow - Total Vent Rate Method;</w:delText>
              </w:r>
            </w:del>
          </w:p>
          <w:p w14:paraId="0435B6FC" w14:textId="77777777" w:rsidR="00EE3065" w:rsidRPr="00F5715E" w:rsidDel="00CF3857" w:rsidRDefault="00EE3065" w:rsidP="00EE3065">
            <w:pPr>
              <w:rPr>
                <w:del w:id="2166" w:author="Ferris, Todd@Energy" w:date="2018-11-20T15:37:00Z"/>
                <w:rFonts w:asciiTheme="minorHAnsi" w:hAnsiTheme="minorHAnsi"/>
                <w:sz w:val="18"/>
                <w:szCs w:val="18"/>
              </w:rPr>
            </w:pPr>
          </w:p>
          <w:p w14:paraId="0435B6FD" w14:textId="77777777" w:rsidR="00EE3065" w:rsidRPr="00F5715E" w:rsidDel="00CF3857" w:rsidRDefault="00EE3065" w:rsidP="00EE3065">
            <w:pPr>
              <w:rPr>
                <w:del w:id="2167" w:author="Ferris, Todd@Energy" w:date="2018-11-20T15:37:00Z"/>
                <w:rFonts w:asciiTheme="minorHAnsi" w:hAnsiTheme="minorHAnsi"/>
                <w:sz w:val="18"/>
                <w:szCs w:val="18"/>
              </w:rPr>
            </w:pPr>
            <w:del w:id="2168"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0435B6FE" w14:textId="77777777" w:rsidR="00EE3065" w:rsidRPr="00F5715E" w:rsidDel="00CF3857" w:rsidRDefault="00EE3065" w:rsidP="00EE3065">
            <w:pPr>
              <w:rPr>
                <w:del w:id="2169" w:author="Ferris, Todd@Energy" w:date="2018-11-20T15:37:00Z"/>
                <w:rFonts w:asciiTheme="minorHAnsi" w:hAnsiTheme="minorHAnsi"/>
                <w:b/>
                <w:sz w:val="18"/>
                <w:szCs w:val="18"/>
              </w:rPr>
            </w:pPr>
            <w:del w:id="2170"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0435B6FF" w14:textId="77777777" w:rsidR="00EE3065" w:rsidRPr="00F5715E" w:rsidDel="00CF3857" w:rsidRDefault="00EE3065" w:rsidP="00EE3065">
            <w:pPr>
              <w:rPr>
                <w:del w:id="2171" w:author="Ferris, Todd@Energy" w:date="2018-11-20T15:37:00Z"/>
                <w:rFonts w:asciiTheme="minorHAnsi" w:hAnsiTheme="minorHAnsi"/>
                <w:sz w:val="18"/>
                <w:szCs w:val="18"/>
              </w:rPr>
            </w:pPr>
          </w:p>
          <w:p w14:paraId="0435B700" w14:textId="77777777" w:rsidR="00EE3065" w:rsidRPr="00F5715E" w:rsidDel="00CF3857" w:rsidRDefault="00EE3065" w:rsidP="00EE3065">
            <w:pPr>
              <w:rPr>
                <w:del w:id="2172" w:author="Ferris, Todd@Energy" w:date="2018-11-20T15:37:00Z"/>
                <w:rFonts w:asciiTheme="minorHAnsi" w:hAnsiTheme="minorHAnsi"/>
                <w:sz w:val="18"/>
                <w:szCs w:val="18"/>
              </w:rPr>
            </w:pPr>
            <w:del w:id="2173"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0435B701" w14:textId="77777777" w:rsidR="00EE3065" w:rsidDel="00CF3857" w:rsidRDefault="00EE3065" w:rsidP="00EE3065">
            <w:pPr>
              <w:rPr>
                <w:del w:id="2174" w:author="Ferris, Todd@Energy" w:date="2018-11-20T15:37:00Z"/>
                <w:rFonts w:asciiTheme="minorHAnsi" w:hAnsiTheme="minorHAnsi"/>
                <w:b/>
                <w:sz w:val="18"/>
                <w:szCs w:val="18"/>
              </w:rPr>
            </w:pPr>
            <w:del w:id="2175" w:author="Ferris, Todd@Energy" w:date="2018-11-20T15:37:00Z">
              <w:r w:rsidDel="00CF3857">
                <w:rPr>
                  <w:rFonts w:asciiTheme="minorHAnsi" w:hAnsiTheme="minorHAnsi"/>
                  <w:b/>
                  <w:sz w:val="18"/>
                  <w:szCs w:val="18"/>
                </w:rPr>
                <w:delText>**27d - Intermittent Ventilation Airflow - Total Vent Rate Method;</w:delText>
              </w:r>
            </w:del>
          </w:p>
          <w:p w14:paraId="0435B702" w14:textId="77777777" w:rsidR="00EE3065" w:rsidDel="00CF3857" w:rsidRDefault="00EE3065" w:rsidP="00EE3065">
            <w:pPr>
              <w:rPr>
                <w:del w:id="2176" w:author="Ferris, Todd@Energy" w:date="2018-11-20T15:37:00Z"/>
                <w:rFonts w:asciiTheme="minorHAnsi" w:hAnsiTheme="minorHAnsi"/>
                <w:b/>
                <w:sz w:val="18"/>
                <w:szCs w:val="18"/>
              </w:rPr>
            </w:pPr>
          </w:p>
          <w:p w14:paraId="0435B703" w14:textId="77777777" w:rsidR="00EE3065" w:rsidDel="00CF3857" w:rsidRDefault="00EE3065" w:rsidP="00EE3065">
            <w:pPr>
              <w:rPr>
                <w:del w:id="2177" w:author="Ferris, Todd@Energy" w:date="2018-11-20T15:37:00Z"/>
                <w:rFonts w:asciiTheme="minorHAnsi" w:hAnsiTheme="minorHAnsi"/>
                <w:sz w:val="18"/>
                <w:szCs w:val="18"/>
              </w:rPr>
            </w:pPr>
            <w:del w:id="2178" w:author="Ferris, Todd@Energy" w:date="2018-11-20T15:37:00Z">
              <w:r w:rsidDel="00CF3857">
                <w:rPr>
                  <w:rFonts w:asciiTheme="minorHAnsi" w:hAnsiTheme="minorHAnsi"/>
                  <w:sz w:val="18"/>
                  <w:szCs w:val="18"/>
                </w:rPr>
                <w:delText xml:space="preserve">Elseif A06 = N/A and A07 = N/A, then display method: </w:delText>
              </w:r>
            </w:del>
          </w:p>
          <w:p w14:paraId="0435B704" w14:textId="77777777" w:rsidR="00EE3065" w:rsidRPr="00F5715E" w:rsidDel="00CF3857" w:rsidRDefault="00EE3065" w:rsidP="00EE3065">
            <w:pPr>
              <w:rPr>
                <w:del w:id="2179" w:author="Ferris, Todd@Energy" w:date="2018-11-20T15:37:00Z"/>
                <w:rFonts w:asciiTheme="minorHAnsi" w:hAnsiTheme="minorHAnsi"/>
                <w:b/>
                <w:sz w:val="18"/>
                <w:szCs w:val="18"/>
              </w:rPr>
            </w:pPr>
            <w:del w:id="2180"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0435B708" w14:textId="77777777" w:rsidTr="006E08B4">
        <w:trPr>
          <w:trHeight w:val="158"/>
          <w:trPrChange w:id="2181" w:author="Balneg, Ronald@Energy" w:date="2018-11-26T10:30:00Z">
            <w:trPr>
              <w:trHeight w:val="158"/>
            </w:trPr>
          </w:trPrChange>
        </w:trPr>
        <w:tc>
          <w:tcPr>
            <w:tcW w:w="10790" w:type="dxa"/>
            <w:gridSpan w:val="3"/>
            <w:vAlign w:val="center"/>
            <w:tcPrChange w:id="2182" w:author="Balneg, Ronald@Energy" w:date="2018-11-26T10:30:00Z">
              <w:tcPr>
                <w:tcW w:w="10790" w:type="dxa"/>
                <w:gridSpan w:val="3"/>
                <w:vAlign w:val="center"/>
              </w:tcPr>
            </w:tcPrChange>
          </w:tcPr>
          <w:p w14:paraId="0435B706"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BA6F69"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5AD897A4" w:rsidR="003F49B9" w:rsidRDefault="0029047D" w:rsidP="006E08B4">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0753FB">
              <w:rPr>
                <w:rFonts w:asciiTheme="minorHAnsi" w:hAnsiTheme="minorHAnsi"/>
                <w:b/>
                <w:szCs w:val="18"/>
              </w:rPr>
              <w:t>a</w:t>
            </w:r>
            <w:del w:id="2183"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ins w:id="2184" w:author="TF 112318" w:date="2018-11-23T16:58:00Z">
              <w:r w:rsidR="00D44419">
                <w:rPr>
                  <w:rFonts w:asciiTheme="minorHAnsi" w:hAnsiTheme="minorHAnsi"/>
                  <w:b/>
                  <w:szCs w:val="18"/>
                </w:rPr>
                <w:t xml:space="preserve"> </w:t>
              </w:r>
            </w:ins>
            <w:ins w:id="2185" w:author="TF 112318" w:date="2018-11-23T16:59:00Z">
              <w:r w:rsidR="00D44419" w:rsidRPr="00D44419">
                <w:rPr>
                  <w:rFonts w:asciiTheme="minorHAnsi" w:hAnsiTheme="minorHAnsi"/>
                  <w:b/>
                  <w:szCs w:val="18"/>
                </w:rPr>
                <w:t xml:space="preserve">Attached/Detached </w:t>
              </w:r>
            </w:ins>
          </w:p>
        </w:tc>
      </w:tr>
    </w:tbl>
    <w:p w14:paraId="0435B70C" w14:textId="77777777" w:rsidR="00A11558" w:rsidDel="00A44C1C" w:rsidRDefault="00A11558">
      <w:pPr>
        <w:rPr>
          <w:del w:id="2186" w:author="TF 112318" w:date="2018-11-23T18:08:00Z"/>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0"/>
        <w:gridCol w:w="4593"/>
        <w:gridCol w:w="5567"/>
      </w:tblGrid>
      <w:tr w:rsidR="00F51F71" w:rsidRPr="00D2491C" w:rsidDel="00F51F71" w14:paraId="0435B70F" w14:textId="77777777" w:rsidTr="006E08B4">
        <w:trPr>
          <w:del w:id="2187" w:author="Ferris, Todd@Energy" w:date="2018-11-21T08:53:00Z"/>
        </w:trPr>
        <w:tc>
          <w:tcPr>
            <w:tcW w:w="10790" w:type="dxa"/>
            <w:gridSpan w:val="3"/>
          </w:tcPr>
          <w:p w14:paraId="0435B70D" w14:textId="77777777" w:rsidR="00F51F71" w:rsidDel="00F51F71" w:rsidRDefault="00F51F71" w:rsidP="003A7CD3">
            <w:pPr>
              <w:rPr>
                <w:del w:id="2188" w:author="Ferris, Todd@Energy" w:date="2018-11-21T08:53:00Z"/>
                <w:rFonts w:asciiTheme="minorHAnsi" w:hAnsiTheme="minorHAnsi"/>
                <w:b/>
                <w:sz w:val="18"/>
                <w:szCs w:val="18"/>
              </w:rPr>
            </w:pPr>
            <w:del w:id="2189" w:author="Ferris, Todd@Energy" w:date="2018-11-21T08:53:00Z">
              <w:r w:rsidRPr="00500C2C" w:rsidDel="00F51F71">
                <w:rPr>
                  <w:rFonts w:asciiTheme="minorHAnsi" w:hAnsiTheme="minorHAnsi"/>
                  <w:b/>
                  <w:szCs w:val="18"/>
                </w:rPr>
                <w:delText>B. Whole-Building Continuous Ventilation - Fan Ventilation Rate Method</w:delText>
              </w:r>
            </w:del>
          </w:p>
          <w:p w14:paraId="0435B70E" w14:textId="77777777" w:rsidR="00F51F71" w:rsidRPr="00D2491C" w:rsidDel="00F51F71" w:rsidRDefault="00F51F71" w:rsidP="003A7CD3">
            <w:pPr>
              <w:rPr>
                <w:del w:id="2190" w:author="Ferris, Todd@Energy" w:date="2018-11-21T08:53:00Z"/>
                <w:rFonts w:asciiTheme="minorHAnsi" w:hAnsiTheme="minorHAnsi"/>
                <w:sz w:val="18"/>
                <w:szCs w:val="18"/>
              </w:rPr>
            </w:pPr>
            <w:del w:id="2191"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F51F71" w:rsidRPr="00D2491C" w:rsidDel="00F51F71" w14:paraId="0435B713" w14:textId="77777777" w:rsidTr="006E08B4">
        <w:trPr>
          <w:trHeight w:val="158"/>
          <w:del w:id="2192" w:author="Ferris, Todd@Energy" w:date="2018-11-21T08:53:00Z"/>
        </w:trPr>
        <w:tc>
          <w:tcPr>
            <w:tcW w:w="630" w:type="dxa"/>
            <w:vAlign w:val="center"/>
          </w:tcPr>
          <w:p w14:paraId="0435B710" w14:textId="77777777" w:rsidR="00F51F71" w:rsidRPr="00D2491C" w:rsidDel="00F51F71" w:rsidRDefault="00F51F71" w:rsidP="003A7CD3">
            <w:pPr>
              <w:jc w:val="center"/>
              <w:rPr>
                <w:del w:id="2193" w:author="Ferris, Todd@Energy" w:date="2018-11-21T08:53:00Z"/>
                <w:rFonts w:asciiTheme="minorHAnsi" w:hAnsiTheme="minorHAnsi"/>
                <w:sz w:val="18"/>
                <w:szCs w:val="18"/>
              </w:rPr>
            </w:pPr>
            <w:del w:id="2194" w:author="Ferris, Todd@Energy" w:date="2018-11-21T08:53:00Z">
              <w:r w:rsidRPr="00D2491C" w:rsidDel="00F51F71">
                <w:rPr>
                  <w:rFonts w:asciiTheme="minorHAnsi" w:hAnsiTheme="minorHAnsi"/>
                  <w:sz w:val="18"/>
                  <w:szCs w:val="18"/>
                </w:rPr>
                <w:delText>01</w:delText>
              </w:r>
            </w:del>
          </w:p>
        </w:tc>
        <w:tc>
          <w:tcPr>
            <w:tcW w:w="4593" w:type="dxa"/>
            <w:vAlign w:val="center"/>
          </w:tcPr>
          <w:p w14:paraId="0435B711" w14:textId="77777777" w:rsidR="00F51F71" w:rsidRPr="00D2491C" w:rsidDel="00F51F71" w:rsidRDefault="00F51F71" w:rsidP="003A7CD3">
            <w:pPr>
              <w:rPr>
                <w:del w:id="2195" w:author="Ferris, Todd@Energy" w:date="2018-11-21T08:53:00Z"/>
                <w:rFonts w:asciiTheme="minorHAnsi" w:hAnsiTheme="minorHAnsi"/>
                <w:sz w:val="18"/>
                <w:szCs w:val="18"/>
              </w:rPr>
            </w:pPr>
            <w:del w:id="2196"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567" w:type="dxa"/>
          </w:tcPr>
          <w:p w14:paraId="0435B712" w14:textId="77777777" w:rsidR="00F51F71" w:rsidRPr="00D2491C" w:rsidDel="00F51F71" w:rsidRDefault="00F51F71" w:rsidP="003A7CD3">
            <w:pPr>
              <w:rPr>
                <w:del w:id="2197" w:author="Ferris, Todd@Energy" w:date="2018-11-21T08:53:00Z"/>
                <w:rFonts w:asciiTheme="minorHAnsi" w:hAnsiTheme="minorHAnsi"/>
                <w:sz w:val="18"/>
                <w:szCs w:val="18"/>
              </w:rPr>
            </w:pPr>
            <w:del w:id="2198" w:author="Ferris, Todd@Energy" w:date="2018-11-21T08:53:00Z">
              <w:r w:rsidRPr="00D2491C" w:rsidDel="00F51F71">
                <w:rPr>
                  <w:rFonts w:asciiTheme="minorHAnsi" w:hAnsiTheme="minorHAnsi"/>
                  <w:sz w:val="18"/>
                  <w:szCs w:val="18"/>
                </w:rPr>
                <w:delText xml:space="preserve">&lt;calculated field, numeric: (use equation 4.1a): </w:delText>
              </w:r>
              <w:r w:rsidDel="00F51F71">
                <w:rPr>
                  <w:rFonts w:asciiTheme="minorHAnsi" w:hAnsiTheme="minorHAnsi"/>
                  <w:sz w:val="18"/>
                  <w:szCs w:val="18"/>
                </w:rPr>
                <w:delText>[(</w:delText>
              </w:r>
              <w:r w:rsidRPr="00D2491C" w:rsidDel="00F51F71">
                <w:rPr>
                  <w:rFonts w:asciiTheme="minorHAnsi" w:hAnsiTheme="minorHAnsi"/>
                  <w:sz w:val="18"/>
                  <w:szCs w:val="18"/>
                </w:rPr>
                <w:delText>Z x row A0</w:delText>
              </w:r>
              <w:r w:rsidDel="00F51F71">
                <w:rPr>
                  <w:rFonts w:asciiTheme="minorHAnsi" w:hAnsiTheme="minorHAnsi"/>
                  <w:sz w:val="18"/>
                  <w:szCs w:val="18"/>
                </w:rPr>
                <w:delText>4)</w:delText>
              </w:r>
              <w:r w:rsidRPr="00D2491C" w:rsidDel="00F51F71">
                <w:rPr>
                  <w:rFonts w:asciiTheme="minorHAnsi" w:hAnsiTheme="minorHAnsi"/>
                  <w:sz w:val="18"/>
                  <w:szCs w:val="18"/>
                </w:rPr>
                <w:delText xml:space="preserve"> + 7.5(row A0</w:delText>
              </w:r>
              <w:r w:rsidDel="00F51F71">
                <w:rPr>
                  <w:rFonts w:asciiTheme="minorHAnsi" w:hAnsiTheme="minorHAnsi"/>
                  <w:sz w:val="18"/>
                  <w:szCs w:val="18"/>
                </w:rPr>
                <w:delText>5</w:delText>
              </w:r>
              <w:r w:rsidRPr="00D2491C" w:rsidDel="00F51F71">
                <w:rPr>
                  <w:rFonts w:asciiTheme="minorHAnsi" w:hAnsiTheme="minorHAnsi"/>
                  <w:sz w:val="18"/>
                  <w:szCs w:val="18"/>
                </w:rPr>
                <w:delText xml:space="preserve"> + 1)</w:delText>
              </w:r>
              <w:r w:rsidDel="00F51F71">
                <w:rPr>
                  <w:rFonts w:asciiTheme="minorHAnsi" w:hAnsiTheme="minorHAnsi"/>
                  <w:sz w:val="18"/>
                  <w:szCs w:val="18"/>
                </w:rPr>
                <w:delText>]</w:delText>
              </w:r>
              <w:r w:rsidRPr="00D2491C" w:rsidDel="00F51F71">
                <w:rPr>
                  <w:rFonts w:asciiTheme="minorHAnsi" w:hAnsiTheme="minorHAnsi"/>
                  <w:sz w:val="18"/>
                  <w:szCs w:val="18"/>
                </w:rPr>
                <w:delText>, (cfm).  For single family Z = 0.01, for multifamily Z = 0.03</w:delText>
              </w:r>
            </w:del>
          </w:p>
        </w:tc>
      </w:tr>
      <w:tr w:rsidR="00F51F71" w:rsidRPr="00D2491C" w:rsidDel="00F51F71" w14:paraId="0435B717" w14:textId="77777777" w:rsidTr="006E08B4">
        <w:trPr>
          <w:trHeight w:val="158"/>
          <w:del w:id="2199" w:author="Ferris, Todd@Energy" w:date="2018-11-21T08:53:00Z"/>
        </w:trPr>
        <w:tc>
          <w:tcPr>
            <w:tcW w:w="630" w:type="dxa"/>
            <w:vAlign w:val="center"/>
          </w:tcPr>
          <w:p w14:paraId="0435B714" w14:textId="77777777" w:rsidR="00F51F71" w:rsidRPr="00D2491C" w:rsidDel="00F51F71" w:rsidRDefault="00F51F71" w:rsidP="003A7CD3">
            <w:pPr>
              <w:jc w:val="center"/>
              <w:rPr>
                <w:del w:id="2200" w:author="Ferris, Todd@Energy" w:date="2018-11-21T08:53:00Z"/>
                <w:rFonts w:asciiTheme="minorHAnsi" w:hAnsiTheme="minorHAnsi"/>
                <w:sz w:val="18"/>
                <w:szCs w:val="18"/>
              </w:rPr>
            </w:pPr>
            <w:del w:id="2201" w:author="Ferris, Todd@Energy" w:date="2018-11-21T08:53:00Z">
              <w:r w:rsidRPr="00D2491C" w:rsidDel="00F51F71">
                <w:rPr>
                  <w:rFonts w:asciiTheme="minorHAnsi" w:hAnsiTheme="minorHAnsi"/>
                  <w:sz w:val="18"/>
                  <w:szCs w:val="18"/>
                </w:rPr>
                <w:delText>02</w:delText>
              </w:r>
            </w:del>
          </w:p>
        </w:tc>
        <w:tc>
          <w:tcPr>
            <w:tcW w:w="4593" w:type="dxa"/>
            <w:vAlign w:val="center"/>
          </w:tcPr>
          <w:p w14:paraId="0435B715" w14:textId="77777777" w:rsidR="00F51F71" w:rsidRPr="00D2491C" w:rsidDel="00F51F71" w:rsidRDefault="00F51F71" w:rsidP="003A7CD3">
            <w:pPr>
              <w:rPr>
                <w:del w:id="2202" w:author="Ferris, Todd@Energy" w:date="2018-11-21T08:53:00Z"/>
                <w:rFonts w:asciiTheme="minorHAnsi" w:hAnsiTheme="minorHAnsi"/>
                <w:sz w:val="18"/>
                <w:szCs w:val="18"/>
              </w:rPr>
            </w:pPr>
            <w:del w:id="2203" w:author="Ferris, Todd@Energy" w:date="2018-11-21T08:53:00Z">
              <w:r w:rsidRPr="00D2491C" w:rsidDel="00F51F71">
                <w:rPr>
                  <w:rFonts w:asciiTheme="minorHAnsi" w:hAnsiTheme="minorHAnsi"/>
                  <w:sz w:val="18"/>
                  <w:szCs w:val="18"/>
                </w:rPr>
                <w:delText>Installed Continuous Whole-Building Ventilation Rate</w:delText>
              </w:r>
            </w:del>
          </w:p>
        </w:tc>
        <w:tc>
          <w:tcPr>
            <w:tcW w:w="5567" w:type="dxa"/>
          </w:tcPr>
          <w:p w14:paraId="0435B716" w14:textId="77777777" w:rsidR="00F51F71" w:rsidRPr="00D2491C" w:rsidDel="00F51F71" w:rsidRDefault="00F51F71" w:rsidP="003A7CD3">
            <w:pPr>
              <w:rPr>
                <w:del w:id="2204" w:author="Ferris, Todd@Energy" w:date="2018-11-21T08:53:00Z"/>
                <w:rFonts w:asciiTheme="minorHAnsi" w:hAnsiTheme="minorHAnsi"/>
                <w:sz w:val="18"/>
                <w:szCs w:val="18"/>
              </w:rPr>
            </w:pPr>
            <w:del w:id="2205" w:author="Ferris, Todd@Energy" w:date="2018-11-21T08:53:00Z">
              <w:r w:rsidRPr="00D2491C" w:rsidDel="00F51F71">
                <w:rPr>
                  <w:rFonts w:asciiTheme="minorHAnsi" w:hAnsiTheme="minorHAnsi"/>
                  <w:sz w:val="18"/>
                  <w:szCs w:val="18"/>
                </w:rPr>
                <w:delText>&lt;&lt;user entry, CFM&gt;&gt;</w:delText>
              </w:r>
            </w:del>
          </w:p>
        </w:tc>
      </w:tr>
    </w:tbl>
    <w:p w14:paraId="01F667EE" w14:textId="15D210A1" w:rsidR="006E08B4" w:rsidRPr="00BA6F69" w:rsidRDefault="006E08B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6E08B4" w14:paraId="76C5ECE5" w14:textId="77777777" w:rsidTr="006E08B4">
        <w:trPr>
          <w:trHeight w:val="158"/>
        </w:trPr>
        <w:tc>
          <w:tcPr>
            <w:tcW w:w="10790" w:type="dxa"/>
            <w:gridSpan w:val="3"/>
            <w:vAlign w:val="center"/>
          </w:tcPr>
          <w:p w14:paraId="51FD201D" w14:textId="7A4CD1C8" w:rsidR="006E08B4" w:rsidRPr="006E08B4" w:rsidRDefault="006E08B4" w:rsidP="006E08B4">
            <w:pPr>
              <w:keepNext/>
              <w:rPr>
                <w:rFonts w:asciiTheme="minorHAnsi" w:hAnsiTheme="minorHAnsi"/>
                <w:b/>
                <w:szCs w:val="18"/>
              </w:rPr>
            </w:pPr>
            <w:ins w:id="2206" w:author="Ferris, Todd@Energy" w:date="2018-11-21T08:54:00Z">
              <w:r w:rsidRPr="0029047D">
                <w:rPr>
                  <w:rFonts w:asciiTheme="minorHAnsi" w:hAnsiTheme="minorHAnsi"/>
                  <w:b/>
                  <w:szCs w:val="18"/>
                </w:rPr>
                <w:t xml:space="preserve">B. </w:t>
              </w:r>
            </w:ins>
            <w:r>
              <w:rPr>
                <w:rFonts w:asciiTheme="minorHAnsi" w:hAnsiTheme="minorHAnsi"/>
                <w:b/>
                <w:szCs w:val="18"/>
              </w:rPr>
              <w:t>Single Family Attached/Detached General Information</w:t>
            </w:r>
          </w:p>
        </w:tc>
      </w:tr>
      <w:tr w:rsidR="006E08B4" w14:paraId="3BB4377D" w14:textId="77777777" w:rsidTr="006E08B4">
        <w:trPr>
          <w:trHeight w:val="158"/>
        </w:trPr>
        <w:tc>
          <w:tcPr>
            <w:tcW w:w="634" w:type="dxa"/>
            <w:vAlign w:val="center"/>
          </w:tcPr>
          <w:p w14:paraId="50671B0F" w14:textId="5B1C115C" w:rsidR="006E08B4" w:rsidRPr="00F5715E" w:rsidRDefault="006E08B4" w:rsidP="006E08B4">
            <w:pPr>
              <w:jc w:val="center"/>
              <w:rPr>
                <w:rFonts w:asciiTheme="minorHAnsi" w:hAnsiTheme="minorHAnsi"/>
                <w:sz w:val="18"/>
                <w:szCs w:val="18"/>
              </w:rPr>
            </w:pPr>
            <w:ins w:id="2207" w:author="Ferris, Todd@Energy" w:date="2018-11-20T15:05:00Z">
              <w:r w:rsidRPr="007A5D38">
                <w:rPr>
                  <w:rFonts w:asciiTheme="minorHAnsi" w:hAnsiTheme="minorHAnsi" w:cstheme="minorHAnsi"/>
                  <w:sz w:val="18"/>
                  <w:szCs w:val="18"/>
                </w:rPr>
                <w:t>0</w:t>
              </w:r>
            </w:ins>
            <w:r>
              <w:rPr>
                <w:rFonts w:asciiTheme="minorHAnsi" w:hAnsiTheme="minorHAnsi" w:cstheme="minorHAnsi"/>
                <w:sz w:val="18"/>
                <w:szCs w:val="18"/>
              </w:rPr>
              <w:t>1</w:t>
            </w:r>
          </w:p>
        </w:tc>
        <w:tc>
          <w:tcPr>
            <w:tcW w:w="4595" w:type="dxa"/>
            <w:vAlign w:val="center"/>
          </w:tcPr>
          <w:p w14:paraId="1E85F015" w14:textId="77777777" w:rsidR="006E08B4" w:rsidRDefault="006E08B4" w:rsidP="006E08B4">
            <w:pPr>
              <w:rPr>
                <w:ins w:id="2208" w:author="Ferris, Todd@Energy" w:date="2018-11-20T15:04:00Z"/>
                <w:rFonts w:asciiTheme="minorHAnsi" w:hAnsiTheme="minorHAnsi"/>
                <w:sz w:val="18"/>
                <w:szCs w:val="18"/>
              </w:rPr>
            </w:pPr>
            <w:ins w:id="2209" w:author="Ferris, Todd@Energy" w:date="2018-11-20T15:05:00Z">
              <w:r w:rsidRPr="007A5D38">
                <w:rPr>
                  <w:rFonts w:asciiTheme="minorHAnsi" w:hAnsiTheme="minorHAnsi" w:cstheme="minorHAnsi"/>
                  <w:sz w:val="18"/>
                  <w:szCs w:val="18"/>
                </w:rPr>
                <w:t>Average Ceiling Height</w:t>
              </w:r>
            </w:ins>
          </w:p>
        </w:tc>
        <w:tc>
          <w:tcPr>
            <w:tcW w:w="5561" w:type="dxa"/>
          </w:tcPr>
          <w:p w14:paraId="1358231C" w14:textId="77777777" w:rsidR="006E08B4" w:rsidRPr="007A5D38" w:rsidRDefault="006E08B4" w:rsidP="006E08B4">
            <w:pPr>
              <w:rPr>
                <w:ins w:id="2210" w:author="Ferris, Todd@Energy" w:date="2018-11-20T15:05:00Z"/>
                <w:rFonts w:asciiTheme="minorHAnsi" w:hAnsiTheme="minorHAnsi" w:cstheme="minorHAnsi"/>
                <w:sz w:val="18"/>
                <w:szCs w:val="18"/>
              </w:rPr>
            </w:pPr>
            <w:ins w:id="2211" w:author="Ferris, Todd@Energy" w:date="2018-11-20T15:05:00Z">
              <w:r w:rsidRPr="007A5D38">
                <w:rPr>
                  <w:rFonts w:asciiTheme="minorHAnsi" w:hAnsiTheme="minorHAnsi" w:cstheme="minorHAnsi"/>
                  <w:sz w:val="18"/>
                  <w:szCs w:val="18"/>
                </w:rPr>
                <w:t>&lt;&lt; calculated field; If parent document is CF1R-PRF-01, reference value from CF1R;</w:t>
              </w:r>
            </w:ins>
          </w:p>
          <w:p w14:paraId="3747959B" w14:textId="77777777" w:rsidR="006E08B4" w:rsidRPr="007A5D38" w:rsidRDefault="006E08B4" w:rsidP="006E08B4">
            <w:pPr>
              <w:rPr>
                <w:ins w:id="2212" w:author="Ferris, Todd@Energy" w:date="2018-11-20T15:05:00Z"/>
                <w:rFonts w:asciiTheme="minorHAnsi" w:hAnsiTheme="minorHAnsi" w:cstheme="minorHAnsi"/>
                <w:sz w:val="18"/>
                <w:szCs w:val="18"/>
              </w:rPr>
            </w:pPr>
            <w:ins w:id="2213" w:author="Ferris, Todd@Energy" w:date="2018-11-20T15:05:00Z">
              <w:r w:rsidRPr="007A5D38">
                <w:rPr>
                  <w:rFonts w:asciiTheme="minorHAnsi" w:hAnsiTheme="minorHAnsi" w:cstheme="minorHAnsi"/>
                  <w:sz w:val="18"/>
                  <w:szCs w:val="18"/>
                </w:rPr>
                <w:t>Else if parent document is CF1R-NCB-01 or CF1R-ADD-01, user to enter nonnegative number with up to two decimals places (X.XX);</w:t>
              </w:r>
            </w:ins>
          </w:p>
          <w:p w14:paraId="50432A22" w14:textId="77777777" w:rsidR="006E08B4" w:rsidRDefault="006E08B4" w:rsidP="006E08B4">
            <w:pPr>
              <w:rPr>
                <w:ins w:id="2214" w:author="Ferris, Todd@Energy" w:date="2018-11-20T15:04:00Z"/>
                <w:rFonts w:asciiTheme="minorHAnsi" w:hAnsiTheme="minorHAnsi"/>
                <w:sz w:val="18"/>
                <w:szCs w:val="18"/>
              </w:rPr>
            </w:pPr>
            <w:ins w:id="2215" w:author="Ferris, Todd@Energy" w:date="2018-11-20T15:05:00Z">
              <w:r w:rsidRPr="007A5D38">
                <w:rPr>
                  <w:rFonts w:asciiTheme="minorHAnsi" w:hAnsiTheme="minorHAnsi" w:cstheme="minorHAnsi"/>
                  <w:sz w:val="18"/>
                  <w:szCs w:val="18"/>
                  <w:u w:val="single"/>
                </w:rPr>
                <w:t>Else if “Building Type” (A02) = “Non-dwelling unit” then value = N/A&gt;&gt;</w:t>
              </w:r>
            </w:ins>
          </w:p>
        </w:tc>
      </w:tr>
      <w:tr w:rsidR="006E08B4" w14:paraId="5565C240" w14:textId="77777777" w:rsidTr="006E08B4">
        <w:trPr>
          <w:trHeight w:val="158"/>
        </w:trPr>
        <w:tc>
          <w:tcPr>
            <w:tcW w:w="634" w:type="dxa"/>
            <w:vAlign w:val="center"/>
          </w:tcPr>
          <w:p w14:paraId="0BC187C9" w14:textId="71238E0C" w:rsidR="006E08B4" w:rsidRPr="00F5715E" w:rsidRDefault="006E08B4" w:rsidP="006E08B4">
            <w:pPr>
              <w:jc w:val="center"/>
              <w:rPr>
                <w:ins w:id="2216" w:author="Ferris, Todd@Energy" w:date="2018-11-20T15:28:00Z"/>
                <w:rFonts w:asciiTheme="minorHAnsi" w:hAnsiTheme="minorHAnsi"/>
                <w:sz w:val="18"/>
                <w:szCs w:val="18"/>
              </w:rPr>
            </w:pPr>
            <w:ins w:id="2217" w:author="Ferris, Todd@Energy" w:date="2018-11-20T15:29:00Z">
              <w:r w:rsidRPr="007A5D38">
                <w:rPr>
                  <w:rFonts w:asciiTheme="minorHAnsi" w:hAnsiTheme="minorHAnsi" w:cstheme="minorHAnsi"/>
                  <w:sz w:val="18"/>
                  <w:szCs w:val="18"/>
                </w:rPr>
                <w:t>0</w:t>
              </w:r>
            </w:ins>
            <w:r>
              <w:rPr>
                <w:rFonts w:asciiTheme="minorHAnsi" w:hAnsiTheme="minorHAnsi" w:cstheme="minorHAnsi"/>
                <w:sz w:val="18"/>
                <w:szCs w:val="18"/>
              </w:rPr>
              <w:t>2</w:t>
            </w:r>
          </w:p>
        </w:tc>
        <w:tc>
          <w:tcPr>
            <w:tcW w:w="4595" w:type="dxa"/>
            <w:vAlign w:val="center"/>
          </w:tcPr>
          <w:p w14:paraId="1A82E78A" w14:textId="77777777" w:rsidR="006E08B4" w:rsidRDefault="006E08B4" w:rsidP="006E08B4">
            <w:pPr>
              <w:rPr>
                <w:ins w:id="2218" w:author="Ferris, Todd@Energy" w:date="2018-11-20T15:28:00Z"/>
                <w:rFonts w:asciiTheme="minorHAnsi" w:hAnsiTheme="minorHAnsi"/>
                <w:sz w:val="18"/>
                <w:szCs w:val="18"/>
              </w:rPr>
            </w:pPr>
            <w:ins w:id="2219" w:author="Ferris, Todd@Energy" w:date="2018-11-20T15:29:00Z">
              <w:r w:rsidRPr="007A5D38">
                <w:rPr>
                  <w:rFonts w:asciiTheme="minorHAnsi" w:hAnsiTheme="minorHAnsi" w:cstheme="minorHAnsi"/>
                  <w:sz w:val="18"/>
                  <w:szCs w:val="18"/>
                </w:rPr>
                <w:t>Total Conditioned Volume</w:t>
              </w:r>
            </w:ins>
          </w:p>
        </w:tc>
        <w:tc>
          <w:tcPr>
            <w:tcW w:w="5561" w:type="dxa"/>
          </w:tcPr>
          <w:p w14:paraId="2AF9517B" w14:textId="4D66B42F" w:rsidR="006E08B4" w:rsidRPr="007A5D38" w:rsidRDefault="006E08B4" w:rsidP="006E08B4">
            <w:pPr>
              <w:rPr>
                <w:ins w:id="2220" w:author="Ferris, Todd@Energy" w:date="2018-11-20T15:29:00Z"/>
                <w:rFonts w:asciiTheme="minorHAnsi" w:hAnsiTheme="minorHAnsi" w:cstheme="minorHAnsi"/>
                <w:sz w:val="18"/>
                <w:szCs w:val="18"/>
              </w:rPr>
            </w:pPr>
            <w:ins w:id="2221" w:author="Ferris, Todd@Energy" w:date="2018-11-20T15:29:00Z">
              <w:r w:rsidRPr="007A5D38">
                <w:rPr>
                  <w:rFonts w:asciiTheme="minorHAnsi" w:hAnsiTheme="minorHAnsi" w:cstheme="minorHAnsi"/>
                  <w:sz w:val="18"/>
                  <w:szCs w:val="18"/>
                </w:rPr>
                <w:t>&lt;&lt;calculated value, “Conditioned Floor Area (A04)” * “Averaged Ceiling Height” (</w:t>
              </w:r>
            </w:ins>
            <w:r w:rsidR="005670D3">
              <w:rPr>
                <w:rFonts w:asciiTheme="minorHAnsi" w:hAnsiTheme="minorHAnsi" w:cstheme="minorHAnsi"/>
                <w:sz w:val="18"/>
                <w:szCs w:val="18"/>
              </w:rPr>
              <w:t>B01</w:t>
            </w:r>
            <w:ins w:id="2222" w:author="Ferris, Todd@Energy" w:date="2018-11-20T15:29:00Z">
              <w:r w:rsidRPr="007A5D38">
                <w:rPr>
                  <w:rFonts w:asciiTheme="minorHAnsi" w:hAnsiTheme="minorHAnsi" w:cstheme="minorHAnsi"/>
                  <w:sz w:val="18"/>
                  <w:szCs w:val="18"/>
                </w:rPr>
                <w:t>);</w:t>
              </w:r>
            </w:ins>
          </w:p>
          <w:p w14:paraId="39B7A5F0" w14:textId="77777777" w:rsidR="006E08B4" w:rsidRDefault="006E08B4" w:rsidP="006E08B4">
            <w:pPr>
              <w:rPr>
                <w:ins w:id="2223" w:author="Ferris, Todd@Energy" w:date="2018-11-20T15:28:00Z"/>
                <w:rFonts w:asciiTheme="minorHAnsi" w:hAnsiTheme="minorHAnsi"/>
                <w:sz w:val="18"/>
                <w:szCs w:val="18"/>
              </w:rPr>
            </w:pPr>
            <w:ins w:id="2224" w:author="Ferris, Todd@Energy" w:date="2018-11-20T15:29:00Z">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ins>
          </w:p>
        </w:tc>
      </w:tr>
      <w:tr w:rsidR="006E08B4" w14:paraId="0349EB66" w14:textId="77777777" w:rsidTr="006E08B4">
        <w:trPr>
          <w:trHeight w:val="158"/>
        </w:trPr>
        <w:tc>
          <w:tcPr>
            <w:tcW w:w="634" w:type="dxa"/>
            <w:vAlign w:val="center"/>
          </w:tcPr>
          <w:p w14:paraId="3BD9F7D4" w14:textId="6F344B4E" w:rsidR="006E08B4" w:rsidRPr="00F5715E" w:rsidRDefault="006E08B4" w:rsidP="006E08B4">
            <w:pPr>
              <w:jc w:val="center"/>
              <w:rPr>
                <w:ins w:id="2225" w:author="Ferris, Todd@Energy" w:date="2018-11-20T15:28:00Z"/>
                <w:rFonts w:asciiTheme="minorHAnsi" w:hAnsiTheme="minorHAnsi"/>
                <w:sz w:val="18"/>
                <w:szCs w:val="18"/>
              </w:rPr>
            </w:pPr>
            <w:ins w:id="2226" w:author="Ferris, Todd@Energy" w:date="2018-11-20T15:29:00Z">
              <w:r w:rsidRPr="007A5D38">
                <w:rPr>
                  <w:rFonts w:asciiTheme="minorHAnsi" w:hAnsiTheme="minorHAnsi" w:cstheme="minorHAnsi"/>
                  <w:sz w:val="18"/>
                  <w:szCs w:val="18"/>
                </w:rPr>
                <w:t>0</w:t>
              </w:r>
            </w:ins>
            <w:r>
              <w:rPr>
                <w:rFonts w:asciiTheme="minorHAnsi" w:hAnsiTheme="minorHAnsi" w:cstheme="minorHAnsi"/>
                <w:sz w:val="18"/>
                <w:szCs w:val="18"/>
              </w:rPr>
              <w:t>3</w:t>
            </w:r>
          </w:p>
        </w:tc>
        <w:tc>
          <w:tcPr>
            <w:tcW w:w="4595" w:type="dxa"/>
            <w:vAlign w:val="center"/>
          </w:tcPr>
          <w:p w14:paraId="34054D0B" w14:textId="77777777" w:rsidR="006E08B4" w:rsidRDefault="006E08B4" w:rsidP="006E08B4">
            <w:pPr>
              <w:rPr>
                <w:ins w:id="2227" w:author="Ferris, Todd@Energy" w:date="2018-11-20T15:28:00Z"/>
                <w:rFonts w:asciiTheme="minorHAnsi" w:hAnsiTheme="minorHAnsi"/>
                <w:sz w:val="18"/>
                <w:szCs w:val="18"/>
              </w:rPr>
            </w:pPr>
            <w:ins w:id="2228" w:author="Ferris, Todd@Energy" w:date="2018-11-20T15:29:00Z">
              <w:r w:rsidRPr="007A5D38">
                <w:rPr>
                  <w:rFonts w:asciiTheme="minorHAnsi" w:hAnsiTheme="minorHAnsi" w:cstheme="minorHAnsi"/>
                  <w:sz w:val="18"/>
                  <w:szCs w:val="18"/>
                </w:rPr>
                <w:t>Vertical distance from the lowest above-grade floor to the highest ceiling in feet</w:t>
              </w:r>
            </w:ins>
          </w:p>
        </w:tc>
        <w:tc>
          <w:tcPr>
            <w:tcW w:w="5561" w:type="dxa"/>
          </w:tcPr>
          <w:p w14:paraId="4A696E58" w14:textId="77777777" w:rsidR="006E08B4" w:rsidRPr="007A5D38" w:rsidRDefault="006E08B4" w:rsidP="006E08B4">
            <w:pPr>
              <w:rPr>
                <w:ins w:id="2229" w:author="Ferris, Todd@Energy" w:date="2018-11-20T15:29:00Z"/>
                <w:rFonts w:asciiTheme="minorHAnsi" w:hAnsiTheme="minorHAnsi" w:cstheme="minorHAnsi"/>
                <w:sz w:val="18"/>
                <w:szCs w:val="18"/>
              </w:rPr>
            </w:pPr>
            <w:ins w:id="2230" w:author="Ferris, Todd@Energy" w:date="2018-11-20T15:29:00Z">
              <w:r w:rsidRPr="007A5D38">
                <w:rPr>
                  <w:rFonts w:asciiTheme="minorHAnsi" w:hAnsiTheme="minorHAnsi" w:cstheme="minorHAnsi"/>
                  <w:sz w:val="18"/>
                  <w:szCs w:val="18"/>
                </w:rPr>
                <w:t>&lt;&lt; calculated field; If parent document is CF1R-PRF-01, reference value from CF1R;</w:t>
              </w:r>
            </w:ins>
          </w:p>
          <w:p w14:paraId="49BB0D85" w14:textId="77777777" w:rsidR="006E08B4" w:rsidRPr="007A5D38" w:rsidRDefault="006E08B4" w:rsidP="006E08B4">
            <w:pPr>
              <w:rPr>
                <w:ins w:id="2231" w:author="Ferris, Todd@Energy" w:date="2018-11-20T15:29:00Z"/>
                <w:rFonts w:asciiTheme="minorHAnsi" w:hAnsiTheme="minorHAnsi" w:cstheme="minorHAnsi"/>
                <w:sz w:val="18"/>
                <w:szCs w:val="18"/>
              </w:rPr>
            </w:pPr>
            <w:ins w:id="2232" w:author="Ferris, Todd@Energy" w:date="2018-11-20T15:29:00Z">
              <w:r w:rsidRPr="007A5D38">
                <w:rPr>
                  <w:rFonts w:asciiTheme="minorHAnsi" w:hAnsiTheme="minorHAnsi" w:cstheme="minorHAnsi"/>
                  <w:sz w:val="18"/>
                  <w:szCs w:val="18"/>
                </w:rPr>
                <w:t>Else if parent document is CF1R-NCB-01 or CF1R-ADD-01, user to enter nonnegative number with up to two decimals places (X.XX);</w:t>
              </w:r>
            </w:ins>
          </w:p>
          <w:p w14:paraId="28028235" w14:textId="77777777" w:rsidR="006E08B4" w:rsidRDefault="006E08B4" w:rsidP="006E08B4">
            <w:pPr>
              <w:rPr>
                <w:ins w:id="2233" w:author="Ferris, Todd@Energy" w:date="2018-11-20T15:28:00Z"/>
                <w:rFonts w:asciiTheme="minorHAnsi" w:hAnsiTheme="minorHAnsi"/>
                <w:sz w:val="18"/>
                <w:szCs w:val="18"/>
              </w:rPr>
            </w:pPr>
            <w:ins w:id="2234" w:author="Ferris, Todd@Energy" w:date="2018-11-20T15:29:00Z">
              <w:r w:rsidRPr="007A5D38">
                <w:rPr>
                  <w:rFonts w:asciiTheme="minorHAnsi" w:hAnsiTheme="minorHAnsi" w:cstheme="minorHAnsi"/>
                  <w:sz w:val="18"/>
                  <w:szCs w:val="18"/>
                  <w:u w:val="single"/>
                </w:rPr>
                <w:t>Else if “Building Type” (A02) = “Non-dwelling unit” then value = N/A&gt;&gt;</w:t>
              </w:r>
            </w:ins>
          </w:p>
        </w:tc>
      </w:tr>
      <w:tr w:rsidR="006E08B4" w14:paraId="735FC0DB" w14:textId="77777777" w:rsidTr="006E08B4">
        <w:trPr>
          <w:trHeight w:val="158"/>
        </w:trPr>
        <w:tc>
          <w:tcPr>
            <w:tcW w:w="634" w:type="dxa"/>
            <w:vAlign w:val="center"/>
          </w:tcPr>
          <w:p w14:paraId="45D847C0" w14:textId="5E96D60C" w:rsidR="006E08B4" w:rsidRPr="00F5715E" w:rsidRDefault="006E08B4" w:rsidP="006E08B4">
            <w:pPr>
              <w:jc w:val="center"/>
              <w:rPr>
                <w:ins w:id="2235" w:author="Ferris, Todd@Energy" w:date="2018-11-20T15:28:00Z"/>
                <w:rFonts w:asciiTheme="minorHAnsi" w:hAnsiTheme="minorHAnsi"/>
                <w:sz w:val="18"/>
                <w:szCs w:val="18"/>
              </w:rPr>
            </w:pPr>
            <w:ins w:id="2236" w:author="Ferris, Todd@Energy" w:date="2018-11-20T15:29:00Z">
              <w:r w:rsidRPr="007A5D38">
                <w:rPr>
                  <w:rFonts w:asciiTheme="minorHAnsi" w:hAnsiTheme="minorHAnsi" w:cstheme="minorHAnsi"/>
                  <w:sz w:val="18"/>
                  <w:szCs w:val="18"/>
                </w:rPr>
                <w:t>0</w:t>
              </w:r>
            </w:ins>
            <w:r>
              <w:rPr>
                <w:rFonts w:asciiTheme="minorHAnsi" w:hAnsiTheme="minorHAnsi" w:cstheme="minorHAnsi"/>
                <w:sz w:val="18"/>
                <w:szCs w:val="18"/>
              </w:rPr>
              <w:t>4</w:t>
            </w:r>
          </w:p>
        </w:tc>
        <w:tc>
          <w:tcPr>
            <w:tcW w:w="4595" w:type="dxa"/>
            <w:vAlign w:val="center"/>
          </w:tcPr>
          <w:p w14:paraId="1545643A" w14:textId="77777777" w:rsidR="006E08B4" w:rsidRDefault="006E08B4" w:rsidP="006E08B4">
            <w:pPr>
              <w:rPr>
                <w:ins w:id="2237" w:author="Ferris, Todd@Energy" w:date="2018-11-20T15:28:00Z"/>
                <w:rFonts w:asciiTheme="minorHAnsi" w:hAnsiTheme="minorHAnsi"/>
                <w:sz w:val="18"/>
                <w:szCs w:val="18"/>
              </w:rPr>
            </w:pPr>
            <w:ins w:id="2238" w:author="Ferris, Todd@Energy" w:date="2018-11-20T15:29:00Z">
              <w:r w:rsidRPr="007A5D38">
                <w:rPr>
                  <w:rFonts w:asciiTheme="minorHAnsi" w:hAnsiTheme="minorHAnsi" w:cstheme="minorHAnsi"/>
                  <w:sz w:val="18"/>
                  <w:szCs w:val="18"/>
                </w:rPr>
                <w:t>Air Changes Per Hour at 50 Pa</w:t>
              </w:r>
            </w:ins>
          </w:p>
        </w:tc>
        <w:tc>
          <w:tcPr>
            <w:tcW w:w="5561" w:type="dxa"/>
          </w:tcPr>
          <w:p w14:paraId="2222B686" w14:textId="77777777" w:rsidR="006E08B4" w:rsidRPr="007A5D38" w:rsidRDefault="006E08B4" w:rsidP="006E08B4">
            <w:pPr>
              <w:rPr>
                <w:ins w:id="2239" w:author="Ferris, Todd@Energy" w:date="2018-11-20T15:29:00Z"/>
                <w:rFonts w:asciiTheme="minorHAnsi" w:hAnsiTheme="minorHAnsi" w:cstheme="minorHAnsi"/>
                <w:sz w:val="18"/>
                <w:szCs w:val="18"/>
              </w:rPr>
            </w:pPr>
            <w:ins w:id="2240" w:author="Ferris, Todd@Energy" w:date="2018-11-20T15:29:00Z">
              <w:r w:rsidRPr="007A5D38">
                <w:rPr>
                  <w:rFonts w:asciiTheme="minorHAnsi" w:hAnsiTheme="minorHAnsi" w:cstheme="minorHAnsi"/>
                  <w:sz w:val="18"/>
                  <w:szCs w:val="18"/>
                </w:rPr>
                <w:t>&lt;&lt;user pick from list:</w:t>
              </w:r>
              <w:r w:rsidRPr="007A5D38">
                <w:rPr>
                  <w:rFonts w:asciiTheme="minorHAnsi" w:hAnsiTheme="minorHAnsi" w:cstheme="minorHAnsi"/>
                  <w:sz w:val="18"/>
                  <w:szCs w:val="18"/>
                </w:rPr>
                <w:br/>
                <w:t>**Default;</w:t>
              </w:r>
            </w:ins>
          </w:p>
          <w:p w14:paraId="28C10806" w14:textId="77777777" w:rsidR="006E08B4" w:rsidRPr="007A5D38" w:rsidRDefault="006E08B4" w:rsidP="006E08B4">
            <w:pPr>
              <w:rPr>
                <w:ins w:id="2241" w:author="Ferris, Todd@Energy" w:date="2018-11-20T15:29:00Z"/>
                <w:rFonts w:asciiTheme="minorHAnsi" w:hAnsiTheme="minorHAnsi" w:cstheme="minorHAnsi"/>
                <w:sz w:val="18"/>
                <w:szCs w:val="18"/>
              </w:rPr>
            </w:pPr>
            <w:ins w:id="2242" w:author="Ferris, Todd@Energy" w:date="2018-11-20T15:29:00Z">
              <w:r w:rsidRPr="007A5D38">
                <w:rPr>
                  <w:rFonts w:asciiTheme="minorHAnsi" w:hAnsiTheme="minorHAnsi" w:cstheme="minorHAnsi"/>
                  <w:sz w:val="18"/>
                  <w:szCs w:val="18"/>
                </w:rPr>
                <w:t>**Measured;</w:t>
              </w:r>
            </w:ins>
          </w:p>
          <w:p w14:paraId="105DA3C0" w14:textId="77777777" w:rsidR="006E08B4" w:rsidRDefault="006E08B4" w:rsidP="006E08B4">
            <w:pPr>
              <w:rPr>
                <w:ins w:id="2243" w:author="Ferris, Todd@Energy" w:date="2018-11-20T15:28:00Z"/>
                <w:rFonts w:asciiTheme="minorHAnsi" w:hAnsiTheme="minorHAnsi"/>
                <w:sz w:val="18"/>
                <w:szCs w:val="18"/>
              </w:rPr>
            </w:pPr>
            <w:ins w:id="2244" w:author="Ferris, Todd@Energy" w:date="2018-11-20T15:29:00Z">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ins>
          </w:p>
        </w:tc>
      </w:tr>
      <w:tr w:rsidR="006E08B4" w14:paraId="317B0033" w14:textId="77777777" w:rsidTr="006E08B4">
        <w:trPr>
          <w:trHeight w:val="158"/>
        </w:trPr>
        <w:tc>
          <w:tcPr>
            <w:tcW w:w="634" w:type="dxa"/>
            <w:vAlign w:val="center"/>
          </w:tcPr>
          <w:p w14:paraId="3B769608" w14:textId="5450A2A2" w:rsidR="006E08B4" w:rsidRPr="00F5715E" w:rsidRDefault="006E08B4" w:rsidP="006E08B4">
            <w:pPr>
              <w:jc w:val="center"/>
              <w:rPr>
                <w:ins w:id="2245" w:author="Ferris, Todd@Energy" w:date="2018-11-20T15:28:00Z"/>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4F669024" w14:textId="77777777" w:rsidR="006E08B4" w:rsidRDefault="006E08B4" w:rsidP="006E08B4">
            <w:pPr>
              <w:rPr>
                <w:ins w:id="2246" w:author="Ferris, Todd@Energy" w:date="2018-11-20T15:28:00Z"/>
                <w:rFonts w:asciiTheme="minorHAnsi" w:hAnsiTheme="minorHAnsi"/>
                <w:sz w:val="18"/>
                <w:szCs w:val="18"/>
              </w:rPr>
            </w:pPr>
            <w:ins w:id="2247" w:author="Ferris, Todd@Energy" w:date="2018-11-20T15:30:00Z">
              <w:r w:rsidRPr="007A5D38">
                <w:rPr>
                  <w:rFonts w:asciiTheme="minorHAnsi" w:hAnsiTheme="minorHAnsi" w:cstheme="minorHAnsi"/>
                  <w:sz w:val="18"/>
                  <w:szCs w:val="18"/>
                </w:rPr>
                <w:t xml:space="preserve">Name of ANSI/ASHRAE Standard 62.2-2016 weather station </w:t>
              </w:r>
            </w:ins>
            <w:ins w:id="2248" w:author="Ferris, Todd@Energy" w:date="2018-11-21T13:52:00Z">
              <w:r>
                <w:rPr>
                  <w:rFonts w:asciiTheme="minorHAnsi" w:hAnsiTheme="minorHAnsi" w:cstheme="minorHAnsi"/>
                  <w:sz w:val="18"/>
                  <w:szCs w:val="18"/>
                </w:rPr>
                <w:t>for climate zone</w:t>
              </w:r>
            </w:ins>
          </w:p>
        </w:tc>
        <w:tc>
          <w:tcPr>
            <w:tcW w:w="5561" w:type="dxa"/>
          </w:tcPr>
          <w:p w14:paraId="2CB489C0" w14:textId="77777777" w:rsidR="006E08B4" w:rsidRPr="007A5D38" w:rsidRDefault="006E08B4" w:rsidP="006E08B4">
            <w:pPr>
              <w:rPr>
                <w:ins w:id="2249" w:author="Ferris, Todd@Energy" w:date="2018-11-20T15:30:00Z"/>
                <w:rFonts w:asciiTheme="minorHAnsi" w:hAnsiTheme="minorHAnsi" w:cstheme="minorHAnsi"/>
                <w:sz w:val="18"/>
                <w:szCs w:val="18"/>
              </w:rPr>
            </w:pPr>
            <w:ins w:id="2250" w:author="Ferris, Todd@Energy" w:date="2018-11-20T15:30:00Z">
              <w:r w:rsidRPr="007A5D38">
                <w:rPr>
                  <w:rFonts w:asciiTheme="minorHAnsi" w:hAnsiTheme="minorHAnsi" w:cstheme="minorHAnsi"/>
                  <w:sz w:val="18"/>
                  <w:szCs w:val="18"/>
                </w:rPr>
                <w:t>&lt;&lt;calculated field; If parent document is CF1R-PRF-01, reference value from CF1R;</w:t>
              </w:r>
            </w:ins>
          </w:p>
          <w:p w14:paraId="251547F8" w14:textId="77777777" w:rsidR="006E08B4" w:rsidRPr="007A5D38" w:rsidRDefault="006E08B4" w:rsidP="006E08B4">
            <w:pPr>
              <w:keepNext/>
              <w:rPr>
                <w:ins w:id="2251" w:author="Ferris, Todd@Energy" w:date="2018-11-20T15:30:00Z"/>
                <w:rFonts w:asciiTheme="minorHAnsi" w:hAnsiTheme="minorHAnsi" w:cstheme="minorHAnsi"/>
                <w:color w:val="000000"/>
                <w:sz w:val="18"/>
                <w:szCs w:val="18"/>
              </w:rPr>
            </w:pPr>
            <w:ins w:id="2252" w:author="Ferris, Todd@Energy" w:date="2018-11-20T15:30:00Z">
              <w:r w:rsidRPr="007A5D38">
                <w:rPr>
                  <w:rFonts w:asciiTheme="minorHAnsi" w:hAnsiTheme="minorHAnsi" w:cstheme="minorHAnsi"/>
                  <w:sz w:val="18"/>
                  <w:szCs w:val="18"/>
                </w:rPr>
                <w:t xml:space="preserve">Else if parent document is CF1R-NCB-01 or CF1R-ADD-01, user to select from list of </w:t>
              </w:r>
              <w:r w:rsidRPr="007A5D38">
                <w:rPr>
                  <w:rFonts w:asciiTheme="minorHAnsi" w:hAnsiTheme="minorHAnsi" w:cstheme="minorHAnsi"/>
                  <w:color w:val="000000"/>
                  <w:sz w:val="18"/>
                  <w:szCs w:val="18"/>
                </w:rPr>
                <w:t>Weather Stations from the Table X1 US Climates, Normative Appendix X shown in the instructions section of this document;</w:t>
              </w:r>
            </w:ins>
          </w:p>
          <w:p w14:paraId="3C76B7EE" w14:textId="77777777" w:rsidR="006E08B4" w:rsidRDefault="006E08B4" w:rsidP="006E08B4">
            <w:pPr>
              <w:rPr>
                <w:ins w:id="2253" w:author="Ferris, Todd@Energy" w:date="2018-11-20T15:28:00Z"/>
                <w:rFonts w:asciiTheme="minorHAnsi" w:hAnsiTheme="minorHAnsi"/>
                <w:sz w:val="18"/>
                <w:szCs w:val="18"/>
              </w:rPr>
            </w:pPr>
            <w:ins w:id="2254" w:author="Ferris, Todd@Energy" w:date="2018-11-20T15:30:00Z">
              <w:r w:rsidRPr="007A5D38">
                <w:rPr>
                  <w:rFonts w:asciiTheme="minorHAnsi" w:hAnsiTheme="minorHAnsi" w:cstheme="minorHAnsi"/>
                  <w:sz w:val="18"/>
                  <w:szCs w:val="18"/>
                  <w:u w:val="single"/>
                </w:rPr>
                <w:t>Else if “Building Type” (A02) = “Non-dwelling unit” then value = N/A&gt;&gt;</w:t>
              </w:r>
            </w:ins>
          </w:p>
        </w:tc>
      </w:tr>
      <w:tr w:rsidR="006E08B4" w14:paraId="5E0BFCDF" w14:textId="77777777" w:rsidTr="006E08B4">
        <w:trPr>
          <w:trHeight w:val="158"/>
        </w:trPr>
        <w:tc>
          <w:tcPr>
            <w:tcW w:w="634" w:type="dxa"/>
            <w:vAlign w:val="center"/>
          </w:tcPr>
          <w:p w14:paraId="56C37D17" w14:textId="656AFEAE" w:rsidR="006E08B4" w:rsidRPr="00F5715E" w:rsidRDefault="006E08B4" w:rsidP="006E08B4">
            <w:pPr>
              <w:jc w:val="center"/>
              <w:rPr>
                <w:ins w:id="2255" w:author="Ferris, Todd@Energy" w:date="2018-11-20T15:29:00Z"/>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24A2D005" w14:textId="77777777" w:rsidR="006E08B4" w:rsidRDefault="006E08B4" w:rsidP="006E08B4">
            <w:pPr>
              <w:rPr>
                <w:ins w:id="2256" w:author="Ferris, Todd@Energy" w:date="2018-11-20T15:30:00Z"/>
                <w:rFonts w:asciiTheme="minorHAnsi" w:hAnsiTheme="minorHAnsi" w:cstheme="minorHAnsi"/>
                <w:sz w:val="18"/>
                <w:szCs w:val="18"/>
              </w:rPr>
            </w:pPr>
            <w:ins w:id="2257" w:author="Ferris, Todd@Energy" w:date="2018-11-20T15:30:00Z">
              <w:r w:rsidRPr="007A5D38">
                <w:rPr>
                  <w:rFonts w:asciiTheme="minorHAnsi" w:hAnsiTheme="minorHAnsi" w:cstheme="minorHAnsi"/>
                  <w:sz w:val="18"/>
                  <w:szCs w:val="18"/>
                </w:rPr>
                <w:t>Weather and shielding factor (</w:t>
              </w:r>
              <w:proofErr w:type="spellStart"/>
              <w:r w:rsidRPr="007A5D38">
                <w:rPr>
                  <w:rFonts w:asciiTheme="minorHAnsi" w:hAnsiTheme="minorHAnsi" w:cstheme="minorHAnsi"/>
                  <w:sz w:val="18"/>
                  <w:szCs w:val="18"/>
                </w:rPr>
                <w:t>wsf</w:t>
              </w:r>
              <w:proofErr w:type="spellEnd"/>
              <w:r w:rsidRPr="007A5D38">
                <w:rPr>
                  <w:rFonts w:asciiTheme="minorHAnsi" w:hAnsiTheme="minorHAnsi" w:cstheme="minorHAnsi"/>
                  <w:sz w:val="18"/>
                  <w:szCs w:val="18"/>
                </w:rPr>
                <w:t>)</w:t>
              </w:r>
            </w:ins>
          </w:p>
          <w:p w14:paraId="1513228A" w14:textId="77777777" w:rsidR="006E08B4" w:rsidRDefault="006E08B4" w:rsidP="006E08B4">
            <w:pPr>
              <w:rPr>
                <w:ins w:id="2258" w:author="Ferris, Todd@Energy" w:date="2018-11-20T15:29:00Z"/>
                <w:rFonts w:asciiTheme="minorHAnsi" w:hAnsiTheme="minorHAnsi"/>
                <w:sz w:val="18"/>
                <w:szCs w:val="18"/>
              </w:rPr>
            </w:pPr>
            <w:ins w:id="2259" w:author="Ferris, Todd@Energy" w:date="2018-11-20T15:30:00Z">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ins>
          </w:p>
        </w:tc>
        <w:tc>
          <w:tcPr>
            <w:tcW w:w="5561" w:type="dxa"/>
          </w:tcPr>
          <w:p w14:paraId="1A20CFFE" w14:textId="77777777" w:rsidR="006E08B4" w:rsidRPr="007A5D38" w:rsidRDefault="006E08B4" w:rsidP="006E08B4">
            <w:pPr>
              <w:rPr>
                <w:ins w:id="2260" w:author="Ferris, Todd@Energy" w:date="2018-11-20T15:30:00Z"/>
                <w:rFonts w:asciiTheme="minorHAnsi" w:hAnsiTheme="minorHAnsi" w:cstheme="minorHAnsi"/>
                <w:sz w:val="18"/>
                <w:szCs w:val="18"/>
              </w:rPr>
            </w:pPr>
            <w:ins w:id="2261" w:author="Ferris, Todd@Energy" w:date="2018-11-20T15:30:00Z">
              <w:r w:rsidRPr="007A5D38">
                <w:rPr>
                  <w:rFonts w:asciiTheme="minorHAnsi" w:hAnsiTheme="minorHAnsi" w:cstheme="minorHAnsi"/>
                  <w:sz w:val="18"/>
                  <w:szCs w:val="18"/>
                </w:rPr>
                <w:t>calculated field; If parent document is CF1R-PRF-01, reference value from CF1R;</w:t>
              </w:r>
            </w:ins>
          </w:p>
          <w:p w14:paraId="77D7FE2A" w14:textId="77777777" w:rsidR="006E08B4" w:rsidRPr="007A5D38" w:rsidRDefault="006E08B4" w:rsidP="006E08B4">
            <w:pPr>
              <w:rPr>
                <w:ins w:id="2262" w:author="Ferris, Todd@Energy" w:date="2018-11-20T15:30:00Z"/>
                <w:rFonts w:asciiTheme="minorHAnsi" w:hAnsiTheme="minorHAnsi" w:cstheme="minorHAnsi"/>
                <w:color w:val="000000"/>
                <w:sz w:val="18"/>
                <w:szCs w:val="18"/>
              </w:rPr>
            </w:pPr>
            <w:ins w:id="2263" w:author="Ferris, Todd@Energy" w:date="2018-11-20T15:30:00Z">
              <w:r w:rsidRPr="007A5D38">
                <w:rPr>
                  <w:rFonts w:asciiTheme="minorHAnsi" w:hAnsiTheme="minorHAnsi" w:cstheme="minorHAnsi"/>
                  <w:sz w:val="18"/>
                  <w:szCs w:val="18"/>
                </w:rPr>
                <w:t xml:space="preserve">Else if parent document is CF1R-NCB-01 or CF1R-ADD-01, lookup </w:t>
              </w:r>
              <w:proofErr w:type="spellStart"/>
              <w:r w:rsidRPr="007A5D38">
                <w:rPr>
                  <w:rFonts w:asciiTheme="minorHAnsi" w:hAnsiTheme="minorHAnsi" w:cstheme="minorHAnsi"/>
                  <w:sz w:val="18"/>
                  <w:szCs w:val="18"/>
                </w:rPr>
                <w:t>wsf</w:t>
              </w:r>
              <w:proofErr w:type="spellEnd"/>
              <w:r w:rsidRPr="007A5D38">
                <w:rPr>
                  <w:rFonts w:asciiTheme="minorHAnsi" w:hAnsiTheme="minorHAnsi" w:cstheme="minorHAnsi"/>
                  <w:sz w:val="18"/>
                  <w:szCs w:val="18"/>
                </w:rPr>
                <w:t xml:space="preserve"> based on </w:t>
              </w:r>
              <w:r w:rsidRPr="007A5D38">
                <w:rPr>
                  <w:rFonts w:asciiTheme="minorHAnsi" w:hAnsiTheme="minorHAnsi" w:cstheme="minorHAnsi"/>
                  <w:color w:val="000000"/>
                  <w:sz w:val="18"/>
                  <w:szCs w:val="18"/>
                </w:rPr>
                <w:t>Weather Stations (A09) Table X1 US Climates, Normative Appendix X shown in the instructions section of this document;</w:t>
              </w:r>
            </w:ins>
          </w:p>
          <w:p w14:paraId="343E889F" w14:textId="77777777" w:rsidR="006E08B4" w:rsidRDefault="006E08B4" w:rsidP="006E08B4">
            <w:pPr>
              <w:rPr>
                <w:ins w:id="2264" w:author="Ferris, Todd@Energy" w:date="2018-11-20T15:29:00Z"/>
                <w:rFonts w:asciiTheme="minorHAnsi" w:hAnsiTheme="minorHAnsi"/>
                <w:sz w:val="18"/>
                <w:szCs w:val="18"/>
              </w:rPr>
            </w:pPr>
            <w:ins w:id="2265" w:author="Ferris, Todd@Energy" w:date="2018-11-20T15:30:00Z">
              <w:r w:rsidRPr="007A5D38">
                <w:rPr>
                  <w:rFonts w:asciiTheme="minorHAnsi" w:hAnsiTheme="minorHAnsi" w:cstheme="minorHAnsi"/>
                  <w:sz w:val="18"/>
                  <w:szCs w:val="18"/>
                  <w:u w:val="single"/>
                </w:rPr>
                <w:t>Else if “Building Type” (A02) = “Non-dwelling unit” then value = N/A&gt;&gt;</w:t>
              </w:r>
            </w:ins>
          </w:p>
        </w:tc>
      </w:tr>
    </w:tbl>
    <w:p w14:paraId="27D58CDC" w14:textId="77777777" w:rsidR="00BA6F69" w:rsidRDefault="00BA6F69">
      <w:r>
        <w:br w:type="page"/>
      </w: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7"/>
        <w:gridCol w:w="4619"/>
        <w:gridCol w:w="5584"/>
      </w:tblGrid>
      <w:tr w:rsidR="00F51F71" w:rsidRPr="00CB00C9" w14:paraId="0435B71A" w14:textId="77777777" w:rsidTr="006E08B4">
        <w:trPr>
          <w:ins w:id="2266" w:author="Ferris, Todd@Energy" w:date="2018-11-21T08:54:00Z"/>
        </w:trPr>
        <w:tc>
          <w:tcPr>
            <w:tcW w:w="10790" w:type="dxa"/>
            <w:gridSpan w:val="3"/>
          </w:tcPr>
          <w:p w14:paraId="0435B718" w14:textId="199584CE" w:rsidR="00F51F71" w:rsidRPr="0029047D" w:rsidRDefault="008002F8" w:rsidP="003A7CD3">
            <w:pPr>
              <w:keepNext/>
              <w:rPr>
                <w:ins w:id="2267" w:author="Ferris, Todd@Energy" w:date="2018-11-21T08:54:00Z"/>
                <w:rFonts w:asciiTheme="minorHAnsi" w:hAnsiTheme="minorHAnsi"/>
                <w:b/>
                <w:szCs w:val="18"/>
              </w:rPr>
            </w:pPr>
            <w:r>
              <w:rPr>
                <w:rFonts w:asciiTheme="minorHAnsi" w:hAnsiTheme="minorHAnsi"/>
                <w:b/>
                <w:szCs w:val="18"/>
              </w:rPr>
              <w:lastRenderedPageBreak/>
              <w:t>C</w:t>
            </w:r>
            <w:ins w:id="2268" w:author="Ferris, Todd@Energy" w:date="2018-11-21T08:54:00Z">
              <w:r w:rsidR="00F51F71" w:rsidRPr="0029047D">
                <w:rPr>
                  <w:rFonts w:asciiTheme="minorHAnsi" w:hAnsiTheme="minorHAnsi"/>
                  <w:b/>
                  <w:szCs w:val="18"/>
                </w:rPr>
                <w:t>. Ventilation - Total Ventilation Rate</w:t>
              </w:r>
            </w:ins>
          </w:p>
          <w:p w14:paraId="0435B719" w14:textId="77777777" w:rsidR="00F51F71" w:rsidRPr="00CB00C9" w:rsidRDefault="00F51F71" w:rsidP="003A7CD3">
            <w:pPr>
              <w:keepNext/>
              <w:rPr>
                <w:ins w:id="2269" w:author="Ferris, Todd@Energy" w:date="2018-11-21T08:54:00Z"/>
                <w:rFonts w:asciiTheme="minorHAnsi" w:hAnsiTheme="minorHAnsi"/>
                <w:sz w:val="18"/>
                <w:szCs w:val="18"/>
              </w:rPr>
            </w:pPr>
            <w:ins w:id="2270"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F51F71" w:rsidRPr="00CB00C9" w14:paraId="0435B71E" w14:textId="77777777" w:rsidTr="006E08B4">
        <w:trPr>
          <w:ins w:id="2271" w:author="Ferris, Todd@Energy" w:date="2018-11-21T08:54:00Z"/>
        </w:trPr>
        <w:tc>
          <w:tcPr>
            <w:tcW w:w="587" w:type="dxa"/>
            <w:vAlign w:val="center"/>
          </w:tcPr>
          <w:p w14:paraId="0435B71B" w14:textId="77777777" w:rsidR="00F51F71" w:rsidRPr="00CB00C9" w:rsidRDefault="00F51F71" w:rsidP="003A7CD3">
            <w:pPr>
              <w:keepNext/>
              <w:jc w:val="center"/>
              <w:rPr>
                <w:ins w:id="2272" w:author="Ferris, Todd@Energy" w:date="2018-11-21T08:54:00Z"/>
                <w:rFonts w:asciiTheme="minorHAnsi" w:hAnsiTheme="minorHAnsi"/>
                <w:sz w:val="18"/>
                <w:szCs w:val="18"/>
              </w:rPr>
            </w:pPr>
            <w:ins w:id="2273" w:author="Ferris, Todd@Energy" w:date="2018-11-21T08:54:00Z">
              <w:r>
                <w:rPr>
                  <w:rFonts w:asciiTheme="minorHAnsi" w:hAnsiTheme="minorHAnsi"/>
                  <w:sz w:val="18"/>
                  <w:szCs w:val="18"/>
                </w:rPr>
                <w:t>01</w:t>
              </w:r>
            </w:ins>
          </w:p>
        </w:tc>
        <w:tc>
          <w:tcPr>
            <w:tcW w:w="4619" w:type="dxa"/>
            <w:vAlign w:val="center"/>
          </w:tcPr>
          <w:p w14:paraId="0435B71C" w14:textId="77777777" w:rsidR="00F51F71" w:rsidRPr="00CB00C9" w:rsidRDefault="00F51F71" w:rsidP="003A7CD3">
            <w:pPr>
              <w:keepNext/>
              <w:rPr>
                <w:ins w:id="2274" w:author="Ferris, Todd@Energy" w:date="2018-11-21T08:54:00Z"/>
                <w:rFonts w:asciiTheme="minorHAnsi" w:hAnsiTheme="minorHAnsi"/>
                <w:sz w:val="18"/>
                <w:szCs w:val="18"/>
              </w:rPr>
            </w:pPr>
            <w:ins w:id="2275"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w:t>
              </w:r>
              <w:proofErr w:type="spellStart"/>
              <w:r w:rsidRPr="00CB00C9">
                <w:rPr>
                  <w:rFonts w:asciiTheme="minorHAnsi" w:hAnsiTheme="minorHAnsi"/>
                  <w:sz w:val="18"/>
                  <w:szCs w:val="18"/>
                </w:rPr>
                <w:t>Q</w:t>
              </w:r>
              <w:r w:rsidRPr="001D331F">
                <w:rPr>
                  <w:rFonts w:asciiTheme="minorHAnsi" w:hAnsiTheme="minorHAnsi"/>
                  <w:sz w:val="18"/>
                  <w:szCs w:val="18"/>
                  <w:vertAlign w:val="subscript"/>
                </w:rPr>
                <w:t>tot</w:t>
              </w:r>
              <w:proofErr w:type="spellEnd"/>
              <w:r w:rsidRPr="00CB00C9">
                <w:rPr>
                  <w:rFonts w:asciiTheme="minorHAnsi" w:hAnsiTheme="minorHAnsi"/>
                  <w:sz w:val="18"/>
                  <w:szCs w:val="18"/>
                </w:rPr>
                <w:t>)</w:t>
              </w:r>
            </w:ins>
          </w:p>
        </w:tc>
        <w:tc>
          <w:tcPr>
            <w:tcW w:w="5584" w:type="dxa"/>
          </w:tcPr>
          <w:p w14:paraId="0435B71D" w14:textId="77777777" w:rsidR="00F51F71" w:rsidRPr="007F6151" w:rsidRDefault="00F51F71" w:rsidP="003A7CD3">
            <w:pPr>
              <w:keepNext/>
              <w:rPr>
                <w:ins w:id="2276" w:author="Ferris, Todd@Energy" w:date="2018-11-21T08:54:00Z"/>
                <w:rFonts w:asciiTheme="minorHAnsi" w:hAnsiTheme="minorHAnsi"/>
                <w:sz w:val="18"/>
                <w:szCs w:val="18"/>
              </w:rPr>
            </w:pPr>
            <w:ins w:id="2277" w:author="Ferris, Todd@Energy" w:date="2018-11-21T08:54:00Z">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4.1a):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ins>
          </w:p>
        </w:tc>
      </w:tr>
      <w:tr w:rsidR="00F51F71" w:rsidRPr="00CB00C9" w14:paraId="0435B724" w14:textId="77777777" w:rsidTr="006E08B4">
        <w:trPr>
          <w:ins w:id="2278" w:author="Ferris, Todd@Energy" w:date="2018-11-21T08:54:00Z"/>
        </w:trPr>
        <w:tc>
          <w:tcPr>
            <w:tcW w:w="587" w:type="dxa"/>
            <w:vAlign w:val="center"/>
          </w:tcPr>
          <w:p w14:paraId="0435B71F" w14:textId="77777777" w:rsidR="00F51F71" w:rsidRDefault="00F51F71" w:rsidP="003A7CD3">
            <w:pPr>
              <w:keepNext/>
              <w:jc w:val="center"/>
              <w:rPr>
                <w:ins w:id="2279" w:author="Ferris, Todd@Energy" w:date="2018-11-21T08:54:00Z"/>
                <w:rFonts w:asciiTheme="minorHAnsi" w:hAnsiTheme="minorHAnsi"/>
                <w:sz w:val="18"/>
                <w:szCs w:val="18"/>
              </w:rPr>
            </w:pPr>
            <w:ins w:id="2280" w:author="Ferris, Todd@Energy" w:date="2018-11-21T08:54:00Z">
              <w:r>
                <w:rPr>
                  <w:rFonts w:asciiTheme="minorHAnsi" w:hAnsiTheme="minorHAnsi"/>
                  <w:sz w:val="18"/>
                  <w:szCs w:val="18"/>
                </w:rPr>
                <w:t>02</w:t>
              </w:r>
            </w:ins>
          </w:p>
        </w:tc>
        <w:tc>
          <w:tcPr>
            <w:tcW w:w="4619" w:type="dxa"/>
            <w:vAlign w:val="center"/>
          </w:tcPr>
          <w:p w14:paraId="0435B720" w14:textId="77777777" w:rsidR="00F51F71" w:rsidRPr="00CB00C9" w:rsidRDefault="00F51F71" w:rsidP="003A7CD3">
            <w:pPr>
              <w:keepNext/>
              <w:rPr>
                <w:ins w:id="2281" w:author="Ferris, Todd@Energy" w:date="2018-11-21T08:54:00Z"/>
                <w:rFonts w:asciiTheme="minorHAnsi" w:hAnsiTheme="minorHAnsi"/>
                <w:sz w:val="18"/>
                <w:szCs w:val="18"/>
              </w:rPr>
            </w:pPr>
            <w:ins w:id="2282" w:author="Ferris, Todd@Energy" w:date="2018-11-21T08:54:00Z">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ins>
          </w:p>
        </w:tc>
        <w:tc>
          <w:tcPr>
            <w:tcW w:w="5584" w:type="dxa"/>
          </w:tcPr>
          <w:p w14:paraId="0435B721" w14:textId="6075FF5F" w:rsidR="00F51F71" w:rsidDel="00A44C1C" w:rsidRDefault="00F51F71" w:rsidP="003A7CD3">
            <w:pPr>
              <w:keepNext/>
              <w:rPr>
                <w:ins w:id="2283" w:author="Ferris, Todd@Energy" w:date="2018-11-21T08:54:00Z"/>
                <w:del w:id="2284" w:author="TF 112318" w:date="2018-11-23T18:08:00Z"/>
                <w:rFonts w:asciiTheme="minorHAnsi" w:hAnsiTheme="minorHAnsi"/>
                <w:sz w:val="18"/>
                <w:szCs w:val="18"/>
              </w:rPr>
            </w:pPr>
            <w:ins w:id="2285" w:author="Ferris, Todd@Energy" w:date="2018-11-21T08:54:00Z">
              <w:r>
                <w:rPr>
                  <w:rFonts w:asciiTheme="minorHAnsi" w:hAnsiTheme="minorHAnsi"/>
                  <w:sz w:val="18"/>
                  <w:szCs w:val="18"/>
                </w:rPr>
                <w:t>&lt;&lt;</w:t>
              </w:r>
              <w:r w:rsidRPr="00CB00C9">
                <w:rPr>
                  <w:rFonts w:asciiTheme="minorHAnsi" w:hAnsiTheme="minorHAnsi"/>
                  <w:sz w:val="18"/>
                  <w:szCs w:val="18"/>
                </w:rPr>
                <w:t xml:space="preserve">calculated </w:t>
              </w:r>
              <w:r>
                <w:rPr>
                  <w:rFonts w:asciiTheme="minorHAnsi" w:hAnsiTheme="minorHAnsi"/>
                  <w:sz w:val="18"/>
                  <w:szCs w:val="18"/>
                </w:rPr>
                <w:t>field,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ins>
            <w:r w:rsidR="00FC6E8F">
              <w:rPr>
                <w:rFonts w:asciiTheme="minorHAnsi" w:hAnsiTheme="minorHAnsi"/>
                <w:sz w:val="18"/>
                <w:szCs w:val="18"/>
              </w:rPr>
              <w:t>B</w:t>
            </w:r>
            <w:ins w:id="2286" w:author="Ferris, Todd@Energy" w:date="2018-11-21T08:54:00Z">
              <w:r>
                <w:rPr>
                  <w:rFonts w:asciiTheme="minorHAnsi" w:hAnsiTheme="minorHAnsi"/>
                  <w:sz w:val="18"/>
                  <w:szCs w:val="18"/>
                </w:rPr>
                <w:t>0</w:t>
              </w:r>
            </w:ins>
            <w:r w:rsidR="005670D3">
              <w:rPr>
                <w:rFonts w:asciiTheme="minorHAnsi" w:hAnsiTheme="minorHAnsi"/>
                <w:sz w:val="18"/>
                <w:szCs w:val="18"/>
              </w:rPr>
              <w:t>4</w:t>
            </w:r>
            <w:ins w:id="2287" w:author="Ferris, Todd@Energy" w:date="2018-11-21T08:54:00Z">
              <w:r>
                <w:rPr>
                  <w:rFonts w:asciiTheme="minorHAnsi" w:hAnsiTheme="minorHAnsi"/>
                  <w:sz w:val="18"/>
                  <w:szCs w:val="18"/>
                </w:rPr>
                <w:t>) = default,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ins>
            <w:r w:rsidR="005670D3">
              <w:rPr>
                <w:rFonts w:asciiTheme="minorHAnsi" w:hAnsiTheme="minorHAnsi"/>
                <w:sz w:val="18"/>
                <w:szCs w:val="18"/>
              </w:rPr>
              <w:t>B02</w:t>
            </w:r>
            <w:ins w:id="2288" w:author="Ferris, Todd@Energy" w:date="2018-11-21T08:54:00Z">
              <w:r>
                <w:rPr>
                  <w:rFonts w:asciiTheme="minorHAnsi" w:hAnsiTheme="minorHAnsi"/>
                  <w:sz w:val="18"/>
                  <w:szCs w:val="18"/>
                </w:rPr>
                <w:t xml:space="preserve">)*2/60 (CFM); </w:t>
              </w:r>
              <w:r>
                <w:rPr>
                  <w:rFonts w:asciiTheme="minorHAnsi" w:hAnsiTheme="minorHAnsi"/>
                  <w:sz w:val="18"/>
                  <w:szCs w:val="18"/>
                </w:rPr>
                <w:br/>
              </w:r>
            </w:ins>
          </w:p>
          <w:p w14:paraId="0435B722" w14:textId="0D9E64E8" w:rsidR="00F51F71" w:rsidRDefault="00A44C1C" w:rsidP="003A7CD3">
            <w:pPr>
              <w:keepNext/>
              <w:rPr>
                <w:ins w:id="2289" w:author="Ferris, Todd@Energy" w:date="2018-11-21T08:54:00Z"/>
                <w:rFonts w:asciiTheme="minorHAnsi" w:hAnsiTheme="minorHAnsi"/>
                <w:sz w:val="18"/>
                <w:szCs w:val="18"/>
              </w:rPr>
            </w:pPr>
            <w:ins w:id="2290" w:author="TF 112318" w:date="2018-11-23T18:08:00Z">
              <w:r>
                <w:rPr>
                  <w:rFonts w:asciiTheme="minorHAnsi" w:hAnsiTheme="minorHAnsi"/>
                  <w:sz w:val="18"/>
                  <w:szCs w:val="18"/>
                </w:rPr>
                <w:t>E</w:t>
              </w:r>
            </w:ins>
            <w:ins w:id="2291" w:author="Ferris, Todd@Energy" w:date="2018-11-21T08:54:00Z">
              <w:del w:id="2292" w:author="TF 112318" w:date="2018-11-23T18:08:00Z">
                <w:r w:rsidR="00F51F71" w:rsidDel="00A44C1C">
                  <w:rPr>
                    <w:rFonts w:asciiTheme="minorHAnsi" w:hAnsiTheme="minorHAnsi"/>
                    <w:sz w:val="18"/>
                    <w:szCs w:val="18"/>
                  </w:rPr>
                  <w:delText>e</w:delText>
                </w:r>
              </w:del>
              <w:r w:rsidR="00F51F71">
                <w:rPr>
                  <w:rFonts w:asciiTheme="minorHAnsi" w:hAnsiTheme="minorHAnsi"/>
                  <w:sz w:val="18"/>
                  <w:szCs w:val="18"/>
                </w:rPr>
                <w:t>lse if “</w:t>
              </w:r>
              <w:r w:rsidR="00F51F71" w:rsidRPr="007A5D38">
                <w:rPr>
                  <w:rFonts w:asciiTheme="minorHAnsi" w:hAnsiTheme="minorHAnsi" w:cstheme="minorHAnsi"/>
                  <w:sz w:val="18"/>
                  <w:szCs w:val="18"/>
                </w:rPr>
                <w:t>Air Changes Per Hour at 50 Pa</w:t>
              </w:r>
              <w:r w:rsidR="00F51F71">
                <w:rPr>
                  <w:rFonts w:asciiTheme="minorHAnsi" w:hAnsiTheme="minorHAnsi" w:cstheme="minorHAnsi"/>
                  <w:sz w:val="18"/>
                  <w:szCs w:val="18"/>
                </w:rPr>
                <w:t>”</w:t>
              </w:r>
              <w:r w:rsidR="00F51F71">
                <w:rPr>
                  <w:rFonts w:asciiTheme="minorHAnsi" w:hAnsiTheme="minorHAnsi"/>
                  <w:sz w:val="18"/>
                  <w:szCs w:val="18"/>
                </w:rPr>
                <w:t xml:space="preserve"> (</w:t>
              </w:r>
            </w:ins>
            <w:r w:rsidR="00FC6E8F">
              <w:rPr>
                <w:rFonts w:asciiTheme="minorHAnsi" w:hAnsiTheme="minorHAnsi"/>
                <w:sz w:val="18"/>
                <w:szCs w:val="18"/>
              </w:rPr>
              <w:t>B</w:t>
            </w:r>
            <w:ins w:id="2293" w:author="Ferris, Todd@Energy" w:date="2018-11-21T08:54:00Z">
              <w:r w:rsidR="00F51F71">
                <w:rPr>
                  <w:rFonts w:asciiTheme="minorHAnsi" w:hAnsiTheme="minorHAnsi"/>
                  <w:sz w:val="18"/>
                  <w:szCs w:val="18"/>
                </w:rPr>
                <w:t>0</w:t>
              </w:r>
            </w:ins>
            <w:r w:rsidR="005670D3">
              <w:rPr>
                <w:rFonts w:asciiTheme="minorHAnsi" w:hAnsiTheme="minorHAnsi"/>
                <w:sz w:val="18"/>
                <w:szCs w:val="18"/>
              </w:rPr>
              <w:t>4</w:t>
            </w:r>
            <w:ins w:id="2294" w:author="Ferris, Todd@Energy" w:date="2018-11-21T08:54:00Z">
              <w:r w:rsidR="00F51F71">
                <w:rPr>
                  <w:rFonts w:asciiTheme="minorHAnsi" w:hAnsiTheme="minorHAnsi"/>
                  <w:sz w:val="18"/>
                  <w:szCs w:val="18"/>
                </w:rPr>
                <w:t xml:space="preserve">) = measured, and if value from the CF2R-MCH-24 </w:t>
              </w:r>
              <w:r w:rsidR="00F51F71">
                <w:rPr>
                  <w:rFonts w:asciiTheme="minorHAnsi" w:hAnsiTheme="minorHAnsi" w:cstheme="minorHAnsi"/>
                  <w:sz w:val="18"/>
                  <w:szCs w:val="18"/>
                </w:rPr>
                <w:t>≤</w:t>
              </w:r>
              <w:r w:rsidR="00F51F71">
                <w:rPr>
                  <w:rFonts w:asciiTheme="minorHAnsi" w:hAnsiTheme="minorHAnsi"/>
                  <w:sz w:val="18"/>
                  <w:szCs w:val="18"/>
                </w:rPr>
                <w:t xml:space="preserve"> 2.0, then value = “</w:t>
              </w:r>
              <w:r w:rsidR="00F51F71" w:rsidRPr="007A5D38">
                <w:rPr>
                  <w:rFonts w:asciiTheme="minorHAnsi" w:hAnsiTheme="minorHAnsi" w:cstheme="minorHAnsi"/>
                  <w:sz w:val="18"/>
                  <w:szCs w:val="18"/>
                </w:rPr>
                <w:t>Total Conditioned Vo</w:t>
              </w:r>
              <w:r w:rsidR="00F51F71">
                <w:rPr>
                  <w:rFonts w:asciiTheme="minorHAnsi" w:hAnsiTheme="minorHAnsi" w:cstheme="minorHAnsi"/>
                  <w:sz w:val="18"/>
                  <w:szCs w:val="18"/>
                </w:rPr>
                <w:t>lume” (</w:t>
              </w:r>
            </w:ins>
            <w:r w:rsidR="005670D3">
              <w:rPr>
                <w:rFonts w:asciiTheme="minorHAnsi" w:hAnsiTheme="minorHAnsi"/>
                <w:sz w:val="18"/>
                <w:szCs w:val="18"/>
              </w:rPr>
              <w:t>B02</w:t>
            </w:r>
            <w:ins w:id="2295" w:author="Ferris, Todd@Energy" w:date="2018-11-21T08:54:00Z">
              <w:r w:rsidR="00F51F71">
                <w:rPr>
                  <w:rFonts w:asciiTheme="minorHAnsi" w:hAnsiTheme="minorHAnsi"/>
                  <w:sz w:val="18"/>
                  <w:szCs w:val="18"/>
                </w:rPr>
                <w:t>)*(measurement from MCH-24)/60 (CFM);</w:t>
              </w:r>
            </w:ins>
          </w:p>
          <w:p w14:paraId="0435B723" w14:textId="03B215F4" w:rsidR="00F42A48" w:rsidRDefault="00F51F71">
            <w:pPr>
              <w:keepNext/>
              <w:rPr>
                <w:ins w:id="2296" w:author="Ferris, Todd@Energy" w:date="2018-11-21T08:54:00Z"/>
                <w:rFonts w:asciiTheme="minorHAnsi" w:hAnsiTheme="minorHAnsi"/>
                <w:sz w:val="18"/>
                <w:szCs w:val="18"/>
              </w:rPr>
              <w:pPrChange w:id="2297" w:author="TF 112318" w:date="2018-11-23T18:08:00Z">
                <w:pPr>
                  <w:keepNext/>
                  <w:spacing w:before="120"/>
                </w:pPr>
              </w:pPrChange>
            </w:pPr>
            <w:ins w:id="2298" w:author="Ferris, Todd@Energy" w:date="2018-11-21T08:54:00Z">
              <w:del w:id="2299" w:author="TF 112318" w:date="2018-11-23T18:08:00Z">
                <w:r w:rsidDel="00A44C1C">
                  <w:rPr>
                    <w:rFonts w:asciiTheme="minorHAnsi" w:hAnsiTheme="minorHAnsi"/>
                    <w:sz w:val="18"/>
                    <w:szCs w:val="18"/>
                  </w:rPr>
                  <w:br/>
                </w:r>
              </w:del>
            </w:ins>
            <w:ins w:id="2300" w:author="TF 112318" w:date="2018-11-23T18:08:00Z">
              <w:r w:rsidR="00A44C1C">
                <w:rPr>
                  <w:rFonts w:asciiTheme="minorHAnsi" w:hAnsiTheme="minorHAnsi"/>
                  <w:sz w:val="18"/>
                  <w:szCs w:val="18"/>
                </w:rPr>
                <w:t>E</w:t>
              </w:r>
            </w:ins>
            <w:ins w:id="2301" w:author="Ferris, Todd@Energy" w:date="2018-11-21T08:54:00Z">
              <w:del w:id="2302" w:author="TF 112318" w:date="2018-11-23T18:08:00Z">
                <w:r w:rsidDel="00A44C1C">
                  <w:rPr>
                    <w:rFonts w:asciiTheme="minorHAnsi" w:hAnsiTheme="minorHAnsi"/>
                    <w:sz w:val="18"/>
                    <w:szCs w:val="18"/>
                  </w:rPr>
                  <w:delText>e</w:delText>
                </w:r>
              </w:del>
              <w:r>
                <w:rPr>
                  <w:rFonts w:asciiTheme="minorHAnsi" w:hAnsiTheme="minorHAnsi"/>
                  <w:sz w:val="18"/>
                  <w:szCs w:val="18"/>
                </w:rPr>
                <w:t>lse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ins>
            <w:r w:rsidR="00FC6E8F">
              <w:rPr>
                <w:rFonts w:asciiTheme="minorHAnsi" w:hAnsiTheme="minorHAnsi"/>
                <w:sz w:val="18"/>
                <w:szCs w:val="18"/>
              </w:rPr>
              <w:t>B</w:t>
            </w:r>
            <w:ins w:id="2303" w:author="Ferris, Todd@Energy" w:date="2018-11-21T08:54:00Z">
              <w:r>
                <w:rPr>
                  <w:rFonts w:asciiTheme="minorHAnsi" w:hAnsiTheme="minorHAnsi"/>
                  <w:sz w:val="18"/>
                  <w:szCs w:val="18"/>
                </w:rPr>
                <w:t>0</w:t>
              </w:r>
            </w:ins>
            <w:r w:rsidR="005670D3">
              <w:rPr>
                <w:rFonts w:asciiTheme="minorHAnsi" w:hAnsiTheme="minorHAnsi"/>
                <w:sz w:val="18"/>
                <w:szCs w:val="18"/>
              </w:rPr>
              <w:t>4</w:t>
            </w:r>
            <w:ins w:id="2304" w:author="Ferris, Todd@Energy" w:date="2018-11-21T08:54:00Z">
              <w:r>
                <w:rPr>
                  <w:rFonts w:asciiTheme="minorHAnsi" w:hAnsiTheme="minorHAnsi"/>
                  <w:sz w:val="18"/>
                  <w:szCs w:val="18"/>
                </w:rPr>
                <w:t xml:space="preserve">) = measured, and if value from the CF2R-MCH-24 </w:t>
              </w:r>
              <w:r>
                <w:rPr>
                  <w:rFonts w:asciiTheme="minorHAnsi" w:hAnsiTheme="minorHAnsi" w:cstheme="minorHAnsi"/>
                  <w:sz w:val="18"/>
                  <w:szCs w:val="18"/>
                </w:rPr>
                <w:t>&gt;</w:t>
              </w:r>
              <w:r>
                <w:rPr>
                  <w:rFonts w:asciiTheme="minorHAnsi" w:hAnsiTheme="minorHAnsi"/>
                  <w:sz w:val="18"/>
                  <w:szCs w:val="18"/>
                </w:rPr>
                <w:t xml:space="preserve"> 2.0,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ins>
            <w:r w:rsidR="005670D3">
              <w:rPr>
                <w:rFonts w:asciiTheme="minorHAnsi" w:hAnsiTheme="minorHAnsi"/>
                <w:sz w:val="18"/>
                <w:szCs w:val="18"/>
              </w:rPr>
              <w:t>B02</w:t>
            </w:r>
            <w:ins w:id="2305" w:author="Ferris, Todd@Energy" w:date="2018-11-21T08:54:00Z">
              <w:r>
                <w:rPr>
                  <w:rFonts w:asciiTheme="minorHAnsi" w:hAnsiTheme="minorHAnsi"/>
                  <w:sz w:val="18"/>
                  <w:szCs w:val="18"/>
                </w:rPr>
                <w:t>)*2/60 (CFM)&gt;&gt;</w:t>
              </w:r>
            </w:ins>
          </w:p>
        </w:tc>
      </w:tr>
      <w:tr w:rsidR="00F51F71" w:rsidRPr="00CB00C9" w:rsidDel="00A377D9" w14:paraId="0435B728" w14:textId="77777777" w:rsidTr="006E08B4">
        <w:trPr>
          <w:ins w:id="2306" w:author="Ferris, Todd@Energy" w:date="2018-11-21T08:54:00Z"/>
        </w:trPr>
        <w:tc>
          <w:tcPr>
            <w:tcW w:w="587" w:type="dxa"/>
            <w:vAlign w:val="center"/>
          </w:tcPr>
          <w:p w14:paraId="0435B725" w14:textId="77777777" w:rsidR="00F51F71" w:rsidRDefault="00F51F71" w:rsidP="003A7CD3">
            <w:pPr>
              <w:keepNext/>
              <w:jc w:val="center"/>
              <w:rPr>
                <w:ins w:id="2307" w:author="Ferris, Todd@Energy" w:date="2018-11-21T08:54:00Z"/>
                <w:rFonts w:asciiTheme="minorHAnsi" w:hAnsiTheme="minorHAnsi"/>
                <w:sz w:val="18"/>
                <w:szCs w:val="18"/>
              </w:rPr>
            </w:pPr>
            <w:ins w:id="2308" w:author="Ferris, Todd@Energy" w:date="2018-11-21T08:54:00Z">
              <w:r>
                <w:rPr>
                  <w:rFonts w:asciiTheme="minorHAnsi" w:hAnsiTheme="minorHAnsi"/>
                  <w:sz w:val="18"/>
                  <w:szCs w:val="18"/>
                </w:rPr>
                <w:t>03</w:t>
              </w:r>
            </w:ins>
          </w:p>
        </w:tc>
        <w:tc>
          <w:tcPr>
            <w:tcW w:w="4619" w:type="dxa"/>
            <w:vAlign w:val="center"/>
          </w:tcPr>
          <w:p w14:paraId="0435B726" w14:textId="77777777" w:rsidR="00F51F71" w:rsidRDefault="00F51F71" w:rsidP="003A7CD3">
            <w:pPr>
              <w:keepNext/>
              <w:rPr>
                <w:ins w:id="2309" w:author="Ferris, Todd@Energy" w:date="2018-11-21T08:54:00Z"/>
                <w:rFonts w:asciiTheme="minorHAnsi" w:hAnsiTheme="minorHAnsi"/>
                <w:sz w:val="18"/>
                <w:szCs w:val="18"/>
              </w:rPr>
            </w:pPr>
            <w:ins w:id="2310" w:author="Ferris, Todd@Energy" w:date="2018-11-21T08:54:00Z">
              <w:r>
                <w:rPr>
                  <w:rFonts w:asciiTheme="minorHAnsi" w:hAnsiTheme="minorHAnsi"/>
                  <w:sz w:val="18"/>
                  <w:szCs w:val="18"/>
                </w:rPr>
                <w:t>Effective Annual Average Infiltration Rate (</w:t>
              </w:r>
              <w:proofErr w:type="spellStart"/>
              <w:r>
                <w:rPr>
                  <w:rFonts w:asciiTheme="minorHAnsi" w:hAnsiTheme="minorHAnsi"/>
                  <w:sz w:val="18"/>
                  <w:szCs w:val="18"/>
                </w:rPr>
                <w:t>Q</w:t>
              </w:r>
              <w:r w:rsidRPr="001947AA">
                <w:rPr>
                  <w:rFonts w:asciiTheme="minorHAnsi" w:hAnsiTheme="minorHAnsi"/>
                  <w:sz w:val="18"/>
                  <w:szCs w:val="18"/>
                  <w:vertAlign w:val="subscript"/>
                </w:rPr>
                <w:t>inf</w:t>
              </w:r>
              <w:proofErr w:type="spellEnd"/>
              <w:r>
                <w:rPr>
                  <w:rFonts w:asciiTheme="minorHAnsi" w:hAnsiTheme="minorHAnsi"/>
                  <w:sz w:val="18"/>
                  <w:szCs w:val="18"/>
                </w:rPr>
                <w:t>)</w:t>
              </w:r>
            </w:ins>
          </w:p>
        </w:tc>
        <w:tc>
          <w:tcPr>
            <w:tcW w:w="5584" w:type="dxa"/>
          </w:tcPr>
          <w:p w14:paraId="0435B727" w14:textId="3EE5F79F" w:rsidR="00F51F71" w:rsidRDefault="00F51F71" w:rsidP="008F6EED">
            <w:pPr>
              <w:keepNext/>
              <w:rPr>
                <w:ins w:id="2311" w:author="Ferris, Todd@Energy" w:date="2018-11-21T08:54:00Z"/>
                <w:rFonts w:asciiTheme="minorHAnsi" w:hAnsiTheme="minorHAnsi"/>
                <w:sz w:val="18"/>
                <w:szCs w:val="18"/>
              </w:rPr>
            </w:pPr>
            <w:ins w:id="2312" w:author="Ferris, Todd@Energy" w:date="2018-11-21T08:54:00Z">
              <w:r>
                <w:rPr>
                  <w:rFonts w:asciiTheme="minorHAnsi" w:hAnsiTheme="minorHAnsi"/>
                  <w:sz w:val="18"/>
                  <w:szCs w:val="18"/>
                </w:rPr>
                <w:t>&lt;&lt;calculated field, 0.052* “Enclosure Leakage Rate (Q</w:t>
              </w:r>
              <w:r w:rsidRPr="001947AA">
                <w:rPr>
                  <w:rFonts w:asciiTheme="minorHAnsi" w:hAnsiTheme="minorHAnsi"/>
                  <w:sz w:val="18"/>
                  <w:szCs w:val="18"/>
                  <w:vertAlign w:val="subscript"/>
                </w:rPr>
                <w:t>50</w:t>
              </w:r>
              <w:r>
                <w:rPr>
                  <w:rFonts w:asciiTheme="minorHAnsi" w:hAnsiTheme="minorHAnsi"/>
                  <w:sz w:val="18"/>
                  <w:szCs w:val="18"/>
                </w:rPr>
                <w:t>)” (</w:t>
              </w:r>
            </w:ins>
            <w:r w:rsidR="00FC6E8F">
              <w:rPr>
                <w:rFonts w:asciiTheme="minorHAnsi" w:hAnsiTheme="minorHAnsi"/>
                <w:sz w:val="18"/>
                <w:szCs w:val="18"/>
              </w:rPr>
              <w:t>C</w:t>
            </w:r>
            <w:ins w:id="2313" w:author="Ferris, Todd@Energy" w:date="2018-11-21T08:54:00Z">
              <w:r>
                <w:rPr>
                  <w:rFonts w:asciiTheme="minorHAnsi" w:hAnsiTheme="minorHAnsi"/>
                  <w:sz w:val="18"/>
                  <w:szCs w:val="18"/>
                </w:rPr>
                <w:t>02)*</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Pr="007A5D38">
                <w:rPr>
                  <w:rFonts w:asciiTheme="minorHAnsi" w:hAnsiTheme="minorHAnsi" w:cstheme="minorHAnsi"/>
                  <w:sz w:val="18"/>
                  <w:szCs w:val="18"/>
                </w:rPr>
                <w:t>Weather and shielding factor (</w:t>
              </w:r>
              <w:proofErr w:type="spellStart"/>
              <w:r w:rsidRPr="007A5D38">
                <w:rPr>
                  <w:rFonts w:asciiTheme="minorHAnsi" w:hAnsiTheme="minorHAnsi" w:cstheme="minorHAnsi"/>
                  <w:sz w:val="18"/>
                  <w:szCs w:val="18"/>
                </w:rPr>
                <w:t>wsf</w:t>
              </w:r>
              <w:proofErr w:type="spellEnd"/>
              <w:r w:rsidRPr="007A5D38">
                <w:rPr>
                  <w:rFonts w:asciiTheme="minorHAnsi" w:hAnsiTheme="minorHAnsi" w:cstheme="minorHAnsi"/>
                  <w:sz w:val="18"/>
                  <w:szCs w:val="18"/>
                </w:rPr>
                <w:t>)</w:t>
              </w:r>
              <w:r>
                <w:rPr>
                  <w:rFonts w:asciiTheme="minorHAnsi" w:hAnsiTheme="minorHAnsi" w:cstheme="minorHAnsi"/>
                  <w:sz w:val="18"/>
                  <w:szCs w:val="18"/>
                </w:rPr>
                <w:t>”</w:t>
              </w:r>
              <w:r w:rsidRPr="007A5D38">
                <w:rPr>
                  <w:rFonts w:asciiTheme="minorHAnsi" w:hAnsiTheme="minorHAnsi" w:cstheme="minorHAnsi"/>
                  <w:sz w:val="18"/>
                  <w:szCs w:val="18"/>
                </w:rPr>
                <w:t xml:space="preserve"> </w:t>
              </w:r>
              <w:r>
                <w:rPr>
                  <w:rFonts w:asciiTheme="minorHAnsi" w:hAnsiTheme="minorHAnsi" w:cstheme="minorHAnsi"/>
                  <w:sz w:val="18"/>
                  <w:szCs w:val="18"/>
                </w:rPr>
                <w:t>(</w:t>
              </w:r>
            </w:ins>
            <w:r w:rsidR="00FC6E8F">
              <w:rPr>
                <w:rFonts w:asciiTheme="minorHAnsi" w:hAnsiTheme="minorHAnsi" w:cstheme="minorHAnsi"/>
                <w:sz w:val="18"/>
                <w:szCs w:val="18"/>
              </w:rPr>
              <w:t>B06</w:t>
            </w:r>
            <w:ins w:id="2314" w:author="Ferris, Todd@Energy" w:date="2018-11-21T08:54:00Z">
              <w:r>
                <w:rPr>
                  <w:rFonts w:asciiTheme="minorHAnsi" w:hAnsiTheme="minorHAnsi"/>
                  <w:sz w:val="18"/>
                  <w:szCs w:val="18"/>
                </w:rPr>
                <w:t>)*(</w:t>
              </w:r>
              <w:r>
                <w:rPr>
                  <w:rFonts w:asciiTheme="minorHAnsi" w:hAnsiTheme="minorHAnsi" w:cstheme="minorHAnsi"/>
                  <w:sz w:val="18"/>
                  <w:szCs w:val="18"/>
                </w:rPr>
                <w:t>“</w:t>
              </w:r>
              <w:r w:rsidRPr="007A5D38">
                <w:rPr>
                  <w:rFonts w:asciiTheme="minorHAnsi" w:hAnsiTheme="minorHAnsi" w:cstheme="minorHAnsi"/>
                  <w:sz w:val="18"/>
                  <w:szCs w:val="18"/>
                </w:rPr>
                <w:t>Vertical distance from the lowest above-grade floor to the highest ceiling</w:t>
              </w:r>
              <w:r>
                <w:rPr>
                  <w:rFonts w:asciiTheme="minorHAnsi" w:hAnsiTheme="minorHAnsi" w:cstheme="minorHAnsi"/>
                  <w:sz w:val="18"/>
                  <w:szCs w:val="18"/>
                </w:rPr>
                <w:t>”</w:t>
              </w:r>
              <w:r>
                <w:rPr>
                  <w:rFonts w:asciiTheme="minorHAnsi" w:hAnsiTheme="minorHAnsi"/>
                  <w:sz w:val="18"/>
                  <w:szCs w:val="18"/>
                </w:rPr>
                <w:t xml:space="preserve"> (</w:t>
              </w:r>
            </w:ins>
            <w:r w:rsidR="00FC6E8F">
              <w:rPr>
                <w:rFonts w:asciiTheme="minorHAnsi" w:hAnsiTheme="minorHAnsi"/>
                <w:sz w:val="18"/>
                <w:szCs w:val="18"/>
              </w:rPr>
              <w:t>B0</w:t>
            </w:r>
            <w:r w:rsidR="008F6EED">
              <w:rPr>
                <w:rFonts w:asciiTheme="minorHAnsi" w:hAnsiTheme="minorHAnsi"/>
                <w:sz w:val="18"/>
                <w:szCs w:val="18"/>
              </w:rPr>
              <w:t>3</w:t>
            </w:r>
            <w:ins w:id="2315" w:author="Ferris, Todd@Energy" w:date="2018-11-21T08:54:00Z">
              <w:r>
                <w:rPr>
                  <w:rFonts w:asciiTheme="minorHAnsi" w:hAnsiTheme="minorHAnsi"/>
                  <w:sz w:val="18"/>
                  <w:szCs w:val="18"/>
                </w:rPr>
                <w:t>)/8.2)^0.4&gt;&gt;</w:t>
              </w:r>
            </w:ins>
          </w:p>
        </w:tc>
      </w:tr>
      <w:tr w:rsidR="00F51F71" w:rsidRPr="00CB00C9" w:rsidDel="00A377D9" w14:paraId="0435B72F" w14:textId="77777777" w:rsidTr="006E08B4">
        <w:trPr>
          <w:ins w:id="2316" w:author="Ferris, Todd@Energy" w:date="2018-11-21T08:54:00Z"/>
        </w:trPr>
        <w:tc>
          <w:tcPr>
            <w:tcW w:w="587" w:type="dxa"/>
            <w:vAlign w:val="center"/>
          </w:tcPr>
          <w:p w14:paraId="0435B729" w14:textId="77777777" w:rsidR="00F51F71" w:rsidDel="00A377D9" w:rsidRDefault="00F51F71" w:rsidP="003A7CD3">
            <w:pPr>
              <w:keepNext/>
              <w:jc w:val="center"/>
              <w:rPr>
                <w:ins w:id="2317" w:author="Ferris, Todd@Energy" w:date="2018-11-21T08:54:00Z"/>
                <w:rFonts w:asciiTheme="minorHAnsi" w:hAnsiTheme="minorHAnsi"/>
                <w:sz w:val="18"/>
                <w:szCs w:val="18"/>
              </w:rPr>
            </w:pPr>
            <w:ins w:id="2318" w:author="Ferris, Todd@Energy" w:date="2018-11-21T08:54:00Z">
              <w:r>
                <w:rPr>
                  <w:rFonts w:asciiTheme="minorHAnsi" w:hAnsiTheme="minorHAnsi"/>
                  <w:sz w:val="18"/>
                  <w:szCs w:val="18"/>
                </w:rPr>
                <w:t>04</w:t>
              </w:r>
            </w:ins>
          </w:p>
        </w:tc>
        <w:tc>
          <w:tcPr>
            <w:tcW w:w="4619" w:type="dxa"/>
            <w:vAlign w:val="center"/>
          </w:tcPr>
          <w:p w14:paraId="0435B72A" w14:textId="77777777" w:rsidR="00F51F71" w:rsidDel="00A377D9" w:rsidRDefault="00F51F71" w:rsidP="003A7CD3">
            <w:pPr>
              <w:keepNext/>
              <w:rPr>
                <w:ins w:id="2319" w:author="Ferris, Todd@Energy" w:date="2018-11-21T08:54:00Z"/>
                <w:rFonts w:asciiTheme="minorHAnsi" w:hAnsiTheme="minorHAnsi"/>
                <w:sz w:val="18"/>
                <w:szCs w:val="18"/>
              </w:rPr>
            </w:pPr>
            <w:ins w:id="2320" w:author="Ferris, Todd@Energy" w:date="2018-11-21T08:54:00Z">
              <w:r>
                <w:rPr>
                  <w:rFonts w:asciiTheme="minorHAnsi" w:hAnsiTheme="minorHAnsi"/>
                  <w:sz w:val="18"/>
                  <w:szCs w:val="18"/>
                </w:rPr>
                <w:t xml:space="preserve">Total Exterior Envelope Surface Area </w:t>
              </w:r>
            </w:ins>
          </w:p>
        </w:tc>
        <w:tc>
          <w:tcPr>
            <w:tcW w:w="5584" w:type="dxa"/>
          </w:tcPr>
          <w:p w14:paraId="0435B72B" w14:textId="77777777" w:rsidR="00F51F71" w:rsidRPr="00753879" w:rsidRDefault="00F51F71" w:rsidP="003A7CD3">
            <w:pPr>
              <w:keepNext/>
              <w:rPr>
                <w:rFonts w:asciiTheme="minorHAnsi" w:hAnsiTheme="minorHAnsi" w:cstheme="minorHAnsi"/>
                <w:sz w:val="18"/>
                <w:szCs w:val="18"/>
              </w:rPr>
            </w:pPr>
            <w:ins w:id="2321" w:author="Ferris, Todd@Energy" w:date="2018-11-21T08:54:00Z">
              <w:r w:rsidRPr="00753879">
                <w:rPr>
                  <w:rFonts w:asciiTheme="minorHAnsi" w:hAnsiTheme="minorHAnsi"/>
                  <w:sz w:val="18"/>
                  <w:szCs w:val="18"/>
                </w:rPr>
                <w:t xml:space="preserve">&lt;&lt; calculated field, if </w:t>
              </w:r>
              <w:r w:rsidRPr="00753879">
                <w:rPr>
                  <w:rFonts w:asciiTheme="minorHAnsi" w:hAnsiTheme="minorHAnsi" w:cstheme="minorHAnsi"/>
                  <w:sz w:val="18"/>
                  <w:szCs w:val="18"/>
                </w:rPr>
                <w:t>Building Type (A01) = Single family Detached then value equals N/A;</w:t>
              </w:r>
            </w:ins>
          </w:p>
          <w:p w14:paraId="0435B72C" w14:textId="77777777" w:rsidR="00753879" w:rsidRPr="00753879" w:rsidDel="00A44C1C" w:rsidRDefault="00753879" w:rsidP="003A7CD3">
            <w:pPr>
              <w:keepNext/>
              <w:rPr>
                <w:del w:id="2322" w:author="TF 112318" w:date="2018-11-23T18:08:00Z"/>
                <w:rFonts w:asciiTheme="minorHAnsi" w:hAnsiTheme="minorHAnsi" w:cstheme="minorHAnsi"/>
                <w:sz w:val="18"/>
                <w:szCs w:val="18"/>
              </w:rPr>
            </w:pPr>
          </w:p>
          <w:p w14:paraId="0435B72D" w14:textId="77777777" w:rsidR="00753879" w:rsidRPr="00753879" w:rsidRDefault="00A44C1C" w:rsidP="00753879">
            <w:pPr>
              <w:keepNext/>
              <w:rPr>
                <w:ins w:id="2323" w:author="TF 112318" w:date="2018-11-23T15:06:00Z"/>
                <w:rFonts w:asciiTheme="minorHAnsi" w:hAnsiTheme="minorHAnsi" w:cstheme="minorHAnsi"/>
                <w:sz w:val="18"/>
                <w:szCs w:val="18"/>
              </w:rPr>
            </w:pPr>
            <w:ins w:id="2324" w:author="TF 112318" w:date="2018-11-23T18:08:00Z">
              <w:r>
                <w:rPr>
                  <w:rFonts w:asciiTheme="minorHAnsi" w:hAnsiTheme="minorHAnsi"/>
                  <w:sz w:val="18"/>
                  <w:szCs w:val="18"/>
                </w:rPr>
                <w:t>E</w:t>
              </w:r>
            </w:ins>
            <w:ins w:id="2325" w:author="TF 112318" w:date="2018-11-23T15:06:00Z">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w:t>
              </w:r>
              <w:del w:id="2326" w:author="Ronald Balneg" w:date="2018-11-26T10:28:00Z">
                <w:r w:rsidR="00753879" w:rsidRPr="00753879" w:rsidDel="00ED2DAF">
                  <w:rPr>
                    <w:rFonts w:asciiTheme="minorHAnsi" w:hAnsiTheme="minorHAnsi" w:cstheme="minorHAnsi"/>
                    <w:sz w:val="18"/>
                    <w:szCs w:val="18"/>
                  </w:rPr>
                  <w:delText>r</w:delText>
                </w:r>
              </w:del>
              <w:r w:rsidR="00753879" w:rsidRPr="00753879">
                <w:rPr>
                  <w:rFonts w:asciiTheme="minorHAnsi" w:hAnsiTheme="minorHAnsi" w:cstheme="minorHAnsi"/>
                  <w:sz w:val="18"/>
                  <w:szCs w:val="18"/>
                </w:rPr>
                <w:t xml:space="preserve"> imported value </w:t>
              </w:r>
            </w:ins>
            <w:ins w:id="2327" w:author="Ronald Balneg" w:date="2018-11-26T10:28:00Z">
              <w:r w:rsidR="00ED2DAF">
                <w:rPr>
                  <w:rFonts w:asciiTheme="minorHAnsi" w:hAnsiTheme="minorHAnsi" w:cstheme="minorHAnsi"/>
                  <w:sz w:val="18"/>
                  <w:szCs w:val="18"/>
                </w:rPr>
                <w:t xml:space="preserve">from CF1R </w:t>
              </w:r>
            </w:ins>
            <w:ins w:id="2328" w:author="TF 112318" w:date="2018-11-23T15:06:00Z">
              <w:r w:rsidR="00753879" w:rsidRPr="00753879">
                <w:rPr>
                  <w:rFonts w:asciiTheme="minorHAnsi" w:hAnsiTheme="minorHAnsi" w:cstheme="minorHAnsi"/>
                  <w:sz w:val="18"/>
                  <w:szCs w:val="18"/>
                </w:rPr>
                <w:t>and allow user to overwrite;</w:t>
              </w:r>
            </w:ins>
          </w:p>
          <w:p w14:paraId="0435B72E" w14:textId="5EF1A93F" w:rsidR="00DF62BF" w:rsidRDefault="00A44C1C">
            <w:pPr>
              <w:keepNext/>
              <w:rPr>
                <w:ins w:id="2329" w:author="Ferris, Todd@Energy" w:date="2018-11-21T08:54:00Z"/>
                <w:rFonts w:ascii="Calibri" w:hAnsi="Calibri"/>
                <w:sz w:val="18"/>
                <w:szCs w:val="18"/>
              </w:rPr>
            </w:pPr>
            <w:ins w:id="2330" w:author="TF 112318" w:date="2018-11-23T18:09:00Z">
              <w:r>
                <w:rPr>
                  <w:rFonts w:asciiTheme="minorHAnsi" w:hAnsiTheme="minorHAnsi"/>
                  <w:sz w:val="18"/>
                  <w:szCs w:val="18"/>
                </w:rPr>
                <w:t>E</w:t>
              </w:r>
            </w:ins>
            <w:ins w:id="2331" w:author="TF 112318" w:date="2018-11-23T15:06:00Z">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ins>
            <w:r w:rsidR="008F6EED">
              <w:rPr>
                <w:rFonts w:asciiTheme="minorHAnsi" w:hAnsiTheme="minorHAnsi" w:cstheme="minorHAnsi"/>
                <w:sz w:val="18"/>
                <w:szCs w:val="18"/>
              </w:rPr>
              <w:t>^2</w:t>
            </w:r>
            <w:ins w:id="2332" w:author="TF 112318" w:date="2018-11-23T15:06:00Z">
              <w:r w:rsidR="00753879" w:rsidRPr="00753879">
                <w:rPr>
                  <w:rFonts w:asciiTheme="minorHAnsi" w:hAnsiTheme="minorHAnsi" w:cstheme="minorHAnsi"/>
                  <w:sz w:val="18"/>
                  <w:szCs w:val="18"/>
                </w:rPr>
                <w:t>)</w:t>
              </w:r>
              <w:r w:rsidR="00802732">
                <w:rPr>
                  <w:rFonts w:asciiTheme="minorHAnsi" w:hAnsiTheme="minorHAnsi"/>
                  <w:sz w:val="18"/>
                  <w:szCs w:val="18"/>
                </w:rPr>
                <w:t>&gt;&gt;</w:t>
              </w:r>
            </w:ins>
            <w:ins w:id="2333" w:author="Ferris, Todd@Energy" w:date="2018-11-21T08:54:00Z">
              <w:del w:id="2334" w:author="TF 112318" w:date="2018-11-23T15:06:00Z">
                <w:r w:rsidR="00753879" w:rsidRPr="00753879" w:rsidDel="00753879">
                  <w:rPr>
                    <w:rFonts w:asciiTheme="minorHAnsi" w:hAnsiTheme="minorHAnsi"/>
                    <w:sz w:val="18"/>
                    <w:szCs w:val="18"/>
                  </w:rPr>
                  <w:delText>else if</w:delText>
                </w:r>
                <w:r w:rsidR="00753879" w:rsidRPr="00753879" w:rsidDel="00753879">
                  <w:rPr>
                    <w:rFonts w:asciiTheme="minorHAnsi" w:hAnsiTheme="minorHAnsi" w:cstheme="minorHAnsi"/>
                    <w:sz w:val="18"/>
                    <w:szCs w:val="18"/>
                  </w:rPr>
                  <w:delText xml:space="preserve"> Building Type (A01) = Single family Attached then user enter whole number value (ft)</w:delText>
                </w:r>
                <w:r w:rsidR="00753879" w:rsidRPr="00753879" w:rsidDel="00753879">
                  <w:rPr>
                    <w:rFonts w:asciiTheme="minorHAnsi" w:hAnsiTheme="minorHAnsi"/>
                    <w:sz w:val="18"/>
                    <w:szCs w:val="18"/>
                  </w:rPr>
                  <w:delText>&gt;&gt;</w:delText>
                </w:r>
              </w:del>
            </w:ins>
          </w:p>
        </w:tc>
      </w:tr>
      <w:tr w:rsidR="00F51F71" w:rsidRPr="00CB00C9" w:rsidDel="00A377D9" w14:paraId="0435B737" w14:textId="77777777" w:rsidTr="006E08B4">
        <w:trPr>
          <w:ins w:id="2335" w:author="Ferris, Todd@Energy" w:date="2018-11-21T08:54:00Z"/>
        </w:trPr>
        <w:tc>
          <w:tcPr>
            <w:tcW w:w="587" w:type="dxa"/>
            <w:vAlign w:val="center"/>
          </w:tcPr>
          <w:p w14:paraId="0435B730" w14:textId="77777777" w:rsidR="00F51F71" w:rsidDel="00A377D9" w:rsidRDefault="00F51F71" w:rsidP="003A7CD3">
            <w:pPr>
              <w:keepNext/>
              <w:jc w:val="center"/>
              <w:rPr>
                <w:ins w:id="2336" w:author="Ferris, Todd@Energy" w:date="2018-11-21T08:54:00Z"/>
                <w:rFonts w:asciiTheme="minorHAnsi" w:hAnsiTheme="minorHAnsi"/>
                <w:sz w:val="18"/>
                <w:szCs w:val="18"/>
              </w:rPr>
            </w:pPr>
            <w:ins w:id="2337" w:author="Ferris, Todd@Energy" w:date="2018-11-21T08:54:00Z">
              <w:r>
                <w:rPr>
                  <w:rFonts w:asciiTheme="minorHAnsi" w:hAnsiTheme="minorHAnsi"/>
                  <w:sz w:val="18"/>
                  <w:szCs w:val="18"/>
                </w:rPr>
                <w:t>05</w:t>
              </w:r>
            </w:ins>
          </w:p>
        </w:tc>
        <w:tc>
          <w:tcPr>
            <w:tcW w:w="4619" w:type="dxa"/>
            <w:vAlign w:val="center"/>
          </w:tcPr>
          <w:p w14:paraId="0435B731" w14:textId="77777777" w:rsidR="00F51F71" w:rsidRDefault="00F51F71" w:rsidP="003A7CD3">
            <w:pPr>
              <w:keepNext/>
              <w:rPr>
                <w:ins w:id="2338" w:author="Ferris, Todd@Energy" w:date="2018-11-21T08:54:00Z"/>
                <w:rFonts w:asciiTheme="minorHAnsi" w:hAnsiTheme="minorHAnsi"/>
                <w:sz w:val="18"/>
                <w:szCs w:val="18"/>
              </w:rPr>
            </w:pPr>
            <w:ins w:id="2339" w:author="Ferris, Todd@Energy" w:date="2018-11-21T08:54:00Z">
              <w:r>
                <w:rPr>
                  <w:rFonts w:asciiTheme="minorHAnsi" w:hAnsiTheme="minorHAnsi"/>
                  <w:sz w:val="18"/>
                  <w:szCs w:val="18"/>
                </w:rPr>
                <w:t>Unshared Exterior Envelope Surface Area</w:t>
              </w:r>
            </w:ins>
          </w:p>
          <w:p w14:paraId="0435B732" w14:textId="77777777" w:rsidR="00F51F71" w:rsidDel="00A377D9" w:rsidRDefault="00F51F71" w:rsidP="003A7CD3">
            <w:pPr>
              <w:keepNext/>
              <w:rPr>
                <w:ins w:id="2340" w:author="Ferris, Todd@Energy" w:date="2018-11-21T08:54:00Z"/>
                <w:rFonts w:asciiTheme="minorHAnsi" w:hAnsiTheme="minorHAnsi"/>
                <w:sz w:val="18"/>
                <w:szCs w:val="18"/>
              </w:rPr>
            </w:pPr>
            <w:ins w:id="2341" w:author="Ferris, Todd@Energy" w:date="2018-11-21T08:54:00Z">
              <w:r>
                <w:rPr>
                  <w:rFonts w:asciiTheme="minorHAnsi" w:hAnsiTheme="minorHAnsi"/>
                  <w:sz w:val="18"/>
                  <w:szCs w:val="18"/>
                </w:rPr>
                <w:t>(exclude surface areas attached to garages or other dwelling units)</w:t>
              </w:r>
            </w:ins>
          </w:p>
        </w:tc>
        <w:tc>
          <w:tcPr>
            <w:tcW w:w="5584" w:type="dxa"/>
          </w:tcPr>
          <w:p w14:paraId="0435B733" w14:textId="77777777" w:rsidR="00F51F71" w:rsidRDefault="00F51F71" w:rsidP="003A7CD3">
            <w:pPr>
              <w:keepNext/>
              <w:rPr>
                <w:ins w:id="2342" w:author="Ferris, Todd@Energy" w:date="2018-11-21T08:54:00Z"/>
                <w:rFonts w:asciiTheme="minorHAnsi" w:hAnsiTheme="minorHAnsi" w:cstheme="minorHAnsi"/>
                <w:sz w:val="18"/>
                <w:szCs w:val="18"/>
              </w:rPr>
            </w:pPr>
            <w:ins w:id="2343" w:author="Ferris, Todd@Energy" w:date="2018-11-21T08:54:00Z">
              <w:r>
                <w:rPr>
                  <w:rFonts w:asciiTheme="minorHAnsi" w:hAnsiTheme="minorHAnsi"/>
                  <w:sz w:val="18"/>
                  <w:szCs w:val="18"/>
                </w:rPr>
                <w:t>&lt;&lt;</w:t>
              </w:r>
              <w:r w:rsidRPr="00CB00C9">
                <w:rPr>
                  <w:rFonts w:asciiTheme="minorHAnsi" w:hAnsiTheme="minorHAnsi"/>
                  <w:sz w:val="18"/>
                  <w:szCs w:val="18"/>
                </w:rPr>
                <w:t xml:space="preserve"> calculated </w:t>
              </w:r>
              <w:r>
                <w:rPr>
                  <w:rFonts w:asciiTheme="minorHAnsi" w:hAnsiTheme="minorHAnsi"/>
                  <w:sz w:val="18"/>
                  <w:szCs w:val="18"/>
                </w:rPr>
                <w:t xml:space="preserve">field, if </w:t>
              </w:r>
              <w:r w:rsidRPr="007A5D38">
                <w:rPr>
                  <w:rFonts w:asciiTheme="minorHAnsi" w:hAnsiTheme="minorHAnsi" w:cstheme="minorHAnsi"/>
                  <w:sz w:val="18"/>
                  <w:szCs w:val="18"/>
                </w:rPr>
                <w:t>Building Type</w:t>
              </w:r>
              <w:r>
                <w:rPr>
                  <w:rFonts w:asciiTheme="minorHAnsi" w:hAnsiTheme="minorHAnsi" w:cstheme="minorHAnsi"/>
                  <w:sz w:val="18"/>
                  <w:szCs w:val="18"/>
                </w:rPr>
                <w:t xml:space="preserve"> (A01) = Single family Detached then value equals N/A;</w:t>
              </w:r>
            </w:ins>
          </w:p>
          <w:p w14:paraId="0435B734" w14:textId="77777777" w:rsidR="00F51F71" w:rsidDel="00A44C1C" w:rsidRDefault="00F51F71" w:rsidP="003A7CD3">
            <w:pPr>
              <w:keepNext/>
              <w:rPr>
                <w:ins w:id="2344" w:author="Ferris, Todd@Energy" w:date="2018-11-21T08:54:00Z"/>
                <w:del w:id="2345" w:author="TF 112318" w:date="2018-11-23T18:09:00Z"/>
                <w:rFonts w:asciiTheme="minorHAnsi" w:hAnsiTheme="minorHAnsi" w:cstheme="minorHAnsi"/>
                <w:sz w:val="18"/>
                <w:szCs w:val="18"/>
              </w:rPr>
            </w:pPr>
          </w:p>
          <w:p w14:paraId="0435B735" w14:textId="77777777" w:rsidR="00753879" w:rsidRPr="00753879" w:rsidRDefault="00A44C1C" w:rsidP="00753879">
            <w:pPr>
              <w:keepNext/>
              <w:rPr>
                <w:ins w:id="2346" w:author="TF 112318" w:date="2018-11-23T15:07:00Z"/>
                <w:rFonts w:asciiTheme="minorHAnsi" w:hAnsiTheme="minorHAnsi" w:cstheme="minorHAnsi"/>
                <w:sz w:val="18"/>
                <w:szCs w:val="18"/>
              </w:rPr>
            </w:pPr>
            <w:ins w:id="2347" w:author="TF 112318" w:date="2018-11-23T18:09:00Z">
              <w:r>
                <w:rPr>
                  <w:rFonts w:asciiTheme="minorHAnsi" w:hAnsiTheme="minorHAnsi"/>
                  <w:sz w:val="18"/>
                  <w:szCs w:val="18"/>
                </w:rPr>
                <w:t>E</w:t>
              </w:r>
            </w:ins>
            <w:ins w:id="2348" w:author="TF 112318" w:date="2018-11-23T15:07:00Z">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w:t>
              </w:r>
              <w:del w:id="2349" w:author="Ronald Balneg" w:date="2018-11-26T10:29:00Z">
                <w:r w:rsidR="00753879" w:rsidRPr="00753879" w:rsidDel="00ED2DAF">
                  <w:rPr>
                    <w:rFonts w:asciiTheme="minorHAnsi" w:hAnsiTheme="minorHAnsi" w:cstheme="minorHAnsi"/>
                    <w:sz w:val="18"/>
                    <w:szCs w:val="18"/>
                  </w:rPr>
                  <w:delText>r</w:delText>
                </w:r>
              </w:del>
              <w:r w:rsidR="00753879" w:rsidRPr="00753879">
                <w:rPr>
                  <w:rFonts w:asciiTheme="minorHAnsi" w:hAnsiTheme="minorHAnsi" w:cstheme="minorHAnsi"/>
                  <w:sz w:val="18"/>
                  <w:szCs w:val="18"/>
                </w:rPr>
                <w:t xml:space="preserve"> imported value</w:t>
              </w:r>
            </w:ins>
            <w:ins w:id="2350" w:author="Ronald Balneg" w:date="2018-11-26T10:29:00Z">
              <w:r w:rsidR="00ED2DAF">
                <w:rPr>
                  <w:rFonts w:asciiTheme="minorHAnsi" w:hAnsiTheme="minorHAnsi" w:cstheme="minorHAnsi"/>
                  <w:sz w:val="18"/>
                  <w:szCs w:val="18"/>
                </w:rPr>
                <w:t xml:space="preserve"> from CF1R</w:t>
              </w:r>
            </w:ins>
            <w:ins w:id="2351" w:author="TF 112318" w:date="2018-11-23T15:07:00Z">
              <w:r w:rsidR="00753879" w:rsidRPr="00753879">
                <w:rPr>
                  <w:rFonts w:asciiTheme="minorHAnsi" w:hAnsiTheme="minorHAnsi" w:cstheme="minorHAnsi"/>
                  <w:sz w:val="18"/>
                  <w:szCs w:val="18"/>
                </w:rPr>
                <w:t xml:space="preserve"> and allow user to overwrite;</w:t>
              </w:r>
            </w:ins>
          </w:p>
          <w:p w14:paraId="0435B736" w14:textId="376E647B" w:rsidR="00DF62BF" w:rsidRDefault="00A44C1C">
            <w:pPr>
              <w:keepNext/>
              <w:rPr>
                <w:ins w:id="2352" w:author="Ferris, Todd@Energy" w:date="2018-11-21T08:54:00Z"/>
                <w:rFonts w:ascii="Calibri" w:hAnsi="Calibri"/>
                <w:sz w:val="18"/>
                <w:szCs w:val="18"/>
              </w:rPr>
            </w:pPr>
            <w:ins w:id="2353" w:author="TF 112318" w:date="2018-11-23T18:09:00Z">
              <w:r>
                <w:rPr>
                  <w:rFonts w:asciiTheme="minorHAnsi" w:hAnsiTheme="minorHAnsi"/>
                  <w:sz w:val="18"/>
                  <w:szCs w:val="18"/>
                </w:rPr>
                <w:t>E</w:t>
              </w:r>
            </w:ins>
            <w:ins w:id="2354" w:author="TF 112318" w:date="2018-11-23T15:07:00Z">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ins>
            <w:r w:rsidR="008F6EED">
              <w:rPr>
                <w:rFonts w:asciiTheme="minorHAnsi" w:hAnsiTheme="minorHAnsi" w:cstheme="minorHAnsi"/>
                <w:sz w:val="18"/>
                <w:szCs w:val="18"/>
              </w:rPr>
              <w:t>^2</w:t>
            </w:r>
            <w:ins w:id="2355" w:author="TF 112318" w:date="2018-11-23T15:07:00Z">
              <w:r w:rsidR="00753879" w:rsidRPr="00753879">
                <w:rPr>
                  <w:rFonts w:asciiTheme="minorHAnsi" w:hAnsiTheme="minorHAnsi" w:cstheme="minorHAnsi"/>
                  <w:sz w:val="18"/>
                  <w:szCs w:val="18"/>
                </w:rPr>
                <w:t>)</w:t>
              </w:r>
              <w:r w:rsidR="00802732">
                <w:rPr>
                  <w:rFonts w:asciiTheme="minorHAnsi" w:hAnsiTheme="minorHAnsi"/>
                  <w:sz w:val="18"/>
                  <w:szCs w:val="18"/>
                </w:rPr>
                <w:t>&gt;&gt;</w:t>
              </w:r>
            </w:ins>
            <w:ins w:id="2356" w:author="Ferris, Todd@Energy" w:date="2018-11-21T08:54:00Z">
              <w:del w:id="2357" w:author="TF 112318" w:date="2018-11-23T15:07:00Z">
                <w:r w:rsidR="00F51F71" w:rsidDel="00753879">
                  <w:rPr>
                    <w:rFonts w:asciiTheme="minorHAnsi" w:hAnsiTheme="minorHAnsi"/>
                    <w:sz w:val="18"/>
                    <w:szCs w:val="18"/>
                  </w:rPr>
                  <w:delText>else if</w:delText>
                </w:r>
                <w:r w:rsidR="00F51F71" w:rsidRPr="007A5D38" w:rsidDel="00753879">
                  <w:rPr>
                    <w:rFonts w:asciiTheme="minorHAnsi" w:hAnsiTheme="minorHAnsi" w:cstheme="minorHAnsi"/>
                    <w:sz w:val="18"/>
                    <w:szCs w:val="18"/>
                  </w:rPr>
                  <w:delText xml:space="preserve"> Building Type</w:delText>
                </w:r>
                <w:r w:rsidR="00F51F71" w:rsidDel="00753879">
                  <w:rPr>
                    <w:rFonts w:asciiTheme="minorHAnsi" w:hAnsiTheme="minorHAnsi" w:cstheme="minorHAnsi"/>
                    <w:sz w:val="18"/>
                    <w:szCs w:val="18"/>
                  </w:rPr>
                  <w:delText xml:space="preserve"> (A01) = Single family Attached then user enter whole number value (ft)</w:delText>
                </w:r>
                <w:r w:rsidR="00F51F71" w:rsidDel="00753879">
                  <w:rPr>
                    <w:rFonts w:asciiTheme="minorHAnsi" w:hAnsiTheme="minorHAnsi"/>
                    <w:sz w:val="18"/>
                    <w:szCs w:val="18"/>
                  </w:rPr>
                  <w:delText>&gt;&gt;</w:delText>
                </w:r>
              </w:del>
            </w:ins>
          </w:p>
        </w:tc>
      </w:tr>
      <w:tr w:rsidR="00F51F71" w:rsidRPr="00CB00C9" w14:paraId="0435B741" w14:textId="77777777" w:rsidTr="006E08B4">
        <w:trPr>
          <w:ins w:id="2358" w:author="Ferris, Todd@Energy" w:date="2018-11-21T08:54:00Z"/>
        </w:trPr>
        <w:tc>
          <w:tcPr>
            <w:tcW w:w="587" w:type="dxa"/>
            <w:vAlign w:val="center"/>
          </w:tcPr>
          <w:p w14:paraId="0435B738" w14:textId="77777777" w:rsidR="00F51F71" w:rsidRPr="00CB00C9" w:rsidRDefault="00F51F71" w:rsidP="003A7CD3">
            <w:pPr>
              <w:keepNext/>
              <w:jc w:val="center"/>
              <w:rPr>
                <w:ins w:id="2359" w:author="Ferris, Todd@Energy" w:date="2018-11-21T08:54:00Z"/>
                <w:rFonts w:asciiTheme="minorHAnsi" w:hAnsiTheme="minorHAnsi"/>
                <w:sz w:val="18"/>
                <w:szCs w:val="18"/>
              </w:rPr>
            </w:pPr>
            <w:ins w:id="2360" w:author="Ferris, Todd@Energy" w:date="2018-11-21T08:54:00Z">
              <w:r>
                <w:rPr>
                  <w:rFonts w:asciiTheme="minorHAnsi" w:hAnsiTheme="minorHAnsi"/>
                  <w:sz w:val="18"/>
                  <w:szCs w:val="18"/>
                </w:rPr>
                <w:t>06</w:t>
              </w:r>
            </w:ins>
          </w:p>
        </w:tc>
        <w:tc>
          <w:tcPr>
            <w:tcW w:w="4619" w:type="dxa"/>
            <w:vAlign w:val="center"/>
          </w:tcPr>
          <w:p w14:paraId="0435B739" w14:textId="77777777" w:rsidR="00F51F71" w:rsidRPr="00CB00C9" w:rsidRDefault="00F51F71" w:rsidP="003A7CD3">
            <w:pPr>
              <w:keepNext/>
              <w:rPr>
                <w:ins w:id="2361" w:author="Ferris, Todd@Energy" w:date="2018-11-21T08:54:00Z"/>
                <w:rFonts w:asciiTheme="minorHAnsi" w:hAnsiTheme="minorHAnsi"/>
                <w:sz w:val="18"/>
                <w:szCs w:val="18"/>
              </w:rPr>
            </w:pPr>
            <w:ins w:id="2362" w:author="Ferris, Todd@Energy" w:date="2018-11-21T08:54:00Z">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w:t>
              </w:r>
              <w:proofErr w:type="spellStart"/>
              <w:r w:rsidRPr="00CB00C9">
                <w:rPr>
                  <w:rFonts w:asciiTheme="minorHAnsi" w:hAnsiTheme="minorHAnsi"/>
                  <w:sz w:val="18"/>
                  <w:szCs w:val="18"/>
                </w:rPr>
                <w:t>Q</w:t>
              </w:r>
              <w:r w:rsidRPr="00CB00C9">
                <w:rPr>
                  <w:rFonts w:asciiTheme="minorHAnsi" w:hAnsiTheme="minorHAnsi"/>
                  <w:sz w:val="18"/>
                  <w:szCs w:val="18"/>
                  <w:vertAlign w:val="subscript"/>
                </w:rPr>
                <w:t>fan</w:t>
              </w:r>
              <w:proofErr w:type="spellEnd"/>
              <w:r w:rsidRPr="00CB00C9">
                <w:rPr>
                  <w:rFonts w:asciiTheme="minorHAnsi" w:hAnsiTheme="minorHAnsi"/>
                  <w:sz w:val="18"/>
                  <w:szCs w:val="18"/>
                </w:rPr>
                <w:t>)</w:t>
              </w:r>
            </w:ins>
          </w:p>
        </w:tc>
        <w:tc>
          <w:tcPr>
            <w:tcW w:w="5584" w:type="dxa"/>
            <w:tcMar>
              <w:left w:w="72" w:type="dxa"/>
              <w:right w:w="72" w:type="dxa"/>
            </w:tcMar>
          </w:tcPr>
          <w:p w14:paraId="0435B73A" w14:textId="4C37D234" w:rsidR="00F51F71" w:rsidRDefault="00F51F71" w:rsidP="003A7CD3">
            <w:pPr>
              <w:keepNext/>
              <w:jc w:val="both"/>
              <w:rPr>
                <w:ins w:id="2363" w:author="Ferris, Todd@Energy" w:date="2018-11-21T08:54:00Z"/>
                <w:rFonts w:asciiTheme="minorHAnsi" w:hAnsiTheme="minorHAnsi"/>
                <w:sz w:val="18"/>
                <w:szCs w:val="18"/>
              </w:rPr>
            </w:pPr>
            <w:ins w:id="2364" w:author="Ferris, Todd@Energy" w:date="2018-11-21T08:54:00Z">
              <w:r w:rsidRPr="007F6151">
                <w:rPr>
                  <w:rFonts w:asciiTheme="minorHAnsi" w:hAnsiTheme="minorHAnsi"/>
                  <w:sz w:val="18"/>
                  <w:szCs w:val="18"/>
                </w:rPr>
                <w:t>&lt;&lt;</w:t>
              </w:r>
              <w:r>
                <w:rPr>
                  <w:rFonts w:asciiTheme="minorHAnsi" w:hAnsiTheme="minorHAnsi"/>
                  <w:sz w:val="18"/>
                  <w:szCs w:val="18"/>
                </w:rPr>
                <w:t>calculated value, if “</w:t>
              </w:r>
              <w:r w:rsidRPr="007A5D38">
                <w:rPr>
                  <w:rFonts w:asciiTheme="minorHAnsi" w:hAnsiTheme="minorHAnsi" w:cstheme="minorHAnsi"/>
                  <w:sz w:val="18"/>
                  <w:szCs w:val="18"/>
                </w:rPr>
                <w:t>Building Type</w:t>
              </w:r>
              <w:r>
                <w:rPr>
                  <w:rFonts w:asciiTheme="minorHAnsi" w:hAnsiTheme="minorHAnsi" w:cstheme="minorHAnsi"/>
                  <w:sz w:val="18"/>
                  <w:szCs w:val="18"/>
                </w:rPr>
                <w:t>” (A02) = Single Family Detached and</w:t>
              </w:r>
              <w:r>
                <w:rPr>
                  <w:rFonts w:asciiTheme="minorHAnsi" w:hAnsiTheme="minorHAnsi"/>
                  <w:sz w:val="18"/>
                  <w:szCs w:val="18"/>
                </w:rPr>
                <w:t xml:space="preserve"> “</w:t>
              </w:r>
              <w:r w:rsidRPr="007A5D38">
                <w:rPr>
                  <w:rFonts w:asciiTheme="minorHAnsi" w:hAnsiTheme="minorHAnsi" w:cstheme="minorHAnsi"/>
                  <w:sz w:val="18"/>
                  <w:szCs w:val="18"/>
                </w:rPr>
                <w:t>Ventilation System Type</w:t>
              </w:r>
              <w:r>
                <w:rPr>
                  <w:rFonts w:asciiTheme="minorHAnsi" w:hAnsiTheme="minorHAnsi" w:cstheme="minorHAnsi"/>
                  <w:sz w:val="18"/>
                  <w:szCs w:val="18"/>
                </w:rPr>
                <w:t>” (A</w:t>
              </w:r>
            </w:ins>
            <w:r w:rsidR="008002F8">
              <w:rPr>
                <w:rFonts w:asciiTheme="minorHAnsi" w:hAnsiTheme="minorHAnsi" w:cstheme="minorHAnsi"/>
                <w:sz w:val="18"/>
                <w:szCs w:val="18"/>
              </w:rPr>
              <w:t>06</w:t>
            </w:r>
            <w:ins w:id="2365" w:author="Ferris, Todd@Energy" w:date="2018-11-21T08:54:00Z">
              <w:r>
                <w:rPr>
                  <w:rFonts w:asciiTheme="minorHAnsi" w:hAnsiTheme="minorHAnsi" w:cstheme="minorHAnsi"/>
                  <w:sz w:val="18"/>
                  <w:szCs w:val="18"/>
                </w:rPr>
                <w:t>) = Balanced, Balanced – ERV or Balanced - HRV, then value =</w:t>
              </w:r>
              <w:r>
                <w:rPr>
                  <w:rFonts w:asciiTheme="minorHAnsi" w:hAnsiTheme="minorHAnsi"/>
                  <w:sz w:val="18"/>
                  <w:szCs w:val="18"/>
                </w:rPr>
                <w:t xml:space="preserve"> ‘</w:t>
              </w: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w:t>
              </w:r>
              <w:r>
                <w:rPr>
                  <w:rFonts w:asciiTheme="minorHAnsi" w:hAnsiTheme="minorHAnsi"/>
                  <w:sz w:val="18"/>
                  <w:szCs w:val="18"/>
                </w:rPr>
                <w:t>” (</w:t>
              </w:r>
            </w:ins>
            <w:r w:rsidR="00FC6E8F">
              <w:rPr>
                <w:rFonts w:asciiTheme="minorHAnsi" w:hAnsiTheme="minorHAnsi"/>
                <w:sz w:val="18"/>
                <w:szCs w:val="18"/>
              </w:rPr>
              <w:t>C</w:t>
            </w:r>
            <w:ins w:id="2366" w:author="Ferris, Todd@Energy" w:date="2018-11-21T08:54:00Z">
              <w:r>
                <w:rPr>
                  <w:rFonts w:asciiTheme="minorHAnsi" w:hAnsiTheme="minorHAnsi"/>
                  <w:sz w:val="18"/>
                  <w:szCs w:val="18"/>
                </w:rPr>
                <w:t>01) – [1*(“Effective Annual Average Infiltration Rate” (</w:t>
              </w:r>
            </w:ins>
            <w:r w:rsidR="00FC6E8F">
              <w:rPr>
                <w:rFonts w:asciiTheme="minorHAnsi" w:hAnsiTheme="minorHAnsi"/>
                <w:sz w:val="18"/>
                <w:szCs w:val="18"/>
              </w:rPr>
              <w:t>C</w:t>
            </w:r>
            <w:proofErr w:type="gramStart"/>
            <w:ins w:id="2367" w:author="Ferris, Todd@Energy" w:date="2018-11-21T08:54:00Z">
              <w:r>
                <w:rPr>
                  <w:rFonts w:asciiTheme="minorHAnsi" w:hAnsiTheme="minorHAnsi"/>
                  <w:sz w:val="18"/>
                  <w:szCs w:val="18"/>
                </w:rPr>
                <w:t>03)*</w:t>
              </w:r>
              <w:proofErr w:type="gramEnd"/>
              <w:r>
                <w:rPr>
                  <w:rFonts w:asciiTheme="minorHAnsi" w:hAnsiTheme="minorHAnsi"/>
                  <w:sz w:val="18"/>
                  <w:szCs w:val="18"/>
                </w:rPr>
                <w:t>1)];</w:t>
              </w:r>
            </w:ins>
          </w:p>
          <w:p w14:paraId="0435B73B" w14:textId="77777777" w:rsidR="00F51F71" w:rsidDel="00A44C1C" w:rsidRDefault="00F51F71" w:rsidP="003A7CD3">
            <w:pPr>
              <w:keepNext/>
              <w:rPr>
                <w:ins w:id="2368" w:author="Ferris, Todd@Energy" w:date="2018-11-21T08:54:00Z"/>
                <w:del w:id="2369" w:author="TF 112318" w:date="2018-11-23T18:09:00Z"/>
                <w:rFonts w:asciiTheme="minorHAnsi" w:hAnsiTheme="minorHAnsi"/>
                <w:sz w:val="18"/>
                <w:szCs w:val="18"/>
              </w:rPr>
            </w:pPr>
          </w:p>
          <w:p w14:paraId="0435B73C" w14:textId="784444CE" w:rsidR="00F51F71" w:rsidRDefault="00A44C1C" w:rsidP="003A7CD3">
            <w:pPr>
              <w:keepNext/>
              <w:rPr>
                <w:ins w:id="2370" w:author="Ferris, Todd@Energy" w:date="2018-11-21T08:54:00Z"/>
                <w:rFonts w:asciiTheme="minorHAnsi" w:hAnsiTheme="minorHAnsi"/>
                <w:sz w:val="18"/>
                <w:szCs w:val="18"/>
              </w:rPr>
            </w:pPr>
            <w:ins w:id="2371" w:author="TF 112318" w:date="2018-11-23T18:09:00Z">
              <w:r>
                <w:rPr>
                  <w:rFonts w:asciiTheme="minorHAnsi" w:hAnsiTheme="minorHAnsi"/>
                  <w:sz w:val="18"/>
                  <w:szCs w:val="18"/>
                </w:rPr>
                <w:t>E</w:t>
              </w:r>
            </w:ins>
            <w:ins w:id="2372" w:author="Ferris, Todd@Energy" w:date="2018-11-21T08:54:00Z">
              <w:del w:id="2373" w:author="TF 112318" w:date="2018-11-23T18:09:00Z">
                <w:r w:rsidR="00F51F71" w:rsidDel="00A44C1C">
                  <w:rPr>
                    <w:rFonts w:asciiTheme="minorHAnsi" w:hAnsiTheme="minorHAnsi"/>
                    <w:sz w:val="18"/>
                    <w:szCs w:val="18"/>
                  </w:rPr>
                  <w:delText>e</w:delText>
                </w:r>
              </w:del>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ins>
            <w:r w:rsidR="008002F8">
              <w:rPr>
                <w:rFonts w:asciiTheme="minorHAnsi" w:hAnsiTheme="minorHAnsi" w:cstheme="minorHAnsi"/>
                <w:sz w:val="18"/>
                <w:szCs w:val="18"/>
              </w:rPr>
              <w:t>06</w:t>
            </w:r>
            <w:ins w:id="2374" w:author="Ferris, Todd@Energy" w:date="2018-11-21T08:54:00Z">
              <w:r w:rsidR="00F51F71">
                <w:rPr>
                  <w:rFonts w:asciiTheme="minorHAnsi" w:hAnsiTheme="minorHAnsi" w:cstheme="minorHAnsi"/>
                  <w:sz w:val="18"/>
                  <w:szCs w:val="18"/>
                </w:rPr>
                <w:t>) = Balanced, Balanced – ERV or Balanced - HRV,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ins>
            <w:r w:rsidR="00FC6E8F">
              <w:rPr>
                <w:rFonts w:asciiTheme="minorHAnsi" w:hAnsiTheme="minorHAnsi"/>
                <w:sz w:val="18"/>
                <w:szCs w:val="18"/>
              </w:rPr>
              <w:t>C</w:t>
            </w:r>
            <w:ins w:id="2375" w:author="Ferris, Todd@Energy" w:date="2018-11-21T08:54:00Z">
              <w:r w:rsidR="00F51F71">
                <w:rPr>
                  <w:rFonts w:asciiTheme="minorHAnsi" w:hAnsiTheme="minorHAnsi"/>
                  <w:sz w:val="18"/>
                  <w:szCs w:val="18"/>
                </w:rPr>
                <w:t>01) – {1*[“Effective Annual Average Infiltration Rate” (</w:t>
              </w:r>
            </w:ins>
            <w:r w:rsidR="00FC6E8F">
              <w:rPr>
                <w:rFonts w:asciiTheme="minorHAnsi" w:hAnsiTheme="minorHAnsi"/>
                <w:sz w:val="18"/>
                <w:szCs w:val="18"/>
              </w:rPr>
              <w:t>C</w:t>
            </w:r>
            <w:ins w:id="2376" w:author="Ferris, Todd@Energy" w:date="2018-11-21T08:54:00Z">
              <w:r w:rsidR="00F51F71">
                <w:rPr>
                  <w:rFonts w:asciiTheme="minorHAnsi" w:hAnsiTheme="minorHAnsi"/>
                  <w:sz w:val="18"/>
                  <w:szCs w:val="18"/>
                </w:rPr>
                <w:t>03) * (”Unshared Exterior Envelope Surface Area” (</w:t>
              </w:r>
            </w:ins>
            <w:r w:rsidR="00FC6E8F">
              <w:rPr>
                <w:rFonts w:asciiTheme="minorHAnsi" w:hAnsiTheme="minorHAnsi"/>
                <w:sz w:val="18"/>
                <w:szCs w:val="18"/>
              </w:rPr>
              <w:t>C</w:t>
            </w:r>
            <w:ins w:id="2377" w:author="Ferris, Todd@Energy" w:date="2018-11-21T08:54:00Z">
              <w:r w:rsidR="00F51F71">
                <w:rPr>
                  <w:rFonts w:asciiTheme="minorHAnsi" w:hAnsiTheme="minorHAnsi"/>
                  <w:sz w:val="18"/>
                  <w:szCs w:val="18"/>
                </w:rPr>
                <w:t>0</w:t>
              </w:r>
            </w:ins>
            <w:r w:rsidR="00752BAF">
              <w:rPr>
                <w:rFonts w:asciiTheme="minorHAnsi" w:hAnsiTheme="minorHAnsi"/>
                <w:sz w:val="18"/>
                <w:szCs w:val="18"/>
              </w:rPr>
              <w:t>5</w:t>
            </w:r>
            <w:ins w:id="2378" w:author="Ferris, Todd@Energy" w:date="2018-11-21T08:54:00Z">
              <w:r w:rsidR="00F51F71">
                <w:rPr>
                  <w:rFonts w:asciiTheme="minorHAnsi" w:hAnsiTheme="minorHAnsi"/>
                  <w:sz w:val="18"/>
                  <w:szCs w:val="18"/>
                </w:rPr>
                <w:t>)/”Total Exterior Envelope Surface Area” (</w:t>
              </w:r>
            </w:ins>
            <w:r w:rsidR="00FC6E8F">
              <w:rPr>
                <w:rFonts w:asciiTheme="minorHAnsi" w:hAnsiTheme="minorHAnsi"/>
                <w:sz w:val="18"/>
                <w:szCs w:val="18"/>
              </w:rPr>
              <w:t>C</w:t>
            </w:r>
            <w:ins w:id="2379" w:author="Ferris, Todd@Energy" w:date="2018-11-21T08:54:00Z">
              <w:r w:rsidR="00F51F71">
                <w:rPr>
                  <w:rFonts w:asciiTheme="minorHAnsi" w:hAnsiTheme="minorHAnsi"/>
                  <w:sz w:val="18"/>
                  <w:szCs w:val="18"/>
                </w:rPr>
                <w:t>0</w:t>
              </w:r>
            </w:ins>
            <w:r w:rsidR="00752BAF">
              <w:rPr>
                <w:rFonts w:asciiTheme="minorHAnsi" w:hAnsiTheme="minorHAnsi"/>
                <w:sz w:val="18"/>
                <w:szCs w:val="18"/>
              </w:rPr>
              <w:t>4</w:t>
            </w:r>
            <w:ins w:id="2380" w:author="Ferris, Todd@Energy" w:date="2018-11-21T08:54:00Z">
              <w:r w:rsidR="00F51F71">
                <w:rPr>
                  <w:rFonts w:asciiTheme="minorHAnsi" w:hAnsiTheme="minorHAnsi"/>
                  <w:sz w:val="18"/>
                  <w:szCs w:val="18"/>
                </w:rPr>
                <w:t>))]};</w:t>
              </w:r>
            </w:ins>
          </w:p>
          <w:p w14:paraId="0435B73D" w14:textId="77777777" w:rsidR="00F51F71" w:rsidDel="00A44C1C" w:rsidRDefault="00F51F71" w:rsidP="003A7CD3">
            <w:pPr>
              <w:keepNext/>
              <w:rPr>
                <w:ins w:id="2381" w:author="Ferris, Todd@Energy" w:date="2018-11-21T08:54:00Z"/>
                <w:del w:id="2382" w:author="TF 112318" w:date="2018-11-23T18:09:00Z"/>
                <w:rFonts w:asciiTheme="minorHAnsi" w:hAnsiTheme="minorHAnsi"/>
                <w:sz w:val="18"/>
                <w:szCs w:val="18"/>
              </w:rPr>
            </w:pPr>
          </w:p>
          <w:p w14:paraId="0435B73E" w14:textId="3EE57D2D" w:rsidR="00F51F71" w:rsidRDefault="00A44C1C" w:rsidP="003A7CD3">
            <w:pPr>
              <w:keepNext/>
              <w:jc w:val="both"/>
              <w:rPr>
                <w:ins w:id="2383" w:author="Ferris, Todd@Energy" w:date="2018-11-21T08:54:00Z"/>
                <w:rFonts w:asciiTheme="minorHAnsi" w:hAnsiTheme="minorHAnsi"/>
                <w:sz w:val="18"/>
                <w:szCs w:val="18"/>
              </w:rPr>
            </w:pPr>
            <w:ins w:id="2384" w:author="TF 112318" w:date="2018-11-23T18:09:00Z">
              <w:r>
                <w:rPr>
                  <w:rFonts w:asciiTheme="minorHAnsi" w:hAnsiTheme="minorHAnsi"/>
                  <w:sz w:val="18"/>
                  <w:szCs w:val="18"/>
                </w:rPr>
                <w:t>E</w:t>
              </w:r>
            </w:ins>
            <w:ins w:id="2385" w:author="Ferris, Todd@Energy" w:date="2018-11-21T08:54:00Z">
              <w:del w:id="2386" w:author="TF 112318" w:date="2018-11-23T18:09:00Z">
                <w:r w:rsidR="00F51F71" w:rsidDel="00A44C1C">
                  <w:rPr>
                    <w:rFonts w:asciiTheme="minorHAnsi" w:hAnsiTheme="minorHAnsi"/>
                    <w:sz w:val="18"/>
                    <w:szCs w:val="18"/>
                  </w:rPr>
                  <w:delText>e</w:delText>
                </w:r>
              </w:del>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Detached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ins>
            <w:r w:rsidR="008002F8">
              <w:rPr>
                <w:rFonts w:asciiTheme="minorHAnsi" w:hAnsiTheme="minorHAnsi" w:cstheme="minorHAnsi"/>
                <w:sz w:val="18"/>
                <w:szCs w:val="18"/>
              </w:rPr>
              <w:t>06</w:t>
            </w:r>
            <w:ins w:id="2387" w:author="Ferris, Todd@Energy" w:date="2018-11-21T08:54:00Z">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ins>
            <w:r w:rsidR="00FC6E8F">
              <w:rPr>
                <w:rFonts w:asciiTheme="minorHAnsi" w:hAnsiTheme="minorHAnsi"/>
                <w:sz w:val="18"/>
                <w:szCs w:val="18"/>
              </w:rPr>
              <w:t>C</w:t>
            </w:r>
            <w:ins w:id="2388" w:author="Ferris, Todd@Energy" w:date="2018-11-21T08:54:00Z">
              <w:r w:rsidR="00F51F71">
                <w:rPr>
                  <w:rFonts w:asciiTheme="minorHAnsi" w:hAnsiTheme="minorHAnsi"/>
                  <w:sz w:val="18"/>
                  <w:szCs w:val="18"/>
                </w:rPr>
                <w:t>01) – [(Effective Annual Average Infiltration Rate (</w:t>
              </w:r>
            </w:ins>
            <w:r w:rsidR="00FC6E8F">
              <w:rPr>
                <w:rFonts w:asciiTheme="minorHAnsi" w:hAnsiTheme="minorHAnsi"/>
                <w:sz w:val="18"/>
                <w:szCs w:val="18"/>
              </w:rPr>
              <w:t>C</w:t>
            </w:r>
            <w:ins w:id="2389" w:author="Ferris, Todd@Energy" w:date="2018-11-21T08:54:00Z">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ins>
            <w:r w:rsidR="00FC6E8F">
              <w:rPr>
                <w:rFonts w:asciiTheme="minorHAnsi" w:hAnsiTheme="minorHAnsi"/>
                <w:sz w:val="18"/>
                <w:szCs w:val="18"/>
              </w:rPr>
              <w:t>C</w:t>
            </w:r>
            <w:ins w:id="2390" w:author="Ferris, Todd@Energy" w:date="2018-11-21T08:54:00Z">
              <w:r w:rsidR="00F51F71">
                <w:rPr>
                  <w:rFonts w:asciiTheme="minorHAnsi" w:hAnsiTheme="minorHAnsi"/>
                  <w:sz w:val="18"/>
                  <w:szCs w:val="18"/>
                </w:rPr>
                <w:t>01))*(“Effective Annual Average Infiltration Rate” (</w:t>
              </w:r>
            </w:ins>
            <w:r w:rsidR="00FC6E8F">
              <w:rPr>
                <w:rFonts w:asciiTheme="minorHAnsi" w:hAnsiTheme="minorHAnsi"/>
                <w:sz w:val="18"/>
                <w:szCs w:val="18"/>
              </w:rPr>
              <w:t>C</w:t>
            </w:r>
            <w:ins w:id="2391" w:author="Ferris, Todd@Energy" w:date="2018-11-21T08:54:00Z">
              <w:r w:rsidR="00F51F71">
                <w:rPr>
                  <w:rFonts w:asciiTheme="minorHAnsi" w:hAnsiTheme="minorHAnsi"/>
                  <w:sz w:val="18"/>
                  <w:szCs w:val="18"/>
                </w:rPr>
                <w:t>03)*1)];</w:t>
              </w:r>
            </w:ins>
          </w:p>
          <w:p w14:paraId="0435B73F" w14:textId="77777777" w:rsidR="00F51F71" w:rsidDel="00A44C1C" w:rsidRDefault="00F51F71" w:rsidP="003A7CD3">
            <w:pPr>
              <w:keepNext/>
              <w:rPr>
                <w:ins w:id="2392" w:author="Ferris, Todd@Energy" w:date="2018-11-21T08:54:00Z"/>
                <w:del w:id="2393" w:author="TF 112318" w:date="2018-11-23T18:09:00Z"/>
                <w:rFonts w:asciiTheme="minorHAnsi" w:hAnsiTheme="minorHAnsi"/>
                <w:sz w:val="18"/>
                <w:szCs w:val="18"/>
              </w:rPr>
            </w:pPr>
          </w:p>
          <w:p w14:paraId="0435B740" w14:textId="36C0FE11" w:rsidR="00DF62BF" w:rsidRDefault="00A44C1C" w:rsidP="00380356">
            <w:pPr>
              <w:keepNext/>
              <w:rPr>
                <w:ins w:id="2394" w:author="Ferris, Todd@Energy" w:date="2018-11-21T08:54:00Z"/>
                <w:rFonts w:asciiTheme="minorHAnsi" w:hAnsiTheme="minorHAnsi"/>
                <w:sz w:val="18"/>
                <w:szCs w:val="18"/>
              </w:rPr>
            </w:pPr>
            <w:ins w:id="2395" w:author="TF 112318" w:date="2018-11-23T18:09:00Z">
              <w:r>
                <w:rPr>
                  <w:rFonts w:asciiTheme="minorHAnsi" w:hAnsiTheme="minorHAnsi"/>
                  <w:sz w:val="18"/>
                  <w:szCs w:val="18"/>
                </w:rPr>
                <w:t>E</w:t>
              </w:r>
            </w:ins>
            <w:ins w:id="2396" w:author="Ferris, Todd@Energy" w:date="2018-11-21T08:54:00Z">
              <w:del w:id="2397" w:author="TF 112318" w:date="2018-11-23T18:09:00Z">
                <w:r w:rsidR="00F51F71" w:rsidDel="00A44C1C">
                  <w:rPr>
                    <w:rFonts w:asciiTheme="minorHAnsi" w:hAnsiTheme="minorHAnsi"/>
                    <w:sz w:val="18"/>
                    <w:szCs w:val="18"/>
                  </w:rPr>
                  <w:delText>e</w:delText>
                </w:r>
              </w:del>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ins>
            <w:r w:rsidR="008002F8">
              <w:rPr>
                <w:rFonts w:asciiTheme="minorHAnsi" w:hAnsiTheme="minorHAnsi" w:cstheme="minorHAnsi"/>
                <w:sz w:val="18"/>
                <w:szCs w:val="18"/>
              </w:rPr>
              <w:t>06</w:t>
            </w:r>
            <w:ins w:id="2398" w:author="Ferris, Todd@Energy" w:date="2018-11-21T08:54:00Z">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ins>
            <w:r w:rsidR="00FC6E8F">
              <w:rPr>
                <w:rFonts w:asciiTheme="minorHAnsi" w:hAnsiTheme="minorHAnsi"/>
                <w:sz w:val="18"/>
                <w:szCs w:val="18"/>
              </w:rPr>
              <w:t>C</w:t>
            </w:r>
            <w:ins w:id="2399" w:author="Ferris, Todd@Energy" w:date="2018-11-21T08:54:00Z">
              <w:r w:rsidR="00F51F71">
                <w:rPr>
                  <w:rFonts w:asciiTheme="minorHAnsi" w:hAnsiTheme="minorHAnsi"/>
                  <w:sz w:val="18"/>
                  <w:szCs w:val="18"/>
                </w:rPr>
                <w:t>01) – {(Effective Annual Average Infiltration Rate (</w:t>
              </w:r>
            </w:ins>
            <w:r w:rsidR="00FC6E8F">
              <w:rPr>
                <w:rFonts w:asciiTheme="minorHAnsi" w:hAnsiTheme="minorHAnsi"/>
                <w:sz w:val="18"/>
                <w:szCs w:val="18"/>
              </w:rPr>
              <w:t>C</w:t>
            </w:r>
            <w:ins w:id="2400" w:author="Ferris, Todd@Energy" w:date="2018-11-21T08:54:00Z">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ins>
            <w:r w:rsidR="00FC6E8F">
              <w:rPr>
                <w:rFonts w:asciiTheme="minorHAnsi" w:hAnsiTheme="minorHAnsi"/>
                <w:sz w:val="18"/>
                <w:szCs w:val="18"/>
              </w:rPr>
              <w:t>C</w:t>
            </w:r>
            <w:ins w:id="2401" w:author="Ferris, Todd@Energy" w:date="2018-11-21T08:54:00Z">
              <w:r w:rsidR="00F51F71">
                <w:rPr>
                  <w:rFonts w:asciiTheme="minorHAnsi" w:hAnsiTheme="minorHAnsi"/>
                  <w:sz w:val="18"/>
                  <w:szCs w:val="18"/>
                </w:rPr>
                <w:t>01))*[“Effective Annual Average Infiltration Rate” (</w:t>
              </w:r>
            </w:ins>
            <w:r w:rsidR="00FC6E8F">
              <w:rPr>
                <w:rFonts w:asciiTheme="minorHAnsi" w:hAnsiTheme="minorHAnsi"/>
                <w:sz w:val="18"/>
                <w:szCs w:val="18"/>
              </w:rPr>
              <w:t>C</w:t>
            </w:r>
            <w:ins w:id="2402" w:author="Ferris, Todd@Energy" w:date="2018-11-21T08:54:00Z">
              <w:r w:rsidR="00F51F71">
                <w:rPr>
                  <w:rFonts w:asciiTheme="minorHAnsi" w:hAnsiTheme="minorHAnsi"/>
                  <w:sz w:val="18"/>
                  <w:szCs w:val="18"/>
                </w:rPr>
                <w:t>03) * (”Unshared Exterior Envelope Surface Area” (</w:t>
              </w:r>
            </w:ins>
            <w:r w:rsidR="00FC6E8F">
              <w:rPr>
                <w:rFonts w:asciiTheme="minorHAnsi" w:hAnsiTheme="minorHAnsi"/>
                <w:sz w:val="18"/>
                <w:szCs w:val="18"/>
              </w:rPr>
              <w:t>C</w:t>
            </w:r>
            <w:ins w:id="2403" w:author="Ferris, Todd@Energy" w:date="2018-11-21T08:54:00Z">
              <w:r w:rsidR="00F51F71">
                <w:rPr>
                  <w:rFonts w:asciiTheme="minorHAnsi" w:hAnsiTheme="minorHAnsi"/>
                  <w:sz w:val="18"/>
                  <w:szCs w:val="18"/>
                </w:rPr>
                <w:t>0</w:t>
              </w:r>
            </w:ins>
            <w:r w:rsidR="00380356">
              <w:rPr>
                <w:rFonts w:asciiTheme="minorHAnsi" w:hAnsiTheme="minorHAnsi"/>
                <w:sz w:val="18"/>
                <w:szCs w:val="18"/>
              </w:rPr>
              <w:t>5</w:t>
            </w:r>
            <w:ins w:id="2404" w:author="Ferris, Todd@Energy" w:date="2018-11-21T08:54:00Z">
              <w:r w:rsidR="00F51F71">
                <w:rPr>
                  <w:rFonts w:asciiTheme="minorHAnsi" w:hAnsiTheme="minorHAnsi"/>
                  <w:sz w:val="18"/>
                  <w:szCs w:val="18"/>
                </w:rPr>
                <w:t>)/”Total Exterior Envelope Surface Area” (</w:t>
              </w:r>
            </w:ins>
            <w:r w:rsidR="00FC6E8F">
              <w:rPr>
                <w:rFonts w:asciiTheme="minorHAnsi" w:hAnsiTheme="minorHAnsi"/>
                <w:sz w:val="18"/>
                <w:szCs w:val="18"/>
              </w:rPr>
              <w:t>C</w:t>
            </w:r>
            <w:ins w:id="2405" w:author="Ferris, Todd@Energy" w:date="2018-11-21T08:54:00Z">
              <w:r w:rsidR="00F51F71">
                <w:rPr>
                  <w:rFonts w:asciiTheme="minorHAnsi" w:hAnsiTheme="minorHAnsi"/>
                  <w:sz w:val="18"/>
                  <w:szCs w:val="18"/>
                </w:rPr>
                <w:t>0</w:t>
              </w:r>
            </w:ins>
            <w:r w:rsidR="00FC6E8F">
              <w:rPr>
                <w:rFonts w:asciiTheme="minorHAnsi" w:hAnsiTheme="minorHAnsi"/>
                <w:sz w:val="18"/>
                <w:szCs w:val="18"/>
              </w:rPr>
              <w:t>4</w:t>
            </w:r>
            <w:ins w:id="2406" w:author="Ferris, Todd@Energy" w:date="2018-11-21T08:54:00Z">
              <w:r w:rsidR="00F51F71">
                <w:rPr>
                  <w:rFonts w:asciiTheme="minorHAnsi" w:hAnsiTheme="minorHAnsi"/>
                  <w:sz w:val="18"/>
                  <w:szCs w:val="18"/>
                </w:rPr>
                <w:t>))]}&gt;&gt;</w:t>
              </w:r>
            </w:ins>
          </w:p>
        </w:tc>
      </w:tr>
    </w:tbl>
    <w:p w14:paraId="0435B743" w14:textId="77777777" w:rsidR="00A947A7" w:rsidRDefault="00A947A7">
      <w:r>
        <w:br w:type="page"/>
      </w:r>
    </w:p>
    <w:tbl>
      <w:tblPr>
        <w:tblStyle w:val="TableGrid"/>
        <w:tblW w:w="11015" w:type="dxa"/>
        <w:tblLook w:val="04A0" w:firstRow="1" w:lastRow="0" w:firstColumn="1" w:lastColumn="0" w:noHBand="0" w:noVBand="1"/>
      </w:tblPr>
      <w:tblGrid>
        <w:gridCol w:w="2203"/>
        <w:gridCol w:w="2203"/>
        <w:gridCol w:w="2203"/>
        <w:gridCol w:w="2203"/>
        <w:gridCol w:w="2203"/>
      </w:tblGrid>
      <w:tr w:rsidR="00DE0501" w14:paraId="0435B746" w14:textId="77777777" w:rsidTr="003A7CD3">
        <w:trPr>
          <w:ins w:id="2407" w:author="Ferris, Todd@Energy" w:date="2018-11-21T09:22:00Z"/>
        </w:trPr>
        <w:tc>
          <w:tcPr>
            <w:tcW w:w="11015" w:type="dxa"/>
            <w:gridSpan w:val="5"/>
          </w:tcPr>
          <w:p w14:paraId="0435B744" w14:textId="6CC35AF6" w:rsidR="00DE0501" w:rsidRPr="0029047D" w:rsidRDefault="008002F8" w:rsidP="003A7CD3">
            <w:pPr>
              <w:keepNext/>
              <w:rPr>
                <w:ins w:id="2408" w:author="Ferris, Todd@Energy" w:date="2018-11-21T09:22:00Z"/>
                <w:rFonts w:asciiTheme="minorHAnsi" w:hAnsiTheme="minorHAnsi"/>
                <w:b/>
                <w:szCs w:val="18"/>
              </w:rPr>
            </w:pPr>
            <w:r>
              <w:rPr>
                <w:rFonts w:asciiTheme="minorHAnsi" w:hAnsiTheme="minorHAnsi"/>
                <w:b/>
                <w:szCs w:val="18"/>
              </w:rPr>
              <w:lastRenderedPageBreak/>
              <w:t>D</w:t>
            </w:r>
            <w:ins w:id="2409" w:author="Ferris, Todd@Energy" w:date="2018-11-21T09:22:00Z">
              <w:r w:rsidR="00DE0501" w:rsidRPr="0029047D">
                <w:rPr>
                  <w:rFonts w:asciiTheme="minorHAnsi" w:hAnsiTheme="minorHAnsi"/>
                  <w:b/>
                  <w:szCs w:val="18"/>
                </w:rPr>
                <w:t xml:space="preserve">. </w:t>
              </w:r>
              <w:r w:rsidR="00DE0501">
                <w:rPr>
                  <w:rFonts w:asciiTheme="minorHAnsi" w:hAnsiTheme="minorHAnsi"/>
                  <w:b/>
                  <w:szCs w:val="18"/>
                </w:rPr>
                <w:t xml:space="preserve">Installed </w:t>
              </w:r>
              <w:r w:rsidR="00DE0501" w:rsidRPr="0029047D">
                <w:rPr>
                  <w:rFonts w:asciiTheme="minorHAnsi" w:hAnsiTheme="minorHAnsi"/>
                  <w:b/>
                  <w:szCs w:val="18"/>
                </w:rPr>
                <w:t>Ventilation - Total Ventilation Rate</w:t>
              </w:r>
            </w:ins>
          </w:p>
          <w:p w14:paraId="0435B745" w14:textId="77777777" w:rsidR="00DE0501" w:rsidRDefault="00DE0501" w:rsidP="003A7CD3">
            <w:pPr>
              <w:keepNext/>
              <w:rPr>
                <w:ins w:id="2410" w:author="Ferris, Todd@Energy" w:date="2018-11-21T09:22:00Z"/>
                <w:rFonts w:asciiTheme="minorHAnsi" w:hAnsiTheme="minorHAnsi"/>
                <w:szCs w:val="18"/>
              </w:rPr>
            </w:pPr>
            <w:ins w:id="2411" w:author="Ferris, Todd@Energy" w:date="2018-11-21T09:22: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DE0501" w14:paraId="0435B74C" w14:textId="77777777" w:rsidTr="003A7CD3">
        <w:trPr>
          <w:ins w:id="2412" w:author="Ferris, Todd@Energy" w:date="2018-11-21T09:22:00Z"/>
        </w:trPr>
        <w:tc>
          <w:tcPr>
            <w:tcW w:w="2203" w:type="dxa"/>
            <w:vAlign w:val="center"/>
          </w:tcPr>
          <w:p w14:paraId="0435B747" w14:textId="77777777" w:rsidR="00DE0501" w:rsidRPr="00BF496A" w:rsidRDefault="00DE0501" w:rsidP="003A7CD3">
            <w:pPr>
              <w:jc w:val="center"/>
              <w:rPr>
                <w:ins w:id="2413" w:author="Ferris, Todd@Energy" w:date="2018-11-21T09:22:00Z"/>
                <w:rFonts w:asciiTheme="minorHAnsi" w:hAnsiTheme="minorHAnsi"/>
                <w:sz w:val="18"/>
                <w:szCs w:val="18"/>
              </w:rPr>
            </w:pPr>
            <w:ins w:id="2414" w:author="Ferris, Todd@Energy" w:date="2018-11-21T09:22:00Z">
              <w:r w:rsidRPr="00BF496A">
                <w:rPr>
                  <w:rFonts w:asciiTheme="minorHAnsi" w:hAnsiTheme="minorHAnsi"/>
                  <w:sz w:val="18"/>
                  <w:szCs w:val="18"/>
                </w:rPr>
                <w:t>01</w:t>
              </w:r>
            </w:ins>
          </w:p>
        </w:tc>
        <w:tc>
          <w:tcPr>
            <w:tcW w:w="2203" w:type="dxa"/>
            <w:vAlign w:val="center"/>
          </w:tcPr>
          <w:p w14:paraId="0435B748" w14:textId="77777777" w:rsidR="00DE0501" w:rsidRPr="00607053" w:rsidRDefault="00DE0501" w:rsidP="003A7CD3">
            <w:pPr>
              <w:jc w:val="center"/>
              <w:rPr>
                <w:ins w:id="2415" w:author="Ferris, Todd@Energy" w:date="2018-11-21T09:22:00Z"/>
                <w:rFonts w:asciiTheme="minorHAnsi" w:hAnsiTheme="minorHAnsi"/>
                <w:sz w:val="18"/>
                <w:szCs w:val="18"/>
              </w:rPr>
            </w:pPr>
            <w:ins w:id="2416" w:author="Ferris, Todd@Energy" w:date="2018-11-21T09:22:00Z">
              <w:r w:rsidRPr="00607053">
                <w:rPr>
                  <w:rFonts w:asciiTheme="minorHAnsi" w:hAnsiTheme="minorHAnsi"/>
                  <w:sz w:val="18"/>
                  <w:szCs w:val="18"/>
                </w:rPr>
                <w:t>02</w:t>
              </w:r>
            </w:ins>
          </w:p>
        </w:tc>
        <w:tc>
          <w:tcPr>
            <w:tcW w:w="2203" w:type="dxa"/>
            <w:vAlign w:val="center"/>
          </w:tcPr>
          <w:p w14:paraId="0435B749" w14:textId="77777777" w:rsidR="00DE0501" w:rsidRPr="00607053" w:rsidRDefault="00DE0501" w:rsidP="003A7CD3">
            <w:pPr>
              <w:jc w:val="center"/>
              <w:rPr>
                <w:ins w:id="2417" w:author="Ferris, Todd@Energy" w:date="2018-11-21T09:22:00Z"/>
                <w:rFonts w:asciiTheme="minorHAnsi" w:hAnsiTheme="minorHAnsi"/>
                <w:sz w:val="18"/>
                <w:szCs w:val="18"/>
              </w:rPr>
            </w:pPr>
            <w:ins w:id="2418" w:author="Ferris, Todd@Energy" w:date="2018-11-21T09:22:00Z">
              <w:r w:rsidRPr="00607053">
                <w:rPr>
                  <w:rFonts w:asciiTheme="minorHAnsi" w:hAnsiTheme="minorHAnsi"/>
                  <w:sz w:val="18"/>
                  <w:szCs w:val="18"/>
                </w:rPr>
                <w:t>03</w:t>
              </w:r>
            </w:ins>
          </w:p>
        </w:tc>
        <w:tc>
          <w:tcPr>
            <w:tcW w:w="2203" w:type="dxa"/>
            <w:vAlign w:val="center"/>
          </w:tcPr>
          <w:p w14:paraId="0435B74A" w14:textId="77777777" w:rsidR="00DE0501" w:rsidRPr="00607053" w:rsidRDefault="00DE0501" w:rsidP="003A7CD3">
            <w:pPr>
              <w:jc w:val="center"/>
              <w:rPr>
                <w:ins w:id="2419" w:author="Ferris, Todd@Energy" w:date="2018-11-21T09:22:00Z"/>
                <w:rFonts w:asciiTheme="minorHAnsi" w:hAnsiTheme="minorHAnsi"/>
                <w:sz w:val="18"/>
                <w:szCs w:val="18"/>
              </w:rPr>
            </w:pPr>
            <w:ins w:id="2420" w:author="Ferris, Todd@Energy" w:date="2018-11-21T09:22:00Z">
              <w:r w:rsidRPr="00607053">
                <w:rPr>
                  <w:rFonts w:asciiTheme="minorHAnsi" w:hAnsiTheme="minorHAnsi"/>
                  <w:sz w:val="18"/>
                  <w:szCs w:val="18"/>
                </w:rPr>
                <w:t>04</w:t>
              </w:r>
            </w:ins>
          </w:p>
        </w:tc>
        <w:tc>
          <w:tcPr>
            <w:tcW w:w="2203" w:type="dxa"/>
            <w:vAlign w:val="center"/>
          </w:tcPr>
          <w:p w14:paraId="0435B74B" w14:textId="77777777" w:rsidR="00DE0501" w:rsidRPr="00741660" w:rsidRDefault="00DE0501" w:rsidP="003A7CD3">
            <w:pPr>
              <w:jc w:val="center"/>
              <w:rPr>
                <w:ins w:id="2421" w:author="Ferris, Todd@Energy" w:date="2018-11-21T09:22:00Z"/>
                <w:rFonts w:asciiTheme="minorHAnsi" w:hAnsiTheme="minorHAnsi"/>
                <w:sz w:val="18"/>
                <w:szCs w:val="18"/>
              </w:rPr>
            </w:pPr>
            <w:ins w:id="2422" w:author="Ferris, Todd@Energy" w:date="2018-11-21T09:22:00Z">
              <w:r w:rsidRPr="00741660">
                <w:rPr>
                  <w:rFonts w:asciiTheme="minorHAnsi" w:hAnsiTheme="minorHAnsi"/>
                  <w:sz w:val="18"/>
                  <w:szCs w:val="18"/>
                </w:rPr>
                <w:t>05</w:t>
              </w:r>
            </w:ins>
          </w:p>
        </w:tc>
      </w:tr>
      <w:tr w:rsidR="00DE0501" w14:paraId="0435B752" w14:textId="77777777" w:rsidTr="003A7CD3">
        <w:trPr>
          <w:ins w:id="2423" w:author="Ferris, Todd@Energy" w:date="2018-11-21T09:22:00Z"/>
        </w:trPr>
        <w:tc>
          <w:tcPr>
            <w:tcW w:w="2203" w:type="dxa"/>
            <w:vAlign w:val="bottom"/>
          </w:tcPr>
          <w:p w14:paraId="0435B74D" w14:textId="77777777" w:rsidR="00DE0501" w:rsidRPr="00BF496A" w:rsidRDefault="00DE0501" w:rsidP="003A7CD3">
            <w:pPr>
              <w:jc w:val="center"/>
              <w:rPr>
                <w:ins w:id="2424" w:author="Ferris, Todd@Energy" w:date="2018-11-21T09:22:00Z"/>
                <w:rFonts w:asciiTheme="minorHAnsi" w:hAnsiTheme="minorHAnsi"/>
                <w:sz w:val="18"/>
                <w:szCs w:val="18"/>
              </w:rPr>
            </w:pPr>
            <w:ins w:id="2425" w:author="Ferris, Todd@Energy" w:date="2018-11-21T09:22:00Z">
              <w:r w:rsidRPr="00BF496A">
                <w:rPr>
                  <w:rFonts w:asciiTheme="minorHAnsi" w:hAnsiTheme="minorHAnsi"/>
                  <w:sz w:val="18"/>
                  <w:szCs w:val="18"/>
                </w:rPr>
                <w:t>Fan Name</w:t>
              </w:r>
            </w:ins>
          </w:p>
        </w:tc>
        <w:tc>
          <w:tcPr>
            <w:tcW w:w="2203" w:type="dxa"/>
            <w:vAlign w:val="bottom"/>
          </w:tcPr>
          <w:p w14:paraId="0435B74E" w14:textId="77777777" w:rsidR="00DE0501" w:rsidRPr="00BF496A" w:rsidRDefault="00DE0501" w:rsidP="003A7CD3">
            <w:pPr>
              <w:jc w:val="center"/>
              <w:rPr>
                <w:ins w:id="2426" w:author="Ferris, Todd@Energy" w:date="2018-11-21T09:22:00Z"/>
                <w:rFonts w:asciiTheme="minorHAnsi" w:hAnsiTheme="minorHAnsi"/>
                <w:sz w:val="18"/>
                <w:szCs w:val="18"/>
              </w:rPr>
            </w:pPr>
            <w:ins w:id="2427" w:author="Ferris, Todd@Energy" w:date="2018-11-21T09:22:00Z">
              <w:r w:rsidRPr="00BF496A">
                <w:rPr>
                  <w:rFonts w:asciiTheme="minorHAnsi" w:hAnsiTheme="minorHAnsi"/>
                  <w:sz w:val="18"/>
                  <w:szCs w:val="18"/>
                </w:rPr>
                <w:t>Fan Location</w:t>
              </w:r>
            </w:ins>
          </w:p>
        </w:tc>
        <w:tc>
          <w:tcPr>
            <w:tcW w:w="2203" w:type="dxa"/>
            <w:vAlign w:val="bottom"/>
          </w:tcPr>
          <w:p w14:paraId="0435B74F" w14:textId="77777777" w:rsidR="00DE0501" w:rsidRPr="00BF496A" w:rsidRDefault="00DE0501" w:rsidP="003A7CD3">
            <w:pPr>
              <w:jc w:val="center"/>
              <w:rPr>
                <w:ins w:id="2428" w:author="Ferris, Todd@Energy" w:date="2018-11-21T09:22:00Z"/>
                <w:rFonts w:asciiTheme="minorHAnsi" w:hAnsiTheme="minorHAnsi"/>
                <w:sz w:val="18"/>
                <w:szCs w:val="18"/>
              </w:rPr>
            </w:pPr>
            <w:ins w:id="2429" w:author="Ferris, Todd@Energy" w:date="2018-11-21T09:22:00Z">
              <w:r w:rsidRPr="00BF496A">
                <w:rPr>
                  <w:rFonts w:asciiTheme="minorHAnsi" w:hAnsiTheme="minorHAnsi"/>
                  <w:sz w:val="18"/>
                  <w:szCs w:val="18"/>
                </w:rPr>
                <w:t>Runtime (Min/</w:t>
              </w:r>
              <w:proofErr w:type="spellStart"/>
              <w:r w:rsidRPr="00BF496A">
                <w:rPr>
                  <w:rFonts w:asciiTheme="minorHAnsi" w:hAnsiTheme="minorHAnsi"/>
                  <w:sz w:val="18"/>
                  <w:szCs w:val="18"/>
                </w:rPr>
                <w:t>Hr</w:t>
              </w:r>
              <w:proofErr w:type="spellEnd"/>
              <w:r w:rsidRPr="00BF496A">
                <w:rPr>
                  <w:rFonts w:asciiTheme="minorHAnsi" w:hAnsiTheme="minorHAnsi"/>
                  <w:sz w:val="18"/>
                  <w:szCs w:val="18"/>
                </w:rPr>
                <w:t>)</w:t>
              </w:r>
            </w:ins>
          </w:p>
        </w:tc>
        <w:tc>
          <w:tcPr>
            <w:tcW w:w="2203" w:type="dxa"/>
            <w:vAlign w:val="bottom"/>
          </w:tcPr>
          <w:p w14:paraId="0435B750" w14:textId="77777777" w:rsidR="00DE0501" w:rsidRPr="00BF496A" w:rsidRDefault="00DE0501" w:rsidP="007056D7">
            <w:pPr>
              <w:jc w:val="center"/>
              <w:rPr>
                <w:ins w:id="2430" w:author="Ferris, Todd@Energy" w:date="2018-11-21T09:22:00Z"/>
                <w:rFonts w:asciiTheme="minorHAnsi" w:hAnsiTheme="minorHAnsi"/>
                <w:sz w:val="18"/>
                <w:szCs w:val="18"/>
              </w:rPr>
            </w:pPr>
            <w:ins w:id="2431" w:author="Ferris, Todd@Energy" w:date="2018-11-21T09:22: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203" w:type="dxa"/>
            <w:vAlign w:val="bottom"/>
          </w:tcPr>
          <w:p w14:paraId="0435B751" w14:textId="77777777" w:rsidR="00DE0501" w:rsidRPr="00BF496A" w:rsidRDefault="00DE0501" w:rsidP="003A7CD3">
            <w:pPr>
              <w:jc w:val="center"/>
              <w:rPr>
                <w:ins w:id="2432" w:author="Ferris, Todd@Energy" w:date="2018-11-21T09:22:00Z"/>
                <w:rFonts w:asciiTheme="minorHAnsi" w:hAnsiTheme="minorHAnsi"/>
                <w:sz w:val="18"/>
                <w:szCs w:val="18"/>
              </w:rPr>
            </w:pPr>
            <w:ins w:id="2433" w:author="Ferris, Todd@Energy" w:date="2018-11-21T09:22:00Z">
              <w:r w:rsidRPr="00BF496A">
                <w:rPr>
                  <w:rFonts w:asciiTheme="minorHAnsi" w:hAnsiTheme="minorHAnsi"/>
                  <w:sz w:val="18"/>
                  <w:szCs w:val="18"/>
                </w:rPr>
                <w:t>Equivalent Continuous Ventilation (CFM)</w:t>
              </w:r>
            </w:ins>
          </w:p>
        </w:tc>
      </w:tr>
      <w:tr w:rsidR="00DE0501" w14:paraId="0435B75A" w14:textId="77777777" w:rsidTr="003A7CD3">
        <w:trPr>
          <w:ins w:id="2434" w:author="Ferris, Todd@Energy" w:date="2018-11-21T09:22:00Z"/>
        </w:trPr>
        <w:tc>
          <w:tcPr>
            <w:tcW w:w="2203" w:type="dxa"/>
            <w:vAlign w:val="bottom"/>
          </w:tcPr>
          <w:p w14:paraId="0435B753" w14:textId="77777777" w:rsidR="00DE0501" w:rsidRPr="00BF496A" w:rsidRDefault="00DE0501" w:rsidP="003A7CD3">
            <w:pPr>
              <w:jc w:val="center"/>
              <w:rPr>
                <w:ins w:id="2435" w:author="Ferris, Todd@Energy" w:date="2018-11-21T09:22:00Z"/>
                <w:rFonts w:asciiTheme="minorHAnsi" w:hAnsiTheme="minorHAnsi"/>
                <w:sz w:val="18"/>
                <w:szCs w:val="18"/>
              </w:rPr>
            </w:pPr>
            <w:ins w:id="2436" w:author="Ferris, Todd@Energy" w:date="2018-11-21T09:22:00Z">
              <w:r w:rsidRPr="00BF496A">
                <w:rPr>
                  <w:rFonts w:asciiTheme="minorHAnsi" w:hAnsiTheme="minorHAnsi" w:cstheme="minorHAnsi"/>
                  <w:sz w:val="18"/>
                  <w:szCs w:val="18"/>
                </w:rPr>
                <w:t>&lt;&lt;</w:t>
              </w:r>
            </w:ins>
            <w:ins w:id="2437" w:author="Ferris, Todd@Energy" w:date="2018-11-21T10:29:00Z">
              <w:r w:rsidR="003A7CD3" w:rsidRPr="00BF496A">
                <w:rPr>
                  <w:rFonts w:asciiTheme="minorHAnsi" w:hAnsiTheme="minorHAnsi" w:cstheme="minorHAnsi"/>
                  <w:sz w:val="18"/>
                  <w:szCs w:val="18"/>
                </w:rPr>
                <w:t xml:space="preserve"> user input, text</w:t>
              </w:r>
            </w:ins>
            <w:ins w:id="2438" w:author="Ferris, Todd@Energy" w:date="2018-11-21T09:22:00Z">
              <w:r w:rsidRPr="00BF496A">
                <w:rPr>
                  <w:rFonts w:asciiTheme="minorHAnsi" w:hAnsiTheme="minorHAnsi" w:cstheme="minorHAnsi"/>
                  <w:sz w:val="18"/>
                  <w:szCs w:val="18"/>
                </w:rPr>
                <w:t>&gt;&gt;</w:t>
              </w:r>
            </w:ins>
          </w:p>
        </w:tc>
        <w:tc>
          <w:tcPr>
            <w:tcW w:w="2203" w:type="dxa"/>
            <w:vAlign w:val="bottom"/>
          </w:tcPr>
          <w:p w14:paraId="0435B754" w14:textId="77777777" w:rsidR="00DE0501" w:rsidRPr="00BF496A" w:rsidRDefault="00DE0501" w:rsidP="003A7CD3">
            <w:pPr>
              <w:jc w:val="center"/>
              <w:rPr>
                <w:ins w:id="2439" w:author="Ferris, Todd@Energy" w:date="2018-11-21T09:22:00Z"/>
                <w:rFonts w:asciiTheme="minorHAnsi" w:hAnsiTheme="minorHAnsi"/>
                <w:sz w:val="18"/>
                <w:szCs w:val="18"/>
              </w:rPr>
            </w:pPr>
            <w:ins w:id="2440" w:author="Ferris, Todd@Energy" w:date="2018-11-21T09:22:00Z">
              <w:r w:rsidRPr="00BF496A">
                <w:rPr>
                  <w:rFonts w:asciiTheme="minorHAnsi" w:hAnsiTheme="minorHAnsi" w:cstheme="minorHAnsi"/>
                  <w:sz w:val="18"/>
                  <w:szCs w:val="18"/>
                </w:rPr>
                <w:t>&lt;&lt;user input, text&gt;&gt;</w:t>
              </w:r>
            </w:ins>
          </w:p>
        </w:tc>
        <w:tc>
          <w:tcPr>
            <w:tcW w:w="2203" w:type="dxa"/>
            <w:vAlign w:val="bottom"/>
          </w:tcPr>
          <w:p w14:paraId="0435B755" w14:textId="0ACFCE4A" w:rsidR="00DE0501" w:rsidRPr="00BF496A" w:rsidRDefault="00DE0501" w:rsidP="003A7CD3">
            <w:pPr>
              <w:jc w:val="center"/>
              <w:rPr>
                <w:ins w:id="2441" w:author="Ferris, Todd@Energy" w:date="2018-11-21T09:22:00Z"/>
                <w:rFonts w:asciiTheme="minorHAnsi" w:hAnsiTheme="minorHAnsi" w:cstheme="minorHAnsi"/>
                <w:sz w:val="18"/>
                <w:szCs w:val="18"/>
              </w:rPr>
            </w:pPr>
            <w:ins w:id="2442" w:author="Ferris, Todd@Energy" w:date="2018-11-21T09:22:00Z">
              <w:r w:rsidRPr="00BF496A">
                <w:rPr>
                  <w:rFonts w:asciiTheme="minorHAnsi" w:hAnsiTheme="minorHAnsi" w:cstheme="minorHAnsi"/>
                  <w:sz w:val="18"/>
                  <w:szCs w:val="18"/>
                </w:rPr>
                <w:t>&lt;&lt;calculated field: if value in “Ventilation Operation Schedule” (</w:t>
              </w:r>
            </w:ins>
            <w:r w:rsidR="005670D3">
              <w:rPr>
                <w:rFonts w:asciiTheme="minorHAnsi" w:hAnsiTheme="minorHAnsi" w:cstheme="minorHAnsi"/>
                <w:sz w:val="18"/>
                <w:szCs w:val="18"/>
              </w:rPr>
              <w:t>A07</w:t>
            </w:r>
            <w:ins w:id="2443" w:author="Ferris, Todd@Energy" w:date="2018-11-21T09:22:00Z">
              <w:r w:rsidRPr="00BF496A">
                <w:rPr>
                  <w:rFonts w:asciiTheme="minorHAnsi" w:hAnsiTheme="minorHAnsi" w:cstheme="minorHAnsi"/>
                  <w:sz w:val="18"/>
                  <w:szCs w:val="18"/>
                </w:rPr>
                <w:t>) equals Continuous, then value equals 60;</w:t>
              </w:r>
            </w:ins>
          </w:p>
          <w:p w14:paraId="0435B756" w14:textId="77777777" w:rsidR="00DE0501" w:rsidRPr="00BF496A" w:rsidRDefault="00DE0501" w:rsidP="003A7CD3">
            <w:pPr>
              <w:jc w:val="center"/>
              <w:rPr>
                <w:ins w:id="2444" w:author="Ferris, Todd@Energy" w:date="2018-11-21T09:22:00Z"/>
                <w:rFonts w:asciiTheme="minorHAnsi" w:hAnsiTheme="minorHAnsi" w:cstheme="minorHAnsi"/>
                <w:sz w:val="18"/>
                <w:szCs w:val="18"/>
              </w:rPr>
            </w:pPr>
          </w:p>
          <w:p w14:paraId="0435B757" w14:textId="18F1BA65" w:rsidR="00DE0501" w:rsidRPr="00BF496A" w:rsidRDefault="00DE0501" w:rsidP="003A7CD3">
            <w:pPr>
              <w:jc w:val="center"/>
              <w:rPr>
                <w:ins w:id="2445" w:author="Ferris, Todd@Energy" w:date="2018-11-21T09:22:00Z"/>
                <w:rFonts w:asciiTheme="minorHAnsi" w:hAnsiTheme="minorHAnsi"/>
                <w:sz w:val="18"/>
                <w:szCs w:val="18"/>
              </w:rPr>
            </w:pPr>
            <w:ins w:id="2446" w:author="Ferris, Todd@Energy" w:date="2018-11-21T09:22:00Z">
              <w:r w:rsidRPr="00BF496A">
                <w:rPr>
                  <w:rFonts w:asciiTheme="minorHAnsi" w:hAnsiTheme="minorHAnsi" w:cstheme="minorHAnsi"/>
                  <w:sz w:val="18"/>
                  <w:szCs w:val="18"/>
                </w:rPr>
                <w:t>Else if value in “Ventilation Operation Schedule” (</w:t>
              </w:r>
            </w:ins>
            <w:r w:rsidR="005670D3">
              <w:rPr>
                <w:rFonts w:asciiTheme="minorHAnsi" w:hAnsiTheme="minorHAnsi" w:cstheme="minorHAnsi"/>
                <w:sz w:val="18"/>
                <w:szCs w:val="18"/>
              </w:rPr>
              <w:t>A07</w:t>
            </w:r>
            <w:ins w:id="2447" w:author="Ferris, Todd@Energy" w:date="2018-11-21T09:22:00Z">
              <w:r w:rsidRPr="00BF496A">
                <w:rPr>
                  <w:rFonts w:asciiTheme="minorHAnsi" w:hAnsiTheme="minorHAnsi" w:cstheme="minorHAnsi"/>
                  <w:sz w:val="18"/>
                  <w:szCs w:val="18"/>
                </w:rPr>
                <w:t>) equals Short Term Average ,then user input value positive integer ≤ 60&gt;&gt;</w:t>
              </w:r>
            </w:ins>
          </w:p>
        </w:tc>
        <w:tc>
          <w:tcPr>
            <w:tcW w:w="2203" w:type="dxa"/>
            <w:vAlign w:val="bottom"/>
          </w:tcPr>
          <w:p w14:paraId="0435B758" w14:textId="77777777" w:rsidR="00DE0501" w:rsidRPr="00BF496A" w:rsidRDefault="00DE0501" w:rsidP="00355CC6">
            <w:pPr>
              <w:jc w:val="center"/>
              <w:rPr>
                <w:ins w:id="2448" w:author="Ferris, Todd@Energy" w:date="2018-11-21T09:22:00Z"/>
                <w:rFonts w:asciiTheme="minorHAnsi" w:hAnsiTheme="minorHAnsi"/>
                <w:sz w:val="18"/>
                <w:szCs w:val="18"/>
              </w:rPr>
            </w:pPr>
            <w:ins w:id="2449" w:author="Ferris, Todd@Energy" w:date="2018-11-21T09:22:00Z">
              <w:r w:rsidRPr="00BF496A">
                <w:rPr>
                  <w:rFonts w:asciiTheme="minorHAnsi" w:hAnsiTheme="minorHAnsi" w:cstheme="minorHAnsi"/>
                  <w:sz w:val="18"/>
                  <w:szCs w:val="18"/>
                </w:rPr>
                <w:t>&lt;&lt;</w:t>
              </w:r>
            </w:ins>
            <w:ins w:id="2450" w:author="Ferris, Todd@Energy" w:date="2018-11-21T10:27:00Z">
              <w:r w:rsidR="003A7CD3" w:rsidRPr="00BF496A">
                <w:rPr>
                  <w:rFonts w:asciiTheme="minorHAnsi" w:hAnsiTheme="minorHAnsi" w:cstheme="minorHAnsi"/>
                  <w:sz w:val="18"/>
                  <w:szCs w:val="18"/>
                </w:rPr>
                <w:t xml:space="preserve"> user input,</w:t>
              </w:r>
              <w:r w:rsidR="003A7CD3">
                <w:rPr>
                  <w:rFonts w:asciiTheme="minorHAnsi" w:hAnsiTheme="minorHAnsi" w:cstheme="minorHAnsi"/>
                  <w:sz w:val="18"/>
                  <w:szCs w:val="18"/>
                </w:rPr>
                <w:t xml:space="preserve"> positive</w:t>
              </w:r>
            </w:ins>
            <w:ins w:id="2451" w:author="Ferris, Todd@Energy" w:date="2018-11-21T10:30:00Z">
              <w:r w:rsidR="003A7CD3">
                <w:rPr>
                  <w:rFonts w:asciiTheme="minorHAnsi" w:hAnsiTheme="minorHAnsi" w:cstheme="minorHAnsi"/>
                  <w:sz w:val="18"/>
                  <w:szCs w:val="18"/>
                </w:rPr>
                <w:t xml:space="preserve"> integer</w:t>
              </w:r>
            </w:ins>
            <w:ins w:id="2452" w:author="Ferris, Todd@Energy" w:date="2018-11-21T09:22:00Z">
              <w:r w:rsidRPr="00BF496A">
                <w:rPr>
                  <w:rFonts w:asciiTheme="minorHAnsi" w:hAnsiTheme="minorHAnsi" w:cstheme="minorHAnsi"/>
                  <w:sz w:val="18"/>
                  <w:szCs w:val="18"/>
                </w:rPr>
                <w:t>&gt;&gt;</w:t>
              </w:r>
            </w:ins>
          </w:p>
        </w:tc>
        <w:tc>
          <w:tcPr>
            <w:tcW w:w="2203" w:type="dxa"/>
            <w:vAlign w:val="bottom"/>
          </w:tcPr>
          <w:p w14:paraId="0435B759" w14:textId="4AD5CBAB" w:rsidR="00DE0501" w:rsidRPr="00BF496A" w:rsidRDefault="00DE0501" w:rsidP="003A7CD3">
            <w:pPr>
              <w:jc w:val="center"/>
              <w:rPr>
                <w:ins w:id="2453" w:author="Ferris, Todd@Energy" w:date="2018-11-21T09:22:00Z"/>
                <w:rFonts w:asciiTheme="minorHAnsi" w:hAnsiTheme="minorHAnsi"/>
                <w:sz w:val="18"/>
                <w:szCs w:val="18"/>
              </w:rPr>
            </w:pPr>
            <w:ins w:id="2454" w:author="Ferris, Todd@Energy" w:date="2018-11-21T09:22:00Z">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w:t>
              </w:r>
              <w:proofErr w:type="spellStart"/>
              <w:r w:rsidRPr="00BF496A">
                <w:rPr>
                  <w:rFonts w:asciiTheme="minorHAnsi" w:hAnsiTheme="minorHAnsi"/>
                  <w:sz w:val="18"/>
                  <w:szCs w:val="18"/>
                </w:rPr>
                <w:t>Hr</w:t>
              </w:r>
              <w:proofErr w:type="spellEnd"/>
              <w:r w:rsidRPr="00BF496A">
                <w:rPr>
                  <w:rFonts w:asciiTheme="minorHAnsi" w:hAnsiTheme="minorHAnsi"/>
                  <w:sz w:val="18"/>
                  <w:szCs w:val="18"/>
                </w:rPr>
                <w:t>)</w:t>
              </w:r>
              <w:r>
                <w:rPr>
                  <w:rFonts w:asciiTheme="minorHAnsi" w:hAnsiTheme="minorHAnsi"/>
                  <w:sz w:val="18"/>
                  <w:szCs w:val="18"/>
                </w:rPr>
                <w:t>” (</w:t>
              </w:r>
            </w:ins>
            <w:r w:rsidR="005670D3">
              <w:rPr>
                <w:rFonts w:asciiTheme="minorHAnsi" w:hAnsiTheme="minorHAnsi"/>
                <w:sz w:val="18"/>
                <w:szCs w:val="18"/>
              </w:rPr>
              <w:t>D</w:t>
            </w:r>
            <w:ins w:id="2455" w:author="Ferris, Todd@Energy" w:date="2018-11-21T09:22:00Z">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ins>
            <w:ins w:id="2456" w:author="Balneg, Ronald@Energy" w:date="2018-11-26T10:34:00Z">
              <w:r w:rsidR="00D3687A" w:rsidRPr="00D3687A">
                <w:rPr>
                  <w:rFonts w:asciiTheme="minorHAnsi" w:hAnsiTheme="minorHAnsi"/>
                  <w:sz w:val="18"/>
                  <w:szCs w:val="18"/>
                </w:rPr>
                <w:t xml:space="preserve">Installed Mechanical Ventilation Rate </w:t>
              </w:r>
            </w:ins>
            <w:ins w:id="2457" w:author="Ferris, Todd@Energy" w:date="2018-11-21T09:22:00Z">
              <w:del w:id="2458" w:author="Balneg, Ronald@Energy" w:date="2018-11-26T10:34:00Z">
                <w:r w:rsidRPr="00BF496A" w:rsidDel="00D3687A">
                  <w:rPr>
                    <w:rFonts w:asciiTheme="minorHAnsi" w:hAnsiTheme="minorHAnsi"/>
                    <w:sz w:val="18"/>
                    <w:szCs w:val="18"/>
                  </w:rPr>
                  <w:delText xml:space="preserve">Fan Airflow </w:delText>
                </w:r>
              </w:del>
              <w:r w:rsidRPr="00BF496A">
                <w:rPr>
                  <w:rFonts w:asciiTheme="minorHAnsi" w:hAnsiTheme="minorHAnsi"/>
                  <w:sz w:val="18"/>
                  <w:szCs w:val="18"/>
                </w:rPr>
                <w:t>(CFM)</w:t>
              </w:r>
              <w:r>
                <w:rPr>
                  <w:rFonts w:asciiTheme="minorHAnsi" w:hAnsiTheme="minorHAnsi"/>
                  <w:sz w:val="18"/>
                  <w:szCs w:val="18"/>
                </w:rPr>
                <w:t>” (</w:t>
              </w:r>
            </w:ins>
            <w:r w:rsidR="005670D3">
              <w:rPr>
                <w:rFonts w:asciiTheme="minorHAnsi" w:hAnsiTheme="minorHAnsi"/>
                <w:sz w:val="18"/>
                <w:szCs w:val="18"/>
              </w:rPr>
              <w:t>D</w:t>
            </w:r>
            <w:ins w:id="2459" w:author="Ferris, Todd@Energy" w:date="2018-11-21T09:22:00Z">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ins>
          </w:p>
        </w:tc>
      </w:tr>
      <w:tr w:rsidR="00DE0501" w14:paraId="0435B760" w14:textId="77777777" w:rsidTr="003A7CD3">
        <w:trPr>
          <w:ins w:id="2460" w:author="Ferris, Todd@Energy" w:date="2018-11-21T09:22:00Z"/>
        </w:trPr>
        <w:tc>
          <w:tcPr>
            <w:tcW w:w="2203" w:type="dxa"/>
          </w:tcPr>
          <w:p w14:paraId="0435B75B" w14:textId="77777777" w:rsidR="00DE0501" w:rsidRPr="00BF496A" w:rsidRDefault="00DE0501" w:rsidP="003A7CD3">
            <w:pPr>
              <w:rPr>
                <w:ins w:id="2461" w:author="Ferris, Todd@Energy" w:date="2018-11-21T09:22:00Z"/>
                <w:rFonts w:asciiTheme="minorHAnsi" w:hAnsiTheme="minorHAnsi"/>
                <w:sz w:val="18"/>
                <w:szCs w:val="18"/>
              </w:rPr>
            </w:pPr>
          </w:p>
        </w:tc>
        <w:tc>
          <w:tcPr>
            <w:tcW w:w="2203" w:type="dxa"/>
          </w:tcPr>
          <w:p w14:paraId="0435B75C" w14:textId="77777777" w:rsidR="00DE0501" w:rsidRPr="00BF496A" w:rsidRDefault="00DE0501" w:rsidP="003A7CD3">
            <w:pPr>
              <w:rPr>
                <w:ins w:id="2462" w:author="Ferris, Todd@Energy" w:date="2018-11-21T09:22:00Z"/>
                <w:rFonts w:asciiTheme="minorHAnsi" w:hAnsiTheme="minorHAnsi"/>
                <w:sz w:val="18"/>
                <w:szCs w:val="18"/>
              </w:rPr>
            </w:pPr>
          </w:p>
        </w:tc>
        <w:tc>
          <w:tcPr>
            <w:tcW w:w="2203" w:type="dxa"/>
          </w:tcPr>
          <w:p w14:paraId="0435B75D" w14:textId="77777777" w:rsidR="00DE0501" w:rsidRPr="00BF496A" w:rsidRDefault="00DE0501" w:rsidP="003A7CD3">
            <w:pPr>
              <w:rPr>
                <w:ins w:id="2463" w:author="Ferris, Todd@Energy" w:date="2018-11-21T09:22:00Z"/>
                <w:rFonts w:asciiTheme="minorHAnsi" w:hAnsiTheme="minorHAnsi"/>
                <w:sz w:val="18"/>
                <w:szCs w:val="18"/>
              </w:rPr>
            </w:pPr>
          </w:p>
        </w:tc>
        <w:tc>
          <w:tcPr>
            <w:tcW w:w="2203" w:type="dxa"/>
          </w:tcPr>
          <w:p w14:paraId="0435B75E" w14:textId="77777777" w:rsidR="00DE0501" w:rsidRPr="00BF496A" w:rsidRDefault="00DE0501" w:rsidP="003A7CD3">
            <w:pPr>
              <w:rPr>
                <w:ins w:id="2464" w:author="Ferris, Todd@Energy" w:date="2018-11-21T09:22:00Z"/>
                <w:rFonts w:asciiTheme="minorHAnsi" w:hAnsiTheme="minorHAnsi"/>
                <w:sz w:val="18"/>
                <w:szCs w:val="18"/>
              </w:rPr>
            </w:pPr>
          </w:p>
        </w:tc>
        <w:tc>
          <w:tcPr>
            <w:tcW w:w="2203" w:type="dxa"/>
          </w:tcPr>
          <w:p w14:paraId="0435B75F" w14:textId="77777777" w:rsidR="00DE0501" w:rsidRPr="00BF496A" w:rsidRDefault="00DE0501" w:rsidP="003A7CD3">
            <w:pPr>
              <w:rPr>
                <w:ins w:id="2465" w:author="Ferris, Todd@Energy" w:date="2018-11-21T09:22:00Z"/>
                <w:rFonts w:asciiTheme="minorHAnsi" w:hAnsiTheme="minorHAnsi"/>
                <w:sz w:val="18"/>
                <w:szCs w:val="18"/>
              </w:rPr>
            </w:pPr>
          </w:p>
        </w:tc>
      </w:tr>
      <w:tr w:rsidR="003A7CD3" w14:paraId="0435B766" w14:textId="77777777" w:rsidTr="003A7CD3">
        <w:trPr>
          <w:ins w:id="2466" w:author="Ferris, Todd@Energy" w:date="2018-11-21T10:30:00Z"/>
        </w:trPr>
        <w:tc>
          <w:tcPr>
            <w:tcW w:w="2203" w:type="dxa"/>
          </w:tcPr>
          <w:p w14:paraId="0435B761" w14:textId="77777777" w:rsidR="003A7CD3" w:rsidRPr="00BF496A" w:rsidRDefault="003A7CD3" w:rsidP="003A7CD3">
            <w:pPr>
              <w:rPr>
                <w:ins w:id="2467" w:author="Ferris, Todd@Energy" w:date="2018-11-21T10:30:00Z"/>
                <w:rFonts w:asciiTheme="minorHAnsi" w:hAnsiTheme="minorHAnsi"/>
                <w:sz w:val="18"/>
                <w:szCs w:val="18"/>
              </w:rPr>
            </w:pPr>
          </w:p>
        </w:tc>
        <w:tc>
          <w:tcPr>
            <w:tcW w:w="2203" w:type="dxa"/>
          </w:tcPr>
          <w:p w14:paraId="0435B762" w14:textId="77777777" w:rsidR="003A7CD3" w:rsidRPr="00BF496A" w:rsidRDefault="003A7CD3" w:rsidP="003A7CD3">
            <w:pPr>
              <w:rPr>
                <w:ins w:id="2468" w:author="Ferris, Todd@Energy" w:date="2018-11-21T10:30:00Z"/>
                <w:rFonts w:asciiTheme="minorHAnsi" w:hAnsiTheme="minorHAnsi"/>
                <w:sz w:val="18"/>
                <w:szCs w:val="18"/>
              </w:rPr>
            </w:pPr>
          </w:p>
        </w:tc>
        <w:tc>
          <w:tcPr>
            <w:tcW w:w="2203" w:type="dxa"/>
          </w:tcPr>
          <w:p w14:paraId="0435B763" w14:textId="77777777" w:rsidR="003A7CD3" w:rsidRPr="00BF496A" w:rsidRDefault="003A7CD3" w:rsidP="003A7CD3">
            <w:pPr>
              <w:rPr>
                <w:ins w:id="2469" w:author="Ferris, Todd@Energy" w:date="2018-11-21T10:30:00Z"/>
                <w:rFonts w:asciiTheme="minorHAnsi" w:hAnsiTheme="minorHAnsi"/>
                <w:sz w:val="18"/>
                <w:szCs w:val="18"/>
              </w:rPr>
            </w:pPr>
          </w:p>
        </w:tc>
        <w:tc>
          <w:tcPr>
            <w:tcW w:w="2203" w:type="dxa"/>
          </w:tcPr>
          <w:p w14:paraId="0435B764" w14:textId="77777777" w:rsidR="003A7CD3" w:rsidRPr="00BF496A" w:rsidRDefault="003A7CD3" w:rsidP="003A7CD3">
            <w:pPr>
              <w:rPr>
                <w:ins w:id="2470" w:author="Ferris, Todd@Energy" w:date="2018-11-21T10:30:00Z"/>
                <w:rFonts w:asciiTheme="minorHAnsi" w:hAnsiTheme="minorHAnsi"/>
                <w:sz w:val="18"/>
                <w:szCs w:val="18"/>
              </w:rPr>
            </w:pPr>
          </w:p>
        </w:tc>
        <w:tc>
          <w:tcPr>
            <w:tcW w:w="2203" w:type="dxa"/>
          </w:tcPr>
          <w:p w14:paraId="0435B765" w14:textId="77777777" w:rsidR="003A7CD3" w:rsidRPr="00BF496A" w:rsidRDefault="003A7CD3" w:rsidP="003A7CD3">
            <w:pPr>
              <w:rPr>
                <w:ins w:id="2471" w:author="Ferris, Todd@Energy" w:date="2018-11-21T10:30:00Z"/>
                <w:rFonts w:asciiTheme="minorHAnsi" w:hAnsiTheme="minorHAnsi"/>
                <w:sz w:val="18"/>
                <w:szCs w:val="18"/>
              </w:rPr>
            </w:pPr>
          </w:p>
        </w:tc>
      </w:tr>
      <w:tr w:rsidR="00DE0501" w14:paraId="0435B76A" w14:textId="77777777" w:rsidTr="003A7CD3">
        <w:trPr>
          <w:ins w:id="2472" w:author="Ferris, Todd@Energy" w:date="2018-11-21T09:22:00Z"/>
        </w:trPr>
        <w:tc>
          <w:tcPr>
            <w:tcW w:w="2203" w:type="dxa"/>
            <w:vAlign w:val="bottom"/>
          </w:tcPr>
          <w:p w14:paraId="0435B767" w14:textId="77777777" w:rsidR="00DE0501" w:rsidRPr="00BF496A" w:rsidRDefault="00DE0501" w:rsidP="003A7CD3">
            <w:pPr>
              <w:jc w:val="center"/>
              <w:rPr>
                <w:ins w:id="2473" w:author="Ferris, Todd@Energy" w:date="2018-11-21T09:22:00Z"/>
                <w:rFonts w:asciiTheme="minorHAnsi" w:hAnsiTheme="minorHAnsi"/>
                <w:sz w:val="18"/>
                <w:szCs w:val="18"/>
              </w:rPr>
            </w:pPr>
            <w:ins w:id="2474" w:author="Ferris, Todd@Energy" w:date="2018-11-21T09:22:00Z">
              <w:r w:rsidRPr="00BF496A">
                <w:rPr>
                  <w:rFonts w:asciiTheme="minorHAnsi" w:hAnsiTheme="minorHAnsi"/>
                  <w:sz w:val="18"/>
                  <w:szCs w:val="18"/>
                </w:rPr>
                <w:t>06</w:t>
              </w:r>
            </w:ins>
          </w:p>
        </w:tc>
        <w:tc>
          <w:tcPr>
            <w:tcW w:w="6609" w:type="dxa"/>
            <w:gridSpan w:val="3"/>
            <w:vAlign w:val="bottom"/>
          </w:tcPr>
          <w:p w14:paraId="0435B768" w14:textId="049E5EAE" w:rsidR="00DE0501" w:rsidRPr="00BF496A" w:rsidRDefault="00DE0501" w:rsidP="00CF49BD">
            <w:pPr>
              <w:rPr>
                <w:ins w:id="2475" w:author="Ferris, Todd@Energy" w:date="2018-11-21T09:22:00Z"/>
                <w:rFonts w:asciiTheme="minorHAnsi" w:hAnsiTheme="minorHAnsi"/>
                <w:sz w:val="18"/>
                <w:szCs w:val="18"/>
              </w:rPr>
            </w:pPr>
            <w:ins w:id="2476" w:author="Ferris, Todd@Energy" w:date="2018-11-21T09:22:00Z">
              <w:r w:rsidRPr="00BF496A">
                <w:rPr>
                  <w:rFonts w:asciiTheme="minorHAnsi" w:hAnsiTheme="minorHAnsi"/>
                  <w:sz w:val="18"/>
                  <w:szCs w:val="18"/>
                </w:rPr>
                <w:t xml:space="preserve">Total </w:t>
              </w:r>
            </w:ins>
            <w:r w:rsidR="00CF49BD">
              <w:rPr>
                <w:rFonts w:asciiTheme="minorHAnsi" w:hAnsiTheme="minorHAnsi"/>
                <w:sz w:val="18"/>
                <w:szCs w:val="18"/>
              </w:rPr>
              <w:t>I</w:t>
            </w:r>
            <w:ins w:id="2477" w:author="Ferris, Todd@Energy" w:date="2018-11-21T09:22:00Z">
              <w:r w:rsidRPr="00BF496A">
                <w:rPr>
                  <w:rFonts w:asciiTheme="minorHAnsi" w:hAnsiTheme="minorHAnsi"/>
                  <w:sz w:val="18"/>
                  <w:szCs w:val="18"/>
                </w:rPr>
                <w:t xml:space="preserve">nstalled </w:t>
              </w:r>
            </w:ins>
            <w:r w:rsidR="00CF49BD">
              <w:rPr>
                <w:rFonts w:asciiTheme="minorHAnsi" w:hAnsiTheme="minorHAnsi"/>
                <w:sz w:val="18"/>
                <w:szCs w:val="18"/>
              </w:rPr>
              <w:t xml:space="preserve">Equivalent </w:t>
            </w:r>
            <w:ins w:id="2478" w:author="Ferris, Todd@Energy" w:date="2018-11-21T09:22:00Z">
              <w:r w:rsidRPr="00BF496A">
                <w:rPr>
                  <w:rFonts w:asciiTheme="minorHAnsi" w:hAnsiTheme="minorHAnsi"/>
                  <w:sz w:val="18"/>
                  <w:szCs w:val="18"/>
                </w:rPr>
                <w:t xml:space="preserve">Continuous Ventilation (CFM) </w:t>
              </w:r>
            </w:ins>
          </w:p>
        </w:tc>
        <w:tc>
          <w:tcPr>
            <w:tcW w:w="2203" w:type="dxa"/>
          </w:tcPr>
          <w:p w14:paraId="0435B769" w14:textId="03AFD1A1" w:rsidR="00DE0501" w:rsidRPr="00BF496A" w:rsidRDefault="00DE0501" w:rsidP="003A7CD3">
            <w:pPr>
              <w:rPr>
                <w:ins w:id="2479" w:author="Ferris, Todd@Energy" w:date="2018-11-21T09:22:00Z"/>
                <w:rFonts w:asciiTheme="minorHAnsi" w:hAnsiTheme="minorHAnsi"/>
                <w:sz w:val="18"/>
                <w:szCs w:val="18"/>
              </w:rPr>
            </w:pPr>
            <w:ins w:id="2480" w:author="Ferris, Todd@Energy" w:date="2018-11-21T09:22:00Z">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ins>
            <w:r w:rsidR="005670D3">
              <w:rPr>
                <w:rFonts w:asciiTheme="minorHAnsi" w:hAnsiTheme="minorHAnsi"/>
                <w:sz w:val="18"/>
                <w:szCs w:val="18"/>
              </w:rPr>
              <w:t>D</w:t>
            </w:r>
            <w:ins w:id="2481" w:author="Ferris, Todd@Energy" w:date="2018-11-21T09:22:00Z">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ins>
          </w:p>
        </w:tc>
      </w:tr>
    </w:tbl>
    <w:p w14:paraId="0435B76B" w14:textId="77777777" w:rsidR="00DE0501" w:rsidRPr="00BA6F69" w:rsidRDefault="00DE0501">
      <w:pPr>
        <w:rPr>
          <w:rFonts w:asciiTheme="minorHAnsi" w:hAnsiTheme="minorHAnsi" w:cstheme="minorHAnsi"/>
          <w:sz w:val="18"/>
          <w:szCs w:val="18"/>
        </w:rPr>
      </w:pPr>
    </w:p>
    <w:tbl>
      <w:tblPr>
        <w:tblW w:w="51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8"/>
        <w:gridCol w:w="10389"/>
      </w:tblGrid>
      <w:tr w:rsidR="00DE0501" w:rsidRPr="00500C2C" w14:paraId="0435B76D" w14:textId="77777777" w:rsidTr="004A40B0">
        <w:tc>
          <w:tcPr>
            <w:tcW w:w="11017" w:type="dxa"/>
            <w:gridSpan w:val="2"/>
          </w:tcPr>
          <w:p w14:paraId="0435B76C" w14:textId="156F1222" w:rsidR="00DE0501" w:rsidRPr="00500C2C" w:rsidRDefault="008002F8" w:rsidP="00B85083">
            <w:pPr>
              <w:keepNext/>
              <w:rPr>
                <w:rFonts w:asciiTheme="minorHAnsi" w:hAnsiTheme="minorHAnsi"/>
                <w:szCs w:val="18"/>
              </w:rPr>
            </w:pPr>
            <w:r>
              <w:rPr>
                <w:rFonts w:asciiTheme="minorHAnsi" w:hAnsiTheme="minorHAnsi"/>
                <w:b/>
                <w:szCs w:val="18"/>
              </w:rPr>
              <w:t>E</w:t>
            </w:r>
            <w:del w:id="2482" w:author="Ferris, Todd@Energy" w:date="2018-11-21T09:51:00Z">
              <w:r w:rsidR="00DE0501" w:rsidRPr="00500C2C" w:rsidDel="00B85083">
                <w:rPr>
                  <w:rFonts w:asciiTheme="minorHAnsi" w:hAnsiTheme="minorHAnsi"/>
                  <w:b/>
                  <w:szCs w:val="18"/>
                </w:rPr>
                <w:delText>C</w:delText>
              </w:r>
            </w:del>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0435B771" w14:textId="77777777" w:rsidTr="004A40B0">
        <w:trPr>
          <w:trHeight w:val="158"/>
        </w:trPr>
        <w:tc>
          <w:tcPr>
            <w:tcW w:w="628" w:type="dxa"/>
            <w:vAlign w:val="center"/>
          </w:tcPr>
          <w:p w14:paraId="0435B76E"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89" w:type="dxa"/>
            <w:vAlign w:val="center"/>
          </w:tcPr>
          <w:p w14:paraId="0435B76F" w14:textId="77777777" w:rsidR="00DE0501" w:rsidDel="00B85083" w:rsidRDefault="00DE0501" w:rsidP="00B85083">
            <w:pPr>
              <w:keepNext/>
              <w:rPr>
                <w:del w:id="2483" w:author="Ferris, Todd@Energy" w:date="2018-11-21T09:52:00Z"/>
                <w:rFonts w:asciiTheme="minorHAnsi" w:hAnsiTheme="minorHAnsi"/>
                <w:sz w:val="18"/>
                <w:szCs w:val="18"/>
              </w:rPr>
            </w:pPr>
            <w:r w:rsidRPr="00D2491C">
              <w:rPr>
                <w:rFonts w:asciiTheme="minorHAnsi" w:hAnsiTheme="minorHAnsi"/>
                <w:sz w:val="18"/>
                <w:szCs w:val="18"/>
              </w:rPr>
              <w:t>&lt;&lt;</w:t>
            </w:r>
            <w:del w:id="2484" w:author="Ferris, Todd@Energy" w:date="2018-11-21T09:52:00Z">
              <w:r w:rsidRPr="00D2491C" w:rsidDel="00B85083">
                <w:rPr>
                  <w:rFonts w:asciiTheme="minorHAnsi" w:hAnsiTheme="minorHAnsi"/>
                  <w:sz w:val="18"/>
                  <w:szCs w:val="18"/>
                </w:rPr>
                <w:delText xml:space="preserve"> if the </w:delText>
              </w:r>
              <w:r w:rsidDel="00B85083">
                <w:rPr>
                  <w:rFonts w:asciiTheme="minorHAnsi" w:hAnsiTheme="minorHAnsi"/>
                  <w:sz w:val="18"/>
                  <w:szCs w:val="18"/>
                </w:rPr>
                <w:delText xml:space="preserve">installed continuous </w:delText>
              </w:r>
              <w:r w:rsidRPr="00D2491C" w:rsidDel="00B85083">
                <w:rPr>
                  <w:rFonts w:asciiTheme="minorHAnsi" w:hAnsiTheme="minorHAnsi"/>
                  <w:sz w:val="18"/>
                  <w:szCs w:val="18"/>
                </w:rPr>
                <w:delText xml:space="preserve">whole-building ventilation rate B02 is equal to or greater than the required continuous whole-building ventilation rate B01 then display text: "Building Passes Continuous Whole-Building Ventilation Rate Test"; if the </w:delText>
              </w:r>
              <w:r w:rsidDel="00B85083">
                <w:rPr>
                  <w:rFonts w:asciiTheme="minorHAnsi" w:hAnsiTheme="minorHAnsi"/>
                  <w:sz w:val="18"/>
                  <w:szCs w:val="18"/>
                </w:rPr>
                <w:delText xml:space="preserve">installed continuous </w:delText>
              </w:r>
              <w:r w:rsidRPr="00D2491C" w:rsidDel="00B85083">
                <w:rPr>
                  <w:rFonts w:asciiTheme="minorHAnsi" w:hAnsiTheme="minorHAnsi"/>
                  <w:sz w:val="18"/>
                  <w:szCs w:val="18"/>
                </w:rPr>
                <w:delText xml:space="preserve">whole-building ventilation rate B02 is less than the required continuous whole-building ventilation rate B01 then display text: "Building </w:delText>
              </w:r>
            </w:del>
          </w:p>
          <w:p w14:paraId="0435B770" w14:textId="4C16A8DB" w:rsidR="00DE0501" w:rsidRPr="00D2491C" w:rsidRDefault="00DE0501" w:rsidP="00D9307B">
            <w:pPr>
              <w:keepNext/>
              <w:rPr>
                <w:rFonts w:asciiTheme="minorHAnsi" w:hAnsiTheme="minorHAnsi"/>
                <w:sz w:val="18"/>
                <w:szCs w:val="18"/>
              </w:rPr>
            </w:pPr>
            <w:del w:id="2485" w:author="Ferris, Todd@Energy" w:date="2018-11-21T09:52:00Z">
              <w:r w:rsidRPr="00D2491C" w:rsidDel="00B85083">
                <w:rPr>
                  <w:rFonts w:asciiTheme="minorHAnsi" w:hAnsiTheme="minorHAnsi"/>
                  <w:sz w:val="18"/>
                  <w:szCs w:val="18"/>
                </w:rPr>
                <w:delText>Fails Continuous Whole-Building Ventilation Rate Test"</w:delText>
              </w:r>
            </w:del>
            <w:ins w:id="2486" w:author="Ferris, Todd@Energy" w:date="2018-11-21T09:53:00Z">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w:t>
              </w:r>
            </w:ins>
            <w:ins w:id="2487" w:author="Ferris, Todd@Energy" w:date="2018-11-21T09:54:00Z">
              <w:r w:rsidR="00B85083">
                <w:rPr>
                  <w:rFonts w:asciiTheme="minorHAnsi" w:hAnsiTheme="minorHAnsi"/>
                  <w:sz w:val="18"/>
                  <w:szCs w:val="18"/>
                </w:rPr>
                <w:t xml:space="preserve"> (</w:t>
              </w:r>
            </w:ins>
            <w:ins w:id="2488" w:author="Ferris, Todd@Energy" w:date="2018-11-21T09:53:00Z">
              <w:r w:rsidR="00B85083" w:rsidRPr="00C27BAB">
                <w:rPr>
                  <w:rFonts w:asciiTheme="minorHAnsi" w:hAnsiTheme="minorHAnsi"/>
                  <w:sz w:val="18"/>
                  <w:szCs w:val="18"/>
                </w:rPr>
                <w:t>A02</w:t>
              </w:r>
            </w:ins>
            <w:ins w:id="2489" w:author="Ferris, Todd@Energy" w:date="2018-11-21T09:54:00Z">
              <w:r w:rsidR="00B85083">
                <w:rPr>
                  <w:rFonts w:asciiTheme="minorHAnsi" w:hAnsiTheme="minorHAnsi"/>
                  <w:sz w:val="18"/>
                  <w:szCs w:val="18"/>
                </w:rPr>
                <w:t>)</w:t>
              </w:r>
            </w:ins>
            <w:ins w:id="2490" w:author="Ferris, Todd@Energy" w:date="2018-11-21T09:53:00Z">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 xml:space="preserve">”; If the </w:t>
              </w:r>
            </w:ins>
            <w:ins w:id="2491" w:author="Ferris, Todd@Energy" w:date="2018-11-21T09:55:00Z">
              <w:r w:rsidR="00B85083">
                <w:rPr>
                  <w:rFonts w:asciiTheme="minorHAnsi" w:hAnsiTheme="minorHAnsi"/>
                  <w:sz w:val="18"/>
                  <w:szCs w:val="18"/>
                </w:rPr>
                <w:t xml:space="preserve">‘Total </w:t>
              </w:r>
            </w:ins>
            <w:ins w:id="2492" w:author="Ferris, Todd@Energy" w:date="2018-11-21T09:53:00Z">
              <w:r w:rsidR="00B85083">
                <w:rPr>
                  <w:rFonts w:asciiTheme="minorHAnsi" w:hAnsiTheme="minorHAnsi"/>
                  <w:sz w:val="18"/>
                  <w:szCs w:val="18"/>
                </w:rPr>
                <w:t>Installed Mechanical Ventilation (</w:t>
              </w:r>
            </w:ins>
            <w:r w:rsidR="005670D3">
              <w:rPr>
                <w:rFonts w:asciiTheme="minorHAnsi" w:hAnsiTheme="minorHAnsi"/>
                <w:sz w:val="18"/>
                <w:szCs w:val="18"/>
              </w:rPr>
              <w:t>D</w:t>
            </w:r>
            <w:ins w:id="2493" w:author="Ferris, Todd@Energy" w:date="2018-11-21T09:53:00Z">
              <w:r w:rsidR="00B85083">
                <w:rPr>
                  <w:rFonts w:asciiTheme="minorHAnsi" w:hAnsiTheme="minorHAnsi"/>
                  <w:sz w:val="18"/>
                  <w:szCs w:val="18"/>
                </w:rPr>
                <w:t>0</w:t>
              </w:r>
            </w:ins>
            <w:ins w:id="2494" w:author="Ferris, Todd@Energy" w:date="2018-11-21T09:55:00Z">
              <w:r w:rsidR="00B85083">
                <w:rPr>
                  <w:rFonts w:asciiTheme="minorHAnsi" w:hAnsiTheme="minorHAnsi"/>
                  <w:sz w:val="18"/>
                  <w:szCs w:val="18"/>
                </w:rPr>
                <w:t>6)</w:t>
              </w:r>
            </w:ins>
            <w:ins w:id="2495" w:author="Ferris, Todd@Energy" w:date="2018-11-21T09:53:00Z">
              <w:r w:rsidR="00B85083">
                <w:rPr>
                  <w:rFonts w:asciiTheme="minorHAnsi" w:hAnsiTheme="minorHAnsi"/>
                  <w:sz w:val="18"/>
                  <w:szCs w:val="18"/>
                </w:rPr>
                <w:t xml:space="preserve"> </w:t>
              </w:r>
            </w:ins>
            <w:ins w:id="2496" w:author="Ferris, Todd@Energy" w:date="2018-11-21T09:57:00Z">
              <w:r w:rsidR="00B85083">
                <w:rPr>
                  <w:rFonts w:asciiTheme="minorHAnsi" w:hAnsiTheme="minorHAnsi" w:cstheme="minorHAnsi"/>
                  <w:sz w:val="18"/>
                  <w:szCs w:val="18"/>
                </w:rPr>
                <w:t>≥</w:t>
              </w:r>
            </w:ins>
            <w:ins w:id="2497" w:author="Ferris, Todd@Energy" w:date="2018-11-21T09:53:00Z">
              <w:r w:rsidR="00B85083">
                <w:rPr>
                  <w:rFonts w:asciiTheme="minorHAnsi" w:hAnsiTheme="minorHAnsi"/>
                  <w:sz w:val="18"/>
                  <w:szCs w:val="18"/>
                </w:rPr>
                <w:t xml:space="preserve"> Required Mechanical Ventilation Rate (</w:t>
              </w:r>
            </w:ins>
            <w:r w:rsidR="005670D3">
              <w:rPr>
                <w:rFonts w:asciiTheme="minorHAnsi" w:hAnsiTheme="minorHAnsi"/>
                <w:sz w:val="18"/>
                <w:szCs w:val="18"/>
              </w:rPr>
              <w:t>C</w:t>
            </w:r>
            <w:ins w:id="2498" w:author="Ferris, Todd@Energy" w:date="2018-11-21T09:53:00Z">
              <w:r w:rsidR="00B85083">
                <w:rPr>
                  <w:rFonts w:asciiTheme="minorHAnsi" w:hAnsiTheme="minorHAnsi"/>
                  <w:sz w:val="18"/>
                  <w:szCs w:val="18"/>
                </w:rPr>
                <w:t>0</w:t>
              </w:r>
            </w:ins>
            <w:ins w:id="2499" w:author="Ferris, Todd@Energy" w:date="2018-11-21T09:57:00Z">
              <w:r w:rsidR="00B85083">
                <w:rPr>
                  <w:rFonts w:asciiTheme="minorHAnsi" w:hAnsiTheme="minorHAnsi"/>
                  <w:sz w:val="18"/>
                  <w:szCs w:val="18"/>
                </w:rPr>
                <w:t>6</w:t>
              </w:r>
            </w:ins>
            <w:ins w:id="2500" w:author="Ferris, Todd@Energy" w:date="2018-11-21T09:53:00Z">
              <w:r w:rsidR="00B85083">
                <w:rPr>
                  <w:rFonts w:asciiTheme="minorHAnsi" w:hAnsiTheme="minorHAnsi"/>
                  <w:sz w:val="18"/>
                  <w:szCs w:val="18"/>
                </w:rPr>
                <w:t>), then display text: "Building Passes Mechanical Ventilation Rate</w:t>
              </w:r>
              <w:r w:rsidR="00B85083" w:rsidDel="001E1FD4">
                <w:rPr>
                  <w:rFonts w:asciiTheme="minorHAnsi" w:hAnsiTheme="minorHAnsi"/>
                  <w:sz w:val="18"/>
                  <w:szCs w:val="18"/>
                </w:rPr>
                <w:t xml:space="preserve"> </w:t>
              </w:r>
              <w:r w:rsidR="00B85083">
                <w:rPr>
                  <w:rFonts w:asciiTheme="minorHAnsi" w:hAnsiTheme="minorHAnsi"/>
                  <w:sz w:val="18"/>
                  <w:szCs w:val="18"/>
                </w:rPr>
                <w:t>Test” else display text: "Building Fails Mechanical Ventilation Rate Test"</w:t>
              </w:r>
            </w:ins>
            <w:r w:rsidRPr="00D2491C">
              <w:rPr>
                <w:rFonts w:asciiTheme="minorHAnsi" w:hAnsiTheme="minorHAnsi"/>
                <w:sz w:val="18"/>
                <w:szCs w:val="18"/>
              </w:rPr>
              <w:t>&gt;&gt;</w:t>
            </w:r>
          </w:p>
        </w:tc>
      </w:tr>
    </w:tbl>
    <w:p w14:paraId="0435B772" w14:textId="77777777" w:rsidR="004B6E84" w:rsidDel="00C0202F" w:rsidRDefault="004B6E84">
      <w:pPr>
        <w:rPr>
          <w:del w:id="2501" w:author="TF 112518" w:date="2018-11-25T13:03:00Z"/>
          <w:rFonts w:asciiTheme="minorHAnsi" w:hAnsiTheme="minorHAnsi"/>
          <w:sz w:val="18"/>
          <w:szCs w:val="18"/>
        </w:rPr>
      </w:pPr>
      <w:del w:id="2502" w:author="TF 112518" w:date="2018-11-25T13:03:00Z">
        <w:r w:rsidDel="00C0202F">
          <w:rPr>
            <w:rFonts w:asciiTheme="minorHAnsi" w:hAnsiTheme="minorHAnsi"/>
            <w:sz w:val="18"/>
            <w:szCs w:val="18"/>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853"/>
        <w:gridCol w:w="285"/>
        <w:gridCol w:w="1145"/>
        <w:gridCol w:w="1176"/>
        <w:gridCol w:w="1114"/>
        <w:gridCol w:w="1145"/>
        <w:gridCol w:w="1145"/>
        <w:gridCol w:w="1163"/>
      </w:tblGrid>
      <w:tr w:rsidR="004B6E84" w:rsidDel="007056D7" w14:paraId="0435B774" w14:textId="77777777" w:rsidTr="007056D7">
        <w:trPr>
          <w:del w:id="2503"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tcPr>
          <w:p w14:paraId="0435B773" w14:textId="77777777" w:rsidR="004B6E84" w:rsidDel="007056D7" w:rsidRDefault="004B6E84" w:rsidP="0029047D">
            <w:pPr>
              <w:keepNext/>
              <w:rPr>
                <w:del w:id="2504" w:author="Ferris, Todd@Energy" w:date="2018-11-21T10:48:00Z"/>
                <w:rFonts w:asciiTheme="minorHAnsi" w:hAnsiTheme="minorHAnsi"/>
                <w:sz w:val="18"/>
                <w:szCs w:val="18"/>
              </w:rPr>
            </w:pPr>
            <w:del w:id="2505" w:author="Ferris, Todd@Energy" w:date="2018-11-21T10:48:00Z">
              <w:r w:rsidRPr="0029047D" w:rsidDel="007056D7">
                <w:rPr>
                  <w:rFonts w:asciiTheme="minorHAnsi" w:hAnsiTheme="minorHAnsi"/>
                  <w:b/>
                  <w:szCs w:val="18"/>
                </w:rPr>
                <w:delText xml:space="preserve">D. Local Mechanical Exhaust System – Fan </w:delText>
              </w:r>
              <w:r w:rsidR="0029047D"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R="0029047D"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R="0029047D"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4B6E84" w:rsidDel="007056D7" w14:paraId="0435B778" w14:textId="77777777" w:rsidTr="007056D7">
        <w:trPr>
          <w:trHeight w:val="158"/>
          <w:del w:id="2506"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0435B775" w14:textId="77777777" w:rsidR="004B6E84" w:rsidDel="007056D7" w:rsidRDefault="004B6E84">
            <w:pPr>
              <w:keepNext/>
              <w:rPr>
                <w:del w:id="2507" w:author="Ferris, Todd@Energy" w:date="2018-11-21T10:48:00Z"/>
                <w:rFonts w:asciiTheme="minorHAnsi" w:hAnsiTheme="minorHAnsi"/>
                <w:i/>
                <w:sz w:val="18"/>
                <w:szCs w:val="18"/>
              </w:rPr>
            </w:pPr>
            <w:del w:id="2508"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0435B776" w14:textId="77777777" w:rsidR="004B6E84" w:rsidDel="007056D7" w:rsidRDefault="004B6E84" w:rsidP="004B6E84">
            <w:pPr>
              <w:pStyle w:val="ListParagraph"/>
              <w:keepNext/>
              <w:numPr>
                <w:ilvl w:val="0"/>
                <w:numId w:val="15"/>
              </w:numPr>
              <w:rPr>
                <w:del w:id="2509" w:author="Ferris, Todd@Energy" w:date="2018-11-21T10:48:00Z"/>
                <w:rFonts w:asciiTheme="minorHAnsi" w:hAnsiTheme="minorHAnsi"/>
                <w:sz w:val="18"/>
                <w:szCs w:val="18"/>
              </w:rPr>
            </w:pPr>
            <w:del w:id="2510"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w:delText>
              </w:r>
              <w:r w:rsidR="003426B7" w:rsidDel="007056D7">
                <w:rPr>
                  <w:rFonts w:asciiTheme="minorHAnsi" w:hAnsiTheme="minorHAnsi"/>
                  <w:i/>
                  <w:sz w:val="18"/>
                  <w:szCs w:val="18"/>
                </w:rPr>
                <w:delText>;</w:delText>
              </w:r>
              <w:r w:rsidDel="007056D7">
                <w:rPr>
                  <w:rFonts w:asciiTheme="minorHAnsi" w:hAnsiTheme="minorHAnsi"/>
                  <w:i/>
                  <w:sz w:val="18"/>
                  <w:szCs w:val="18"/>
                </w:rPr>
                <w:delText xml:space="preserve"> OR</w:delText>
              </w:r>
            </w:del>
          </w:p>
          <w:p w14:paraId="0435B777" w14:textId="77777777" w:rsidR="004B6E84" w:rsidDel="007056D7" w:rsidRDefault="004B6E84" w:rsidP="004B6E84">
            <w:pPr>
              <w:pStyle w:val="ListParagraph"/>
              <w:keepNext/>
              <w:numPr>
                <w:ilvl w:val="0"/>
                <w:numId w:val="15"/>
              </w:numPr>
              <w:rPr>
                <w:del w:id="2511" w:author="Ferris, Todd@Energy" w:date="2018-11-21T10:48:00Z"/>
                <w:rFonts w:asciiTheme="minorHAnsi" w:hAnsiTheme="minorHAnsi"/>
                <w:sz w:val="18"/>
                <w:szCs w:val="18"/>
              </w:rPr>
            </w:pPr>
            <w:del w:id="2512"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4B6E84" w:rsidDel="007056D7" w14:paraId="0435B77B" w14:textId="77777777" w:rsidTr="007056D7">
        <w:trPr>
          <w:trHeight w:val="158"/>
          <w:del w:id="2513"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0435B779" w14:textId="77777777" w:rsidR="004B6E84" w:rsidDel="007056D7" w:rsidRDefault="004B6E84">
            <w:pPr>
              <w:keepNext/>
              <w:suppressAutoHyphens/>
              <w:rPr>
                <w:del w:id="2514" w:author="Ferris, Todd@Energy" w:date="2018-11-21T10:48:00Z"/>
                <w:rFonts w:asciiTheme="minorHAnsi" w:hAnsiTheme="minorHAnsi"/>
                <w:b/>
                <w:sz w:val="18"/>
                <w:szCs w:val="18"/>
              </w:rPr>
            </w:pPr>
            <w:del w:id="2515" w:author="Ferris, Todd@Energy" w:date="2018-11-21T10:48:00Z">
              <w:r w:rsidDel="007056D7">
                <w:rPr>
                  <w:rFonts w:asciiTheme="minorHAnsi" w:hAnsiTheme="minorHAnsi"/>
                  <w:b/>
                  <w:sz w:val="18"/>
                  <w:szCs w:val="18"/>
                </w:rPr>
                <w:delText xml:space="preserve">Table 5.1 </w:delText>
              </w:r>
            </w:del>
          </w:p>
          <w:p w14:paraId="0435B77A" w14:textId="77777777" w:rsidR="004B6E84" w:rsidDel="007056D7" w:rsidRDefault="004B6E84">
            <w:pPr>
              <w:keepNext/>
              <w:rPr>
                <w:del w:id="2516" w:author="Ferris, Todd@Energy" w:date="2018-11-21T10:48:00Z"/>
                <w:rFonts w:asciiTheme="minorHAnsi" w:hAnsiTheme="minorHAnsi"/>
                <w:sz w:val="18"/>
                <w:szCs w:val="18"/>
              </w:rPr>
            </w:pPr>
            <w:del w:id="2517" w:author="Ferris, Todd@Energy" w:date="2018-11-21T10:48:00Z">
              <w:r w:rsidDel="007056D7">
                <w:rPr>
                  <w:rFonts w:asciiTheme="minorHAnsi" w:hAnsiTheme="minorHAnsi"/>
                  <w:b/>
                  <w:sz w:val="18"/>
                  <w:szCs w:val="18"/>
                </w:rPr>
                <w:delText>Intermittent Local Ventilation Exhaust Airflow Rates</w:delText>
              </w:r>
            </w:del>
          </w:p>
        </w:tc>
      </w:tr>
      <w:tr w:rsidR="004B6E84" w:rsidDel="007056D7" w14:paraId="0435B77F" w14:textId="77777777" w:rsidTr="007056D7">
        <w:trPr>
          <w:trHeight w:val="61"/>
          <w:del w:id="2518"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0435B77C" w14:textId="77777777" w:rsidR="004B6E84" w:rsidDel="007056D7" w:rsidRDefault="004B6E84">
            <w:pPr>
              <w:keepNext/>
              <w:suppressAutoHyphens/>
              <w:jc w:val="center"/>
              <w:rPr>
                <w:del w:id="2519" w:author="Ferris, Todd@Energy" w:date="2018-11-21T10:48:00Z"/>
                <w:rFonts w:asciiTheme="minorHAnsi" w:hAnsiTheme="minorHAnsi"/>
                <w:sz w:val="18"/>
                <w:szCs w:val="18"/>
              </w:rPr>
            </w:pPr>
            <w:del w:id="2520"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0435B77D" w14:textId="77777777" w:rsidR="004B6E84" w:rsidDel="007056D7" w:rsidRDefault="004B6E84">
            <w:pPr>
              <w:keepNext/>
              <w:suppressAutoHyphens/>
              <w:jc w:val="center"/>
              <w:rPr>
                <w:del w:id="2521" w:author="Ferris, Todd@Energy" w:date="2018-11-21T10:48:00Z"/>
                <w:rFonts w:asciiTheme="minorHAnsi" w:hAnsiTheme="minorHAnsi"/>
                <w:sz w:val="18"/>
                <w:szCs w:val="18"/>
              </w:rPr>
            </w:pPr>
            <w:del w:id="2522" w:author="Ferris, Todd@Energy" w:date="2018-11-21T10:48:00Z">
              <w:r w:rsidDel="007056D7">
                <w:rPr>
                  <w:rFonts w:asciiTheme="minorHAnsi" w:hAnsiTheme="minorHAnsi"/>
                  <w:sz w:val="18"/>
                  <w:szCs w:val="18"/>
                </w:rPr>
                <w:delText>Airflow</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0435B77E" w14:textId="77777777" w:rsidR="004B6E84" w:rsidDel="007056D7" w:rsidRDefault="004B6E84">
            <w:pPr>
              <w:keepNext/>
              <w:suppressAutoHyphens/>
              <w:jc w:val="center"/>
              <w:rPr>
                <w:del w:id="2523" w:author="Ferris, Todd@Energy" w:date="2018-11-21T10:48:00Z"/>
                <w:rFonts w:asciiTheme="minorHAnsi" w:hAnsiTheme="minorHAnsi"/>
                <w:sz w:val="18"/>
                <w:szCs w:val="18"/>
              </w:rPr>
            </w:pPr>
            <w:del w:id="2524" w:author="Ferris, Todd@Energy" w:date="2018-11-21T10:48:00Z">
              <w:r w:rsidDel="007056D7">
                <w:rPr>
                  <w:rFonts w:asciiTheme="minorHAnsi" w:hAnsiTheme="minorHAnsi"/>
                  <w:sz w:val="18"/>
                  <w:szCs w:val="18"/>
                </w:rPr>
                <w:delText>Notes</w:delText>
              </w:r>
            </w:del>
          </w:p>
        </w:tc>
      </w:tr>
      <w:tr w:rsidR="004B6E84" w:rsidDel="007056D7" w14:paraId="0435B783" w14:textId="77777777" w:rsidTr="007056D7">
        <w:trPr>
          <w:trHeight w:val="61"/>
          <w:del w:id="2525"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0435B780" w14:textId="77777777" w:rsidR="004B6E84" w:rsidDel="007056D7" w:rsidRDefault="004B6E84">
            <w:pPr>
              <w:keepNext/>
              <w:suppressAutoHyphens/>
              <w:jc w:val="center"/>
              <w:rPr>
                <w:del w:id="2526" w:author="Ferris, Todd@Energy" w:date="2018-11-21T10:48:00Z"/>
                <w:rFonts w:asciiTheme="minorHAnsi" w:hAnsiTheme="minorHAnsi"/>
                <w:sz w:val="18"/>
                <w:szCs w:val="18"/>
              </w:rPr>
            </w:pPr>
            <w:del w:id="2527"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0435B781" w14:textId="77777777" w:rsidR="004B6E84" w:rsidDel="007056D7" w:rsidRDefault="004B6E84">
            <w:pPr>
              <w:keepNext/>
              <w:suppressAutoHyphens/>
              <w:jc w:val="center"/>
              <w:rPr>
                <w:del w:id="2528" w:author="Ferris, Todd@Energy" w:date="2018-11-21T10:48:00Z"/>
                <w:rFonts w:asciiTheme="minorHAnsi" w:hAnsiTheme="minorHAnsi"/>
                <w:sz w:val="18"/>
                <w:szCs w:val="18"/>
              </w:rPr>
            </w:pPr>
            <w:del w:id="2529" w:author="Ferris, Todd@Energy" w:date="2018-11-21T10:48:00Z">
              <w:r w:rsidDel="007056D7">
                <w:rPr>
                  <w:rFonts w:asciiTheme="minorHAnsi" w:hAnsiTheme="minorHAnsi"/>
                  <w:sz w:val="18"/>
                  <w:szCs w:val="18"/>
                </w:rPr>
                <w:delText>100 cfm</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0435B782" w14:textId="77777777" w:rsidR="004B6E84" w:rsidDel="007056D7" w:rsidRDefault="00D1405D">
            <w:pPr>
              <w:keepNext/>
              <w:suppressAutoHyphens/>
              <w:rPr>
                <w:del w:id="2530" w:author="Ferris, Todd@Energy" w:date="2018-11-21T10:48:00Z"/>
                <w:rFonts w:asciiTheme="minorHAnsi" w:hAnsiTheme="minorHAnsi"/>
                <w:sz w:val="18"/>
                <w:szCs w:val="18"/>
              </w:rPr>
            </w:pPr>
            <w:del w:id="2531"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4B6E84" w:rsidDel="007056D7" w14:paraId="0435B787" w14:textId="77777777" w:rsidTr="007056D7">
        <w:trPr>
          <w:trHeight w:val="61"/>
          <w:del w:id="2532"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0435B784" w14:textId="77777777" w:rsidR="004B6E84" w:rsidDel="007056D7" w:rsidRDefault="004B6E84">
            <w:pPr>
              <w:keepNext/>
              <w:suppressAutoHyphens/>
              <w:jc w:val="center"/>
              <w:rPr>
                <w:del w:id="2533" w:author="Ferris, Todd@Energy" w:date="2018-11-21T10:48:00Z"/>
                <w:rFonts w:asciiTheme="minorHAnsi" w:hAnsiTheme="minorHAnsi"/>
                <w:sz w:val="18"/>
                <w:szCs w:val="18"/>
              </w:rPr>
            </w:pPr>
            <w:del w:id="2534"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0435B785" w14:textId="77777777" w:rsidR="004B6E84" w:rsidDel="007056D7" w:rsidRDefault="004B6E84">
            <w:pPr>
              <w:keepNext/>
              <w:suppressAutoHyphens/>
              <w:jc w:val="center"/>
              <w:rPr>
                <w:del w:id="2535" w:author="Ferris, Todd@Energy" w:date="2018-11-21T10:48:00Z"/>
                <w:rFonts w:asciiTheme="minorHAnsi" w:hAnsiTheme="minorHAnsi"/>
                <w:sz w:val="18"/>
                <w:szCs w:val="18"/>
              </w:rPr>
            </w:pPr>
            <w:del w:id="2536" w:author="Ferris, Todd@Energy" w:date="2018-11-21T10:48:00Z">
              <w:r w:rsidDel="007056D7">
                <w:rPr>
                  <w:rFonts w:asciiTheme="minorHAnsi" w:hAnsiTheme="minorHAnsi"/>
                  <w:sz w:val="18"/>
                  <w:szCs w:val="18"/>
                </w:rPr>
                <w:delText>50 cfm</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0435B786" w14:textId="77777777" w:rsidR="004B6E84" w:rsidDel="007056D7" w:rsidRDefault="004B6E84">
            <w:pPr>
              <w:keepNext/>
              <w:suppressAutoHyphens/>
              <w:jc w:val="center"/>
              <w:rPr>
                <w:del w:id="2537" w:author="Ferris, Todd@Energy" w:date="2018-11-21T10:48:00Z"/>
                <w:rFonts w:asciiTheme="minorHAnsi" w:hAnsiTheme="minorHAnsi"/>
                <w:sz w:val="18"/>
                <w:szCs w:val="18"/>
              </w:rPr>
            </w:pPr>
          </w:p>
        </w:tc>
      </w:tr>
      <w:tr w:rsidR="004B6E84" w:rsidDel="007056D7" w14:paraId="0435B78A" w14:textId="77777777" w:rsidTr="007056D7">
        <w:trPr>
          <w:trHeight w:val="61"/>
          <w:del w:id="2538"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0435B788" w14:textId="77777777" w:rsidR="004B6E84" w:rsidDel="007056D7" w:rsidRDefault="004B6E84">
            <w:pPr>
              <w:keepNext/>
              <w:suppressAutoHyphens/>
              <w:rPr>
                <w:del w:id="2539" w:author="Ferris, Todd@Energy" w:date="2018-11-21T10:48:00Z"/>
                <w:rFonts w:asciiTheme="minorHAnsi" w:hAnsiTheme="minorHAnsi"/>
                <w:b/>
                <w:sz w:val="18"/>
                <w:szCs w:val="18"/>
              </w:rPr>
            </w:pPr>
            <w:del w:id="2540" w:author="Ferris, Todd@Energy" w:date="2018-11-21T10:48:00Z">
              <w:r w:rsidDel="007056D7">
                <w:rPr>
                  <w:rFonts w:asciiTheme="minorHAnsi" w:hAnsiTheme="minorHAnsi"/>
                  <w:b/>
                  <w:sz w:val="18"/>
                  <w:szCs w:val="18"/>
                </w:rPr>
                <w:delText xml:space="preserve">Table 5.2 </w:delText>
              </w:r>
            </w:del>
          </w:p>
          <w:p w14:paraId="0435B789" w14:textId="77777777" w:rsidR="004B6E84" w:rsidDel="007056D7" w:rsidRDefault="004B6E84">
            <w:pPr>
              <w:keepNext/>
              <w:suppressAutoHyphens/>
              <w:rPr>
                <w:del w:id="2541" w:author="Ferris, Todd@Energy" w:date="2018-11-21T10:48:00Z"/>
                <w:rFonts w:asciiTheme="minorHAnsi" w:hAnsiTheme="minorHAnsi"/>
                <w:sz w:val="18"/>
                <w:szCs w:val="18"/>
              </w:rPr>
            </w:pPr>
            <w:del w:id="2542" w:author="Ferris, Todd@Energy" w:date="2018-11-21T10:48:00Z">
              <w:r w:rsidDel="007056D7">
                <w:rPr>
                  <w:rFonts w:asciiTheme="minorHAnsi" w:hAnsiTheme="minorHAnsi"/>
                  <w:b/>
                  <w:sz w:val="18"/>
                  <w:szCs w:val="18"/>
                </w:rPr>
                <w:delText>Continuous Local Ventilation Exhaust Airflow Rates</w:delText>
              </w:r>
            </w:del>
          </w:p>
        </w:tc>
      </w:tr>
      <w:tr w:rsidR="004B6E84" w:rsidDel="007056D7" w14:paraId="0435B78E" w14:textId="77777777" w:rsidTr="007056D7">
        <w:trPr>
          <w:trHeight w:val="245"/>
          <w:del w:id="2543"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0435B78B" w14:textId="77777777" w:rsidR="004B6E84" w:rsidDel="007056D7" w:rsidRDefault="004B6E84">
            <w:pPr>
              <w:keepNext/>
              <w:suppressAutoHyphens/>
              <w:jc w:val="center"/>
              <w:rPr>
                <w:del w:id="2544" w:author="Ferris, Todd@Energy" w:date="2018-11-21T10:48:00Z"/>
                <w:rFonts w:asciiTheme="minorHAnsi" w:hAnsiTheme="minorHAnsi"/>
                <w:sz w:val="18"/>
                <w:szCs w:val="18"/>
              </w:rPr>
            </w:pPr>
            <w:del w:id="2545"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0435B78C" w14:textId="77777777" w:rsidR="004B6E84" w:rsidDel="007056D7" w:rsidRDefault="004B6E84">
            <w:pPr>
              <w:keepNext/>
              <w:suppressAutoHyphens/>
              <w:jc w:val="center"/>
              <w:rPr>
                <w:del w:id="2546" w:author="Ferris, Todd@Energy" w:date="2018-11-21T10:48:00Z"/>
                <w:rFonts w:asciiTheme="minorHAnsi" w:hAnsiTheme="minorHAnsi"/>
                <w:sz w:val="18"/>
                <w:szCs w:val="18"/>
              </w:rPr>
            </w:pPr>
            <w:del w:id="2547" w:author="Ferris, Todd@Energy" w:date="2018-11-21T10:48:00Z">
              <w:r w:rsidDel="007056D7">
                <w:rPr>
                  <w:rFonts w:asciiTheme="minorHAnsi" w:hAnsiTheme="minorHAnsi"/>
                  <w:sz w:val="18"/>
                  <w:szCs w:val="18"/>
                </w:rPr>
                <w:delText>Airflow</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0435B78D" w14:textId="77777777" w:rsidR="004B6E84" w:rsidDel="007056D7" w:rsidRDefault="004B6E84">
            <w:pPr>
              <w:keepNext/>
              <w:suppressAutoHyphens/>
              <w:jc w:val="center"/>
              <w:rPr>
                <w:del w:id="2548" w:author="Ferris, Todd@Energy" w:date="2018-11-21T10:48:00Z"/>
                <w:rFonts w:asciiTheme="minorHAnsi" w:hAnsiTheme="minorHAnsi"/>
                <w:sz w:val="18"/>
                <w:szCs w:val="18"/>
              </w:rPr>
            </w:pPr>
            <w:del w:id="2549" w:author="Ferris, Todd@Energy" w:date="2018-11-21T10:48:00Z">
              <w:r w:rsidDel="007056D7">
                <w:rPr>
                  <w:rFonts w:asciiTheme="minorHAnsi" w:hAnsiTheme="minorHAnsi"/>
                  <w:sz w:val="18"/>
                  <w:szCs w:val="18"/>
                </w:rPr>
                <w:delText>Notes</w:delText>
              </w:r>
            </w:del>
          </w:p>
        </w:tc>
      </w:tr>
      <w:tr w:rsidR="004B6E84" w:rsidDel="007056D7" w14:paraId="0435B792" w14:textId="77777777" w:rsidTr="007056D7">
        <w:trPr>
          <w:trHeight w:val="245"/>
          <w:del w:id="2550"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0435B78F" w14:textId="77777777" w:rsidR="004B6E84" w:rsidDel="007056D7" w:rsidRDefault="004B6E84">
            <w:pPr>
              <w:keepNext/>
              <w:suppressAutoHyphens/>
              <w:jc w:val="center"/>
              <w:rPr>
                <w:del w:id="2551" w:author="Ferris, Todd@Energy" w:date="2018-11-21T10:48:00Z"/>
                <w:rFonts w:asciiTheme="minorHAnsi" w:hAnsiTheme="minorHAnsi"/>
                <w:sz w:val="18"/>
                <w:szCs w:val="18"/>
              </w:rPr>
            </w:pPr>
            <w:del w:id="2552"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0435B790" w14:textId="77777777" w:rsidR="004B6E84" w:rsidDel="007056D7" w:rsidRDefault="004B6E84">
            <w:pPr>
              <w:keepNext/>
              <w:suppressAutoHyphens/>
              <w:jc w:val="center"/>
              <w:rPr>
                <w:del w:id="2553" w:author="Ferris, Todd@Energy" w:date="2018-11-21T10:48:00Z"/>
                <w:rFonts w:asciiTheme="minorHAnsi" w:hAnsiTheme="minorHAnsi"/>
                <w:sz w:val="18"/>
                <w:szCs w:val="18"/>
              </w:rPr>
            </w:pPr>
            <w:del w:id="2554" w:author="Ferris, Todd@Energy" w:date="2018-11-21T10:48:00Z">
              <w:r w:rsidDel="007056D7">
                <w:rPr>
                  <w:rFonts w:asciiTheme="minorHAnsi" w:hAnsiTheme="minorHAnsi"/>
                  <w:sz w:val="18"/>
                  <w:szCs w:val="18"/>
                </w:rPr>
                <w:delText>5 ACH</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0435B791" w14:textId="77777777" w:rsidR="004B6E84" w:rsidDel="007056D7" w:rsidRDefault="00D1405D">
            <w:pPr>
              <w:keepNext/>
              <w:suppressAutoHyphens/>
              <w:rPr>
                <w:del w:id="2555" w:author="Ferris, Todd@Energy" w:date="2018-11-21T10:48:00Z"/>
                <w:rFonts w:asciiTheme="minorHAnsi" w:hAnsiTheme="minorHAnsi"/>
                <w:sz w:val="18"/>
                <w:szCs w:val="18"/>
              </w:rPr>
            </w:pPr>
            <w:del w:id="2556" w:author="Ferris, Todd@Energy" w:date="2018-11-21T10:48:00Z">
              <w:r w:rsidDel="007056D7">
                <w:rPr>
                  <w:rFonts w:asciiTheme="minorHAnsi" w:hAnsiTheme="minorHAnsi"/>
                  <w:sz w:val="18"/>
                  <w:szCs w:val="18"/>
                </w:rPr>
                <w:delText>Based on kitchen volume.</w:delText>
              </w:r>
            </w:del>
          </w:p>
        </w:tc>
      </w:tr>
      <w:tr w:rsidR="004B6E84" w:rsidDel="007056D7" w14:paraId="0435B796" w14:textId="77777777" w:rsidTr="007056D7">
        <w:trPr>
          <w:trHeight w:val="245"/>
          <w:del w:id="2557"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0435B793" w14:textId="77777777" w:rsidR="004B6E84" w:rsidDel="007056D7" w:rsidRDefault="004B6E84">
            <w:pPr>
              <w:keepNext/>
              <w:suppressAutoHyphens/>
              <w:jc w:val="center"/>
              <w:rPr>
                <w:del w:id="2558" w:author="Ferris, Todd@Energy" w:date="2018-11-21T10:48:00Z"/>
                <w:rFonts w:asciiTheme="minorHAnsi" w:hAnsiTheme="minorHAnsi"/>
                <w:sz w:val="18"/>
                <w:szCs w:val="18"/>
              </w:rPr>
            </w:pPr>
            <w:del w:id="2559"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0435B794" w14:textId="77777777" w:rsidR="004B6E84" w:rsidDel="007056D7" w:rsidRDefault="004B6E84">
            <w:pPr>
              <w:keepNext/>
              <w:suppressAutoHyphens/>
              <w:jc w:val="center"/>
              <w:rPr>
                <w:del w:id="2560" w:author="Ferris, Todd@Energy" w:date="2018-11-21T10:48:00Z"/>
                <w:rFonts w:asciiTheme="minorHAnsi" w:hAnsiTheme="minorHAnsi"/>
                <w:sz w:val="18"/>
                <w:szCs w:val="18"/>
              </w:rPr>
            </w:pPr>
            <w:del w:id="2561" w:author="Ferris, Todd@Energy" w:date="2018-11-21T10:48:00Z">
              <w:r w:rsidDel="007056D7">
                <w:rPr>
                  <w:rFonts w:asciiTheme="minorHAnsi" w:hAnsiTheme="minorHAnsi"/>
                  <w:sz w:val="18"/>
                  <w:szCs w:val="18"/>
                </w:rPr>
                <w:delText>20 cfm</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0435B795" w14:textId="77777777" w:rsidR="004B6E84" w:rsidDel="007056D7" w:rsidRDefault="004B6E84">
            <w:pPr>
              <w:keepNext/>
              <w:suppressAutoHyphens/>
              <w:jc w:val="center"/>
              <w:rPr>
                <w:del w:id="2562" w:author="Ferris, Todd@Energy" w:date="2018-11-21T10:48:00Z"/>
                <w:rFonts w:asciiTheme="minorHAnsi" w:hAnsiTheme="minorHAnsi"/>
                <w:sz w:val="18"/>
                <w:szCs w:val="18"/>
              </w:rPr>
            </w:pPr>
          </w:p>
        </w:tc>
      </w:tr>
      <w:tr w:rsidR="004B6E84" w:rsidDel="007056D7" w14:paraId="0435B799" w14:textId="77777777" w:rsidTr="007056D7">
        <w:trPr>
          <w:trHeight w:val="245"/>
          <w:del w:id="2563" w:author="Ferris, Todd@Energy" w:date="2018-11-21T10:48:00Z"/>
        </w:trPr>
        <w:tc>
          <w:tcPr>
            <w:tcW w:w="11016" w:type="dxa"/>
            <w:gridSpan w:val="11"/>
            <w:tcBorders>
              <w:top w:val="single" w:sz="4" w:space="0" w:color="000000"/>
              <w:left w:val="single" w:sz="4" w:space="0" w:color="auto"/>
              <w:bottom w:val="single" w:sz="4" w:space="0" w:color="auto"/>
              <w:right w:val="single" w:sz="4" w:space="0" w:color="auto"/>
            </w:tcBorders>
            <w:vAlign w:val="center"/>
          </w:tcPr>
          <w:p w14:paraId="0435B797" w14:textId="77777777" w:rsidR="004B6E84" w:rsidDel="007056D7" w:rsidRDefault="004B6E84">
            <w:pPr>
              <w:keepNext/>
              <w:rPr>
                <w:del w:id="2564" w:author="Ferris, Todd@Energy" w:date="2018-11-21T10:48:00Z"/>
                <w:rFonts w:asciiTheme="minorHAnsi" w:hAnsiTheme="minorHAnsi"/>
                <w:b/>
                <w:sz w:val="18"/>
                <w:szCs w:val="18"/>
              </w:rPr>
            </w:pPr>
            <w:del w:id="2565" w:author="Ferris, Todd@Energy" w:date="2018-11-21T10:48:00Z">
              <w:r w:rsidDel="007056D7">
                <w:rPr>
                  <w:rFonts w:asciiTheme="minorHAnsi" w:hAnsiTheme="minorHAnsi"/>
                  <w:b/>
                  <w:sz w:val="18"/>
                  <w:szCs w:val="18"/>
                </w:rPr>
                <w:delText>Table 5.3</w:delText>
              </w:r>
            </w:del>
          </w:p>
          <w:p w14:paraId="0435B798" w14:textId="77777777" w:rsidR="004B6E84" w:rsidDel="007056D7" w:rsidRDefault="004B6E84">
            <w:pPr>
              <w:keepNext/>
              <w:rPr>
                <w:del w:id="2566" w:author="Ferris, Todd@Energy" w:date="2018-11-21T10:48:00Z"/>
                <w:rFonts w:asciiTheme="minorHAnsi" w:hAnsiTheme="minorHAnsi"/>
                <w:sz w:val="18"/>
                <w:szCs w:val="18"/>
              </w:rPr>
            </w:pPr>
            <w:del w:id="2567" w:author="Ferris, Todd@Energy" w:date="2018-11-21T10:48:00Z">
              <w:r w:rsidDel="007056D7">
                <w:rPr>
                  <w:rFonts w:asciiTheme="minorHAnsi" w:hAnsiTheme="minorHAnsi"/>
                  <w:b/>
                  <w:sz w:val="18"/>
                  <w:szCs w:val="18"/>
                </w:rPr>
                <w:delText>Prescriptive Duct Sizing Requirements</w:delText>
              </w:r>
            </w:del>
          </w:p>
        </w:tc>
      </w:tr>
      <w:tr w:rsidR="004B6E84" w:rsidDel="007056D7" w14:paraId="0435B79D" w14:textId="77777777" w:rsidTr="007056D7">
        <w:trPr>
          <w:trHeight w:val="245"/>
          <w:del w:id="2568"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0435B79A" w14:textId="77777777" w:rsidR="004B6E84" w:rsidDel="007056D7" w:rsidRDefault="00D1405D">
            <w:pPr>
              <w:keepNext/>
              <w:jc w:val="center"/>
              <w:rPr>
                <w:del w:id="2569" w:author="Ferris, Todd@Energy" w:date="2018-11-21T10:48:00Z"/>
                <w:rFonts w:asciiTheme="minorHAnsi" w:hAnsiTheme="minorHAnsi"/>
                <w:sz w:val="18"/>
                <w:szCs w:val="18"/>
              </w:rPr>
            </w:pPr>
            <w:del w:id="2570" w:author="Ferris, Todd@Energy" w:date="2018-11-21T10:48:00Z">
              <w:r w:rsidDel="007056D7">
                <w:rPr>
                  <w:rFonts w:asciiTheme="minorHAnsi" w:hAnsiTheme="minorHAnsi"/>
                  <w:sz w:val="18"/>
                  <w:szCs w:val="18"/>
                </w:rPr>
                <w:delText>Duct Type</w:delText>
              </w:r>
            </w:del>
          </w:p>
        </w:tc>
        <w:tc>
          <w:tcPr>
            <w:tcW w:w="4699" w:type="dxa"/>
            <w:gridSpan w:val="6"/>
            <w:tcBorders>
              <w:top w:val="single" w:sz="4" w:space="0" w:color="auto"/>
              <w:left w:val="single" w:sz="4" w:space="0" w:color="auto"/>
              <w:bottom w:val="single" w:sz="4" w:space="0" w:color="auto"/>
              <w:right w:val="single" w:sz="4" w:space="0" w:color="auto"/>
            </w:tcBorders>
            <w:vAlign w:val="bottom"/>
          </w:tcPr>
          <w:p w14:paraId="0435B79B" w14:textId="77777777" w:rsidR="004B6E84" w:rsidDel="007056D7" w:rsidRDefault="004B6E84">
            <w:pPr>
              <w:keepNext/>
              <w:jc w:val="center"/>
              <w:rPr>
                <w:del w:id="2571" w:author="Ferris, Todd@Energy" w:date="2018-11-21T10:48:00Z"/>
                <w:rFonts w:asciiTheme="minorHAnsi" w:hAnsiTheme="minorHAnsi"/>
                <w:sz w:val="18"/>
                <w:szCs w:val="18"/>
              </w:rPr>
            </w:pPr>
            <w:del w:id="2572" w:author="Ferris, Todd@Energy" w:date="2018-11-21T10:48:00Z">
              <w:r w:rsidDel="007056D7">
                <w:rPr>
                  <w:rFonts w:asciiTheme="minorHAnsi" w:hAnsiTheme="minorHAnsi"/>
                  <w:sz w:val="18"/>
                  <w:szCs w:val="18"/>
                </w:rPr>
                <w:delText>Flex Duct</w:delText>
              </w:r>
            </w:del>
          </w:p>
        </w:tc>
        <w:tc>
          <w:tcPr>
            <w:tcW w:w="4667" w:type="dxa"/>
            <w:gridSpan w:val="4"/>
            <w:tcBorders>
              <w:top w:val="single" w:sz="4" w:space="0" w:color="auto"/>
              <w:left w:val="single" w:sz="4" w:space="0" w:color="auto"/>
              <w:bottom w:val="single" w:sz="4" w:space="0" w:color="auto"/>
              <w:right w:val="single" w:sz="4" w:space="0" w:color="auto"/>
            </w:tcBorders>
            <w:vAlign w:val="bottom"/>
          </w:tcPr>
          <w:p w14:paraId="0435B79C" w14:textId="77777777" w:rsidR="004B6E84" w:rsidDel="007056D7" w:rsidRDefault="004B6E84">
            <w:pPr>
              <w:keepNext/>
              <w:jc w:val="center"/>
              <w:rPr>
                <w:del w:id="2573" w:author="Ferris, Todd@Energy" w:date="2018-11-21T10:48:00Z"/>
                <w:rFonts w:asciiTheme="minorHAnsi" w:hAnsiTheme="minorHAnsi"/>
                <w:sz w:val="18"/>
                <w:szCs w:val="18"/>
              </w:rPr>
            </w:pPr>
            <w:del w:id="2574" w:author="Ferris, Todd@Energy" w:date="2018-11-21T10:48:00Z">
              <w:r w:rsidDel="007056D7">
                <w:rPr>
                  <w:rFonts w:asciiTheme="minorHAnsi" w:hAnsiTheme="minorHAnsi"/>
                  <w:sz w:val="18"/>
                  <w:szCs w:val="18"/>
                </w:rPr>
                <w:delText>Smooth Duct</w:delText>
              </w:r>
            </w:del>
          </w:p>
        </w:tc>
      </w:tr>
      <w:tr w:rsidR="004B6E84" w:rsidDel="007056D7" w14:paraId="0435B7A7" w14:textId="77777777" w:rsidTr="007056D7">
        <w:trPr>
          <w:trHeight w:val="432"/>
          <w:del w:id="2575" w:author="Ferris, Todd@Energy" w:date="2018-11-21T10:48:00Z"/>
        </w:trPr>
        <w:tc>
          <w:tcPr>
            <w:tcW w:w="1650" w:type="dxa"/>
            <w:tcBorders>
              <w:top w:val="single" w:sz="4" w:space="0" w:color="auto"/>
              <w:left w:val="single" w:sz="4" w:space="0" w:color="auto"/>
              <w:bottom w:val="single" w:sz="4" w:space="0" w:color="auto"/>
              <w:right w:val="single" w:sz="4" w:space="0" w:color="auto"/>
            </w:tcBorders>
          </w:tcPr>
          <w:p w14:paraId="0435B79E" w14:textId="77777777" w:rsidR="004B6E84" w:rsidDel="007056D7" w:rsidRDefault="004B6E84">
            <w:pPr>
              <w:keepNext/>
              <w:jc w:val="center"/>
              <w:rPr>
                <w:del w:id="2576" w:author="Ferris, Todd@Energy" w:date="2018-11-21T10:48:00Z"/>
                <w:rFonts w:asciiTheme="minorHAnsi" w:hAnsiTheme="minorHAnsi"/>
                <w:sz w:val="18"/>
                <w:szCs w:val="18"/>
              </w:rPr>
            </w:pPr>
            <w:del w:id="2577"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61" w:type="dxa"/>
            <w:gridSpan w:val="2"/>
            <w:tcBorders>
              <w:top w:val="single" w:sz="4" w:space="0" w:color="auto"/>
              <w:left w:val="single" w:sz="4" w:space="0" w:color="auto"/>
              <w:bottom w:val="single" w:sz="4" w:space="0" w:color="auto"/>
              <w:right w:val="single" w:sz="4" w:space="0" w:color="auto"/>
            </w:tcBorders>
          </w:tcPr>
          <w:p w14:paraId="0435B79F" w14:textId="77777777" w:rsidR="004B6E84" w:rsidDel="007056D7" w:rsidRDefault="004B6E84">
            <w:pPr>
              <w:keepNext/>
              <w:suppressAutoHyphens/>
              <w:spacing w:before="240"/>
              <w:jc w:val="center"/>
              <w:rPr>
                <w:del w:id="2578" w:author="Ferris, Todd@Energy" w:date="2018-11-21T10:48:00Z"/>
                <w:rFonts w:asciiTheme="minorHAnsi" w:hAnsiTheme="minorHAnsi"/>
                <w:sz w:val="18"/>
                <w:szCs w:val="18"/>
              </w:rPr>
            </w:pPr>
            <w:del w:id="2579" w:author="Ferris, Todd@Energy" w:date="2018-11-21T10:48:00Z">
              <w:r w:rsidDel="007056D7">
                <w:rPr>
                  <w:rFonts w:asciiTheme="minorHAnsi" w:hAnsiTheme="minorHAnsi"/>
                  <w:sz w:val="18"/>
                  <w:szCs w:val="18"/>
                </w:rPr>
                <w:delText>50</w:delText>
              </w:r>
            </w:del>
          </w:p>
        </w:tc>
        <w:tc>
          <w:tcPr>
            <w:tcW w:w="1166" w:type="dxa"/>
            <w:gridSpan w:val="2"/>
            <w:tcBorders>
              <w:top w:val="single" w:sz="4" w:space="0" w:color="auto"/>
              <w:left w:val="single" w:sz="4" w:space="0" w:color="auto"/>
              <w:bottom w:val="single" w:sz="4" w:space="0" w:color="auto"/>
              <w:right w:val="single" w:sz="4" w:space="0" w:color="auto"/>
            </w:tcBorders>
          </w:tcPr>
          <w:p w14:paraId="0435B7A0" w14:textId="77777777" w:rsidR="004B6E84" w:rsidDel="007056D7" w:rsidRDefault="004B6E84">
            <w:pPr>
              <w:keepNext/>
              <w:suppressAutoHyphens/>
              <w:spacing w:before="240"/>
              <w:jc w:val="center"/>
              <w:rPr>
                <w:del w:id="2580" w:author="Ferris, Todd@Energy" w:date="2018-11-21T10:48:00Z"/>
                <w:rFonts w:asciiTheme="minorHAnsi" w:hAnsiTheme="minorHAnsi"/>
                <w:sz w:val="18"/>
                <w:szCs w:val="18"/>
              </w:rPr>
            </w:pPr>
            <w:del w:id="2581" w:author="Ferris, Todd@Energy" w:date="2018-11-21T10:48:00Z">
              <w:r w:rsidDel="007056D7">
                <w:rPr>
                  <w:rFonts w:asciiTheme="minorHAnsi" w:hAnsiTheme="minorHAnsi"/>
                  <w:sz w:val="18"/>
                  <w:szCs w:val="18"/>
                </w:rPr>
                <w:delText>80</w:delText>
              </w:r>
            </w:del>
          </w:p>
        </w:tc>
        <w:tc>
          <w:tcPr>
            <w:tcW w:w="1170" w:type="dxa"/>
            <w:tcBorders>
              <w:top w:val="single" w:sz="4" w:space="0" w:color="auto"/>
              <w:left w:val="single" w:sz="4" w:space="0" w:color="auto"/>
              <w:bottom w:val="single" w:sz="4" w:space="0" w:color="auto"/>
              <w:right w:val="single" w:sz="4" w:space="0" w:color="auto"/>
            </w:tcBorders>
          </w:tcPr>
          <w:p w14:paraId="0435B7A1" w14:textId="77777777" w:rsidR="004B6E84" w:rsidDel="007056D7" w:rsidRDefault="004B6E84">
            <w:pPr>
              <w:keepNext/>
              <w:suppressAutoHyphens/>
              <w:spacing w:before="240"/>
              <w:jc w:val="center"/>
              <w:rPr>
                <w:del w:id="2582" w:author="Ferris, Todd@Energy" w:date="2018-11-21T10:48:00Z"/>
                <w:rFonts w:asciiTheme="minorHAnsi" w:hAnsiTheme="minorHAnsi"/>
                <w:sz w:val="18"/>
                <w:szCs w:val="18"/>
              </w:rPr>
            </w:pPr>
            <w:del w:id="2583" w:author="Ferris, Todd@Energy" w:date="2018-11-21T10:48:00Z">
              <w:r w:rsidDel="007056D7">
                <w:rPr>
                  <w:rFonts w:asciiTheme="minorHAnsi" w:hAnsiTheme="minorHAnsi"/>
                  <w:sz w:val="18"/>
                  <w:szCs w:val="18"/>
                </w:rPr>
                <w:delText>100</w:delText>
              </w:r>
            </w:del>
          </w:p>
        </w:tc>
        <w:tc>
          <w:tcPr>
            <w:tcW w:w="1202" w:type="dxa"/>
            <w:tcBorders>
              <w:top w:val="single" w:sz="4" w:space="0" w:color="auto"/>
              <w:left w:val="single" w:sz="4" w:space="0" w:color="auto"/>
              <w:bottom w:val="single" w:sz="4" w:space="0" w:color="auto"/>
              <w:right w:val="single" w:sz="4" w:space="0" w:color="auto"/>
            </w:tcBorders>
          </w:tcPr>
          <w:p w14:paraId="0435B7A2" w14:textId="77777777" w:rsidR="004B6E84" w:rsidDel="007056D7" w:rsidRDefault="004B6E84">
            <w:pPr>
              <w:keepNext/>
              <w:suppressAutoHyphens/>
              <w:spacing w:before="240"/>
              <w:jc w:val="center"/>
              <w:rPr>
                <w:del w:id="2584" w:author="Ferris, Todd@Energy" w:date="2018-11-21T10:48:00Z"/>
                <w:rFonts w:asciiTheme="minorHAnsi" w:hAnsiTheme="minorHAnsi"/>
                <w:sz w:val="18"/>
                <w:szCs w:val="18"/>
              </w:rPr>
            </w:pPr>
            <w:del w:id="2585" w:author="Ferris, Todd@Energy" w:date="2018-11-21T10:48:00Z">
              <w:r w:rsidDel="007056D7">
                <w:rPr>
                  <w:rFonts w:asciiTheme="minorHAnsi" w:hAnsiTheme="minorHAnsi"/>
                  <w:sz w:val="18"/>
                  <w:szCs w:val="18"/>
                </w:rPr>
                <w:delText>125</w:delText>
              </w:r>
            </w:del>
          </w:p>
        </w:tc>
        <w:tc>
          <w:tcPr>
            <w:tcW w:w="1138" w:type="dxa"/>
            <w:tcBorders>
              <w:top w:val="single" w:sz="4" w:space="0" w:color="auto"/>
              <w:left w:val="single" w:sz="4" w:space="0" w:color="auto"/>
              <w:bottom w:val="single" w:sz="4" w:space="0" w:color="auto"/>
              <w:right w:val="single" w:sz="4" w:space="0" w:color="auto"/>
            </w:tcBorders>
          </w:tcPr>
          <w:p w14:paraId="0435B7A3" w14:textId="77777777" w:rsidR="004B6E84" w:rsidDel="007056D7" w:rsidRDefault="004B6E84">
            <w:pPr>
              <w:keepNext/>
              <w:suppressAutoHyphens/>
              <w:spacing w:before="240"/>
              <w:jc w:val="center"/>
              <w:rPr>
                <w:del w:id="2586" w:author="Ferris, Todd@Energy" w:date="2018-11-21T10:48:00Z"/>
                <w:rFonts w:asciiTheme="minorHAnsi" w:hAnsiTheme="minorHAnsi"/>
                <w:sz w:val="18"/>
                <w:szCs w:val="18"/>
              </w:rPr>
            </w:pPr>
            <w:del w:id="2587" w:author="Ferris, Todd@Energy" w:date="2018-11-21T10:48:00Z">
              <w:r w:rsidDel="007056D7">
                <w:rPr>
                  <w:rFonts w:asciiTheme="minorHAnsi" w:hAnsiTheme="minorHAnsi"/>
                  <w:sz w:val="18"/>
                  <w:szCs w:val="18"/>
                </w:rPr>
                <w:delText>50</w:delText>
              </w:r>
            </w:del>
          </w:p>
        </w:tc>
        <w:tc>
          <w:tcPr>
            <w:tcW w:w="1170" w:type="dxa"/>
            <w:tcBorders>
              <w:top w:val="single" w:sz="4" w:space="0" w:color="auto"/>
              <w:left w:val="single" w:sz="4" w:space="0" w:color="auto"/>
              <w:bottom w:val="single" w:sz="4" w:space="0" w:color="auto"/>
              <w:right w:val="single" w:sz="4" w:space="0" w:color="auto"/>
            </w:tcBorders>
          </w:tcPr>
          <w:p w14:paraId="0435B7A4" w14:textId="77777777" w:rsidR="004B6E84" w:rsidDel="007056D7" w:rsidRDefault="004B6E84">
            <w:pPr>
              <w:keepNext/>
              <w:suppressAutoHyphens/>
              <w:spacing w:before="240"/>
              <w:jc w:val="center"/>
              <w:rPr>
                <w:del w:id="2588" w:author="Ferris, Todd@Energy" w:date="2018-11-21T10:48:00Z"/>
                <w:rFonts w:asciiTheme="minorHAnsi" w:hAnsiTheme="minorHAnsi"/>
                <w:sz w:val="18"/>
                <w:szCs w:val="18"/>
              </w:rPr>
            </w:pPr>
            <w:del w:id="2589" w:author="Ferris, Todd@Energy" w:date="2018-11-21T10:48:00Z">
              <w:r w:rsidDel="007056D7">
                <w:rPr>
                  <w:rFonts w:asciiTheme="minorHAnsi" w:hAnsiTheme="minorHAnsi"/>
                  <w:sz w:val="18"/>
                  <w:szCs w:val="18"/>
                </w:rPr>
                <w:delText>80</w:delText>
              </w:r>
            </w:del>
          </w:p>
        </w:tc>
        <w:tc>
          <w:tcPr>
            <w:tcW w:w="1170" w:type="dxa"/>
            <w:tcBorders>
              <w:top w:val="single" w:sz="4" w:space="0" w:color="auto"/>
              <w:left w:val="single" w:sz="4" w:space="0" w:color="auto"/>
              <w:bottom w:val="single" w:sz="4" w:space="0" w:color="auto"/>
              <w:right w:val="single" w:sz="4" w:space="0" w:color="auto"/>
            </w:tcBorders>
          </w:tcPr>
          <w:p w14:paraId="0435B7A5" w14:textId="77777777" w:rsidR="004B6E84" w:rsidDel="007056D7" w:rsidRDefault="004B6E84">
            <w:pPr>
              <w:keepNext/>
              <w:suppressAutoHyphens/>
              <w:spacing w:before="240"/>
              <w:jc w:val="center"/>
              <w:rPr>
                <w:del w:id="2590" w:author="Ferris, Todd@Energy" w:date="2018-11-21T10:48:00Z"/>
                <w:rFonts w:asciiTheme="minorHAnsi" w:hAnsiTheme="minorHAnsi"/>
                <w:sz w:val="18"/>
                <w:szCs w:val="18"/>
              </w:rPr>
            </w:pPr>
            <w:del w:id="2591" w:author="Ferris, Todd@Energy" w:date="2018-11-21T10:48:00Z">
              <w:r w:rsidDel="007056D7">
                <w:rPr>
                  <w:rFonts w:asciiTheme="minorHAnsi" w:hAnsiTheme="minorHAnsi"/>
                  <w:sz w:val="18"/>
                  <w:szCs w:val="18"/>
                </w:rPr>
                <w:delText>100</w:delText>
              </w:r>
            </w:del>
          </w:p>
        </w:tc>
        <w:tc>
          <w:tcPr>
            <w:tcW w:w="1189" w:type="dxa"/>
            <w:tcBorders>
              <w:top w:val="single" w:sz="4" w:space="0" w:color="auto"/>
              <w:left w:val="single" w:sz="4" w:space="0" w:color="auto"/>
              <w:bottom w:val="single" w:sz="4" w:space="0" w:color="auto"/>
              <w:right w:val="single" w:sz="4" w:space="0" w:color="auto"/>
            </w:tcBorders>
          </w:tcPr>
          <w:p w14:paraId="0435B7A6" w14:textId="77777777" w:rsidR="004B6E84" w:rsidDel="007056D7" w:rsidRDefault="004B6E84">
            <w:pPr>
              <w:keepNext/>
              <w:suppressAutoHyphens/>
              <w:spacing w:before="240"/>
              <w:jc w:val="center"/>
              <w:rPr>
                <w:del w:id="2592" w:author="Ferris, Todd@Energy" w:date="2018-11-21T10:48:00Z"/>
                <w:rFonts w:asciiTheme="minorHAnsi" w:hAnsiTheme="minorHAnsi"/>
                <w:sz w:val="18"/>
                <w:szCs w:val="18"/>
              </w:rPr>
            </w:pPr>
            <w:del w:id="2593" w:author="Ferris, Todd@Energy" w:date="2018-11-21T10:48:00Z">
              <w:r w:rsidDel="007056D7">
                <w:rPr>
                  <w:rFonts w:asciiTheme="minorHAnsi" w:hAnsiTheme="minorHAnsi"/>
                  <w:sz w:val="18"/>
                  <w:szCs w:val="18"/>
                </w:rPr>
                <w:delText>125</w:delText>
              </w:r>
            </w:del>
          </w:p>
        </w:tc>
      </w:tr>
      <w:tr w:rsidR="004B6E84" w:rsidDel="007056D7" w14:paraId="0435B7AA" w14:textId="77777777" w:rsidTr="007056D7">
        <w:trPr>
          <w:trHeight w:val="269"/>
          <w:del w:id="2594"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center"/>
          </w:tcPr>
          <w:p w14:paraId="0435B7A8" w14:textId="77777777" w:rsidR="004B6E84" w:rsidDel="007056D7" w:rsidRDefault="004B6E84">
            <w:pPr>
              <w:keepNext/>
              <w:jc w:val="center"/>
              <w:rPr>
                <w:del w:id="2595" w:author="Ferris, Todd@Energy" w:date="2018-11-21T10:48:00Z"/>
                <w:rFonts w:asciiTheme="minorHAnsi" w:hAnsiTheme="minorHAnsi"/>
                <w:sz w:val="18"/>
                <w:szCs w:val="18"/>
              </w:rPr>
            </w:pPr>
          </w:p>
        </w:tc>
        <w:tc>
          <w:tcPr>
            <w:tcW w:w="9366" w:type="dxa"/>
            <w:gridSpan w:val="10"/>
            <w:tcBorders>
              <w:top w:val="single" w:sz="4" w:space="0" w:color="auto"/>
              <w:left w:val="single" w:sz="4" w:space="0" w:color="auto"/>
              <w:bottom w:val="single" w:sz="4" w:space="0" w:color="auto"/>
              <w:right w:val="single" w:sz="4" w:space="0" w:color="auto"/>
            </w:tcBorders>
            <w:vAlign w:val="center"/>
          </w:tcPr>
          <w:p w14:paraId="0435B7A9" w14:textId="77777777" w:rsidR="004B6E84" w:rsidDel="007056D7" w:rsidRDefault="004B6E84">
            <w:pPr>
              <w:keepNext/>
              <w:jc w:val="center"/>
              <w:rPr>
                <w:del w:id="2596" w:author="Ferris, Todd@Energy" w:date="2018-11-21T10:48:00Z"/>
                <w:rFonts w:asciiTheme="minorHAnsi" w:hAnsiTheme="minorHAnsi"/>
                <w:sz w:val="18"/>
                <w:szCs w:val="18"/>
              </w:rPr>
            </w:pPr>
            <w:del w:id="2597" w:author="Ferris, Todd@Energy" w:date="2018-11-21T10:48:00Z">
              <w:r w:rsidDel="007056D7">
                <w:rPr>
                  <w:rFonts w:asciiTheme="minorHAnsi" w:hAnsiTheme="minorHAnsi"/>
                  <w:sz w:val="18"/>
                  <w:szCs w:val="18"/>
                </w:rPr>
                <w:delText>Maximum Allowable Duct Length (ft)</w:delText>
              </w:r>
            </w:del>
          </w:p>
        </w:tc>
      </w:tr>
      <w:tr w:rsidR="004B6E84" w:rsidDel="007056D7" w14:paraId="0435B7AE" w14:textId="77777777" w:rsidTr="007056D7">
        <w:trPr>
          <w:trHeight w:val="245"/>
          <w:del w:id="2598"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0435B7AB" w14:textId="77777777" w:rsidR="004B6E84" w:rsidDel="007056D7" w:rsidRDefault="004B6E84">
            <w:pPr>
              <w:keepNext/>
              <w:jc w:val="center"/>
              <w:rPr>
                <w:del w:id="2599" w:author="Ferris, Todd@Energy" w:date="2018-11-21T10:48:00Z"/>
                <w:rFonts w:asciiTheme="minorHAnsi" w:hAnsiTheme="minorHAnsi"/>
                <w:sz w:val="18"/>
                <w:szCs w:val="18"/>
              </w:rPr>
            </w:pPr>
            <w:del w:id="2600" w:author="Ferris, Todd@Energy" w:date="2018-11-21T10:48:00Z">
              <w:r w:rsidDel="007056D7">
                <w:rPr>
                  <w:rFonts w:asciiTheme="minorHAnsi" w:hAnsiTheme="minorHAnsi"/>
                  <w:sz w:val="18"/>
                  <w:szCs w:val="18"/>
                </w:rPr>
                <w:delText>Diameter, (in)</w:delText>
              </w:r>
            </w:del>
          </w:p>
        </w:tc>
        <w:tc>
          <w:tcPr>
            <w:tcW w:w="4699" w:type="dxa"/>
            <w:gridSpan w:val="6"/>
            <w:tcBorders>
              <w:top w:val="single" w:sz="4" w:space="0" w:color="auto"/>
              <w:left w:val="single" w:sz="4" w:space="0" w:color="auto"/>
              <w:bottom w:val="single" w:sz="4" w:space="0" w:color="auto"/>
              <w:right w:val="single" w:sz="4" w:space="0" w:color="auto"/>
            </w:tcBorders>
            <w:vAlign w:val="bottom"/>
          </w:tcPr>
          <w:p w14:paraId="0435B7AC" w14:textId="77777777" w:rsidR="004B6E84" w:rsidDel="007056D7" w:rsidRDefault="004B6E84">
            <w:pPr>
              <w:keepNext/>
              <w:jc w:val="center"/>
              <w:rPr>
                <w:del w:id="2601" w:author="Ferris, Todd@Energy" w:date="2018-11-21T10:48:00Z"/>
                <w:rFonts w:asciiTheme="minorHAnsi" w:hAnsiTheme="minorHAnsi"/>
                <w:sz w:val="18"/>
                <w:szCs w:val="18"/>
              </w:rPr>
            </w:pPr>
            <w:del w:id="2602" w:author="Ferris, Todd@Energy" w:date="2018-11-21T10:48:00Z">
              <w:r w:rsidDel="007056D7">
                <w:rPr>
                  <w:rFonts w:asciiTheme="minorHAnsi" w:hAnsiTheme="minorHAnsi"/>
                  <w:sz w:val="18"/>
                  <w:szCs w:val="18"/>
                </w:rPr>
                <w:delText>Flex Duct</w:delText>
              </w:r>
            </w:del>
          </w:p>
        </w:tc>
        <w:tc>
          <w:tcPr>
            <w:tcW w:w="4667" w:type="dxa"/>
            <w:gridSpan w:val="4"/>
            <w:tcBorders>
              <w:top w:val="single" w:sz="4" w:space="0" w:color="auto"/>
              <w:left w:val="single" w:sz="4" w:space="0" w:color="auto"/>
              <w:bottom w:val="single" w:sz="4" w:space="0" w:color="auto"/>
              <w:right w:val="single" w:sz="4" w:space="0" w:color="auto"/>
            </w:tcBorders>
            <w:vAlign w:val="bottom"/>
          </w:tcPr>
          <w:p w14:paraId="0435B7AD" w14:textId="77777777" w:rsidR="004B6E84" w:rsidDel="007056D7" w:rsidRDefault="004B6E84">
            <w:pPr>
              <w:keepNext/>
              <w:jc w:val="center"/>
              <w:rPr>
                <w:del w:id="2603" w:author="Ferris, Todd@Energy" w:date="2018-11-21T10:48:00Z"/>
                <w:rFonts w:asciiTheme="minorHAnsi" w:hAnsiTheme="minorHAnsi"/>
                <w:sz w:val="18"/>
                <w:szCs w:val="18"/>
              </w:rPr>
            </w:pPr>
            <w:del w:id="2604" w:author="Ferris, Todd@Energy" w:date="2018-11-21T10:48:00Z">
              <w:r w:rsidDel="007056D7">
                <w:rPr>
                  <w:rFonts w:asciiTheme="minorHAnsi" w:hAnsiTheme="minorHAnsi"/>
                  <w:sz w:val="18"/>
                  <w:szCs w:val="18"/>
                </w:rPr>
                <w:delText>Smooth Duct</w:delText>
              </w:r>
            </w:del>
          </w:p>
        </w:tc>
      </w:tr>
      <w:tr w:rsidR="004B6E84" w:rsidDel="007056D7" w14:paraId="0435B7B8" w14:textId="77777777" w:rsidTr="007056D7">
        <w:trPr>
          <w:trHeight w:val="245"/>
          <w:del w:id="2605"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0435B7AF" w14:textId="77777777" w:rsidR="004B6E84" w:rsidDel="007056D7" w:rsidRDefault="004B6E84">
            <w:pPr>
              <w:keepNext/>
              <w:jc w:val="center"/>
              <w:rPr>
                <w:del w:id="2606" w:author="Ferris, Todd@Energy" w:date="2018-11-21T10:48:00Z"/>
                <w:rFonts w:asciiTheme="minorHAnsi" w:hAnsiTheme="minorHAnsi"/>
                <w:sz w:val="18"/>
                <w:szCs w:val="18"/>
              </w:rPr>
            </w:pPr>
            <w:del w:id="2607" w:author="Ferris, Todd@Energy" w:date="2018-11-21T10:48:00Z">
              <w:r w:rsidDel="007056D7">
                <w:rPr>
                  <w:rFonts w:asciiTheme="minorHAnsi" w:hAnsiTheme="minorHAnsi"/>
                  <w:sz w:val="18"/>
                  <w:szCs w:val="18"/>
                </w:rPr>
                <w:delText>3</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B0" w14:textId="77777777" w:rsidR="004B6E84" w:rsidDel="007056D7" w:rsidRDefault="004B6E84">
            <w:pPr>
              <w:keepNext/>
              <w:jc w:val="center"/>
              <w:rPr>
                <w:del w:id="2608" w:author="Ferris, Todd@Energy" w:date="2018-11-21T10:48:00Z"/>
                <w:rFonts w:asciiTheme="minorHAnsi" w:hAnsiTheme="minorHAnsi"/>
                <w:sz w:val="18"/>
                <w:szCs w:val="18"/>
              </w:rPr>
            </w:pPr>
            <w:del w:id="2609" w:author="Ferris, Todd@Energy" w:date="2018-11-21T10:48:00Z">
              <w:r w:rsidDel="007056D7">
                <w:rPr>
                  <w:rFonts w:asciiTheme="minorHAnsi" w:hAnsiTheme="minorHAnsi"/>
                  <w:sz w:val="18"/>
                  <w:szCs w:val="18"/>
                </w:rPr>
                <w:delText>X</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B1" w14:textId="77777777" w:rsidR="004B6E84" w:rsidDel="007056D7" w:rsidRDefault="004B6E84">
            <w:pPr>
              <w:keepNext/>
              <w:jc w:val="center"/>
              <w:rPr>
                <w:del w:id="2610" w:author="Ferris, Todd@Energy" w:date="2018-11-21T10:48:00Z"/>
                <w:rFonts w:asciiTheme="minorHAnsi" w:hAnsiTheme="minorHAnsi"/>
                <w:color w:val="000000"/>
                <w:sz w:val="18"/>
                <w:szCs w:val="18"/>
              </w:rPr>
            </w:pPr>
            <w:del w:id="2611" w:author="Ferris, Todd@Energy" w:date="2018-11-21T10:48:00Z">
              <w:r w:rsidDel="007056D7">
                <w:rPr>
                  <w:rFonts w:asciiTheme="minorHAnsi" w:hAnsiTheme="minorHAnsi"/>
                  <w:sz w:val="18"/>
                  <w:szCs w:val="18"/>
                </w:rPr>
                <w:delText>X</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2" w14:textId="77777777" w:rsidR="004B6E84" w:rsidDel="007056D7" w:rsidRDefault="004B6E84">
            <w:pPr>
              <w:keepNext/>
              <w:jc w:val="center"/>
              <w:rPr>
                <w:del w:id="2612" w:author="Ferris, Todd@Energy" w:date="2018-11-21T10:48:00Z"/>
                <w:rFonts w:asciiTheme="minorHAnsi" w:hAnsiTheme="minorHAnsi"/>
                <w:sz w:val="18"/>
                <w:szCs w:val="18"/>
              </w:rPr>
            </w:pPr>
            <w:del w:id="2613" w:author="Ferris, Todd@Energy" w:date="2018-11-21T10:48:00Z">
              <w:r w:rsidDel="007056D7">
                <w:rPr>
                  <w:rFonts w:asciiTheme="minorHAnsi" w:hAnsiTheme="minorHAnsi"/>
                  <w:sz w:val="18"/>
                  <w:szCs w:val="18"/>
                </w:rPr>
                <w:delText>X</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B3" w14:textId="77777777" w:rsidR="004B6E84" w:rsidDel="007056D7" w:rsidRDefault="004B6E84">
            <w:pPr>
              <w:keepNext/>
              <w:jc w:val="center"/>
              <w:rPr>
                <w:del w:id="2614" w:author="Ferris, Todd@Energy" w:date="2018-11-21T10:48:00Z"/>
                <w:rFonts w:asciiTheme="minorHAnsi" w:hAnsiTheme="minorHAnsi"/>
                <w:sz w:val="18"/>
                <w:szCs w:val="18"/>
              </w:rPr>
            </w:pPr>
            <w:del w:id="2615" w:author="Ferris, Todd@Energy" w:date="2018-11-21T10:48:00Z">
              <w:r w:rsidDel="007056D7">
                <w:rPr>
                  <w:rFonts w:asciiTheme="minorHAnsi" w:hAnsiTheme="minorHAnsi"/>
                  <w:sz w:val="18"/>
                  <w:szCs w:val="18"/>
                </w:rPr>
                <w:delText>X</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B4" w14:textId="77777777" w:rsidR="004B6E84" w:rsidDel="007056D7" w:rsidRDefault="004B6E84">
            <w:pPr>
              <w:keepNext/>
              <w:jc w:val="center"/>
              <w:rPr>
                <w:del w:id="2616" w:author="Ferris, Todd@Energy" w:date="2018-11-21T10:48:00Z"/>
                <w:rFonts w:asciiTheme="minorHAnsi" w:hAnsiTheme="minorHAnsi"/>
                <w:sz w:val="18"/>
                <w:szCs w:val="18"/>
              </w:rPr>
            </w:pPr>
            <w:del w:id="2617" w:author="Ferris, Todd@Energy" w:date="2018-11-21T10:48:00Z">
              <w:r w:rsidDel="007056D7">
                <w:rPr>
                  <w:rFonts w:asciiTheme="minorHAnsi" w:hAnsiTheme="minorHAnsi"/>
                  <w:sz w:val="18"/>
                  <w:szCs w:val="18"/>
                </w:rPr>
                <w:delText>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5" w14:textId="77777777" w:rsidR="004B6E84" w:rsidDel="007056D7" w:rsidRDefault="004B6E84">
            <w:pPr>
              <w:keepNext/>
              <w:jc w:val="center"/>
              <w:rPr>
                <w:del w:id="2618" w:author="Ferris, Todd@Energy" w:date="2018-11-21T10:48:00Z"/>
                <w:rFonts w:asciiTheme="minorHAnsi" w:hAnsiTheme="minorHAnsi"/>
                <w:sz w:val="18"/>
                <w:szCs w:val="18"/>
              </w:rPr>
            </w:pPr>
            <w:del w:id="2619" w:author="Ferris, Todd@Energy" w:date="2018-11-21T10:48:00Z">
              <w:r w:rsidDel="007056D7">
                <w:rPr>
                  <w:rFonts w:asciiTheme="minorHAnsi" w:hAnsiTheme="minorHAnsi"/>
                  <w:sz w:val="18"/>
                  <w:szCs w:val="18"/>
                </w:rPr>
                <w:delText>X</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6" w14:textId="77777777" w:rsidR="004B6E84" w:rsidDel="007056D7" w:rsidRDefault="004B6E84">
            <w:pPr>
              <w:keepNext/>
              <w:jc w:val="center"/>
              <w:rPr>
                <w:del w:id="2620" w:author="Ferris, Todd@Energy" w:date="2018-11-21T10:48:00Z"/>
                <w:rFonts w:asciiTheme="minorHAnsi" w:hAnsiTheme="minorHAnsi"/>
                <w:sz w:val="18"/>
                <w:szCs w:val="18"/>
              </w:rPr>
            </w:pPr>
            <w:del w:id="2621" w:author="Ferris, Todd@Energy" w:date="2018-11-21T10:48:00Z">
              <w:r w:rsidDel="007056D7">
                <w:rPr>
                  <w:rFonts w:asciiTheme="minorHAnsi" w:hAnsiTheme="minorHAnsi"/>
                  <w:sz w:val="18"/>
                  <w:szCs w:val="18"/>
                </w:rPr>
                <w:delText>X</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B7" w14:textId="77777777" w:rsidR="004B6E84" w:rsidDel="007056D7" w:rsidRDefault="004B6E84">
            <w:pPr>
              <w:keepNext/>
              <w:jc w:val="center"/>
              <w:rPr>
                <w:del w:id="2622" w:author="Ferris, Todd@Energy" w:date="2018-11-21T10:48:00Z"/>
                <w:rFonts w:asciiTheme="minorHAnsi" w:hAnsiTheme="minorHAnsi"/>
                <w:sz w:val="18"/>
                <w:szCs w:val="18"/>
              </w:rPr>
            </w:pPr>
            <w:del w:id="2623" w:author="Ferris, Todd@Energy" w:date="2018-11-21T10:48:00Z">
              <w:r w:rsidDel="007056D7">
                <w:rPr>
                  <w:rFonts w:asciiTheme="minorHAnsi" w:hAnsiTheme="minorHAnsi"/>
                  <w:sz w:val="18"/>
                  <w:szCs w:val="18"/>
                </w:rPr>
                <w:delText>X</w:delText>
              </w:r>
            </w:del>
          </w:p>
        </w:tc>
      </w:tr>
      <w:tr w:rsidR="004B6E84" w:rsidDel="007056D7" w14:paraId="0435B7C2" w14:textId="77777777" w:rsidTr="007056D7">
        <w:trPr>
          <w:trHeight w:val="245"/>
          <w:del w:id="2624"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B9" w14:textId="77777777" w:rsidR="004B6E84" w:rsidDel="007056D7" w:rsidRDefault="004B6E84">
            <w:pPr>
              <w:keepNext/>
              <w:jc w:val="center"/>
              <w:rPr>
                <w:del w:id="2625" w:author="Ferris, Todd@Energy" w:date="2018-11-21T10:48:00Z"/>
                <w:rFonts w:asciiTheme="minorHAnsi" w:hAnsiTheme="minorHAnsi"/>
                <w:sz w:val="18"/>
                <w:szCs w:val="18"/>
              </w:rPr>
            </w:pPr>
            <w:del w:id="2626" w:author="Ferris, Todd@Energy" w:date="2018-11-21T10:48:00Z">
              <w:r w:rsidDel="007056D7">
                <w:rPr>
                  <w:rFonts w:asciiTheme="minorHAnsi" w:hAnsiTheme="minorHAnsi"/>
                  <w:sz w:val="18"/>
                  <w:szCs w:val="18"/>
                </w:rPr>
                <w:delText>4</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BA" w14:textId="77777777" w:rsidR="004B6E84" w:rsidDel="007056D7" w:rsidRDefault="004B6E84">
            <w:pPr>
              <w:keepNext/>
              <w:jc w:val="center"/>
              <w:rPr>
                <w:del w:id="2627" w:author="Ferris, Todd@Energy" w:date="2018-11-21T10:48:00Z"/>
                <w:rFonts w:asciiTheme="minorHAnsi" w:hAnsiTheme="minorHAnsi"/>
                <w:sz w:val="18"/>
                <w:szCs w:val="18"/>
              </w:rPr>
            </w:pPr>
            <w:del w:id="2628" w:author="Ferris, Todd@Energy" w:date="2018-11-21T10:48:00Z">
              <w:r w:rsidDel="007056D7">
                <w:rPr>
                  <w:rFonts w:asciiTheme="minorHAnsi" w:hAnsiTheme="minorHAnsi"/>
                  <w:sz w:val="18"/>
                  <w:szCs w:val="18"/>
                </w:rPr>
                <w:delText>70</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BB" w14:textId="77777777" w:rsidR="004B6E84" w:rsidDel="007056D7" w:rsidRDefault="004B6E84">
            <w:pPr>
              <w:keepNext/>
              <w:jc w:val="center"/>
              <w:rPr>
                <w:del w:id="2629" w:author="Ferris, Todd@Energy" w:date="2018-11-21T10:48:00Z"/>
                <w:rFonts w:asciiTheme="minorHAnsi" w:hAnsiTheme="minorHAnsi"/>
                <w:sz w:val="18"/>
                <w:szCs w:val="18"/>
              </w:rPr>
            </w:pPr>
            <w:del w:id="2630" w:author="Ferris, Todd@Energy" w:date="2018-11-21T10:48:00Z">
              <w:r w:rsidDel="007056D7">
                <w:rPr>
                  <w:rFonts w:asciiTheme="minorHAnsi" w:hAnsiTheme="minorHAnsi"/>
                  <w:sz w:val="18"/>
                  <w:szCs w:val="18"/>
                </w:rPr>
                <w:delText>3</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C" w14:textId="77777777" w:rsidR="004B6E84" w:rsidDel="007056D7" w:rsidRDefault="004B6E84">
            <w:pPr>
              <w:keepNext/>
              <w:jc w:val="center"/>
              <w:rPr>
                <w:del w:id="2631" w:author="Ferris, Todd@Energy" w:date="2018-11-21T10:48:00Z"/>
                <w:rFonts w:asciiTheme="minorHAnsi" w:hAnsiTheme="minorHAnsi"/>
                <w:sz w:val="18"/>
                <w:szCs w:val="18"/>
              </w:rPr>
            </w:pPr>
            <w:del w:id="2632" w:author="Ferris, Todd@Energy" w:date="2018-11-21T10:48:00Z">
              <w:r w:rsidDel="007056D7">
                <w:rPr>
                  <w:rFonts w:asciiTheme="minorHAnsi" w:hAnsiTheme="minorHAnsi"/>
                  <w:sz w:val="18"/>
                  <w:szCs w:val="18"/>
                </w:rPr>
                <w:delText>X</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BD" w14:textId="77777777" w:rsidR="004B6E84" w:rsidDel="007056D7" w:rsidRDefault="004B6E84">
            <w:pPr>
              <w:keepNext/>
              <w:jc w:val="center"/>
              <w:rPr>
                <w:del w:id="2633" w:author="Ferris, Todd@Energy" w:date="2018-11-21T10:48:00Z"/>
                <w:rFonts w:asciiTheme="minorHAnsi" w:hAnsiTheme="minorHAnsi"/>
                <w:sz w:val="18"/>
                <w:szCs w:val="18"/>
              </w:rPr>
            </w:pPr>
            <w:del w:id="2634" w:author="Ferris, Todd@Energy" w:date="2018-11-21T10:48:00Z">
              <w:r w:rsidDel="007056D7">
                <w:rPr>
                  <w:rFonts w:asciiTheme="minorHAnsi" w:hAnsiTheme="minorHAnsi"/>
                  <w:sz w:val="18"/>
                  <w:szCs w:val="18"/>
                </w:rPr>
                <w:delText>X</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BE" w14:textId="77777777" w:rsidR="004B6E84" w:rsidDel="007056D7" w:rsidRDefault="004B6E84">
            <w:pPr>
              <w:keepNext/>
              <w:jc w:val="center"/>
              <w:rPr>
                <w:del w:id="2635" w:author="Ferris, Todd@Energy" w:date="2018-11-21T10:48:00Z"/>
                <w:rFonts w:asciiTheme="minorHAnsi" w:hAnsiTheme="minorHAnsi"/>
                <w:sz w:val="18"/>
                <w:szCs w:val="18"/>
              </w:rPr>
            </w:pPr>
            <w:del w:id="2636" w:author="Ferris, Todd@Energy" w:date="2018-11-21T10:48:00Z">
              <w:r w:rsidDel="007056D7">
                <w:rPr>
                  <w:rFonts w:asciiTheme="minorHAnsi" w:hAnsiTheme="minorHAnsi"/>
                  <w:sz w:val="18"/>
                  <w:szCs w:val="18"/>
                </w:rPr>
                <w:delText>105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F" w14:textId="77777777" w:rsidR="004B6E84" w:rsidDel="007056D7" w:rsidRDefault="004B6E84">
            <w:pPr>
              <w:keepNext/>
              <w:jc w:val="center"/>
              <w:rPr>
                <w:del w:id="2637" w:author="Ferris, Todd@Energy" w:date="2018-11-21T10:48:00Z"/>
                <w:rFonts w:asciiTheme="minorHAnsi" w:hAnsiTheme="minorHAnsi"/>
                <w:sz w:val="18"/>
                <w:szCs w:val="18"/>
              </w:rPr>
            </w:pPr>
            <w:del w:id="2638" w:author="Ferris, Todd@Energy" w:date="2018-11-21T10:48:00Z">
              <w:r w:rsidDel="007056D7">
                <w:rPr>
                  <w:rFonts w:asciiTheme="minorHAnsi" w:hAnsiTheme="minorHAnsi"/>
                  <w:sz w:val="18"/>
                  <w:szCs w:val="18"/>
                </w:rPr>
                <w:delText>35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0" w14:textId="77777777" w:rsidR="004B6E84" w:rsidDel="007056D7" w:rsidRDefault="004B6E84">
            <w:pPr>
              <w:keepNext/>
              <w:jc w:val="center"/>
              <w:rPr>
                <w:del w:id="2639" w:author="Ferris, Todd@Energy" w:date="2018-11-21T10:48:00Z"/>
                <w:rFonts w:asciiTheme="minorHAnsi" w:hAnsiTheme="minorHAnsi"/>
                <w:sz w:val="18"/>
                <w:szCs w:val="18"/>
              </w:rPr>
            </w:pPr>
            <w:del w:id="2640" w:author="Ferris, Todd@Energy" w:date="2018-11-21T10:48:00Z">
              <w:r w:rsidDel="007056D7">
                <w:rPr>
                  <w:rFonts w:asciiTheme="minorHAnsi" w:hAnsiTheme="minorHAnsi"/>
                  <w:sz w:val="18"/>
                  <w:szCs w:val="18"/>
                </w:rPr>
                <w:delText>5</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C1" w14:textId="77777777" w:rsidR="004B6E84" w:rsidDel="007056D7" w:rsidRDefault="004B6E84">
            <w:pPr>
              <w:keepNext/>
              <w:jc w:val="center"/>
              <w:rPr>
                <w:del w:id="2641" w:author="Ferris, Todd@Energy" w:date="2018-11-21T10:48:00Z"/>
                <w:rFonts w:asciiTheme="minorHAnsi" w:hAnsiTheme="minorHAnsi"/>
                <w:sz w:val="18"/>
                <w:szCs w:val="18"/>
              </w:rPr>
            </w:pPr>
            <w:del w:id="2642" w:author="Ferris, Todd@Energy" w:date="2018-11-21T10:48:00Z">
              <w:r w:rsidDel="007056D7">
                <w:rPr>
                  <w:rFonts w:asciiTheme="minorHAnsi" w:hAnsiTheme="minorHAnsi"/>
                  <w:sz w:val="18"/>
                  <w:szCs w:val="18"/>
                </w:rPr>
                <w:delText>X</w:delText>
              </w:r>
            </w:del>
          </w:p>
        </w:tc>
      </w:tr>
      <w:tr w:rsidR="004B6E84" w:rsidDel="007056D7" w14:paraId="0435B7CC" w14:textId="77777777" w:rsidTr="007056D7">
        <w:trPr>
          <w:trHeight w:val="245"/>
          <w:del w:id="2643"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C3" w14:textId="77777777" w:rsidR="004B6E84" w:rsidDel="007056D7" w:rsidRDefault="004B6E84">
            <w:pPr>
              <w:keepNext/>
              <w:jc w:val="center"/>
              <w:rPr>
                <w:del w:id="2644" w:author="Ferris, Todd@Energy" w:date="2018-11-21T10:48:00Z"/>
                <w:rFonts w:asciiTheme="minorHAnsi" w:hAnsiTheme="minorHAnsi"/>
                <w:sz w:val="18"/>
                <w:szCs w:val="18"/>
              </w:rPr>
            </w:pPr>
            <w:del w:id="2645" w:author="Ferris, Todd@Energy" w:date="2018-11-21T10:48:00Z">
              <w:r w:rsidDel="007056D7">
                <w:rPr>
                  <w:rFonts w:asciiTheme="minorHAnsi" w:hAnsiTheme="minorHAnsi"/>
                  <w:sz w:val="18"/>
                  <w:szCs w:val="18"/>
                </w:rPr>
                <w:delText>5</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C4" w14:textId="77777777" w:rsidR="004B6E84" w:rsidDel="007056D7" w:rsidRDefault="004B6E84">
            <w:pPr>
              <w:keepNext/>
              <w:jc w:val="center"/>
              <w:rPr>
                <w:del w:id="2646" w:author="Ferris, Todd@Energy" w:date="2018-11-21T10:48:00Z"/>
                <w:rFonts w:asciiTheme="minorHAnsi" w:hAnsiTheme="minorHAnsi"/>
                <w:sz w:val="18"/>
                <w:szCs w:val="18"/>
              </w:rPr>
            </w:pPr>
            <w:del w:id="2647"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C5" w14:textId="77777777" w:rsidR="004B6E84" w:rsidDel="007056D7" w:rsidRDefault="004B6E84">
            <w:pPr>
              <w:keepNext/>
              <w:jc w:val="center"/>
              <w:rPr>
                <w:del w:id="2648" w:author="Ferris, Todd@Energy" w:date="2018-11-21T10:48:00Z"/>
                <w:rFonts w:asciiTheme="minorHAnsi" w:hAnsiTheme="minorHAnsi"/>
                <w:sz w:val="18"/>
                <w:szCs w:val="18"/>
              </w:rPr>
            </w:pPr>
            <w:del w:id="2649" w:author="Ferris, Todd@Energy" w:date="2018-11-21T10:48:00Z">
              <w:r w:rsidDel="007056D7">
                <w:rPr>
                  <w:rFonts w:asciiTheme="minorHAnsi" w:hAnsiTheme="minorHAnsi"/>
                  <w:sz w:val="18"/>
                  <w:szCs w:val="18"/>
                </w:rPr>
                <w:delText>70</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6" w14:textId="77777777" w:rsidR="004B6E84" w:rsidDel="007056D7" w:rsidRDefault="004B6E84">
            <w:pPr>
              <w:keepNext/>
              <w:jc w:val="center"/>
              <w:rPr>
                <w:del w:id="2650" w:author="Ferris, Todd@Energy" w:date="2018-11-21T10:48:00Z"/>
                <w:rFonts w:asciiTheme="minorHAnsi" w:hAnsiTheme="minorHAnsi"/>
                <w:sz w:val="18"/>
                <w:szCs w:val="18"/>
              </w:rPr>
            </w:pPr>
            <w:del w:id="2651" w:author="Ferris, Todd@Energy" w:date="2018-11-21T10:48:00Z">
              <w:r w:rsidDel="007056D7">
                <w:rPr>
                  <w:rFonts w:asciiTheme="minorHAnsi" w:hAnsiTheme="minorHAnsi"/>
                  <w:sz w:val="18"/>
                  <w:szCs w:val="18"/>
                </w:rPr>
                <w:delText>35</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C7" w14:textId="77777777" w:rsidR="004B6E84" w:rsidDel="007056D7" w:rsidRDefault="004B6E84">
            <w:pPr>
              <w:keepNext/>
              <w:jc w:val="center"/>
              <w:rPr>
                <w:del w:id="2652" w:author="Ferris, Todd@Energy" w:date="2018-11-21T10:48:00Z"/>
                <w:rFonts w:asciiTheme="minorHAnsi" w:hAnsiTheme="minorHAnsi"/>
                <w:sz w:val="18"/>
                <w:szCs w:val="18"/>
              </w:rPr>
            </w:pPr>
            <w:del w:id="2653" w:author="Ferris, Todd@Energy" w:date="2018-11-21T10:48:00Z">
              <w:r w:rsidDel="007056D7">
                <w:rPr>
                  <w:rFonts w:asciiTheme="minorHAnsi" w:hAnsiTheme="minorHAnsi"/>
                  <w:sz w:val="18"/>
                  <w:szCs w:val="18"/>
                </w:rPr>
                <w:delText>20</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C8" w14:textId="77777777" w:rsidR="004B6E84" w:rsidDel="007056D7" w:rsidRDefault="004B6E84">
            <w:pPr>
              <w:keepNext/>
              <w:jc w:val="center"/>
              <w:rPr>
                <w:del w:id="2654" w:author="Ferris, Todd@Energy" w:date="2018-11-21T10:48:00Z"/>
                <w:rFonts w:asciiTheme="minorHAnsi" w:hAnsiTheme="minorHAnsi"/>
                <w:sz w:val="18"/>
                <w:szCs w:val="18"/>
              </w:rPr>
            </w:pPr>
            <w:del w:id="2655"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9" w14:textId="77777777" w:rsidR="004B6E84" w:rsidDel="007056D7" w:rsidRDefault="004B6E84">
            <w:pPr>
              <w:keepNext/>
              <w:jc w:val="center"/>
              <w:rPr>
                <w:del w:id="2656" w:author="Ferris, Todd@Energy" w:date="2018-11-21T10:48:00Z"/>
                <w:rFonts w:asciiTheme="minorHAnsi" w:hAnsiTheme="minorHAnsi"/>
                <w:sz w:val="18"/>
                <w:szCs w:val="18"/>
              </w:rPr>
            </w:pPr>
            <w:del w:id="2657" w:author="Ferris, Todd@Energy" w:date="2018-11-21T10:48:00Z">
              <w:r w:rsidDel="007056D7">
                <w:rPr>
                  <w:rFonts w:asciiTheme="minorHAnsi" w:hAnsiTheme="minorHAnsi"/>
                  <w:sz w:val="18"/>
                  <w:szCs w:val="18"/>
                </w:rPr>
                <w:delText>135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A" w14:textId="77777777" w:rsidR="004B6E84" w:rsidDel="007056D7" w:rsidRDefault="004B6E84">
            <w:pPr>
              <w:keepNext/>
              <w:jc w:val="center"/>
              <w:rPr>
                <w:del w:id="2658" w:author="Ferris, Todd@Energy" w:date="2018-11-21T10:48:00Z"/>
                <w:rFonts w:asciiTheme="minorHAnsi" w:hAnsiTheme="minorHAnsi"/>
                <w:sz w:val="18"/>
                <w:szCs w:val="18"/>
              </w:rPr>
            </w:pPr>
            <w:del w:id="2659" w:author="Ferris, Todd@Energy" w:date="2018-11-21T10:48:00Z">
              <w:r w:rsidDel="007056D7">
                <w:rPr>
                  <w:rFonts w:asciiTheme="minorHAnsi" w:hAnsiTheme="minorHAnsi"/>
                  <w:sz w:val="18"/>
                  <w:szCs w:val="18"/>
                </w:rPr>
                <w:delText>85</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CB" w14:textId="77777777" w:rsidR="004B6E84" w:rsidDel="007056D7" w:rsidRDefault="004B6E84">
            <w:pPr>
              <w:keepNext/>
              <w:jc w:val="center"/>
              <w:rPr>
                <w:del w:id="2660" w:author="Ferris, Todd@Energy" w:date="2018-11-21T10:48:00Z"/>
                <w:rFonts w:asciiTheme="minorHAnsi" w:hAnsiTheme="minorHAnsi"/>
                <w:sz w:val="18"/>
                <w:szCs w:val="18"/>
              </w:rPr>
            </w:pPr>
            <w:del w:id="2661" w:author="Ferris, Todd@Energy" w:date="2018-11-21T10:48:00Z">
              <w:r w:rsidDel="007056D7">
                <w:rPr>
                  <w:rFonts w:asciiTheme="minorHAnsi" w:hAnsiTheme="minorHAnsi"/>
                  <w:sz w:val="18"/>
                  <w:szCs w:val="18"/>
                </w:rPr>
                <w:delText>55</w:delText>
              </w:r>
            </w:del>
          </w:p>
        </w:tc>
      </w:tr>
      <w:tr w:rsidR="004B6E84" w:rsidDel="007056D7" w14:paraId="0435B7D6" w14:textId="77777777" w:rsidTr="007056D7">
        <w:trPr>
          <w:trHeight w:val="245"/>
          <w:del w:id="2662"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CD" w14:textId="77777777" w:rsidR="004B6E84" w:rsidDel="007056D7" w:rsidRDefault="004B6E84">
            <w:pPr>
              <w:keepNext/>
              <w:jc w:val="center"/>
              <w:rPr>
                <w:del w:id="2663" w:author="Ferris, Todd@Energy" w:date="2018-11-21T10:48:00Z"/>
                <w:rFonts w:asciiTheme="minorHAnsi" w:hAnsiTheme="minorHAnsi"/>
                <w:sz w:val="18"/>
                <w:szCs w:val="18"/>
              </w:rPr>
            </w:pPr>
            <w:del w:id="2664" w:author="Ferris, Todd@Energy" w:date="2018-11-21T10:48:00Z">
              <w:r w:rsidDel="007056D7">
                <w:rPr>
                  <w:rFonts w:asciiTheme="minorHAnsi" w:hAnsiTheme="minorHAnsi"/>
                  <w:sz w:val="18"/>
                  <w:szCs w:val="18"/>
                </w:rPr>
                <w:delText>6</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CE" w14:textId="77777777" w:rsidR="004B6E84" w:rsidDel="007056D7" w:rsidRDefault="004B6E84">
            <w:pPr>
              <w:keepNext/>
              <w:jc w:val="center"/>
              <w:rPr>
                <w:del w:id="2665" w:author="Ferris, Todd@Energy" w:date="2018-11-21T10:48:00Z"/>
                <w:rFonts w:asciiTheme="minorHAnsi" w:hAnsiTheme="minorHAnsi"/>
                <w:sz w:val="18"/>
                <w:szCs w:val="18"/>
              </w:rPr>
            </w:pPr>
            <w:del w:id="2666"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CF" w14:textId="77777777" w:rsidR="004B6E84" w:rsidDel="007056D7" w:rsidRDefault="004B6E84">
            <w:pPr>
              <w:keepNext/>
              <w:jc w:val="center"/>
              <w:rPr>
                <w:del w:id="2667" w:author="Ferris, Todd@Energy" w:date="2018-11-21T10:48:00Z"/>
                <w:rFonts w:asciiTheme="minorHAnsi" w:hAnsiTheme="minorHAnsi"/>
                <w:sz w:val="18"/>
                <w:szCs w:val="18"/>
              </w:rPr>
            </w:pPr>
            <w:del w:id="2668"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0" w14:textId="77777777" w:rsidR="004B6E84" w:rsidDel="007056D7" w:rsidRDefault="004B6E84">
            <w:pPr>
              <w:keepNext/>
              <w:jc w:val="center"/>
              <w:rPr>
                <w:del w:id="2669" w:author="Ferris, Todd@Energy" w:date="2018-11-21T10:48:00Z"/>
                <w:rFonts w:asciiTheme="minorHAnsi" w:hAnsiTheme="minorHAnsi"/>
                <w:sz w:val="18"/>
                <w:szCs w:val="18"/>
              </w:rPr>
            </w:pPr>
            <w:del w:id="2670" w:author="Ferris, Todd@Energy" w:date="2018-11-21T10:48:00Z">
              <w:r w:rsidDel="007056D7">
                <w:rPr>
                  <w:rFonts w:asciiTheme="minorHAnsi" w:hAnsiTheme="minorHAnsi"/>
                  <w:sz w:val="18"/>
                  <w:szCs w:val="18"/>
                </w:rPr>
                <w:delText>125</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D1" w14:textId="77777777" w:rsidR="004B6E84" w:rsidDel="007056D7" w:rsidRDefault="004B6E84">
            <w:pPr>
              <w:keepNext/>
              <w:jc w:val="center"/>
              <w:rPr>
                <w:del w:id="2671" w:author="Ferris, Todd@Energy" w:date="2018-11-21T10:48:00Z"/>
                <w:rFonts w:asciiTheme="minorHAnsi" w:hAnsiTheme="minorHAnsi"/>
                <w:sz w:val="18"/>
                <w:szCs w:val="18"/>
              </w:rPr>
            </w:pPr>
            <w:del w:id="2672" w:author="Ferris, Todd@Energy" w:date="2018-11-21T10:48:00Z">
              <w:r w:rsidDel="007056D7">
                <w:rPr>
                  <w:rFonts w:asciiTheme="minorHAnsi" w:hAnsiTheme="minorHAnsi"/>
                  <w:sz w:val="18"/>
                  <w:szCs w:val="18"/>
                </w:rPr>
                <w:delText>95</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D2" w14:textId="77777777" w:rsidR="004B6E84" w:rsidDel="007056D7" w:rsidRDefault="004B6E84">
            <w:pPr>
              <w:keepNext/>
              <w:jc w:val="center"/>
              <w:rPr>
                <w:del w:id="2673" w:author="Ferris, Todd@Energy" w:date="2018-11-21T10:48:00Z"/>
                <w:rFonts w:asciiTheme="minorHAnsi" w:hAnsiTheme="minorHAnsi"/>
                <w:sz w:val="18"/>
                <w:szCs w:val="18"/>
              </w:rPr>
            </w:pPr>
            <w:del w:id="2674"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3" w14:textId="77777777" w:rsidR="004B6E84" w:rsidDel="007056D7" w:rsidRDefault="004B6E84">
            <w:pPr>
              <w:keepNext/>
              <w:jc w:val="center"/>
              <w:rPr>
                <w:del w:id="2675" w:author="Ferris, Todd@Energy" w:date="2018-11-21T10:48:00Z"/>
                <w:rFonts w:asciiTheme="minorHAnsi" w:hAnsiTheme="minorHAnsi"/>
                <w:sz w:val="18"/>
                <w:szCs w:val="18"/>
              </w:rPr>
            </w:pPr>
            <w:del w:id="2676"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4" w14:textId="77777777" w:rsidR="004B6E84" w:rsidDel="007056D7" w:rsidRDefault="004B6E84">
            <w:pPr>
              <w:keepNext/>
              <w:jc w:val="center"/>
              <w:rPr>
                <w:del w:id="2677" w:author="Ferris, Todd@Energy" w:date="2018-11-21T10:48:00Z"/>
                <w:rFonts w:asciiTheme="minorHAnsi" w:hAnsiTheme="minorHAnsi"/>
                <w:sz w:val="18"/>
                <w:szCs w:val="18"/>
              </w:rPr>
            </w:pPr>
            <w:del w:id="2678" w:author="Ferris, Todd@Energy" w:date="2018-11-21T10:48:00Z">
              <w:r w:rsidDel="007056D7">
                <w:rPr>
                  <w:rFonts w:asciiTheme="minorHAnsi" w:hAnsiTheme="minorHAnsi"/>
                  <w:sz w:val="18"/>
                  <w:szCs w:val="18"/>
                </w:rPr>
                <w:delText>NL</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D5" w14:textId="77777777" w:rsidR="004B6E84" w:rsidDel="007056D7" w:rsidRDefault="004B6E84">
            <w:pPr>
              <w:keepNext/>
              <w:jc w:val="center"/>
              <w:rPr>
                <w:del w:id="2679" w:author="Ferris, Todd@Energy" w:date="2018-11-21T10:48:00Z"/>
                <w:rFonts w:asciiTheme="minorHAnsi" w:hAnsiTheme="minorHAnsi"/>
                <w:sz w:val="18"/>
                <w:szCs w:val="18"/>
              </w:rPr>
            </w:pPr>
            <w:del w:id="2680" w:author="Ferris, Todd@Energy" w:date="2018-11-21T10:48:00Z">
              <w:r w:rsidDel="007056D7">
                <w:rPr>
                  <w:rFonts w:asciiTheme="minorHAnsi" w:hAnsiTheme="minorHAnsi"/>
                  <w:sz w:val="18"/>
                  <w:szCs w:val="18"/>
                </w:rPr>
                <w:delText>145</w:delText>
              </w:r>
            </w:del>
          </w:p>
        </w:tc>
      </w:tr>
      <w:tr w:rsidR="004B6E84" w:rsidDel="007056D7" w14:paraId="0435B7E0" w14:textId="77777777" w:rsidTr="007056D7">
        <w:trPr>
          <w:trHeight w:val="245"/>
          <w:del w:id="2681"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D7" w14:textId="77777777" w:rsidR="004B6E84" w:rsidDel="007056D7" w:rsidRDefault="004B6E84">
            <w:pPr>
              <w:keepNext/>
              <w:jc w:val="center"/>
              <w:rPr>
                <w:del w:id="2682" w:author="Ferris, Todd@Energy" w:date="2018-11-21T10:48:00Z"/>
                <w:rFonts w:asciiTheme="minorHAnsi" w:hAnsiTheme="minorHAnsi"/>
                <w:sz w:val="18"/>
                <w:szCs w:val="18"/>
              </w:rPr>
            </w:pPr>
            <w:del w:id="2683" w:author="Ferris, Todd@Energy" w:date="2018-11-21T10:48:00Z">
              <w:r w:rsidDel="007056D7">
                <w:rPr>
                  <w:rFonts w:asciiTheme="minorHAnsi" w:hAnsiTheme="minorHAnsi"/>
                  <w:sz w:val="18"/>
                  <w:szCs w:val="18"/>
                </w:rPr>
                <w:delText>7 and above</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D8" w14:textId="77777777" w:rsidR="004B6E84" w:rsidDel="007056D7" w:rsidRDefault="004B6E84">
            <w:pPr>
              <w:keepNext/>
              <w:jc w:val="center"/>
              <w:rPr>
                <w:del w:id="2684" w:author="Ferris, Todd@Energy" w:date="2018-11-21T10:48:00Z"/>
                <w:rFonts w:asciiTheme="minorHAnsi" w:hAnsiTheme="minorHAnsi"/>
                <w:sz w:val="18"/>
                <w:szCs w:val="18"/>
              </w:rPr>
            </w:pPr>
            <w:del w:id="2685"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D9" w14:textId="77777777" w:rsidR="004B6E84" w:rsidDel="007056D7" w:rsidRDefault="004B6E84">
            <w:pPr>
              <w:keepNext/>
              <w:jc w:val="center"/>
              <w:rPr>
                <w:del w:id="2686" w:author="Ferris, Todd@Energy" w:date="2018-11-21T10:48:00Z"/>
                <w:rFonts w:asciiTheme="minorHAnsi" w:hAnsiTheme="minorHAnsi"/>
                <w:sz w:val="18"/>
                <w:szCs w:val="18"/>
              </w:rPr>
            </w:pPr>
            <w:del w:id="2687"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A" w14:textId="77777777" w:rsidR="004B6E84" w:rsidDel="007056D7" w:rsidRDefault="004B6E84">
            <w:pPr>
              <w:keepNext/>
              <w:jc w:val="center"/>
              <w:rPr>
                <w:del w:id="2688" w:author="Ferris, Todd@Energy" w:date="2018-11-21T10:48:00Z"/>
                <w:rFonts w:asciiTheme="minorHAnsi" w:hAnsiTheme="minorHAnsi"/>
                <w:sz w:val="18"/>
                <w:szCs w:val="18"/>
              </w:rPr>
            </w:pPr>
            <w:del w:id="2689" w:author="Ferris, Todd@Energy" w:date="2018-11-21T10:48:00Z">
              <w:r w:rsidDel="007056D7">
                <w:rPr>
                  <w:rFonts w:asciiTheme="minorHAnsi" w:hAnsiTheme="minorHAnsi"/>
                  <w:sz w:val="18"/>
                  <w:szCs w:val="18"/>
                </w:rPr>
                <w:delText>NL</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DB" w14:textId="77777777" w:rsidR="004B6E84" w:rsidDel="007056D7" w:rsidRDefault="004B6E84">
            <w:pPr>
              <w:keepNext/>
              <w:jc w:val="center"/>
              <w:rPr>
                <w:del w:id="2690" w:author="Ferris, Todd@Energy" w:date="2018-11-21T10:48:00Z"/>
                <w:rFonts w:asciiTheme="minorHAnsi" w:hAnsiTheme="minorHAnsi"/>
                <w:sz w:val="18"/>
                <w:szCs w:val="18"/>
              </w:rPr>
            </w:pPr>
            <w:del w:id="2691" w:author="Ferris, Todd@Energy" w:date="2018-11-21T10:48:00Z">
              <w:r w:rsidDel="007056D7">
                <w:rPr>
                  <w:rFonts w:asciiTheme="minorHAnsi" w:hAnsiTheme="minorHAnsi"/>
                  <w:sz w:val="18"/>
                  <w:szCs w:val="18"/>
                </w:rPr>
                <w:delText>NL</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DC" w14:textId="77777777" w:rsidR="004B6E84" w:rsidDel="007056D7" w:rsidRDefault="004B6E84">
            <w:pPr>
              <w:keepNext/>
              <w:jc w:val="center"/>
              <w:rPr>
                <w:del w:id="2692" w:author="Ferris, Todd@Energy" w:date="2018-11-21T10:48:00Z"/>
                <w:rFonts w:asciiTheme="minorHAnsi" w:hAnsiTheme="minorHAnsi"/>
                <w:sz w:val="18"/>
                <w:szCs w:val="18"/>
              </w:rPr>
            </w:pPr>
            <w:del w:id="2693"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D" w14:textId="77777777" w:rsidR="004B6E84" w:rsidDel="007056D7" w:rsidRDefault="004B6E84">
            <w:pPr>
              <w:keepNext/>
              <w:jc w:val="center"/>
              <w:rPr>
                <w:del w:id="2694" w:author="Ferris, Todd@Energy" w:date="2018-11-21T10:48:00Z"/>
                <w:rFonts w:asciiTheme="minorHAnsi" w:hAnsiTheme="minorHAnsi"/>
                <w:sz w:val="18"/>
                <w:szCs w:val="18"/>
              </w:rPr>
            </w:pPr>
            <w:del w:id="2695"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E" w14:textId="77777777" w:rsidR="004B6E84" w:rsidDel="007056D7" w:rsidRDefault="004B6E84">
            <w:pPr>
              <w:keepNext/>
              <w:jc w:val="center"/>
              <w:rPr>
                <w:del w:id="2696" w:author="Ferris, Todd@Energy" w:date="2018-11-21T10:48:00Z"/>
                <w:rFonts w:asciiTheme="minorHAnsi" w:hAnsiTheme="minorHAnsi"/>
                <w:sz w:val="18"/>
                <w:szCs w:val="18"/>
              </w:rPr>
            </w:pPr>
            <w:del w:id="2697" w:author="Ferris, Todd@Energy" w:date="2018-11-21T10:48:00Z">
              <w:r w:rsidDel="007056D7">
                <w:rPr>
                  <w:rFonts w:asciiTheme="minorHAnsi" w:hAnsiTheme="minorHAnsi"/>
                  <w:sz w:val="18"/>
                  <w:szCs w:val="18"/>
                </w:rPr>
                <w:delText>NL</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DF" w14:textId="77777777" w:rsidR="004B6E84" w:rsidDel="007056D7" w:rsidRDefault="004B6E84">
            <w:pPr>
              <w:keepNext/>
              <w:jc w:val="center"/>
              <w:rPr>
                <w:del w:id="2698" w:author="Ferris, Todd@Energy" w:date="2018-11-21T10:48:00Z"/>
                <w:rFonts w:asciiTheme="minorHAnsi" w:hAnsiTheme="minorHAnsi"/>
                <w:sz w:val="18"/>
                <w:szCs w:val="18"/>
              </w:rPr>
            </w:pPr>
            <w:del w:id="2699" w:author="Ferris, Todd@Energy" w:date="2018-11-21T10:48:00Z">
              <w:r w:rsidDel="007056D7">
                <w:rPr>
                  <w:rFonts w:asciiTheme="minorHAnsi" w:hAnsiTheme="minorHAnsi"/>
                  <w:sz w:val="18"/>
                  <w:szCs w:val="18"/>
                </w:rPr>
                <w:delText>NL</w:delText>
              </w:r>
            </w:del>
          </w:p>
        </w:tc>
      </w:tr>
      <w:tr w:rsidR="004B6E84" w:rsidDel="007056D7" w14:paraId="0435B7E4" w14:textId="77777777" w:rsidTr="007056D7">
        <w:trPr>
          <w:trHeight w:val="245"/>
          <w:del w:id="2700" w:author="Ferris, Todd@Energy" w:date="2018-11-21T10:48:00Z"/>
        </w:trPr>
        <w:tc>
          <w:tcPr>
            <w:tcW w:w="11016" w:type="dxa"/>
            <w:gridSpan w:val="11"/>
            <w:tcBorders>
              <w:top w:val="single" w:sz="4" w:space="0" w:color="auto"/>
              <w:left w:val="single" w:sz="4" w:space="0" w:color="auto"/>
              <w:bottom w:val="single" w:sz="4" w:space="0" w:color="auto"/>
              <w:right w:val="single" w:sz="4" w:space="0" w:color="auto"/>
            </w:tcBorders>
            <w:vAlign w:val="center"/>
          </w:tcPr>
          <w:p w14:paraId="0435B7E1" w14:textId="77777777" w:rsidR="004B6E84" w:rsidDel="007056D7" w:rsidRDefault="004B6E84">
            <w:pPr>
              <w:keepNext/>
              <w:rPr>
                <w:del w:id="2701" w:author="Ferris, Todd@Energy" w:date="2018-11-21T10:48:00Z"/>
                <w:rFonts w:asciiTheme="minorHAnsi" w:hAnsiTheme="minorHAnsi"/>
                <w:sz w:val="18"/>
                <w:szCs w:val="18"/>
              </w:rPr>
            </w:pPr>
            <w:del w:id="2702"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0435B7E2" w14:textId="77777777" w:rsidR="004B6E84" w:rsidDel="007056D7" w:rsidRDefault="004B6E84">
            <w:pPr>
              <w:keepNext/>
              <w:rPr>
                <w:del w:id="2703" w:author="Ferris, Todd@Energy" w:date="2018-11-21T10:48:00Z"/>
                <w:rFonts w:asciiTheme="minorHAnsi" w:hAnsiTheme="minorHAnsi"/>
                <w:sz w:val="18"/>
                <w:szCs w:val="18"/>
              </w:rPr>
            </w:pPr>
            <w:del w:id="2704" w:author="Ferris, Todd@Energy" w:date="2018-11-21T10:48:00Z">
              <w:r w:rsidDel="007056D7">
                <w:rPr>
                  <w:rFonts w:asciiTheme="minorHAnsi" w:hAnsiTheme="minorHAnsi"/>
                  <w:sz w:val="18"/>
                  <w:szCs w:val="18"/>
                </w:rPr>
                <w:delText>NL = no limit on duct length of this size.</w:delText>
              </w:r>
            </w:del>
          </w:p>
          <w:p w14:paraId="0435B7E3" w14:textId="77777777" w:rsidR="004B6E84" w:rsidDel="007056D7" w:rsidRDefault="004B6E84">
            <w:pPr>
              <w:keepNext/>
              <w:rPr>
                <w:del w:id="2705" w:author="Ferris, Todd@Energy" w:date="2018-11-21T10:48:00Z"/>
                <w:rFonts w:asciiTheme="minorHAnsi" w:hAnsiTheme="minorHAnsi"/>
                <w:sz w:val="18"/>
                <w:szCs w:val="18"/>
              </w:rPr>
            </w:pPr>
            <w:del w:id="2706"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0435B7E5" w14:textId="632C76AC" w:rsidR="004B6E84" w:rsidRDefault="004B6E84"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BD72D7" w:rsidRPr="0084687D" w14:paraId="523FA39E" w14:textId="77777777" w:rsidTr="00BD72D7">
        <w:trPr>
          <w:cantSplit/>
          <w:trHeight w:val="432"/>
        </w:trPr>
        <w:tc>
          <w:tcPr>
            <w:tcW w:w="5000" w:type="pct"/>
            <w:gridSpan w:val="2"/>
            <w:vAlign w:val="center"/>
          </w:tcPr>
          <w:p w14:paraId="1118FF96" w14:textId="70742B46" w:rsidR="00BD72D7" w:rsidRPr="00AD610F" w:rsidRDefault="00BD72D7" w:rsidP="00BD72D7">
            <w:pPr>
              <w:keepNext/>
              <w:rPr>
                <w:rFonts w:ascii="Calibri" w:hAnsi="Calibri"/>
                <w:b/>
                <w:szCs w:val="18"/>
              </w:rPr>
            </w:pPr>
            <w:r>
              <w:rPr>
                <w:rFonts w:ascii="Calibri" w:hAnsi="Calibri"/>
                <w:b/>
                <w:szCs w:val="18"/>
              </w:rPr>
              <w:t>F</w:t>
            </w:r>
            <w:r w:rsidRPr="00AD610F">
              <w:rPr>
                <w:rFonts w:ascii="Calibri" w:hAnsi="Calibri"/>
                <w:b/>
                <w:szCs w:val="18"/>
              </w:rPr>
              <w:t>. Determination of HERS Verification Compliance</w:t>
            </w:r>
          </w:p>
          <w:p w14:paraId="0711D5B1" w14:textId="77777777" w:rsidR="00BD72D7" w:rsidRPr="0084687D" w:rsidRDefault="00BD72D7" w:rsidP="00BD72D7">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BD72D7" w:rsidRPr="0084687D" w14:paraId="0D88B17E" w14:textId="77777777" w:rsidTr="00BD72D7">
        <w:trPr>
          <w:cantSplit/>
          <w:trHeight w:val="144"/>
        </w:trPr>
        <w:tc>
          <w:tcPr>
            <w:tcW w:w="253" w:type="pct"/>
            <w:vAlign w:val="center"/>
          </w:tcPr>
          <w:p w14:paraId="6E74C6B4" w14:textId="77777777" w:rsidR="00BD72D7" w:rsidRPr="0084687D" w:rsidDel="00C76C40" w:rsidRDefault="00BD72D7" w:rsidP="00BD72D7">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10F7CD39" w14:textId="2725987F" w:rsidR="00BD72D7" w:rsidRPr="0084687D" w:rsidRDefault="00BA6F69">
            <w:pPr>
              <w:keepNext/>
              <w:spacing w:after="60"/>
              <w:rPr>
                <w:rFonts w:ascii="Calibri" w:hAnsi="Calibri"/>
                <w:sz w:val="18"/>
                <w:szCs w:val="18"/>
              </w:rPr>
            </w:pPr>
            <w:r w:rsidRPr="0084687D">
              <w:rPr>
                <w:rFonts w:ascii="Calibri" w:hAnsi="Calibri"/>
                <w:sz w:val="18"/>
                <w:szCs w:val="18"/>
              </w:rPr>
              <w:t xml:space="preserve">&lt;&lt;if </w:t>
            </w:r>
            <w:ins w:id="2707" w:author="Ferris, Todd@Energy" w:date="2018-11-28T12:39:00Z">
              <w:r w:rsidR="0069391B">
                <w:rPr>
                  <w:rFonts w:ascii="Calibri" w:hAnsi="Calibri"/>
                  <w:sz w:val="18"/>
                  <w:szCs w:val="18"/>
                </w:rPr>
                <w:t>E</w:t>
              </w:r>
            </w:ins>
            <w:del w:id="2708" w:author="Ferris, Todd@Energy" w:date="2018-11-28T12:40:00Z">
              <w:r w:rsidDel="0069391B">
                <w:rPr>
                  <w:rFonts w:ascii="Calibri" w:hAnsi="Calibri"/>
                  <w:sz w:val="18"/>
                  <w:szCs w:val="18"/>
                </w:rPr>
                <w:delText>C</w:delText>
              </w:r>
            </w:del>
            <w:r>
              <w:rPr>
                <w:rFonts w:ascii="Calibri" w:hAnsi="Calibri"/>
                <w:sz w:val="18"/>
                <w:szCs w:val="18"/>
              </w:rPr>
              <w:t>01</w:t>
            </w:r>
            <w:r w:rsidRPr="0084687D">
              <w:rPr>
                <w:rFonts w:ascii="Calibri" w:hAnsi="Calibri"/>
                <w:sz w:val="18"/>
                <w:szCs w:val="18"/>
              </w:rPr>
              <w:t xml:space="preserve"> = </w:t>
            </w:r>
            <w:ins w:id="2709" w:author="Ferris, Todd@Energy" w:date="2018-11-28T12:41:00Z">
              <w:r w:rsidR="0069391B">
                <w:rPr>
                  <w:rFonts w:asciiTheme="minorHAnsi" w:hAnsiTheme="minorHAnsi"/>
                  <w:sz w:val="18"/>
                  <w:szCs w:val="18"/>
                </w:rPr>
                <w:t>Building Passes Mechanical Ventilation Rate</w:t>
              </w:r>
              <w:r w:rsidR="0069391B" w:rsidDel="001E1FD4">
                <w:rPr>
                  <w:rFonts w:asciiTheme="minorHAnsi" w:hAnsiTheme="minorHAnsi"/>
                  <w:sz w:val="18"/>
                  <w:szCs w:val="18"/>
                </w:rPr>
                <w:t xml:space="preserve"> </w:t>
              </w:r>
              <w:r w:rsidR="0069391B">
                <w:rPr>
                  <w:rFonts w:asciiTheme="minorHAnsi" w:hAnsiTheme="minorHAnsi"/>
                  <w:sz w:val="18"/>
                  <w:szCs w:val="18"/>
                </w:rPr>
                <w:t xml:space="preserve">Test, </w:t>
              </w:r>
            </w:ins>
            <w:del w:id="2710" w:author="Ferris, Todd@Energy" w:date="2018-11-28T12:41:00Z">
              <w:r w:rsidRPr="00D2491C" w:rsidDel="0069391B">
                <w:rPr>
                  <w:rFonts w:asciiTheme="minorHAnsi" w:hAnsiTheme="minorHAnsi"/>
                  <w:sz w:val="18"/>
                  <w:szCs w:val="18"/>
                </w:rPr>
                <w:delText>Building Passes Continuous Whole-Building Ventilation Rate Test</w:delText>
              </w:r>
              <w:r w:rsidRPr="0084687D" w:rsidDel="0069391B">
                <w:rPr>
                  <w:rFonts w:ascii="Calibri" w:hAnsi="Calibri"/>
                  <w:sz w:val="18"/>
                  <w:szCs w:val="18"/>
                </w:rPr>
                <w:delText xml:space="preserve"> </w:delText>
              </w:r>
            </w:del>
            <w:r w:rsidRPr="0084687D">
              <w:rPr>
                <w:rFonts w:ascii="Calibri" w:hAnsi="Calibr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0435B7E6"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2711">
          <w:tblGrid>
            <w:gridCol w:w="100"/>
            <w:gridCol w:w="722"/>
            <w:gridCol w:w="9968"/>
            <w:gridCol w:w="326"/>
          </w:tblGrid>
        </w:tblGridChange>
      </w:tblGrid>
      <w:tr w:rsidR="00461494" w14:paraId="3EC82F70" w14:textId="77777777" w:rsidTr="00726D86">
        <w:trPr>
          <w:cantSplit/>
          <w:trHeight w:val="288"/>
          <w:ins w:id="2712"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57258DE" w14:textId="77777777" w:rsidR="00461494" w:rsidRPr="00A75DC5" w:rsidRDefault="00461494" w:rsidP="00726D86">
            <w:pPr>
              <w:keepNext/>
              <w:rPr>
                <w:ins w:id="2713" w:author="TF 112518" w:date="2018-11-26T21:52:00Z"/>
                <w:rFonts w:asciiTheme="minorHAnsi" w:hAnsiTheme="minorHAnsi"/>
                <w:b/>
                <w:bCs/>
                <w:szCs w:val="18"/>
              </w:rPr>
            </w:pPr>
            <w:r>
              <w:rPr>
                <w:rFonts w:asciiTheme="minorHAnsi" w:hAnsiTheme="minorHAnsi"/>
                <w:b/>
                <w:bCs/>
                <w:szCs w:val="18"/>
              </w:rPr>
              <w:lastRenderedPageBreak/>
              <w:t>G</w:t>
            </w:r>
            <w:ins w:id="2714" w:author="TF 112518" w:date="2018-11-26T21:52:00Z">
              <w:r w:rsidRPr="0029047D">
                <w:rPr>
                  <w:rFonts w:asciiTheme="minorHAnsi" w:hAnsiTheme="minorHAnsi"/>
                  <w:b/>
                  <w:bCs/>
                  <w:szCs w:val="18"/>
                </w:rPr>
                <w:t>. Other Requirements</w:t>
              </w:r>
            </w:ins>
          </w:p>
        </w:tc>
      </w:tr>
      <w:tr w:rsidR="00461494" w14:paraId="03633B9D" w14:textId="77777777" w:rsidTr="00726D86">
        <w:trPr>
          <w:cantSplit/>
          <w:trHeight w:val="288"/>
          <w:ins w:id="2715"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0D0C005" w14:textId="77777777" w:rsidR="00461494" w:rsidRPr="00A75DC5" w:rsidRDefault="00461494" w:rsidP="00726D86">
            <w:pPr>
              <w:keepNext/>
              <w:rPr>
                <w:ins w:id="2716" w:author="TF 112518" w:date="2018-11-26T21:52:00Z"/>
                <w:rFonts w:asciiTheme="minorHAnsi" w:hAnsiTheme="minorHAnsi"/>
                <w:b/>
                <w:bCs/>
                <w:szCs w:val="18"/>
              </w:rPr>
            </w:pPr>
            <w:ins w:id="2717" w:author="TF 112518" w:date="2018-11-26T21:52:00Z">
              <w:r w:rsidRPr="00A75DC5">
                <w:rPr>
                  <w:rFonts w:asciiTheme="minorHAnsi" w:hAnsiTheme="minorHAnsi"/>
                  <w:b/>
                  <w:bCs/>
                  <w:szCs w:val="18"/>
                </w:rPr>
                <w:t>The items listed below (6.1 through 6.</w:t>
              </w:r>
            </w:ins>
            <w:ins w:id="2718" w:author="Ferris, Todd@Energy" w:date="2018-11-27T13:48:00Z">
              <w:r>
                <w:rPr>
                  <w:rFonts w:asciiTheme="minorHAnsi" w:hAnsiTheme="minorHAnsi"/>
                  <w:b/>
                  <w:bCs/>
                  <w:szCs w:val="18"/>
                </w:rPr>
                <w:t>6</w:t>
              </w:r>
            </w:ins>
            <w:ins w:id="2719" w:author="TF 112518" w:date="2018-11-26T21:52:00Z">
              <w:del w:id="2720" w:author="Ferris, Todd@Energy" w:date="2018-11-27T13:48:00Z">
                <w:r w:rsidRPr="00A75DC5" w:rsidDel="005952AD">
                  <w:rPr>
                    <w:rFonts w:asciiTheme="minorHAnsi" w:hAnsiTheme="minorHAnsi"/>
                    <w:b/>
                    <w:bCs/>
                    <w:szCs w:val="18"/>
                  </w:rPr>
                  <w:delText>9</w:delText>
                </w:r>
              </w:del>
            </w:ins>
            <w:ins w:id="2721"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2722"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461494" w14:paraId="4491BDE3"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2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724" w:author="TF 112518" w:date="2018-11-26T21:52:00Z"/>
          <w:trPrChange w:id="272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2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0F2A791" w14:textId="77777777" w:rsidR="00461494" w:rsidRDefault="00461494" w:rsidP="00726D86">
            <w:pPr>
              <w:keepNext/>
              <w:jc w:val="center"/>
              <w:rPr>
                <w:ins w:id="2727" w:author="TF 112518" w:date="2018-11-26T21:52:00Z"/>
                <w:rFonts w:asciiTheme="minorHAnsi" w:hAnsiTheme="minorHAnsi"/>
                <w:sz w:val="18"/>
                <w:szCs w:val="18"/>
              </w:rPr>
            </w:pPr>
            <w:ins w:id="2728"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2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8131BA0" w14:textId="77777777" w:rsidR="00461494" w:rsidRDefault="00461494" w:rsidP="00461494">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2730" w:author="TF 112518" w:date="2018-11-26T21:52:00Z"/>
                <w:rStyle w:val="margin0020notechar"/>
                <w:rFonts w:asciiTheme="minorHAnsi" w:hAnsiTheme="minorHAnsi"/>
                <w:sz w:val="18"/>
                <w:szCs w:val="18"/>
              </w:rPr>
            </w:pPr>
            <w:ins w:id="2731"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20179A93" w14:textId="77777777" w:rsidR="00461494" w:rsidRDefault="00461494"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2732" w:author="TF 112518" w:date="2018-11-26T21:52:00Z"/>
                <w:rFonts w:asciiTheme="minorHAnsi" w:hAnsiTheme="minorHAnsi"/>
                <w:sz w:val="18"/>
                <w:szCs w:val="18"/>
              </w:rPr>
            </w:pPr>
            <w:ins w:id="2733"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461494" w14:paraId="72338205"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3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735" w:author="TF 112518" w:date="2018-11-26T21:52:00Z"/>
          <w:trPrChange w:id="273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3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62E880E" w14:textId="77777777" w:rsidR="00461494" w:rsidRDefault="00461494" w:rsidP="00726D86">
            <w:pPr>
              <w:keepNext/>
              <w:jc w:val="center"/>
              <w:rPr>
                <w:ins w:id="2738" w:author="TF 112518" w:date="2018-11-26T21:52:00Z"/>
                <w:rFonts w:asciiTheme="minorHAnsi" w:hAnsiTheme="minorHAnsi"/>
                <w:sz w:val="18"/>
                <w:szCs w:val="18"/>
              </w:rPr>
            </w:pPr>
            <w:ins w:id="2739"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4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2264BB6" w14:textId="77777777" w:rsidR="00461494" w:rsidRDefault="00461494" w:rsidP="00726D86">
            <w:pPr>
              <w:keepNext/>
              <w:ind w:left="274" w:hanging="274"/>
              <w:rPr>
                <w:ins w:id="2741" w:author="TF 112518" w:date="2018-11-26T21:52:00Z"/>
              </w:rPr>
            </w:pPr>
            <w:ins w:id="2742"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461494" w14:paraId="532FF430"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4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744" w:author="TF 112518" w:date="2018-11-26T21:52:00Z"/>
          <w:trPrChange w:id="274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4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D0FF227" w14:textId="77777777" w:rsidR="00461494" w:rsidRDefault="00461494" w:rsidP="00726D86">
            <w:pPr>
              <w:keepNext/>
              <w:jc w:val="center"/>
              <w:rPr>
                <w:ins w:id="2747" w:author="TF 112518" w:date="2018-11-26T21:52:00Z"/>
                <w:rFonts w:asciiTheme="minorHAnsi" w:hAnsiTheme="minorHAnsi"/>
                <w:sz w:val="18"/>
                <w:szCs w:val="18"/>
              </w:rPr>
            </w:pPr>
            <w:ins w:id="2748"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4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7C99138" w14:textId="77777777" w:rsidR="00461494" w:rsidRDefault="00461494" w:rsidP="00726D86">
            <w:pPr>
              <w:keepNext/>
              <w:rPr>
                <w:ins w:id="2750" w:author="TF 112518" w:date="2018-11-26T21:52:00Z"/>
                <w:rStyle w:val="margin0020notechar"/>
                <w:rFonts w:asciiTheme="minorHAnsi" w:hAnsiTheme="minorHAnsi"/>
                <w:sz w:val="18"/>
                <w:szCs w:val="18"/>
              </w:rPr>
            </w:pPr>
            <w:ins w:id="2751"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7AD4DD05" w14:textId="77777777" w:rsidR="00461494" w:rsidRDefault="00461494" w:rsidP="00726D86">
            <w:pPr>
              <w:ind w:left="274"/>
              <w:rPr>
                <w:ins w:id="2752" w:author="TF 112518" w:date="2018-11-26T21:52:00Z"/>
                <w:sz w:val="22"/>
              </w:rPr>
            </w:pPr>
            <w:ins w:id="2753" w:author="TF 112518" w:date="2018-11-26T21:52:00Z">
              <w:r w:rsidRPr="00215D5D">
                <w:rPr>
                  <w:rFonts w:asciiTheme="minorHAnsi" w:hAnsiTheme="minorHAnsi" w:cstheme="minorHAnsi"/>
                  <w:sz w:val="18"/>
                  <w:szCs w:val="18"/>
                </w:rPr>
                <w:t>Exception: Condensing dryers plumbed to a drain.</w:t>
              </w:r>
            </w:ins>
          </w:p>
        </w:tc>
      </w:tr>
      <w:tr w:rsidR="00461494" w14:paraId="756E2A03"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5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755" w:author="TF 112518" w:date="2018-11-26T21:52:00Z"/>
          <w:trPrChange w:id="275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5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1B7BA83" w14:textId="77777777" w:rsidR="00461494" w:rsidRDefault="00461494" w:rsidP="00726D86">
            <w:pPr>
              <w:keepNext/>
              <w:jc w:val="center"/>
              <w:rPr>
                <w:ins w:id="2758" w:author="TF 112518" w:date="2018-11-26T21:52:00Z"/>
                <w:rFonts w:asciiTheme="minorHAnsi" w:hAnsiTheme="minorHAnsi"/>
                <w:sz w:val="18"/>
                <w:szCs w:val="18"/>
              </w:rPr>
            </w:pPr>
            <w:ins w:id="2759"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276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307B3511" w14:textId="77777777" w:rsidR="00461494" w:rsidRDefault="00461494" w:rsidP="00726D86">
            <w:pPr>
              <w:pStyle w:val="margin0020note"/>
              <w:keepNext/>
              <w:spacing w:before="0" w:beforeAutospacing="0" w:after="0" w:afterAutospacing="0"/>
              <w:ind w:left="274" w:hanging="274"/>
              <w:rPr>
                <w:rFonts w:asciiTheme="minorHAnsi" w:hAnsiTheme="minorHAnsi"/>
                <w:b/>
                <w:sz w:val="18"/>
                <w:szCs w:val="18"/>
              </w:rPr>
            </w:pPr>
            <w:ins w:id="2761" w:author="TF 112518" w:date="2018-11-26T21:52:00Z">
              <w:r>
                <w:rPr>
                  <w:rFonts w:asciiTheme="minorHAnsi" w:hAnsiTheme="minorHAnsi"/>
                  <w:b/>
                  <w:sz w:val="18"/>
                  <w:szCs w:val="18"/>
                </w:rPr>
                <w:t>6.4 Combustion and Solid-Fuel Burning Appliances.</w:t>
              </w:r>
            </w:ins>
          </w:p>
          <w:p w14:paraId="01AFA239" w14:textId="77777777" w:rsidR="00461494" w:rsidRDefault="00461494" w:rsidP="00726D86">
            <w:pPr>
              <w:pStyle w:val="margin0020note"/>
              <w:keepNext/>
              <w:spacing w:before="0" w:beforeAutospacing="0" w:after="0" w:afterAutospacing="0"/>
              <w:ind w:left="763" w:hanging="403"/>
              <w:rPr>
                <w:rStyle w:val="margin0020notechar"/>
                <w:rFonts w:asciiTheme="minorHAnsi" w:hAnsiTheme="minorHAnsi"/>
                <w:sz w:val="18"/>
                <w:szCs w:val="18"/>
              </w:rPr>
            </w:pPr>
            <w:ins w:id="2762" w:author="TF 112518" w:date="2018-11-26T21:52:00Z">
              <w:r w:rsidRPr="00215D5D">
                <w:rPr>
                  <w:rFonts w:asciiTheme="minorHAnsi" w:hAnsiTheme="minorHAnsi"/>
                  <w:sz w:val="18"/>
                  <w:szCs w:val="18"/>
                </w:rPr>
                <w:t>6.</w:t>
              </w:r>
            </w:ins>
            <w:r>
              <w:rPr>
                <w:rFonts w:asciiTheme="minorHAnsi" w:hAnsiTheme="minorHAnsi"/>
                <w:sz w:val="18"/>
                <w:szCs w:val="18"/>
              </w:rPr>
              <w:t>4</w:t>
            </w:r>
            <w:ins w:id="2763" w:author="TF 112518" w:date="2018-11-26T21:52:00Z">
              <w:r>
                <w:rPr>
                  <w:rFonts w:asciiTheme="minorHAnsi" w:hAnsiTheme="minorHAnsi"/>
                  <w:sz w:val="18"/>
                  <w:szCs w:val="18"/>
                </w:rPr>
                <w:t>.1</w:t>
              </w:r>
            </w:ins>
            <w:r>
              <w:rPr>
                <w:rFonts w:asciiTheme="minorHAnsi" w:hAnsiTheme="minorHAnsi"/>
                <w:sz w:val="18"/>
                <w:szCs w:val="18"/>
              </w:rPr>
              <w:t xml:space="preserve"> </w:t>
            </w:r>
            <w:ins w:id="2764"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49EF1E67" w14:textId="77777777" w:rsidR="00461494" w:rsidRDefault="00461494" w:rsidP="00726D86">
            <w:pPr>
              <w:pStyle w:val="margin0020note"/>
              <w:keepNext/>
              <w:spacing w:before="0" w:beforeAutospacing="0" w:after="0" w:afterAutospacing="0"/>
              <w:ind w:left="763" w:hanging="403"/>
              <w:rPr>
                <w:ins w:id="2765" w:author="TF 112518" w:date="2018-11-26T21:52:00Z"/>
              </w:rPr>
            </w:pPr>
            <w:ins w:id="2766"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2767" w:author="TF 112518" w:date="2018-11-26T21:52:00Z">
              <w:r>
                <w:rPr>
                  <w:rFonts w:asciiTheme="minorHAnsi" w:hAnsiTheme="minorHAnsi"/>
                  <w:sz w:val="18"/>
                  <w:szCs w:val="18"/>
                </w:rPr>
                <w:t>.</w:t>
              </w:r>
            </w:ins>
            <w:r>
              <w:rPr>
                <w:rFonts w:asciiTheme="minorHAnsi" w:hAnsiTheme="minorHAnsi"/>
                <w:sz w:val="18"/>
                <w:szCs w:val="18"/>
              </w:rPr>
              <w:t xml:space="preserve">2 </w:t>
            </w:r>
            <w:ins w:id="2768"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461494" w14:paraId="205C25E5"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6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770" w:author="TF 112518" w:date="2018-11-26T21:52:00Z"/>
          <w:trPrChange w:id="277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7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E4EA8B5" w14:textId="77777777" w:rsidR="00461494" w:rsidRDefault="00461494" w:rsidP="00726D86">
            <w:pPr>
              <w:keepNext/>
              <w:jc w:val="center"/>
              <w:rPr>
                <w:ins w:id="2773" w:author="TF 112518" w:date="2018-11-26T21:52:00Z"/>
                <w:rFonts w:asciiTheme="minorHAnsi" w:hAnsiTheme="minorHAnsi"/>
                <w:sz w:val="18"/>
                <w:szCs w:val="18"/>
              </w:rPr>
            </w:pPr>
            <w:ins w:id="2774"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7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AAAE5B8" w14:textId="77777777" w:rsidR="00461494" w:rsidRDefault="00461494" w:rsidP="00726D86">
            <w:pPr>
              <w:keepNext/>
              <w:ind w:left="273" w:hanging="273"/>
              <w:rPr>
                <w:ins w:id="2776" w:author="TF 112518" w:date="2018-11-26T21:52:00Z"/>
                <w:rFonts w:asciiTheme="minorHAnsi" w:hAnsiTheme="minorHAnsi"/>
                <w:b/>
                <w:sz w:val="18"/>
                <w:szCs w:val="18"/>
              </w:rPr>
            </w:pPr>
            <w:ins w:id="2777" w:author="TF 112518" w:date="2018-11-26T21:52:00Z">
              <w:r>
                <w:rPr>
                  <w:rFonts w:asciiTheme="minorHAnsi" w:hAnsiTheme="minorHAnsi"/>
                  <w:b/>
                  <w:sz w:val="18"/>
                  <w:szCs w:val="18"/>
                </w:rPr>
                <w:t>6.5 Air tightness Requirements</w:t>
              </w:r>
            </w:ins>
          </w:p>
          <w:p w14:paraId="193BA601" w14:textId="77777777" w:rsidR="00461494" w:rsidRDefault="00461494" w:rsidP="00726D86">
            <w:pPr>
              <w:keepNext/>
              <w:ind w:left="763" w:hanging="403"/>
              <w:rPr>
                <w:ins w:id="2778" w:author="TF 112518" w:date="2018-11-26T21:52:00Z"/>
              </w:rPr>
            </w:pPr>
            <w:ins w:id="2779"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461494" w14:paraId="2EE8372C"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80"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781" w:author="TF 112518" w:date="2018-11-26T21:52:00Z"/>
          <w:trPrChange w:id="2782"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83"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A267825" w14:textId="77777777" w:rsidR="00461494" w:rsidRDefault="00461494" w:rsidP="00726D86">
            <w:pPr>
              <w:keepNext/>
              <w:jc w:val="center"/>
              <w:rPr>
                <w:ins w:id="2784" w:author="TF 112518" w:date="2018-11-26T21:52:00Z"/>
                <w:rFonts w:asciiTheme="minorHAnsi" w:hAnsiTheme="minorHAnsi"/>
                <w:sz w:val="18"/>
                <w:szCs w:val="18"/>
              </w:rPr>
            </w:pPr>
            <w:ins w:id="2785"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86"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0DBCE88" w14:textId="77777777" w:rsidR="00461494" w:rsidRDefault="00461494" w:rsidP="00726D86">
            <w:pPr>
              <w:keepNext/>
              <w:ind w:left="273" w:hanging="273"/>
              <w:rPr>
                <w:ins w:id="2787" w:author="TF 112518" w:date="2018-11-26T21:52:00Z"/>
                <w:rStyle w:val="margin0020notechar"/>
                <w:rFonts w:asciiTheme="minorHAnsi" w:hAnsiTheme="minorHAnsi"/>
                <w:sz w:val="18"/>
                <w:szCs w:val="18"/>
              </w:rPr>
            </w:pPr>
            <w:ins w:id="2788"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0B8ED588" w14:textId="77777777" w:rsidR="00461494" w:rsidRDefault="00461494" w:rsidP="00726D86">
            <w:pPr>
              <w:keepNext/>
              <w:ind w:left="763" w:hanging="403"/>
              <w:rPr>
                <w:ins w:id="2789" w:author="TF 112518" w:date="2018-11-26T21:52:00Z"/>
                <w:rFonts w:asciiTheme="minorHAnsi" w:hAnsiTheme="minorHAnsi"/>
                <w:sz w:val="18"/>
                <w:szCs w:val="18"/>
              </w:rPr>
            </w:pPr>
            <w:ins w:id="2790"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01A276A3" w14:textId="77777777" w:rsidR="00461494" w:rsidRDefault="00461494" w:rsidP="00726D86">
            <w:pPr>
              <w:keepNext/>
              <w:ind w:left="763" w:hanging="403"/>
              <w:rPr>
                <w:ins w:id="2791" w:author="TF 112518" w:date="2018-11-26T21:52:00Z"/>
                <w:rFonts w:asciiTheme="minorHAnsi" w:hAnsiTheme="minorHAnsi"/>
                <w:sz w:val="18"/>
                <w:szCs w:val="18"/>
              </w:rPr>
            </w:pPr>
            <w:ins w:id="2792"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50ADFAFB" w14:textId="77777777" w:rsidR="00461494" w:rsidRDefault="00461494" w:rsidP="00726D86">
            <w:pPr>
              <w:keepNext/>
              <w:ind w:left="763"/>
              <w:rPr>
                <w:ins w:id="2793" w:author="TF 112518" w:date="2018-11-26T21:52:00Z"/>
                <w:rFonts w:asciiTheme="minorHAnsi" w:hAnsiTheme="minorHAnsi"/>
                <w:sz w:val="18"/>
                <w:szCs w:val="18"/>
              </w:rPr>
            </w:pPr>
            <w:ins w:id="2794" w:author="TF 112518" w:date="2018-11-26T21:52:00Z">
              <w:r w:rsidRPr="0001108C">
                <w:rPr>
                  <w:rFonts w:asciiTheme="minorHAnsi" w:hAnsiTheme="minorHAnsi"/>
                  <w:sz w:val="18"/>
                  <w:szCs w:val="18"/>
                </w:rPr>
                <w:t>Exceptions:</w:t>
              </w:r>
            </w:ins>
          </w:p>
          <w:p w14:paraId="3D825460" w14:textId="77777777" w:rsidR="00461494" w:rsidRDefault="00461494" w:rsidP="00726D86">
            <w:pPr>
              <w:keepNext/>
              <w:ind w:left="1397" w:hanging="274"/>
              <w:rPr>
                <w:ins w:id="2795" w:author="TF 112518" w:date="2018-11-26T21:52:00Z"/>
                <w:rFonts w:asciiTheme="minorHAnsi" w:hAnsiTheme="minorHAnsi"/>
                <w:sz w:val="18"/>
                <w:szCs w:val="18"/>
              </w:rPr>
            </w:pPr>
            <w:ins w:id="2796" w:author="TF 112518" w:date="2018-11-26T21:52:00Z">
              <w:r w:rsidRPr="0001108C">
                <w:rPr>
                  <w:rFonts w:asciiTheme="minorHAnsi" w:hAnsiTheme="minorHAnsi"/>
                  <w:sz w:val="18"/>
                  <w:szCs w:val="18"/>
                </w:rPr>
                <w:t>1. Utility rooms with a dryer exhaust duct.</w:t>
              </w:r>
            </w:ins>
          </w:p>
          <w:p w14:paraId="4BEBC4C2" w14:textId="77777777" w:rsidR="00461494" w:rsidRDefault="00461494" w:rsidP="00726D86">
            <w:pPr>
              <w:keepNext/>
              <w:ind w:left="1397" w:hanging="274"/>
              <w:rPr>
                <w:ins w:id="2797" w:author="TF 112518" w:date="2018-11-26T21:52:00Z"/>
              </w:rPr>
            </w:pPr>
            <w:ins w:id="2798" w:author="TF 112518" w:date="2018-11-26T21:52:00Z">
              <w:r w:rsidRPr="0001108C">
                <w:rPr>
                  <w:rFonts w:asciiTheme="minorHAnsi" w:hAnsiTheme="minorHAnsi"/>
                  <w:sz w:val="18"/>
                  <w:szCs w:val="18"/>
                </w:rPr>
                <w:t>2. Toilet compartments in bathrooms.</w:t>
              </w:r>
            </w:ins>
          </w:p>
        </w:tc>
      </w:tr>
      <w:tr w:rsidR="00461494" w14:paraId="5CDB73E3"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9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800" w:author="TF 112518" w:date="2018-11-26T21:52:00Z"/>
          <w:trPrChange w:id="280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80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D994DA8" w14:textId="77777777" w:rsidR="00461494" w:rsidRDefault="00461494" w:rsidP="00726D86">
            <w:pPr>
              <w:keepNext/>
              <w:jc w:val="center"/>
              <w:rPr>
                <w:ins w:id="2803" w:author="TF 112518" w:date="2018-11-26T21:52:00Z"/>
                <w:rFonts w:asciiTheme="minorHAnsi" w:hAnsiTheme="minorHAnsi"/>
                <w:sz w:val="18"/>
                <w:szCs w:val="18"/>
              </w:rPr>
            </w:pPr>
            <w:ins w:id="2804"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80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D44E220" w14:textId="77777777" w:rsidR="00461494" w:rsidRDefault="00461494" w:rsidP="00726D86">
            <w:pPr>
              <w:keepNext/>
              <w:ind w:left="274" w:hanging="274"/>
              <w:rPr>
                <w:ins w:id="2806" w:author="TF 112518" w:date="2018-11-26T21:52:00Z"/>
                <w:rStyle w:val="margin0020notechar"/>
                <w:rFonts w:asciiTheme="minorHAnsi" w:hAnsiTheme="minorHAnsi"/>
                <w:sz w:val="18"/>
                <w:szCs w:val="18"/>
              </w:rPr>
            </w:pPr>
            <w:ins w:id="2807"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76A3B306" w14:textId="77777777" w:rsidR="00461494" w:rsidRDefault="00461494" w:rsidP="00726D86">
            <w:pPr>
              <w:keepNext/>
              <w:ind w:left="548" w:hanging="274"/>
              <w:rPr>
                <w:ins w:id="2808" w:author="TF 112518" w:date="2018-11-26T21:52:00Z"/>
                <w:rStyle w:val="margin0020notechar"/>
                <w:rFonts w:asciiTheme="minorHAnsi" w:hAnsiTheme="minorHAnsi"/>
                <w:sz w:val="18"/>
                <w:szCs w:val="18"/>
              </w:rPr>
            </w:pPr>
            <w:ins w:id="2809" w:author="TF 112518" w:date="2018-11-26T21:52:00Z">
              <w:r w:rsidRPr="00B07B81">
                <w:rPr>
                  <w:rStyle w:val="margin0020notechar"/>
                  <w:rFonts w:asciiTheme="minorHAnsi" w:hAnsiTheme="minorHAnsi"/>
                  <w:sz w:val="18"/>
                  <w:szCs w:val="18"/>
                </w:rPr>
                <w:t>Exceptions:</w:t>
              </w:r>
            </w:ins>
          </w:p>
          <w:p w14:paraId="0117DF60" w14:textId="77777777" w:rsidR="00461494" w:rsidRDefault="00461494" w:rsidP="00726D86">
            <w:pPr>
              <w:keepNext/>
              <w:ind w:left="950" w:hanging="187"/>
              <w:rPr>
                <w:ins w:id="2810" w:author="TF 112518" w:date="2018-11-26T21:52:00Z"/>
                <w:rStyle w:val="margin0020notechar"/>
                <w:rFonts w:asciiTheme="minorHAnsi" w:hAnsiTheme="minorHAnsi"/>
                <w:sz w:val="18"/>
                <w:szCs w:val="18"/>
              </w:rPr>
              <w:pPrChange w:id="2811" w:author="Ferris, Todd@Energy" w:date="2018-11-27T11:59:00Z">
                <w:pPr>
                  <w:keepNext/>
                  <w:ind w:left="763"/>
                </w:pPr>
              </w:pPrChange>
            </w:pPr>
            <w:ins w:id="2812"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0BE11276" w14:textId="77777777" w:rsidR="00461494" w:rsidRDefault="00461494" w:rsidP="00726D86">
            <w:pPr>
              <w:keepNext/>
              <w:ind w:left="950" w:hanging="187"/>
              <w:rPr>
                <w:ins w:id="2813" w:author="TF 112518" w:date="2018-11-26T21:52:00Z"/>
                <w:rStyle w:val="margin0020notechar"/>
                <w:rFonts w:asciiTheme="minorHAnsi" w:hAnsiTheme="minorHAnsi"/>
                <w:sz w:val="18"/>
                <w:szCs w:val="18"/>
              </w:rPr>
            </w:pPr>
            <w:ins w:id="2814"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548DEF44" w14:textId="77777777" w:rsidR="00461494" w:rsidRDefault="00461494" w:rsidP="00726D86">
            <w:pPr>
              <w:keepNext/>
              <w:ind w:left="950" w:hanging="187"/>
              <w:rPr>
                <w:ins w:id="2815" w:author="TF 112518" w:date="2018-11-26T21:52:00Z"/>
                <w:rStyle w:val="margin0020notechar"/>
                <w:rFonts w:asciiTheme="minorHAnsi" w:hAnsiTheme="minorHAnsi"/>
                <w:sz w:val="18"/>
                <w:szCs w:val="18"/>
              </w:rPr>
              <w:pPrChange w:id="2816" w:author="Ferris, Todd@Energy" w:date="2018-11-27T11:59:00Z">
                <w:pPr>
                  <w:keepNext/>
                  <w:ind w:left="763"/>
                </w:pPr>
              </w:pPrChange>
            </w:pPr>
            <w:ins w:id="2817"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6420E419" w14:textId="77777777" w:rsidR="00461494" w:rsidRDefault="00461494" w:rsidP="00726D86">
            <w:pPr>
              <w:keepNext/>
              <w:ind w:left="950" w:hanging="187"/>
              <w:rPr>
                <w:ins w:id="2818" w:author="TF 112518" w:date="2018-11-26T21:52:00Z"/>
              </w:rPr>
              <w:pPrChange w:id="2819" w:author="Ferris, Todd@Energy" w:date="2018-11-27T11:59:00Z">
                <w:pPr>
                  <w:keepNext/>
                  <w:ind w:left="763"/>
                </w:pPr>
              </w:pPrChange>
            </w:pPr>
            <w:ins w:id="2820"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461494" w14:paraId="1CCBDF12"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82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822" w:author="TF 112518" w:date="2018-11-26T21:52:00Z"/>
          <w:trPrChange w:id="282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82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9F9BF60" w14:textId="77777777" w:rsidR="00461494" w:rsidRDefault="00461494" w:rsidP="00726D86">
            <w:pPr>
              <w:keepNext/>
              <w:jc w:val="center"/>
              <w:rPr>
                <w:ins w:id="2825" w:author="TF 112518" w:date="2018-11-26T21:52:00Z"/>
                <w:rFonts w:asciiTheme="minorHAnsi" w:hAnsiTheme="minorHAnsi"/>
                <w:sz w:val="18"/>
                <w:szCs w:val="18"/>
              </w:rPr>
            </w:pPr>
            <w:ins w:id="2826"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82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D2FC601" w14:textId="77777777" w:rsidR="00461494" w:rsidRDefault="00461494" w:rsidP="00726D86">
            <w:pPr>
              <w:autoSpaceDE w:val="0"/>
              <w:autoSpaceDN w:val="0"/>
              <w:adjustRightInd w:val="0"/>
              <w:ind w:left="273" w:hanging="273"/>
              <w:rPr>
                <w:ins w:id="2828" w:author="TF 112518" w:date="2018-11-26T21:52:00Z"/>
              </w:rPr>
            </w:pPr>
            <w:ins w:id="2829"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461494" w14:paraId="3A0B69CA" w14:textId="77777777" w:rsidTr="00726D86">
        <w:trPr>
          <w:cantSplit/>
          <w:trHeight w:val="158"/>
          <w:ins w:id="2830"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4396CAF" w14:textId="77777777" w:rsidR="00461494" w:rsidRDefault="00461494" w:rsidP="00726D86">
            <w:pPr>
              <w:keepNext/>
              <w:rPr>
                <w:ins w:id="2831" w:author="TF 112518" w:date="2018-11-26T21:52:00Z"/>
                <w:rFonts w:asciiTheme="minorHAnsi" w:hAnsiTheme="minorHAnsi"/>
                <w:b/>
                <w:bCs/>
                <w:sz w:val="18"/>
                <w:szCs w:val="18"/>
              </w:rPr>
            </w:pPr>
            <w:ins w:id="2832"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62E639A8" w14:textId="77777777" w:rsidR="00461494" w:rsidRDefault="00461494" w:rsidP="00461494"/>
    <w:p w14:paraId="353EC29D" w14:textId="77777777" w:rsidR="00461494" w:rsidRDefault="00461494" w:rsidP="00461494">
      <w:r>
        <w:br w:type="page"/>
      </w:r>
    </w:p>
    <w:p w14:paraId="43BCE00B" w14:textId="77777777" w:rsidR="00461494" w:rsidDel="00647B86" w:rsidRDefault="00461494" w:rsidP="00461494">
      <w:pPr>
        <w:rPr>
          <w:ins w:id="2833" w:author="TF 112518" w:date="2018-11-26T21:52:00Z"/>
          <w:del w:id="2834"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461494" w:rsidRPr="006C4FD8" w14:paraId="58CE5134" w14:textId="77777777" w:rsidTr="00726D86">
        <w:trPr>
          <w:cantSplit/>
          <w:trHeight w:val="288"/>
          <w:ins w:id="2835"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FEBEC20" w14:textId="77777777" w:rsidR="00461494" w:rsidRPr="0047390B" w:rsidRDefault="00461494" w:rsidP="00726D86">
            <w:pPr>
              <w:rPr>
                <w:ins w:id="2836" w:author="TF 112518" w:date="2018-11-26T22:35:00Z"/>
                <w:rFonts w:asciiTheme="minorHAnsi" w:hAnsiTheme="minorHAnsi" w:cs="Arial"/>
                <w:b/>
                <w:szCs w:val="18"/>
              </w:rPr>
            </w:pPr>
            <w:r>
              <w:rPr>
                <w:rFonts w:asciiTheme="minorHAnsi" w:hAnsiTheme="minorHAnsi" w:cs="Arial"/>
                <w:b/>
                <w:szCs w:val="18"/>
              </w:rPr>
              <w:t>H</w:t>
            </w:r>
            <w:ins w:id="2837" w:author="TF 112518" w:date="2018-11-26T22:35:00Z">
              <w:r w:rsidRPr="0047390B">
                <w:rPr>
                  <w:rFonts w:asciiTheme="minorHAnsi" w:hAnsiTheme="minorHAnsi" w:cs="Arial"/>
                  <w:b/>
                  <w:szCs w:val="18"/>
                </w:rPr>
                <w:t>. Air Moving Equipment</w:t>
              </w:r>
            </w:ins>
          </w:p>
        </w:tc>
      </w:tr>
      <w:tr w:rsidR="00461494" w:rsidRPr="006C4FD8" w14:paraId="7EED2C08" w14:textId="77777777" w:rsidTr="00726D86">
        <w:trPr>
          <w:cantSplit/>
          <w:trHeight w:val="288"/>
          <w:ins w:id="2838"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E0E1FF6" w14:textId="77777777" w:rsidR="00461494" w:rsidRPr="0047390B" w:rsidRDefault="00461494" w:rsidP="00726D86">
            <w:pPr>
              <w:rPr>
                <w:ins w:id="2839" w:author="TF 112518" w:date="2018-11-26T22:35:00Z"/>
                <w:rFonts w:asciiTheme="minorHAnsi" w:hAnsiTheme="minorHAnsi" w:cs="Arial"/>
                <w:b/>
                <w:szCs w:val="18"/>
              </w:rPr>
            </w:pPr>
            <w:ins w:id="2840"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461494" w:rsidRPr="006C4FD8" w14:paraId="3B35BD6C" w14:textId="77777777" w:rsidTr="00726D86">
        <w:trPr>
          <w:cantSplit/>
          <w:trHeight w:val="158"/>
          <w:ins w:id="2841"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BBF1EEC" w14:textId="77777777" w:rsidR="00461494" w:rsidRPr="006C4FD8" w:rsidRDefault="00461494" w:rsidP="00726D86">
            <w:pPr>
              <w:keepNext/>
              <w:jc w:val="center"/>
              <w:rPr>
                <w:ins w:id="2842" w:author="TF 112518" w:date="2018-11-26T22:35:00Z"/>
                <w:rFonts w:asciiTheme="minorHAnsi" w:hAnsiTheme="minorHAnsi"/>
                <w:sz w:val="18"/>
                <w:szCs w:val="18"/>
              </w:rPr>
            </w:pPr>
            <w:r>
              <w:rPr>
                <w:rFonts w:asciiTheme="minorHAnsi" w:hAnsiTheme="minorHAnsi"/>
                <w:sz w:val="18"/>
                <w:szCs w:val="18"/>
              </w:rPr>
              <w:t>0</w:t>
            </w:r>
            <w:ins w:id="2843"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1E1232DB" w14:textId="77777777" w:rsidR="00461494" w:rsidRPr="00DA6319" w:rsidRDefault="00461494"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2844" w:author="TF 112518" w:date="2018-11-26T22:35:00Z"/>
                <w:rFonts w:asciiTheme="minorHAnsi" w:hAnsiTheme="minorHAnsi"/>
                <w:sz w:val="18"/>
                <w:szCs w:val="18"/>
              </w:rPr>
            </w:pPr>
            <w:ins w:id="2845"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2846" w:author="Ferris, Todd@Energy" w:date="2018-11-27T11:26:00Z">
              <w:r w:rsidRPr="003723C0">
                <w:rPr>
                  <w:rFonts w:asciiTheme="minorHAnsi" w:hAnsiTheme="minorHAnsi"/>
                  <w:bCs/>
                  <w:sz w:val="18"/>
                  <w:szCs w:val="18"/>
                  <w:rPrChange w:id="2847"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2848"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2849"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2850"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2851"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2852"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2853"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2854" w:author="Ferris, Todd@Energy" w:date="2018-11-27T11:27:00Z">
                    <w:rPr>
                      <w:rFonts w:asciiTheme="minorHAnsi" w:hAnsiTheme="minorHAnsi"/>
                      <w:b/>
                      <w:bCs/>
                      <w:sz w:val="18"/>
                      <w:szCs w:val="18"/>
                    </w:rPr>
                  </w:rPrChange>
                </w:rPr>
                <w:t>Reverberant</w:t>
              </w:r>
            </w:ins>
            <w:ins w:id="2855" w:author="Ferris, Todd@Energy" w:date="2018-11-27T11:27:00Z">
              <w:r w:rsidRPr="003723C0">
                <w:rPr>
                  <w:rFonts w:asciiTheme="minorHAnsi" w:hAnsiTheme="minorHAnsi"/>
                  <w:bCs/>
                  <w:i/>
                  <w:sz w:val="18"/>
                  <w:szCs w:val="18"/>
                  <w:rPrChange w:id="2856" w:author="Ferris, Todd@Energy" w:date="2018-11-27T11:27:00Z">
                    <w:rPr>
                      <w:rFonts w:asciiTheme="minorHAnsi" w:hAnsiTheme="minorHAnsi"/>
                      <w:bCs/>
                      <w:sz w:val="18"/>
                      <w:szCs w:val="18"/>
                    </w:rPr>
                  </w:rPrChange>
                </w:rPr>
                <w:t xml:space="preserve"> </w:t>
              </w:r>
            </w:ins>
            <w:ins w:id="2857" w:author="Ferris, Todd@Energy" w:date="2018-11-27T11:26:00Z">
              <w:r w:rsidRPr="003723C0">
                <w:rPr>
                  <w:rFonts w:asciiTheme="minorHAnsi" w:hAnsiTheme="minorHAnsi"/>
                  <w:bCs/>
                  <w:i/>
                  <w:sz w:val="18"/>
                  <w:szCs w:val="18"/>
                  <w:rPrChange w:id="2858"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2859" w:author="Ferris, Todd@Energy" w:date="2018-11-27T11:26:00Z">
                    <w:rPr>
                      <w:rFonts w:asciiTheme="minorHAnsi" w:hAnsiTheme="minorHAnsi"/>
                      <w:b/>
                      <w:bCs/>
                      <w:sz w:val="18"/>
                      <w:szCs w:val="18"/>
                    </w:rPr>
                  </w:rPrChange>
                </w:rPr>
                <w:t>, and rated in</w:t>
              </w:r>
            </w:ins>
            <w:ins w:id="2860" w:author="Ferris, Todd@Energy" w:date="2018-11-27T11:27:00Z">
              <w:r>
                <w:rPr>
                  <w:rFonts w:asciiTheme="minorHAnsi" w:hAnsiTheme="minorHAnsi"/>
                  <w:bCs/>
                  <w:sz w:val="18"/>
                  <w:szCs w:val="18"/>
                </w:rPr>
                <w:t xml:space="preserve"> </w:t>
              </w:r>
            </w:ins>
            <w:ins w:id="2861" w:author="Ferris, Todd@Energy" w:date="2018-11-27T11:26:00Z">
              <w:r w:rsidRPr="003723C0">
                <w:rPr>
                  <w:rFonts w:asciiTheme="minorHAnsi" w:hAnsiTheme="minorHAnsi"/>
                  <w:bCs/>
                  <w:sz w:val="18"/>
                  <w:szCs w:val="18"/>
                  <w:rPrChange w:id="2862" w:author="Ferris, Todd@Energy" w:date="2018-11-27T11:26:00Z">
                    <w:rPr>
                      <w:rFonts w:asciiTheme="minorHAnsi" w:hAnsiTheme="minorHAnsi"/>
                      <w:b/>
                      <w:bCs/>
                      <w:sz w:val="18"/>
                      <w:szCs w:val="18"/>
                    </w:rPr>
                  </w:rPrChange>
                </w:rPr>
                <w:t>accordance with the airflow and sound rating procedures of</w:t>
              </w:r>
            </w:ins>
            <w:ins w:id="2863" w:author="Ferris, Todd@Energy" w:date="2018-11-27T11:27:00Z">
              <w:r>
                <w:rPr>
                  <w:rFonts w:asciiTheme="minorHAnsi" w:hAnsiTheme="minorHAnsi"/>
                  <w:bCs/>
                  <w:sz w:val="18"/>
                  <w:szCs w:val="18"/>
                </w:rPr>
                <w:t xml:space="preserve"> </w:t>
              </w:r>
            </w:ins>
            <w:ins w:id="2864" w:author="Ferris, Todd@Energy" w:date="2018-11-27T11:26:00Z">
              <w:r w:rsidRPr="003723C0">
                <w:rPr>
                  <w:rFonts w:asciiTheme="minorHAnsi" w:hAnsiTheme="minorHAnsi"/>
                  <w:bCs/>
                  <w:sz w:val="18"/>
                  <w:szCs w:val="18"/>
                  <w:rPrChange w:id="2865"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2866" w:author="Ferris, Todd@Energy" w:date="2018-11-27T11:27:00Z">
                    <w:rPr>
                      <w:rFonts w:asciiTheme="minorHAnsi" w:hAnsiTheme="minorHAnsi"/>
                      <w:b/>
                      <w:bCs/>
                      <w:sz w:val="18"/>
                      <w:szCs w:val="18"/>
                    </w:rPr>
                  </w:rPrChange>
                </w:rPr>
                <w:t>Loudness</w:t>
              </w:r>
            </w:ins>
            <w:ins w:id="2867" w:author="Ferris, Todd@Energy" w:date="2018-11-27T11:27:00Z">
              <w:r w:rsidRPr="003723C0">
                <w:rPr>
                  <w:rFonts w:asciiTheme="minorHAnsi" w:hAnsiTheme="minorHAnsi"/>
                  <w:bCs/>
                  <w:i/>
                  <w:sz w:val="18"/>
                  <w:szCs w:val="18"/>
                  <w:rPrChange w:id="2868" w:author="Ferris, Todd@Energy" w:date="2018-11-27T11:27:00Z">
                    <w:rPr>
                      <w:rFonts w:asciiTheme="minorHAnsi" w:hAnsiTheme="minorHAnsi"/>
                      <w:bCs/>
                      <w:sz w:val="18"/>
                      <w:szCs w:val="18"/>
                    </w:rPr>
                  </w:rPrChange>
                </w:rPr>
                <w:t xml:space="preserve"> </w:t>
              </w:r>
            </w:ins>
            <w:ins w:id="2869" w:author="Ferris, Todd@Energy" w:date="2018-11-27T11:26:00Z">
              <w:r w:rsidRPr="003723C0">
                <w:rPr>
                  <w:rFonts w:asciiTheme="minorHAnsi" w:hAnsiTheme="minorHAnsi"/>
                  <w:bCs/>
                  <w:i/>
                  <w:sz w:val="18"/>
                  <w:szCs w:val="18"/>
                  <w:rPrChange w:id="2870"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2871"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2872" w:author="Ferris, Todd@Energy" w:date="2018-11-27T11:28:00Z">
                    <w:rPr>
                      <w:rFonts w:asciiTheme="minorHAnsi" w:hAnsiTheme="minorHAnsi"/>
                      <w:b/>
                      <w:bCs/>
                      <w:sz w:val="18"/>
                      <w:szCs w:val="18"/>
                    </w:rPr>
                  </w:rPrChange>
                </w:rPr>
                <w:t>Air Flow Test</w:t>
              </w:r>
            </w:ins>
            <w:ins w:id="2873" w:author="Ferris, Todd@Energy" w:date="2018-11-27T11:28:00Z">
              <w:r w:rsidRPr="003723C0">
                <w:rPr>
                  <w:rFonts w:asciiTheme="minorHAnsi" w:hAnsiTheme="minorHAnsi"/>
                  <w:bCs/>
                  <w:i/>
                  <w:sz w:val="18"/>
                  <w:szCs w:val="18"/>
                  <w:rPrChange w:id="2874" w:author="Ferris, Todd@Energy" w:date="2018-11-27T11:28:00Z">
                    <w:rPr>
                      <w:rFonts w:asciiTheme="minorHAnsi" w:hAnsiTheme="minorHAnsi"/>
                      <w:bCs/>
                      <w:sz w:val="18"/>
                      <w:szCs w:val="18"/>
                    </w:rPr>
                  </w:rPrChange>
                </w:rPr>
                <w:t xml:space="preserve"> </w:t>
              </w:r>
            </w:ins>
            <w:ins w:id="2875" w:author="Ferris, Todd@Energy" w:date="2018-11-27T11:26:00Z">
              <w:r w:rsidRPr="003723C0">
                <w:rPr>
                  <w:rFonts w:asciiTheme="minorHAnsi" w:hAnsiTheme="minorHAnsi"/>
                  <w:bCs/>
                  <w:i/>
                  <w:sz w:val="18"/>
                  <w:szCs w:val="18"/>
                  <w:rPrChange w:id="2876"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2877"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2878" w:author="Ferris, Todd@Energy" w:date="2018-11-27T11:28:00Z">
                    <w:rPr>
                      <w:rFonts w:asciiTheme="minorHAnsi" w:hAnsiTheme="minorHAnsi"/>
                      <w:b/>
                      <w:bCs/>
                      <w:sz w:val="18"/>
                      <w:szCs w:val="18"/>
                    </w:rPr>
                  </w:rPrChange>
                </w:rPr>
                <w:t>Product Performance Certification</w:t>
              </w:r>
            </w:ins>
            <w:ins w:id="2879" w:author="Ferris, Todd@Energy" w:date="2018-11-27T11:28:00Z">
              <w:r w:rsidRPr="003723C0">
                <w:rPr>
                  <w:rFonts w:asciiTheme="minorHAnsi" w:hAnsiTheme="minorHAnsi"/>
                  <w:bCs/>
                  <w:i/>
                  <w:sz w:val="18"/>
                  <w:szCs w:val="18"/>
                  <w:rPrChange w:id="2880" w:author="Ferris, Todd@Energy" w:date="2018-11-27T11:28:00Z">
                    <w:rPr>
                      <w:rFonts w:asciiTheme="minorHAnsi" w:hAnsiTheme="minorHAnsi"/>
                      <w:bCs/>
                      <w:sz w:val="18"/>
                      <w:szCs w:val="18"/>
                    </w:rPr>
                  </w:rPrChange>
                </w:rPr>
                <w:t xml:space="preserve"> </w:t>
              </w:r>
            </w:ins>
            <w:ins w:id="2881" w:author="Ferris, Todd@Energy" w:date="2018-11-27T11:26:00Z">
              <w:r w:rsidRPr="003723C0">
                <w:rPr>
                  <w:rFonts w:asciiTheme="minorHAnsi" w:hAnsiTheme="minorHAnsi"/>
                  <w:bCs/>
                  <w:i/>
                  <w:sz w:val="18"/>
                  <w:szCs w:val="18"/>
                  <w:rPrChange w:id="2882"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2883" w:author="Ferris, Todd@Energy" w:date="2018-11-27T11:26:00Z">
                    <w:rPr>
                      <w:rFonts w:asciiTheme="minorHAnsi" w:hAnsiTheme="minorHAnsi"/>
                      <w:b/>
                      <w:bCs/>
                      <w:sz w:val="18"/>
                      <w:szCs w:val="18"/>
                    </w:rPr>
                  </w:rPrChange>
                </w:rPr>
                <w:t>).</w:t>
              </w:r>
            </w:ins>
            <w:ins w:id="2884" w:author="Ferris, Todd@Energy" w:date="2018-11-27T11:29:00Z">
              <w:r>
                <w:rPr>
                  <w:rFonts w:asciiTheme="minorHAnsi" w:hAnsiTheme="minorHAnsi"/>
                  <w:bCs/>
                  <w:sz w:val="18"/>
                  <w:szCs w:val="18"/>
                </w:rPr>
                <w:t xml:space="preserve"> </w:t>
              </w:r>
            </w:ins>
            <w:ins w:id="2885" w:author="Ferris, Todd@Energy" w:date="2018-11-27T11:26:00Z">
              <w:r w:rsidRPr="003723C0">
                <w:rPr>
                  <w:rFonts w:asciiTheme="minorHAnsi" w:hAnsiTheme="minorHAnsi"/>
                  <w:bCs/>
                  <w:sz w:val="18"/>
                  <w:szCs w:val="18"/>
                  <w:rPrChange w:id="2886" w:author="Ferris, Todd@Energy" w:date="2018-11-27T11:26:00Z">
                    <w:rPr>
                      <w:rFonts w:asciiTheme="minorHAnsi" w:hAnsiTheme="minorHAnsi"/>
                      <w:b/>
                      <w:bCs/>
                      <w:sz w:val="18"/>
                      <w:szCs w:val="18"/>
                    </w:rPr>
                  </w:rPrChange>
                </w:rPr>
                <w:t>Installations of systems or equipment shall be carried out in</w:t>
              </w:r>
            </w:ins>
            <w:ins w:id="2887" w:author="Ferris, Todd@Energy" w:date="2018-11-27T11:29:00Z">
              <w:r>
                <w:rPr>
                  <w:rFonts w:asciiTheme="minorHAnsi" w:hAnsiTheme="minorHAnsi"/>
                  <w:bCs/>
                  <w:sz w:val="18"/>
                  <w:szCs w:val="18"/>
                </w:rPr>
                <w:t xml:space="preserve"> </w:t>
              </w:r>
            </w:ins>
            <w:ins w:id="2888" w:author="Ferris, Todd@Energy" w:date="2018-11-27T11:26:00Z">
              <w:r w:rsidRPr="003723C0">
                <w:rPr>
                  <w:rFonts w:asciiTheme="minorHAnsi" w:hAnsiTheme="minorHAnsi"/>
                  <w:bCs/>
                  <w:sz w:val="18"/>
                  <w:szCs w:val="18"/>
                  <w:rPrChange w:id="2889" w:author="Ferris, Todd@Energy" w:date="2018-11-27T11:26:00Z">
                    <w:rPr>
                      <w:rFonts w:asciiTheme="minorHAnsi" w:hAnsiTheme="minorHAnsi"/>
                      <w:b/>
                      <w:bCs/>
                      <w:sz w:val="18"/>
                      <w:szCs w:val="18"/>
                    </w:rPr>
                  </w:rPrChange>
                </w:rPr>
                <w:t>accordance with manufacturers’ design requirements and</w:t>
              </w:r>
            </w:ins>
            <w:ins w:id="2890" w:author="Ferris, Todd@Energy" w:date="2018-11-27T11:29:00Z">
              <w:r>
                <w:rPr>
                  <w:rFonts w:asciiTheme="minorHAnsi" w:hAnsiTheme="minorHAnsi"/>
                  <w:bCs/>
                  <w:sz w:val="18"/>
                  <w:szCs w:val="18"/>
                </w:rPr>
                <w:t xml:space="preserve"> </w:t>
              </w:r>
            </w:ins>
            <w:ins w:id="2891" w:author="Ferris, Todd@Energy" w:date="2018-11-27T11:26:00Z">
              <w:r w:rsidRPr="003723C0">
                <w:rPr>
                  <w:rFonts w:asciiTheme="minorHAnsi" w:hAnsiTheme="minorHAnsi"/>
                  <w:bCs/>
                  <w:sz w:val="18"/>
                  <w:szCs w:val="18"/>
                  <w:rPrChange w:id="2892" w:author="Ferris, Todd@Energy" w:date="2018-11-27T11:26:00Z">
                    <w:rPr>
                      <w:rFonts w:asciiTheme="minorHAnsi" w:hAnsiTheme="minorHAnsi"/>
                      <w:b/>
                      <w:bCs/>
                      <w:sz w:val="18"/>
                      <w:szCs w:val="18"/>
                    </w:rPr>
                  </w:rPrChange>
                </w:rPr>
                <w:t>installation instructions.</w:t>
              </w:r>
            </w:ins>
            <w:ins w:id="2893" w:author="TF 112518" w:date="2018-11-26T22:35:00Z">
              <w:del w:id="2894"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461494" w:rsidRPr="006C4FD8" w14:paraId="1FB93792" w14:textId="77777777" w:rsidTr="00726D86">
        <w:trPr>
          <w:cantSplit/>
          <w:trHeight w:val="158"/>
          <w:ins w:id="289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17B0A51D" w14:textId="77777777" w:rsidR="00461494" w:rsidRPr="006C4FD8" w:rsidRDefault="00461494" w:rsidP="00726D86">
            <w:pPr>
              <w:keepNext/>
              <w:jc w:val="center"/>
              <w:rPr>
                <w:ins w:id="2896" w:author="TF 112518" w:date="2018-11-26T22:35:00Z"/>
                <w:rFonts w:asciiTheme="minorHAnsi" w:hAnsiTheme="minorHAnsi"/>
                <w:sz w:val="18"/>
                <w:szCs w:val="18"/>
              </w:rPr>
            </w:pPr>
            <w:ins w:id="2897"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6EBB0AF2" w14:textId="77777777" w:rsidR="00461494" w:rsidRDefault="00461494" w:rsidP="00726D86">
            <w:pPr>
              <w:keepNext/>
              <w:autoSpaceDE w:val="0"/>
              <w:autoSpaceDN w:val="0"/>
              <w:adjustRightInd w:val="0"/>
              <w:ind w:left="274" w:hanging="274"/>
              <w:jc w:val="both"/>
              <w:rPr>
                <w:rFonts w:asciiTheme="minorHAnsi" w:hAnsiTheme="minorHAnsi"/>
                <w:bCs/>
                <w:sz w:val="18"/>
                <w:szCs w:val="18"/>
              </w:rPr>
            </w:pPr>
            <w:ins w:id="2898"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2899" w:author="Ferris, Todd@Energy" w:date="2018-11-27T11:32:00Z">
                    <w:rPr>
                      <w:rFonts w:asciiTheme="minorHAnsi" w:hAnsiTheme="minorHAnsi"/>
                      <w:b/>
                      <w:bCs/>
                      <w:sz w:val="18"/>
                      <w:szCs w:val="18"/>
                    </w:rPr>
                  </w:rPrChange>
                </w:rPr>
                <w:t xml:space="preserve"> </w:t>
              </w:r>
            </w:ins>
            <w:ins w:id="2900" w:author="Ferris, Todd@Energy" w:date="2018-11-27T11:32:00Z">
              <w:r w:rsidRPr="00306C27">
                <w:rPr>
                  <w:rFonts w:asciiTheme="minorHAnsi" w:hAnsiTheme="minorHAnsi"/>
                  <w:bCs/>
                  <w:sz w:val="18"/>
                  <w:szCs w:val="18"/>
                  <w:rPrChange w:id="2901"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2902"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2903" w:author="Ferris, Todd@Energy" w:date="2018-11-27T11:32:00Z">
                    <w:rPr>
                      <w:rFonts w:asciiTheme="minorHAnsi" w:hAnsiTheme="minorHAnsi"/>
                      <w:b/>
                      <w:bCs/>
                      <w:sz w:val="18"/>
                      <w:szCs w:val="18"/>
                    </w:rPr>
                  </w:rPrChange>
                </w:rPr>
                <w:t>by this standard as noted below. These sound ratings shall be</w:t>
              </w:r>
            </w:ins>
            <w:ins w:id="2904" w:author="Ferris, Todd@Energy" w:date="2018-11-27T11:33:00Z">
              <w:r>
                <w:rPr>
                  <w:rFonts w:asciiTheme="minorHAnsi" w:hAnsiTheme="minorHAnsi"/>
                  <w:bCs/>
                  <w:sz w:val="18"/>
                  <w:szCs w:val="18"/>
                </w:rPr>
                <w:t xml:space="preserve"> </w:t>
              </w:r>
            </w:ins>
            <w:ins w:id="2905" w:author="Ferris, Todd@Energy" w:date="2018-11-27T11:32:00Z">
              <w:r w:rsidRPr="00306C27">
                <w:rPr>
                  <w:rFonts w:asciiTheme="minorHAnsi" w:hAnsiTheme="minorHAnsi"/>
                  <w:bCs/>
                  <w:sz w:val="18"/>
                  <w:szCs w:val="18"/>
                  <w:rPrChange w:id="2906" w:author="Ferris, Todd@Energy" w:date="2018-11-27T11:32:00Z">
                    <w:rPr>
                      <w:rFonts w:asciiTheme="minorHAnsi" w:hAnsiTheme="minorHAnsi"/>
                      <w:b/>
                      <w:bCs/>
                      <w:sz w:val="18"/>
                      <w:szCs w:val="18"/>
                    </w:rPr>
                  </w:rPrChange>
                </w:rPr>
                <w:t>at a minimum of 0.1 in. of water (25 Pa) static pressure in</w:t>
              </w:r>
            </w:ins>
            <w:ins w:id="2907" w:author="Ferris, Todd@Energy" w:date="2018-11-27T11:33:00Z">
              <w:r>
                <w:rPr>
                  <w:rFonts w:asciiTheme="minorHAnsi" w:hAnsiTheme="minorHAnsi"/>
                  <w:bCs/>
                  <w:sz w:val="18"/>
                  <w:szCs w:val="18"/>
                </w:rPr>
                <w:t xml:space="preserve"> </w:t>
              </w:r>
            </w:ins>
            <w:ins w:id="2908" w:author="Ferris, Todd@Energy" w:date="2018-11-27T11:32:00Z">
              <w:r w:rsidRPr="00306C27">
                <w:rPr>
                  <w:rFonts w:asciiTheme="minorHAnsi" w:hAnsiTheme="minorHAnsi"/>
                  <w:bCs/>
                  <w:sz w:val="18"/>
                  <w:szCs w:val="18"/>
                  <w:rPrChange w:id="2909" w:author="Ferris, Todd@Energy" w:date="2018-11-27T11:32:00Z">
                    <w:rPr>
                      <w:rFonts w:asciiTheme="minorHAnsi" w:hAnsiTheme="minorHAnsi"/>
                      <w:b/>
                      <w:bCs/>
                      <w:sz w:val="18"/>
                      <w:szCs w:val="18"/>
                    </w:rPr>
                  </w:rPrChange>
                </w:rPr>
                <w:t>accordance with the HVI procedures referenced in Section</w:t>
              </w:r>
            </w:ins>
            <w:ins w:id="2910" w:author="Ferris, Todd@Energy" w:date="2018-11-27T11:33:00Z">
              <w:r>
                <w:rPr>
                  <w:rFonts w:asciiTheme="minorHAnsi" w:hAnsiTheme="minorHAnsi"/>
                  <w:bCs/>
                  <w:sz w:val="18"/>
                  <w:szCs w:val="18"/>
                </w:rPr>
                <w:t xml:space="preserve"> </w:t>
              </w:r>
            </w:ins>
            <w:ins w:id="2911" w:author="Ferris, Todd@Energy" w:date="2018-11-27T11:32:00Z">
              <w:r w:rsidRPr="00306C27">
                <w:rPr>
                  <w:rFonts w:asciiTheme="minorHAnsi" w:hAnsiTheme="minorHAnsi"/>
                  <w:bCs/>
                  <w:sz w:val="18"/>
                  <w:szCs w:val="18"/>
                  <w:rPrChange w:id="2912" w:author="Ferris, Todd@Energy" w:date="2018-11-27T11:32:00Z">
                    <w:rPr>
                      <w:rFonts w:asciiTheme="minorHAnsi" w:hAnsiTheme="minorHAnsi"/>
                      <w:b/>
                      <w:bCs/>
                      <w:sz w:val="18"/>
                      <w:szCs w:val="18"/>
                    </w:rPr>
                  </w:rPrChange>
                </w:rPr>
                <w:t>7.1.</w:t>
              </w:r>
            </w:ins>
          </w:p>
          <w:p w14:paraId="189FD5B6" w14:textId="77777777" w:rsidR="00461494" w:rsidRDefault="00461494"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46D65AE4" w14:textId="77777777" w:rsidR="00461494" w:rsidDel="00306C27" w:rsidRDefault="00461494" w:rsidP="00726D86">
            <w:pPr>
              <w:keepNext/>
              <w:autoSpaceDE w:val="0"/>
              <w:autoSpaceDN w:val="0"/>
              <w:adjustRightInd w:val="0"/>
              <w:ind w:left="763" w:hanging="403"/>
              <w:jc w:val="both"/>
              <w:rPr>
                <w:ins w:id="2913" w:author="TF 112518" w:date="2018-11-26T22:35:00Z"/>
                <w:del w:id="2914" w:author="Ferris, Todd@Energy" w:date="2018-11-27T11:33:00Z"/>
                <w:rFonts w:asciiTheme="minorHAnsi" w:hAnsiTheme="minorHAnsi"/>
                <w:sz w:val="18"/>
                <w:szCs w:val="18"/>
              </w:rPr>
            </w:pPr>
            <w:ins w:id="2915" w:author="TF 112518" w:date="2018-11-26T22:35:00Z">
              <w:del w:id="2916"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2869CA60" w14:textId="77777777" w:rsidR="00461494" w:rsidRDefault="00461494" w:rsidP="00726D86">
            <w:pPr>
              <w:keepNext/>
              <w:autoSpaceDE w:val="0"/>
              <w:autoSpaceDN w:val="0"/>
              <w:adjustRightInd w:val="0"/>
              <w:ind w:left="763" w:hanging="403"/>
              <w:jc w:val="both"/>
              <w:rPr>
                <w:ins w:id="2917" w:author="Ferris, Todd@Energy" w:date="2018-11-27T11:36:00Z"/>
                <w:rFonts w:asciiTheme="minorHAnsi" w:hAnsiTheme="minorHAnsi"/>
                <w:bCs/>
                <w:sz w:val="18"/>
                <w:szCs w:val="18"/>
              </w:rPr>
              <w:pPrChange w:id="2918" w:author="Ferris, Todd@Energy" w:date="2018-11-27T11:36:00Z">
                <w:pPr>
                  <w:keepNext/>
                  <w:autoSpaceDE w:val="0"/>
                  <w:autoSpaceDN w:val="0"/>
                  <w:adjustRightInd w:val="0"/>
                  <w:ind w:left="1123" w:hanging="403"/>
                  <w:jc w:val="both"/>
                </w:pPr>
              </w:pPrChange>
            </w:pPr>
            <w:ins w:id="2919"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2920" w:author="Ferris, Todd@Energy" w:date="2018-11-27T11:35:00Z">
              <w:r w:rsidRPr="00306C27">
                <w:rPr>
                  <w:rFonts w:asciiTheme="minorHAnsi" w:hAnsiTheme="minorHAnsi"/>
                  <w:b/>
                  <w:bCs/>
                  <w:sz w:val="18"/>
                  <w:szCs w:val="18"/>
                </w:rPr>
                <w:t>Dwelling-Unit Ventilation or Continuous Local</w:t>
              </w:r>
            </w:ins>
            <w:ins w:id="2921" w:author="Ferris, Todd@Energy" w:date="2018-11-27T11:36:00Z">
              <w:r>
                <w:rPr>
                  <w:rFonts w:asciiTheme="minorHAnsi" w:hAnsiTheme="minorHAnsi"/>
                  <w:b/>
                  <w:bCs/>
                  <w:sz w:val="18"/>
                  <w:szCs w:val="18"/>
                </w:rPr>
                <w:t xml:space="preserve"> </w:t>
              </w:r>
            </w:ins>
            <w:ins w:id="2922"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2923" w:author="Ferris, Todd@Energy" w:date="2018-11-27T11:36:00Z">
                    <w:rPr>
                      <w:rFonts w:asciiTheme="minorHAnsi" w:hAnsiTheme="minorHAnsi"/>
                      <w:b/>
                      <w:bCs/>
                      <w:sz w:val="18"/>
                      <w:szCs w:val="18"/>
                    </w:rPr>
                  </w:rPrChange>
                </w:rPr>
                <w:t xml:space="preserve"> These fans shall be rated for sound at a maximum</w:t>
              </w:r>
            </w:ins>
            <w:ins w:id="2924" w:author="Ferris, Todd@Energy" w:date="2018-11-27T11:36:00Z">
              <w:r>
                <w:rPr>
                  <w:rFonts w:asciiTheme="minorHAnsi" w:hAnsiTheme="minorHAnsi"/>
                  <w:bCs/>
                  <w:sz w:val="18"/>
                  <w:szCs w:val="18"/>
                </w:rPr>
                <w:t xml:space="preserve"> </w:t>
              </w:r>
            </w:ins>
            <w:ins w:id="2925" w:author="Ferris, Todd@Energy" w:date="2018-11-27T11:35:00Z">
              <w:r w:rsidRPr="00306C27">
                <w:rPr>
                  <w:rFonts w:asciiTheme="minorHAnsi" w:hAnsiTheme="minorHAnsi"/>
                  <w:bCs/>
                  <w:sz w:val="18"/>
                  <w:szCs w:val="18"/>
                  <w:rPrChange w:id="2926" w:author="Ferris, Todd@Energy" w:date="2018-11-27T11:36:00Z">
                    <w:rPr>
                      <w:rFonts w:asciiTheme="minorHAnsi" w:hAnsiTheme="minorHAnsi"/>
                      <w:b/>
                      <w:bCs/>
                      <w:sz w:val="18"/>
                      <w:szCs w:val="18"/>
                    </w:rPr>
                  </w:rPrChange>
                </w:rPr>
                <w:t xml:space="preserve">of 1.0 </w:t>
              </w:r>
              <w:proofErr w:type="spellStart"/>
              <w:r w:rsidRPr="00306C27">
                <w:rPr>
                  <w:rFonts w:asciiTheme="minorHAnsi" w:hAnsiTheme="minorHAnsi"/>
                  <w:bCs/>
                  <w:sz w:val="18"/>
                  <w:szCs w:val="18"/>
                  <w:rPrChange w:id="2927" w:author="Ferris, Todd@Energy" w:date="2018-11-27T11:36:00Z">
                    <w:rPr>
                      <w:rFonts w:asciiTheme="minorHAnsi" w:hAnsiTheme="minorHAnsi"/>
                      <w:b/>
                      <w:bCs/>
                      <w:sz w:val="18"/>
                      <w:szCs w:val="18"/>
                    </w:rPr>
                  </w:rPrChange>
                </w:rPr>
                <w:t>sone</w:t>
              </w:r>
              <w:proofErr w:type="spellEnd"/>
              <w:r w:rsidRPr="00306C27">
                <w:rPr>
                  <w:rFonts w:asciiTheme="minorHAnsi" w:hAnsiTheme="minorHAnsi"/>
                  <w:bCs/>
                  <w:sz w:val="18"/>
                  <w:szCs w:val="18"/>
                  <w:rPrChange w:id="2928" w:author="Ferris, Todd@Energy" w:date="2018-11-27T11:36:00Z">
                    <w:rPr>
                      <w:rFonts w:asciiTheme="minorHAnsi" w:hAnsiTheme="minorHAnsi"/>
                      <w:b/>
                      <w:bCs/>
                      <w:sz w:val="18"/>
                      <w:szCs w:val="18"/>
                    </w:rPr>
                  </w:rPrChange>
                </w:rPr>
                <w:t>.</w:t>
              </w:r>
            </w:ins>
          </w:p>
          <w:p w14:paraId="7D858DC7" w14:textId="77777777" w:rsidR="00461494" w:rsidDel="00306C27" w:rsidRDefault="00461494" w:rsidP="00726D86">
            <w:pPr>
              <w:keepNext/>
              <w:autoSpaceDE w:val="0"/>
              <w:autoSpaceDN w:val="0"/>
              <w:adjustRightInd w:val="0"/>
              <w:ind w:left="763" w:hanging="360"/>
              <w:jc w:val="both"/>
              <w:rPr>
                <w:ins w:id="2929" w:author="TF 112518" w:date="2018-11-26T22:35:00Z"/>
                <w:del w:id="2930" w:author="Ferris, Todd@Energy" w:date="2018-11-27T11:36:00Z"/>
                <w:rFonts w:asciiTheme="minorHAnsi" w:hAnsiTheme="minorHAnsi"/>
                <w:sz w:val="18"/>
                <w:szCs w:val="18"/>
              </w:rPr>
            </w:pPr>
            <w:ins w:id="2931" w:author="TF 112518" w:date="2018-11-26T22:35:00Z">
              <w:del w:id="2932"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079D0162" w14:textId="77777777" w:rsidR="00461494" w:rsidRDefault="00461494" w:rsidP="00726D86">
            <w:pPr>
              <w:keepNext/>
              <w:ind w:left="763" w:hanging="403"/>
              <w:rPr>
                <w:ins w:id="2933" w:author="Ferris, Todd@Energy" w:date="2018-11-27T12:01:00Z"/>
                <w:rFonts w:asciiTheme="minorHAnsi" w:hAnsiTheme="minorHAnsi" w:cstheme="minorHAnsi"/>
                <w:sz w:val="18"/>
                <w:szCs w:val="18"/>
              </w:rPr>
            </w:pPr>
            <w:ins w:id="2934"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2935"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rated for sound at a maximum of 3 </w:t>
              </w:r>
              <w:proofErr w:type="spellStart"/>
              <w:r w:rsidRPr="009920A1">
                <w:rPr>
                  <w:rFonts w:asciiTheme="minorHAnsi" w:hAnsiTheme="minorHAnsi" w:cstheme="minorHAnsi"/>
                  <w:sz w:val="18"/>
                  <w:szCs w:val="18"/>
                </w:rPr>
                <w:t>sone</w:t>
              </w:r>
              <w:proofErr w:type="spellEnd"/>
              <w:r w:rsidRPr="009920A1">
                <w:rPr>
                  <w:rFonts w:asciiTheme="minorHAnsi" w:hAnsiTheme="minorHAnsi" w:cstheme="minorHAnsi"/>
                  <w:sz w:val="18"/>
                  <w:szCs w:val="18"/>
                </w:rPr>
                <w:t>.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maximum of 3 </w:t>
              </w:r>
              <w:proofErr w:type="spellStart"/>
              <w:r w:rsidRPr="009920A1">
                <w:rPr>
                  <w:rFonts w:asciiTheme="minorHAnsi" w:hAnsiTheme="minorHAnsi" w:cstheme="minorHAnsi"/>
                  <w:sz w:val="18"/>
                  <w:szCs w:val="18"/>
                </w:rPr>
                <w:t>sones</w:t>
              </w:r>
              <w:proofErr w:type="spellEnd"/>
              <w:r w:rsidRPr="009920A1">
                <w:rPr>
                  <w:rFonts w:asciiTheme="minorHAnsi" w:hAnsiTheme="minorHAnsi" w:cstheme="minorHAnsi"/>
                  <w:sz w:val="18"/>
                  <w:szCs w:val="18"/>
                </w:rPr>
                <w:t xml:space="preserve">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2D4ACA45" w14:textId="77777777" w:rsidR="00461494" w:rsidRDefault="00461494" w:rsidP="00726D86">
            <w:pPr>
              <w:keepNext/>
              <w:ind w:left="763"/>
              <w:rPr>
                <w:ins w:id="2936" w:author="Ferris, Todd@Energy" w:date="2018-11-27T12:01:00Z"/>
                <w:rFonts w:asciiTheme="minorHAnsi" w:hAnsiTheme="minorHAnsi"/>
                <w:sz w:val="18"/>
                <w:szCs w:val="18"/>
              </w:rPr>
            </w:pPr>
            <w:ins w:id="2937" w:author="Ferris, Todd@Energy" w:date="2018-11-27T12:01:00Z">
              <w:r w:rsidRPr="0001108C">
                <w:rPr>
                  <w:rFonts w:asciiTheme="minorHAnsi" w:hAnsiTheme="minorHAnsi"/>
                  <w:sz w:val="18"/>
                  <w:szCs w:val="18"/>
                </w:rPr>
                <w:t>Exceptions:</w:t>
              </w:r>
            </w:ins>
          </w:p>
          <w:p w14:paraId="293E7F5A" w14:textId="77777777" w:rsidR="00461494" w:rsidRDefault="00461494" w:rsidP="00726D86">
            <w:pPr>
              <w:keepNext/>
              <w:ind w:left="763"/>
              <w:rPr>
                <w:ins w:id="2938" w:author="Ferris, Todd@Energy" w:date="2018-11-27T12:01:00Z"/>
                <w:rFonts w:asciiTheme="minorHAnsi" w:hAnsiTheme="minorHAnsi"/>
                <w:sz w:val="18"/>
                <w:szCs w:val="18"/>
              </w:rPr>
            </w:pPr>
            <w:ins w:id="2939"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5DA861B5" w14:textId="77777777" w:rsidR="00461494" w:rsidRDefault="00461494" w:rsidP="00726D86">
            <w:pPr>
              <w:keepNext/>
              <w:autoSpaceDE w:val="0"/>
              <w:autoSpaceDN w:val="0"/>
              <w:adjustRightInd w:val="0"/>
              <w:ind w:left="763"/>
              <w:jc w:val="both"/>
              <w:rPr>
                <w:ins w:id="2940" w:author="TF 112518" w:date="2018-11-26T22:35:00Z"/>
              </w:rPr>
              <w:pPrChange w:id="2941" w:author="Ferris, Todd@Energy" w:date="2018-11-27T12:03:00Z">
                <w:pPr>
                  <w:keepNext/>
                  <w:autoSpaceDE w:val="0"/>
                  <w:autoSpaceDN w:val="0"/>
                  <w:adjustRightInd w:val="0"/>
                  <w:ind w:left="1123" w:hanging="403"/>
                  <w:jc w:val="both"/>
                </w:pPr>
              </w:pPrChange>
            </w:pPr>
            <w:ins w:id="2942"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2943" w:author="TF 112518" w:date="2018-11-26T22:35:00Z">
              <w:del w:id="2944"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461494" w:rsidRPr="006C4FD8" w14:paraId="206C8582" w14:textId="77777777" w:rsidTr="00726D86">
        <w:trPr>
          <w:cantSplit/>
          <w:trHeight w:val="158"/>
          <w:ins w:id="294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1F959536" w14:textId="77777777" w:rsidR="00461494" w:rsidRPr="006C4FD8" w:rsidRDefault="00461494" w:rsidP="00726D86">
            <w:pPr>
              <w:keepNext/>
              <w:jc w:val="center"/>
              <w:rPr>
                <w:ins w:id="2946" w:author="TF 112518" w:date="2018-11-26T22:35:00Z"/>
                <w:rFonts w:asciiTheme="minorHAnsi" w:hAnsiTheme="minorHAnsi"/>
                <w:sz w:val="18"/>
                <w:szCs w:val="18"/>
              </w:rPr>
            </w:pPr>
            <w:ins w:id="2947"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488A02CC" w14:textId="77777777" w:rsidR="00461494" w:rsidRDefault="00461494" w:rsidP="00726D86">
            <w:pPr>
              <w:keepNext/>
              <w:rPr>
                <w:ins w:id="2948" w:author="TF 112518" w:date="2018-11-26T22:35:00Z"/>
                <w:rFonts w:asciiTheme="minorHAnsi" w:hAnsiTheme="minorHAnsi"/>
                <w:b/>
                <w:bCs/>
                <w:sz w:val="18"/>
                <w:szCs w:val="18"/>
              </w:rPr>
            </w:pPr>
            <w:ins w:id="2949"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719A1F34" w14:textId="77777777" w:rsidR="00461494" w:rsidRDefault="00461494" w:rsidP="00726D86">
            <w:pPr>
              <w:keepNext/>
              <w:ind w:left="1123" w:hanging="403"/>
              <w:rPr>
                <w:ins w:id="2950" w:author="TF 112518" w:date="2018-11-26T22:35:00Z"/>
                <w:rFonts w:asciiTheme="minorHAnsi" w:hAnsiTheme="minorHAnsi"/>
                <w:sz w:val="18"/>
                <w:szCs w:val="18"/>
              </w:rPr>
            </w:pPr>
            <w:ins w:id="2951"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2952" w:author="Ferris, Todd@Energy" w:date="2018-11-27T12:18:00Z">
              <w:r w:rsidRPr="00F47345">
                <w:rPr>
                  <w:rFonts w:asciiTheme="minorHAnsi" w:hAnsiTheme="minorHAnsi"/>
                  <w:bCs/>
                  <w:sz w:val="18"/>
                  <w:szCs w:val="18"/>
                  <w:rPrChange w:id="2953"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2954"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2955" w:author="Ferris, Todd@Energy" w:date="2018-11-27T12:18:00Z">
                    <w:rPr>
                      <w:rFonts w:asciiTheme="minorHAnsi" w:hAnsiTheme="minorHAnsi"/>
                      <w:b/>
                      <w:bCs/>
                      <w:sz w:val="18"/>
                      <w:szCs w:val="18"/>
                    </w:rPr>
                  </w:rPrChange>
                </w:rPr>
                <w:t>exhaust duct. If more than one of the exhaust fans in a single</w:t>
              </w:r>
            </w:ins>
            <w:ins w:id="2956" w:author="Ferris, Todd@Energy" w:date="2018-11-27T12:19:00Z">
              <w:r>
                <w:rPr>
                  <w:rFonts w:asciiTheme="minorHAnsi" w:hAnsiTheme="minorHAnsi"/>
                  <w:bCs/>
                  <w:sz w:val="18"/>
                  <w:szCs w:val="18"/>
                </w:rPr>
                <w:t xml:space="preserve"> </w:t>
              </w:r>
            </w:ins>
            <w:ins w:id="2957" w:author="Ferris, Todd@Energy" w:date="2018-11-27T12:18:00Z">
              <w:r w:rsidRPr="00F47345">
                <w:rPr>
                  <w:rFonts w:asciiTheme="minorHAnsi" w:hAnsiTheme="minorHAnsi"/>
                  <w:bCs/>
                  <w:sz w:val="18"/>
                  <w:szCs w:val="18"/>
                  <w:rPrChange w:id="2958" w:author="Ferris, Todd@Energy" w:date="2018-11-27T12:18:00Z">
                    <w:rPr>
                      <w:rFonts w:asciiTheme="minorHAnsi" w:hAnsiTheme="minorHAnsi"/>
                      <w:b/>
                      <w:bCs/>
                      <w:sz w:val="18"/>
                      <w:szCs w:val="18"/>
                    </w:rPr>
                  </w:rPrChange>
                </w:rPr>
                <w:t>dwelling unit shares a common exhaust duct, each fan shall</w:t>
              </w:r>
            </w:ins>
            <w:ins w:id="2959" w:author="Ferris, Todd@Energy" w:date="2018-11-27T12:19:00Z">
              <w:r>
                <w:rPr>
                  <w:rFonts w:asciiTheme="minorHAnsi" w:hAnsiTheme="minorHAnsi"/>
                  <w:bCs/>
                  <w:sz w:val="18"/>
                  <w:szCs w:val="18"/>
                </w:rPr>
                <w:t xml:space="preserve"> </w:t>
              </w:r>
            </w:ins>
            <w:ins w:id="2960" w:author="Ferris, Todd@Energy" w:date="2018-11-27T12:18:00Z">
              <w:r w:rsidRPr="00F47345">
                <w:rPr>
                  <w:rFonts w:asciiTheme="minorHAnsi" w:hAnsiTheme="minorHAnsi"/>
                  <w:bCs/>
                  <w:sz w:val="18"/>
                  <w:szCs w:val="18"/>
                  <w:rPrChange w:id="2961" w:author="Ferris, Todd@Energy" w:date="2018-11-27T12:18:00Z">
                    <w:rPr>
                      <w:rFonts w:asciiTheme="minorHAnsi" w:hAnsiTheme="minorHAnsi"/>
                      <w:b/>
                      <w:bCs/>
                      <w:sz w:val="18"/>
                      <w:szCs w:val="18"/>
                    </w:rPr>
                  </w:rPrChange>
                </w:rPr>
                <w:t>be equipped with a backdraft damper to prevent the recirculation</w:t>
              </w:r>
            </w:ins>
            <w:ins w:id="2962" w:author="Ferris, Todd@Energy" w:date="2018-11-27T12:19:00Z">
              <w:r>
                <w:rPr>
                  <w:rFonts w:asciiTheme="minorHAnsi" w:hAnsiTheme="minorHAnsi"/>
                  <w:bCs/>
                  <w:sz w:val="18"/>
                  <w:szCs w:val="18"/>
                </w:rPr>
                <w:t xml:space="preserve"> </w:t>
              </w:r>
            </w:ins>
            <w:ins w:id="2963" w:author="Ferris, Todd@Energy" w:date="2018-11-27T12:18:00Z">
              <w:r w:rsidRPr="00F47345">
                <w:rPr>
                  <w:rFonts w:asciiTheme="minorHAnsi" w:hAnsiTheme="minorHAnsi"/>
                  <w:bCs/>
                  <w:sz w:val="18"/>
                  <w:szCs w:val="18"/>
                  <w:rPrChange w:id="2964" w:author="Ferris, Todd@Energy" w:date="2018-11-27T12:18:00Z">
                    <w:rPr>
                      <w:rFonts w:asciiTheme="minorHAnsi" w:hAnsiTheme="minorHAnsi"/>
                      <w:b/>
                      <w:bCs/>
                      <w:sz w:val="18"/>
                      <w:szCs w:val="18"/>
                    </w:rPr>
                  </w:rPrChange>
                </w:rPr>
                <w:t>of exhaust air from one room to another through the</w:t>
              </w:r>
            </w:ins>
            <w:ins w:id="2965" w:author="Ferris, Todd@Energy" w:date="2018-11-27T12:19:00Z">
              <w:r>
                <w:rPr>
                  <w:rFonts w:asciiTheme="minorHAnsi" w:hAnsiTheme="minorHAnsi"/>
                  <w:bCs/>
                  <w:sz w:val="18"/>
                  <w:szCs w:val="18"/>
                </w:rPr>
                <w:t xml:space="preserve"> </w:t>
              </w:r>
            </w:ins>
            <w:ins w:id="2966" w:author="Ferris, Todd@Energy" w:date="2018-11-27T12:18:00Z">
              <w:r w:rsidRPr="00F47345">
                <w:rPr>
                  <w:rFonts w:asciiTheme="minorHAnsi" w:hAnsiTheme="minorHAnsi"/>
                  <w:bCs/>
                  <w:sz w:val="18"/>
                  <w:szCs w:val="18"/>
                  <w:rPrChange w:id="2967"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2968" w:author="TF 112518" w:date="2018-11-26T22:35:00Z">
              <w:del w:id="2969"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40ABF897" w14:textId="77777777" w:rsidR="00461494" w:rsidRPr="00306C27" w:rsidRDefault="00461494" w:rsidP="00726D86">
            <w:pPr>
              <w:keepNext/>
              <w:ind w:left="1123" w:hanging="403"/>
              <w:rPr>
                <w:ins w:id="2970" w:author="TF 112518" w:date="2018-11-26T22:35:00Z"/>
                <w:rFonts w:asciiTheme="minorHAnsi" w:hAnsiTheme="minorHAnsi" w:cstheme="minorHAnsi"/>
                <w:sz w:val="18"/>
                <w:szCs w:val="18"/>
                <w:rPrChange w:id="2971" w:author="Ferris, Todd@Energy" w:date="2018-11-27T11:40:00Z">
                  <w:rPr>
                    <w:ins w:id="2972" w:author="TF 112518" w:date="2018-11-26T22:35:00Z"/>
                    <w:rFonts w:asciiTheme="minorHAnsi" w:hAnsiTheme="minorHAnsi" w:cstheme="minorHAnsi"/>
                    <w:b/>
                    <w:sz w:val="18"/>
                    <w:szCs w:val="18"/>
                  </w:rPr>
                </w:rPrChange>
              </w:rPr>
            </w:pPr>
            <w:ins w:id="2973"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2974"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2975"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2976"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2977"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2978"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2979"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2980" w:author="Ferris, Todd@Energy" w:date="2018-11-27T12:20:00Z">
                    <w:rPr>
                      <w:rFonts w:asciiTheme="minorHAnsi" w:hAnsiTheme="minorHAnsi" w:cstheme="minorHAnsi"/>
                      <w:b/>
                      <w:sz w:val="18"/>
                      <w:szCs w:val="18"/>
                    </w:rPr>
                  </w:rPrChange>
                </w:rPr>
                <w:t>duct when the fan is not running</w:t>
              </w:r>
            </w:ins>
            <w:ins w:id="2981" w:author="TF 112518" w:date="2018-11-26T22:35:00Z">
              <w:del w:id="2982" w:author="Ferris, Todd@Energy" w:date="2018-11-27T11:39:00Z">
                <w:r w:rsidRPr="00306C27" w:rsidDel="00306C27">
                  <w:rPr>
                    <w:rFonts w:asciiTheme="minorHAnsi" w:hAnsiTheme="minorHAnsi" w:cstheme="minorHAnsi"/>
                    <w:sz w:val="18"/>
                    <w:szCs w:val="18"/>
                    <w:rPrChange w:id="2983"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2984"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2985" w:author="Ferris, Todd@Energy" w:date="2018-11-27T11:40:00Z">
                      <w:rPr>
                        <w:rFonts w:asciiTheme="minorHAnsi" w:hAnsiTheme="minorHAnsi" w:cstheme="minorHAnsi"/>
                        <w:b/>
                        <w:sz w:val="18"/>
                        <w:szCs w:val="18"/>
                      </w:rPr>
                    </w:rPrChange>
                  </w:rPr>
                  <w:delText xml:space="preserve"> </w:delText>
                </w:r>
              </w:del>
            </w:ins>
            <w:ins w:id="2986" w:author="Ferris, Todd@Energy" w:date="2018-11-27T12:21:00Z">
              <w:r>
                <w:rPr>
                  <w:rFonts w:asciiTheme="minorHAnsi" w:hAnsiTheme="minorHAnsi" w:cstheme="minorHAnsi"/>
                  <w:sz w:val="18"/>
                  <w:szCs w:val="18"/>
                </w:rPr>
                <w:t>.</w:t>
              </w:r>
            </w:ins>
            <w:ins w:id="2987" w:author="TF 112518" w:date="2018-11-26T22:35:00Z">
              <w:r w:rsidRPr="00306C27">
                <w:rPr>
                  <w:rFonts w:asciiTheme="minorHAnsi" w:hAnsiTheme="minorHAnsi" w:cstheme="minorHAnsi"/>
                  <w:sz w:val="18"/>
                  <w:szCs w:val="18"/>
                  <w:rPrChange w:id="2988" w:author="Ferris, Todd@Energy" w:date="2018-11-27T11:40:00Z">
                    <w:rPr>
                      <w:rFonts w:asciiTheme="minorHAnsi" w:hAnsiTheme="minorHAnsi" w:cstheme="minorHAnsi"/>
                      <w:b/>
                      <w:sz w:val="18"/>
                      <w:szCs w:val="18"/>
                    </w:rPr>
                  </w:rPrChange>
                </w:rPr>
                <w:t xml:space="preserve"> </w:t>
              </w:r>
            </w:ins>
          </w:p>
        </w:tc>
      </w:tr>
      <w:tr w:rsidR="00461494" w:rsidRPr="006C4FD8" w14:paraId="47260577" w14:textId="77777777" w:rsidTr="00726D86">
        <w:trPr>
          <w:cantSplit/>
          <w:trHeight w:val="158"/>
          <w:ins w:id="2989"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7E4A9F18" w14:textId="77777777" w:rsidR="00461494" w:rsidRPr="006C4FD8" w:rsidRDefault="00461494" w:rsidP="00726D86">
            <w:pPr>
              <w:keepNext/>
              <w:jc w:val="center"/>
              <w:rPr>
                <w:ins w:id="2990" w:author="TF 112518" w:date="2018-11-26T22:35:00Z"/>
                <w:rFonts w:asciiTheme="minorHAnsi" w:hAnsiTheme="minorHAnsi"/>
                <w:sz w:val="18"/>
                <w:szCs w:val="18"/>
              </w:rPr>
            </w:pPr>
            <w:ins w:id="2991"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0FC657E1" w14:textId="77777777" w:rsidR="00461494" w:rsidRDefault="00461494" w:rsidP="00726D86">
            <w:pPr>
              <w:keepNext/>
              <w:ind w:left="274" w:hanging="274"/>
              <w:rPr>
                <w:ins w:id="2992" w:author="TF 112518" w:date="2018-11-26T22:35:00Z"/>
                <w:rFonts w:asciiTheme="minorHAnsi" w:hAnsiTheme="minorHAnsi"/>
                <w:b/>
                <w:sz w:val="18"/>
                <w:szCs w:val="18"/>
              </w:rPr>
            </w:pPr>
            <w:ins w:id="2993"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461494" w:rsidRPr="006C4FD8" w14:paraId="2C8EE627" w14:textId="77777777" w:rsidTr="00726D86">
        <w:trPr>
          <w:cantSplit/>
          <w:trHeight w:val="158"/>
          <w:ins w:id="2994"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18AC7EF3" w14:textId="77777777" w:rsidR="00461494" w:rsidRPr="006C4FD8" w:rsidRDefault="00461494" w:rsidP="00726D86">
            <w:pPr>
              <w:keepNext/>
              <w:rPr>
                <w:ins w:id="2995" w:author="TF 112518" w:date="2018-11-26T22:35:00Z"/>
                <w:rFonts w:asciiTheme="minorHAnsi" w:hAnsiTheme="minorHAnsi"/>
                <w:b/>
                <w:bCs/>
                <w:sz w:val="18"/>
                <w:szCs w:val="18"/>
              </w:rPr>
            </w:pPr>
            <w:ins w:id="2996"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74E0BEFC" w14:textId="5E8F7CF2" w:rsidR="003C0B0D" w:rsidDel="0069391B" w:rsidRDefault="003C0B0D" w:rsidP="003C0B0D">
      <w:pPr>
        <w:rPr>
          <w:del w:id="2997" w:author="Ferris, Todd@Energy" w:date="2018-11-28T12:42:00Z"/>
        </w:rPr>
      </w:pPr>
    </w:p>
    <w:p w14:paraId="53497C11" w14:textId="77777777" w:rsidR="003C0B0D" w:rsidRDefault="003C0B0D">
      <w:r>
        <w:br w:type="page"/>
      </w:r>
    </w:p>
    <w:p w14:paraId="6D0BCC72" w14:textId="77777777" w:rsidR="003C0B0D" w:rsidDel="00647B86" w:rsidRDefault="003C0B0D" w:rsidP="003C0B0D">
      <w:pPr>
        <w:rPr>
          <w:ins w:id="2998" w:author="TF 112518" w:date="2018-11-26T21:52:00Z"/>
          <w:del w:id="2999" w:author="Ferris, Todd@Energy" w:date="2018-11-27T12:26:00Z"/>
        </w:rPr>
      </w:pPr>
    </w:p>
    <w:p w14:paraId="0435B817" w14:textId="647BEDCD" w:rsidR="001F7B1E" w:rsidDel="00BD72D7" w:rsidRDefault="001F7B1E">
      <w:pPr>
        <w:rPr>
          <w:del w:id="3000" w:author="Ferris, Todd@Energy" w:date="2018-11-28T11:51:00Z"/>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BD72D7" w:rsidRPr="00BB16FE" w14:paraId="3697E596" w14:textId="77777777" w:rsidTr="00461494">
        <w:trPr>
          <w:trHeight w:val="288"/>
        </w:trPr>
        <w:tc>
          <w:tcPr>
            <w:tcW w:w="10768" w:type="dxa"/>
            <w:gridSpan w:val="4"/>
            <w:vAlign w:val="center"/>
          </w:tcPr>
          <w:p w14:paraId="142DA822"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bookmarkStart w:id="3001" w:name="_GoBack"/>
            <w:bookmarkEnd w:id="3001"/>
            <w:r w:rsidRPr="00BB16FE">
              <w:rPr>
                <w:rFonts w:asciiTheme="minorHAnsi" w:eastAsia="Calibri" w:hAnsiTheme="minorHAnsi" w:cs="Arial"/>
                <w:b/>
                <w:caps/>
                <w:sz w:val="18"/>
                <w:szCs w:val="18"/>
              </w:rPr>
              <w:t>Documentation Author's Declaration Statement</w:t>
            </w:r>
          </w:p>
        </w:tc>
      </w:tr>
      <w:tr w:rsidR="00BD72D7" w:rsidRPr="00BB16FE" w14:paraId="10C96A6B" w14:textId="77777777" w:rsidTr="00461494">
        <w:trPr>
          <w:trHeight w:val="360"/>
        </w:trPr>
        <w:tc>
          <w:tcPr>
            <w:tcW w:w="10768" w:type="dxa"/>
            <w:gridSpan w:val="4"/>
            <w:vAlign w:val="center"/>
          </w:tcPr>
          <w:p w14:paraId="7C4F7F09" w14:textId="77777777" w:rsidR="00BD72D7" w:rsidRPr="00BB16FE" w:rsidRDefault="00BD72D7" w:rsidP="00BD72D7">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BD72D7" w:rsidRPr="00BB16FE" w14:paraId="18CB84E1" w14:textId="77777777" w:rsidTr="00461494">
        <w:trPr>
          <w:trHeight w:val="360"/>
        </w:trPr>
        <w:tc>
          <w:tcPr>
            <w:tcW w:w="5344" w:type="dxa"/>
          </w:tcPr>
          <w:p w14:paraId="1A043EF3"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424" w:type="dxa"/>
            <w:gridSpan w:val="3"/>
          </w:tcPr>
          <w:p w14:paraId="2FEFACF8"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BD72D7" w:rsidRPr="00BB16FE" w14:paraId="4DC320A6" w14:textId="77777777" w:rsidTr="00461494">
        <w:trPr>
          <w:trHeight w:val="360"/>
        </w:trPr>
        <w:tc>
          <w:tcPr>
            <w:tcW w:w="5344" w:type="dxa"/>
          </w:tcPr>
          <w:p w14:paraId="52B57CF6"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424" w:type="dxa"/>
            <w:gridSpan w:val="3"/>
          </w:tcPr>
          <w:p w14:paraId="1787BF50"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BD72D7" w:rsidRPr="00BB16FE" w14:paraId="162940C8" w14:textId="77777777" w:rsidTr="00461494">
        <w:trPr>
          <w:trHeight w:val="360"/>
        </w:trPr>
        <w:tc>
          <w:tcPr>
            <w:tcW w:w="5344" w:type="dxa"/>
          </w:tcPr>
          <w:p w14:paraId="51C8702C"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424" w:type="dxa"/>
            <w:gridSpan w:val="3"/>
          </w:tcPr>
          <w:p w14:paraId="11842918"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BD72D7" w:rsidRPr="00BB16FE" w14:paraId="05A16BC2" w14:textId="77777777" w:rsidTr="00461494">
        <w:trPr>
          <w:trHeight w:val="360"/>
        </w:trPr>
        <w:tc>
          <w:tcPr>
            <w:tcW w:w="5344" w:type="dxa"/>
          </w:tcPr>
          <w:p w14:paraId="47A701F0"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424" w:type="dxa"/>
            <w:gridSpan w:val="3"/>
          </w:tcPr>
          <w:p w14:paraId="6D022063"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BD72D7" w:rsidRPr="00BB16FE" w14:paraId="16B194D6" w14:textId="77777777" w:rsidTr="00461494">
        <w:tblPrEx>
          <w:tblCellMar>
            <w:left w:w="115" w:type="dxa"/>
            <w:right w:w="115" w:type="dxa"/>
          </w:tblCellMar>
        </w:tblPrEx>
        <w:trPr>
          <w:trHeight w:val="296"/>
        </w:trPr>
        <w:tc>
          <w:tcPr>
            <w:tcW w:w="10768" w:type="dxa"/>
            <w:gridSpan w:val="4"/>
            <w:vAlign w:val="center"/>
          </w:tcPr>
          <w:p w14:paraId="1CAF9346"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BD72D7" w:rsidRPr="00BB16FE" w14:paraId="1E2BD9CC" w14:textId="77777777" w:rsidTr="00461494">
        <w:tblPrEx>
          <w:tblCellMar>
            <w:left w:w="115" w:type="dxa"/>
            <w:right w:w="115" w:type="dxa"/>
          </w:tblCellMar>
        </w:tblPrEx>
        <w:trPr>
          <w:trHeight w:val="504"/>
        </w:trPr>
        <w:tc>
          <w:tcPr>
            <w:tcW w:w="10768" w:type="dxa"/>
            <w:gridSpan w:val="4"/>
            <w:shd w:val="clear" w:color="auto" w:fill="auto"/>
          </w:tcPr>
          <w:p w14:paraId="35A79642" w14:textId="77777777" w:rsidR="00BD72D7" w:rsidRPr="00BB16FE" w:rsidRDefault="00BD72D7" w:rsidP="00BD72D7">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793C2482"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13519AD2"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3CAD2D0D"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AA61F7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2130176"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D72D7" w:rsidRPr="00BB16FE" w14:paraId="5C31C45F" w14:textId="77777777" w:rsidTr="00461494">
        <w:tblPrEx>
          <w:tblCellMar>
            <w:left w:w="115" w:type="dxa"/>
            <w:right w:w="115" w:type="dxa"/>
          </w:tblCellMar>
        </w:tblPrEx>
        <w:trPr>
          <w:trHeight w:val="278"/>
        </w:trPr>
        <w:tc>
          <w:tcPr>
            <w:tcW w:w="10768" w:type="dxa"/>
            <w:gridSpan w:val="4"/>
            <w:vAlign w:val="center"/>
          </w:tcPr>
          <w:p w14:paraId="134F16F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BD72D7" w:rsidRPr="00BB16FE" w14:paraId="56D0E6CC" w14:textId="77777777" w:rsidTr="00461494">
        <w:tblPrEx>
          <w:tblCellMar>
            <w:left w:w="115" w:type="dxa"/>
            <w:right w:w="115" w:type="dxa"/>
          </w:tblCellMar>
        </w:tblPrEx>
        <w:trPr>
          <w:trHeight w:hRule="exact" w:val="360"/>
        </w:trPr>
        <w:tc>
          <w:tcPr>
            <w:tcW w:w="10768" w:type="dxa"/>
            <w:gridSpan w:val="4"/>
            <w:vAlign w:val="center"/>
          </w:tcPr>
          <w:p w14:paraId="7C474FE4"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BD72D7" w:rsidRPr="00BB16FE" w14:paraId="1830797C" w14:textId="77777777" w:rsidTr="00461494">
        <w:tblPrEx>
          <w:tblCellMar>
            <w:left w:w="115" w:type="dxa"/>
            <w:right w:w="115" w:type="dxa"/>
          </w:tblCellMar>
        </w:tblPrEx>
        <w:trPr>
          <w:trHeight w:hRule="exact" w:val="360"/>
        </w:trPr>
        <w:tc>
          <w:tcPr>
            <w:tcW w:w="5384" w:type="dxa"/>
            <w:gridSpan w:val="2"/>
          </w:tcPr>
          <w:p w14:paraId="2732FB73"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384" w:type="dxa"/>
            <w:gridSpan w:val="2"/>
          </w:tcPr>
          <w:p w14:paraId="69E52E5C"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BD72D7" w:rsidRPr="00BB16FE" w14:paraId="27F3F677" w14:textId="77777777" w:rsidTr="00461494">
        <w:tblPrEx>
          <w:tblCellMar>
            <w:left w:w="108" w:type="dxa"/>
            <w:right w:w="108" w:type="dxa"/>
          </w:tblCellMar>
        </w:tblPrEx>
        <w:trPr>
          <w:trHeight w:hRule="exact" w:val="288"/>
        </w:trPr>
        <w:tc>
          <w:tcPr>
            <w:tcW w:w="10768" w:type="dxa"/>
            <w:gridSpan w:val="4"/>
            <w:vAlign w:val="center"/>
          </w:tcPr>
          <w:p w14:paraId="16B13968"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BD72D7" w:rsidRPr="00BB16FE" w14:paraId="0DFA2DCE" w14:textId="77777777" w:rsidTr="00461494">
        <w:tblPrEx>
          <w:tblCellMar>
            <w:left w:w="108" w:type="dxa"/>
            <w:right w:w="108" w:type="dxa"/>
          </w:tblCellMar>
        </w:tblPrEx>
        <w:trPr>
          <w:trHeight w:hRule="exact" w:val="360"/>
        </w:trPr>
        <w:tc>
          <w:tcPr>
            <w:tcW w:w="5391" w:type="dxa"/>
            <w:gridSpan w:val="3"/>
          </w:tcPr>
          <w:p w14:paraId="55430919"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377" w:type="dxa"/>
          </w:tcPr>
          <w:p w14:paraId="07C0E412"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BD72D7" w:rsidRPr="00BB16FE" w14:paraId="3247A1D6" w14:textId="77777777" w:rsidTr="00461494">
        <w:tblPrEx>
          <w:tblCellMar>
            <w:left w:w="108" w:type="dxa"/>
            <w:right w:w="108" w:type="dxa"/>
          </w:tblCellMar>
        </w:tblPrEx>
        <w:trPr>
          <w:trHeight w:val="288"/>
        </w:trPr>
        <w:tc>
          <w:tcPr>
            <w:tcW w:w="10768" w:type="dxa"/>
            <w:gridSpan w:val="4"/>
            <w:vAlign w:val="center"/>
          </w:tcPr>
          <w:p w14:paraId="51BBF234"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BD72D7" w:rsidRPr="00BB16FE" w14:paraId="210C26D2" w14:textId="77777777" w:rsidTr="00461494">
        <w:tblPrEx>
          <w:tblCellMar>
            <w:left w:w="108" w:type="dxa"/>
            <w:right w:w="108" w:type="dxa"/>
          </w:tblCellMar>
        </w:tblPrEx>
        <w:trPr>
          <w:trHeight w:hRule="exact" w:val="360"/>
        </w:trPr>
        <w:tc>
          <w:tcPr>
            <w:tcW w:w="10768" w:type="dxa"/>
            <w:gridSpan w:val="4"/>
          </w:tcPr>
          <w:p w14:paraId="01186CA2"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BD72D7" w:rsidRPr="00BB16FE" w14:paraId="141C4D62" w14:textId="77777777" w:rsidTr="00461494">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6A3A00F5"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Pr>
          <w:p w14:paraId="4E43A4F6"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BD72D7" w:rsidRPr="00BB16FE" w14:paraId="2DD03184" w14:textId="77777777" w:rsidTr="00461494">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1CD15E2E"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377" w:type="dxa"/>
            <w:tcBorders>
              <w:top w:val="single" w:sz="4" w:space="0" w:color="auto"/>
              <w:left w:val="single" w:sz="4" w:space="0" w:color="auto"/>
              <w:bottom w:val="single" w:sz="4" w:space="0" w:color="auto"/>
              <w:right w:val="single" w:sz="4" w:space="0" w:color="auto"/>
            </w:tcBorders>
          </w:tcPr>
          <w:p w14:paraId="2716B951"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0435B867" w14:textId="77777777" w:rsidR="00202E7F" w:rsidRDefault="00202E7F" w:rsidP="00C519F0">
      <w:pPr>
        <w:rPr>
          <w:rFonts w:asciiTheme="minorHAnsi" w:hAnsiTheme="minorHAnsi"/>
          <w:sz w:val="18"/>
          <w:szCs w:val="18"/>
        </w:rPr>
      </w:pPr>
    </w:p>
    <w:sectPr w:rsidR="00202E7F" w:rsidSect="0076421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A375BD" w14:textId="77777777" w:rsidR="000C4B11" w:rsidRDefault="000C4B11">
      <w:r>
        <w:separator/>
      </w:r>
    </w:p>
  </w:endnote>
  <w:endnote w:type="continuationSeparator" w:id="0">
    <w:p w14:paraId="4CF1ED00" w14:textId="77777777" w:rsidR="000C4B11" w:rsidRDefault="000C4B11">
      <w:r>
        <w:continuationSeparator/>
      </w:r>
    </w:p>
  </w:endnote>
  <w:endnote w:type="continuationNotice" w:id="1">
    <w:p w14:paraId="2E592688" w14:textId="77777777" w:rsidR="000C4B11" w:rsidRDefault="000C4B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0C4B11" w:rsidRPr="009213E6" w:rsidRDefault="000C4B11" w:rsidP="009213E6">
    <w:pPr>
      <w:pStyle w:val="Footer"/>
      <w:rPr>
        <w:b/>
      </w:rPr>
    </w:pPr>
    <w:r w:rsidRPr="009213E6">
      <w:t xml:space="preserve">Registration Number:                                            Registration Date/Time:                                                    HERS Provider:                                   </w:t>
    </w:r>
  </w:p>
  <w:p w14:paraId="0435B886" w14:textId="77777777" w:rsidR="000C4B11" w:rsidRPr="009213E6" w:rsidRDefault="000C4B11" w:rsidP="009213E6">
    <w:pPr>
      <w:pStyle w:val="Footer"/>
    </w:pPr>
    <w:r w:rsidRPr="009213E6">
      <w:t>CA Building Energy Efficiency Standards - 201</w:t>
    </w:r>
    <w:ins w:id="809" w:author="Ferris, Todd@Energy" w:date="2018-11-20T14:11:00Z">
      <w:r>
        <w:t>9</w:t>
      </w:r>
    </w:ins>
    <w:del w:id="810" w:author="Ferris, Todd@Energy" w:date="2018-11-20T14:11:00Z">
      <w:r w:rsidDel="00700338">
        <w:delText>8</w:delText>
      </w:r>
    </w:del>
    <w:r w:rsidRPr="009213E6">
      <w:t xml:space="preserve"> Residential Compliance</w:t>
    </w:r>
    <w:r w:rsidRPr="009213E6">
      <w:tab/>
    </w:r>
    <w:ins w:id="811" w:author="Ferris, Todd@Energy" w:date="2018-11-20T14:12:00Z">
      <w:r>
        <w:t>January</w:t>
      </w:r>
    </w:ins>
    <w:del w:id="812" w:author="Ferris, Todd@Energy" w:date="2018-11-20T14:12:00Z">
      <w:r w:rsidDel="00700338">
        <w:delText>September</w:delText>
      </w:r>
    </w:del>
    <w:r>
      <w:t xml:space="preserve"> 201</w:t>
    </w:r>
    <w:ins w:id="813" w:author="Ferris, Todd@Energy" w:date="2018-11-20T14:12:00Z">
      <w:r>
        <w:t>9</w:t>
      </w:r>
    </w:ins>
    <w:del w:id="814"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77777777" w:rsidR="000C4B11" w:rsidRPr="009213E6" w:rsidRDefault="000C4B11" w:rsidP="009213E6">
    <w:pPr>
      <w:pStyle w:val="Footer"/>
    </w:pPr>
    <w:r w:rsidRPr="009213E6">
      <w:t>CA Building Energy Efficiency Standards - 201</w:t>
    </w:r>
    <w:ins w:id="1881" w:author="Ferris, Todd@Energy" w:date="2018-11-20T14:13:00Z">
      <w:r>
        <w:t>9</w:t>
      </w:r>
    </w:ins>
    <w:del w:id="1882" w:author="Ferris, Todd@Energy" w:date="2018-11-20T14:13:00Z">
      <w:r w:rsidDel="00700338">
        <w:delText>6</w:delText>
      </w:r>
    </w:del>
    <w:r w:rsidRPr="009213E6">
      <w:t xml:space="preserve"> Residential Compliance</w:t>
    </w:r>
    <w:r w:rsidRPr="009213E6">
      <w:tab/>
    </w:r>
    <w:ins w:id="1883" w:author="Ferris, Todd@Energy" w:date="2018-11-20T14:14:00Z">
      <w:r>
        <w:t>January</w:t>
      </w:r>
    </w:ins>
    <w:del w:id="1884" w:author="Ferris, Todd@Energy" w:date="2018-11-20T14:14:00Z">
      <w:r w:rsidDel="00700338">
        <w:delText>September</w:delText>
      </w:r>
    </w:del>
    <w:r>
      <w:t xml:space="preserve"> 201</w:t>
    </w:r>
    <w:ins w:id="1885" w:author="Ferris, Todd@Energy" w:date="2018-11-20T14:14:00Z">
      <w:r>
        <w:t>9</w:t>
      </w:r>
    </w:ins>
    <w:del w:id="1886"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77777777" w:rsidR="000C4B11" w:rsidRPr="00A165EE" w:rsidRDefault="000C4B11" w:rsidP="009213E6">
    <w:pPr>
      <w:pStyle w:val="Footer"/>
      <w:rPr>
        <w:b/>
      </w:rPr>
    </w:pPr>
    <w:r w:rsidRPr="00A165EE">
      <w:t>CA Building Energy Efficiency Standards - 201</w:t>
    </w:r>
    <w:ins w:id="3008" w:author="Ferris, Todd@Energy" w:date="2018-11-21T11:11:00Z">
      <w:r>
        <w:t>9</w:t>
      </w:r>
    </w:ins>
    <w:del w:id="3009" w:author="Ferris, Todd@Energy" w:date="2018-11-21T11:11:00Z">
      <w:r w:rsidDel="00CF0FC6">
        <w:delText>6</w:delText>
      </w:r>
    </w:del>
    <w:r w:rsidRPr="00A165EE">
      <w:t xml:space="preserve"> Residential Compliance</w:t>
    </w:r>
    <w:r w:rsidRPr="00A165EE">
      <w:tab/>
    </w:r>
    <w:r w:rsidRPr="00E84F79">
      <w:t xml:space="preserve"> </w:t>
    </w:r>
    <w:ins w:id="3010" w:author="Ferris, Todd@Energy" w:date="2018-11-21T11:11:00Z">
      <w:r>
        <w:t>January</w:t>
      </w:r>
    </w:ins>
    <w:del w:id="3011" w:author="Ferris, Todd@Energy" w:date="2018-11-21T11:11:00Z">
      <w:r w:rsidDel="00CF0FC6">
        <w:delText>September</w:delText>
      </w:r>
    </w:del>
    <w:r>
      <w:t xml:space="preserve"> 201</w:t>
    </w:r>
    <w:ins w:id="3012" w:author="Ferris, Todd@Energy" w:date="2018-11-21T11:12:00Z">
      <w:r>
        <w:t>9</w:t>
      </w:r>
    </w:ins>
    <w:del w:id="3013"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81CEB" w14:textId="77777777" w:rsidR="000C4B11" w:rsidRDefault="000C4B11">
      <w:r>
        <w:separator/>
      </w:r>
    </w:p>
  </w:footnote>
  <w:footnote w:type="continuationSeparator" w:id="0">
    <w:p w14:paraId="7E26A6A6" w14:textId="77777777" w:rsidR="000C4B11" w:rsidRDefault="000C4B11">
      <w:r>
        <w:continuationSeparator/>
      </w:r>
    </w:p>
  </w:footnote>
  <w:footnote w:type="continuationNotice" w:id="1">
    <w:p w14:paraId="053CEC16" w14:textId="77777777" w:rsidR="000C4B11" w:rsidRDefault="000C4B1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0C4B11" w:rsidRDefault="00461494">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007212CD" w:rsidR="000C4B11" w:rsidRPr="007770C5" w:rsidRDefault="00461494"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0C4B11" w:rsidRPr="007770C5">
      <w:rPr>
        <w:rFonts w:ascii="Arial" w:hAnsi="Arial" w:cs="Arial"/>
        <w:sz w:val="14"/>
        <w:szCs w:val="14"/>
      </w:rPr>
      <w:t>STATE OF CALIFORNIA</w:t>
    </w:r>
  </w:p>
  <w:p w14:paraId="0435B874" w14:textId="77777777" w:rsidR="000C4B11" w:rsidRPr="007770C5" w:rsidRDefault="000C4B11"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3310670D" w:rsidR="000C4B11" w:rsidRPr="007770C5" w:rsidRDefault="000C4B11" w:rsidP="00352336">
    <w:pPr>
      <w:suppressAutoHyphens/>
      <w:ind w:left="-90"/>
      <w:rPr>
        <w:rFonts w:ascii="Arial" w:hAnsi="Arial" w:cs="Arial"/>
        <w:sz w:val="14"/>
        <w:szCs w:val="14"/>
      </w:rPr>
    </w:pPr>
    <w:r>
      <w:rPr>
        <w:rFonts w:ascii="Arial" w:hAnsi="Arial" w:cs="Arial"/>
        <w:sz w:val="14"/>
        <w:szCs w:val="14"/>
      </w:rPr>
      <w:t>CEC-CF</w:t>
    </w:r>
    <w:ins w:id="796" w:author="Ferris, Todd@Energy" w:date="2018-11-28T11:03:00Z">
      <w:r>
        <w:rPr>
          <w:rFonts w:ascii="Arial" w:hAnsi="Arial" w:cs="Arial"/>
          <w:sz w:val="14"/>
          <w:szCs w:val="14"/>
        </w:rPr>
        <w:t>3</w:t>
      </w:r>
    </w:ins>
    <w:del w:id="797" w:author="Ferris, Todd@Energy" w:date="2018-11-28T11:03:00Z">
      <w:r w:rsidDel="00FD3D09">
        <w:rPr>
          <w:rFonts w:ascii="Arial" w:hAnsi="Arial" w:cs="Arial"/>
          <w:sz w:val="14"/>
          <w:szCs w:val="14"/>
        </w:rPr>
        <w:delText>2</w:delText>
      </w:r>
    </w:del>
    <w:r>
      <w:rPr>
        <w:rFonts w:ascii="Arial" w:hAnsi="Arial" w:cs="Arial"/>
        <w:sz w:val="14"/>
        <w:szCs w:val="14"/>
      </w:rPr>
      <w:t>R-MCH-27a-H</w:t>
    </w:r>
    <w:r w:rsidRPr="007770C5">
      <w:rPr>
        <w:rFonts w:ascii="Arial" w:hAnsi="Arial" w:cs="Arial"/>
        <w:sz w:val="14"/>
        <w:szCs w:val="14"/>
      </w:rPr>
      <w:t xml:space="preserve"> (Revised</w:t>
    </w:r>
    <w:r>
      <w:rPr>
        <w:rFonts w:ascii="Arial" w:hAnsi="Arial" w:cs="Arial"/>
        <w:sz w:val="14"/>
        <w:szCs w:val="14"/>
      </w:rPr>
      <w:t xml:space="preserve"> 0</w:t>
    </w:r>
    <w:ins w:id="798" w:author="Ferris, Todd@Energy" w:date="2018-11-20T13:21:00Z">
      <w:r>
        <w:rPr>
          <w:rFonts w:ascii="Arial" w:hAnsi="Arial" w:cs="Arial"/>
          <w:sz w:val="14"/>
          <w:szCs w:val="14"/>
        </w:rPr>
        <w:t>1</w:t>
      </w:r>
    </w:ins>
    <w:del w:id="799" w:author="Ferris, Todd@Energy" w:date="2018-11-20T13:21:00Z">
      <w:r w:rsidDel="00AA4AC4">
        <w:rPr>
          <w:rFonts w:ascii="Arial" w:hAnsi="Arial" w:cs="Arial"/>
          <w:sz w:val="14"/>
          <w:szCs w:val="14"/>
        </w:rPr>
        <w:delText>9</w:delText>
      </w:r>
    </w:del>
    <w:r>
      <w:rPr>
        <w:rFonts w:ascii="Arial" w:hAnsi="Arial" w:cs="Arial"/>
        <w:sz w:val="14"/>
        <w:szCs w:val="14"/>
      </w:rPr>
      <w:t>/1</w:t>
    </w:r>
    <w:ins w:id="800" w:author="Ferris, Todd@Energy" w:date="2018-11-20T13:21:00Z">
      <w:r>
        <w:rPr>
          <w:rFonts w:ascii="Arial" w:hAnsi="Arial" w:cs="Arial"/>
          <w:sz w:val="14"/>
          <w:szCs w:val="14"/>
        </w:rPr>
        <w:t>9</w:t>
      </w:r>
    </w:ins>
    <w:del w:id="801"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del w:id="802" w:author="Ferris, Todd@Energy" w:date="2018-11-28T11:13:00Z">
      <w:r w:rsidRPr="007770C5" w:rsidDel="00FD3D09">
        <w:rPr>
          <w:rFonts w:ascii="Arial" w:hAnsi="Arial" w:cs="Arial"/>
          <w:sz w:val="14"/>
          <w:szCs w:val="14"/>
        </w:rPr>
        <w:delText xml:space="preserve">    </w:delText>
      </w:r>
    </w:del>
    <w:r w:rsidRPr="007770C5">
      <w:rPr>
        <w:rFonts w:ascii="Arial" w:hAnsi="Arial" w:cs="Arial"/>
        <w:sz w:val="14"/>
        <w:szCs w:val="14"/>
      </w:rPr>
      <w:t xml:space="preserve">                     </w:t>
    </w:r>
    <w:ins w:id="803" w:author="Ferris, Todd@Energy" w:date="2018-11-28T11:14:00Z">
      <w:r>
        <w:rPr>
          <w:rFonts w:ascii="Arial" w:hAnsi="Arial" w:cs="Arial"/>
          <w:sz w:val="14"/>
          <w:szCs w:val="14"/>
        </w:rPr>
        <w:t xml:space="preserve"> </w:t>
      </w:r>
    </w:ins>
    <w:del w:id="804" w:author="Ferris, Todd@Energy" w:date="2018-11-28T11:14:00Z">
      <w:r w:rsidRPr="007770C5" w:rsidDel="00127520">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C4B11"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043401E6" w:rsidR="000C4B11" w:rsidRPr="00D65FA1" w:rsidRDefault="000C4B11" w:rsidP="0013183D">
          <w:pPr>
            <w:pStyle w:val="Style17"/>
            <w:rPr>
              <w:b/>
              <w:sz w:val="20"/>
            </w:rPr>
          </w:pPr>
          <w:r w:rsidRPr="00D65FA1">
            <w:rPr>
              <w:sz w:val="20"/>
            </w:rPr>
            <w:t xml:space="preserve">CERTIFICATE OF </w:t>
          </w:r>
          <w:del w:id="805" w:author="Balneg, Ronald@Energy" w:date="2018-11-28T14:01:00Z">
            <w:r w:rsidRPr="00D65FA1" w:rsidDel="0023469B">
              <w:rPr>
                <w:sz w:val="20"/>
              </w:rPr>
              <w:delText>INSTALLATION</w:delText>
            </w:r>
          </w:del>
          <w:ins w:id="806" w:author="Balneg, Ronald@Energy" w:date="2018-11-28T14:01:00Z">
            <w:r>
              <w:rPr>
                <w:sz w:val="20"/>
              </w:rPr>
              <w:t>VERIFICATION</w:t>
            </w:r>
          </w:ins>
        </w:p>
      </w:tc>
      <w:tc>
        <w:tcPr>
          <w:tcW w:w="1119" w:type="pct"/>
          <w:tcBorders>
            <w:left w:val="nil"/>
            <w:bottom w:val="single" w:sz="4" w:space="0" w:color="auto"/>
          </w:tcBorders>
          <w:tcMar>
            <w:left w:w="115" w:type="dxa"/>
            <w:right w:w="115" w:type="dxa"/>
          </w:tcMar>
          <w:vAlign w:val="center"/>
        </w:tcPr>
        <w:p w14:paraId="0435B877" w14:textId="7951B3BB" w:rsidR="000C4B11" w:rsidRPr="00D65FA1" w:rsidRDefault="000C4B11" w:rsidP="007F6151">
          <w:pPr>
            <w:pStyle w:val="Style18"/>
            <w:rPr>
              <w:b/>
              <w:sz w:val="20"/>
            </w:rPr>
          </w:pPr>
          <w:r w:rsidRPr="00D65FA1">
            <w:rPr>
              <w:sz w:val="20"/>
            </w:rPr>
            <w:t>CF</w:t>
          </w:r>
          <w:del w:id="807" w:author="Balneg, Ronald@Energy" w:date="2018-11-28T14:12:00Z">
            <w:r w:rsidRPr="00D65FA1" w:rsidDel="000C4B11">
              <w:rPr>
                <w:sz w:val="20"/>
              </w:rPr>
              <w:delText>2</w:delText>
            </w:r>
          </w:del>
          <w:ins w:id="808" w:author="Balneg, Ronald@Energy" w:date="2018-11-28T14:12:00Z">
            <w:r>
              <w:rPr>
                <w:sz w:val="20"/>
              </w:rPr>
              <w:t>3</w:t>
            </w:r>
          </w:ins>
          <w:r w:rsidRPr="00D65FA1">
            <w:rPr>
              <w:sz w:val="20"/>
            </w:rPr>
            <w:t>R-MCH-27</w:t>
          </w:r>
          <w:r>
            <w:rPr>
              <w:sz w:val="20"/>
            </w:rPr>
            <w:t>-H</w:t>
          </w:r>
        </w:p>
      </w:tc>
    </w:tr>
    <w:tr w:rsidR="000C4B11" w:rsidRPr="00F85124" w14:paraId="0435B87B" w14:textId="77777777" w:rsidTr="0013183D">
      <w:trPr>
        <w:cantSplit/>
        <w:trHeight w:val="288"/>
      </w:trPr>
      <w:tc>
        <w:tcPr>
          <w:tcW w:w="2285" w:type="pct"/>
          <w:tcBorders>
            <w:right w:val="nil"/>
          </w:tcBorders>
        </w:tcPr>
        <w:p w14:paraId="0435B879" w14:textId="77777777" w:rsidR="000C4B11" w:rsidRPr="00F85124" w:rsidRDefault="000C4B11" w:rsidP="0013183D">
          <w:pPr>
            <w:pStyle w:val="Style19"/>
            <w:rPr>
              <w:sz w:val="12"/>
              <w:szCs w:val="12"/>
            </w:rPr>
          </w:pPr>
          <w:r w:rsidRPr="00505A99">
            <w:t>Indoor Air Quality and Mechanical Ventilation</w:t>
          </w:r>
        </w:p>
      </w:tc>
      <w:tc>
        <w:tcPr>
          <w:tcW w:w="2715" w:type="pct"/>
          <w:gridSpan w:val="2"/>
          <w:tcBorders>
            <w:left w:val="nil"/>
          </w:tcBorders>
        </w:tcPr>
        <w:p w14:paraId="0435B87A" w14:textId="0C0BE60F" w:rsidR="000C4B11" w:rsidRPr="00F85124" w:rsidRDefault="000C4B11"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461494" w:rsidRPr="00461494">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61494">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r w:rsidR="000C4B11" w:rsidRPr="00F85124" w14:paraId="0435B87F" w14:textId="77777777" w:rsidTr="0013183D">
      <w:trPr>
        <w:cantSplit/>
        <w:trHeight w:val="288"/>
      </w:trPr>
      <w:tc>
        <w:tcPr>
          <w:tcW w:w="0" w:type="auto"/>
        </w:tcPr>
        <w:p w14:paraId="0435B87C" w14:textId="77777777" w:rsidR="000C4B11" w:rsidRPr="00F85124" w:rsidRDefault="000C4B11" w:rsidP="0013183D">
          <w:pPr>
            <w:pStyle w:val="Style20"/>
          </w:pPr>
          <w:r w:rsidRPr="00F85124">
            <w:t>Project Name:</w:t>
          </w:r>
        </w:p>
      </w:tc>
      <w:tc>
        <w:tcPr>
          <w:tcW w:w="1596" w:type="pct"/>
        </w:tcPr>
        <w:p w14:paraId="0435B87D" w14:textId="77777777" w:rsidR="000C4B11" w:rsidRPr="00F85124" w:rsidRDefault="000C4B11" w:rsidP="0013183D">
          <w:pPr>
            <w:pStyle w:val="Style20"/>
          </w:pPr>
          <w:r w:rsidRPr="00F85124">
            <w:t>Enforcement Agency:</w:t>
          </w:r>
        </w:p>
      </w:tc>
      <w:tc>
        <w:tcPr>
          <w:tcW w:w="1119" w:type="pct"/>
        </w:tcPr>
        <w:p w14:paraId="0435B87E" w14:textId="77777777" w:rsidR="000C4B11" w:rsidRPr="00F85124" w:rsidRDefault="000C4B11" w:rsidP="0013183D">
          <w:pPr>
            <w:pStyle w:val="Style20"/>
          </w:pPr>
          <w:r w:rsidRPr="00F85124">
            <w:t>Permit Number:</w:t>
          </w:r>
        </w:p>
      </w:tc>
    </w:tr>
    <w:tr w:rsidR="000C4B11" w:rsidRPr="00F85124" w14:paraId="0435B883" w14:textId="77777777" w:rsidTr="0013183D">
      <w:trPr>
        <w:cantSplit/>
        <w:trHeight w:val="288"/>
      </w:trPr>
      <w:tc>
        <w:tcPr>
          <w:tcW w:w="0" w:type="auto"/>
        </w:tcPr>
        <w:p w14:paraId="0435B880" w14:textId="77777777" w:rsidR="000C4B11" w:rsidRPr="00F85124" w:rsidRDefault="000C4B11" w:rsidP="0013183D">
          <w:pPr>
            <w:pStyle w:val="Style20"/>
            <w:rPr>
              <w:vertAlign w:val="superscript"/>
            </w:rPr>
          </w:pPr>
          <w:r w:rsidRPr="00F85124">
            <w:t>Dwelling Address:</w:t>
          </w:r>
        </w:p>
      </w:tc>
      <w:tc>
        <w:tcPr>
          <w:tcW w:w="1596" w:type="pct"/>
        </w:tcPr>
        <w:p w14:paraId="0435B881" w14:textId="77777777" w:rsidR="000C4B11" w:rsidRPr="00F85124" w:rsidRDefault="000C4B11" w:rsidP="0013183D">
          <w:pPr>
            <w:pStyle w:val="Style20"/>
            <w:rPr>
              <w:vertAlign w:val="superscript"/>
            </w:rPr>
          </w:pPr>
          <w:r w:rsidRPr="00F85124">
            <w:t>City</w:t>
          </w:r>
          <w:r>
            <w:t>:</w:t>
          </w:r>
        </w:p>
      </w:tc>
      <w:tc>
        <w:tcPr>
          <w:tcW w:w="1119" w:type="pct"/>
        </w:tcPr>
        <w:p w14:paraId="0435B882" w14:textId="77777777" w:rsidR="000C4B11" w:rsidRPr="00F85124" w:rsidRDefault="000C4B11" w:rsidP="0013183D">
          <w:pPr>
            <w:pStyle w:val="Style20"/>
            <w:rPr>
              <w:vertAlign w:val="superscript"/>
            </w:rPr>
          </w:pPr>
          <w:r w:rsidRPr="00F85124">
            <w:t>Zip Code</w:t>
          </w:r>
          <w:r>
            <w:t>:</w:t>
          </w:r>
        </w:p>
      </w:tc>
    </w:tr>
  </w:tbl>
  <w:p w14:paraId="0435B884" w14:textId="77777777" w:rsidR="000C4B11" w:rsidRDefault="000C4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0C4B11" w:rsidRDefault="00461494">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0C4B11" w:rsidRDefault="00461494">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C4B11"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0E3105DA" w:rsidR="000C4B11" w:rsidRPr="00927918" w:rsidRDefault="000C4B11" w:rsidP="00023A98">
          <w:pPr>
            <w:pStyle w:val="Style17"/>
            <w:rPr>
              <w:b/>
              <w:sz w:val="20"/>
            </w:rPr>
          </w:pPr>
          <w:r w:rsidRPr="00927918">
            <w:rPr>
              <w:sz w:val="20"/>
            </w:rPr>
            <w:t xml:space="preserve">CERTIFICATE OF </w:t>
          </w:r>
          <w:del w:id="1877" w:author="Balneg, Ronald@Energy" w:date="2018-11-28T14:01:00Z">
            <w:r w:rsidRPr="00927918" w:rsidDel="0023469B">
              <w:rPr>
                <w:sz w:val="20"/>
              </w:rPr>
              <w:delText>INSTALLATION</w:delText>
            </w:r>
            <w:r w:rsidRPr="0053106D" w:rsidDel="0023469B">
              <w:rPr>
                <w:sz w:val="20"/>
              </w:rPr>
              <w:delText xml:space="preserve"> </w:delText>
            </w:r>
          </w:del>
          <w:ins w:id="1878" w:author="Balneg, Ronald@Energy" w:date="2018-11-28T14:01:00Z">
            <w:r>
              <w:rPr>
                <w:sz w:val="20"/>
              </w:rPr>
              <w:t>VERIFICATION</w:t>
            </w:r>
            <w:r w:rsidRPr="0053106D">
              <w:rPr>
                <w:sz w:val="20"/>
              </w:rPr>
              <w:t xml:space="preserve"> </w:t>
            </w:r>
          </w:ins>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141610C6" w:rsidR="000C4B11" w:rsidRPr="00927918" w:rsidRDefault="000C4B11" w:rsidP="00D85A3A">
          <w:pPr>
            <w:pStyle w:val="Style18"/>
            <w:rPr>
              <w:b/>
              <w:sz w:val="20"/>
            </w:rPr>
          </w:pPr>
          <w:r w:rsidRPr="00927918">
            <w:rPr>
              <w:sz w:val="20"/>
            </w:rPr>
            <w:t>CF</w:t>
          </w:r>
          <w:del w:id="1879" w:author="Balneg, Ronald@Energy" w:date="2018-11-28T14:08:00Z">
            <w:r w:rsidRPr="00927918" w:rsidDel="0023469B">
              <w:rPr>
                <w:sz w:val="20"/>
              </w:rPr>
              <w:delText>2</w:delText>
            </w:r>
          </w:del>
          <w:ins w:id="1880" w:author="Balneg, Ronald@Energy" w:date="2018-11-28T14:08:00Z">
            <w:r>
              <w:rPr>
                <w:sz w:val="20"/>
              </w:rPr>
              <w:t>3</w:t>
            </w:r>
          </w:ins>
          <w:r w:rsidRPr="00927918">
            <w:rPr>
              <w:sz w:val="20"/>
            </w:rPr>
            <w:t>R-MCH-27</w:t>
          </w:r>
          <w:r>
            <w:rPr>
              <w:sz w:val="20"/>
            </w:rPr>
            <w:t>-H</w:t>
          </w:r>
        </w:p>
      </w:tc>
    </w:tr>
    <w:tr w:rsidR="000C4B11" w:rsidRPr="00F85124" w14:paraId="0435B88E" w14:textId="77777777" w:rsidTr="00023A98">
      <w:trPr>
        <w:cantSplit/>
        <w:trHeight w:val="288"/>
      </w:trPr>
      <w:tc>
        <w:tcPr>
          <w:tcW w:w="2285" w:type="pct"/>
          <w:tcBorders>
            <w:right w:val="nil"/>
          </w:tcBorders>
        </w:tcPr>
        <w:p w14:paraId="0435B88C" w14:textId="77777777" w:rsidR="000C4B11" w:rsidRPr="00F85124" w:rsidRDefault="000C4B11"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8D" w14:textId="2D38B0B1" w:rsidR="000C4B11" w:rsidRPr="00F85124" w:rsidRDefault="000C4B11"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461494" w:rsidRPr="00461494">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61494">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0435B88F" w14:textId="77777777" w:rsidR="000C4B11" w:rsidRDefault="00461494"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0C4B11" w:rsidRDefault="00461494">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0C4B11" w:rsidRDefault="00461494">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C4B11"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429B7FE9" w:rsidR="000C4B11" w:rsidRPr="00D65FA1" w:rsidRDefault="000C4B11" w:rsidP="00023A98">
          <w:pPr>
            <w:pStyle w:val="Style17"/>
            <w:rPr>
              <w:b/>
              <w:sz w:val="20"/>
            </w:rPr>
          </w:pPr>
          <w:r w:rsidRPr="00D65FA1">
            <w:rPr>
              <w:sz w:val="20"/>
            </w:rPr>
            <w:t xml:space="preserve">CERTIFICATE OF </w:t>
          </w:r>
          <w:del w:id="3002" w:author="Balneg, Ronald@Energy" w:date="2018-11-28T14:01:00Z">
            <w:r w:rsidRPr="00D65FA1" w:rsidDel="0023469B">
              <w:rPr>
                <w:sz w:val="20"/>
              </w:rPr>
              <w:delText>INSTALLATION</w:delText>
            </w:r>
            <w:r w:rsidDel="0023469B">
              <w:rPr>
                <w:sz w:val="20"/>
              </w:rPr>
              <w:delText xml:space="preserve"> </w:delText>
            </w:r>
          </w:del>
          <w:ins w:id="3003" w:author="Balneg, Ronald@Energy" w:date="2018-11-28T14:01:00Z">
            <w:r>
              <w:rPr>
                <w:sz w:val="20"/>
              </w:rPr>
              <w:t>V</w:t>
            </w:r>
          </w:ins>
          <w:ins w:id="3004" w:author="Balneg, Ronald@Energy" w:date="2018-11-28T14:03:00Z">
            <w:r>
              <w:rPr>
                <w:sz w:val="20"/>
              </w:rPr>
              <w:t>ER</w:t>
            </w:r>
          </w:ins>
          <w:ins w:id="3005" w:author="Balneg, Ronald@Energy" w:date="2018-11-28T14:01:00Z">
            <w:r>
              <w:rPr>
                <w:sz w:val="20"/>
              </w:rPr>
              <w:t xml:space="preserve">IFICATION </w:t>
            </w:r>
          </w:ins>
          <w:r>
            <w:rPr>
              <w:sz w:val="20"/>
            </w:rPr>
            <w:t>– DATA FIELD DEFINITIONS AND CALCULATIONS</w:t>
          </w:r>
        </w:p>
      </w:tc>
      <w:tc>
        <w:tcPr>
          <w:tcW w:w="1119" w:type="pct"/>
          <w:tcBorders>
            <w:left w:val="nil"/>
            <w:bottom w:val="single" w:sz="4" w:space="0" w:color="auto"/>
          </w:tcBorders>
          <w:tcMar>
            <w:left w:w="115" w:type="dxa"/>
            <w:right w:w="115" w:type="dxa"/>
          </w:tcMar>
          <w:vAlign w:val="center"/>
        </w:tcPr>
        <w:p w14:paraId="0435B894" w14:textId="265C844A" w:rsidR="000C4B11" w:rsidRPr="00D65FA1" w:rsidRDefault="000C4B11" w:rsidP="00D85A3A">
          <w:pPr>
            <w:pStyle w:val="Style18"/>
            <w:rPr>
              <w:b/>
              <w:sz w:val="20"/>
            </w:rPr>
          </w:pPr>
          <w:r w:rsidRPr="00D65FA1">
            <w:rPr>
              <w:sz w:val="20"/>
            </w:rPr>
            <w:t>CF</w:t>
          </w:r>
          <w:del w:id="3006" w:author="Balneg, Ronald@Energy" w:date="2018-11-28T14:08:00Z">
            <w:r w:rsidRPr="00D65FA1" w:rsidDel="0023469B">
              <w:rPr>
                <w:sz w:val="20"/>
              </w:rPr>
              <w:delText>2</w:delText>
            </w:r>
          </w:del>
          <w:ins w:id="3007" w:author="Balneg, Ronald@Energy" w:date="2018-11-28T14:08:00Z">
            <w:r>
              <w:rPr>
                <w:sz w:val="20"/>
              </w:rPr>
              <w:t>3</w:t>
            </w:r>
          </w:ins>
          <w:r w:rsidRPr="00D65FA1">
            <w:rPr>
              <w:sz w:val="20"/>
            </w:rPr>
            <w:t>R-MCH-27</w:t>
          </w:r>
          <w:r>
            <w:rPr>
              <w:sz w:val="20"/>
            </w:rPr>
            <w:t>-H</w:t>
          </w:r>
        </w:p>
      </w:tc>
    </w:tr>
    <w:tr w:rsidR="000C4B11" w:rsidRPr="00F85124" w14:paraId="0435B898" w14:textId="77777777" w:rsidTr="00023A98">
      <w:trPr>
        <w:cantSplit/>
        <w:trHeight w:val="288"/>
      </w:trPr>
      <w:tc>
        <w:tcPr>
          <w:tcW w:w="2285" w:type="pct"/>
          <w:tcBorders>
            <w:right w:val="nil"/>
          </w:tcBorders>
        </w:tcPr>
        <w:p w14:paraId="0435B896" w14:textId="77777777" w:rsidR="000C4B11" w:rsidRPr="00F85124" w:rsidRDefault="000C4B11"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97" w14:textId="4ACA2626" w:rsidR="000C4B11" w:rsidRPr="00F85124" w:rsidRDefault="000C4B11"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461494" w:rsidRPr="00461494">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61494">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w:t>
          </w:r>
        </w:p>
      </w:tc>
    </w:tr>
  </w:tbl>
  <w:p w14:paraId="0435B899" w14:textId="77777777" w:rsidR="000C4B11" w:rsidRDefault="00461494"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0C4B11" w:rsidRDefault="00461494">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3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21"/>
  </w:num>
  <w:num w:numId="4">
    <w:abstractNumId w:val="1"/>
  </w:num>
  <w:num w:numId="5">
    <w:abstractNumId w:val="0"/>
  </w:num>
  <w:num w:numId="6">
    <w:abstractNumId w:val="10"/>
  </w:num>
  <w:num w:numId="7">
    <w:abstractNumId w:val="22"/>
  </w:num>
  <w:num w:numId="8">
    <w:abstractNumId w:val="24"/>
  </w:num>
  <w:num w:numId="9">
    <w:abstractNumId w:val="9"/>
  </w:num>
  <w:num w:numId="10">
    <w:abstractNumId w:val="16"/>
  </w:num>
  <w:num w:numId="11">
    <w:abstractNumId w:val="27"/>
  </w:num>
  <w:num w:numId="12">
    <w:abstractNumId w:val="18"/>
  </w:num>
  <w:num w:numId="13">
    <w:abstractNumId w:val="12"/>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num>
  <w:num w:numId="18">
    <w:abstractNumId w:val="7"/>
  </w:num>
  <w:num w:numId="19">
    <w:abstractNumId w:val="8"/>
  </w:num>
  <w:num w:numId="20">
    <w:abstractNumId w:val="31"/>
  </w:num>
  <w:num w:numId="21">
    <w:abstractNumId w:val="13"/>
  </w:num>
  <w:num w:numId="22">
    <w:abstractNumId w:val="17"/>
  </w:num>
  <w:num w:numId="23">
    <w:abstractNumId w:val="29"/>
  </w:num>
  <w:num w:numId="24">
    <w:abstractNumId w:val="4"/>
  </w:num>
  <w:num w:numId="25">
    <w:abstractNumId w:val="2"/>
  </w:num>
  <w:num w:numId="26">
    <w:abstractNumId w:val="28"/>
  </w:num>
  <w:num w:numId="27">
    <w:abstractNumId w:val="15"/>
  </w:num>
  <w:num w:numId="28">
    <w:abstractNumId w:val="23"/>
  </w:num>
  <w:num w:numId="29">
    <w:abstractNumId w:val="25"/>
  </w:num>
  <w:num w:numId="30">
    <w:abstractNumId w:val="26"/>
  </w:num>
  <w:num w:numId="31">
    <w:abstractNumId w:val="14"/>
  </w:num>
  <w:num w:numId="32">
    <w:abstractNumId w:val="3"/>
  </w:num>
  <w:num w:numId="33">
    <w:abstractNumId w:val="30"/>
  </w:num>
  <w:num w:numId="34">
    <w:abstractNumId w:val="6"/>
  </w:num>
  <w:num w:numId="35">
    <w:abstractNumId w:val="1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rson w15:author="Ronald Balneg">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B11"/>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0A80"/>
    <w:rsid w:val="00121986"/>
    <w:rsid w:val="00121AEA"/>
    <w:rsid w:val="00127520"/>
    <w:rsid w:val="00127A5E"/>
    <w:rsid w:val="0013183D"/>
    <w:rsid w:val="00131E30"/>
    <w:rsid w:val="00135299"/>
    <w:rsid w:val="00141821"/>
    <w:rsid w:val="001456B0"/>
    <w:rsid w:val="0014582E"/>
    <w:rsid w:val="00163FB5"/>
    <w:rsid w:val="00164B1B"/>
    <w:rsid w:val="001706A4"/>
    <w:rsid w:val="00170A93"/>
    <w:rsid w:val="00174B78"/>
    <w:rsid w:val="001837A7"/>
    <w:rsid w:val="001844F5"/>
    <w:rsid w:val="00192313"/>
    <w:rsid w:val="001947AA"/>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BFD"/>
    <w:rsid w:val="00232C1C"/>
    <w:rsid w:val="0023469B"/>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486E"/>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1494"/>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6E84"/>
    <w:rsid w:val="004C138D"/>
    <w:rsid w:val="004C3F98"/>
    <w:rsid w:val="004C4DA0"/>
    <w:rsid w:val="004C5AC8"/>
    <w:rsid w:val="004C65CB"/>
    <w:rsid w:val="004D1B4B"/>
    <w:rsid w:val="004D64CA"/>
    <w:rsid w:val="004E0BF4"/>
    <w:rsid w:val="004E4F83"/>
    <w:rsid w:val="004E5751"/>
    <w:rsid w:val="004F0D78"/>
    <w:rsid w:val="004F2569"/>
    <w:rsid w:val="00502543"/>
    <w:rsid w:val="00502D64"/>
    <w:rsid w:val="00505A99"/>
    <w:rsid w:val="005066B1"/>
    <w:rsid w:val="00511464"/>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391B"/>
    <w:rsid w:val="0069465C"/>
    <w:rsid w:val="00696A6F"/>
    <w:rsid w:val="00696D31"/>
    <w:rsid w:val="00697E52"/>
    <w:rsid w:val="006A206B"/>
    <w:rsid w:val="006A4533"/>
    <w:rsid w:val="006A5191"/>
    <w:rsid w:val="006B7D08"/>
    <w:rsid w:val="006D0675"/>
    <w:rsid w:val="006D0A26"/>
    <w:rsid w:val="006D6FE1"/>
    <w:rsid w:val="006E0082"/>
    <w:rsid w:val="006E08B4"/>
    <w:rsid w:val="006E3552"/>
    <w:rsid w:val="006F20AA"/>
    <w:rsid w:val="006F5261"/>
    <w:rsid w:val="00700338"/>
    <w:rsid w:val="007043ED"/>
    <w:rsid w:val="007056D7"/>
    <w:rsid w:val="00707DEC"/>
    <w:rsid w:val="0072157A"/>
    <w:rsid w:val="00731786"/>
    <w:rsid w:val="00746984"/>
    <w:rsid w:val="00752BAF"/>
    <w:rsid w:val="00753879"/>
    <w:rsid w:val="00762E40"/>
    <w:rsid w:val="0076421E"/>
    <w:rsid w:val="00771100"/>
    <w:rsid w:val="00777B2F"/>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6151"/>
    <w:rsid w:val="008002F8"/>
    <w:rsid w:val="00800C91"/>
    <w:rsid w:val="00802060"/>
    <w:rsid w:val="00802732"/>
    <w:rsid w:val="00802F5A"/>
    <w:rsid w:val="00806304"/>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69F2"/>
    <w:rsid w:val="009402F9"/>
    <w:rsid w:val="00951BB7"/>
    <w:rsid w:val="009528FF"/>
    <w:rsid w:val="00954811"/>
    <w:rsid w:val="00954E27"/>
    <w:rsid w:val="0096325C"/>
    <w:rsid w:val="00972E73"/>
    <w:rsid w:val="00992AE0"/>
    <w:rsid w:val="0099732B"/>
    <w:rsid w:val="009A4F12"/>
    <w:rsid w:val="009A4F6D"/>
    <w:rsid w:val="009A708E"/>
    <w:rsid w:val="009B1087"/>
    <w:rsid w:val="009B1D56"/>
    <w:rsid w:val="009C7275"/>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70D8F"/>
    <w:rsid w:val="00A71969"/>
    <w:rsid w:val="00A729CA"/>
    <w:rsid w:val="00A75572"/>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E10C0"/>
    <w:rsid w:val="00AE5DAC"/>
    <w:rsid w:val="00AE6DE8"/>
    <w:rsid w:val="00AF584B"/>
    <w:rsid w:val="00B002FE"/>
    <w:rsid w:val="00B07B81"/>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A6F69"/>
    <w:rsid w:val="00BB7005"/>
    <w:rsid w:val="00BC2AE6"/>
    <w:rsid w:val="00BC564F"/>
    <w:rsid w:val="00BD285F"/>
    <w:rsid w:val="00BD72D7"/>
    <w:rsid w:val="00BF340F"/>
    <w:rsid w:val="00BF54E0"/>
    <w:rsid w:val="00C01E1A"/>
    <w:rsid w:val="00C0202F"/>
    <w:rsid w:val="00C03396"/>
    <w:rsid w:val="00C053EF"/>
    <w:rsid w:val="00C135F2"/>
    <w:rsid w:val="00C16F33"/>
    <w:rsid w:val="00C16F9A"/>
    <w:rsid w:val="00C1794E"/>
    <w:rsid w:val="00C21469"/>
    <w:rsid w:val="00C23D5F"/>
    <w:rsid w:val="00C27BAB"/>
    <w:rsid w:val="00C3222B"/>
    <w:rsid w:val="00C43729"/>
    <w:rsid w:val="00C44A28"/>
    <w:rsid w:val="00C44D97"/>
    <w:rsid w:val="00C474C1"/>
    <w:rsid w:val="00C5055B"/>
    <w:rsid w:val="00C519F0"/>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42FF"/>
    <w:rsid w:val="00D65FA1"/>
    <w:rsid w:val="00D67E5B"/>
    <w:rsid w:val="00D71F67"/>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EA"/>
    <w:rsid w:val="00FB5CF1"/>
    <w:rsid w:val="00FB7C8C"/>
    <w:rsid w:val="00FC25CF"/>
    <w:rsid w:val="00FC5CD6"/>
    <w:rsid w:val="00FC6E8F"/>
    <w:rsid w:val="00FD0B67"/>
    <w:rsid w:val="00FD3D09"/>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F1861-8C82-454F-B35E-5026215D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17</Pages>
  <Words>10449</Words>
  <Characters>59563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Ferris, Todd@Energy</cp:lastModifiedBy>
  <cp:revision>22</cp:revision>
  <cp:lastPrinted>2018-11-21T19:12:00Z</cp:lastPrinted>
  <dcterms:created xsi:type="dcterms:W3CDTF">2018-11-27T21:32:00Z</dcterms:created>
  <dcterms:modified xsi:type="dcterms:W3CDTF">2018-11-30T16:21:00Z</dcterms:modified>
</cp:coreProperties>
</file>
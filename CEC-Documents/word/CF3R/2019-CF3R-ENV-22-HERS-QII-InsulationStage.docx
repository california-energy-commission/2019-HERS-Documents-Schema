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535"/>
        <w:gridCol w:w="3420"/>
        <w:gridCol w:w="6835"/>
      </w:tblGrid>
      <w:tr w:rsidR="008C2DC4" w:rsidRPr="00E93981" w14:paraId="1B6A95EF" w14:textId="77777777" w:rsidTr="00E93981">
        <w:tc>
          <w:tcPr>
            <w:tcW w:w="10790" w:type="dxa"/>
            <w:gridSpan w:val="3"/>
          </w:tcPr>
          <w:p w14:paraId="260B528C" w14:textId="3FB6F739" w:rsidR="008C2DC4" w:rsidRPr="00E93981" w:rsidRDefault="008C2DC4" w:rsidP="008C2DC4">
            <w:pPr>
              <w:rPr>
                <w:rFonts w:ascii="Calibri" w:hAnsi="Calibri"/>
                <w:b/>
                <w:sz w:val="18"/>
                <w:szCs w:val="18"/>
              </w:rPr>
            </w:pPr>
            <w:r w:rsidRPr="00ED3B62">
              <w:rPr>
                <w:rFonts w:ascii="Calibri" w:hAnsi="Calibri"/>
                <w:b/>
                <w:sz w:val="18"/>
                <w:szCs w:val="18"/>
              </w:rPr>
              <w:t>A.</w:t>
            </w:r>
            <w:r w:rsidRPr="00E93981">
              <w:rPr>
                <w:rFonts w:ascii="Calibri" w:hAnsi="Calibri"/>
                <w:b/>
                <w:sz w:val="18"/>
                <w:szCs w:val="18"/>
              </w:rPr>
              <w:t xml:space="preserve"> Insulation Materials Installed</w:t>
            </w:r>
          </w:p>
        </w:tc>
      </w:tr>
      <w:tr w:rsidR="008C2DC4" w:rsidRPr="00E93981" w14:paraId="4382522D" w14:textId="77777777" w:rsidTr="005A3CBE">
        <w:tc>
          <w:tcPr>
            <w:tcW w:w="535" w:type="dxa"/>
            <w:vAlign w:val="center"/>
          </w:tcPr>
          <w:p w14:paraId="19EFD601" w14:textId="736D57CC" w:rsidR="008C2DC4" w:rsidRPr="00E93981" w:rsidRDefault="008C2DC4" w:rsidP="00E93981">
            <w:pPr>
              <w:jc w:val="center"/>
              <w:rPr>
                <w:rFonts w:ascii="Calibri" w:hAnsi="Calibri"/>
                <w:sz w:val="18"/>
                <w:szCs w:val="18"/>
              </w:rPr>
            </w:pPr>
            <w:r w:rsidRPr="00E93981">
              <w:rPr>
                <w:rFonts w:ascii="Calibri" w:hAnsi="Calibri"/>
                <w:sz w:val="18"/>
                <w:szCs w:val="18"/>
              </w:rPr>
              <w:t>01</w:t>
            </w:r>
          </w:p>
        </w:tc>
        <w:tc>
          <w:tcPr>
            <w:tcW w:w="3420" w:type="dxa"/>
          </w:tcPr>
          <w:p w14:paraId="20F199F0" w14:textId="3BE49811" w:rsidR="008C2DC4" w:rsidRPr="00E93981" w:rsidRDefault="008C2DC4" w:rsidP="004C27AC">
            <w:pPr>
              <w:rPr>
                <w:rFonts w:ascii="Calibri" w:hAnsi="Calibri"/>
                <w:sz w:val="18"/>
                <w:szCs w:val="18"/>
              </w:rPr>
            </w:pPr>
            <w:r w:rsidRPr="00E93981">
              <w:rPr>
                <w:rFonts w:ascii="Calibri" w:hAnsi="Calibri"/>
                <w:sz w:val="18"/>
                <w:szCs w:val="18"/>
              </w:rPr>
              <w:t xml:space="preserve">Roof Deck Insulation </w:t>
            </w:r>
            <w:r w:rsidR="004C27AC">
              <w:rPr>
                <w:rFonts w:ascii="Calibri" w:hAnsi="Calibri"/>
                <w:sz w:val="18"/>
                <w:szCs w:val="18"/>
              </w:rPr>
              <w:t>Material</w:t>
            </w:r>
            <w:r w:rsidR="006120A6">
              <w:rPr>
                <w:rFonts w:ascii="Calibri" w:hAnsi="Calibri"/>
                <w:sz w:val="18"/>
                <w:szCs w:val="18"/>
              </w:rPr>
              <w:t xml:space="preserve"> Installed</w:t>
            </w:r>
          </w:p>
        </w:tc>
        <w:tc>
          <w:tcPr>
            <w:tcW w:w="6835" w:type="dxa"/>
          </w:tcPr>
          <w:p w14:paraId="49830C79" w14:textId="1F65A822" w:rsidR="008C2DC4" w:rsidRPr="00E93981" w:rsidRDefault="008C2DC4" w:rsidP="00D65920">
            <w:pPr>
              <w:rPr>
                <w:rFonts w:ascii="Calibri" w:hAnsi="Calibri"/>
                <w:sz w:val="18"/>
                <w:szCs w:val="18"/>
              </w:rPr>
            </w:pPr>
          </w:p>
        </w:tc>
      </w:tr>
      <w:tr w:rsidR="008C2DC4" w:rsidRPr="00E93981" w14:paraId="3614AC6B" w14:textId="77777777" w:rsidTr="005A3CBE">
        <w:tc>
          <w:tcPr>
            <w:tcW w:w="535" w:type="dxa"/>
            <w:vAlign w:val="center"/>
          </w:tcPr>
          <w:p w14:paraId="37EC902C" w14:textId="277B90B3" w:rsidR="008C2DC4" w:rsidRPr="00E93981" w:rsidRDefault="008C2DC4" w:rsidP="00E93981">
            <w:pPr>
              <w:jc w:val="center"/>
              <w:rPr>
                <w:rFonts w:ascii="Calibri" w:hAnsi="Calibri"/>
                <w:sz w:val="18"/>
                <w:szCs w:val="18"/>
              </w:rPr>
            </w:pPr>
            <w:r w:rsidRPr="00E93981">
              <w:rPr>
                <w:rFonts w:ascii="Calibri" w:hAnsi="Calibri"/>
                <w:sz w:val="18"/>
                <w:szCs w:val="18"/>
              </w:rPr>
              <w:t>02</w:t>
            </w:r>
          </w:p>
        </w:tc>
        <w:tc>
          <w:tcPr>
            <w:tcW w:w="3420" w:type="dxa"/>
          </w:tcPr>
          <w:p w14:paraId="0963C606" w14:textId="7EE5E25E" w:rsidR="008C2DC4" w:rsidRPr="00E93981" w:rsidRDefault="008C2DC4" w:rsidP="004C27AC">
            <w:pPr>
              <w:rPr>
                <w:rFonts w:ascii="Calibri" w:hAnsi="Calibri"/>
                <w:sz w:val="18"/>
                <w:szCs w:val="18"/>
              </w:rPr>
            </w:pPr>
            <w:r w:rsidRPr="00E93981">
              <w:rPr>
                <w:rFonts w:ascii="Calibri" w:hAnsi="Calibri"/>
                <w:sz w:val="18"/>
                <w:szCs w:val="18"/>
              </w:rPr>
              <w:t xml:space="preserve">Ceiling Insulation </w:t>
            </w:r>
            <w:r w:rsidR="004C27AC">
              <w:rPr>
                <w:rFonts w:ascii="Calibri" w:hAnsi="Calibri"/>
                <w:sz w:val="18"/>
                <w:szCs w:val="18"/>
              </w:rPr>
              <w:t>Material</w:t>
            </w:r>
            <w:r w:rsidR="006120A6">
              <w:rPr>
                <w:rFonts w:ascii="Calibri" w:hAnsi="Calibri"/>
                <w:sz w:val="18"/>
                <w:szCs w:val="18"/>
              </w:rPr>
              <w:t xml:space="preserve"> Installed</w:t>
            </w:r>
          </w:p>
        </w:tc>
        <w:tc>
          <w:tcPr>
            <w:tcW w:w="6835" w:type="dxa"/>
          </w:tcPr>
          <w:p w14:paraId="53B08615" w14:textId="77777777" w:rsidR="008C2DC4" w:rsidRPr="00E93981" w:rsidRDefault="008C2DC4" w:rsidP="00D65920">
            <w:pPr>
              <w:rPr>
                <w:rFonts w:ascii="Calibri" w:hAnsi="Calibri"/>
                <w:sz w:val="18"/>
                <w:szCs w:val="18"/>
              </w:rPr>
            </w:pPr>
          </w:p>
        </w:tc>
      </w:tr>
      <w:tr w:rsidR="008C2DC4" w:rsidRPr="00E93981" w14:paraId="07E80C85" w14:textId="77777777" w:rsidTr="005A3CBE">
        <w:tc>
          <w:tcPr>
            <w:tcW w:w="535" w:type="dxa"/>
            <w:vAlign w:val="center"/>
          </w:tcPr>
          <w:p w14:paraId="19F48B7F" w14:textId="044E9E85" w:rsidR="008C2DC4" w:rsidRPr="00E93981" w:rsidRDefault="008C2DC4" w:rsidP="00E93981">
            <w:pPr>
              <w:jc w:val="center"/>
              <w:rPr>
                <w:rFonts w:ascii="Calibri" w:hAnsi="Calibri"/>
                <w:sz w:val="18"/>
                <w:szCs w:val="18"/>
              </w:rPr>
            </w:pPr>
            <w:r w:rsidRPr="00E93981">
              <w:rPr>
                <w:rFonts w:ascii="Calibri" w:hAnsi="Calibri"/>
                <w:sz w:val="18"/>
                <w:szCs w:val="18"/>
              </w:rPr>
              <w:t>03</w:t>
            </w:r>
          </w:p>
        </w:tc>
        <w:tc>
          <w:tcPr>
            <w:tcW w:w="3420" w:type="dxa"/>
          </w:tcPr>
          <w:p w14:paraId="559853B6" w14:textId="346CA710" w:rsidR="008C2DC4" w:rsidRPr="00E93981" w:rsidRDefault="008C2DC4" w:rsidP="004C27AC">
            <w:pPr>
              <w:rPr>
                <w:rFonts w:ascii="Calibri" w:hAnsi="Calibri"/>
                <w:sz w:val="18"/>
                <w:szCs w:val="18"/>
              </w:rPr>
            </w:pPr>
            <w:r w:rsidRPr="00E93981">
              <w:rPr>
                <w:rFonts w:ascii="Calibri" w:hAnsi="Calibri"/>
                <w:sz w:val="18"/>
                <w:szCs w:val="18"/>
              </w:rPr>
              <w:t xml:space="preserve">Exterior Wall Insulation </w:t>
            </w:r>
            <w:r w:rsidR="004C27AC">
              <w:rPr>
                <w:rFonts w:ascii="Calibri" w:hAnsi="Calibri"/>
                <w:sz w:val="18"/>
                <w:szCs w:val="18"/>
              </w:rPr>
              <w:t>Material</w:t>
            </w:r>
            <w:r w:rsidR="006120A6">
              <w:rPr>
                <w:rFonts w:ascii="Calibri" w:hAnsi="Calibri"/>
                <w:sz w:val="18"/>
                <w:szCs w:val="18"/>
              </w:rPr>
              <w:t xml:space="preserve"> Installed</w:t>
            </w:r>
          </w:p>
        </w:tc>
        <w:tc>
          <w:tcPr>
            <w:tcW w:w="6835" w:type="dxa"/>
          </w:tcPr>
          <w:p w14:paraId="4FD05F62" w14:textId="77777777" w:rsidR="008C2DC4" w:rsidRPr="00E93981" w:rsidRDefault="008C2DC4" w:rsidP="00D65920">
            <w:pPr>
              <w:rPr>
                <w:rFonts w:ascii="Calibri" w:hAnsi="Calibri"/>
                <w:sz w:val="18"/>
                <w:szCs w:val="18"/>
              </w:rPr>
            </w:pPr>
          </w:p>
        </w:tc>
      </w:tr>
      <w:tr w:rsidR="008C2DC4" w:rsidRPr="00E93981" w14:paraId="6F73B2A5" w14:textId="77777777" w:rsidTr="005A3CBE">
        <w:tc>
          <w:tcPr>
            <w:tcW w:w="535" w:type="dxa"/>
            <w:vAlign w:val="center"/>
          </w:tcPr>
          <w:p w14:paraId="4BBBE7C4" w14:textId="6BA949D3" w:rsidR="008C2DC4" w:rsidRPr="00E93981" w:rsidRDefault="008C2DC4" w:rsidP="00E93981">
            <w:pPr>
              <w:jc w:val="center"/>
              <w:rPr>
                <w:rFonts w:ascii="Calibri" w:hAnsi="Calibri"/>
                <w:sz w:val="18"/>
                <w:szCs w:val="18"/>
              </w:rPr>
            </w:pPr>
            <w:r w:rsidRPr="00E93981">
              <w:rPr>
                <w:rFonts w:ascii="Calibri" w:hAnsi="Calibri"/>
                <w:sz w:val="18"/>
                <w:szCs w:val="18"/>
              </w:rPr>
              <w:t>04</w:t>
            </w:r>
          </w:p>
        </w:tc>
        <w:tc>
          <w:tcPr>
            <w:tcW w:w="3420" w:type="dxa"/>
          </w:tcPr>
          <w:p w14:paraId="02B73308" w14:textId="38F3A9FF" w:rsidR="008C2DC4" w:rsidRPr="00E93981" w:rsidRDefault="008C2DC4" w:rsidP="004C27AC">
            <w:pPr>
              <w:rPr>
                <w:rFonts w:ascii="Calibri" w:hAnsi="Calibri"/>
                <w:sz w:val="18"/>
                <w:szCs w:val="18"/>
              </w:rPr>
            </w:pPr>
            <w:r w:rsidRPr="00E93981">
              <w:rPr>
                <w:rFonts w:ascii="Calibri" w:hAnsi="Calibri"/>
                <w:sz w:val="18"/>
                <w:szCs w:val="18"/>
              </w:rPr>
              <w:t xml:space="preserve">Raised Floor Insulation </w:t>
            </w:r>
            <w:r w:rsidR="004C27AC">
              <w:rPr>
                <w:rFonts w:ascii="Calibri" w:hAnsi="Calibri"/>
                <w:sz w:val="18"/>
                <w:szCs w:val="18"/>
              </w:rPr>
              <w:t>Material</w:t>
            </w:r>
            <w:r w:rsidR="006120A6">
              <w:rPr>
                <w:rFonts w:ascii="Calibri" w:hAnsi="Calibri"/>
                <w:sz w:val="18"/>
                <w:szCs w:val="18"/>
              </w:rPr>
              <w:t xml:space="preserve"> Installed</w:t>
            </w:r>
          </w:p>
        </w:tc>
        <w:tc>
          <w:tcPr>
            <w:tcW w:w="6835" w:type="dxa"/>
          </w:tcPr>
          <w:p w14:paraId="492D71CD" w14:textId="77777777" w:rsidR="008C2DC4" w:rsidRPr="00E93981" w:rsidRDefault="008C2DC4" w:rsidP="00D65920">
            <w:pPr>
              <w:rPr>
                <w:rFonts w:ascii="Calibri" w:hAnsi="Calibri"/>
                <w:sz w:val="18"/>
                <w:szCs w:val="18"/>
              </w:rPr>
            </w:pPr>
          </w:p>
        </w:tc>
      </w:tr>
      <w:tr w:rsidR="008C2DC4" w:rsidRPr="00E93981" w14:paraId="0575CE7C" w14:textId="77777777" w:rsidTr="005A3CBE">
        <w:tc>
          <w:tcPr>
            <w:tcW w:w="535" w:type="dxa"/>
            <w:vAlign w:val="center"/>
          </w:tcPr>
          <w:p w14:paraId="1B818FA3" w14:textId="272B2BED" w:rsidR="008C2DC4" w:rsidRPr="00E93981" w:rsidRDefault="008C2DC4" w:rsidP="008C2DC4">
            <w:pPr>
              <w:jc w:val="center"/>
              <w:rPr>
                <w:rFonts w:ascii="Calibri" w:hAnsi="Calibri"/>
                <w:sz w:val="18"/>
                <w:szCs w:val="18"/>
              </w:rPr>
            </w:pPr>
            <w:r w:rsidRPr="00E93981">
              <w:rPr>
                <w:rFonts w:ascii="Calibri" w:hAnsi="Calibri"/>
                <w:sz w:val="18"/>
                <w:szCs w:val="18"/>
              </w:rPr>
              <w:t>05</w:t>
            </w:r>
          </w:p>
        </w:tc>
        <w:tc>
          <w:tcPr>
            <w:tcW w:w="3420" w:type="dxa"/>
          </w:tcPr>
          <w:p w14:paraId="547026A6" w14:textId="5B16C160" w:rsidR="008C2DC4" w:rsidRPr="00E93981" w:rsidRDefault="008C2DC4" w:rsidP="004C27AC">
            <w:pPr>
              <w:rPr>
                <w:rFonts w:ascii="Calibri" w:hAnsi="Calibri"/>
                <w:sz w:val="18"/>
                <w:szCs w:val="18"/>
              </w:rPr>
            </w:pPr>
            <w:r w:rsidRPr="00E93981">
              <w:rPr>
                <w:rFonts w:ascii="Calibri" w:hAnsi="Calibri"/>
                <w:sz w:val="18"/>
                <w:szCs w:val="18"/>
              </w:rPr>
              <w:t xml:space="preserve">Slab Edge Insulation </w:t>
            </w:r>
            <w:r w:rsidR="004C27AC">
              <w:rPr>
                <w:rFonts w:ascii="Calibri" w:hAnsi="Calibri"/>
                <w:sz w:val="18"/>
                <w:szCs w:val="18"/>
              </w:rPr>
              <w:t>Material</w:t>
            </w:r>
            <w:r w:rsidR="006120A6">
              <w:rPr>
                <w:rFonts w:ascii="Calibri" w:hAnsi="Calibri"/>
                <w:sz w:val="18"/>
                <w:szCs w:val="18"/>
              </w:rPr>
              <w:t xml:space="preserve"> Installed</w:t>
            </w:r>
          </w:p>
        </w:tc>
        <w:tc>
          <w:tcPr>
            <w:tcW w:w="6835" w:type="dxa"/>
          </w:tcPr>
          <w:p w14:paraId="6D879541" w14:textId="77777777" w:rsidR="008C2DC4" w:rsidRPr="00E93981" w:rsidRDefault="008C2DC4" w:rsidP="00D65920">
            <w:pPr>
              <w:rPr>
                <w:rFonts w:ascii="Calibri" w:hAnsi="Calibri"/>
                <w:sz w:val="18"/>
                <w:szCs w:val="18"/>
              </w:rPr>
            </w:pPr>
          </w:p>
        </w:tc>
      </w:tr>
      <w:tr w:rsidR="009533B1" w:rsidRPr="00E93981" w14:paraId="1646112E" w14:textId="77777777" w:rsidTr="005A3CBE">
        <w:tc>
          <w:tcPr>
            <w:tcW w:w="535" w:type="dxa"/>
            <w:vAlign w:val="center"/>
          </w:tcPr>
          <w:p w14:paraId="0A00274B" w14:textId="712BA479" w:rsidR="009533B1" w:rsidRPr="00E93981" w:rsidRDefault="009533B1" w:rsidP="008C2DC4">
            <w:pPr>
              <w:jc w:val="center"/>
              <w:rPr>
                <w:rFonts w:ascii="Calibri" w:hAnsi="Calibri"/>
                <w:sz w:val="18"/>
                <w:szCs w:val="18"/>
              </w:rPr>
            </w:pPr>
            <w:r>
              <w:rPr>
                <w:rFonts w:ascii="Calibri" w:hAnsi="Calibri"/>
                <w:sz w:val="18"/>
                <w:szCs w:val="18"/>
              </w:rPr>
              <w:t>06</w:t>
            </w:r>
          </w:p>
        </w:tc>
        <w:tc>
          <w:tcPr>
            <w:tcW w:w="3420" w:type="dxa"/>
          </w:tcPr>
          <w:p w14:paraId="42F01DBF" w14:textId="39F74DB4" w:rsidR="009533B1" w:rsidRPr="00E93981" w:rsidRDefault="009533B1" w:rsidP="004C27AC">
            <w:pPr>
              <w:rPr>
                <w:rFonts w:ascii="Calibri" w:hAnsi="Calibri"/>
                <w:sz w:val="18"/>
                <w:szCs w:val="18"/>
              </w:rPr>
            </w:pPr>
            <w:r>
              <w:rPr>
                <w:rFonts w:ascii="Calibri" w:hAnsi="Calibri"/>
                <w:sz w:val="18"/>
                <w:szCs w:val="18"/>
              </w:rPr>
              <w:t>Verification Status</w:t>
            </w:r>
          </w:p>
        </w:tc>
        <w:tc>
          <w:tcPr>
            <w:tcW w:w="6835" w:type="dxa"/>
          </w:tcPr>
          <w:p w14:paraId="10B1F664" w14:textId="77777777" w:rsidR="009533B1" w:rsidRPr="00E93981" w:rsidRDefault="009533B1" w:rsidP="00D65920">
            <w:pPr>
              <w:rPr>
                <w:rFonts w:ascii="Calibri" w:hAnsi="Calibri"/>
                <w:sz w:val="18"/>
                <w:szCs w:val="18"/>
              </w:rPr>
            </w:pPr>
          </w:p>
        </w:tc>
      </w:tr>
      <w:tr w:rsidR="009533B1" w:rsidRPr="00E93981" w14:paraId="580196B8" w14:textId="77777777" w:rsidTr="005A3CBE">
        <w:tc>
          <w:tcPr>
            <w:tcW w:w="535" w:type="dxa"/>
            <w:vAlign w:val="center"/>
          </w:tcPr>
          <w:p w14:paraId="3FA50F01" w14:textId="45F7389A" w:rsidR="009533B1" w:rsidRPr="00E93981" w:rsidRDefault="009533B1" w:rsidP="008C2DC4">
            <w:pPr>
              <w:jc w:val="center"/>
              <w:rPr>
                <w:rFonts w:ascii="Calibri" w:hAnsi="Calibri"/>
                <w:sz w:val="18"/>
                <w:szCs w:val="18"/>
              </w:rPr>
            </w:pPr>
            <w:r>
              <w:rPr>
                <w:rFonts w:ascii="Calibri" w:hAnsi="Calibri"/>
                <w:sz w:val="18"/>
                <w:szCs w:val="18"/>
              </w:rPr>
              <w:t>07</w:t>
            </w:r>
          </w:p>
        </w:tc>
        <w:tc>
          <w:tcPr>
            <w:tcW w:w="3420" w:type="dxa"/>
          </w:tcPr>
          <w:p w14:paraId="3A3D78AC" w14:textId="25C64D29" w:rsidR="009533B1" w:rsidRPr="00E93981" w:rsidRDefault="009533B1" w:rsidP="004C27AC">
            <w:pPr>
              <w:rPr>
                <w:rFonts w:ascii="Calibri" w:hAnsi="Calibri"/>
                <w:sz w:val="18"/>
                <w:szCs w:val="18"/>
              </w:rPr>
            </w:pPr>
            <w:r>
              <w:rPr>
                <w:rFonts w:ascii="Calibri" w:hAnsi="Calibri"/>
                <w:sz w:val="18"/>
                <w:szCs w:val="18"/>
              </w:rPr>
              <w:t>Correction Notes</w:t>
            </w:r>
          </w:p>
        </w:tc>
        <w:tc>
          <w:tcPr>
            <w:tcW w:w="6835" w:type="dxa"/>
          </w:tcPr>
          <w:p w14:paraId="634B3A1F" w14:textId="77777777" w:rsidR="009533B1" w:rsidRPr="00E93981" w:rsidRDefault="009533B1" w:rsidP="00D65920">
            <w:pPr>
              <w:rPr>
                <w:rFonts w:ascii="Calibri" w:hAnsi="Calibri"/>
                <w:sz w:val="18"/>
                <w:szCs w:val="18"/>
              </w:rPr>
            </w:pPr>
          </w:p>
        </w:tc>
      </w:tr>
    </w:tbl>
    <w:p w14:paraId="7DE7F1D7" w14:textId="77777777" w:rsidR="008C2DC4" w:rsidRPr="00E93981" w:rsidRDefault="008C2DC4"/>
    <w:tbl>
      <w:tblPr>
        <w:tblStyle w:val="TableGrid"/>
        <w:tblW w:w="0" w:type="auto"/>
        <w:tblLook w:val="04A0" w:firstRow="1" w:lastRow="0" w:firstColumn="1" w:lastColumn="0" w:noHBand="0" w:noVBand="1"/>
      </w:tblPr>
      <w:tblGrid>
        <w:gridCol w:w="554"/>
        <w:gridCol w:w="2321"/>
        <w:gridCol w:w="7915"/>
      </w:tblGrid>
      <w:tr w:rsidR="00D65920" w:rsidRPr="00E93981" w14:paraId="18C17BB2" w14:textId="77777777" w:rsidTr="00E93981">
        <w:tc>
          <w:tcPr>
            <w:tcW w:w="10790" w:type="dxa"/>
            <w:gridSpan w:val="3"/>
          </w:tcPr>
          <w:p w14:paraId="140ED9AD" w14:textId="00EAD816" w:rsidR="00D65920" w:rsidRPr="00E93981" w:rsidRDefault="00BD4EF5" w:rsidP="00D65920">
            <w:pPr>
              <w:rPr>
                <w:rFonts w:ascii="Calibri" w:hAnsi="Calibri"/>
                <w:b/>
                <w:sz w:val="18"/>
                <w:szCs w:val="18"/>
              </w:rPr>
            </w:pPr>
            <w:r>
              <w:rPr>
                <w:rFonts w:ascii="Calibri" w:hAnsi="Calibri"/>
                <w:b/>
                <w:sz w:val="18"/>
                <w:szCs w:val="18"/>
              </w:rPr>
              <w:t>B</w:t>
            </w:r>
            <w:r w:rsidR="00D65920" w:rsidRPr="00E93981">
              <w:rPr>
                <w:rFonts w:ascii="Calibri" w:hAnsi="Calibri"/>
                <w:b/>
                <w:sz w:val="18"/>
                <w:szCs w:val="18"/>
              </w:rPr>
              <w:t>. All Surfaces</w:t>
            </w:r>
          </w:p>
        </w:tc>
      </w:tr>
      <w:tr w:rsidR="00D65920" w:rsidRPr="00E93981" w14:paraId="09C4AE1E" w14:textId="77777777" w:rsidTr="00E93981">
        <w:tc>
          <w:tcPr>
            <w:tcW w:w="554" w:type="dxa"/>
            <w:vAlign w:val="center"/>
          </w:tcPr>
          <w:p w14:paraId="51B317D5" w14:textId="42387D9C" w:rsidR="00D65920" w:rsidRPr="00E93981" w:rsidRDefault="00D65920" w:rsidP="00796F89">
            <w:pPr>
              <w:jc w:val="center"/>
              <w:rPr>
                <w:rFonts w:ascii="Calibri" w:hAnsi="Calibri"/>
                <w:sz w:val="18"/>
                <w:szCs w:val="18"/>
              </w:rPr>
            </w:pPr>
            <w:r w:rsidRPr="00E93981">
              <w:rPr>
                <w:rFonts w:ascii="Calibri" w:hAnsi="Calibri"/>
                <w:sz w:val="18"/>
                <w:szCs w:val="18"/>
              </w:rPr>
              <w:t>01</w:t>
            </w:r>
          </w:p>
        </w:tc>
        <w:tc>
          <w:tcPr>
            <w:tcW w:w="10236" w:type="dxa"/>
            <w:gridSpan w:val="2"/>
          </w:tcPr>
          <w:p w14:paraId="2F5277A4" w14:textId="797B5302" w:rsidR="00D65920" w:rsidRPr="00E93981" w:rsidRDefault="00D65920" w:rsidP="00927245">
            <w:pPr>
              <w:rPr>
                <w:rFonts w:ascii="Calibri" w:hAnsi="Calibri"/>
                <w:sz w:val="18"/>
                <w:szCs w:val="18"/>
              </w:rPr>
            </w:pPr>
            <w:r w:rsidRPr="00E93981">
              <w:rPr>
                <w:rFonts w:ascii="Calibri" w:hAnsi="Calibri"/>
                <w:sz w:val="18"/>
                <w:szCs w:val="18"/>
              </w:rPr>
              <w:t>Air barrier installation and preparation for insulation was done and verified prior to insulation being installed.</w:t>
            </w:r>
          </w:p>
        </w:tc>
      </w:tr>
      <w:tr w:rsidR="00D65920" w:rsidRPr="00E93981" w14:paraId="4F296A5B" w14:textId="77777777" w:rsidTr="00E93981">
        <w:tc>
          <w:tcPr>
            <w:tcW w:w="554" w:type="dxa"/>
            <w:vAlign w:val="center"/>
          </w:tcPr>
          <w:p w14:paraId="595858B7" w14:textId="4E548548" w:rsidR="00D65920" w:rsidRPr="00E93981" w:rsidRDefault="00D65920" w:rsidP="00796F89">
            <w:pPr>
              <w:jc w:val="center"/>
              <w:rPr>
                <w:rFonts w:ascii="Calibri" w:hAnsi="Calibri"/>
                <w:sz w:val="18"/>
                <w:szCs w:val="18"/>
              </w:rPr>
            </w:pPr>
            <w:r w:rsidRPr="00E93981">
              <w:rPr>
                <w:rFonts w:ascii="Calibri" w:hAnsi="Calibri"/>
                <w:sz w:val="18"/>
                <w:szCs w:val="18"/>
              </w:rPr>
              <w:t>02</w:t>
            </w:r>
          </w:p>
        </w:tc>
        <w:tc>
          <w:tcPr>
            <w:tcW w:w="10236" w:type="dxa"/>
            <w:gridSpan w:val="2"/>
          </w:tcPr>
          <w:p w14:paraId="7C43C6AA" w14:textId="3F6E3F9D" w:rsidR="00D65920" w:rsidRPr="00E93981" w:rsidRDefault="00D65920" w:rsidP="004C27AC">
            <w:pPr>
              <w:rPr>
                <w:rFonts w:ascii="Calibri" w:hAnsi="Calibri"/>
                <w:sz w:val="18"/>
                <w:szCs w:val="18"/>
              </w:rPr>
            </w:pPr>
            <w:r w:rsidRPr="00E93981">
              <w:rPr>
                <w:rFonts w:ascii="Calibri" w:hAnsi="Calibri"/>
                <w:sz w:val="18"/>
                <w:szCs w:val="18"/>
              </w:rPr>
              <w:t xml:space="preserve">All surfaces between conditioned and unconditioned space are sealed and insulated to meet or exceed the levels specified on the </w:t>
            </w:r>
            <w:r w:rsidR="004C27AC">
              <w:rPr>
                <w:rFonts w:ascii="Calibri" w:hAnsi="Calibri"/>
                <w:sz w:val="18"/>
                <w:szCs w:val="18"/>
              </w:rPr>
              <w:t>Certificate of Compliance</w:t>
            </w:r>
            <w:r w:rsidRPr="00E93981">
              <w:rPr>
                <w:rFonts w:ascii="Calibri" w:hAnsi="Calibri"/>
                <w:sz w:val="18"/>
                <w:szCs w:val="18"/>
              </w:rPr>
              <w:t>.</w:t>
            </w:r>
          </w:p>
        </w:tc>
      </w:tr>
      <w:tr w:rsidR="00D65920" w:rsidRPr="00E93981" w14:paraId="006C9E76" w14:textId="77777777" w:rsidTr="00E93981">
        <w:tc>
          <w:tcPr>
            <w:tcW w:w="554" w:type="dxa"/>
            <w:vAlign w:val="center"/>
          </w:tcPr>
          <w:p w14:paraId="02E215FB" w14:textId="7D3B200D" w:rsidR="00D65920" w:rsidRPr="00E93981" w:rsidRDefault="00D65920" w:rsidP="00796F89">
            <w:pPr>
              <w:jc w:val="center"/>
              <w:rPr>
                <w:rFonts w:ascii="Calibri" w:hAnsi="Calibri"/>
                <w:sz w:val="18"/>
                <w:szCs w:val="18"/>
              </w:rPr>
            </w:pPr>
            <w:r w:rsidRPr="00E93981">
              <w:rPr>
                <w:rFonts w:ascii="Calibri" w:hAnsi="Calibri"/>
                <w:sz w:val="18"/>
                <w:szCs w:val="18"/>
              </w:rPr>
              <w:t>03</w:t>
            </w:r>
          </w:p>
        </w:tc>
        <w:tc>
          <w:tcPr>
            <w:tcW w:w="10236" w:type="dxa"/>
            <w:gridSpan w:val="2"/>
          </w:tcPr>
          <w:p w14:paraId="5A86CCD3" w14:textId="657F40BC" w:rsidR="00D65920" w:rsidRPr="00E93981" w:rsidRDefault="00D65920" w:rsidP="00A90877">
            <w:pPr>
              <w:rPr>
                <w:rFonts w:ascii="Calibri" w:hAnsi="Calibri"/>
                <w:sz w:val="18"/>
                <w:szCs w:val="18"/>
              </w:rPr>
            </w:pPr>
            <w:r w:rsidRPr="00E93981">
              <w:rPr>
                <w:rFonts w:ascii="Calibri" w:hAnsi="Calibri"/>
                <w:sz w:val="18"/>
                <w:szCs w:val="18"/>
              </w:rPr>
              <w:t>All structural framing areas shall be insulated in a manner that resists thermal brid</w:t>
            </w:r>
            <w:r w:rsidRPr="00A90877">
              <w:rPr>
                <w:rFonts w:ascii="Calibri" w:hAnsi="Calibri"/>
                <w:sz w:val="18"/>
                <w:szCs w:val="18"/>
              </w:rPr>
              <w:t xml:space="preserve">ging </w:t>
            </w:r>
            <w:r w:rsidR="00A90877" w:rsidRPr="00A90877">
              <w:rPr>
                <w:rFonts w:ascii="Calibri" w:hAnsi="Calibri"/>
                <w:sz w:val="18"/>
                <w:szCs w:val="18"/>
              </w:rPr>
              <w:t xml:space="preserve">through </w:t>
            </w:r>
            <w:r w:rsidRPr="00A90877">
              <w:rPr>
                <w:rFonts w:ascii="Calibri" w:hAnsi="Calibri"/>
                <w:sz w:val="18"/>
                <w:szCs w:val="18"/>
              </w:rPr>
              <w:t>the assembly s</w:t>
            </w:r>
            <w:r w:rsidRPr="00E93981">
              <w:rPr>
                <w:rFonts w:ascii="Calibri" w:hAnsi="Calibri"/>
                <w:sz w:val="18"/>
                <w:szCs w:val="18"/>
              </w:rPr>
              <w:t>eparating conditioned from unconditioned space. Structural bracing, tie-downs, and framing of steel, or specialized framing used to meet structural requirements of the CBC are allowed and must be insulated. These areas shall be called out on the building plans with diagrams and/or specified design drawings indicating the R-value of insulation and fastening method to be used.</w:t>
            </w:r>
          </w:p>
        </w:tc>
      </w:tr>
      <w:tr w:rsidR="00D65920" w:rsidRPr="00E93981" w14:paraId="1DC87133" w14:textId="77777777" w:rsidTr="00E93981">
        <w:tc>
          <w:tcPr>
            <w:tcW w:w="554" w:type="dxa"/>
            <w:vAlign w:val="center"/>
          </w:tcPr>
          <w:p w14:paraId="6207C63E" w14:textId="7FEE0E4C" w:rsidR="00D65920" w:rsidRPr="00E93981" w:rsidRDefault="00D65920" w:rsidP="00796F89">
            <w:pPr>
              <w:jc w:val="center"/>
              <w:rPr>
                <w:rFonts w:ascii="Calibri" w:hAnsi="Calibri"/>
                <w:sz w:val="18"/>
                <w:szCs w:val="18"/>
              </w:rPr>
            </w:pPr>
            <w:r w:rsidRPr="00E93981">
              <w:rPr>
                <w:rFonts w:ascii="Calibri" w:hAnsi="Calibri"/>
                <w:sz w:val="18"/>
                <w:szCs w:val="18"/>
              </w:rPr>
              <w:t>04</w:t>
            </w:r>
          </w:p>
        </w:tc>
        <w:tc>
          <w:tcPr>
            <w:tcW w:w="10236" w:type="dxa"/>
            <w:gridSpan w:val="2"/>
          </w:tcPr>
          <w:p w14:paraId="1447B3C6" w14:textId="7586A47C" w:rsidR="00D65920" w:rsidRPr="00E93981" w:rsidRDefault="00D65920" w:rsidP="00924F4A">
            <w:pPr>
              <w:rPr>
                <w:rFonts w:ascii="Calibri" w:hAnsi="Calibri"/>
                <w:sz w:val="18"/>
                <w:szCs w:val="18"/>
              </w:rPr>
            </w:pPr>
            <w:r w:rsidRPr="00E93981">
              <w:rPr>
                <w:rFonts w:ascii="Calibri" w:hAnsi="Calibri"/>
                <w:sz w:val="18"/>
                <w:szCs w:val="18"/>
              </w:rPr>
              <w:t xml:space="preserve">All insulation was installed according to </w:t>
            </w:r>
            <w:r w:rsidR="004C27AC">
              <w:rPr>
                <w:rFonts w:ascii="Calibri" w:hAnsi="Calibri"/>
                <w:sz w:val="18"/>
                <w:szCs w:val="18"/>
              </w:rPr>
              <w:t xml:space="preserve">the </w:t>
            </w:r>
            <w:r w:rsidRPr="00E93981">
              <w:rPr>
                <w:rFonts w:ascii="Calibri" w:hAnsi="Calibri"/>
                <w:sz w:val="18"/>
                <w:szCs w:val="18"/>
              </w:rPr>
              <w:t>manufacturer’s installation instructions.</w:t>
            </w:r>
          </w:p>
        </w:tc>
      </w:tr>
      <w:tr w:rsidR="00D65920" w:rsidRPr="00E93981" w14:paraId="07969613" w14:textId="77777777" w:rsidTr="00E93981">
        <w:tc>
          <w:tcPr>
            <w:tcW w:w="554" w:type="dxa"/>
            <w:vAlign w:val="center"/>
          </w:tcPr>
          <w:p w14:paraId="2DAB62D5" w14:textId="26E110FC" w:rsidR="00D65920" w:rsidRPr="00E93981" w:rsidRDefault="00D65920" w:rsidP="00796F89">
            <w:pPr>
              <w:jc w:val="center"/>
              <w:rPr>
                <w:rFonts w:ascii="Calibri" w:hAnsi="Calibri"/>
                <w:sz w:val="18"/>
                <w:szCs w:val="18"/>
              </w:rPr>
            </w:pPr>
            <w:r w:rsidRPr="00E93981">
              <w:rPr>
                <w:rFonts w:ascii="Calibri" w:hAnsi="Calibri"/>
                <w:sz w:val="18"/>
                <w:szCs w:val="18"/>
              </w:rPr>
              <w:t>05</w:t>
            </w:r>
          </w:p>
        </w:tc>
        <w:tc>
          <w:tcPr>
            <w:tcW w:w="10236" w:type="dxa"/>
            <w:gridSpan w:val="2"/>
          </w:tcPr>
          <w:p w14:paraId="7FAC1460" w14:textId="0E9E7624" w:rsidR="00D65920" w:rsidRPr="00E93981" w:rsidRDefault="00B73260" w:rsidP="00927245">
            <w:pPr>
              <w:rPr>
                <w:rFonts w:ascii="Calibri" w:hAnsi="Calibri"/>
                <w:sz w:val="18"/>
                <w:szCs w:val="18"/>
              </w:rPr>
            </w:pPr>
            <w:r w:rsidRPr="00DE2064">
              <w:rPr>
                <w:rFonts w:ascii="Calibri" w:hAnsi="Calibri"/>
                <w:sz w:val="18"/>
                <w:szCs w:val="18"/>
              </w:rPr>
              <w:t>L</w:t>
            </w:r>
            <w:r w:rsidR="00D65920" w:rsidRPr="00DE2064">
              <w:rPr>
                <w:rFonts w:ascii="Calibri" w:hAnsi="Calibri"/>
                <w:sz w:val="18"/>
                <w:szCs w:val="18"/>
              </w:rPr>
              <w:t xml:space="preserve">abels or specification/data sheets for each insulation material </w:t>
            </w:r>
            <w:r w:rsidRPr="00DE2064">
              <w:rPr>
                <w:rFonts w:ascii="Calibri" w:hAnsi="Calibri"/>
                <w:sz w:val="18"/>
                <w:szCs w:val="18"/>
              </w:rPr>
              <w:t xml:space="preserve">shall be </w:t>
            </w:r>
            <w:r w:rsidR="00D65920" w:rsidRPr="00DE2064">
              <w:rPr>
                <w:rFonts w:ascii="Calibri" w:hAnsi="Calibri"/>
                <w:sz w:val="18"/>
                <w:szCs w:val="18"/>
              </w:rPr>
              <w:t xml:space="preserve">provided to </w:t>
            </w:r>
            <w:r w:rsidRPr="00DE2064">
              <w:rPr>
                <w:rFonts w:ascii="Calibri" w:hAnsi="Calibri"/>
                <w:sz w:val="18"/>
                <w:szCs w:val="18"/>
              </w:rPr>
              <w:t xml:space="preserve">the </w:t>
            </w:r>
            <w:r w:rsidR="00D65920" w:rsidRPr="00DE2064">
              <w:rPr>
                <w:rFonts w:ascii="Calibri" w:hAnsi="Calibri"/>
                <w:sz w:val="18"/>
                <w:szCs w:val="18"/>
              </w:rPr>
              <w:t>HERS rater. Loose-fill material includes insulation material bag labels or coverage charts.</w:t>
            </w:r>
          </w:p>
        </w:tc>
      </w:tr>
      <w:tr w:rsidR="00D65920" w:rsidRPr="00E93981" w14:paraId="3834592A" w14:textId="77777777" w:rsidTr="00E93981">
        <w:tc>
          <w:tcPr>
            <w:tcW w:w="554" w:type="dxa"/>
            <w:vAlign w:val="center"/>
          </w:tcPr>
          <w:p w14:paraId="3707F94C" w14:textId="15F6D5DB" w:rsidR="00D65920" w:rsidRPr="00E93981" w:rsidRDefault="00D65920" w:rsidP="00796F89">
            <w:pPr>
              <w:jc w:val="center"/>
              <w:rPr>
                <w:rFonts w:ascii="Calibri" w:hAnsi="Calibri"/>
                <w:sz w:val="18"/>
                <w:szCs w:val="18"/>
              </w:rPr>
            </w:pPr>
            <w:r w:rsidRPr="00E93981">
              <w:rPr>
                <w:rFonts w:ascii="Calibri" w:hAnsi="Calibri"/>
                <w:sz w:val="18"/>
                <w:szCs w:val="18"/>
              </w:rPr>
              <w:t>06</w:t>
            </w:r>
          </w:p>
        </w:tc>
        <w:tc>
          <w:tcPr>
            <w:tcW w:w="10236" w:type="dxa"/>
            <w:gridSpan w:val="2"/>
          </w:tcPr>
          <w:p w14:paraId="2C3CEBF1" w14:textId="121C2A03" w:rsidR="00D65920" w:rsidRPr="00E93981" w:rsidRDefault="00D65920" w:rsidP="004C27AC">
            <w:pPr>
              <w:rPr>
                <w:rFonts w:ascii="Calibri" w:hAnsi="Calibri"/>
                <w:sz w:val="18"/>
                <w:szCs w:val="18"/>
              </w:rPr>
            </w:pPr>
            <w:r w:rsidRPr="00E93981">
              <w:rPr>
                <w:rFonts w:ascii="Calibri" w:hAnsi="Calibri"/>
                <w:sz w:val="18"/>
                <w:szCs w:val="18"/>
              </w:rPr>
              <w:t xml:space="preserve">Loose-fill insulation </w:t>
            </w:r>
            <w:r w:rsidR="009036A1" w:rsidRPr="00E93981">
              <w:rPr>
                <w:rFonts w:ascii="Calibri" w:hAnsi="Calibri"/>
                <w:sz w:val="18"/>
                <w:szCs w:val="18"/>
              </w:rPr>
              <w:t>– The installed depth and density of insulation is verified in at least 6 random locations to ensure that the minimum thickness and installed density meet the R-value specified on the Certificate of Compliance, and are consistent with the manufacturer’s coverage chart.</w:t>
            </w:r>
          </w:p>
        </w:tc>
      </w:tr>
      <w:tr w:rsidR="00D65920" w:rsidRPr="00E93981" w14:paraId="4AE2C3F9" w14:textId="77777777" w:rsidTr="00E93981">
        <w:tc>
          <w:tcPr>
            <w:tcW w:w="554" w:type="dxa"/>
            <w:vAlign w:val="center"/>
          </w:tcPr>
          <w:p w14:paraId="53B6EB0F" w14:textId="431A3E61" w:rsidR="00D65920" w:rsidRPr="00E93981" w:rsidRDefault="00D65920" w:rsidP="00A440A8">
            <w:pPr>
              <w:jc w:val="center"/>
              <w:rPr>
                <w:rFonts w:ascii="Calibri" w:hAnsi="Calibri"/>
                <w:sz w:val="18"/>
                <w:szCs w:val="18"/>
              </w:rPr>
            </w:pPr>
            <w:r w:rsidRPr="00E93981">
              <w:rPr>
                <w:rFonts w:ascii="Calibri" w:hAnsi="Calibri"/>
                <w:sz w:val="18"/>
                <w:szCs w:val="18"/>
              </w:rPr>
              <w:t>07</w:t>
            </w:r>
          </w:p>
        </w:tc>
        <w:tc>
          <w:tcPr>
            <w:tcW w:w="10236" w:type="dxa"/>
            <w:gridSpan w:val="2"/>
          </w:tcPr>
          <w:p w14:paraId="2B6488D9" w14:textId="65966DF6" w:rsidR="00D65920" w:rsidRPr="00E93981" w:rsidRDefault="009036A1" w:rsidP="00927245">
            <w:pPr>
              <w:rPr>
                <w:rFonts w:ascii="Calibri" w:hAnsi="Calibri"/>
                <w:sz w:val="18"/>
                <w:szCs w:val="18"/>
              </w:rPr>
            </w:pPr>
            <w:r w:rsidRPr="00E93981">
              <w:rPr>
                <w:rFonts w:ascii="Calibri" w:hAnsi="Calibri"/>
                <w:sz w:val="18"/>
                <w:szCs w:val="18"/>
              </w:rPr>
              <w:t xml:space="preserve">If kraft paper faced insulation is used, paper is installed on the conditioned (warm in winter) side of surface. Paper must </w:t>
            </w:r>
            <w:r w:rsidR="00962B51" w:rsidRPr="00E93981">
              <w:rPr>
                <w:rFonts w:ascii="Calibri" w:hAnsi="Calibri"/>
                <w:sz w:val="18"/>
                <w:szCs w:val="18"/>
              </w:rPr>
              <w:t>be</w:t>
            </w:r>
            <w:r w:rsidRPr="00E93981">
              <w:rPr>
                <w:rFonts w:ascii="Calibri" w:hAnsi="Calibri"/>
                <w:sz w:val="18"/>
                <w:szCs w:val="18"/>
              </w:rPr>
              <w:t xml:space="preserve"> in contact with air barrier to within 2” framing (stud, joists, etc.).</w:t>
            </w:r>
          </w:p>
        </w:tc>
      </w:tr>
      <w:tr w:rsidR="00D85204" w:rsidRPr="00E93981" w14:paraId="5941C7B7" w14:textId="77777777" w:rsidTr="001B1FF4">
        <w:tc>
          <w:tcPr>
            <w:tcW w:w="554" w:type="dxa"/>
            <w:vAlign w:val="center"/>
          </w:tcPr>
          <w:p w14:paraId="6117FA87" w14:textId="20C9EF7B" w:rsidR="00D85204" w:rsidRPr="00E93981" w:rsidRDefault="00D85204" w:rsidP="00D85204">
            <w:pPr>
              <w:jc w:val="center"/>
              <w:rPr>
                <w:rFonts w:ascii="Calibri" w:hAnsi="Calibri"/>
                <w:sz w:val="18"/>
                <w:szCs w:val="18"/>
              </w:rPr>
            </w:pPr>
            <w:r>
              <w:rPr>
                <w:rFonts w:ascii="Calibri" w:hAnsi="Calibri"/>
                <w:sz w:val="18"/>
                <w:szCs w:val="18"/>
              </w:rPr>
              <w:t>08</w:t>
            </w:r>
          </w:p>
        </w:tc>
        <w:tc>
          <w:tcPr>
            <w:tcW w:w="2321" w:type="dxa"/>
          </w:tcPr>
          <w:p w14:paraId="4F06DC29" w14:textId="77777777" w:rsidR="00D85204" w:rsidRPr="00E93981" w:rsidRDefault="00D85204" w:rsidP="00D85204">
            <w:pPr>
              <w:rPr>
                <w:rFonts w:ascii="Calibri" w:hAnsi="Calibri"/>
                <w:sz w:val="18"/>
                <w:szCs w:val="18"/>
              </w:rPr>
            </w:pPr>
            <w:r>
              <w:rPr>
                <w:rFonts w:ascii="Calibri" w:hAnsi="Calibri"/>
                <w:sz w:val="18"/>
                <w:szCs w:val="18"/>
              </w:rPr>
              <w:t>Verification Status</w:t>
            </w:r>
          </w:p>
        </w:tc>
        <w:tc>
          <w:tcPr>
            <w:tcW w:w="7915" w:type="dxa"/>
          </w:tcPr>
          <w:p w14:paraId="688D70CC"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152D2EC2"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6FF30633" w14:textId="01678A7E" w:rsidR="00D85204" w:rsidRPr="001B1FF4" w:rsidRDefault="00D85204" w:rsidP="001B1FF4">
            <w:pPr>
              <w:pStyle w:val="ListParagraph"/>
              <w:numPr>
                <w:ilvl w:val="0"/>
                <w:numId w:val="49"/>
              </w:numPr>
              <w:rPr>
                <w:rFonts w:ascii="Calibri" w:hAnsi="Calibri"/>
                <w:sz w:val="18"/>
                <w:szCs w:val="18"/>
              </w:rPr>
            </w:pPr>
            <w:r w:rsidRPr="001B1FF4">
              <w:rPr>
                <w:rFonts w:ascii="Calibri" w:hAnsi="Calibri"/>
                <w:sz w:val="18"/>
                <w:szCs w:val="18"/>
                <w:u w:val="single"/>
              </w:rPr>
              <w:t>All N/A - This entire table is not applicable.</w:t>
            </w:r>
          </w:p>
        </w:tc>
      </w:tr>
      <w:tr w:rsidR="00D85204" w:rsidRPr="00E93981" w14:paraId="76CE1037" w14:textId="77777777" w:rsidTr="001B1FF4">
        <w:tc>
          <w:tcPr>
            <w:tcW w:w="554" w:type="dxa"/>
            <w:vAlign w:val="center"/>
          </w:tcPr>
          <w:p w14:paraId="34C9C2F4" w14:textId="72434365" w:rsidR="00D85204" w:rsidRPr="00E93981" w:rsidRDefault="00D85204" w:rsidP="00D85204">
            <w:pPr>
              <w:jc w:val="center"/>
              <w:rPr>
                <w:rFonts w:ascii="Calibri" w:hAnsi="Calibri"/>
                <w:sz w:val="18"/>
                <w:szCs w:val="18"/>
              </w:rPr>
            </w:pPr>
            <w:r>
              <w:rPr>
                <w:rFonts w:ascii="Calibri" w:hAnsi="Calibri"/>
                <w:sz w:val="18"/>
                <w:szCs w:val="18"/>
              </w:rPr>
              <w:t>09</w:t>
            </w:r>
          </w:p>
        </w:tc>
        <w:tc>
          <w:tcPr>
            <w:tcW w:w="2321" w:type="dxa"/>
          </w:tcPr>
          <w:p w14:paraId="00F1B587" w14:textId="77777777" w:rsidR="00D85204" w:rsidRPr="00E93981" w:rsidRDefault="00D85204" w:rsidP="00D85204">
            <w:pPr>
              <w:rPr>
                <w:rFonts w:ascii="Calibri" w:hAnsi="Calibri"/>
                <w:sz w:val="18"/>
                <w:szCs w:val="18"/>
              </w:rPr>
            </w:pPr>
            <w:r>
              <w:rPr>
                <w:rFonts w:ascii="Calibri" w:hAnsi="Calibri"/>
                <w:sz w:val="18"/>
                <w:szCs w:val="18"/>
              </w:rPr>
              <w:t>Correction Notes</w:t>
            </w:r>
          </w:p>
        </w:tc>
        <w:tc>
          <w:tcPr>
            <w:tcW w:w="7915" w:type="dxa"/>
          </w:tcPr>
          <w:p w14:paraId="3B48E6E1" w14:textId="73DD040F" w:rsidR="00D85204" w:rsidRPr="00E93981" w:rsidRDefault="00D85204" w:rsidP="00D85204">
            <w:pPr>
              <w:rPr>
                <w:rFonts w:ascii="Calibri" w:hAnsi="Calibri"/>
                <w:sz w:val="18"/>
                <w:szCs w:val="18"/>
              </w:rPr>
            </w:pPr>
          </w:p>
        </w:tc>
      </w:tr>
      <w:tr w:rsidR="00B2153C" w:rsidRPr="00E93981" w14:paraId="04BD45C6" w14:textId="77777777" w:rsidTr="00D53DCC">
        <w:tc>
          <w:tcPr>
            <w:tcW w:w="10790" w:type="dxa"/>
            <w:gridSpan w:val="3"/>
            <w:vAlign w:val="center"/>
          </w:tcPr>
          <w:p w14:paraId="264D763A" w14:textId="3AB23F95" w:rsidR="00B2153C" w:rsidRPr="00E93981" w:rsidRDefault="00B2153C" w:rsidP="00D85204">
            <w:pPr>
              <w:rPr>
                <w:rFonts w:ascii="Calibri" w:hAnsi="Calibr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47E04EFC" w14:textId="197FBB88" w:rsidR="00CF0B07" w:rsidRDefault="00CF0B07" w:rsidP="00927245">
      <w:pPr>
        <w:rPr>
          <w:rFonts w:ascii="Calibri" w:hAnsi="Calibri"/>
          <w:sz w:val="18"/>
          <w:szCs w:val="18"/>
        </w:rPr>
      </w:pPr>
    </w:p>
    <w:tbl>
      <w:tblPr>
        <w:tblStyle w:val="TableGrid"/>
        <w:tblW w:w="0" w:type="auto"/>
        <w:tblLook w:val="04A0" w:firstRow="1" w:lastRow="0" w:firstColumn="1" w:lastColumn="0" w:noHBand="0" w:noVBand="1"/>
      </w:tblPr>
      <w:tblGrid>
        <w:gridCol w:w="535"/>
        <w:gridCol w:w="2340"/>
        <w:gridCol w:w="7915"/>
      </w:tblGrid>
      <w:tr w:rsidR="00BB14C1" w14:paraId="0303281A" w14:textId="77777777" w:rsidTr="00284660">
        <w:tc>
          <w:tcPr>
            <w:tcW w:w="10790" w:type="dxa"/>
            <w:gridSpan w:val="3"/>
          </w:tcPr>
          <w:p w14:paraId="6BF0769C" w14:textId="49940192" w:rsidR="00BB14C1" w:rsidRPr="006120A6" w:rsidRDefault="00BB14C1" w:rsidP="00927245">
            <w:pPr>
              <w:rPr>
                <w:rFonts w:ascii="Calibri" w:hAnsi="Calibri"/>
                <w:b/>
                <w:sz w:val="18"/>
                <w:szCs w:val="18"/>
              </w:rPr>
            </w:pPr>
            <w:r>
              <w:rPr>
                <w:rFonts w:ascii="Calibri" w:hAnsi="Calibri"/>
                <w:b/>
                <w:sz w:val="18"/>
                <w:szCs w:val="18"/>
              </w:rPr>
              <w:t>C. Raised Floor Adjacent to Unconditioned Space</w:t>
            </w:r>
          </w:p>
        </w:tc>
      </w:tr>
      <w:tr w:rsidR="00BB14C1" w14:paraId="44A3B93A" w14:textId="77777777" w:rsidTr="006120A6">
        <w:tc>
          <w:tcPr>
            <w:tcW w:w="535" w:type="dxa"/>
            <w:vAlign w:val="center"/>
          </w:tcPr>
          <w:p w14:paraId="2B261070" w14:textId="745CB451" w:rsidR="00BB14C1" w:rsidRDefault="00BB14C1" w:rsidP="006120A6">
            <w:pPr>
              <w:jc w:val="center"/>
              <w:rPr>
                <w:rFonts w:ascii="Calibri" w:hAnsi="Calibri"/>
                <w:sz w:val="18"/>
                <w:szCs w:val="18"/>
              </w:rPr>
            </w:pPr>
            <w:r>
              <w:rPr>
                <w:rFonts w:ascii="Calibri" w:hAnsi="Calibri"/>
                <w:sz w:val="18"/>
                <w:szCs w:val="18"/>
              </w:rPr>
              <w:t>01</w:t>
            </w:r>
          </w:p>
        </w:tc>
        <w:tc>
          <w:tcPr>
            <w:tcW w:w="10255" w:type="dxa"/>
            <w:gridSpan w:val="2"/>
          </w:tcPr>
          <w:p w14:paraId="6E516BDC" w14:textId="52CAA87E" w:rsidR="00BB14C1" w:rsidRDefault="00BB14C1" w:rsidP="00927245">
            <w:pPr>
              <w:rPr>
                <w:rFonts w:ascii="Calibri" w:hAnsi="Calibri"/>
                <w:sz w:val="18"/>
                <w:szCs w:val="18"/>
              </w:rPr>
            </w:pPr>
            <w:r>
              <w:rPr>
                <w:rFonts w:ascii="Calibri" w:hAnsi="Calibri"/>
                <w:sz w:val="18"/>
                <w:szCs w:val="18"/>
              </w:rPr>
              <w:t>Insulation is in full contact with the subfloor.</w:t>
            </w:r>
          </w:p>
        </w:tc>
      </w:tr>
      <w:tr w:rsidR="00BB14C1" w14:paraId="58E06E52" w14:textId="77777777" w:rsidTr="006120A6">
        <w:tc>
          <w:tcPr>
            <w:tcW w:w="535" w:type="dxa"/>
            <w:vAlign w:val="center"/>
          </w:tcPr>
          <w:p w14:paraId="5805CBE6" w14:textId="38383ACA" w:rsidR="00BB14C1" w:rsidRDefault="00BB14C1" w:rsidP="006120A6">
            <w:pPr>
              <w:jc w:val="center"/>
              <w:rPr>
                <w:rFonts w:ascii="Calibri" w:hAnsi="Calibri"/>
                <w:sz w:val="18"/>
                <w:szCs w:val="18"/>
              </w:rPr>
            </w:pPr>
            <w:r>
              <w:rPr>
                <w:rFonts w:ascii="Calibri" w:hAnsi="Calibri"/>
                <w:sz w:val="18"/>
                <w:szCs w:val="18"/>
              </w:rPr>
              <w:t>02</w:t>
            </w:r>
          </w:p>
        </w:tc>
        <w:tc>
          <w:tcPr>
            <w:tcW w:w="10255" w:type="dxa"/>
            <w:gridSpan w:val="2"/>
          </w:tcPr>
          <w:p w14:paraId="716C0A9F" w14:textId="2DABB464" w:rsidR="00BB14C1" w:rsidRDefault="00BB14C1" w:rsidP="00927245">
            <w:pPr>
              <w:rPr>
                <w:rFonts w:ascii="Calibri" w:hAnsi="Calibri"/>
                <w:sz w:val="18"/>
                <w:szCs w:val="18"/>
              </w:rPr>
            </w:pPr>
            <w:r>
              <w:rPr>
                <w:rFonts w:ascii="Calibri" w:hAnsi="Calibri"/>
                <w:sz w:val="18"/>
                <w:szCs w:val="18"/>
              </w:rPr>
              <w:t>Insulation hangers are spaced at 18 inches or less. Insulation hangers do not compress insulation.</w:t>
            </w:r>
          </w:p>
        </w:tc>
      </w:tr>
      <w:tr w:rsidR="00BB14C1" w14:paraId="5B2BF6A2" w14:textId="77777777" w:rsidTr="006120A6">
        <w:tc>
          <w:tcPr>
            <w:tcW w:w="535" w:type="dxa"/>
            <w:vAlign w:val="center"/>
          </w:tcPr>
          <w:p w14:paraId="34F523AB" w14:textId="3ABFF781" w:rsidR="00BB14C1" w:rsidRDefault="00BB14C1" w:rsidP="006120A6">
            <w:pPr>
              <w:jc w:val="center"/>
              <w:rPr>
                <w:rFonts w:ascii="Calibri" w:hAnsi="Calibri"/>
                <w:sz w:val="18"/>
                <w:szCs w:val="18"/>
              </w:rPr>
            </w:pPr>
            <w:r>
              <w:rPr>
                <w:rFonts w:ascii="Calibri" w:hAnsi="Calibri"/>
                <w:sz w:val="18"/>
                <w:szCs w:val="18"/>
              </w:rPr>
              <w:t>03</w:t>
            </w:r>
          </w:p>
        </w:tc>
        <w:tc>
          <w:tcPr>
            <w:tcW w:w="10255" w:type="dxa"/>
            <w:gridSpan w:val="2"/>
          </w:tcPr>
          <w:p w14:paraId="3B6635D5" w14:textId="6F52C2D4" w:rsidR="00BB14C1" w:rsidRDefault="00BB14C1" w:rsidP="00927245">
            <w:pPr>
              <w:rPr>
                <w:rFonts w:ascii="Calibri" w:hAnsi="Calibri"/>
                <w:sz w:val="18"/>
                <w:szCs w:val="18"/>
              </w:rPr>
            </w:pPr>
            <w:r>
              <w:rPr>
                <w:rFonts w:ascii="Calibri" w:hAnsi="Calibri"/>
                <w:sz w:val="18"/>
                <w:szCs w:val="18"/>
              </w:rPr>
              <w:t>Netting, or mesh, can be used if the cavity under the floor is filled and in contact with the subfloor.</w:t>
            </w:r>
          </w:p>
        </w:tc>
      </w:tr>
      <w:tr w:rsidR="00BB14C1" w14:paraId="150BF085" w14:textId="77777777" w:rsidTr="006120A6">
        <w:tc>
          <w:tcPr>
            <w:tcW w:w="535" w:type="dxa"/>
            <w:vAlign w:val="center"/>
          </w:tcPr>
          <w:p w14:paraId="40A17EEA" w14:textId="497F81ED" w:rsidR="00BB14C1" w:rsidRDefault="00BB14C1" w:rsidP="006120A6">
            <w:pPr>
              <w:jc w:val="center"/>
              <w:rPr>
                <w:rFonts w:ascii="Calibri" w:hAnsi="Calibri"/>
                <w:sz w:val="18"/>
                <w:szCs w:val="18"/>
              </w:rPr>
            </w:pPr>
            <w:r>
              <w:rPr>
                <w:rFonts w:ascii="Calibri" w:hAnsi="Calibri"/>
                <w:sz w:val="18"/>
                <w:szCs w:val="18"/>
              </w:rPr>
              <w:t>04</w:t>
            </w:r>
          </w:p>
        </w:tc>
        <w:tc>
          <w:tcPr>
            <w:tcW w:w="10255" w:type="dxa"/>
            <w:gridSpan w:val="2"/>
          </w:tcPr>
          <w:p w14:paraId="0E8EBD97" w14:textId="0BBB3367" w:rsidR="00BB14C1" w:rsidRDefault="00BB14C1" w:rsidP="00927245">
            <w:pPr>
              <w:rPr>
                <w:rFonts w:ascii="Calibri" w:hAnsi="Calibri"/>
                <w:sz w:val="18"/>
                <w:szCs w:val="18"/>
              </w:rPr>
            </w:pPr>
            <w:r>
              <w:rPr>
                <w:rFonts w:ascii="Calibri" w:hAnsi="Calibri"/>
                <w:sz w:val="18"/>
                <w:szCs w:val="18"/>
              </w:rPr>
              <w:t>When daylight basements are adjacent to crawlspaces, if the basement is conditioned the walls adjacent to the crawlspace are insulated to the R-value listed on the Certificate of Compliance. This includes framed stem walls, and vertical concrete retaining walls.</w:t>
            </w:r>
          </w:p>
        </w:tc>
      </w:tr>
      <w:tr w:rsidR="00BB14C1" w14:paraId="72E9BA08" w14:textId="77777777" w:rsidTr="000F6EBF">
        <w:tc>
          <w:tcPr>
            <w:tcW w:w="535" w:type="dxa"/>
            <w:vAlign w:val="center"/>
          </w:tcPr>
          <w:p w14:paraId="56C07E3D" w14:textId="2422AF86" w:rsidR="00BB14C1" w:rsidRDefault="00BB14C1" w:rsidP="000F6EBF">
            <w:pPr>
              <w:jc w:val="center"/>
              <w:rPr>
                <w:rFonts w:ascii="Calibri" w:hAnsi="Calibri"/>
                <w:sz w:val="18"/>
                <w:szCs w:val="18"/>
              </w:rPr>
            </w:pPr>
            <w:r>
              <w:rPr>
                <w:rFonts w:ascii="Calibri" w:hAnsi="Calibri"/>
                <w:sz w:val="18"/>
                <w:szCs w:val="18"/>
              </w:rPr>
              <w:t>05</w:t>
            </w:r>
          </w:p>
        </w:tc>
        <w:tc>
          <w:tcPr>
            <w:tcW w:w="10255" w:type="dxa"/>
            <w:gridSpan w:val="2"/>
          </w:tcPr>
          <w:p w14:paraId="31B7CABE" w14:textId="702707A3" w:rsidR="00BB14C1" w:rsidRDefault="00BB14C1" w:rsidP="00B73260">
            <w:pPr>
              <w:rPr>
                <w:rFonts w:ascii="Calibri" w:hAnsi="Calibri"/>
                <w:sz w:val="18"/>
                <w:szCs w:val="18"/>
              </w:rPr>
            </w:pPr>
            <w:r>
              <w:rPr>
                <w:rFonts w:ascii="Calibri" w:hAnsi="Calibri"/>
                <w:sz w:val="18"/>
                <w:szCs w:val="18"/>
              </w:rPr>
              <w:t xml:space="preserve">If access to the crawlspace is from the conditioned area the raised floor includes an airtight insulated access hatch. </w:t>
            </w:r>
            <w:r w:rsidRPr="00B73260">
              <w:rPr>
                <w:rFonts w:ascii="Calibri" w:hAnsi="Calibri"/>
                <w:sz w:val="18"/>
                <w:szCs w:val="18"/>
              </w:rPr>
              <w:t xml:space="preserve">Where possible locate crawl space access </w:t>
            </w:r>
            <w:r w:rsidR="00B73260" w:rsidRPr="00B73260">
              <w:rPr>
                <w:rFonts w:ascii="Calibri" w:hAnsi="Calibri"/>
                <w:sz w:val="18"/>
                <w:szCs w:val="18"/>
              </w:rPr>
              <w:t xml:space="preserve">on </w:t>
            </w:r>
            <w:r w:rsidRPr="00B73260">
              <w:rPr>
                <w:rFonts w:ascii="Calibri" w:hAnsi="Calibri"/>
                <w:sz w:val="18"/>
                <w:szCs w:val="18"/>
              </w:rPr>
              <w:t>the exterior.</w:t>
            </w:r>
          </w:p>
        </w:tc>
      </w:tr>
      <w:tr w:rsidR="00D85204" w14:paraId="70846A82" w14:textId="77777777" w:rsidTr="001B1FF4">
        <w:tc>
          <w:tcPr>
            <w:tcW w:w="535" w:type="dxa"/>
            <w:vAlign w:val="center"/>
          </w:tcPr>
          <w:p w14:paraId="2B802843" w14:textId="067A8C1C" w:rsidR="00D85204" w:rsidRDefault="00D85204" w:rsidP="00D85204">
            <w:pPr>
              <w:jc w:val="center"/>
              <w:rPr>
                <w:rFonts w:ascii="Calibri" w:hAnsi="Calibri"/>
                <w:sz w:val="18"/>
                <w:szCs w:val="18"/>
              </w:rPr>
            </w:pPr>
            <w:r>
              <w:rPr>
                <w:rFonts w:ascii="Calibri" w:hAnsi="Calibri"/>
                <w:sz w:val="18"/>
                <w:szCs w:val="18"/>
              </w:rPr>
              <w:t>06</w:t>
            </w:r>
          </w:p>
        </w:tc>
        <w:tc>
          <w:tcPr>
            <w:tcW w:w="2340" w:type="dxa"/>
          </w:tcPr>
          <w:p w14:paraId="1DE01869" w14:textId="77777777" w:rsidR="00D85204" w:rsidRDefault="00D85204" w:rsidP="00D85204">
            <w:pPr>
              <w:rPr>
                <w:rFonts w:ascii="Calibri" w:hAnsi="Calibri"/>
                <w:sz w:val="18"/>
                <w:szCs w:val="18"/>
              </w:rPr>
            </w:pPr>
            <w:r>
              <w:rPr>
                <w:rFonts w:ascii="Calibri" w:hAnsi="Calibri"/>
                <w:sz w:val="18"/>
                <w:szCs w:val="18"/>
              </w:rPr>
              <w:t>Verification Status</w:t>
            </w:r>
          </w:p>
        </w:tc>
        <w:tc>
          <w:tcPr>
            <w:tcW w:w="7915" w:type="dxa"/>
          </w:tcPr>
          <w:p w14:paraId="03C760F9"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12DFDA92"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6E954BA8" w14:textId="30D0C9AA" w:rsidR="00D85204" w:rsidRPr="001B1FF4" w:rsidRDefault="00D85204" w:rsidP="001B1FF4">
            <w:pPr>
              <w:pStyle w:val="ListParagraph"/>
              <w:numPr>
                <w:ilvl w:val="0"/>
                <w:numId w:val="49"/>
              </w:numPr>
              <w:rPr>
                <w:rFonts w:ascii="Calibri" w:hAnsi="Calibri"/>
                <w:sz w:val="18"/>
                <w:szCs w:val="18"/>
              </w:rPr>
            </w:pPr>
            <w:r w:rsidRPr="001B1FF4">
              <w:rPr>
                <w:rFonts w:ascii="Calibri" w:hAnsi="Calibri"/>
                <w:sz w:val="18"/>
                <w:szCs w:val="18"/>
                <w:u w:val="single"/>
              </w:rPr>
              <w:t>All N/A - This entire table is not applicable.</w:t>
            </w:r>
          </w:p>
        </w:tc>
      </w:tr>
      <w:tr w:rsidR="00D85204" w14:paraId="0FB4B663" w14:textId="77777777" w:rsidTr="001B1FF4">
        <w:tc>
          <w:tcPr>
            <w:tcW w:w="535" w:type="dxa"/>
            <w:vAlign w:val="center"/>
          </w:tcPr>
          <w:p w14:paraId="4C79B322" w14:textId="67CD9FB8" w:rsidR="00D85204" w:rsidRDefault="00D85204" w:rsidP="00D85204">
            <w:pPr>
              <w:jc w:val="center"/>
              <w:rPr>
                <w:rFonts w:ascii="Calibri" w:hAnsi="Calibri"/>
                <w:sz w:val="18"/>
                <w:szCs w:val="18"/>
              </w:rPr>
            </w:pPr>
            <w:r>
              <w:rPr>
                <w:rFonts w:ascii="Calibri" w:hAnsi="Calibri"/>
                <w:sz w:val="18"/>
                <w:szCs w:val="18"/>
              </w:rPr>
              <w:t>07</w:t>
            </w:r>
          </w:p>
        </w:tc>
        <w:tc>
          <w:tcPr>
            <w:tcW w:w="2340" w:type="dxa"/>
          </w:tcPr>
          <w:p w14:paraId="12425F32" w14:textId="77777777" w:rsidR="00D85204" w:rsidRDefault="00D85204" w:rsidP="00D85204">
            <w:pPr>
              <w:rPr>
                <w:rFonts w:ascii="Calibri" w:hAnsi="Calibri"/>
                <w:sz w:val="18"/>
                <w:szCs w:val="18"/>
              </w:rPr>
            </w:pPr>
            <w:r>
              <w:rPr>
                <w:rFonts w:ascii="Calibri" w:hAnsi="Calibri"/>
                <w:sz w:val="18"/>
                <w:szCs w:val="18"/>
              </w:rPr>
              <w:t>Correction Notes</w:t>
            </w:r>
          </w:p>
        </w:tc>
        <w:tc>
          <w:tcPr>
            <w:tcW w:w="7915" w:type="dxa"/>
          </w:tcPr>
          <w:p w14:paraId="73DA106A" w14:textId="52689C56" w:rsidR="00D85204" w:rsidRDefault="00D85204" w:rsidP="00D85204">
            <w:pPr>
              <w:rPr>
                <w:rFonts w:ascii="Calibri" w:hAnsi="Calibri"/>
                <w:sz w:val="18"/>
                <w:szCs w:val="18"/>
              </w:rPr>
            </w:pPr>
          </w:p>
        </w:tc>
      </w:tr>
      <w:tr w:rsidR="00B2153C" w14:paraId="59A1D605" w14:textId="77777777" w:rsidTr="00D53DCC">
        <w:tc>
          <w:tcPr>
            <w:tcW w:w="10790" w:type="dxa"/>
            <w:gridSpan w:val="3"/>
            <w:vAlign w:val="center"/>
          </w:tcPr>
          <w:p w14:paraId="72E1C079" w14:textId="20D6915C" w:rsidR="00B2153C" w:rsidRDefault="00B2153C" w:rsidP="00D85204">
            <w:pPr>
              <w:rPr>
                <w:rFonts w:ascii="Calibri" w:hAnsi="Calibr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544A1B8F" w14:textId="77777777" w:rsidR="00BB14C1" w:rsidRPr="00E93981" w:rsidRDefault="00BB14C1" w:rsidP="00927245">
      <w:pPr>
        <w:rPr>
          <w:rFonts w:ascii="Calibri" w:hAnsi="Calibri"/>
          <w:sz w:val="18"/>
          <w:szCs w:val="18"/>
        </w:rPr>
      </w:pPr>
    </w:p>
    <w:p w14:paraId="56A3A143" w14:textId="77777777" w:rsidR="009533B1" w:rsidRDefault="009533B1">
      <w:r>
        <w:br w:type="page"/>
      </w:r>
    </w:p>
    <w:tbl>
      <w:tblPr>
        <w:tblStyle w:val="TableGrid"/>
        <w:tblW w:w="0" w:type="auto"/>
        <w:tblLook w:val="04A0" w:firstRow="1" w:lastRow="0" w:firstColumn="1" w:lastColumn="0" w:noHBand="0" w:noVBand="1"/>
      </w:tblPr>
      <w:tblGrid>
        <w:gridCol w:w="554"/>
        <w:gridCol w:w="2321"/>
        <w:gridCol w:w="7915"/>
      </w:tblGrid>
      <w:tr w:rsidR="009036A1" w:rsidRPr="00E93981" w14:paraId="4509BF19" w14:textId="77777777" w:rsidTr="001B1FF4">
        <w:tc>
          <w:tcPr>
            <w:tcW w:w="10790" w:type="dxa"/>
            <w:gridSpan w:val="3"/>
            <w:tcBorders>
              <w:bottom w:val="single" w:sz="4" w:space="0" w:color="000000"/>
            </w:tcBorders>
          </w:tcPr>
          <w:p w14:paraId="50FAEAAD" w14:textId="1B8EF6ED" w:rsidR="009036A1" w:rsidRPr="00E93981" w:rsidRDefault="00BB14C1" w:rsidP="00927245">
            <w:pPr>
              <w:rPr>
                <w:rFonts w:ascii="Calibri" w:hAnsi="Calibri"/>
                <w:b/>
                <w:sz w:val="18"/>
                <w:szCs w:val="16"/>
              </w:rPr>
            </w:pPr>
            <w:r>
              <w:rPr>
                <w:rFonts w:ascii="Calibri" w:hAnsi="Calibri"/>
                <w:b/>
                <w:sz w:val="18"/>
                <w:szCs w:val="16"/>
              </w:rPr>
              <w:lastRenderedPageBreak/>
              <w:t>D</w:t>
            </w:r>
            <w:r w:rsidR="009036A1" w:rsidRPr="00E93981">
              <w:rPr>
                <w:rFonts w:ascii="Calibri" w:hAnsi="Calibri"/>
                <w:b/>
                <w:sz w:val="18"/>
                <w:szCs w:val="16"/>
              </w:rPr>
              <w:t>. Wall Adjacent to Unconditioned Space</w:t>
            </w:r>
          </w:p>
        </w:tc>
      </w:tr>
      <w:tr w:rsidR="009036A1" w:rsidRPr="00E93981" w14:paraId="570F8D15" w14:textId="77777777" w:rsidTr="001B1FF4">
        <w:tc>
          <w:tcPr>
            <w:tcW w:w="554" w:type="dxa"/>
            <w:vAlign w:val="center"/>
          </w:tcPr>
          <w:p w14:paraId="21F4EA2A" w14:textId="29421F0F" w:rsidR="009036A1" w:rsidRPr="00E93981" w:rsidRDefault="009036A1" w:rsidP="00796F89">
            <w:pPr>
              <w:jc w:val="center"/>
              <w:rPr>
                <w:rFonts w:ascii="Calibri" w:hAnsi="Calibri"/>
                <w:sz w:val="18"/>
                <w:szCs w:val="16"/>
              </w:rPr>
            </w:pPr>
            <w:r w:rsidRPr="00E93981">
              <w:rPr>
                <w:rFonts w:ascii="Calibri" w:hAnsi="Calibri"/>
                <w:sz w:val="18"/>
                <w:szCs w:val="16"/>
              </w:rPr>
              <w:t>01</w:t>
            </w:r>
          </w:p>
        </w:tc>
        <w:tc>
          <w:tcPr>
            <w:tcW w:w="10236" w:type="dxa"/>
            <w:gridSpan w:val="2"/>
          </w:tcPr>
          <w:p w14:paraId="4BC81D0E" w14:textId="46A6E91D" w:rsidR="009036A1" w:rsidRPr="00E93981" w:rsidRDefault="009036A1" w:rsidP="00927245">
            <w:pPr>
              <w:rPr>
                <w:rFonts w:ascii="Calibri" w:hAnsi="Calibri"/>
                <w:sz w:val="18"/>
                <w:szCs w:val="16"/>
              </w:rPr>
            </w:pPr>
            <w:r w:rsidRPr="00E93981">
              <w:rPr>
                <w:rFonts w:ascii="Calibri" w:hAnsi="Calibri"/>
                <w:sz w:val="18"/>
                <w:szCs w:val="16"/>
              </w:rPr>
              <w:t>Insulation quality</w:t>
            </w:r>
            <w:r w:rsidR="004C27AC">
              <w:rPr>
                <w:rFonts w:ascii="Calibri" w:hAnsi="Calibri"/>
                <w:sz w:val="18"/>
                <w:szCs w:val="16"/>
              </w:rPr>
              <w:t xml:space="preserve"> was</w:t>
            </w:r>
            <w:r w:rsidRPr="00E93981">
              <w:rPr>
                <w:rFonts w:ascii="Calibri" w:hAnsi="Calibri"/>
                <w:sz w:val="18"/>
                <w:szCs w:val="16"/>
              </w:rPr>
              <w:t xml:space="preserve"> verified prior to the installation of</w:t>
            </w:r>
            <w:r w:rsidR="004C27AC">
              <w:rPr>
                <w:rFonts w:ascii="Calibri" w:hAnsi="Calibri"/>
                <w:sz w:val="18"/>
                <w:szCs w:val="16"/>
              </w:rPr>
              <w:t xml:space="preserve"> the</w:t>
            </w:r>
            <w:r w:rsidRPr="00E93981">
              <w:rPr>
                <w:rFonts w:ascii="Calibri" w:hAnsi="Calibri"/>
                <w:sz w:val="18"/>
                <w:szCs w:val="16"/>
              </w:rPr>
              <w:t xml:space="preserve"> interior air barrier (typically gypsum board). </w:t>
            </w:r>
          </w:p>
        </w:tc>
      </w:tr>
      <w:tr w:rsidR="009036A1" w:rsidRPr="00E93981" w14:paraId="55E68DA9" w14:textId="77777777" w:rsidTr="001B1FF4">
        <w:tc>
          <w:tcPr>
            <w:tcW w:w="554" w:type="dxa"/>
            <w:vAlign w:val="center"/>
          </w:tcPr>
          <w:p w14:paraId="0AA44728" w14:textId="3C8E33DA" w:rsidR="009036A1" w:rsidRPr="00E93981" w:rsidRDefault="009036A1" w:rsidP="00796F89">
            <w:pPr>
              <w:jc w:val="center"/>
              <w:rPr>
                <w:rFonts w:ascii="Calibri" w:hAnsi="Calibri"/>
                <w:sz w:val="18"/>
                <w:szCs w:val="16"/>
              </w:rPr>
            </w:pPr>
            <w:r w:rsidRPr="00E93981">
              <w:rPr>
                <w:rFonts w:ascii="Calibri" w:hAnsi="Calibri"/>
                <w:sz w:val="18"/>
                <w:szCs w:val="16"/>
              </w:rPr>
              <w:t>02</w:t>
            </w:r>
          </w:p>
        </w:tc>
        <w:tc>
          <w:tcPr>
            <w:tcW w:w="10236" w:type="dxa"/>
            <w:gridSpan w:val="2"/>
          </w:tcPr>
          <w:p w14:paraId="5B4A8BEB" w14:textId="70131C93" w:rsidR="009036A1" w:rsidRPr="00E93981" w:rsidRDefault="009036A1" w:rsidP="00927245">
            <w:pPr>
              <w:rPr>
                <w:rFonts w:ascii="Calibri" w:hAnsi="Calibri"/>
                <w:sz w:val="18"/>
                <w:szCs w:val="16"/>
              </w:rPr>
            </w:pPr>
            <w:r w:rsidRPr="00E93981">
              <w:rPr>
                <w:rFonts w:ascii="Calibri" w:hAnsi="Calibri"/>
                <w:sz w:val="18"/>
                <w:szCs w:val="16"/>
              </w:rPr>
              <w:t xml:space="preserve">Loose-fill and batt insulation is in contact with all six sides of wall cavities (top, bottom, back, left, right, front [to be installed later]) with no gaps, voids or compression. Exception: Where framing depth is greater than </w:t>
            </w:r>
            <w:r w:rsidRPr="00E93981">
              <w:rPr>
                <w:rFonts w:ascii="Calibri" w:hAnsi="Calibri"/>
                <w:sz w:val="18"/>
                <w:szCs w:val="16"/>
                <w:u w:val="single"/>
              </w:rPr>
              <w:t>minimum</w:t>
            </w:r>
            <w:r w:rsidRPr="00E93981">
              <w:rPr>
                <w:rFonts w:ascii="Calibri" w:hAnsi="Calibri"/>
                <w:sz w:val="18"/>
                <w:szCs w:val="16"/>
              </w:rPr>
              <w:t xml:space="preserve"> required insulation thickness (e.g., R-19 batts in 2x10 walls).</w:t>
            </w:r>
          </w:p>
        </w:tc>
      </w:tr>
      <w:tr w:rsidR="009036A1" w:rsidRPr="00E93981" w14:paraId="18B795C3" w14:textId="77777777" w:rsidTr="001B1FF4">
        <w:trPr>
          <w:trHeight w:val="143"/>
        </w:trPr>
        <w:tc>
          <w:tcPr>
            <w:tcW w:w="554" w:type="dxa"/>
            <w:vAlign w:val="center"/>
          </w:tcPr>
          <w:p w14:paraId="08D57DB1" w14:textId="2DF740DD" w:rsidR="009036A1" w:rsidRPr="00E93981" w:rsidRDefault="009036A1" w:rsidP="00796F89">
            <w:pPr>
              <w:jc w:val="center"/>
              <w:rPr>
                <w:rFonts w:ascii="Calibri" w:hAnsi="Calibri"/>
                <w:sz w:val="18"/>
                <w:szCs w:val="16"/>
              </w:rPr>
            </w:pPr>
            <w:r w:rsidRPr="00E93981">
              <w:rPr>
                <w:rFonts w:ascii="Calibri" w:hAnsi="Calibri"/>
                <w:sz w:val="18"/>
                <w:szCs w:val="16"/>
              </w:rPr>
              <w:t>03</w:t>
            </w:r>
          </w:p>
        </w:tc>
        <w:tc>
          <w:tcPr>
            <w:tcW w:w="10236" w:type="dxa"/>
            <w:gridSpan w:val="2"/>
          </w:tcPr>
          <w:p w14:paraId="014394FE" w14:textId="0E291A3C" w:rsidR="009036A1" w:rsidRPr="00A90877" w:rsidRDefault="009036A1" w:rsidP="00927245">
            <w:pPr>
              <w:rPr>
                <w:rFonts w:ascii="Calibri" w:hAnsi="Calibri"/>
                <w:sz w:val="18"/>
                <w:szCs w:val="16"/>
              </w:rPr>
            </w:pPr>
            <w:r w:rsidRPr="00A90877">
              <w:rPr>
                <w:rFonts w:ascii="Calibri" w:hAnsi="Calibri"/>
                <w:sz w:val="18"/>
                <w:szCs w:val="16"/>
              </w:rPr>
              <w:t>Insulation fits snuggly around obstructions (e.g., electrical boxes, plumbing and wiring) with no gaps, voids or compression.</w:t>
            </w:r>
          </w:p>
        </w:tc>
      </w:tr>
      <w:tr w:rsidR="009036A1" w:rsidRPr="00E93981" w14:paraId="0188B462" w14:textId="77777777" w:rsidTr="001B1FF4">
        <w:tc>
          <w:tcPr>
            <w:tcW w:w="554" w:type="dxa"/>
            <w:vAlign w:val="center"/>
          </w:tcPr>
          <w:p w14:paraId="55F92A3D" w14:textId="6E95071E" w:rsidR="009036A1" w:rsidRPr="00E93981" w:rsidRDefault="009036A1" w:rsidP="00796F89">
            <w:pPr>
              <w:jc w:val="center"/>
              <w:rPr>
                <w:rFonts w:ascii="Calibri" w:hAnsi="Calibri"/>
                <w:sz w:val="18"/>
                <w:szCs w:val="16"/>
              </w:rPr>
            </w:pPr>
            <w:r w:rsidRPr="00E93981">
              <w:rPr>
                <w:rFonts w:ascii="Calibri" w:hAnsi="Calibri"/>
                <w:sz w:val="18"/>
                <w:szCs w:val="16"/>
              </w:rPr>
              <w:t>04</w:t>
            </w:r>
          </w:p>
        </w:tc>
        <w:tc>
          <w:tcPr>
            <w:tcW w:w="10236" w:type="dxa"/>
            <w:gridSpan w:val="2"/>
          </w:tcPr>
          <w:p w14:paraId="52D647AE" w14:textId="5DE35126" w:rsidR="009036A1" w:rsidRPr="00E93981" w:rsidRDefault="009036A1" w:rsidP="00927245">
            <w:pPr>
              <w:rPr>
                <w:rFonts w:ascii="Calibri" w:hAnsi="Calibri"/>
                <w:sz w:val="18"/>
                <w:szCs w:val="16"/>
              </w:rPr>
            </w:pPr>
            <w:r w:rsidRPr="00E93981">
              <w:rPr>
                <w:rFonts w:ascii="Calibri" w:hAnsi="Calibri"/>
                <w:sz w:val="18"/>
                <w:szCs w:val="16"/>
              </w:rPr>
              <w:t>Structural metal tie</w:t>
            </w:r>
            <w:r w:rsidR="00A90877">
              <w:rPr>
                <w:rFonts w:ascii="Calibri" w:hAnsi="Calibri"/>
                <w:sz w:val="18"/>
                <w:szCs w:val="16"/>
              </w:rPr>
              <w:t>-</w:t>
            </w:r>
            <w:r w:rsidRPr="00E93981">
              <w:rPr>
                <w:rFonts w:ascii="Calibri" w:hAnsi="Calibri"/>
                <w:sz w:val="18"/>
                <w:szCs w:val="16"/>
              </w:rPr>
              <w:t>downs and shear panels are insulated between exterior air barrier and metal.</w:t>
            </w:r>
          </w:p>
        </w:tc>
      </w:tr>
      <w:tr w:rsidR="009036A1" w:rsidRPr="00E93981" w14:paraId="5ABEAD75" w14:textId="77777777" w:rsidTr="001B1FF4">
        <w:tc>
          <w:tcPr>
            <w:tcW w:w="554" w:type="dxa"/>
            <w:vAlign w:val="center"/>
          </w:tcPr>
          <w:p w14:paraId="747CC2BB" w14:textId="0C70813D" w:rsidR="009036A1" w:rsidRPr="00E93981" w:rsidRDefault="009036A1" w:rsidP="00796F89">
            <w:pPr>
              <w:jc w:val="center"/>
              <w:rPr>
                <w:rFonts w:ascii="Calibri" w:hAnsi="Calibri"/>
                <w:sz w:val="18"/>
                <w:szCs w:val="16"/>
              </w:rPr>
            </w:pPr>
            <w:r w:rsidRPr="00E93981">
              <w:rPr>
                <w:rFonts w:ascii="Calibri" w:hAnsi="Calibri"/>
                <w:sz w:val="18"/>
                <w:szCs w:val="16"/>
              </w:rPr>
              <w:t>05</w:t>
            </w:r>
          </w:p>
        </w:tc>
        <w:tc>
          <w:tcPr>
            <w:tcW w:w="10236" w:type="dxa"/>
            <w:gridSpan w:val="2"/>
          </w:tcPr>
          <w:p w14:paraId="71476370" w14:textId="388AE167" w:rsidR="009036A1" w:rsidRPr="00E93981" w:rsidRDefault="00962B51" w:rsidP="00927245">
            <w:pPr>
              <w:rPr>
                <w:rFonts w:ascii="Calibri" w:hAnsi="Calibri"/>
                <w:sz w:val="18"/>
                <w:szCs w:val="16"/>
              </w:rPr>
            </w:pPr>
            <w:r w:rsidRPr="00E93981">
              <w:rPr>
                <w:rFonts w:ascii="Calibri" w:hAnsi="Calibri"/>
                <w:sz w:val="18"/>
                <w:szCs w:val="16"/>
              </w:rPr>
              <w:t>Hard to access wall stud cavities, such as corner channels or wall intersections, are insulated to the proper R-value prior to the installation of exterior sheathing or exterior stucco lathe.</w:t>
            </w:r>
          </w:p>
        </w:tc>
      </w:tr>
      <w:tr w:rsidR="009036A1" w:rsidRPr="00E93981" w14:paraId="3DAE7310" w14:textId="77777777" w:rsidTr="001B1FF4">
        <w:tc>
          <w:tcPr>
            <w:tcW w:w="554" w:type="dxa"/>
            <w:vAlign w:val="center"/>
          </w:tcPr>
          <w:p w14:paraId="60113F63" w14:textId="200AD71E" w:rsidR="009036A1" w:rsidRPr="00E93981" w:rsidRDefault="009036A1" w:rsidP="00796F89">
            <w:pPr>
              <w:jc w:val="center"/>
              <w:rPr>
                <w:rFonts w:ascii="Calibri" w:hAnsi="Calibri"/>
                <w:sz w:val="18"/>
                <w:szCs w:val="16"/>
              </w:rPr>
            </w:pPr>
            <w:r w:rsidRPr="00E93981">
              <w:rPr>
                <w:rFonts w:ascii="Calibri" w:hAnsi="Calibri"/>
                <w:sz w:val="18"/>
                <w:szCs w:val="16"/>
              </w:rPr>
              <w:t>06</w:t>
            </w:r>
          </w:p>
        </w:tc>
        <w:tc>
          <w:tcPr>
            <w:tcW w:w="10236" w:type="dxa"/>
            <w:gridSpan w:val="2"/>
          </w:tcPr>
          <w:p w14:paraId="10B9A9A9" w14:textId="74AD0B5F" w:rsidR="009036A1" w:rsidRPr="00E93981" w:rsidRDefault="00962B51" w:rsidP="00A90877">
            <w:pPr>
              <w:rPr>
                <w:rFonts w:ascii="Calibri" w:hAnsi="Calibri"/>
                <w:sz w:val="18"/>
                <w:szCs w:val="16"/>
              </w:rPr>
            </w:pPr>
            <w:r w:rsidRPr="00E93981">
              <w:rPr>
                <w:rFonts w:ascii="Calibri" w:hAnsi="Calibri"/>
                <w:sz w:val="18"/>
                <w:szCs w:val="16"/>
              </w:rPr>
              <w:t xml:space="preserve">Insulation and interior air barrier </w:t>
            </w:r>
            <w:r w:rsidR="004C27AC">
              <w:rPr>
                <w:rFonts w:ascii="Calibri" w:hAnsi="Calibri"/>
                <w:sz w:val="18"/>
                <w:szCs w:val="16"/>
              </w:rPr>
              <w:t>are</w:t>
            </w:r>
            <w:r w:rsidRPr="00E93981">
              <w:rPr>
                <w:rFonts w:ascii="Calibri" w:hAnsi="Calibri"/>
                <w:sz w:val="18"/>
                <w:szCs w:val="16"/>
              </w:rPr>
              <w:t xml:space="preserve"> installed behind tub, shower, fireplace enclosures and stairwells to the R-value listed on the </w:t>
            </w:r>
            <w:r w:rsidR="00A90877">
              <w:rPr>
                <w:rFonts w:ascii="Calibri" w:hAnsi="Calibri"/>
                <w:sz w:val="18"/>
                <w:szCs w:val="16"/>
              </w:rPr>
              <w:t>Certificate of Compliance</w:t>
            </w:r>
            <w:r w:rsidR="00A90877" w:rsidRPr="00E93981">
              <w:rPr>
                <w:rFonts w:ascii="Calibri" w:hAnsi="Calibri"/>
                <w:sz w:val="18"/>
                <w:szCs w:val="16"/>
              </w:rPr>
              <w:t xml:space="preserve"> </w:t>
            </w:r>
            <w:r w:rsidRPr="00E93981">
              <w:rPr>
                <w:rFonts w:ascii="Calibri" w:hAnsi="Calibri"/>
                <w:sz w:val="18"/>
                <w:szCs w:val="16"/>
              </w:rPr>
              <w:t>when located against exterior walls.</w:t>
            </w:r>
          </w:p>
        </w:tc>
      </w:tr>
      <w:tr w:rsidR="009036A1" w:rsidRPr="00E93981" w14:paraId="6846A26B" w14:textId="77777777" w:rsidTr="001B1FF4">
        <w:tc>
          <w:tcPr>
            <w:tcW w:w="554" w:type="dxa"/>
            <w:vAlign w:val="center"/>
          </w:tcPr>
          <w:p w14:paraId="68810F44" w14:textId="601ECF55" w:rsidR="009036A1" w:rsidRPr="00E93981" w:rsidRDefault="009036A1" w:rsidP="00796F89">
            <w:pPr>
              <w:jc w:val="center"/>
              <w:rPr>
                <w:rFonts w:ascii="Calibri" w:hAnsi="Calibri"/>
                <w:sz w:val="18"/>
                <w:szCs w:val="16"/>
              </w:rPr>
            </w:pPr>
            <w:r w:rsidRPr="00E93981">
              <w:rPr>
                <w:rFonts w:ascii="Calibri" w:hAnsi="Calibri"/>
                <w:sz w:val="18"/>
                <w:szCs w:val="16"/>
              </w:rPr>
              <w:t>07</w:t>
            </w:r>
          </w:p>
        </w:tc>
        <w:tc>
          <w:tcPr>
            <w:tcW w:w="10236" w:type="dxa"/>
            <w:gridSpan w:val="2"/>
          </w:tcPr>
          <w:p w14:paraId="3A339778" w14:textId="3602D983" w:rsidR="009036A1" w:rsidRPr="00E93981" w:rsidRDefault="00962B51" w:rsidP="006277EB">
            <w:pPr>
              <w:rPr>
                <w:rFonts w:ascii="Calibri" w:hAnsi="Calibri"/>
                <w:sz w:val="18"/>
                <w:szCs w:val="16"/>
              </w:rPr>
            </w:pPr>
            <w:r w:rsidRPr="00E93981">
              <w:rPr>
                <w:rFonts w:ascii="Calibri" w:hAnsi="Calibri"/>
                <w:sz w:val="18"/>
                <w:szCs w:val="16"/>
              </w:rPr>
              <w:t xml:space="preserve">All single-member window and door headers shall be insulated to a minimum of R-3 for a 2x4 framing, or equivalent width, and a minimum of R-5 for all other assemblies. If continuous exterior rigid insulation </w:t>
            </w:r>
            <w:r w:rsidR="006277EB">
              <w:rPr>
                <w:rFonts w:ascii="Calibri" w:hAnsi="Calibri"/>
                <w:sz w:val="18"/>
                <w:szCs w:val="16"/>
              </w:rPr>
              <w:t xml:space="preserve">equal to or greater than R-2 </w:t>
            </w:r>
            <w:r w:rsidRPr="00E93981">
              <w:rPr>
                <w:rFonts w:ascii="Calibri" w:hAnsi="Calibri"/>
                <w:sz w:val="18"/>
                <w:szCs w:val="16"/>
              </w:rPr>
              <w:t>is used</w:t>
            </w:r>
            <w:r w:rsidR="006277EB">
              <w:rPr>
                <w:rFonts w:ascii="Calibri" w:hAnsi="Calibri"/>
                <w:sz w:val="18"/>
                <w:szCs w:val="16"/>
              </w:rPr>
              <w:t>,</w:t>
            </w:r>
            <w:r w:rsidRPr="00E93981">
              <w:rPr>
                <w:rFonts w:ascii="Calibri" w:hAnsi="Calibri"/>
                <w:sz w:val="18"/>
                <w:szCs w:val="16"/>
              </w:rPr>
              <w:t xml:space="preserve"> an insulated header is not required.</w:t>
            </w:r>
          </w:p>
        </w:tc>
      </w:tr>
      <w:tr w:rsidR="009036A1" w:rsidRPr="00E93981" w14:paraId="5023D000" w14:textId="77777777" w:rsidTr="001B1FF4">
        <w:tc>
          <w:tcPr>
            <w:tcW w:w="554" w:type="dxa"/>
            <w:vAlign w:val="center"/>
          </w:tcPr>
          <w:p w14:paraId="78D1DC2D" w14:textId="18DF95E1" w:rsidR="009036A1" w:rsidRPr="00E93981" w:rsidRDefault="009036A1" w:rsidP="00796F89">
            <w:pPr>
              <w:jc w:val="center"/>
              <w:rPr>
                <w:rFonts w:ascii="Calibri" w:hAnsi="Calibri"/>
                <w:sz w:val="18"/>
                <w:szCs w:val="16"/>
              </w:rPr>
            </w:pPr>
            <w:r w:rsidRPr="00E93981">
              <w:rPr>
                <w:rFonts w:ascii="Calibri" w:hAnsi="Calibri"/>
                <w:sz w:val="18"/>
                <w:szCs w:val="16"/>
              </w:rPr>
              <w:t>08</w:t>
            </w:r>
          </w:p>
        </w:tc>
        <w:tc>
          <w:tcPr>
            <w:tcW w:w="10236" w:type="dxa"/>
            <w:gridSpan w:val="2"/>
          </w:tcPr>
          <w:p w14:paraId="25F8AD79" w14:textId="5280B0A1" w:rsidR="009036A1" w:rsidRPr="00E93981" w:rsidRDefault="00962B51" w:rsidP="00927245">
            <w:pPr>
              <w:rPr>
                <w:rFonts w:ascii="Calibri" w:hAnsi="Calibri"/>
                <w:sz w:val="18"/>
                <w:szCs w:val="16"/>
              </w:rPr>
            </w:pPr>
            <w:r w:rsidRPr="00E93981">
              <w:rPr>
                <w:rFonts w:ascii="Calibri" w:hAnsi="Calibri"/>
                <w:sz w:val="18"/>
                <w:szCs w:val="16"/>
              </w:rPr>
              <w:t>After insulation is installed: All insulated walls have interior and exterior air barriers, including kneewalls and walls of skylight wells. Exception: Rim joists. Interior air barrier (typically gypsum board) is sealed to top plate.</w:t>
            </w:r>
          </w:p>
        </w:tc>
      </w:tr>
      <w:tr w:rsidR="00D85204" w:rsidRPr="00E93981" w14:paraId="7984713A" w14:textId="77777777" w:rsidTr="001B1FF4">
        <w:tc>
          <w:tcPr>
            <w:tcW w:w="554" w:type="dxa"/>
            <w:vAlign w:val="center"/>
          </w:tcPr>
          <w:p w14:paraId="78F45004" w14:textId="148509EC" w:rsidR="00D85204" w:rsidRPr="00E93981" w:rsidRDefault="00D85204" w:rsidP="00D85204">
            <w:pPr>
              <w:jc w:val="center"/>
              <w:rPr>
                <w:rFonts w:ascii="Calibri" w:hAnsi="Calibri"/>
                <w:sz w:val="18"/>
                <w:szCs w:val="16"/>
              </w:rPr>
            </w:pPr>
            <w:r>
              <w:rPr>
                <w:rFonts w:ascii="Calibri" w:hAnsi="Calibri"/>
                <w:sz w:val="18"/>
                <w:szCs w:val="16"/>
              </w:rPr>
              <w:t>09</w:t>
            </w:r>
          </w:p>
        </w:tc>
        <w:tc>
          <w:tcPr>
            <w:tcW w:w="2321" w:type="dxa"/>
          </w:tcPr>
          <w:p w14:paraId="1FF2D188" w14:textId="77777777" w:rsidR="00D85204" w:rsidRPr="00E93981" w:rsidRDefault="00D85204" w:rsidP="00D85204">
            <w:pPr>
              <w:rPr>
                <w:rFonts w:ascii="Calibri" w:hAnsi="Calibri"/>
                <w:sz w:val="18"/>
                <w:szCs w:val="16"/>
              </w:rPr>
            </w:pPr>
            <w:r>
              <w:rPr>
                <w:rFonts w:ascii="Calibri" w:hAnsi="Calibri"/>
                <w:sz w:val="18"/>
                <w:szCs w:val="16"/>
              </w:rPr>
              <w:t>Verification Status</w:t>
            </w:r>
          </w:p>
        </w:tc>
        <w:tc>
          <w:tcPr>
            <w:tcW w:w="7915" w:type="dxa"/>
          </w:tcPr>
          <w:p w14:paraId="4794BCD5"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301D1364"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4FAEA1DD" w14:textId="667DBF43" w:rsidR="00D85204" w:rsidRPr="001B1FF4" w:rsidRDefault="00D85204" w:rsidP="001B1FF4">
            <w:pPr>
              <w:pStyle w:val="ListParagraph"/>
              <w:numPr>
                <w:ilvl w:val="0"/>
                <w:numId w:val="49"/>
              </w:numPr>
              <w:rPr>
                <w:rFonts w:ascii="Calibri" w:hAnsi="Calibri"/>
                <w:sz w:val="18"/>
                <w:szCs w:val="16"/>
              </w:rPr>
            </w:pPr>
            <w:r w:rsidRPr="001B1FF4">
              <w:rPr>
                <w:rFonts w:ascii="Calibri" w:hAnsi="Calibri"/>
                <w:sz w:val="18"/>
                <w:szCs w:val="18"/>
                <w:u w:val="single"/>
              </w:rPr>
              <w:t>All N/A - This entire table is not applicable.</w:t>
            </w:r>
          </w:p>
        </w:tc>
      </w:tr>
      <w:tr w:rsidR="00D85204" w:rsidRPr="00E93981" w14:paraId="3AFFE598" w14:textId="77777777" w:rsidTr="001B1FF4">
        <w:tc>
          <w:tcPr>
            <w:tcW w:w="554" w:type="dxa"/>
            <w:vAlign w:val="center"/>
          </w:tcPr>
          <w:p w14:paraId="70E96988" w14:textId="21BDA53D" w:rsidR="00D85204" w:rsidRPr="00E93981" w:rsidRDefault="00D85204" w:rsidP="00D85204">
            <w:pPr>
              <w:jc w:val="center"/>
              <w:rPr>
                <w:rFonts w:ascii="Calibri" w:hAnsi="Calibri"/>
                <w:sz w:val="18"/>
                <w:szCs w:val="16"/>
              </w:rPr>
            </w:pPr>
            <w:r>
              <w:rPr>
                <w:rFonts w:ascii="Calibri" w:hAnsi="Calibri"/>
                <w:sz w:val="18"/>
                <w:szCs w:val="16"/>
              </w:rPr>
              <w:t>10</w:t>
            </w:r>
          </w:p>
        </w:tc>
        <w:tc>
          <w:tcPr>
            <w:tcW w:w="2321" w:type="dxa"/>
          </w:tcPr>
          <w:p w14:paraId="70BB7B58" w14:textId="77777777" w:rsidR="00D85204" w:rsidRPr="00E93981" w:rsidRDefault="00D85204" w:rsidP="00D85204">
            <w:pPr>
              <w:rPr>
                <w:rFonts w:ascii="Calibri" w:hAnsi="Calibri"/>
                <w:sz w:val="18"/>
                <w:szCs w:val="16"/>
              </w:rPr>
            </w:pPr>
            <w:r>
              <w:rPr>
                <w:rFonts w:ascii="Calibri" w:hAnsi="Calibri"/>
                <w:sz w:val="18"/>
                <w:szCs w:val="16"/>
              </w:rPr>
              <w:t>Correction Notes</w:t>
            </w:r>
          </w:p>
        </w:tc>
        <w:tc>
          <w:tcPr>
            <w:tcW w:w="7915" w:type="dxa"/>
          </w:tcPr>
          <w:p w14:paraId="4582839D" w14:textId="529672B5" w:rsidR="00D85204" w:rsidRPr="00E93981" w:rsidRDefault="00D85204" w:rsidP="00D85204">
            <w:pPr>
              <w:rPr>
                <w:rFonts w:ascii="Calibri" w:hAnsi="Calibri"/>
                <w:sz w:val="18"/>
                <w:szCs w:val="16"/>
              </w:rPr>
            </w:pPr>
          </w:p>
        </w:tc>
      </w:tr>
      <w:tr w:rsidR="00B2153C" w:rsidRPr="00E93981" w14:paraId="2174B629" w14:textId="77777777" w:rsidTr="00D53DCC">
        <w:tc>
          <w:tcPr>
            <w:tcW w:w="10790" w:type="dxa"/>
            <w:gridSpan w:val="3"/>
            <w:vAlign w:val="center"/>
          </w:tcPr>
          <w:p w14:paraId="3A5D1ED5" w14:textId="06A549F7" w:rsidR="00B2153C" w:rsidRPr="00E93981" w:rsidRDefault="00B2153C" w:rsidP="00D85204">
            <w:pPr>
              <w:rPr>
                <w:rFonts w:ascii="Calibri" w:hAnsi="Calibri"/>
                <w:sz w:val="18"/>
                <w:szCs w:val="16"/>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3433A08B" w14:textId="0842F93D" w:rsidR="00BB14C1" w:rsidRDefault="00BB14C1"/>
    <w:tbl>
      <w:tblPr>
        <w:tblStyle w:val="TableGrid"/>
        <w:tblW w:w="0" w:type="auto"/>
        <w:tblLook w:val="04A0" w:firstRow="1" w:lastRow="0" w:firstColumn="1" w:lastColumn="0" w:noHBand="0" w:noVBand="1"/>
      </w:tblPr>
      <w:tblGrid>
        <w:gridCol w:w="554"/>
        <w:gridCol w:w="2321"/>
        <w:gridCol w:w="7915"/>
      </w:tblGrid>
      <w:tr w:rsidR="00962B51" w:rsidRPr="00E93981" w14:paraId="63DFEB99" w14:textId="77777777" w:rsidTr="006120A6">
        <w:tc>
          <w:tcPr>
            <w:tcW w:w="10790" w:type="dxa"/>
            <w:gridSpan w:val="3"/>
          </w:tcPr>
          <w:p w14:paraId="343B595C" w14:textId="2F3E2A54" w:rsidR="00962B51" w:rsidRPr="00E93981" w:rsidRDefault="00BB14C1" w:rsidP="00927245">
            <w:pPr>
              <w:rPr>
                <w:rFonts w:ascii="Calibri" w:hAnsi="Calibri"/>
                <w:b/>
                <w:sz w:val="18"/>
                <w:szCs w:val="16"/>
              </w:rPr>
            </w:pPr>
            <w:r>
              <w:rPr>
                <w:rFonts w:ascii="Calibri" w:hAnsi="Calibri"/>
                <w:b/>
                <w:sz w:val="18"/>
                <w:szCs w:val="16"/>
              </w:rPr>
              <w:t>E</w:t>
            </w:r>
            <w:r w:rsidR="00962B51" w:rsidRPr="00E93981">
              <w:rPr>
                <w:rFonts w:ascii="Calibri" w:hAnsi="Calibri"/>
                <w:b/>
                <w:sz w:val="18"/>
                <w:szCs w:val="16"/>
              </w:rPr>
              <w:t>. Ceiling Adjacent to Unconditioned Space</w:t>
            </w:r>
          </w:p>
        </w:tc>
      </w:tr>
      <w:tr w:rsidR="00962B51" w:rsidRPr="00E93981" w14:paraId="59597AA4" w14:textId="77777777" w:rsidTr="006120A6">
        <w:tc>
          <w:tcPr>
            <w:tcW w:w="554" w:type="dxa"/>
            <w:vAlign w:val="center"/>
          </w:tcPr>
          <w:p w14:paraId="205E29DF" w14:textId="7F63E3D8" w:rsidR="00962B51" w:rsidRPr="00E93981" w:rsidRDefault="00962B51" w:rsidP="00796F89">
            <w:pPr>
              <w:jc w:val="center"/>
              <w:rPr>
                <w:rFonts w:ascii="Calibri" w:hAnsi="Calibri"/>
                <w:sz w:val="18"/>
                <w:szCs w:val="16"/>
              </w:rPr>
            </w:pPr>
            <w:r w:rsidRPr="00E93981">
              <w:rPr>
                <w:rFonts w:ascii="Calibri" w:hAnsi="Calibri"/>
                <w:sz w:val="18"/>
                <w:szCs w:val="16"/>
              </w:rPr>
              <w:t>01</w:t>
            </w:r>
          </w:p>
        </w:tc>
        <w:tc>
          <w:tcPr>
            <w:tcW w:w="10236" w:type="dxa"/>
            <w:gridSpan w:val="2"/>
          </w:tcPr>
          <w:p w14:paraId="577908F5" w14:textId="6D70382D" w:rsidR="00962B51" w:rsidRPr="00E93981" w:rsidRDefault="00962B51" w:rsidP="00927245">
            <w:pPr>
              <w:rPr>
                <w:rFonts w:ascii="Calibri" w:hAnsi="Calibri"/>
                <w:sz w:val="18"/>
                <w:szCs w:val="16"/>
              </w:rPr>
            </w:pPr>
            <w:r w:rsidRPr="00E93981">
              <w:rPr>
                <w:rFonts w:ascii="Calibri" w:hAnsi="Calibri"/>
                <w:sz w:val="18"/>
                <w:szCs w:val="16"/>
              </w:rPr>
              <w:t>Insulation extends to the outside surface of the exterior wall.</w:t>
            </w:r>
          </w:p>
        </w:tc>
      </w:tr>
      <w:tr w:rsidR="00962B51" w:rsidRPr="00E93981" w14:paraId="0484DCB0" w14:textId="77777777" w:rsidTr="006120A6">
        <w:tc>
          <w:tcPr>
            <w:tcW w:w="554" w:type="dxa"/>
            <w:vAlign w:val="center"/>
          </w:tcPr>
          <w:p w14:paraId="58C2C509" w14:textId="2EE34990" w:rsidR="00962B51" w:rsidRPr="00E93981" w:rsidRDefault="00962B51" w:rsidP="00796F89">
            <w:pPr>
              <w:jc w:val="center"/>
              <w:rPr>
                <w:rFonts w:ascii="Calibri" w:hAnsi="Calibri"/>
                <w:sz w:val="18"/>
                <w:szCs w:val="16"/>
              </w:rPr>
            </w:pPr>
            <w:r w:rsidRPr="00E93981">
              <w:rPr>
                <w:rFonts w:ascii="Calibri" w:hAnsi="Calibri"/>
                <w:sz w:val="18"/>
                <w:szCs w:val="16"/>
              </w:rPr>
              <w:t>02</w:t>
            </w:r>
          </w:p>
        </w:tc>
        <w:tc>
          <w:tcPr>
            <w:tcW w:w="10236" w:type="dxa"/>
            <w:gridSpan w:val="2"/>
          </w:tcPr>
          <w:p w14:paraId="430DD3D8" w14:textId="4731CE90" w:rsidR="00962B51" w:rsidRPr="00E93981" w:rsidRDefault="00962B51" w:rsidP="00927245">
            <w:pPr>
              <w:rPr>
                <w:rFonts w:ascii="Calibri" w:hAnsi="Calibri"/>
                <w:sz w:val="18"/>
                <w:szCs w:val="16"/>
              </w:rPr>
            </w:pPr>
            <w:r w:rsidRPr="00E93981">
              <w:rPr>
                <w:rFonts w:ascii="Calibri" w:hAnsi="Calibri"/>
                <w:sz w:val="18"/>
                <w:szCs w:val="16"/>
              </w:rPr>
              <w:t>Insulation is in direct contact with</w:t>
            </w:r>
            <w:r w:rsidR="004C27AC">
              <w:rPr>
                <w:rFonts w:ascii="Calibri" w:hAnsi="Calibri"/>
                <w:sz w:val="18"/>
                <w:szCs w:val="16"/>
              </w:rPr>
              <w:t xml:space="preserve"> the</w:t>
            </w:r>
            <w:r w:rsidRPr="00E93981">
              <w:rPr>
                <w:rFonts w:ascii="Calibri" w:hAnsi="Calibri"/>
                <w:sz w:val="18"/>
                <w:szCs w:val="16"/>
              </w:rPr>
              <w:t xml:space="preserve"> ceiling air barrier so there are no gaps, voids or compression.</w:t>
            </w:r>
          </w:p>
        </w:tc>
      </w:tr>
      <w:tr w:rsidR="00962B51" w:rsidRPr="00E93981" w14:paraId="09E95933" w14:textId="77777777" w:rsidTr="006120A6">
        <w:tc>
          <w:tcPr>
            <w:tcW w:w="554" w:type="dxa"/>
            <w:vAlign w:val="center"/>
          </w:tcPr>
          <w:p w14:paraId="78130FE5" w14:textId="6DB930D0" w:rsidR="00962B51" w:rsidRPr="00E93981" w:rsidRDefault="00962B51" w:rsidP="00796F89">
            <w:pPr>
              <w:jc w:val="center"/>
              <w:rPr>
                <w:rFonts w:ascii="Calibri" w:hAnsi="Calibri"/>
                <w:sz w:val="18"/>
                <w:szCs w:val="16"/>
              </w:rPr>
            </w:pPr>
            <w:r w:rsidRPr="00E93981">
              <w:rPr>
                <w:rFonts w:ascii="Calibri" w:hAnsi="Calibri"/>
                <w:sz w:val="18"/>
                <w:szCs w:val="16"/>
              </w:rPr>
              <w:t>03</w:t>
            </w:r>
          </w:p>
        </w:tc>
        <w:tc>
          <w:tcPr>
            <w:tcW w:w="10236" w:type="dxa"/>
            <w:gridSpan w:val="2"/>
          </w:tcPr>
          <w:p w14:paraId="0E55BABB" w14:textId="38EA1F00" w:rsidR="00962B51" w:rsidRPr="00E93981" w:rsidRDefault="00962B51">
            <w:pPr>
              <w:rPr>
                <w:rFonts w:ascii="Calibri" w:hAnsi="Calibri"/>
                <w:sz w:val="18"/>
                <w:szCs w:val="16"/>
              </w:rPr>
            </w:pPr>
            <w:r w:rsidRPr="00E93981">
              <w:rPr>
                <w:rFonts w:ascii="Calibri" w:hAnsi="Calibri"/>
                <w:sz w:val="18"/>
                <w:szCs w:val="16"/>
              </w:rPr>
              <w:t xml:space="preserve">Chimneys and flues (except zero clearance) have </w:t>
            </w:r>
            <w:r w:rsidR="004C27AC">
              <w:rPr>
                <w:rFonts w:ascii="Calibri" w:hAnsi="Calibri"/>
                <w:sz w:val="18"/>
                <w:szCs w:val="16"/>
              </w:rPr>
              <w:t xml:space="preserve">a </w:t>
            </w:r>
            <w:r w:rsidRPr="00E93981">
              <w:rPr>
                <w:rFonts w:ascii="Calibri" w:hAnsi="Calibri"/>
                <w:sz w:val="18"/>
                <w:szCs w:val="16"/>
              </w:rPr>
              <w:t xml:space="preserve">sheet metal collar at the ceiling level to prevent contact with the insulation. The collar is at least as tall as the depth of the insulation. There is a minimum 1” clearance between the collar and the chimney/flue for double wall vent, and 6” for single wall vent, unless manufacturer’s instructions require otherwise. The collar </w:t>
            </w:r>
            <w:r w:rsidR="001D17B1" w:rsidRPr="00E93981">
              <w:rPr>
                <w:rFonts w:ascii="Calibri" w:hAnsi="Calibri"/>
                <w:sz w:val="18"/>
                <w:szCs w:val="16"/>
              </w:rPr>
              <w:t>is</w:t>
            </w:r>
            <w:r w:rsidRPr="00E93981">
              <w:rPr>
                <w:rFonts w:ascii="Calibri" w:hAnsi="Calibri"/>
                <w:sz w:val="18"/>
                <w:szCs w:val="16"/>
              </w:rPr>
              <w:t xml:space="preserve"> sealed to the ceiling with high temperature sealant to prevent air leakage. The insulation is in contact with the sheet metal collar.</w:t>
            </w:r>
          </w:p>
        </w:tc>
      </w:tr>
      <w:tr w:rsidR="00962B51" w:rsidRPr="00E93981" w14:paraId="3D0A61F6" w14:textId="77777777" w:rsidTr="006120A6">
        <w:tc>
          <w:tcPr>
            <w:tcW w:w="554" w:type="dxa"/>
            <w:vAlign w:val="center"/>
          </w:tcPr>
          <w:p w14:paraId="580FB505" w14:textId="5584525D" w:rsidR="00962B51" w:rsidRPr="00E93981" w:rsidRDefault="00962B51" w:rsidP="00796F89">
            <w:pPr>
              <w:jc w:val="center"/>
              <w:rPr>
                <w:rFonts w:ascii="Calibri" w:hAnsi="Calibri"/>
                <w:sz w:val="18"/>
                <w:szCs w:val="16"/>
              </w:rPr>
            </w:pPr>
            <w:r w:rsidRPr="00E93981">
              <w:rPr>
                <w:rFonts w:ascii="Calibri" w:hAnsi="Calibri"/>
                <w:sz w:val="18"/>
                <w:szCs w:val="16"/>
              </w:rPr>
              <w:t>04</w:t>
            </w:r>
          </w:p>
        </w:tc>
        <w:tc>
          <w:tcPr>
            <w:tcW w:w="10236" w:type="dxa"/>
            <w:gridSpan w:val="2"/>
          </w:tcPr>
          <w:p w14:paraId="6DA06332" w14:textId="6CD9224E" w:rsidR="001D17B1" w:rsidRPr="00E93981" w:rsidRDefault="001D17B1" w:rsidP="00927245">
            <w:pPr>
              <w:rPr>
                <w:rFonts w:ascii="Calibri" w:hAnsi="Calibri"/>
                <w:sz w:val="18"/>
                <w:szCs w:val="16"/>
              </w:rPr>
            </w:pPr>
            <w:r w:rsidRPr="00E93981">
              <w:rPr>
                <w:rFonts w:ascii="Calibri" w:hAnsi="Calibri"/>
                <w:sz w:val="18"/>
                <w:szCs w:val="16"/>
              </w:rPr>
              <w:t xml:space="preserve">Recessed can lights penetrating </w:t>
            </w:r>
            <w:r w:rsidR="004C27AC">
              <w:rPr>
                <w:rFonts w:ascii="Calibri" w:hAnsi="Calibri"/>
                <w:sz w:val="18"/>
                <w:szCs w:val="16"/>
              </w:rPr>
              <w:t xml:space="preserve">the </w:t>
            </w:r>
            <w:r w:rsidRPr="00E93981">
              <w:rPr>
                <w:rFonts w:ascii="Calibri" w:hAnsi="Calibri"/>
                <w:sz w:val="18"/>
                <w:szCs w:val="16"/>
              </w:rPr>
              <w:t xml:space="preserve">ceiling air barrier are covered with insulation to the depth needed to meet </w:t>
            </w:r>
            <w:r w:rsidR="004C27AC">
              <w:rPr>
                <w:rFonts w:ascii="Calibri" w:hAnsi="Calibri"/>
                <w:sz w:val="18"/>
                <w:szCs w:val="16"/>
              </w:rPr>
              <w:t xml:space="preserve">the </w:t>
            </w:r>
            <w:r w:rsidRPr="00E93981">
              <w:rPr>
                <w:rFonts w:ascii="Calibri" w:hAnsi="Calibri"/>
                <w:sz w:val="18"/>
                <w:szCs w:val="16"/>
              </w:rPr>
              <w:t>ceiling R-value specified on the Certificate of Compliance.</w:t>
            </w:r>
          </w:p>
        </w:tc>
      </w:tr>
      <w:tr w:rsidR="00962B51" w:rsidRPr="00E93981" w14:paraId="0157D1EC" w14:textId="77777777" w:rsidTr="006120A6">
        <w:tc>
          <w:tcPr>
            <w:tcW w:w="554" w:type="dxa"/>
            <w:vAlign w:val="center"/>
          </w:tcPr>
          <w:p w14:paraId="525CEA51" w14:textId="2D2CFF8E" w:rsidR="00962B51" w:rsidRPr="00E93981" w:rsidRDefault="00962B51" w:rsidP="00796F89">
            <w:pPr>
              <w:jc w:val="center"/>
              <w:rPr>
                <w:rFonts w:ascii="Calibri" w:hAnsi="Calibri"/>
                <w:sz w:val="18"/>
                <w:szCs w:val="16"/>
              </w:rPr>
            </w:pPr>
            <w:r w:rsidRPr="00E93981">
              <w:rPr>
                <w:rFonts w:ascii="Calibri" w:hAnsi="Calibri"/>
                <w:sz w:val="18"/>
                <w:szCs w:val="16"/>
              </w:rPr>
              <w:t>05</w:t>
            </w:r>
          </w:p>
        </w:tc>
        <w:tc>
          <w:tcPr>
            <w:tcW w:w="10236" w:type="dxa"/>
            <w:gridSpan w:val="2"/>
          </w:tcPr>
          <w:p w14:paraId="5195F7FF" w14:textId="0CFFBC47" w:rsidR="00962B51" w:rsidRPr="00E93981" w:rsidRDefault="004C27AC" w:rsidP="004C27AC">
            <w:pPr>
              <w:rPr>
                <w:rFonts w:ascii="Calibri" w:hAnsi="Calibri"/>
                <w:sz w:val="18"/>
                <w:szCs w:val="16"/>
              </w:rPr>
            </w:pPr>
            <w:r>
              <w:rPr>
                <w:rFonts w:ascii="Calibri" w:hAnsi="Calibri"/>
                <w:sz w:val="18"/>
                <w:szCs w:val="16"/>
              </w:rPr>
              <w:t>External surfaces of steel studs, s</w:t>
            </w:r>
            <w:r w:rsidR="001D17B1" w:rsidRPr="00E93981">
              <w:rPr>
                <w:rFonts w:ascii="Calibri" w:hAnsi="Calibri"/>
                <w:sz w:val="18"/>
                <w:szCs w:val="16"/>
              </w:rPr>
              <w:t>teel-framed kneewalls, skylight shafts, and gable ends are covered with insulation.</w:t>
            </w:r>
          </w:p>
        </w:tc>
      </w:tr>
      <w:tr w:rsidR="00D85204" w:rsidRPr="00E93981" w14:paraId="75381EC4" w14:textId="77777777" w:rsidTr="001B1FF4">
        <w:tc>
          <w:tcPr>
            <w:tcW w:w="554" w:type="dxa"/>
            <w:vAlign w:val="center"/>
          </w:tcPr>
          <w:p w14:paraId="7B35C3A4" w14:textId="197F87F4" w:rsidR="00D85204" w:rsidRPr="00E93981" w:rsidRDefault="00D85204" w:rsidP="00D85204">
            <w:pPr>
              <w:jc w:val="center"/>
              <w:rPr>
                <w:rFonts w:ascii="Calibri" w:hAnsi="Calibri"/>
                <w:sz w:val="18"/>
                <w:szCs w:val="16"/>
              </w:rPr>
            </w:pPr>
            <w:r>
              <w:rPr>
                <w:rFonts w:ascii="Calibri" w:hAnsi="Calibri"/>
                <w:sz w:val="18"/>
                <w:szCs w:val="16"/>
              </w:rPr>
              <w:t>06</w:t>
            </w:r>
          </w:p>
        </w:tc>
        <w:tc>
          <w:tcPr>
            <w:tcW w:w="2321" w:type="dxa"/>
          </w:tcPr>
          <w:p w14:paraId="6BA45905" w14:textId="77777777" w:rsidR="00D85204" w:rsidRDefault="00D85204" w:rsidP="00D85204">
            <w:pPr>
              <w:rPr>
                <w:rFonts w:ascii="Calibri" w:hAnsi="Calibri"/>
                <w:sz w:val="18"/>
                <w:szCs w:val="16"/>
              </w:rPr>
            </w:pPr>
            <w:r>
              <w:rPr>
                <w:rFonts w:ascii="Calibri" w:hAnsi="Calibri"/>
                <w:sz w:val="18"/>
                <w:szCs w:val="16"/>
              </w:rPr>
              <w:t>Verification Status</w:t>
            </w:r>
          </w:p>
        </w:tc>
        <w:tc>
          <w:tcPr>
            <w:tcW w:w="7915" w:type="dxa"/>
          </w:tcPr>
          <w:p w14:paraId="4DC08502"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6DBB7457"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589F6024" w14:textId="4B6B2CE9" w:rsidR="00D85204" w:rsidRPr="001B1FF4" w:rsidRDefault="00D85204" w:rsidP="001B1FF4">
            <w:pPr>
              <w:pStyle w:val="ListParagraph"/>
              <w:numPr>
                <w:ilvl w:val="0"/>
                <w:numId w:val="49"/>
              </w:numPr>
              <w:rPr>
                <w:rFonts w:ascii="Calibri" w:hAnsi="Calibri"/>
                <w:sz w:val="18"/>
                <w:szCs w:val="16"/>
              </w:rPr>
            </w:pPr>
            <w:r w:rsidRPr="001B1FF4">
              <w:rPr>
                <w:rFonts w:ascii="Calibri" w:hAnsi="Calibri"/>
                <w:sz w:val="18"/>
                <w:szCs w:val="18"/>
                <w:u w:val="single"/>
              </w:rPr>
              <w:t>All N/A - This entire table is not applicable.</w:t>
            </w:r>
          </w:p>
        </w:tc>
      </w:tr>
      <w:tr w:rsidR="00D85204" w:rsidRPr="00E93981" w14:paraId="409C6C6A" w14:textId="77777777" w:rsidTr="001B1FF4">
        <w:tc>
          <w:tcPr>
            <w:tcW w:w="554" w:type="dxa"/>
            <w:vAlign w:val="center"/>
          </w:tcPr>
          <w:p w14:paraId="370EF0B6" w14:textId="1179B9C4" w:rsidR="00D85204" w:rsidRPr="00E93981" w:rsidRDefault="00D85204" w:rsidP="00D85204">
            <w:pPr>
              <w:jc w:val="center"/>
              <w:rPr>
                <w:rFonts w:ascii="Calibri" w:hAnsi="Calibri"/>
                <w:sz w:val="18"/>
                <w:szCs w:val="16"/>
              </w:rPr>
            </w:pPr>
            <w:r>
              <w:rPr>
                <w:rFonts w:ascii="Calibri" w:hAnsi="Calibri"/>
                <w:sz w:val="18"/>
                <w:szCs w:val="16"/>
              </w:rPr>
              <w:t>07</w:t>
            </w:r>
          </w:p>
        </w:tc>
        <w:tc>
          <w:tcPr>
            <w:tcW w:w="2321" w:type="dxa"/>
          </w:tcPr>
          <w:p w14:paraId="70AAD9F0" w14:textId="77777777" w:rsidR="00D85204" w:rsidRDefault="00D85204" w:rsidP="00D85204">
            <w:pPr>
              <w:rPr>
                <w:rFonts w:ascii="Calibri" w:hAnsi="Calibri"/>
                <w:sz w:val="18"/>
                <w:szCs w:val="16"/>
              </w:rPr>
            </w:pPr>
            <w:r>
              <w:rPr>
                <w:rFonts w:ascii="Calibri" w:hAnsi="Calibri"/>
                <w:sz w:val="18"/>
                <w:szCs w:val="16"/>
              </w:rPr>
              <w:t>Correction Notes</w:t>
            </w:r>
          </w:p>
        </w:tc>
        <w:tc>
          <w:tcPr>
            <w:tcW w:w="7915" w:type="dxa"/>
          </w:tcPr>
          <w:p w14:paraId="533558CC" w14:textId="17B75E56" w:rsidR="00D85204" w:rsidRDefault="00D85204" w:rsidP="00D85204">
            <w:pPr>
              <w:rPr>
                <w:rFonts w:ascii="Calibri" w:hAnsi="Calibri"/>
                <w:sz w:val="18"/>
                <w:szCs w:val="16"/>
              </w:rPr>
            </w:pPr>
          </w:p>
        </w:tc>
      </w:tr>
      <w:tr w:rsidR="00B2153C" w:rsidRPr="00E93981" w14:paraId="0B728E4C" w14:textId="77777777" w:rsidTr="00D53DCC">
        <w:tc>
          <w:tcPr>
            <w:tcW w:w="10790" w:type="dxa"/>
            <w:gridSpan w:val="3"/>
            <w:vAlign w:val="center"/>
          </w:tcPr>
          <w:p w14:paraId="5D4A6E33" w14:textId="423E0373" w:rsidR="00B2153C" w:rsidRDefault="00B2153C" w:rsidP="00D85204">
            <w:pPr>
              <w:rPr>
                <w:rFonts w:ascii="Calibri" w:hAnsi="Calibri"/>
                <w:sz w:val="18"/>
                <w:szCs w:val="16"/>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2301DB23" w14:textId="49E6A152" w:rsidR="008C2DC4" w:rsidRPr="006120A6" w:rsidRDefault="008C2DC4">
      <w:pPr>
        <w:rPr>
          <w:sz w:val="16"/>
          <w:szCs w:val="16"/>
        </w:rPr>
      </w:pPr>
    </w:p>
    <w:p w14:paraId="46C3D690" w14:textId="77777777" w:rsidR="00B2153C" w:rsidRDefault="00B2153C">
      <w:r>
        <w:br w:type="page"/>
      </w:r>
    </w:p>
    <w:tbl>
      <w:tblPr>
        <w:tblStyle w:val="TableGrid"/>
        <w:tblW w:w="0" w:type="auto"/>
        <w:tblLook w:val="04A0" w:firstRow="1" w:lastRow="0" w:firstColumn="1" w:lastColumn="0" w:noHBand="0" w:noVBand="1"/>
      </w:tblPr>
      <w:tblGrid>
        <w:gridCol w:w="554"/>
        <w:gridCol w:w="2321"/>
        <w:gridCol w:w="7915"/>
      </w:tblGrid>
      <w:tr w:rsidR="001D17B1" w:rsidRPr="00E93981" w14:paraId="0753041A" w14:textId="77777777" w:rsidTr="00E93981">
        <w:tc>
          <w:tcPr>
            <w:tcW w:w="10790" w:type="dxa"/>
            <w:gridSpan w:val="3"/>
          </w:tcPr>
          <w:p w14:paraId="4F40E30B" w14:textId="5F1F170A" w:rsidR="001D17B1" w:rsidRPr="00E93981" w:rsidRDefault="00BB14C1" w:rsidP="00927245">
            <w:pPr>
              <w:rPr>
                <w:rFonts w:ascii="Calibri" w:hAnsi="Calibri"/>
                <w:b/>
                <w:sz w:val="18"/>
                <w:szCs w:val="16"/>
              </w:rPr>
            </w:pPr>
            <w:r>
              <w:rPr>
                <w:rFonts w:ascii="Calibri" w:hAnsi="Calibri"/>
                <w:b/>
                <w:sz w:val="18"/>
                <w:szCs w:val="16"/>
              </w:rPr>
              <w:lastRenderedPageBreak/>
              <w:t>F</w:t>
            </w:r>
            <w:r w:rsidR="001D17B1" w:rsidRPr="00E93981">
              <w:rPr>
                <w:rFonts w:ascii="Calibri" w:hAnsi="Calibri"/>
                <w:b/>
                <w:sz w:val="18"/>
                <w:szCs w:val="16"/>
              </w:rPr>
              <w:t>. Ceiling Insulation in Vented Attics</w:t>
            </w:r>
          </w:p>
        </w:tc>
      </w:tr>
      <w:tr w:rsidR="001D17B1" w:rsidRPr="00E93981" w14:paraId="0DC8B1AC" w14:textId="77777777" w:rsidTr="00E93981">
        <w:tc>
          <w:tcPr>
            <w:tcW w:w="554" w:type="dxa"/>
            <w:vAlign w:val="center"/>
          </w:tcPr>
          <w:p w14:paraId="16D10A87" w14:textId="1F231294" w:rsidR="001D17B1" w:rsidRPr="00E93981" w:rsidRDefault="001D17B1" w:rsidP="00796F89">
            <w:pPr>
              <w:jc w:val="center"/>
              <w:rPr>
                <w:rFonts w:ascii="Calibri" w:hAnsi="Calibri"/>
                <w:sz w:val="18"/>
                <w:szCs w:val="16"/>
              </w:rPr>
            </w:pPr>
            <w:r w:rsidRPr="00E93981">
              <w:rPr>
                <w:rFonts w:ascii="Calibri" w:hAnsi="Calibri"/>
                <w:sz w:val="18"/>
                <w:szCs w:val="16"/>
              </w:rPr>
              <w:t>01</w:t>
            </w:r>
          </w:p>
        </w:tc>
        <w:tc>
          <w:tcPr>
            <w:tcW w:w="10236" w:type="dxa"/>
            <w:gridSpan w:val="2"/>
          </w:tcPr>
          <w:p w14:paraId="6C8D8F8B" w14:textId="601D6416" w:rsidR="001D17B1" w:rsidRPr="00E93981" w:rsidRDefault="001D17B1" w:rsidP="00927245">
            <w:pPr>
              <w:rPr>
                <w:rFonts w:ascii="Calibri" w:hAnsi="Calibri"/>
                <w:sz w:val="18"/>
                <w:szCs w:val="16"/>
              </w:rPr>
            </w:pPr>
            <w:r w:rsidRPr="00E93981">
              <w:rPr>
                <w:rFonts w:ascii="Calibri" w:hAnsi="Calibri"/>
                <w:sz w:val="18"/>
                <w:szCs w:val="16"/>
              </w:rPr>
              <w:t>Required eave ventilation shall not be obstructed. The net-free ventilation area of the eave vent is maintained.</w:t>
            </w:r>
          </w:p>
        </w:tc>
      </w:tr>
      <w:tr w:rsidR="001D17B1" w:rsidRPr="00E93981" w14:paraId="18484860" w14:textId="77777777" w:rsidTr="00E93981">
        <w:tc>
          <w:tcPr>
            <w:tcW w:w="554" w:type="dxa"/>
            <w:vAlign w:val="center"/>
          </w:tcPr>
          <w:p w14:paraId="6754D5CB" w14:textId="38F978C1" w:rsidR="001D17B1" w:rsidRPr="00E93981" w:rsidRDefault="001D17B1" w:rsidP="00796F89">
            <w:pPr>
              <w:jc w:val="center"/>
              <w:rPr>
                <w:rFonts w:ascii="Calibri" w:hAnsi="Calibri"/>
                <w:sz w:val="18"/>
                <w:szCs w:val="16"/>
              </w:rPr>
            </w:pPr>
            <w:r w:rsidRPr="00E93981">
              <w:rPr>
                <w:rFonts w:ascii="Calibri" w:hAnsi="Calibri"/>
                <w:sz w:val="18"/>
                <w:szCs w:val="16"/>
              </w:rPr>
              <w:t>02</w:t>
            </w:r>
          </w:p>
        </w:tc>
        <w:tc>
          <w:tcPr>
            <w:tcW w:w="10236" w:type="dxa"/>
            <w:gridSpan w:val="2"/>
          </w:tcPr>
          <w:p w14:paraId="3C9AC36F" w14:textId="3A837353" w:rsidR="001D17B1" w:rsidRPr="00E93981" w:rsidRDefault="001D17B1" w:rsidP="00927245">
            <w:pPr>
              <w:rPr>
                <w:rFonts w:ascii="Calibri" w:hAnsi="Calibri"/>
                <w:sz w:val="18"/>
                <w:szCs w:val="16"/>
              </w:rPr>
            </w:pPr>
            <w:r w:rsidRPr="00E93981">
              <w:rPr>
                <w:rFonts w:ascii="Calibri" w:hAnsi="Calibri"/>
                <w:sz w:val="18"/>
                <w:szCs w:val="16"/>
              </w:rPr>
              <w:t>Eave vent baffles and dams are installed to prevent air movement under or into the ceiling insulation.</w:t>
            </w:r>
          </w:p>
        </w:tc>
      </w:tr>
      <w:tr w:rsidR="001D17B1" w:rsidRPr="00E93981" w14:paraId="79408E38" w14:textId="77777777" w:rsidTr="00E93981">
        <w:tc>
          <w:tcPr>
            <w:tcW w:w="554" w:type="dxa"/>
            <w:vAlign w:val="center"/>
          </w:tcPr>
          <w:p w14:paraId="280D568E" w14:textId="576AC31E" w:rsidR="001D17B1" w:rsidRPr="00E93981" w:rsidRDefault="001D17B1" w:rsidP="00796F89">
            <w:pPr>
              <w:jc w:val="center"/>
              <w:rPr>
                <w:rFonts w:ascii="Calibri" w:hAnsi="Calibri"/>
                <w:sz w:val="18"/>
                <w:szCs w:val="16"/>
              </w:rPr>
            </w:pPr>
            <w:r w:rsidRPr="00E93981">
              <w:rPr>
                <w:rFonts w:ascii="Calibri" w:hAnsi="Calibri"/>
                <w:sz w:val="18"/>
                <w:szCs w:val="16"/>
              </w:rPr>
              <w:t>03</w:t>
            </w:r>
          </w:p>
        </w:tc>
        <w:tc>
          <w:tcPr>
            <w:tcW w:w="10236" w:type="dxa"/>
            <w:gridSpan w:val="2"/>
          </w:tcPr>
          <w:p w14:paraId="22BE4A99" w14:textId="58CFB869" w:rsidR="001D17B1" w:rsidRPr="00E93981" w:rsidRDefault="001D17B1" w:rsidP="00927245">
            <w:pPr>
              <w:rPr>
                <w:rFonts w:ascii="Calibri" w:hAnsi="Calibri"/>
                <w:sz w:val="18"/>
                <w:szCs w:val="16"/>
              </w:rPr>
            </w:pPr>
            <w:r w:rsidRPr="00E93981">
              <w:rPr>
                <w:rFonts w:ascii="Calibri" w:hAnsi="Calibri"/>
                <w:sz w:val="18"/>
                <w:szCs w:val="16"/>
              </w:rPr>
              <w:t xml:space="preserve">Attic access is insulated to the same R-value required by the Certificate of Compliance for </w:t>
            </w:r>
            <w:r w:rsidR="00C03F1A" w:rsidRPr="00E93981">
              <w:rPr>
                <w:rFonts w:ascii="Calibri" w:hAnsi="Calibri"/>
                <w:sz w:val="18"/>
                <w:szCs w:val="16"/>
              </w:rPr>
              <w:t xml:space="preserve">ceiling </w:t>
            </w:r>
            <w:r w:rsidRPr="00E93981">
              <w:rPr>
                <w:rFonts w:ascii="Calibri" w:hAnsi="Calibri"/>
                <w:sz w:val="18"/>
                <w:szCs w:val="16"/>
              </w:rPr>
              <w:t>insulation and the insulation is permanently attached using adhesive or mechanical fasteners.</w:t>
            </w:r>
          </w:p>
        </w:tc>
      </w:tr>
      <w:tr w:rsidR="001D17B1" w:rsidRPr="00E93981" w14:paraId="3F9E10FA" w14:textId="77777777" w:rsidTr="00E93981">
        <w:tc>
          <w:tcPr>
            <w:tcW w:w="554" w:type="dxa"/>
            <w:vAlign w:val="center"/>
          </w:tcPr>
          <w:p w14:paraId="3C9CF4DA" w14:textId="70EB9A4C" w:rsidR="001D17B1" w:rsidRPr="00E93981" w:rsidRDefault="001D17B1" w:rsidP="00796F89">
            <w:pPr>
              <w:jc w:val="center"/>
              <w:rPr>
                <w:rFonts w:ascii="Calibri" w:hAnsi="Calibri"/>
                <w:sz w:val="18"/>
                <w:szCs w:val="16"/>
              </w:rPr>
            </w:pPr>
            <w:r w:rsidRPr="00E93981">
              <w:rPr>
                <w:rFonts w:ascii="Calibri" w:hAnsi="Calibri"/>
                <w:sz w:val="18"/>
                <w:szCs w:val="16"/>
              </w:rPr>
              <w:t>04</w:t>
            </w:r>
          </w:p>
        </w:tc>
        <w:tc>
          <w:tcPr>
            <w:tcW w:w="10236" w:type="dxa"/>
            <w:gridSpan w:val="2"/>
          </w:tcPr>
          <w:p w14:paraId="6C6A286F" w14:textId="3EFE9164" w:rsidR="001D17B1" w:rsidRPr="00E93981" w:rsidRDefault="001D17B1" w:rsidP="00927245">
            <w:pPr>
              <w:rPr>
                <w:rFonts w:ascii="Calibri" w:hAnsi="Calibri"/>
                <w:sz w:val="18"/>
                <w:szCs w:val="16"/>
              </w:rPr>
            </w:pPr>
            <w:r w:rsidRPr="00E93981">
              <w:rPr>
                <w:rFonts w:ascii="Calibri" w:hAnsi="Calibri"/>
                <w:sz w:val="18"/>
                <w:szCs w:val="16"/>
              </w:rPr>
              <w:t xml:space="preserve">Attic access must have a </w:t>
            </w:r>
            <w:r w:rsidR="00C03F1A" w:rsidRPr="00E93981">
              <w:rPr>
                <w:rFonts w:ascii="Calibri" w:hAnsi="Calibri"/>
                <w:sz w:val="18"/>
                <w:szCs w:val="16"/>
              </w:rPr>
              <w:t>d</w:t>
            </w:r>
            <w:r w:rsidRPr="00E93981">
              <w:rPr>
                <w:rFonts w:ascii="Calibri" w:hAnsi="Calibri"/>
                <w:sz w:val="18"/>
                <w:szCs w:val="16"/>
              </w:rPr>
              <w:t>am around the access to at least the same depth as the insulation.</w:t>
            </w:r>
          </w:p>
        </w:tc>
      </w:tr>
      <w:tr w:rsidR="001D17B1" w:rsidRPr="00E93981" w14:paraId="7EA886DF" w14:textId="77777777" w:rsidTr="00E93981">
        <w:tc>
          <w:tcPr>
            <w:tcW w:w="554" w:type="dxa"/>
            <w:vAlign w:val="center"/>
          </w:tcPr>
          <w:p w14:paraId="2DFE1AF7" w14:textId="5CE210B8" w:rsidR="001D17B1" w:rsidRPr="00E93981" w:rsidRDefault="001D17B1" w:rsidP="00796F89">
            <w:pPr>
              <w:jc w:val="center"/>
              <w:rPr>
                <w:rFonts w:ascii="Calibri" w:hAnsi="Calibri"/>
                <w:sz w:val="18"/>
                <w:szCs w:val="16"/>
              </w:rPr>
            </w:pPr>
            <w:r w:rsidRPr="00E93981">
              <w:rPr>
                <w:rFonts w:ascii="Calibri" w:hAnsi="Calibri"/>
                <w:sz w:val="18"/>
                <w:szCs w:val="16"/>
              </w:rPr>
              <w:t>05</w:t>
            </w:r>
          </w:p>
        </w:tc>
        <w:tc>
          <w:tcPr>
            <w:tcW w:w="10236" w:type="dxa"/>
            <w:gridSpan w:val="2"/>
          </w:tcPr>
          <w:p w14:paraId="085D4EE6" w14:textId="2BE400CA" w:rsidR="001D17B1" w:rsidRPr="00E93981" w:rsidRDefault="00F60282" w:rsidP="00927245">
            <w:pPr>
              <w:rPr>
                <w:rFonts w:ascii="Calibri" w:hAnsi="Calibri"/>
                <w:sz w:val="18"/>
                <w:szCs w:val="16"/>
              </w:rPr>
            </w:pPr>
            <w:r w:rsidRPr="00E93981">
              <w:rPr>
                <w:rFonts w:ascii="Calibri" w:hAnsi="Calibri"/>
                <w:sz w:val="18"/>
                <w:szCs w:val="16"/>
              </w:rPr>
              <w:t>Attic rulers specified to the installed loose-fill material (brand and type) are installed and evenly distributed throughout the attic to verify depth (one ruler for every 250 ft</w:t>
            </w:r>
            <w:r w:rsidRPr="00E93981">
              <w:rPr>
                <w:rFonts w:ascii="Calibri" w:hAnsi="Calibri"/>
                <w:sz w:val="18"/>
                <w:szCs w:val="16"/>
                <w:vertAlign w:val="superscript"/>
              </w:rPr>
              <w:t>2</w:t>
            </w:r>
            <w:r w:rsidRPr="00E93981">
              <w:rPr>
                <w:rFonts w:ascii="Calibri" w:hAnsi="Calibri"/>
                <w:sz w:val="18"/>
                <w:szCs w:val="16"/>
              </w:rPr>
              <w:t>). The rulers are clearly readable and scaled to read inches of insulation and the R-value installed.</w:t>
            </w:r>
          </w:p>
        </w:tc>
      </w:tr>
      <w:tr w:rsidR="00D85204" w:rsidRPr="00E93981" w14:paraId="3295A715" w14:textId="77777777" w:rsidTr="001B1FF4">
        <w:tc>
          <w:tcPr>
            <w:tcW w:w="554" w:type="dxa"/>
            <w:vAlign w:val="center"/>
          </w:tcPr>
          <w:p w14:paraId="29B48548" w14:textId="49899F25" w:rsidR="00D85204" w:rsidRPr="00E93981" w:rsidRDefault="00D85204" w:rsidP="00D85204">
            <w:pPr>
              <w:jc w:val="center"/>
              <w:rPr>
                <w:rFonts w:ascii="Calibri" w:hAnsi="Calibri"/>
                <w:sz w:val="18"/>
                <w:szCs w:val="16"/>
              </w:rPr>
            </w:pPr>
            <w:r>
              <w:rPr>
                <w:rFonts w:ascii="Calibri" w:hAnsi="Calibri"/>
                <w:sz w:val="18"/>
                <w:szCs w:val="16"/>
              </w:rPr>
              <w:t>06</w:t>
            </w:r>
          </w:p>
        </w:tc>
        <w:tc>
          <w:tcPr>
            <w:tcW w:w="2321" w:type="dxa"/>
          </w:tcPr>
          <w:p w14:paraId="50D0C50C" w14:textId="77777777" w:rsidR="00D85204" w:rsidRPr="00E93981" w:rsidRDefault="00D85204" w:rsidP="00D85204">
            <w:pPr>
              <w:rPr>
                <w:rFonts w:ascii="Calibri" w:hAnsi="Calibri"/>
                <w:sz w:val="18"/>
                <w:szCs w:val="16"/>
              </w:rPr>
            </w:pPr>
            <w:r>
              <w:rPr>
                <w:rFonts w:ascii="Calibri" w:hAnsi="Calibri"/>
                <w:sz w:val="18"/>
                <w:szCs w:val="16"/>
              </w:rPr>
              <w:t>Verification Status</w:t>
            </w:r>
          </w:p>
        </w:tc>
        <w:tc>
          <w:tcPr>
            <w:tcW w:w="7915" w:type="dxa"/>
          </w:tcPr>
          <w:p w14:paraId="63F11259"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3259C496"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0D69E57D" w14:textId="38D789AE" w:rsidR="00D85204" w:rsidRPr="001B1FF4" w:rsidRDefault="00D85204" w:rsidP="001B1FF4">
            <w:pPr>
              <w:pStyle w:val="ListParagraph"/>
              <w:numPr>
                <w:ilvl w:val="0"/>
                <w:numId w:val="49"/>
              </w:numPr>
              <w:rPr>
                <w:rFonts w:ascii="Calibri" w:hAnsi="Calibri"/>
                <w:sz w:val="18"/>
                <w:szCs w:val="16"/>
              </w:rPr>
            </w:pPr>
            <w:r w:rsidRPr="001B1FF4">
              <w:rPr>
                <w:rFonts w:ascii="Calibri" w:hAnsi="Calibri"/>
                <w:sz w:val="18"/>
                <w:szCs w:val="18"/>
                <w:u w:val="single"/>
              </w:rPr>
              <w:t>All N/A - This entire table is not applicable.</w:t>
            </w:r>
          </w:p>
        </w:tc>
      </w:tr>
      <w:tr w:rsidR="00D85204" w:rsidRPr="00E93981" w14:paraId="2D7B8317" w14:textId="77777777" w:rsidTr="001B1FF4">
        <w:tc>
          <w:tcPr>
            <w:tcW w:w="554" w:type="dxa"/>
            <w:vAlign w:val="center"/>
          </w:tcPr>
          <w:p w14:paraId="166C7780" w14:textId="20D5CC2B" w:rsidR="00D85204" w:rsidRPr="00E93981" w:rsidRDefault="00D85204" w:rsidP="00D85204">
            <w:pPr>
              <w:jc w:val="center"/>
              <w:rPr>
                <w:rFonts w:ascii="Calibri" w:hAnsi="Calibri"/>
                <w:sz w:val="18"/>
                <w:szCs w:val="16"/>
              </w:rPr>
            </w:pPr>
            <w:r>
              <w:rPr>
                <w:rFonts w:ascii="Calibri" w:hAnsi="Calibri"/>
                <w:sz w:val="18"/>
                <w:szCs w:val="16"/>
              </w:rPr>
              <w:t>07</w:t>
            </w:r>
          </w:p>
        </w:tc>
        <w:tc>
          <w:tcPr>
            <w:tcW w:w="2321" w:type="dxa"/>
          </w:tcPr>
          <w:p w14:paraId="5CB13BBD" w14:textId="77777777" w:rsidR="00D85204" w:rsidRPr="00E93981" w:rsidRDefault="00D85204" w:rsidP="00D85204">
            <w:pPr>
              <w:rPr>
                <w:rFonts w:ascii="Calibri" w:hAnsi="Calibri"/>
                <w:sz w:val="18"/>
                <w:szCs w:val="16"/>
              </w:rPr>
            </w:pPr>
            <w:r>
              <w:rPr>
                <w:rFonts w:ascii="Calibri" w:hAnsi="Calibri"/>
                <w:sz w:val="18"/>
                <w:szCs w:val="16"/>
              </w:rPr>
              <w:t>Correction Notes</w:t>
            </w:r>
          </w:p>
        </w:tc>
        <w:tc>
          <w:tcPr>
            <w:tcW w:w="7915" w:type="dxa"/>
          </w:tcPr>
          <w:p w14:paraId="5A313999" w14:textId="7DC3D437" w:rsidR="00D85204" w:rsidRPr="00E93981" w:rsidRDefault="00D85204" w:rsidP="00D85204">
            <w:pPr>
              <w:rPr>
                <w:rFonts w:ascii="Calibri" w:hAnsi="Calibri"/>
                <w:sz w:val="18"/>
                <w:szCs w:val="16"/>
              </w:rPr>
            </w:pPr>
          </w:p>
        </w:tc>
      </w:tr>
      <w:tr w:rsidR="00B2153C" w:rsidRPr="00E93981" w14:paraId="7C62391E" w14:textId="77777777" w:rsidTr="00D53DCC">
        <w:tc>
          <w:tcPr>
            <w:tcW w:w="10790" w:type="dxa"/>
            <w:gridSpan w:val="3"/>
            <w:vAlign w:val="center"/>
          </w:tcPr>
          <w:p w14:paraId="6BE647ED" w14:textId="020BEDA2" w:rsidR="00B2153C" w:rsidRPr="00E93981" w:rsidRDefault="00B2153C" w:rsidP="00D85204">
            <w:pPr>
              <w:rPr>
                <w:rFonts w:ascii="Calibri" w:hAnsi="Calibri"/>
                <w:sz w:val="18"/>
                <w:szCs w:val="16"/>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0BCE84A7" w14:textId="0C6048F8" w:rsidR="00D85204" w:rsidRDefault="00D85204"/>
    <w:tbl>
      <w:tblPr>
        <w:tblStyle w:val="TableGrid"/>
        <w:tblW w:w="0" w:type="auto"/>
        <w:tblLook w:val="04A0" w:firstRow="1" w:lastRow="0" w:firstColumn="1" w:lastColumn="0" w:noHBand="0" w:noVBand="1"/>
      </w:tblPr>
      <w:tblGrid>
        <w:gridCol w:w="554"/>
        <w:gridCol w:w="2321"/>
        <w:gridCol w:w="7915"/>
      </w:tblGrid>
      <w:tr w:rsidR="00F60282" w:rsidRPr="00E93981" w14:paraId="6B408AE4" w14:textId="77777777" w:rsidTr="008C2DC4">
        <w:tc>
          <w:tcPr>
            <w:tcW w:w="10790" w:type="dxa"/>
            <w:gridSpan w:val="3"/>
          </w:tcPr>
          <w:p w14:paraId="5FC387E0" w14:textId="3A87EE52" w:rsidR="00F60282" w:rsidRPr="00E93981" w:rsidRDefault="00BB14C1" w:rsidP="00927245">
            <w:pPr>
              <w:rPr>
                <w:rFonts w:ascii="Calibri" w:hAnsi="Calibri"/>
                <w:b/>
                <w:sz w:val="18"/>
                <w:szCs w:val="16"/>
              </w:rPr>
            </w:pPr>
            <w:r>
              <w:rPr>
                <w:rFonts w:ascii="Calibri" w:hAnsi="Calibri"/>
                <w:b/>
                <w:sz w:val="18"/>
                <w:szCs w:val="16"/>
              </w:rPr>
              <w:t>G</w:t>
            </w:r>
            <w:r w:rsidR="00F60282" w:rsidRPr="00E93981">
              <w:rPr>
                <w:rFonts w:ascii="Calibri" w:hAnsi="Calibri"/>
                <w:b/>
                <w:sz w:val="18"/>
                <w:szCs w:val="16"/>
              </w:rPr>
              <w:t>. Insulation in Unvented Attics</w:t>
            </w:r>
          </w:p>
        </w:tc>
      </w:tr>
      <w:tr w:rsidR="00F60282" w:rsidRPr="00E93981" w14:paraId="5C6BBA61" w14:textId="77777777" w:rsidTr="008C2DC4">
        <w:tc>
          <w:tcPr>
            <w:tcW w:w="554" w:type="dxa"/>
            <w:vAlign w:val="center"/>
          </w:tcPr>
          <w:p w14:paraId="261D49F6" w14:textId="6F734198" w:rsidR="00F60282" w:rsidRPr="00E93981" w:rsidRDefault="00F60282" w:rsidP="00796F89">
            <w:pPr>
              <w:jc w:val="center"/>
              <w:rPr>
                <w:rFonts w:ascii="Calibri" w:hAnsi="Calibri"/>
                <w:sz w:val="18"/>
                <w:szCs w:val="16"/>
              </w:rPr>
            </w:pPr>
            <w:r w:rsidRPr="00E93981">
              <w:rPr>
                <w:rFonts w:ascii="Calibri" w:hAnsi="Calibri"/>
                <w:sz w:val="18"/>
                <w:szCs w:val="16"/>
              </w:rPr>
              <w:t>01</w:t>
            </w:r>
          </w:p>
        </w:tc>
        <w:tc>
          <w:tcPr>
            <w:tcW w:w="10236" w:type="dxa"/>
            <w:gridSpan w:val="2"/>
          </w:tcPr>
          <w:p w14:paraId="4CAB2308" w14:textId="0F01F2D7" w:rsidR="00F60282" w:rsidRPr="00E93981" w:rsidRDefault="00F60282" w:rsidP="00927245">
            <w:pPr>
              <w:rPr>
                <w:rFonts w:ascii="Calibri" w:hAnsi="Calibri"/>
                <w:sz w:val="18"/>
                <w:szCs w:val="16"/>
              </w:rPr>
            </w:pPr>
            <w:r w:rsidRPr="00E93981">
              <w:rPr>
                <w:rFonts w:ascii="Calibri" w:hAnsi="Calibri"/>
                <w:sz w:val="18"/>
                <w:szCs w:val="16"/>
              </w:rPr>
              <w:t xml:space="preserve">The roof sheathing is the air barrier and </w:t>
            </w:r>
            <w:r w:rsidR="004C27AC">
              <w:rPr>
                <w:rFonts w:ascii="Calibri" w:hAnsi="Calibri"/>
                <w:sz w:val="18"/>
                <w:szCs w:val="16"/>
              </w:rPr>
              <w:t xml:space="preserve">is </w:t>
            </w:r>
            <w:r w:rsidRPr="00E93981">
              <w:rPr>
                <w:rFonts w:ascii="Calibri" w:hAnsi="Calibri"/>
                <w:sz w:val="18"/>
                <w:szCs w:val="16"/>
              </w:rPr>
              <w:t>sealed to prevent air movement to the outside.</w:t>
            </w:r>
          </w:p>
        </w:tc>
      </w:tr>
      <w:tr w:rsidR="00F60282" w:rsidRPr="00E93981" w14:paraId="0E7D82AB" w14:textId="77777777" w:rsidTr="008C2DC4">
        <w:tc>
          <w:tcPr>
            <w:tcW w:w="554" w:type="dxa"/>
            <w:vAlign w:val="center"/>
          </w:tcPr>
          <w:p w14:paraId="72E7CD81" w14:textId="1AD0E9FC" w:rsidR="00F60282" w:rsidRPr="00E93981" w:rsidRDefault="00F60282" w:rsidP="00796F89">
            <w:pPr>
              <w:jc w:val="center"/>
              <w:rPr>
                <w:rFonts w:ascii="Calibri" w:hAnsi="Calibri"/>
                <w:sz w:val="18"/>
                <w:szCs w:val="16"/>
              </w:rPr>
            </w:pPr>
            <w:r w:rsidRPr="00E93981">
              <w:rPr>
                <w:rFonts w:ascii="Calibri" w:hAnsi="Calibri"/>
                <w:sz w:val="18"/>
                <w:szCs w:val="16"/>
              </w:rPr>
              <w:t>0</w:t>
            </w:r>
            <w:ins w:id="0" w:author="Author" w:date="2018-12-17T14:34:00Z">
              <w:r w:rsidR="009722A7">
                <w:rPr>
                  <w:rFonts w:ascii="Calibri" w:hAnsi="Calibri"/>
                  <w:sz w:val="18"/>
                  <w:szCs w:val="16"/>
                </w:rPr>
                <w:t>2</w:t>
              </w:r>
            </w:ins>
            <w:del w:id="1" w:author="Author" w:date="2018-12-17T14:34:00Z">
              <w:r w:rsidRPr="00E93981" w:rsidDel="009722A7">
                <w:rPr>
                  <w:rFonts w:ascii="Calibri" w:hAnsi="Calibri"/>
                  <w:sz w:val="18"/>
                  <w:szCs w:val="16"/>
                </w:rPr>
                <w:delText>3</w:delText>
              </w:r>
            </w:del>
          </w:p>
        </w:tc>
        <w:tc>
          <w:tcPr>
            <w:tcW w:w="10236" w:type="dxa"/>
            <w:gridSpan w:val="2"/>
          </w:tcPr>
          <w:p w14:paraId="41C3C586" w14:textId="41CE9DD7" w:rsidR="00F60282" w:rsidRPr="00E93981" w:rsidRDefault="00F60282" w:rsidP="00927245">
            <w:pPr>
              <w:rPr>
                <w:rFonts w:ascii="Calibri" w:hAnsi="Calibri"/>
                <w:sz w:val="18"/>
                <w:szCs w:val="16"/>
              </w:rPr>
            </w:pPr>
            <w:r w:rsidRPr="00E93981">
              <w:rPr>
                <w:rFonts w:ascii="Calibri" w:hAnsi="Calibri"/>
                <w:sz w:val="18"/>
                <w:szCs w:val="16"/>
              </w:rPr>
              <w:t xml:space="preserve">Insulation is in full contact with </w:t>
            </w:r>
            <w:r w:rsidR="004C27AC">
              <w:rPr>
                <w:rFonts w:ascii="Calibri" w:hAnsi="Calibri"/>
                <w:sz w:val="18"/>
                <w:szCs w:val="16"/>
              </w:rPr>
              <w:t xml:space="preserve">the </w:t>
            </w:r>
            <w:r w:rsidRPr="00E93981">
              <w:rPr>
                <w:rFonts w:ascii="Calibri" w:hAnsi="Calibri"/>
                <w:sz w:val="18"/>
                <w:szCs w:val="16"/>
              </w:rPr>
              <w:t>air barrier (roof sheathing).</w:t>
            </w:r>
          </w:p>
        </w:tc>
      </w:tr>
      <w:tr w:rsidR="00F60282" w:rsidRPr="00E93981" w14:paraId="0B64C9B8" w14:textId="77777777" w:rsidTr="008C2DC4">
        <w:tc>
          <w:tcPr>
            <w:tcW w:w="554" w:type="dxa"/>
            <w:vAlign w:val="center"/>
          </w:tcPr>
          <w:p w14:paraId="000A9D90" w14:textId="33666E7D" w:rsidR="00F60282" w:rsidRPr="00E93981" w:rsidRDefault="00F60282" w:rsidP="00796F89">
            <w:pPr>
              <w:jc w:val="center"/>
              <w:rPr>
                <w:rFonts w:ascii="Calibri" w:hAnsi="Calibri"/>
                <w:sz w:val="18"/>
                <w:szCs w:val="16"/>
              </w:rPr>
            </w:pPr>
            <w:r w:rsidRPr="00E93981">
              <w:rPr>
                <w:rFonts w:ascii="Calibri" w:hAnsi="Calibri"/>
                <w:sz w:val="18"/>
                <w:szCs w:val="16"/>
              </w:rPr>
              <w:t>0</w:t>
            </w:r>
            <w:ins w:id="2" w:author="Author" w:date="2018-12-17T14:34:00Z">
              <w:r w:rsidR="009722A7">
                <w:rPr>
                  <w:rFonts w:ascii="Calibri" w:hAnsi="Calibri"/>
                  <w:sz w:val="18"/>
                  <w:szCs w:val="16"/>
                </w:rPr>
                <w:t>3</w:t>
              </w:r>
            </w:ins>
            <w:del w:id="3" w:author="Author" w:date="2018-12-17T14:34:00Z">
              <w:r w:rsidRPr="00E93981" w:rsidDel="009722A7">
                <w:rPr>
                  <w:rFonts w:ascii="Calibri" w:hAnsi="Calibri"/>
                  <w:sz w:val="18"/>
                  <w:szCs w:val="16"/>
                </w:rPr>
                <w:delText>4</w:delText>
              </w:r>
            </w:del>
          </w:p>
        </w:tc>
        <w:tc>
          <w:tcPr>
            <w:tcW w:w="10236" w:type="dxa"/>
            <w:gridSpan w:val="2"/>
          </w:tcPr>
          <w:p w14:paraId="324B3CB5" w14:textId="245CD9C6" w:rsidR="00F60282" w:rsidRPr="00E93981" w:rsidRDefault="001044C3">
            <w:pPr>
              <w:rPr>
                <w:rFonts w:ascii="Calibri" w:hAnsi="Calibri"/>
                <w:sz w:val="18"/>
                <w:szCs w:val="16"/>
              </w:rPr>
            </w:pPr>
            <w:r>
              <w:rPr>
                <w:rFonts w:ascii="Calibri" w:hAnsi="Calibri"/>
                <w:sz w:val="18"/>
                <w:szCs w:val="16"/>
              </w:rPr>
              <w:t>If i</w:t>
            </w:r>
            <w:r w:rsidRPr="00CD4D9D">
              <w:rPr>
                <w:rFonts w:ascii="Calibri" w:hAnsi="Calibri"/>
                <w:sz w:val="18"/>
                <w:szCs w:val="16"/>
              </w:rPr>
              <w:t>nsulated using air permeable insulation</w:t>
            </w:r>
            <w:r w:rsidR="00CD4D9D" w:rsidRPr="00CD4D9D">
              <w:rPr>
                <w:rFonts w:ascii="Calibri" w:hAnsi="Calibri"/>
                <w:sz w:val="18"/>
                <w:szCs w:val="16"/>
              </w:rPr>
              <w:t>,</w:t>
            </w:r>
            <w:r w:rsidRPr="00CD4D9D">
              <w:rPr>
                <w:rFonts w:ascii="Calibri" w:hAnsi="Calibri"/>
                <w:sz w:val="18"/>
                <w:szCs w:val="16"/>
              </w:rPr>
              <w:t xml:space="preserve"> g</w:t>
            </w:r>
            <w:r w:rsidR="000000B0" w:rsidRPr="00CD4D9D">
              <w:rPr>
                <w:rFonts w:ascii="Calibri" w:hAnsi="Calibri"/>
                <w:sz w:val="18"/>
                <w:szCs w:val="16"/>
              </w:rPr>
              <w:t xml:space="preserve">able end walls </w:t>
            </w:r>
            <w:r w:rsidR="004C27AC" w:rsidRPr="00CD4D9D">
              <w:rPr>
                <w:rFonts w:ascii="Calibri" w:hAnsi="Calibri"/>
                <w:sz w:val="18"/>
                <w:szCs w:val="16"/>
              </w:rPr>
              <w:t>are</w:t>
            </w:r>
            <w:r w:rsidR="000000B0" w:rsidRPr="00CD4D9D">
              <w:rPr>
                <w:rFonts w:ascii="Calibri" w:hAnsi="Calibri"/>
                <w:sz w:val="18"/>
                <w:szCs w:val="16"/>
              </w:rPr>
              <w:t xml:space="preserve"> sealed and insulated the same as exterior walls, </w:t>
            </w:r>
            <w:r w:rsidR="000000B0" w:rsidRPr="00DE2064">
              <w:rPr>
                <w:rFonts w:ascii="Calibri" w:hAnsi="Calibri"/>
                <w:sz w:val="18"/>
                <w:szCs w:val="16"/>
              </w:rPr>
              <w:t>including interior air barrier.</w:t>
            </w:r>
          </w:p>
        </w:tc>
      </w:tr>
      <w:tr w:rsidR="00D85204" w:rsidRPr="00E93981" w14:paraId="07ED3CBA" w14:textId="77777777" w:rsidTr="001B1FF4">
        <w:tc>
          <w:tcPr>
            <w:tcW w:w="554" w:type="dxa"/>
            <w:vAlign w:val="center"/>
          </w:tcPr>
          <w:p w14:paraId="2DECBA47" w14:textId="1B70F12D" w:rsidR="00D85204" w:rsidRPr="00E93981" w:rsidRDefault="00D85204" w:rsidP="00D85204">
            <w:pPr>
              <w:jc w:val="center"/>
              <w:rPr>
                <w:rFonts w:ascii="Calibri" w:hAnsi="Calibri"/>
                <w:sz w:val="18"/>
                <w:szCs w:val="16"/>
              </w:rPr>
            </w:pPr>
            <w:r>
              <w:rPr>
                <w:rFonts w:ascii="Calibri" w:hAnsi="Calibri"/>
                <w:sz w:val="18"/>
                <w:szCs w:val="16"/>
              </w:rPr>
              <w:t>0</w:t>
            </w:r>
            <w:ins w:id="4" w:author="Author" w:date="2018-12-17T14:35:00Z">
              <w:r w:rsidR="009722A7">
                <w:rPr>
                  <w:rFonts w:ascii="Calibri" w:hAnsi="Calibri"/>
                  <w:sz w:val="18"/>
                  <w:szCs w:val="16"/>
                </w:rPr>
                <w:t>4</w:t>
              </w:r>
            </w:ins>
            <w:del w:id="5" w:author="Author" w:date="2018-12-17T14:35:00Z">
              <w:r w:rsidDel="009722A7">
                <w:rPr>
                  <w:rFonts w:ascii="Calibri" w:hAnsi="Calibri"/>
                  <w:sz w:val="18"/>
                  <w:szCs w:val="16"/>
                </w:rPr>
                <w:delText>5</w:delText>
              </w:r>
            </w:del>
          </w:p>
        </w:tc>
        <w:tc>
          <w:tcPr>
            <w:tcW w:w="2321" w:type="dxa"/>
          </w:tcPr>
          <w:p w14:paraId="059A6378" w14:textId="77777777" w:rsidR="00D85204" w:rsidRDefault="00D85204" w:rsidP="00D85204">
            <w:pPr>
              <w:rPr>
                <w:rFonts w:ascii="Calibri" w:hAnsi="Calibri"/>
                <w:sz w:val="18"/>
                <w:szCs w:val="16"/>
              </w:rPr>
            </w:pPr>
            <w:r>
              <w:rPr>
                <w:rFonts w:ascii="Calibri" w:hAnsi="Calibri"/>
                <w:sz w:val="18"/>
                <w:szCs w:val="16"/>
              </w:rPr>
              <w:t>Verification Status</w:t>
            </w:r>
          </w:p>
        </w:tc>
        <w:tc>
          <w:tcPr>
            <w:tcW w:w="7915" w:type="dxa"/>
          </w:tcPr>
          <w:p w14:paraId="59A8933C"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33253D97"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6DB305AA" w14:textId="36B886B3" w:rsidR="00D85204" w:rsidRPr="001B1FF4" w:rsidRDefault="00D85204" w:rsidP="001B1FF4">
            <w:pPr>
              <w:pStyle w:val="ListParagraph"/>
              <w:numPr>
                <w:ilvl w:val="0"/>
                <w:numId w:val="49"/>
              </w:numPr>
              <w:rPr>
                <w:rFonts w:ascii="Calibri" w:hAnsi="Calibri"/>
                <w:sz w:val="18"/>
                <w:szCs w:val="16"/>
              </w:rPr>
            </w:pPr>
            <w:r w:rsidRPr="001B1FF4">
              <w:rPr>
                <w:rFonts w:ascii="Calibri" w:hAnsi="Calibri"/>
                <w:sz w:val="18"/>
                <w:szCs w:val="18"/>
                <w:u w:val="single"/>
              </w:rPr>
              <w:t>All N/A - This entire table is not applicable.</w:t>
            </w:r>
          </w:p>
        </w:tc>
      </w:tr>
      <w:tr w:rsidR="00D85204" w:rsidRPr="00E93981" w14:paraId="28D905CA" w14:textId="77777777" w:rsidTr="001B1FF4">
        <w:tc>
          <w:tcPr>
            <w:tcW w:w="554" w:type="dxa"/>
            <w:vAlign w:val="center"/>
          </w:tcPr>
          <w:p w14:paraId="6A67A427" w14:textId="466DB118" w:rsidR="00D85204" w:rsidRPr="00E93981" w:rsidRDefault="00D85204" w:rsidP="00D85204">
            <w:pPr>
              <w:jc w:val="center"/>
              <w:rPr>
                <w:rFonts w:ascii="Calibri" w:hAnsi="Calibri"/>
                <w:sz w:val="18"/>
                <w:szCs w:val="16"/>
              </w:rPr>
            </w:pPr>
            <w:r>
              <w:rPr>
                <w:rFonts w:ascii="Calibri" w:hAnsi="Calibri"/>
                <w:sz w:val="18"/>
                <w:szCs w:val="16"/>
              </w:rPr>
              <w:t>0</w:t>
            </w:r>
            <w:ins w:id="6" w:author="Author" w:date="2018-12-17T14:35:00Z">
              <w:r w:rsidR="009722A7">
                <w:rPr>
                  <w:rFonts w:ascii="Calibri" w:hAnsi="Calibri"/>
                  <w:sz w:val="18"/>
                  <w:szCs w:val="16"/>
                </w:rPr>
                <w:t>5</w:t>
              </w:r>
            </w:ins>
            <w:del w:id="7" w:author="Author" w:date="2018-12-17T14:35:00Z">
              <w:r w:rsidDel="009722A7">
                <w:rPr>
                  <w:rFonts w:ascii="Calibri" w:hAnsi="Calibri"/>
                  <w:sz w:val="18"/>
                  <w:szCs w:val="16"/>
                </w:rPr>
                <w:delText>6</w:delText>
              </w:r>
            </w:del>
          </w:p>
        </w:tc>
        <w:tc>
          <w:tcPr>
            <w:tcW w:w="2321" w:type="dxa"/>
          </w:tcPr>
          <w:p w14:paraId="5B061A31" w14:textId="77777777" w:rsidR="00D85204" w:rsidRDefault="00D85204" w:rsidP="00D85204">
            <w:pPr>
              <w:rPr>
                <w:rFonts w:ascii="Calibri" w:hAnsi="Calibri"/>
                <w:sz w:val="18"/>
                <w:szCs w:val="16"/>
              </w:rPr>
            </w:pPr>
            <w:r>
              <w:rPr>
                <w:rFonts w:ascii="Calibri" w:hAnsi="Calibri"/>
                <w:sz w:val="18"/>
                <w:szCs w:val="16"/>
              </w:rPr>
              <w:t>Correction Notes</w:t>
            </w:r>
          </w:p>
        </w:tc>
        <w:tc>
          <w:tcPr>
            <w:tcW w:w="7915" w:type="dxa"/>
          </w:tcPr>
          <w:p w14:paraId="25116EEB" w14:textId="258ADB26" w:rsidR="00D85204" w:rsidRDefault="00D85204" w:rsidP="00D85204">
            <w:pPr>
              <w:rPr>
                <w:rFonts w:ascii="Calibri" w:hAnsi="Calibri"/>
                <w:sz w:val="18"/>
                <w:szCs w:val="16"/>
              </w:rPr>
            </w:pPr>
          </w:p>
        </w:tc>
      </w:tr>
      <w:tr w:rsidR="00B2153C" w:rsidRPr="00E93981" w14:paraId="0F94EEA3" w14:textId="77777777" w:rsidTr="00D53DCC">
        <w:tc>
          <w:tcPr>
            <w:tcW w:w="10790" w:type="dxa"/>
            <w:gridSpan w:val="3"/>
            <w:vAlign w:val="center"/>
          </w:tcPr>
          <w:p w14:paraId="0A94F558" w14:textId="271C1244" w:rsidR="00B2153C" w:rsidRDefault="00B2153C" w:rsidP="00D85204">
            <w:pPr>
              <w:rPr>
                <w:rFonts w:ascii="Calibri" w:hAnsi="Calibri"/>
                <w:sz w:val="18"/>
                <w:szCs w:val="16"/>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630A89BE" w14:textId="64DC0139" w:rsidR="009533B1" w:rsidRDefault="009533B1"/>
    <w:tbl>
      <w:tblPr>
        <w:tblStyle w:val="TableGrid"/>
        <w:tblW w:w="0" w:type="auto"/>
        <w:tblLook w:val="04A0" w:firstRow="1" w:lastRow="0" w:firstColumn="1" w:lastColumn="0" w:noHBand="0" w:noVBand="1"/>
      </w:tblPr>
      <w:tblGrid>
        <w:gridCol w:w="554"/>
        <w:gridCol w:w="2321"/>
        <w:gridCol w:w="7915"/>
      </w:tblGrid>
      <w:tr w:rsidR="000000B0" w:rsidRPr="00E93981" w14:paraId="4CAD4E91" w14:textId="77777777" w:rsidTr="001B1FF4">
        <w:tc>
          <w:tcPr>
            <w:tcW w:w="10790" w:type="dxa"/>
            <w:gridSpan w:val="3"/>
          </w:tcPr>
          <w:p w14:paraId="158C9142" w14:textId="1C4375CA" w:rsidR="000000B0" w:rsidRPr="00E93981" w:rsidRDefault="00BB14C1" w:rsidP="00927245">
            <w:pPr>
              <w:rPr>
                <w:rFonts w:ascii="Calibri" w:hAnsi="Calibri"/>
                <w:b/>
                <w:sz w:val="18"/>
                <w:szCs w:val="16"/>
              </w:rPr>
            </w:pPr>
            <w:r>
              <w:rPr>
                <w:rFonts w:ascii="Calibri" w:hAnsi="Calibri"/>
                <w:b/>
                <w:sz w:val="18"/>
                <w:szCs w:val="16"/>
              </w:rPr>
              <w:t>H</w:t>
            </w:r>
            <w:r w:rsidR="000000B0" w:rsidRPr="00E93981">
              <w:rPr>
                <w:rFonts w:ascii="Calibri" w:hAnsi="Calibri"/>
                <w:b/>
                <w:sz w:val="18"/>
                <w:szCs w:val="16"/>
              </w:rPr>
              <w:t>. Insulation in Vented Attics (High Performance Vented Attics)</w:t>
            </w:r>
          </w:p>
        </w:tc>
      </w:tr>
      <w:tr w:rsidR="000000B0" w:rsidRPr="00E93981" w14:paraId="4BE47D3D" w14:textId="77777777" w:rsidTr="001B1FF4">
        <w:tc>
          <w:tcPr>
            <w:tcW w:w="554" w:type="dxa"/>
            <w:vAlign w:val="center"/>
          </w:tcPr>
          <w:p w14:paraId="2FABF65B" w14:textId="3F1336A6" w:rsidR="000000B0" w:rsidRPr="00E93981" w:rsidRDefault="000000B0" w:rsidP="006120A6">
            <w:pPr>
              <w:jc w:val="center"/>
              <w:rPr>
                <w:rFonts w:ascii="Calibri" w:hAnsi="Calibri"/>
                <w:sz w:val="18"/>
                <w:szCs w:val="16"/>
              </w:rPr>
            </w:pPr>
            <w:r w:rsidRPr="00E93981">
              <w:rPr>
                <w:rFonts w:ascii="Calibri" w:hAnsi="Calibri"/>
                <w:sz w:val="18"/>
                <w:szCs w:val="16"/>
              </w:rPr>
              <w:t>01</w:t>
            </w:r>
          </w:p>
        </w:tc>
        <w:tc>
          <w:tcPr>
            <w:tcW w:w="10236" w:type="dxa"/>
            <w:gridSpan w:val="2"/>
          </w:tcPr>
          <w:p w14:paraId="7316C730" w14:textId="7FBDC93E" w:rsidR="000000B0" w:rsidRPr="00E93981" w:rsidRDefault="000000B0" w:rsidP="00927245">
            <w:pPr>
              <w:rPr>
                <w:rFonts w:ascii="Calibri" w:hAnsi="Calibri"/>
                <w:sz w:val="18"/>
                <w:szCs w:val="16"/>
              </w:rPr>
            </w:pPr>
            <w:r w:rsidRPr="00E93981">
              <w:rPr>
                <w:rFonts w:ascii="Calibri" w:hAnsi="Calibri"/>
                <w:sz w:val="18"/>
                <w:szCs w:val="16"/>
              </w:rPr>
              <w:t xml:space="preserve">Insulation </w:t>
            </w:r>
            <w:r w:rsidR="004C27AC">
              <w:rPr>
                <w:rFonts w:ascii="Calibri" w:hAnsi="Calibri"/>
                <w:sz w:val="18"/>
                <w:szCs w:val="16"/>
              </w:rPr>
              <w:t xml:space="preserve">is </w:t>
            </w:r>
            <w:r w:rsidRPr="00E93981">
              <w:rPr>
                <w:rFonts w:ascii="Calibri" w:hAnsi="Calibri"/>
                <w:sz w:val="18"/>
                <w:szCs w:val="16"/>
              </w:rPr>
              <w:t>in full contact with roof sheathing and firmly supported to prevent sagging.</w:t>
            </w:r>
          </w:p>
        </w:tc>
      </w:tr>
      <w:tr w:rsidR="000000B0" w:rsidRPr="00E93981" w14:paraId="46D8B651" w14:textId="77777777" w:rsidTr="001B1FF4">
        <w:tc>
          <w:tcPr>
            <w:tcW w:w="554" w:type="dxa"/>
            <w:vAlign w:val="center"/>
          </w:tcPr>
          <w:p w14:paraId="17A5704B" w14:textId="7C38A113" w:rsidR="000000B0" w:rsidRPr="00E93981" w:rsidRDefault="000000B0" w:rsidP="006120A6">
            <w:pPr>
              <w:jc w:val="center"/>
              <w:rPr>
                <w:rFonts w:ascii="Calibri" w:hAnsi="Calibri"/>
                <w:sz w:val="18"/>
                <w:szCs w:val="16"/>
              </w:rPr>
            </w:pPr>
            <w:r w:rsidRPr="00E93981">
              <w:rPr>
                <w:rFonts w:ascii="Calibri" w:hAnsi="Calibri"/>
                <w:sz w:val="18"/>
                <w:szCs w:val="16"/>
              </w:rPr>
              <w:t>02</w:t>
            </w:r>
          </w:p>
        </w:tc>
        <w:tc>
          <w:tcPr>
            <w:tcW w:w="10236" w:type="dxa"/>
            <w:gridSpan w:val="2"/>
          </w:tcPr>
          <w:p w14:paraId="40D1ACA3" w14:textId="5269B3BF" w:rsidR="000000B0" w:rsidRPr="00E93981" w:rsidRDefault="000000B0" w:rsidP="00927245">
            <w:pPr>
              <w:rPr>
                <w:rFonts w:ascii="Calibri" w:hAnsi="Calibri"/>
                <w:sz w:val="18"/>
                <w:szCs w:val="16"/>
              </w:rPr>
            </w:pPr>
            <w:r w:rsidRPr="00E93981">
              <w:rPr>
                <w:rFonts w:ascii="Calibri" w:hAnsi="Calibri"/>
                <w:sz w:val="18"/>
                <w:szCs w:val="16"/>
              </w:rPr>
              <w:t>Batt insulation between roof trusses is acceptable with minimal gaps and voids caused by roof truss members.</w:t>
            </w:r>
          </w:p>
        </w:tc>
      </w:tr>
      <w:tr w:rsidR="000000B0" w:rsidRPr="00E93981" w14:paraId="4CA8B868" w14:textId="77777777" w:rsidTr="001B1FF4">
        <w:tc>
          <w:tcPr>
            <w:tcW w:w="554" w:type="dxa"/>
            <w:vAlign w:val="center"/>
          </w:tcPr>
          <w:p w14:paraId="02D717BF" w14:textId="73840F86" w:rsidR="000000B0" w:rsidRPr="00E93981" w:rsidRDefault="000000B0" w:rsidP="006120A6">
            <w:pPr>
              <w:jc w:val="center"/>
              <w:rPr>
                <w:rFonts w:ascii="Calibri" w:hAnsi="Calibri"/>
                <w:sz w:val="18"/>
                <w:szCs w:val="16"/>
              </w:rPr>
            </w:pPr>
            <w:r w:rsidRPr="00E93981">
              <w:rPr>
                <w:rFonts w:ascii="Calibri" w:hAnsi="Calibri"/>
                <w:sz w:val="18"/>
                <w:szCs w:val="16"/>
              </w:rPr>
              <w:t>03</w:t>
            </w:r>
          </w:p>
        </w:tc>
        <w:tc>
          <w:tcPr>
            <w:tcW w:w="10236" w:type="dxa"/>
            <w:gridSpan w:val="2"/>
          </w:tcPr>
          <w:p w14:paraId="10B6B775" w14:textId="201475BF" w:rsidR="000000B0" w:rsidRPr="00E93981" w:rsidRDefault="000000B0" w:rsidP="00927245">
            <w:pPr>
              <w:rPr>
                <w:rFonts w:ascii="Calibri" w:hAnsi="Calibri"/>
                <w:sz w:val="18"/>
                <w:szCs w:val="16"/>
              </w:rPr>
            </w:pPr>
            <w:r w:rsidRPr="00E93981">
              <w:rPr>
                <w:rFonts w:ascii="Calibri" w:hAnsi="Calibri"/>
                <w:sz w:val="18"/>
                <w:szCs w:val="16"/>
              </w:rPr>
              <w:t>Insulation is not required on gable end walls.</w:t>
            </w:r>
          </w:p>
        </w:tc>
      </w:tr>
      <w:tr w:rsidR="000000B0" w:rsidRPr="00E93981" w14:paraId="3668D6DD" w14:textId="77777777" w:rsidTr="001B1FF4">
        <w:tc>
          <w:tcPr>
            <w:tcW w:w="554" w:type="dxa"/>
            <w:vAlign w:val="center"/>
          </w:tcPr>
          <w:p w14:paraId="7FB74166" w14:textId="4EECEEBC" w:rsidR="000000B0" w:rsidRPr="00E93981" w:rsidRDefault="000000B0" w:rsidP="006120A6">
            <w:pPr>
              <w:jc w:val="center"/>
              <w:rPr>
                <w:rFonts w:ascii="Calibri" w:hAnsi="Calibri"/>
                <w:sz w:val="18"/>
                <w:szCs w:val="16"/>
              </w:rPr>
            </w:pPr>
            <w:r w:rsidRPr="00E93981">
              <w:rPr>
                <w:rFonts w:ascii="Calibri" w:hAnsi="Calibri"/>
                <w:sz w:val="18"/>
                <w:szCs w:val="16"/>
              </w:rPr>
              <w:t>04</w:t>
            </w:r>
          </w:p>
        </w:tc>
        <w:tc>
          <w:tcPr>
            <w:tcW w:w="10236" w:type="dxa"/>
            <w:gridSpan w:val="2"/>
          </w:tcPr>
          <w:p w14:paraId="3454DB2B" w14:textId="191B4797" w:rsidR="000000B0" w:rsidRPr="00DE2064" w:rsidRDefault="000000B0" w:rsidP="001044C3">
            <w:pPr>
              <w:rPr>
                <w:rFonts w:ascii="Calibri" w:hAnsi="Calibri"/>
                <w:sz w:val="18"/>
                <w:szCs w:val="16"/>
              </w:rPr>
            </w:pPr>
            <w:r w:rsidRPr="00DE2064">
              <w:rPr>
                <w:rFonts w:ascii="Calibri" w:hAnsi="Calibri"/>
                <w:sz w:val="18"/>
                <w:szCs w:val="16"/>
              </w:rPr>
              <w:t>Required roof deck insulation over any conditioned space</w:t>
            </w:r>
            <w:r w:rsidR="001044C3" w:rsidRPr="00DE2064">
              <w:rPr>
                <w:rFonts w:ascii="Calibri" w:hAnsi="Calibri"/>
                <w:sz w:val="18"/>
                <w:szCs w:val="16"/>
              </w:rPr>
              <w:t>,</w:t>
            </w:r>
            <w:r w:rsidRPr="00DE2064">
              <w:rPr>
                <w:rFonts w:ascii="Calibri" w:hAnsi="Calibri"/>
                <w:sz w:val="18"/>
                <w:szCs w:val="16"/>
              </w:rPr>
              <w:t xml:space="preserve"> or HVAC ducts</w:t>
            </w:r>
            <w:r w:rsidR="001044C3" w:rsidRPr="00DE2064">
              <w:rPr>
                <w:rFonts w:ascii="Calibri" w:hAnsi="Calibri"/>
                <w:sz w:val="18"/>
                <w:szCs w:val="16"/>
              </w:rPr>
              <w:t>,</w:t>
            </w:r>
            <w:r w:rsidRPr="00DE2064">
              <w:rPr>
                <w:rFonts w:ascii="Calibri" w:hAnsi="Calibri"/>
                <w:sz w:val="18"/>
                <w:szCs w:val="16"/>
              </w:rPr>
              <w:t xml:space="preserve"> is installed on the entire attic roof deck</w:t>
            </w:r>
            <w:r w:rsidR="001044C3" w:rsidRPr="00DE2064">
              <w:rPr>
                <w:rFonts w:ascii="Calibri" w:hAnsi="Calibri"/>
                <w:sz w:val="18"/>
                <w:szCs w:val="16"/>
              </w:rPr>
              <w:t>;</w:t>
            </w:r>
            <w:r w:rsidRPr="00DE2064">
              <w:rPr>
                <w:rFonts w:ascii="Calibri" w:hAnsi="Calibri"/>
                <w:sz w:val="18"/>
                <w:szCs w:val="16"/>
              </w:rPr>
              <w:t xml:space="preserve"> even over </w:t>
            </w:r>
            <w:r w:rsidR="00C03F1A" w:rsidRPr="00DE2064">
              <w:rPr>
                <w:rFonts w:ascii="Calibri" w:hAnsi="Calibri"/>
                <w:sz w:val="18"/>
                <w:szCs w:val="16"/>
              </w:rPr>
              <w:t>unconditioned spaces (e.g., garage, covered porch). Roof deck of attic over unconditioned space without HVAC ducts and separated from other attics by a sealed air barrier do not need to be insulated.</w:t>
            </w:r>
          </w:p>
        </w:tc>
      </w:tr>
      <w:tr w:rsidR="00D85204" w:rsidRPr="00E93981" w14:paraId="165E09CB" w14:textId="77777777" w:rsidTr="001B1FF4">
        <w:tc>
          <w:tcPr>
            <w:tcW w:w="554" w:type="dxa"/>
            <w:vAlign w:val="center"/>
          </w:tcPr>
          <w:p w14:paraId="08AE1DEB" w14:textId="59E9809A" w:rsidR="00D85204" w:rsidRPr="00E93981" w:rsidRDefault="00D85204" w:rsidP="00D85204">
            <w:pPr>
              <w:jc w:val="center"/>
              <w:rPr>
                <w:rFonts w:ascii="Calibri" w:hAnsi="Calibri"/>
                <w:sz w:val="18"/>
                <w:szCs w:val="16"/>
              </w:rPr>
            </w:pPr>
            <w:r>
              <w:rPr>
                <w:rFonts w:ascii="Calibri" w:hAnsi="Calibri"/>
                <w:sz w:val="18"/>
                <w:szCs w:val="16"/>
              </w:rPr>
              <w:t>05</w:t>
            </w:r>
          </w:p>
        </w:tc>
        <w:tc>
          <w:tcPr>
            <w:tcW w:w="2321" w:type="dxa"/>
          </w:tcPr>
          <w:p w14:paraId="0C2D7AA1" w14:textId="77777777" w:rsidR="00D85204" w:rsidRPr="00DE2064" w:rsidRDefault="00D85204" w:rsidP="00D85204">
            <w:pPr>
              <w:rPr>
                <w:rFonts w:ascii="Calibri" w:hAnsi="Calibri"/>
                <w:sz w:val="18"/>
                <w:szCs w:val="16"/>
              </w:rPr>
            </w:pPr>
            <w:r>
              <w:rPr>
                <w:rFonts w:ascii="Calibri" w:hAnsi="Calibri"/>
                <w:sz w:val="18"/>
                <w:szCs w:val="16"/>
              </w:rPr>
              <w:t>Verification Status</w:t>
            </w:r>
          </w:p>
        </w:tc>
        <w:tc>
          <w:tcPr>
            <w:tcW w:w="7915" w:type="dxa"/>
          </w:tcPr>
          <w:p w14:paraId="4230F64B"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6B656306"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1ABE6CBB" w14:textId="2B94DDD5" w:rsidR="00D85204" w:rsidRPr="001B1FF4" w:rsidRDefault="00D85204" w:rsidP="001B1FF4">
            <w:pPr>
              <w:pStyle w:val="ListParagraph"/>
              <w:numPr>
                <w:ilvl w:val="0"/>
                <w:numId w:val="49"/>
              </w:numPr>
              <w:rPr>
                <w:rFonts w:ascii="Calibri" w:hAnsi="Calibri"/>
                <w:sz w:val="18"/>
                <w:szCs w:val="16"/>
              </w:rPr>
            </w:pPr>
            <w:r w:rsidRPr="001B1FF4">
              <w:rPr>
                <w:rFonts w:ascii="Calibri" w:hAnsi="Calibri"/>
                <w:sz w:val="18"/>
                <w:szCs w:val="18"/>
                <w:u w:val="single"/>
              </w:rPr>
              <w:t>All N/A - This entire table is not applicable.</w:t>
            </w:r>
          </w:p>
        </w:tc>
      </w:tr>
      <w:tr w:rsidR="00D85204" w:rsidRPr="00E93981" w14:paraId="0FE2DFAA" w14:textId="77777777" w:rsidTr="001B1FF4">
        <w:tc>
          <w:tcPr>
            <w:tcW w:w="554" w:type="dxa"/>
            <w:vAlign w:val="center"/>
          </w:tcPr>
          <w:p w14:paraId="688D45D8" w14:textId="77FBAAF0" w:rsidR="00D85204" w:rsidRPr="00E93981" w:rsidRDefault="00D85204" w:rsidP="00D85204">
            <w:pPr>
              <w:jc w:val="center"/>
              <w:rPr>
                <w:rFonts w:ascii="Calibri" w:hAnsi="Calibri"/>
                <w:sz w:val="18"/>
                <w:szCs w:val="16"/>
              </w:rPr>
            </w:pPr>
            <w:r>
              <w:rPr>
                <w:rFonts w:ascii="Calibri" w:hAnsi="Calibri"/>
                <w:sz w:val="18"/>
                <w:szCs w:val="16"/>
              </w:rPr>
              <w:t>06</w:t>
            </w:r>
          </w:p>
        </w:tc>
        <w:tc>
          <w:tcPr>
            <w:tcW w:w="2321" w:type="dxa"/>
          </w:tcPr>
          <w:p w14:paraId="7E845415" w14:textId="77777777" w:rsidR="00D85204" w:rsidRPr="00DE2064" w:rsidRDefault="00D85204" w:rsidP="00D85204">
            <w:pPr>
              <w:rPr>
                <w:rFonts w:ascii="Calibri" w:hAnsi="Calibri"/>
                <w:sz w:val="18"/>
                <w:szCs w:val="16"/>
              </w:rPr>
            </w:pPr>
            <w:r>
              <w:rPr>
                <w:rFonts w:ascii="Calibri" w:hAnsi="Calibri"/>
                <w:sz w:val="18"/>
                <w:szCs w:val="16"/>
              </w:rPr>
              <w:t>Correction Notes</w:t>
            </w:r>
          </w:p>
        </w:tc>
        <w:tc>
          <w:tcPr>
            <w:tcW w:w="7915" w:type="dxa"/>
          </w:tcPr>
          <w:p w14:paraId="0EBD5141" w14:textId="752744B9" w:rsidR="00D85204" w:rsidRPr="00DE2064" w:rsidRDefault="00D85204" w:rsidP="00D85204">
            <w:pPr>
              <w:rPr>
                <w:rFonts w:ascii="Calibri" w:hAnsi="Calibri"/>
                <w:sz w:val="18"/>
                <w:szCs w:val="16"/>
              </w:rPr>
            </w:pPr>
          </w:p>
        </w:tc>
      </w:tr>
      <w:tr w:rsidR="00B2153C" w:rsidRPr="00E93981" w14:paraId="168EBD3C" w14:textId="77777777" w:rsidTr="00D53DCC">
        <w:tc>
          <w:tcPr>
            <w:tcW w:w="10790" w:type="dxa"/>
            <w:gridSpan w:val="3"/>
            <w:vAlign w:val="center"/>
          </w:tcPr>
          <w:p w14:paraId="27CA4A3D" w14:textId="551E6887" w:rsidR="00B2153C" w:rsidRPr="00DE2064" w:rsidRDefault="00B2153C" w:rsidP="00D85204">
            <w:pPr>
              <w:rPr>
                <w:rFonts w:ascii="Calibri" w:hAnsi="Calibri"/>
                <w:sz w:val="18"/>
                <w:szCs w:val="16"/>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3FF4C6A0" w14:textId="6696C2E5" w:rsidR="001D17B1" w:rsidRDefault="001D17B1" w:rsidP="00927245">
      <w:pPr>
        <w:rPr>
          <w:rFonts w:ascii="Calibri" w:hAnsi="Calibri"/>
          <w:sz w:val="16"/>
          <w:szCs w:val="16"/>
        </w:rPr>
      </w:pPr>
    </w:p>
    <w:p w14:paraId="69BB28CE" w14:textId="77777777" w:rsidR="00B2153C" w:rsidRDefault="00B2153C">
      <w:r>
        <w:br w:type="page"/>
      </w:r>
    </w:p>
    <w:tbl>
      <w:tblPr>
        <w:tblStyle w:val="TableGrid"/>
        <w:tblW w:w="0" w:type="auto"/>
        <w:tblLook w:val="04A0" w:firstRow="1" w:lastRow="0" w:firstColumn="1" w:lastColumn="0" w:noHBand="0" w:noVBand="1"/>
      </w:tblPr>
      <w:tblGrid>
        <w:gridCol w:w="535"/>
        <w:gridCol w:w="2340"/>
        <w:gridCol w:w="7915"/>
      </w:tblGrid>
      <w:tr w:rsidR="00BB14C1" w14:paraId="14C8D262" w14:textId="77777777" w:rsidTr="00284660">
        <w:tc>
          <w:tcPr>
            <w:tcW w:w="10790" w:type="dxa"/>
            <w:gridSpan w:val="3"/>
          </w:tcPr>
          <w:p w14:paraId="7C564603" w14:textId="3A65AD6E" w:rsidR="00BB14C1" w:rsidRPr="006120A6" w:rsidRDefault="00BB14C1">
            <w:pPr>
              <w:rPr>
                <w:rFonts w:ascii="Calibri" w:hAnsi="Calibri"/>
                <w:b/>
                <w:sz w:val="18"/>
                <w:szCs w:val="16"/>
              </w:rPr>
            </w:pPr>
            <w:r w:rsidRPr="000F6EBF">
              <w:rPr>
                <w:rFonts w:ascii="Calibri" w:hAnsi="Calibri"/>
                <w:b/>
                <w:sz w:val="18"/>
                <w:szCs w:val="16"/>
              </w:rPr>
              <w:lastRenderedPageBreak/>
              <w:t>I.</w:t>
            </w:r>
            <w:r>
              <w:rPr>
                <w:rFonts w:ascii="Calibri" w:hAnsi="Calibri"/>
                <w:b/>
                <w:sz w:val="18"/>
                <w:szCs w:val="16"/>
              </w:rPr>
              <w:t xml:space="preserve"> Special Requirements for Skylight Shafts</w:t>
            </w:r>
            <w:r w:rsidR="000F6EBF">
              <w:rPr>
                <w:rFonts w:ascii="Calibri" w:hAnsi="Calibri"/>
                <w:b/>
                <w:sz w:val="18"/>
                <w:szCs w:val="16"/>
              </w:rPr>
              <w:t xml:space="preserve"> and Attic Knee Walls </w:t>
            </w:r>
          </w:p>
        </w:tc>
      </w:tr>
      <w:tr w:rsidR="00BB14C1" w14:paraId="529AE1DD" w14:textId="77777777" w:rsidTr="006120A6">
        <w:tc>
          <w:tcPr>
            <w:tcW w:w="535" w:type="dxa"/>
            <w:vAlign w:val="center"/>
          </w:tcPr>
          <w:p w14:paraId="773BC5A7" w14:textId="7B3261D2" w:rsidR="00BB14C1" w:rsidRPr="006120A6" w:rsidRDefault="00BB14C1" w:rsidP="006120A6">
            <w:pPr>
              <w:jc w:val="center"/>
              <w:rPr>
                <w:rFonts w:ascii="Calibri" w:hAnsi="Calibri"/>
                <w:sz w:val="18"/>
                <w:szCs w:val="16"/>
              </w:rPr>
            </w:pPr>
            <w:r>
              <w:rPr>
                <w:rFonts w:ascii="Calibri" w:hAnsi="Calibri"/>
                <w:sz w:val="18"/>
                <w:szCs w:val="16"/>
              </w:rPr>
              <w:t>01</w:t>
            </w:r>
          </w:p>
        </w:tc>
        <w:tc>
          <w:tcPr>
            <w:tcW w:w="10255" w:type="dxa"/>
            <w:gridSpan w:val="2"/>
          </w:tcPr>
          <w:p w14:paraId="4B1A7F85" w14:textId="5FA44745" w:rsidR="00BB14C1" w:rsidRPr="006120A6" w:rsidRDefault="000F6EBF" w:rsidP="00927245">
            <w:pPr>
              <w:rPr>
                <w:rFonts w:ascii="Calibri" w:hAnsi="Calibri"/>
                <w:sz w:val="18"/>
                <w:szCs w:val="16"/>
              </w:rPr>
            </w:pPr>
            <w:r>
              <w:rPr>
                <w:rFonts w:ascii="Calibri" w:hAnsi="Calibri"/>
                <w:sz w:val="18"/>
                <w:szCs w:val="16"/>
              </w:rPr>
              <w:t>Insulation must meet all the requirements for walls and insulation is in contact with the air barrier on all six sides unless SPF is used.</w:t>
            </w:r>
          </w:p>
        </w:tc>
      </w:tr>
      <w:tr w:rsidR="00BB14C1" w14:paraId="13EC3A3E" w14:textId="77777777" w:rsidTr="006120A6">
        <w:tc>
          <w:tcPr>
            <w:tcW w:w="535" w:type="dxa"/>
            <w:vAlign w:val="center"/>
          </w:tcPr>
          <w:p w14:paraId="1AD7BF3E" w14:textId="51EC64FB" w:rsidR="00BB14C1" w:rsidRPr="006120A6" w:rsidRDefault="00BB14C1" w:rsidP="006120A6">
            <w:pPr>
              <w:jc w:val="center"/>
              <w:rPr>
                <w:rFonts w:ascii="Calibri" w:hAnsi="Calibri"/>
                <w:sz w:val="18"/>
                <w:szCs w:val="16"/>
              </w:rPr>
            </w:pPr>
            <w:r>
              <w:rPr>
                <w:rFonts w:ascii="Calibri" w:hAnsi="Calibri"/>
                <w:sz w:val="18"/>
                <w:szCs w:val="16"/>
              </w:rPr>
              <w:t>02</w:t>
            </w:r>
          </w:p>
        </w:tc>
        <w:tc>
          <w:tcPr>
            <w:tcW w:w="10255" w:type="dxa"/>
            <w:gridSpan w:val="2"/>
          </w:tcPr>
          <w:p w14:paraId="61D06CD6" w14:textId="372555D1" w:rsidR="00BB14C1" w:rsidRPr="006120A6" w:rsidRDefault="000F6EBF">
            <w:pPr>
              <w:rPr>
                <w:rFonts w:ascii="Calibri" w:hAnsi="Calibri"/>
                <w:sz w:val="18"/>
                <w:szCs w:val="16"/>
              </w:rPr>
            </w:pPr>
            <w:r>
              <w:rPr>
                <w:rFonts w:ascii="Calibri" w:hAnsi="Calibri"/>
                <w:sz w:val="18"/>
                <w:szCs w:val="16"/>
              </w:rPr>
              <w:t>Insulation shall be in full contact with the interior wall finish. Batt insulation must be cut to fit around 2x4’s that are laid flat.</w:t>
            </w:r>
          </w:p>
        </w:tc>
      </w:tr>
      <w:tr w:rsidR="00BB14C1" w14:paraId="09BF6C01" w14:textId="77777777" w:rsidTr="006120A6">
        <w:tc>
          <w:tcPr>
            <w:tcW w:w="535" w:type="dxa"/>
            <w:vAlign w:val="center"/>
          </w:tcPr>
          <w:p w14:paraId="68831099" w14:textId="4C84150B" w:rsidR="00BB14C1" w:rsidRPr="006120A6" w:rsidRDefault="00BB14C1" w:rsidP="006120A6">
            <w:pPr>
              <w:jc w:val="center"/>
              <w:rPr>
                <w:rFonts w:ascii="Calibri" w:hAnsi="Calibri"/>
                <w:sz w:val="18"/>
                <w:szCs w:val="16"/>
              </w:rPr>
            </w:pPr>
            <w:r>
              <w:rPr>
                <w:rFonts w:ascii="Calibri" w:hAnsi="Calibri"/>
                <w:sz w:val="18"/>
                <w:szCs w:val="16"/>
              </w:rPr>
              <w:t>03</w:t>
            </w:r>
          </w:p>
        </w:tc>
        <w:tc>
          <w:tcPr>
            <w:tcW w:w="10255" w:type="dxa"/>
            <w:gridSpan w:val="2"/>
          </w:tcPr>
          <w:p w14:paraId="0720A0A4" w14:textId="41B239F3" w:rsidR="00BB14C1" w:rsidRPr="006120A6" w:rsidRDefault="000F6EBF" w:rsidP="00927245">
            <w:pPr>
              <w:rPr>
                <w:rFonts w:ascii="Calibri" w:hAnsi="Calibri"/>
                <w:sz w:val="18"/>
                <w:szCs w:val="16"/>
              </w:rPr>
            </w:pPr>
            <w:r>
              <w:rPr>
                <w:rFonts w:ascii="Calibri" w:hAnsi="Calibri"/>
                <w:sz w:val="18"/>
                <w:szCs w:val="16"/>
              </w:rPr>
              <w:t>Skylight shafts and attic knee walls shall be completely enclosed by vertical and horizontal framing, including horizontal plates at the top and bottom of the insulation.</w:t>
            </w:r>
          </w:p>
        </w:tc>
      </w:tr>
      <w:tr w:rsidR="00D85204" w14:paraId="6E10000D" w14:textId="77777777" w:rsidTr="001B1FF4">
        <w:tc>
          <w:tcPr>
            <w:tcW w:w="535" w:type="dxa"/>
            <w:vAlign w:val="center"/>
          </w:tcPr>
          <w:p w14:paraId="1FBA862D" w14:textId="4228D2FE" w:rsidR="00D85204" w:rsidRDefault="00D85204" w:rsidP="00D85204">
            <w:pPr>
              <w:jc w:val="center"/>
              <w:rPr>
                <w:rFonts w:ascii="Calibri" w:hAnsi="Calibri"/>
                <w:sz w:val="18"/>
                <w:szCs w:val="16"/>
              </w:rPr>
            </w:pPr>
            <w:r>
              <w:rPr>
                <w:rFonts w:ascii="Calibri" w:hAnsi="Calibri"/>
                <w:sz w:val="18"/>
                <w:szCs w:val="16"/>
              </w:rPr>
              <w:t>04</w:t>
            </w:r>
          </w:p>
        </w:tc>
        <w:tc>
          <w:tcPr>
            <w:tcW w:w="2340" w:type="dxa"/>
          </w:tcPr>
          <w:p w14:paraId="26DDF821" w14:textId="77777777" w:rsidR="00D85204" w:rsidRDefault="00D85204" w:rsidP="00D85204">
            <w:pPr>
              <w:rPr>
                <w:rFonts w:ascii="Calibri" w:hAnsi="Calibri"/>
                <w:sz w:val="18"/>
                <w:szCs w:val="16"/>
              </w:rPr>
            </w:pPr>
            <w:r>
              <w:rPr>
                <w:rFonts w:ascii="Calibri" w:hAnsi="Calibri"/>
                <w:sz w:val="18"/>
                <w:szCs w:val="16"/>
              </w:rPr>
              <w:t>Verification Status</w:t>
            </w:r>
          </w:p>
        </w:tc>
        <w:tc>
          <w:tcPr>
            <w:tcW w:w="7915" w:type="dxa"/>
          </w:tcPr>
          <w:p w14:paraId="4F7D7A29"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1BC45C46"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51BA2AFD" w14:textId="5714BA0D" w:rsidR="00D85204" w:rsidRPr="001B1FF4" w:rsidRDefault="00D85204" w:rsidP="001B1FF4">
            <w:pPr>
              <w:pStyle w:val="ListParagraph"/>
              <w:numPr>
                <w:ilvl w:val="0"/>
                <w:numId w:val="49"/>
              </w:numPr>
              <w:rPr>
                <w:rFonts w:ascii="Calibri" w:hAnsi="Calibri"/>
                <w:sz w:val="18"/>
                <w:szCs w:val="16"/>
              </w:rPr>
            </w:pPr>
            <w:r w:rsidRPr="001B1FF4">
              <w:rPr>
                <w:rFonts w:ascii="Calibri" w:hAnsi="Calibri"/>
                <w:sz w:val="18"/>
                <w:szCs w:val="18"/>
                <w:u w:val="single"/>
              </w:rPr>
              <w:t>All N/A - This entire table is not applicable.</w:t>
            </w:r>
          </w:p>
        </w:tc>
      </w:tr>
      <w:tr w:rsidR="00D85204" w14:paraId="3A9BE2B8" w14:textId="77777777" w:rsidTr="001B1FF4">
        <w:tc>
          <w:tcPr>
            <w:tcW w:w="535" w:type="dxa"/>
            <w:vAlign w:val="center"/>
          </w:tcPr>
          <w:p w14:paraId="6758B909" w14:textId="79462365" w:rsidR="00D85204" w:rsidRDefault="00D85204" w:rsidP="00D85204">
            <w:pPr>
              <w:jc w:val="center"/>
              <w:rPr>
                <w:rFonts w:ascii="Calibri" w:hAnsi="Calibri"/>
                <w:sz w:val="18"/>
                <w:szCs w:val="16"/>
              </w:rPr>
            </w:pPr>
            <w:r>
              <w:rPr>
                <w:rFonts w:ascii="Calibri" w:hAnsi="Calibri"/>
                <w:sz w:val="18"/>
                <w:szCs w:val="16"/>
              </w:rPr>
              <w:t>05</w:t>
            </w:r>
          </w:p>
        </w:tc>
        <w:tc>
          <w:tcPr>
            <w:tcW w:w="2340" w:type="dxa"/>
          </w:tcPr>
          <w:p w14:paraId="7A3286F7" w14:textId="77777777" w:rsidR="00D85204" w:rsidRDefault="00D85204" w:rsidP="00D85204">
            <w:pPr>
              <w:rPr>
                <w:rFonts w:ascii="Calibri" w:hAnsi="Calibri"/>
                <w:sz w:val="18"/>
                <w:szCs w:val="16"/>
              </w:rPr>
            </w:pPr>
            <w:r>
              <w:rPr>
                <w:rFonts w:ascii="Calibri" w:hAnsi="Calibri"/>
                <w:sz w:val="18"/>
                <w:szCs w:val="16"/>
              </w:rPr>
              <w:t>Correction Notes</w:t>
            </w:r>
          </w:p>
        </w:tc>
        <w:tc>
          <w:tcPr>
            <w:tcW w:w="7915" w:type="dxa"/>
          </w:tcPr>
          <w:p w14:paraId="51BF7FEF" w14:textId="34C810A0" w:rsidR="00D85204" w:rsidRDefault="00D85204" w:rsidP="00D85204">
            <w:pPr>
              <w:rPr>
                <w:rFonts w:ascii="Calibri" w:hAnsi="Calibri"/>
                <w:sz w:val="18"/>
                <w:szCs w:val="16"/>
              </w:rPr>
            </w:pPr>
          </w:p>
        </w:tc>
      </w:tr>
      <w:tr w:rsidR="00B2153C" w14:paraId="5A7445AD" w14:textId="77777777" w:rsidTr="00D53DCC">
        <w:tc>
          <w:tcPr>
            <w:tcW w:w="10790" w:type="dxa"/>
            <w:gridSpan w:val="3"/>
            <w:vAlign w:val="center"/>
          </w:tcPr>
          <w:p w14:paraId="423A87B0" w14:textId="4CBC3E02" w:rsidR="00B2153C" w:rsidRDefault="00B2153C" w:rsidP="00D85204">
            <w:pPr>
              <w:rPr>
                <w:rFonts w:ascii="Calibri" w:hAnsi="Calibri"/>
                <w:sz w:val="18"/>
                <w:szCs w:val="16"/>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40BFCAB8" w14:textId="1326E4F1" w:rsidR="00BB14C1" w:rsidRDefault="00BB14C1" w:rsidP="00927245">
      <w:pPr>
        <w:rPr>
          <w:rFonts w:ascii="Calibri" w:hAnsi="Calibri"/>
          <w:sz w:val="16"/>
          <w:szCs w:val="16"/>
        </w:rPr>
      </w:pPr>
    </w:p>
    <w:tbl>
      <w:tblPr>
        <w:tblStyle w:val="TableGrid"/>
        <w:tblW w:w="0" w:type="auto"/>
        <w:tblLook w:val="04A0" w:firstRow="1" w:lastRow="0" w:firstColumn="1" w:lastColumn="0" w:noHBand="0" w:noVBand="1"/>
      </w:tblPr>
      <w:tblGrid>
        <w:gridCol w:w="535"/>
        <w:gridCol w:w="2340"/>
        <w:gridCol w:w="7915"/>
      </w:tblGrid>
      <w:tr w:rsidR="00CE4903" w14:paraId="51215990" w14:textId="77777777" w:rsidTr="00284660">
        <w:tc>
          <w:tcPr>
            <w:tcW w:w="10790" w:type="dxa"/>
            <w:gridSpan w:val="3"/>
          </w:tcPr>
          <w:p w14:paraId="27B4760B" w14:textId="4DF28ADB" w:rsidR="00CE4903" w:rsidRPr="006120A6" w:rsidRDefault="00CE4903" w:rsidP="00927245">
            <w:pPr>
              <w:rPr>
                <w:rFonts w:ascii="Calibri" w:hAnsi="Calibri"/>
                <w:b/>
                <w:sz w:val="18"/>
                <w:szCs w:val="16"/>
              </w:rPr>
            </w:pPr>
            <w:r>
              <w:rPr>
                <w:rFonts w:ascii="Calibri" w:hAnsi="Calibri"/>
                <w:b/>
                <w:sz w:val="18"/>
                <w:szCs w:val="16"/>
              </w:rPr>
              <w:t>J. Special Requirements for Floors Above Garages</w:t>
            </w:r>
          </w:p>
        </w:tc>
      </w:tr>
      <w:tr w:rsidR="00CE4903" w14:paraId="20876539" w14:textId="77777777" w:rsidTr="006120A6">
        <w:tc>
          <w:tcPr>
            <w:tcW w:w="535" w:type="dxa"/>
            <w:vAlign w:val="center"/>
          </w:tcPr>
          <w:p w14:paraId="0775D3CA" w14:textId="7D348675" w:rsidR="00CE4903" w:rsidRPr="006120A6" w:rsidRDefault="00CE4903" w:rsidP="006120A6">
            <w:pPr>
              <w:jc w:val="center"/>
              <w:rPr>
                <w:rFonts w:ascii="Calibri" w:hAnsi="Calibri"/>
                <w:sz w:val="18"/>
                <w:szCs w:val="16"/>
              </w:rPr>
            </w:pPr>
            <w:r>
              <w:rPr>
                <w:rFonts w:ascii="Calibri" w:hAnsi="Calibri"/>
                <w:sz w:val="18"/>
                <w:szCs w:val="16"/>
              </w:rPr>
              <w:t>01</w:t>
            </w:r>
          </w:p>
        </w:tc>
        <w:tc>
          <w:tcPr>
            <w:tcW w:w="10255" w:type="dxa"/>
            <w:gridSpan w:val="2"/>
          </w:tcPr>
          <w:p w14:paraId="4E4AA421" w14:textId="2D9A4349" w:rsidR="00CE4903" w:rsidRPr="006120A6" w:rsidRDefault="00CE4903" w:rsidP="00511675">
            <w:pPr>
              <w:rPr>
                <w:rFonts w:ascii="Calibri" w:hAnsi="Calibri"/>
                <w:sz w:val="18"/>
                <w:szCs w:val="16"/>
              </w:rPr>
            </w:pPr>
            <w:r>
              <w:rPr>
                <w:rFonts w:ascii="Calibri" w:hAnsi="Calibri"/>
                <w:sz w:val="18"/>
                <w:szCs w:val="16"/>
              </w:rPr>
              <w:t>If</w:t>
            </w:r>
            <w:r w:rsidR="00511675">
              <w:rPr>
                <w:rFonts w:ascii="Calibri" w:hAnsi="Calibri"/>
                <w:sz w:val="18"/>
                <w:szCs w:val="16"/>
              </w:rPr>
              <w:t xml:space="preserve"> the</w:t>
            </w:r>
            <w:r>
              <w:rPr>
                <w:rFonts w:ascii="Calibri" w:hAnsi="Calibri"/>
                <w:sz w:val="18"/>
                <w:szCs w:val="16"/>
              </w:rPr>
              <w:t xml:space="preserve"> air barrier is at the perimeter of the garage below the conditioned subfloor, then the insulation may be placed on the garage ceiling. </w:t>
            </w:r>
            <w:r w:rsidR="00511675">
              <w:rPr>
                <w:rFonts w:ascii="Calibri" w:hAnsi="Calibri"/>
                <w:sz w:val="18"/>
                <w:szCs w:val="16"/>
              </w:rPr>
              <w:t>The p</w:t>
            </w:r>
            <w:r>
              <w:rPr>
                <w:rFonts w:ascii="Calibri" w:hAnsi="Calibri"/>
                <w:sz w:val="18"/>
                <w:szCs w:val="16"/>
              </w:rPr>
              <w:t>erimeter of the subfloor must also be insulated.</w:t>
            </w:r>
          </w:p>
        </w:tc>
      </w:tr>
      <w:tr w:rsidR="00D85204" w14:paraId="27283C51" w14:textId="77777777" w:rsidTr="001B1FF4">
        <w:tc>
          <w:tcPr>
            <w:tcW w:w="535" w:type="dxa"/>
            <w:vAlign w:val="center"/>
          </w:tcPr>
          <w:p w14:paraId="36B69B55" w14:textId="4EB7F6AE" w:rsidR="00D85204" w:rsidRDefault="00D85204" w:rsidP="00D85204">
            <w:pPr>
              <w:jc w:val="center"/>
              <w:rPr>
                <w:rFonts w:ascii="Calibri" w:hAnsi="Calibri"/>
                <w:sz w:val="18"/>
                <w:szCs w:val="16"/>
              </w:rPr>
            </w:pPr>
            <w:r>
              <w:rPr>
                <w:rFonts w:ascii="Calibri" w:hAnsi="Calibri"/>
                <w:sz w:val="18"/>
                <w:szCs w:val="16"/>
              </w:rPr>
              <w:t>02</w:t>
            </w:r>
          </w:p>
        </w:tc>
        <w:tc>
          <w:tcPr>
            <w:tcW w:w="2340" w:type="dxa"/>
          </w:tcPr>
          <w:p w14:paraId="2441A9BA" w14:textId="77777777" w:rsidR="00D85204" w:rsidRDefault="00D85204" w:rsidP="00D85204">
            <w:pPr>
              <w:rPr>
                <w:rFonts w:ascii="Calibri" w:hAnsi="Calibri"/>
                <w:sz w:val="18"/>
                <w:szCs w:val="16"/>
              </w:rPr>
            </w:pPr>
            <w:r>
              <w:rPr>
                <w:rFonts w:ascii="Calibri" w:hAnsi="Calibri"/>
                <w:sz w:val="18"/>
                <w:szCs w:val="16"/>
              </w:rPr>
              <w:t>Verification Status</w:t>
            </w:r>
          </w:p>
        </w:tc>
        <w:tc>
          <w:tcPr>
            <w:tcW w:w="7915" w:type="dxa"/>
          </w:tcPr>
          <w:p w14:paraId="668DA1E7"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62890B75"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1671CF3E" w14:textId="3E8980F7" w:rsidR="00D85204" w:rsidRPr="001B1FF4" w:rsidRDefault="00D85204" w:rsidP="001B1FF4">
            <w:pPr>
              <w:pStyle w:val="ListParagraph"/>
              <w:numPr>
                <w:ilvl w:val="0"/>
                <w:numId w:val="49"/>
              </w:numPr>
              <w:rPr>
                <w:rFonts w:ascii="Calibri" w:hAnsi="Calibri"/>
                <w:sz w:val="18"/>
                <w:szCs w:val="16"/>
              </w:rPr>
            </w:pPr>
            <w:r w:rsidRPr="001B1FF4">
              <w:rPr>
                <w:rFonts w:ascii="Calibri" w:hAnsi="Calibri"/>
                <w:sz w:val="18"/>
                <w:szCs w:val="18"/>
                <w:u w:val="single"/>
              </w:rPr>
              <w:t>All N/A - This entire table is not applicable.</w:t>
            </w:r>
          </w:p>
        </w:tc>
      </w:tr>
      <w:tr w:rsidR="00D85204" w14:paraId="4ED207CE" w14:textId="77777777" w:rsidTr="001B1FF4">
        <w:tc>
          <w:tcPr>
            <w:tcW w:w="535" w:type="dxa"/>
            <w:vAlign w:val="center"/>
          </w:tcPr>
          <w:p w14:paraId="7F1623A5" w14:textId="6E320931" w:rsidR="00D85204" w:rsidRDefault="00D85204" w:rsidP="00D85204">
            <w:pPr>
              <w:jc w:val="center"/>
              <w:rPr>
                <w:rFonts w:ascii="Calibri" w:hAnsi="Calibri"/>
                <w:sz w:val="18"/>
                <w:szCs w:val="16"/>
              </w:rPr>
            </w:pPr>
            <w:r>
              <w:rPr>
                <w:rFonts w:ascii="Calibri" w:hAnsi="Calibri"/>
                <w:sz w:val="18"/>
                <w:szCs w:val="16"/>
              </w:rPr>
              <w:t>03</w:t>
            </w:r>
          </w:p>
        </w:tc>
        <w:tc>
          <w:tcPr>
            <w:tcW w:w="2340" w:type="dxa"/>
          </w:tcPr>
          <w:p w14:paraId="048832AF" w14:textId="77777777" w:rsidR="00D85204" w:rsidRDefault="00D85204" w:rsidP="00D85204">
            <w:pPr>
              <w:rPr>
                <w:rFonts w:ascii="Calibri" w:hAnsi="Calibri"/>
                <w:sz w:val="18"/>
                <w:szCs w:val="16"/>
              </w:rPr>
            </w:pPr>
            <w:r>
              <w:rPr>
                <w:rFonts w:ascii="Calibri" w:hAnsi="Calibri"/>
                <w:sz w:val="18"/>
                <w:szCs w:val="16"/>
              </w:rPr>
              <w:t>Correction Notes</w:t>
            </w:r>
          </w:p>
        </w:tc>
        <w:tc>
          <w:tcPr>
            <w:tcW w:w="7915" w:type="dxa"/>
          </w:tcPr>
          <w:p w14:paraId="0F627292" w14:textId="1C3A52D3" w:rsidR="00D85204" w:rsidRDefault="00D85204" w:rsidP="00D85204">
            <w:pPr>
              <w:rPr>
                <w:rFonts w:ascii="Calibri" w:hAnsi="Calibri"/>
                <w:sz w:val="18"/>
                <w:szCs w:val="16"/>
              </w:rPr>
            </w:pPr>
          </w:p>
        </w:tc>
      </w:tr>
      <w:tr w:rsidR="00B2153C" w14:paraId="1DD09576" w14:textId="77777777" w:rsidTr="00D53DCC">
        <w:tc>
          <w:tcPr>
            <w:tcW w:w="10790" w:type="dxa"/>
            <w:gridSpan w:val="3"/>
            <w:vAlign w:val="center"/>
          </w:tcPr>
          <w:p w14:paraId="4678A7F7" w14:textId="6117C170" w:rsidR="00B2153C" w:rsidRDefault="00B2153C" w:rsidP="00D85204">
            <w:pPr>
              <w:rPr>
                <w:rFonts w:ascii="Calibri" w:hAnsi="Calibri"/>
                <w:sz w:val="18"/>
                <w:szCs w:val="16"/>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5629AE9E" w14:textId="35306865" w:rsidR="00BB14C1" w:rsidRDefault="00BB14C1" w:rsidP="00927245">
      <w:pPr>
        <w:rPr>
          <w:rFonts w:ascii="Calibri" w:hAnsi="Calibri"/>
          <w:sz w:val="16"/>
          <w:szCs w:val="16"/>
        </w:rPr>
      </w:pPr>
    </w:p>
    <w:tbl>
      <w:tblPr>
        <w:tblStyle w:val="TableGrid"/>
        <w:tblW w:w="0" w:type="auto"/>
        <w:tblLook w:val="04A0" w:firstRow="1" w:lastRow="0" w:firstColumn="1" w:lastColumn="0" w:noHBand="0" w:noVBand="1"/>
      </w:tblPr>
      <w:tblGrid>
        <w:gridCol w:w="535"/>
        <w:gridCol w:w="2340"/>
        <w:gridCol w:w="7915"/>
      </w:tblGrid>
      <w:tr w:rsidR="00F55846" w14:paraId="0AE82AC5" w14:textId="77777777" w:rsidTr="00284660">
        <w:tc>
          <w:tcPr>
            <w:tcW w:w="10790" w:type="dxa"/>
            <w:gridSpan w:val="3"/>
          </w:tcPr>
          <w:p w14:paraId="3FD5DF66" w14:textId="2E5FD885" w:rsidR="00F55846" w:rsidRPr="006120A6" w:rsidRDefault="00F55846" w:rsidP="00927245">
            <w:pPr>
              <w:rPr>
                <w:rFonts w:ascii="Calibri" w:hAnsi="Calibri"/>
                <w:b/>
                <w:sz w:val="18"/>
                <w:szCs w:val="16"/>
              </w:rPr>
            </w:pPr>
            <w:r>
              <w:rPr>
                <w:rFonts w:ascii="Calibri" w:hAnsi="Calibri"/>
                <w:b/>
                <w:sz w:val="18"/>
                <w:szCs w:val="16"/>
              </w:rPr>
              <w:t>K. Special Requirements for Cantilevered Floors</w:t>
            </w:r>
          </w:p>
        </w:tc>
      </w:tr>
      <w:tr w:rsidR="00F55846" w14:paraId="38703E41" w14:textId="77777777" w:rsidTr="006120A6">
        <w:tc>
          <w:tcPr>
            <w:tcW w:w="535" w:type="dxa"/>
            <w:vAlign w:val="center"/>
          </w:tcPr>
          <w:p w14:paraId="07BD6B76" w14:textId="19FAB172" w:rsidR="00F55846" w:rsidRPr="006120A6" w:rsidRDefault="00F55846" w:rsidP="006120A6">
            <w:pPr>
              <w:jc w:val="center"/>
              <w:rPr>
                <w:rFonts w:ascii="Calibri" w:hAnsi="Calibri"/>
                <w:sz w:val="18"/>
                <w:szCs w:val="16"/>
              </w:rPr>
            </w:pPr>
            <w:r>
              <w:rPr>
                <w:rFonts w:ascii="Calibri" w:hAnsi="Calibri"/>
                <w:sz w:val="18"/>
                <w:szCs w:val="16"/>
              </w:rPr>
              <w:t>01</w:t>
            </w:r>
          </w:p>
        </w:tc>
        <w:tc>
          <w:tcPr>
            <w:tcW w:w="10255" w:type="dxa"/>
            <w:gridSpan w:val="2"/>
          </w:tcPr>
          <w:p w14:paraId="08D04192" w14:textId="0BB23BAF" w:rsidR="00F55846" w:rsidRPr="006120A6" w:rsidRDefault="00F55846" w:rsidP="00927245">
            <w:pPr>
              <w:rPr>
                <w:rFonts w:ascii="Calibri" w:hAnsi="Calibri"/>
                <w:sz w:val="18"/>
                <w:szCs w:val="16"/>
              </w:rPr>
            </w:pPr>
            <w:r>
              <w:rPr>
                <w:rFonts w:ascii="Calibri" w:hAnsi="Calibri"/>
                <w:sz w:val="18"/>
                <w:szCs w:val="16"/>
              </w:rPr>
              <w:t>Sealed blocking shall be installed between joists where the wall rim joist would have been located in the absence of a cantilever. Insulation shall be placed on both sides of the block.</w:t>
            </w:r>
          </w:p>
        </w:tc>
      </w:tr>
      <w:tr w:rsidR="00D85204" w14:paraId="741F3FB5" w14:textId="77777777" w:rsidTr="001B1FF4">
        <w:tc>
          <w:tcPr>
            <w:tcW w:w="535" w:type="dxa"/>
            <w:vAlign w:val="center"/>
          </w:tcPr>
          <w:p w14:paraId="7E12986E" w14:textId="02C14E35" w:rsidR="00D85204" w:rsidRDefault="00D85204" w:rsidP="00D85204">
            <w:pPr>
              <w:jc w:val="center"/>
              <w:rPr>
                <w:rFonts w:ascii="Calibri" w:hAnsi="Calibri"/>
                <w:sz w:val="18"/>
                <w:szCs w:val="16"/>
              </w:rPr>
            </w:pPr>
            <w:r>
              <w:rPr>
                <w:rFonts w:ascii="Calibri" w:hAnsi="Calibri"/>
                <w:sz w:val="18"/>
                <w:szCs w:val="16"/>
              </w:rPr>
              <w:t>02</w:t>
            </w:r>
          </w:p>
        </w:tc>
        <w:tc>
          <w:tcPr>
            <w:tcW w:w="2340" w:type="dxa"/>
          </w:tcPr>
          <w:p w14:paraId="67A7DBDE" w14:textId="77777777" w:rsidR="00D85204" w:rsidRDefault="00D85204" w:rsidP="00D85204">
            <w:pPr>
              <w:rPr>
                <w:rFonts w:ascii="Calibri" w:hAnsi="Calibri"/>
                <w:sz w:val="18"/>
                <w:szCs w:val="16"/>
              </w:rPr>
            </w:pPr>
            <w:r>
              <w:rPr>
                <w:rFonts w:ascii="Calibri" w:hAnsi="Calibri"/>
                <w:sz w:val="18"/>
                <w:szCs w:val="16"/>
              </w:rPr>
              <w:t>Verification Status</w:t>
            </w:r>
          </w:p>
        </w:tc>
        <w:tc>
          <w:tcPr>
            <w:tcW w:w="7915" w:type="dxa"/>
          </w:tcPr>
          <w:p w14:paraId="20EF7689"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1DA33B6A"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2A6EB4EA" w14:textId="1A2B1C97" w:rsidR="00D85204" w:rsidRPr="001B1FF4" w:rsidRDefault="00D85204" w:rsidP="001B1FF4">
            <w:pPr>
              <w:pStyle w:val="ListParagraph"/>
              <w:numPr>
                <w:ilvl w:val="0"/>
                <w:numId w:val="49"/>
              </w:numPr>
              <w:rPr>
                <w:rFonts w:ascii="Calibri" w:hAnsi="Calibri"/>
                <w:sz w:val="18"/>
                <w:szCs w:val="16"/>
              </w:rPr>
            </w:pPr>
            <w:r w:rsidRPr="001B1FF4">
              <w:rPr>
                <w:rFonts w:ascii="Calibri" w:hAnsi="Calibri"/>
                <w:sz w:val="18"/>
                <w:szCs w:val="18"/>
                <w:u w:val="single"/>
              </w:rPr>
              <w:t>All N/A - This entire table is not applicable.</w:t>
            </w:r>
          </w:p>
        </w:tc>
      </w:tr>
      <w:tr w:rsidR="00D85204" w14:paraId="415657BB" w14:textId="77777777" w:rsidTr="001B1FF4">
        <w:tc>
          <w:tcPr>
            <w:tcW w:w="535" w:type="dxa"/>
            <w:vAlign w:val="center"/>
          </w:tcPr>
          <w:p w14:paraId="567BA7E4" w14:textId="68D60A16" w:rsidR="00D85204" w:rsidRDefault="00D85204" w:rsidP="00D85204">
            <w:pPr>
              <w:jc w:val="center"/>
              <w:rPr>
                <w:rFonts w:ascii="Calibri" w:hAnsi="Calibri"/>
                <w:sz w:val="18"/>
                <w:szCs w:val="16"/>
              </w:rPr>
            </w:pPr>
            <w:r>
              <w:rPr>
                <w:rFonts w:ascii="Calibri" w:hAnsi="Calibri"/>
                <w:sz w:val="18"/>
                <w:szCs w:val="16"/>
              </w:rPr>
              <w:t>03</w:t>
            </w:r>
          </w:p>
        </w:tc>
        <w:tc>
          <w:tcPr>
            <w:tcW w:w="2340" w:type="dxa"/>
          </w:tcPr>
          <w:p w14:paraId="79445267" w14:textId="77777777" w:rsidR="00D85204" w:rsidRDefault="00D85204" w:rsidP="00D85204">
            <w:pPr>
              <w:rPr>
                <w:rFonts w:ascii="Calibri" w:hAnsi="Calibri"/>
                <w:sz w:val="18"/>
                <w:szCs w:val="16"/>
              </w:rPr>
            </w:pPr>
            <w:r>
              <w:rPr>
                <w:rFonts w:ascii="Calibri" w:hAnsi="Calibri"/>
                <w:sz w:val="18"/>
                <w:szCs w:val="16"/>
              </w:rPr>
              <w:t>Correction Notes</w:t>
            </w:r>
          </w:p>
        </w:tc>
        <w:tc>
          <w:tcPr>
            <w:tcW w:w="7915" w:type="dxa"/>
          </w:tcPr>
          <w:p w14:paraId="60E4B73C" w14:textId="792771C4" w:rsidR="00D85204" w:rsidRDefault="00D85204" w:rsidP="00D85204">
            <w:pPr>
              <w:rPr>
                <w:rFonts w:ascii="Calibri" w:hAnsi="Calibri"/>
                <w:sz w:val="18"/>
                <w:szCs w:val="16"/>
              </w:rPr>
            </w:pPr>
          </w:p>
        </w:tc>
      </w:tr>
      <w:tr w:rsidR="00B2153C" w14:paraId="2CAC7803" w14:textId="77777777" w:rsidTr="00D53DCC">
        <w:tc>
          <w:tcPr>
            <w:tcW w:w="10790" w:type="dxa"/>
            <w:gridSpan w:val="3"/>
            <w:vAlign w:val="center"/>
          </w:tcPr>
          <w:p w14:paraId="62B09E0E" w14:textId="299EAD2E" w:rsidR="00B2153C" w:rsidRDefault="00B2153C" w:rsidP="00D85204">
            <w:pPr>
              <w:rPr>
                <w:rFonts w:ascii="Calibri" w:hAnsi="Calibri"/>
                <w:sz w:val="18"/>
                <w:szCs w:val="16"/>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6E833C85" w14:textId="6727CB36" w:rsidR="00D85204" w:rsidRDefault="00D85204"/>
    <w:tbl>
      <w:tblPr>
        <w:tblStyle w:val="TableGrid"/>
        <w:tblW w:w="0" w:type="auto"/>
        <w:tblLook w:val="04A0" w:firstRow="1" w:lastRow="0" w:firstColumn="1" w:lastColumn="0" w:noHBand="0" w:noVBand="1"/>
      </w:tblPr>
      <w:tblGrid>
        <w:gridCol w:w="535"/>
        <w:gridCol w:w="2340"/>
        <w:gridCol w:w="7915"/>
      </w:tblGrid>
      <w:tr w:rsidR="00F55846" w14:paraId="4759B0E1" w14:textId="77777777" w:rsidTr="00284660">
        <w:tc>
          <w:tcPr>
            <w:tcW w:w="10790" w:type="dxa"/>
            <w:gridSpan w:val="3"/>
          </w:tcPr>
          <w:p w14:paraId="028BC6E3" w14:textId="1BAA476F" w:rsidR="00F55846" w:rsidRPr="006120A6" w:rsidRDefault="008E1636" w:rsidP="00927245">
            <w:pPr>
              <w:rPr>
                <w:rFonts w:ascii="Calibri" w:hAnsi="Calibri"/>
                <w:b/>
                <w:sz w:val="18"/>
                <w:szCs w:val="16"/>
              </w:rPr>
            </w:pPr>
            <w:r>
              <w:rPr>
                <w:rFonts w:ascii="Calibri" w:hAnsi="Calibri"/>
                <w:b/>
                <w:sz w:val="18"/>
                <w:szCs w:val="16"/>
              </w:rPr>
              <w:t>L. Special Requirements for Attached Porches</w:t>
            </w:r>
          </w:p>
        </w:tc>
      </w:tr>
      <w:tr w:rsidR="00F55846" w14:paraId="3B2CF735" w14:textId="77777777" w:rsidTr="006120A6">
        <w:tc>
          <w:tcPr>
            <w:tcW w:w="535" w:type="dxa"/>
            <w:vAlign w:val="center"/>
          </w:tcPr>
          <w:p w14:paraId="56E38D58" w14:textId="042A83A3" w:rsidR="00F55846" w:rsidRPr="006120A6" w:rsidRDefault="008E1636" w:rsidP="006120A6">
            <w:pPr>
              <w:jc w:val="center"/>
              <w:rPr>
                <w:rFonts w:ascii="Calibri" w:hAnsi="Calibri"/>
                <w:sz w:val="18"/>
                <w:szCs w:val="16"/>
              </w:rPr>
            </w:pPr>
            <w:r>
              <w:rPr>
                <w:rFonts w:ascii="Calibri" w:hAnsi="Calibri"/>
                <w:sz w:val="18"/>
                <w:szCs w:val="16"/>
              </w:rPr>
              <w:t>01</w:t>
            </w:r>
          </w:p>
        </w:tc>
        <w:tc>
          <w:tcPr>
            <w:tcW w:w="10255" w:type="dxa"/>
            <w:gridSpan w:val="2"/>
          </w:tcPr>
          <w:p w14:paraId="72B23F22" w14:textId="7A4CA7D9" w:rsidR="00F55846" w:rsidRPr="006120A6" w:rsidRDefault="008E1636" w:rsidP="00927245">
            <w:pPr>
              <w:rPr>
                <w:rFonts w:ascii="Calibri" w:hAnsi="Calibri"/>
                <w:sz w:val="18"/>
                <w:szCs w:val="16"/>
              </w:rPr>
            </w:pPr>
            <w:r>
              <w:rPr>
                <w:rFonts w:ascii="Calibri" w:hAnsi="Calibri"/>
                <w:sz w:val="18"/>
                <w:szCs w:val="16"/>
              </w:rPr>
              <w:t>Exterior wall at the intersection of the porch roof is fully insulated above, below and behind the roof line.</w:t>
            </w:r>
          </w:p>
        </w:tc>
      </w:tr>
      <w:tr w:rsidR="00F55846" w14:paraId="4F9B5381" w14:textId="77777777" w:rsidTr="006120A6">
        <w:tc>
          <w:tcPr>
            <w:tcW w:w="535" w:type="dxa"/>
            <w:vAlign w:val="center"/>
          </w:tcPr>
          <w:p w14:paraId="47148FD5" w14:textId="04426014" w:rsidR="00F55846" w:rsidRPr="006120A6" w:rsidRDefault="008E1636" w:rsidP="006120A6">
            <w:pPr>
              <w:jc w:val="center"/>
              <w:rPr>
                <w:rFonts w:ascii="Calibri" w:hAnsi="Calibri"/>
                <w:sz w:val="18"/>
                <w:szCs w:val="16"/>
              </w:rPr>
            </w:pPr>
            <w:r>
              <w:rPr>
                <w:rFonts w:ascii="Calibri" w:hAnsi="Calibri"/>
                <w:sz w:val="18"/>
                <w:szCs w:val="16"/>
              </w:rPr>
              <w:t>02</w:t>
            </w:r>
          </w:p>
        </w:tc>
        <w:tc>
          <w:tcPr>
            <w:tcW w:w="10255" w:type="dxa"/>
            <w:gridSpan w:val="2"/>
          </w:tcPr>
          <w:p w14:paraId="7ADEC793" w14:textId="7875E7B8" w:rsidR="00F55846" w:rsidRPr="006120A6" w:rsidRDefault="008E1636" w:rsidP="00927245">
            <w:pPr>
              <w:rPr>
                <w:rFonts w:ascii="Calibri" w:hAnsi="Calibri"/>
                <w:sz w:val="18"/>
                <w:szCs w:val="16"/>
              </w:rPr>
            </w:pPr>
            <w:r>
              <w:rPr>
                <w:rFonts w:ascii="Calibri" w:hAnsi="Calibri"/>
                <w:sz w:val="18"/>
                <w:szCs w:val="16"/>
              </w:rPr>
              <w:t>Where truss framing is used, airtight blocking is used at the top and bottom of each wall/roof section and is insulated.</w:t>
            </w:r>
          </w:p>
        </w:tc>
      </w:tr>
      <w:tr w:rsidR="00D85204" w14:paraId="4B14AEDB" w14:textId="77777777" w:rsidTr="001B1FF4">
        <w:tc>
          <w:tcPr>
            <w:tcW w:w="535" w:type="dxa"/>
            <w:vAlign w:val="center"/>
          </w:tcPr>
          <w:p w14:paraId="3C6783AC" w14:textId="0755A272" w:rsidR="00D85204" w:rsidRDefault="00D85204" w:rsidP="00D85204">
            <w:pPr>
              <w:jc w:val="center"/>
              <w:rPr>
                <w:rFonts w:ascii="Calibri" w:hAnsi="Calibri"/>
                <w:sz w:val="18"/>
                <w:szCs w:val="16"/>
              </w:rPr>
            </w:pPr>
            <w:r>
              <w:rPr>
                <w:rFonts w:ascii="Calibri" w:hAnsi="Calibri"/>
                <w:sz w:val="18"/>
                <w:szCs w:val="16"/>
              </w:rPr>
              <w:t>03</w:t>
            </w:r>
          </w:p>
        </w:tc>
        <w:tc>
          <w:tcPr>
            <w:tcW w:w="2340" w:type="dxa"/>
          </w:tcPr>
          <w:p w14:paraId="679A524D" w14:textId="77777777" w:rsidR="00D85204" w:rsidRDefault="00D85204" w:rsidP="00D85204">
            <w:pPr>
              <w:rPr>
                <w:rFonts w:ascii="Calibri" w:hAnsi="Calibri"/>
                <w:sz w:val="18"/>
                <w:szCs w:val="16"/>
              </w:rPr>
            </w:pPr>
            <w:r>
              <w:rPr>
                <w:rFonts w:ascii="Calibri" w:hAnsi="Calibri"/>
                <w:sz w:val="18"/>
                <w:szCs w:val="16"/>
              </w:rPr>
              <w:t>Verification Status</w:t>
            </w:r>
          </w:p>
        </w:tc>
        <w:tc>
          <w:tcPr>
            <w:tcW w:w="7915" w:type="dxa"/>
          </w:tcPr>
          <w:p w14:paraId="2E5C50BC"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2692007C"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6A333F6A" w14:textId="4A2953C3" w:rsidR="00D85204" w:rsidRPr="001B1FF4" w:rsidRDefault="00D85204" w:rsidP="001B1FF4">
            <w:pPr>
              <w:pStyle w:val="ListParagraph"/>
              <w:numPr>
                <w:ilvl w:val="0"/>
                <w:numId w:val="49"/>
              </w:numPr>
              <w:rPr>
                <w:rFonts w:ascii="Calibri" w:hAnsi="Calibri"/>
                <w:sz w:val="18"/>
                <w:szCs w:val="16"/>
              </w:rPr>
            </w:pPr>
            <w:r w:rsidRPr="001B1FF4">
              <w:rPr>
                <w:rFonts w:ascii="Calibri" w:hAnsi="Calibri"/>
                <w:sz w:val="18"/>
                <w:szCs w:val="18"/>
                <w:u w:val="single"/>
              </w:rPr>
              <w:t>All N/A - This entire table is not applicable.</w:t>
            </w:r>
          </w:p>
        </w:tc>
      </w:tr>
      <w:tr w:rsidR="00D85204" w14:paraId="0BD10D43" w14:textId="77777777" w:rsidTr="001B1FF4">
        <w:tc>
          <w:tcPr>
            <w:tcW w:w="535" w:type="dxa"/>
            <w:vAlign w:val="center"/>
          </w:tcPr>
          <w:p w14:paraId="6A4378DB" w14:textId="1CF46BF2" w:rsidR="00D85204" w:rsidRDefault="00D85204" w:rsidP="00D85204">
            <w:pPr>
              <w:jc w:val="center"/>
              <w:rPr>
                <w:rFonts w:ascii="Calibri" w:hAnsi="Calibri"/>
                <w:sz w:val="18"/>
                <w:szCs w:val="16"/>
              </w:rPr>
            </w:pPr>
            <w:r>
              <w:rPr>
                <w:rFonts w:ascii="Calibri" w:hAnsi="Calibri"/>
                <w:sz w:val="18"/>
                <w:szCs w:val="16"/>
              </w:rPr>
              <w:t>04</w:t>
            </w:r>
          </w:p>
        </w:tc>
        <w:tc>
          <w:tcPr>
            <w:tcW w:w="2340" w:type="dxa"/>
          </w:tcPr>
          <w:p w14:paraId="3EAE7FA7" w14:textId="77777777" w:rsidR="00D85204" w:rsidRDefault="00D85204" w:rsidP="00D85204">
            <w:pPr>
              <w:rPr>
                <w:rFonts w:ascii="Calibri" w:hAnsi="Calibri"/>
                <w:sz w:val="18"/>
                <w:szCs w:val="16"/>
              </w:rPr>
            </w:pPr>
            <w:r>
              <w:rPr>
                <w:rFonts w:ascii="Calibri" w:hAnsi="Calibri"/>
                <w:sz w:val="18"/>
                <w:szCs w:val="16"/>
              </w:rPr>
              <w:t>Correction Notes</w:t>
            </w:r>
          </w:p>
        </w:tc>
        <w:tc>
          <w:tcPr>
            <w:tcW w:w="7915" w:type="dxa"/>
          </w:tcPr>
          <w:p w14:paraId="39805887" w14:textId="387013A5" w:rsidR="00D85204" w:rsidRDefault="00D85204" w:rsidP="00D85204">
            <w:pPr>
              <w:rPr>
                <w:rFonts w:ascii="Calibri" w:hAnsi="Calibri"/>
                <w:sz w:val="18"/>
                <w:szCs w:val="16"/>
              </w:rPr>
            </w:pPr>
          </w:p>
        </w:tc>
      </w:tr>
      <w:tr w:rsidR="00B2153C" w14:paraId="5DB81616" w14:textId="77777777" w:rsidTr="00D53DCC">
        <w:tc>
          <w:tcPr>
            <w:tcW w:w="10790" w:type="dxa"/>
            <w:gridSpan w:val="3"/>
            <w:vAlign w:val="center"/>
          </w:tcPr>
          <w:p w14:paraId="4A05DB3A" w14:textId="3209DFEB" w:rsidR="00B2153C" w:rsidRDefault="00B2153C" w:rsidP="00D85204">
            <w:pPr>
              <w:rPr>
                <w:rFonts w:ascii="Calibri" w:hAnsi="Calibri"/>
                <w:sz w:val="18"/>
                <w:szCs w:val="16"/>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499996AB" w14:textId="7CABB8D8" w:rsidR="008E1636" w:rsidRDefault="008E1636"/>
    <w:p w14:paraId="5331B8D6" w14:textId="77777777" w:rsidR="00B2153C" w:rsidRDefault="00B2153C">
      <w:r>
        <w:br w:type="page"/>
      </w:r>
    </w:p>
    <w:tbl>
      <w:tblPr>
        <w:tblStyle w:val="TableGrid"/>
        <w:tblW w:w="0" w:type="auto"/>
        <w:tblLook w:val="04A0" w:firstRow="1" w:lastRow="0" w:firstColumn="1" w:lastColumn="0" w:noHBand="0" w:noVBand="1"/>
      </w:tblPr>
      <w:tblGrid>
        <w:gridCol w:w="554"/>
        <w:gridCol w:w="2321"/>
        <w:gridCol w:w="7915"/>
      </w:tblGrid>
      <w:tr w:rsidR="000000B0" w:rsidRPr="00E93981" w14:paraId="0267C511" w14:textId="77777777" w:rsidTr="006120A6">
        <w:tc>
          <w:tcPr>
            <w:tcW w:w="10790" w:type="dxa"/>
            <w:gridSpan w:val="3"/>
          </w:tcPr>
          <w:p w14:paraId="3990C87A" w14:textId="4E70A9DF" w:rsidR="000000B0" w:rsidRPr="00E93981" w:rsidRDefault="00B602D4" w:rsidP="00927245">
            <w:pPr>
              <w:rPr>
                <w:rFonts w:ascii="Calibri" w:hAnsi="Calibri"/>
                <w:b/>
                <w:sz w:val="18"/>
                <w:szCs w:val="16"/>
              </w:rPr>
            </w:pPr>
            <w:r>
              <w:rPr>
                <w:rFonts w:ascii="Calibri" w:hAnsi="Calibri"/>
                <w:b/>
                <w:sz w:val="18"/>
                <w:szCs w:val="16"/>
              </w:rPr>
              <w:lastRenderedPageBreak/>
              <w:t>M</w:t>
            </w:r>
            <w:r w:rsidR="000000B0" w:rsidRPr="00E93981">
              <w:rPr>
                <w:rFonts w:ascii="Calibri" w:hAnsi="Calibri"/>
                <w:b/>
                <w:sz w:val="18"/>
                <w:szCs w:val="16"/>
              </w:rPr>
              <w:t>. Special Requirements for SPF Insulation</w:t>
            </w:r>
          </w:p>
        </w:tc>
      </w:tr>
      <w:tr w:rsidR="000000B0" w:rsidRPr="00E93981" w14:paraId="23A9FF9E" w14:textId="77777777" w:rsidTr="006120A6">
        <w:tc>
          <w:tcPr>
            <w:tcW w:w="554" w:type="dxa"/>
            <w:vAlign w:val="center"/>
          </w:tcPr>
          <w:p w14:paraId="61FFE15C" w14:textId="71673DFB" w:rsidR="000000B0" w:rsidRPr="00E93981" w:rsidRDefault="000000B0" w:rsidP="00796F89">
            <w:pPr>
              <w:jc w:val="center"/>
              <w:rPr>
                <w:rFonts w:ascii="Calibri" w:hAnsi="Calibri"/>
                <w:sz w:val="18"/>
                <w:szCs w:val="16"/>
              </w:rPr>
            </w:pPr>
            <w:r w:rsidRPr="00E93981">
              <w:rPr>
                <w:rFonts w:ascii="Calibri" w:hAnsi="Calibri"/>
                <w:sz w:val="18"/>
                <w:szCs w:val="16"/>
              </w:rPr>
              <w:t>01</w:t>
            </w:r>
          </w:p>
        </w:tc>
        <w:tc>
          <w:tcPr>
            <w:tcW w:w="10236" w:type="dxa"/>
            <w:gridSpan w:val="2"/>
          </w:tcPr>
          <w:p w14:paraId="30756B81" w14:textId="16C165D7" w:rsidR="000000B0" w:rsidRPr="00E93981" w:rsidRDefault="00D20504" w:rsidP="004C27AC">
            <w:pPr>
              <w:rPr>
                <w:rFonts w:ascii="Calibri" w:hAnsi="Calibri"/>
                <w:sz w:val="18"/>
                <w:szCs w:val="16"/>
              </w:rPr>
            </w:pPr>
            <w:r w:rsidRPr="00E93981">
              <w:rPr>
                <w:rFonts w:ascii="Calibri" w:hAnsi="Calibri"/>
                <w:sz w:val="18"/>
                <w:szCs w:val="16"/>
              </w:rPr>
              <w:t xml:space="preserve">Installed product meets the claimed R-value per inch. Non-standard values are supported by </w:t>
            </w:r>
            <w:r w:rsidR="004C27AC">
              <w:rPr>
                <w:rFonts w:ascii="Calibri" w:hAnsi="Calibri"/>
                <w:sz w:val="18"/>
                <w:szCs w:val="16"/>
              </w:rPr>
              <w:t>an</w:t>
            </w:r>
            <w:r w:rsidR="004C27AC" w:rsidRPr="00E93981">
              <w:rPr>
                <w:rFonts w:ascii="Calibri" w:hAnsi="Calibri"/>
                <w:sz w:val="18"/>
                <w:szCs w:val="16"/>
              </w:rPr>
              <w:t xml:space="preserve"> </w:t>
            </w:r>
            <w:r w:rsidRPr="00E93981">
              <w:rPr>
                <w:rFonts w:ascii="Calibri" w:hAnsi="Calibri"/>
                <w:sz w:val="18"/>
                <w:szCs w:val="16"/>
              </w:rPr>
              <w:t xml:space="preserve">ICC Evaluation Service Report (ESR) number (e.g., ESR-xxxx) </w:t>
            </w:r>
            <w:r w:rsidR="005D6AFD" w:rsidRPr="00E93981">
              <w:rPr>
                <w:rFonts w:ascii="Calibri" w:hAnsi="Calibri"/>
                <w:sz w:val="18"/>
                <w:szCs w:val="16"/>
              </w:rPr>
              <w:t>and</w:t>
            </w:r>
            <w:r w:rsidRPr="00E93981">
              <w:rPr>
                <w:rFonts w:ascii="Calibri" w:hAnsi="Calibri"/>
                <w:sz w:val="18"/>
                <w:szCs w:val="16"/>
              </w:rPr>
              <w:t xml:space="preserve"> documented on the CF2R-ENV-03. Non-standard values are anything greater than R-5.8/inch for closed cell and R-3.6/inch for open cell.</w:t>
            </w:r>
          </w:p>
        </w:tc>
      </w:tr>
      <w:tr w:rsidR="000000B0" w:rsidRPr="00E93981" w14:paraId="328539FF" w14:textId="77777777" w:rsidTr="006120A6">
        <w:tc>
          <w:tcPr>
            <w:tcW w:w="554" w:type="dxa"/>
            <w:vAlign w:val="center"/>
          </w:tcPr>
          <w:p w14:paraId="4BC01C60" w14:textId="706B0DCF" w:rsidR="000000B0" w:rsidRPr="00E93981" w:rsidRDefault="000000B0" w:rsidP="00796F89">
            <w:pPr>
              <w:jc w:val="center"/>
              <w:rPr>
                <w:rFonts w:ascii="Calibri" w:hAnsi="Calibri"/>
                <w:sz w:val="18"/>
                <w:szCs w:val="16"/>
              </w:rPr>
            </w:pPr>
            <w:r w:rsidRPr="00E93981">
              <w:rPr>
                <w:rFonts w:ascii="Calibri" w:hAnsi="Calibri"/>
                <w:sz w:val="18"/>
                <w:szCs w:val="16"/>
              </w:rPr>
              <w:t>02</w:t>
            </w:r>
          </w:p>
        </w:tc>
        <w:tc>
          <w:tcPr>
            <w:tcW w:w="10236" w:type="dxa"/>
            <w:gridSpan w:val="2"/>
          </w:tcPr>
          <w:p w14:paraId="240D6FC2" w14:textId="6B46A5C2" w:rsidR="000000B0" w:rsidRPr="00E93981" w:rsidRDefault="00D20504" w:rsidP="00927245">
            <w:pPr>
              <w:rPr>
                <w:rFonts w:ascii="Calibri" w:hAnsi="Calibri"/>
                <w:sz w:val="18"/>
                <w:szCs w:val="16"/>
              </w:rPr>
            </w:pPr>
            <w:r w:rsidRPr="00E93981">
              <w:rPr>
                <w:rFonts w:ascii="Calibri" w:hAnsi="Calibri"/>
                <w:sz w:val="18"/>
                <w:szCs w:val="16"/>
              </w:rPr>
              <w:t>Installed thickness meets the required R-value from the Certificate of Compliance. Verified in at least 6 random places for each surface type: floors, walls, and ceilings.</w:t>
            </w:r>
          </w:p>
        </w:tc>
      </w:tr>
      <w:tr w:rsidR="000000B0" w:rsidRPr="00E93981" w14:paraId="7DD781C8" w14:textId="77777777" w:rsidTr="006120A6">
        <w:tc>
          <w:tcPr>
            <w:tcW w:w="554" w:type="dxa"/>
            <w:vAlign w:val="center"/>
          </w:tcPr>
          <w:p w14:paraId="3C0EC148" w14:textId="0E569961" w:rsidR="000000B0" w:rsidRPr="00E93981" w:rsidRDefault="000000B0" w:rsidP="00796F89">
            <w:pPr>
              <w:jc w:val="center"/>
              <w:rPr>
                <w:rFonts w:ascii="Calibri" w:hAnsi="Calibri"/>
                <w:sz w:val="18"/>
                <w:szCs w:val="16"/>
              </w:rPr>
            </w:pPr>
            <w:r w:rsidRPr="00E93981">
              <w:rPr>
                <w:rFonts w:ascii="Calibri" w:hAnsi="Calibri"/>
                <w:sz w:val="18"/>
                <w:szCs w:val="16"/>
              </w:rPr>
              <w:t>03</w:t>
            </w:r>
          </w:p>
        </w:tc>
        <w:tc>
          <w:tcPr>
            <w:tcW w:w="10236" w:type="dxa"/>
            <w:gridSpan w:val="2"/>
          </w:tcPr>
          <w:p w14:paraId="1D19B23D" w14:textId="4E79C820" w:rsidR="000000B0" w:rsidRPr="00E93981" w:rsidRDefault="00D20504" w:rsidP="00927245">
            <w:pPr>
              <w:rPr>
                <w:rFonts w:ascii="Calibri" w:hAnsi="Calibri"/>
                <w:sz w:val="18"/>
                <w:szCs w:val="16"/>
              </w:rPr>
            </w:pPr>
            <w:r w:rsidRPr="00E93981">
              <w:rPr>
                <w:rFonts w:ascii="Calibri" w:hAnsi="Calibri"/>
                <w:sz w:val="18"/>
                <w:szCs w:val="16"/>
              </w:rPr>
              <w:t>Insulation is spray applied to fully adhere to structural assembly framing, floor and ceiling joists, and other framing surfaces within the construction cavity.</w:t>
            </w:r>
          </w:p>
        </w:tc>
      </w:tr>
      <w:tr w:rsidR="000000B0" w:rsidRPr="00E93981" w14:paraId="2C9BBC31" w14:textId="77777777" w:rsidTr="006120A6">
        <w:tc>
          <w:tcPr>
            <w:tcW w:w="554" w:type="dxa"/>
            <w:vAlign w:val="center"/>
          </w:tcPr>
          <w:p w14:paraId="4F9ADBA1" w14:textId="51385CFF" w:rsidR="000000B0" w:rsidRPr="00E93981" w:rsidRDefault="000000B0" w:rsidP="00796F89">
            <w:pPr>
              <w:jc w:val="center"/>
              <w:rPr>
                <w:rFonts w:ascii="Calibri" w:hAnsi="Calibri"/>
                <w:sz w:val="18"/>
                <w:szCs w:val="16"/>
              </w:rPr>
            </w:pPr>
            <w:r w:rsidRPr="00E93981">
              <w:rPr>
                <w:rFonts w:ascii="Calibri" w:hAnsi="Calibri"/>
                <w:sz w:val="18"/>
                <w:szCs w:val="16"/>
              </w:rPr>
              <w:t>04</w:t>
            </w:r>
          </w:p>
        </w:tc>
        <w:tc>
          <w:tcPr>
            <w:tcW w:w="10236" w:type="dxa"/>
            <w:gridSpan w:val="2"/>
          </w:tcPr>
          <w:p w14:paraId="02E880A4" w14:textId="434D3073" w:rsidR="000000B0" w:rsidRPr="00E93981" w:rsidRDefault="009F7165" w:rsidP="00927245">
            <w:pPr>
              <w:rPr>
                <w:rFonts w:ascii="Calibri" w:hAnsi="Calibri"/>
                <w:sz w:val="18"/>
                <w:szCs w:val="16"/>
              </w:rPr>
            </w:pPr>
            <w:r w:rsidRPr="00E93981">
              <w:rPr>
                <w:rFonts w:ascii="Calibri" w:hAnsi="Calibri"/>
                <w:sz w:val="18"/>
                <w:szCs w:val="16"/>
              </w:rPr>
              <w:t xml:space="preserve">If multiple layers </w:t>
            </w:r>
            <w:r w:rsidR="005D6AFD" w:rsidRPr="00E93981">
              <w:rPr>
                <w:rFonts w:ascii="Calibri" w:hAnsi="Calibri"/>
                <w:sz w:val="18"/>
                <w:szCs w:val="16"/>
              </w:rPr>
              <w:t xml:space="preserve">are </w:t>
            </w:r>
            <w:r w:rsidRPr="00E93981">
              <w:rPr>
                <w:rFonts w:ascii="Calibri" w:hAnsi="Calibri"/>
                <w:sz w:val="18"/>
                <w:szCs w:val="16"/>
              </w:rPr>
              <w:t>applied, each foam lift (e.g., spray application) adheres to the substrate and foam interfaces.</w:t>
            </w:r>
          </w:p>
        </w:tc>
      </w:tr>
      <w:tr w:rsidR="000000B0" w:rsidRPr="00E93981" w14:paraId="467E19D8" w14:textId="77777777" w:rsidTr="006120A6">
        <w:tc>
          <w:tcPr>
            <w:tcW w:w="554" w:type="dxa"/>
            <w:vAlign w:val="center"/>
          </w:tcPr>
          <w:p w14:paraId="6D8F6883" w14:textId="46EDC0F5" w:rsidR="000000B0" w:rsidRPr="00E93981" w:rsidRDefault="000000B0" w:rsidP="00796F89">
            <w:pPr>
              <w:jc w:val="center"/>
              <w:rPr>
                <w:rFonts w:ascii="Calibri" w:hAnsi="Calibri"/>
                <w:sz w:val="18"/>
                <w:szCs w:val="16"/>
              </w:rPr>
            </w:pPr>
            <w:r w:rsidRPr="00E93981">
              <w:rPr>
                <w:rFonts w:ascii="Calibri" w:hAnsi="Calibri"/>
                <w:sz w:val="18"/>
                <w:szCs w:val="16"/>
              </w:rPr>
              <w:t>05</w:t>
            </w:r>
          </w:p>
        </w:tc>
        <w:tc>
          <w:tcPr>
            <w:tcW w:w="10236" w:type="dxa"/>
            <w:gridSpan w:val="2"/>
          </w:tcPr>
          <w:p w14:paraId="31A949B9" w14:textId="53A977A0" w:rsidR="000000B0" w:rsidRPr="00E93981" w:rsidRDefault="009F7165" w:rsidP="005D6AFD">
            <w:pPr>
              <w:rPr>
                <w:rFonts w:ascii="Calibri" w:hAnsi="Calibri"/>
                <w:sz w:val="18"/>
                <w:szCs w:val="16"/>
              </w:rPr>
            </w:pPr>
            <w:r w:rsidRPr="00E93981">
              <w:rPr>
                <w:rFonts w:ascii="Calibri" w:hAnsi="Calibri"/>
                <w:sz w:val="18"/>
                <w:szCs w:val="16"/>
              </w:rPr>
              <w:t xml:space="preserve">Closed cell SPF: In </w:t>
            </w:r>
            <w:r w:rsidR="005D6AFD" w:rsidRPr="00E93981">
              <w:rPr>
                <w:rFonts w:ascii="Calibri" w:hAnsi="Calibri"/>
                <w:sz w:val="18"/>
                <w:szCs w:val="16"/>
              </w:rPr>
              <w:t>a</w:t>
            </w:r>
            <w:r w:rsidRPr="00E93981">
              <w:rPr>
                <w:rFonts w:ascii="Calibri" w:hAnsi="Calibri"/>
                <w:sz w:val="18"/>
                <w:szCs w:val="16"/>
              </w:rPr>
              <w:t>reas where an air barrier is required the foam is at least 2” thick.</w:t>
            </w:r>
          </w:p>
        </w:tc>
      </w:tr>
      <w:tr w:rsidR="000000B0" w:rsidRPr="00E93981" w14:paraId="6A7898C6" w14:textId="77777777" w:rsidTr="006120A6">
        <w:tc>
          <w:tcPr>
            <w:tcW w:w="554" w:type="dxa"/>
            <w:vAlign w:val="center"/>
          </w:tcPr>
          <w:p w14:paraId="6EB252ED" w14:textId="47883C01" w:rsidR="000000B0" w:rsidRPr="00E93981" w:rsidRDefault="000000B0" w:rsidP="00796F89">
            <w:pPr>
              <w:jc w:val="center"/>
              <w:rPr>
                <w:rFonts w:ascii="Calibri" w:hAnsi="Calibri"/>
                <w:sz w:val="18"/>
                <w:szCs w:val="16"/>
              </w:rPr>
            </w:pPr>
            <w:r w:rsidRPr="00E93981">
              <w:rPr>
                <w:rFonts w:ascii="Calibri" w:hAnsi="Calibri"/>
                <w:sz w:val="18"/>
                <w:szCs w:val="16"/>
              </w:rPr>
              <w:t>06</w:t>
            </w:r>
          </w:p>
        </w:tc>
        <w:tc>
          <w:tcPr>
            <w:tcW w:w="10236" w:type="dxa"/>
            <w:gridSpan w:val="2"/>
          </w:tcPr>
          <w:p w14:paraId="4A2437AC" w14:textId="5E06CEBF" w:rsidR="000000B0" w:rsidRPr="00E93981" w:rsidRDefault="009F7165" w:rsidP="00927245">
            <w:pPr>
              <w:rPr>
                <w:rFonts w:ascii="Calibri" w:hAnsi="Calibri"/>
                <w:sz w:val="18"/>
                <w:szCs w:val="16"/>
              </w:rPr>
            </w:pPr>
            <w:r w:rsidRPr="00E93981">
              <w:rPr>
                <w:rFonts w:ascii="Calibri" w:hAnsi="Calibri"/>
                <w:sz w:val="18"/>
                <w:szCs w:val="16"/>
              </w:rPr>
              <w:t>Open cell SPF: In areas where an air barrier is required the foam is at least 5.5” thick.</w:t>
            </w:r>
          </w:p>
        </w:tc>
      </w:tr>
      <w:tr w:rsidR="000000B0" w:rsidRPr="00E93981" w14:paraId="1D277554" w14:textId="77777777" w:rsidTr="006120A6">
        <w:tc>
          <w:tcPr>
            <w:tcW w:w="554" w:type="dxa"/>
            <w:vAlign w:val="center"/>
          </w:tcPr>
          <w:p w14:paraId="2F89D539" w14:textId="0A2EE60D" w:rsidR="000000B0" w:rsidRPr="00E93981" w:rsidRDefault="000000B0" w:rsidP="00796F89">
            <w:pPr>
              <w:jc w:val="center"/>
              <w:rPr>
                <w:rFonts w:ascii="Calibri" w:hAnsi="Calibri"/>
                <w:sz w:val="18"/>
                <w:szCs w:val="16"/>
              </w:rPr>
            </w:pPr>
            <w:r w:rsidRPr="00E93981">
              <w:rPr>
                <w:rFonts w:ascii="Calibri" w:hAnsi="Calibri"/>
                <w:sz w:val="18"/>
                <w:szCs w:val="16"/>
              </w:rPr>
              <w:t>07</w:t>
            </w:r>
          </w:p>
        </w:tc>
        <w:tc>
          <w:tcPr>
            <w:tcW w:w="10236" w:type="dxa"/>
            <w:gridSpan w:val="2"/>
          </w:tcPr>
          <w:p w14:paraId="55C5B7C2" w14:textId="2FEABAD5" w:rsidR="000000B0" w:rsidRPr="00E93981" w:rsidRDefault="009F7165" w:rsidP="007C0641">
            <w:pPr>
              <w:rPr>
                <w:rFonts w:ascii="Calibri" w:hAnsi="Calibri"/>
                <w:sz w:val="18"/>
                <w:szCs w:val="16"/>
              </w:rPr>
            </w:pPr>
            <w:r w:rsidRPr="00E93981">
              <w:rPr>
                <w:rFonts w:ascii="Calibri" w:hAnsi="Calibri"/>
                <w:sz w:val="18"/>
                <w:szCs w:val="16"/>
              </w:rPr>
              <w:t xml:space="preserve">Open cell SPF: Depressions in the foam insulation surface are not greater than </w:t>
            </w:r>
            <w:r w:rsidR="007C0641" w:rsidRPr="00E93981">
              <w:rPr>
                <w:rFonts w:ascii="Calibri" w:hAnsi="Calibri"/>
                <w:sz w:val="18"/>
                <w:szCs w:val="16"/>
              </w:rPr>
              <w:t>1/2</w:t>
            </w:r>
            <w:r w:rsidRPr="00E93981">
              <w:rPr>
                <w:rFonts w:ascii="Calibri" w:hAnsi="Calibri"/>
                <w:sz w:val="18"/>
                <w:szCs w:val="16"/>
              </w:rPr>
              <w:t>” of the required thickness provided these depressions do not exceed 10% of the surface area being insulated.</w:t>
            </w:r>
          </w:p>
        </w:tc>
      </w:tr>
      <w:tr w:rsidR="000000B0" w:rsidRPr="00E93981" w14:paraId="0D2B1E1A" w14:textId="77777777" w:rsidTr="006120A6">
        <w:tc>
          <w:tcPr>
            <w:tcW w:w="554" w:type="dxa"/>
            <w:vAlign w:val="center"/>
          </w:tcPr>
          <w:p w14:paraId="0DCCE7EB" w14:textId="224C4913" w:rsidR="000000B0" w:rsidRPr="00E93981" w:rsidRDefault="000000B0" w:rsidP="00796F89">
            <w:pPr>
              <w:jc w:val="center"/>
              <w:rPr>
                <w:rFonts w:ascii="Calibri" w:hAnsi="Calibri"/>
                <w:sz w:val="18"/>
                <w:szCs w:val="16"/>
              </w:rPr>
            </w:pPr>
            <w:r w:rsidRPr="00E93981">
              <w:rPr>
                <w:rFonts w:ascii="Calibri" w:hAnsi="Calibri"/>
                <w:sz w:val="18"/>
                <w:szCs w:val="16"/>
              </w:rPr>
              <w:t>08</w:t>
            </w:r>
          </w:p>
        </w:tc>
        <w:tc>
          <w:tcPr>
            <w:tcW w:w="10236" w:type="dxa"/>
            <w:gridSpan w:val="2"/>
          </w:tcPr>
          <w:p w14:paraId="08E9D207" w14:textId="146CB6F5" w:rsidR="009F7165" w:rsidRPr="00E93981" w:rsidRDefault="009F7165" w:rsidP="004C27AC">
            <w:pPr>
              <w:rPr>
                <w:rFonts w:ascii="Calibri" w:hAnsi="Calibri"/>
                <w:sz w:val="18"/>
                <w:szCs w:val="16"/>
              </w:rPr>
            </w:pPr>
            <w:r w:rsidRPr="00E93981">
              <w:rPr>
                <w:rFonts w:ascii="Calibri" w:hAnsi="Calibri"/>
                <w:sz w:val="18"/>
                <w:szCs w:val="16"/>
              </w:rPr>
              <w:t xml:space="preserve">Open cell SPF: </w:t>
            </w:r>
            <w:r w:rsidR="004C27AC">
              <w:rPr>
                <w:rFonts w:ascii="Calibri" w:hAnsi="Calibri"/>
                <w:sz w:val="18"/>
                <w:szCs w:val="16"/>
              </w:rPr>
              <w:t>I</w:t>
            </w:r>
            <w:r w:rsidRPr="00E93981">
              <w:rPr>
                <w:rFonts w:ascii="Calibri" w:hAnsi="Calibri"/>
                <w:sz w:val="18"/>
                <w:szCs w:val="16"/>
              </w:rPr>
              <w:t xml:space="preserve">nsulation completely fills cavities of 2x4 framing. </w:t>
            </w:r>
          </w:p>
        </w:tc>
      </w:tr>
      <w:tr w:rsidR="009A4C66" w:rsidRPr="00E93981" w14:paraId="28FB7B5D" w14:textId="77777777" w:rsidTr="006120A6">
        <w:tc>
          <w:tcPr>
            <w:tcW w:w="554" w:type="dxa"/>
            <w:vAlign w:val="center"/>
          </w:tcPr>
          <w:p w14:paraId="44110504" w14:textId="115478C8" w:rsidR="009A4C66" w:rsidRPr="00E93981" w:rsidRDefault="009A4C66" w:rsidP="00796F89">
            <w:pPr>
              <w:jc w:val="center"/>
              <w:rPr>
                <w:rFonts w:ascii="Calibri" w:hAnsi="Calibri"/>
                <w:sz w:val="18"/>
                <w:szCs w:val="16"/>
              </w:rPr>
            </w:pPr>
            <w:r w:rsidRPr="00E93981">
              <w:rPr>
                <w:rFonts w:ascii="Calibri" w:hAnsi="Calibri"/>
                <w:sz w:val="18"/>
                <w:szCs w:val="16"/>
              </w:rPr>
              <w:t>09</w:t>
            </w:r>
          </w:p>
        </w:tc>
        <w:tc>
          <w:tcPr>
            <w:tcW w:w="10236" w:type="dxa"/>
            <w:gridSpan w:val="2"/>
          </w:tcPr>
          <w:p w14:paraId="7FABF6F9" w14:textId="77777777" w:rsidR="009A4C66" w:rsidRPr="00E93981" w:rsidRDefault="009A4C66" w:rsidP="009A4C66">
            <w:pPr>
              <w:rPr>
                <w:rFonts w:ascii="Calibri" w:hAnsi="Calibri"/>
                <w:sz w:val="18"/>
                <w:szCs w:val="16"/>
              </w:rPr>
            </w:pPr>
            <w:r w:rsidRPr="00E93981">
              <w:rPr>
                <w:rFonts w:ascii="Calibri" w:hAnsi="Calibri"/>
                <w:sz w:val="18"/>
                <w:szCs w:val="16"/>
              </w:rPr>
              <w:t>SPF insulation is not applied directly to recessed lighting fixtures unless specifically allowed by manufacturer’s instructions. When not allowed, can lights are:</w:t>
            </w:r>
          </w:p>
          <w:p w14:paraId="032EB974" w14:textId="5720CF5F" w:rsidR="009A4C66" w:rsidRPr="00E93981" w:rsidRDefault="009A4C66" w:rsidP="009A4C66">
            <w:pPr>
              <w:pStyle w:val="ListParagraph"/>
              <w:numPr>
                <w:ilvl w:val="0"/>
                <w:numId w:val="45"/>
              </w:numPr>
              <w:rPr>
                <w:rFonts w:ascii="Calibri" w:hAnsi="Calibri"/>
                <w:sz w:val="18"/>
                <w:szCs w:val="16"/>
              </w:rPr>
            </w:pPr>
            <w:r w:rsidRPr="00E93981">
              <w:rPr>
                <w:rFonts w:ascii="Calibri" w:hAnsi="Calibri"/>
                <w:sz w:val="18"/>
                <w:szCs w:val="16"/>
              </w:rPr>
              <w:t xml:space="preserve">Covered with a </w:t>
            </w:r>
            <w:r w:rsidRPr="00E93981">
              <w:rPr>
                <w:rFonts w:ascii="Calibri" w:hAnsi="Calibri"/>
                <w:sz w:val="18"/>
                <w:szCs w:val="16"/>
                <w:u w:val="single"/>
              </w:rPr>
              <w:t>minimum of 1.5”</w:t>
            </w:r>
            <w:r w:rsidRPr="00E93981">
              <w:rPr>
                <w:rFonts w:ascii="Calibri" w:hAnsi="Calibri"/>
                <w:sz w:val="18"/>
                <w:szCs w:val="16"/>
              </w:rPr>
              <w:t xml:space="preserve"> of mineral fiber insulation; or</w:t>
            </w:r>
          </w:p>
          <w:p w14:paraId="5BFA3621" w14:textId="1A6F63AF" w:rsidR="009A4C66" w:rsidRPr="00E93981" w:rsidRDefault="009A4C66" w:rsidP="009A4C66">
            <w:pPr>
              <w:pStyle w:val="ListParagraph"/>
              <w:numPr>
                <w:ilvl w:val="0"/>
                <w:numId w:val="45"/>
              </w:numPr>
              <w:rPr>
                <w:rFonts w:ascii="Calibri" w:hAnsi="Calibri"/>
                <w:sz w:val="18"/>
                <w:szCs w:val="16"/>
              </w:rPr>
            </w:pPr>
            <w:r w:rsidRPr="00E93981">
              <w:rPr>
                <w:rFonts w:ascii="Calibri" w:hAnsi="Calibri"/>
                <w:sz w:val="18"/>
                <w:szCs w:val="16"/>
              </w:rPr>
              <w:t>Enclosed in a manufacturer’s approved box fabricated from an approved material, such as 18 gauge sheet metal or ½” gypsum board.</w:t>
            </w:r>
          </w:p>
        </w:tc>
      </w:tr>
      <w:tr w:rsidR="00D85204" w:rsidRPr="00E93981" w14:paraId="7F92997B" w14:textId="77777777" w:rsidTr="001B1FF4">
        <w:tc>
          <w:tcPr>
            <w:tcW w:w="554" w:type="dxa"/>
            <w:vAlign w:val="center"/>
          </w:tcPr>
          <w:p w14:paraId="0B76DB9D" w14:textId="2597D9B8" w:rsidR="00D85204" w:rsidRPr="00E93981" w:rsidRDefault="00D85204" w:rsidP="00D85204">
            <w:pPr>
              <w:jc w:val="center"/>
              <w:rPr>
                <w:rFonts w:ascii="Calibri" w:hAnsi="Calibri"/>
                <w:sz w:val="18"/>
                <w:szCs w:val="16"/>
              </w:rPr>
            </w:pPr>
            <w:r>
              <w:rPr>
                <w:rFonts w:ascii="Calibri" w:hAnsi="Calibri"/>
                <w:sz w:val="18"/>
                <w:szCs w:val="16"/>
              </w:rPr>
              <w:t>10</w:t>
            </w:r>
          </w:p>
        </w:tc>
        <w:tc>
          <w:tcPr>
            <w:tcW w:w="2321" w:type="dxa"/>
          </w:tcPr>
          <w:p w14:paraId="44FDE7CA" w14:textId="77777777" w:rsidR="00D85204" w:rsidRPr="00E93981" w:rsidRDefault="00D85204" w:rsidP="00D85204">
            <w:pPr>
              <w:rPr>
                <w:rFonts w:ascii="Calibri" w:hAnsi="Calibri"/>
                <w:sz w:val="18"/>
                <w:szCs w:val="16"/>
              </w:rPr>
            </w:pPr>
            <w:r>
              <w:rPr>
                <w:rFonts w:ascii="Calibri" w:hAnsi="Calibri"/>
                <w:sz w:val="18"/>
                <w:szCs w:val="16"/>
              </w:rPr>
              <w:t>Verification Status</w:t>
            </w:r>
          </w:p>
        </w:tc>
        <w:tc>
          <w:tcPr>
            <w:tcW w:w="7915" w:type="dxa"/>
          </w:tcPr>
          <w:p w14:paraId="66FB424C"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502B4FF3"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69D3DB57" w14:textId="28A6FE29" w:rsidR="00D85204" w:rsidRPr="001B1FF4" w:rsidRDefault="00D85204" w:rsidP="001B1FF4">
            <w:pPr>
              <w:pStyle w:val="ListParagraph"/>
              <w:numPr>
                <w:ilvl w:val="0"/>
                <w:numId w:val="49"/>
              </w:numPr>
              <w:rPr>
                <w:rFonts w:ascii="Calibri" w:hAnsi="Calibri"/>
                <w:sz w:val="18"/>
                <w:szCs w:val="16"/>
              </w:rPr>
            </w:pPr>
            <w:r w:rsidRPr="001B1FF4">
              <w:rPr>
                <w:rFonts w:ascii="Calibri" w:hAnsi="Calibri"/>
                <w:sz w:val="18"/>
                <w:szCs w:val="18"/>
                <w:u w:val="single"/>
              </w:rPr>
              <w:t>All N/A - This entire table is not applicable.</w:t>
            </w:r>
          </w:p>
        </w:tc>
      </w:tr>
      <w:tr w:rsidR="00D85204" w:rsidRPr="00E93981" w14:paraId="2344EA58" w14:textId="77777777" w:rsidTr="001B1FF4">
        <w:tc>
          <w:tcPr>
            <w:tcW w:w="554" w:type="dxa"/>
            <w:vAlign w:val="center"/>
          </w:tcPr>
          <w:p w14:paraId="0193A6E9" w14:textId="5C4D9392" w:rsidR="00D85204" w:rsidRPr="00E93981" w:rsidRDefault="00D85204" w:rsidP="00D85204">
            <w:pPr>
              <w:jc w:val="center"/>
              <w:rPr>
                <w:rFonts w:ascii="Calibri" w:hAnsi="Calibri"/>
                <w:sz w:val="18"/>
                <w:szCs w:val="16"/>
              </w:rPr>
            </w:pPr>
            <w:r>
              <w:rPr>
                <w:rFonts w:ascii="Calibri" w:hAnsi="Calibri"/>
                <w:sz w:val="18"/>
                <w:szCs w:val="16"/>
              </w:rPr>
              <w:t>11</w:t>
            </w:r>
          </w:p>
        </w:tc>
        <w:tc>
          <w:tcPr>
            <w:tcW w:w="2321" w:type="dxa"/>
          </w:tcPr>
          <w:p w14:paraId="16FBDB06" w14:textId="77777777" w:rsidR="00D85204" w:rsidRPr="00E93981" w:rsidRDefault="00D85204" w:rsidP="00D85204">
            <w:pPr>
              <w:rPr>
                <w:rFonts w:ascii="Calibri" w:hAnsi="Calibri"/>
                <w:sz w:val="18"/>
                <w:szCs w:val="16"/>
              </w:rPr>
            </w:pPr>
            <w:r>
              <w:rPr>
                <w:rFonts w:ascii="Calibri" w:hAnsi="Calibri"/>
                <w:sz w:val="18"/>
                <w:szCs w:val="16"/>
              </w:rPr>
              <w:t>Notes</w:t>
            </w:r>
          </w:p>
        </w:tc>
        <w:tc>
          <w:tcPr>
            <w:tcW w:w="7915" w:type="dxa"/>
          </w:tcPr>
          <w:p w14:paraId="1876DE90" w14:textId="27E1A822" w:rsidR="00D85204" w:rsidRPr="00E93981" w:rsidRDefault="00D85204" w:rsidP="00D85204">
            <w:pPr>
              <w:rPr>
                <w:rFonts w:ascii="Calibri" w:hAnsi="Calibri"/>
                <w:sz w:val="18"/>
                <w:szCs w:val="16"/>
              </w:rPr>
            </w:pPr>
          </w:p>
        </w:tc>
      </w:tr>
      <w:tr w:rsidR="00B2153C" w:rsidRPr="00E93981" w14:paraId="2098EB94" w14:textId="77777777" w:rsidTr="00D53DCC">
        <w:tc>
          <w:tcPr>
            <w:tcW w:w="10790" w:type="dxa"/>
            <w:gridSpan w:val="3"/>
            <w:vAlign w:val="center"/>
          </w:tcPr>
          <w:p w14:paraId="253941AA" w14:textId="5D5ACDB2" w:rsidR="00B2153C" w:rsidRPr="00E93981" w:rsidRDefault="00B2153C" w:rsidP="00D85204">
            <w:pPr>
              <w:rPr>
                <w:rFonts w:ascii="Calibri" w:hAnsi="Calibri"/>
                <w:sz w:val="18"/>
                <w:szCs w:val="16"/>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28B92403" w14:textId="76A03E96" w:rsidR="000000B0" w:rsidRPr="00E93981" w:rsidRDefault="000000B0" w:rsidP="00927245">
      <w:pPr>
        <w:rPr>
          <w:rFonts w:ascii="Calibri" w:hAnsi="Calibri"/>
          <w:sz w:val="16"/>
          <w:szCs w:val="16"/>
        </w:rPr>
      </w:pPr>
    </w:p>
    <w:tbl>
      <w:tblPr>
        <w:tblStyle w:val="TableGrid"/>
        <w:tblW w:w="0" w:type="auto"/>
        <w:tblLook w:val="04A0" w:firstRow="1" w:lastRow="0" w:firstColumn="1" w:lastColumn="0" w:noHBand="0" w:noVBand="1"/>
      </w:tblPr>
      <w:tblGrid>
        <w:gridCol w:w="535"/>
        <w:gridCol w:w="10255"/>
      </w:tblGrid>
      <w:tr w:rsidR="00963350" w14:paraId="14223703" w14:textId="77777777" w:rsidTr="00284660">
        <w:tc>
          <w:tcPr>
            <w:tcW w:w="10790" w:type="dxa"/>
            <w:gridSpan w:val="2"/>
          </w:tcPr>
          <w:p w14:paraId="1DE5CE26" w14:textId="0AB2F007" w:rsidR="00963350" w:rsidRPr="001B1FF4" w:rsidRDefault="00963350" w:rsidP="00927245">
            <w:pPr>
              <w:rPr>
                <w:rFonts w:ascii="Calibri" w:hAnsi="Calibri"/>
                <w:b/>
                <w:sz w:val="18"/>
                <w:szCs w:val="16"/>
              </w:rPr>
            </w:pPr>
            <w:r w:rsidRPr="001B1FF4">
              <w:rPr>
                <w:rFonts w:ascii="Calibri" w:hAnsi="Calibri"/>
                <w:b/>
                <w:sz w:val="18"/>
                <w:szCs w:val="16"/>
              </w:rPr>
              <w:t>N. Determination of HERS Verification Compliance</w:t>
            </w:r>
          </w:p>
        </w:tc>
      </w:tr>
      <w:tr w:rsidR="00963350" w14:paraId="7982C872" w14:textId="77777777" w:rsidTr="00284660">
        <w:tc>
          <w:tcPr>
            <w:tcW w:w="10790" w:type="dxa"/>
            <w:gridSpan w:val="2"/>
            <w:vAlign w:val="center"/>
          </w:tcPr>
          <w:p w14:paraId="7F83ACA2" w14:textId="7643A936" w:rsidR="00963350" w:rsidRPr="001B1FF4" w:rsidRDefault="00963350" w:rsidP="00927245">
            <w:pPr>
              <w:rPr>
                <w:rFonts w:ascii="Calibri" w:hAnsi="Calibri"/>
                <w:sz w:val="18"/>
                <w:szCs w:val="16"/>
              </w:rPr>
            </w:pPr>
            <w:r>
              <w:rPr>
                <w:rFonts w:ascii="Calibri" w:hAnsi="Calibri"/>
                <w:sz w:val="18"/>
                <w:szCs w:val="16"/>
              </w:rPr>
              <w:t>All applicable sections of this document shall indicate compliance with the specified verification protocol requirements in order for this Certificate of Verification as a whole to be determined to be in compliance.</w:t>
            </w:r>
          </w:p>
        </w:tc>
      </w:tr>
      <w:tr w:rsidR="00963350" w14:paraId="2667D33C" w14:textId="77777777" w:rsidTr="001B1FF4">
        <w:tc>
          <w:tcPr>
            <w:tcW w:w="535" w:type="dxa"/>
            <w:vAlign w:val="center"/>
          </w:tcPr>
          <w:p w14:paraId="2950B886" w14:textId="513DF541" w:rsidR="00963350" w:rsidRPr="001B1FF4" w:rsidRDefault="00963350" w:rsidP="001B1FF4">
            <w:pPr>
              <w:jc w:val="center"/>
              <w:rPr>
                <w:rFonts w:ascii="Calibri" w:hAnsi="Calibri"/>
                <w:sz w:val="18"/>
                <w:szCs w:val="16"/>
              </w:rPr>
            </w:pPr>
            <w:r>
              <w:rPr>
                <w:rFonts w:ascii="Calibri" w:hAnsi="Calibri"/>
                <w:sz w:val="18"/>
                <w:szCs w:val="16"/>
              </w:rPr>
              <w:t>01</w:t>
            </w:r>
          </w:p>
        </w:tc>
        <w:tc>
          <w:tcPr>
            <w:tcW w:w="10255" w:type="dxa"/>
          </w:tcPr>
          <w:p w14:paraId="18C3B0F1" w14:textId="77777777" w:rsidR="00963350" w:rsidRPr="001B1FF4" w:rsidRDefault="00963350" w:rsidP="00927245">
            <w:pPr>
              <w:rPr>
                <w:rFonts w:ascii="Calibri" w:hAnsi="Calibri"/>
                <w:sz w:val="18"/>
                <w:szCs w:val="16"/>
              </w:rPr>
            </w:pPr>
          </w:p>
        </w:tc>
      </w:tr>
    </w:tbl>
    <w:p w14:paraId="0EC501D7" w14:textId="140AF227" w:rsidR="000000B0" w:rsidRPr="00E93981" w:rsidRDefault="000000B0" w:rsidP="00927245">
      <w:pPr>
        <w:rPr>
          <w:rFonts w:ascii="Calibri" w:hAnsi="Calibri"/>
          <w:sz w:val="16"/>
          <w:szCs w:val="16"/>
        </w:rPr>
      </w:pPr>
    </w:p>
    <w:p w14:paraId="5C11660E" w14:textId="7B64363B" w:rsidR="001D17B1" w:rsidRPr="00E93981" w:rsidRDefault="001D17B1" w:rsidP="00927245">
      <w:pPr>
        <w:rPr>
          <w:rFonts w:ascii="Calibri" w:hAnsi="Calibri"/>
          <w:sz w:val="16"/>
          <w:szCs w:val="16"/>
        </w:rPr>
      </w:pPr>
    </w:p>
    <w:p w14:paraId="23674DB9" w14:textId="77777777" w:rsidR="00DE2064" w:rsidRDefault="00DE2064">
      <w:r>
        <w:br w:type="page"/>
      </w:r>
    </w:p>
    <w:p w14:paraId="31C96590" w14:textId="77777777" w:rsidR="009F4D4D" w:rsidRDefault="009F4D4D"/>
    <w:tbl>
      <w:tblPr>
        <w:tblW w:w="5000" w:type="pct"/>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55"/>
        <w:gridCol w:w="41"/>
        <w:gridCol w:w="7"/>
        <w:gridCol w:w="5387"/>
      </w:tblGrid>
      <w:tr w:rsidR="009F4D4D" w:rsidRPr="00CF0AFB" w14:paraId="7A848B85" w14:textId="77777777" w:rsidTr="009F4D4D">
        <w:trPr>
          <w:trHeight w:val="233"/>
        </w:trPr>
        <w:tc>
          <w:tcPr>
            <w:tcW w:w="10790" w:type="dxa"/>
            <w:gridSpan w:val="4"/>
            <w:vAlign w:val="center"/>
          </w:tcPr>
          <w:p w14:paraId="060B4C8E" w14:textId="4EA140B8" w:rsidR="009F4D4D" w:rsidRPr="001B1FF4" w:rsidRDefault="009F4D4D" w:rsidP="001B1FF4">
            <w:pPr>
              <w:rPr>
                <w:rFonts w:asciiTheme="minorHAnsi" w:hAnsiTheme="minorHAnsi"/>
                <w:b/>
                <w:sz w:val="18"/>
                <w:szCs w:val="18"/>
              </w:rPr>
            </w:pPr>
            <w:r>
              <w:rPr>
                <w:rFonts w:asciiTheme="minorHAnsi" w:hAnsiTheme="minorHAnsi"/>
                <w:b/>
                <w:sz w:val="18"/>
                <w:szCs w:val="18"/>
              </w:rPr>
              <w:t>DOCUMENTATION AUTHOR’S DECLARATION STATEMENT</w:t>
            </w:r>
          </w:p>
        </w:tc>
      </w:tr>
      <w:tr w:rsidR="009F4D4D" w:rsidRPr="00CF0AFB" w14:paraId="639E6284" w14:textId="77777777" w:rsidTr="001B1FF4">
        <w:trPr>
          <w:trHeight w:val="233"/>
        </w:trPr>
        <w:tc>
          <w:tcPr>
            <w:tcW w:w="10790" w:type="dxa"/>
            <w:gridSpan w:val="4"/>
            <w:vAlign w:val="center"/>
          </w:tcPr>
          <w:p w14:paraId="7A106FCF" w14:textId="77777777" w:rsidR="009F4D4D" w:rsidRPr="00CF0AFB" w:rsidRDefault="009F4D4D" w:rsidP="009F4D4D">
            <w:pPr>
              <w:numPr>
                <w:ilvl w:val="0"/>
                <w:numId w:val="37"/>
              </w:numPr>
              <w:ind w:left="271" w:hanging="270"/>
              <w:rPr>
                <w:rFonts w:asciiTheme="minorHAnsi" w:hAnsiTheme="minorHAnsi"/>
                <w:sz w:val="18"/>
                <w:szCs w:val="18"/>
              </w:rPr>
            </w:pPr>
            <w:r w:rsidRPr="00CF0AFB">
              <w:rPr>
                <w:rFonts w:asciiTheme="minorHAnsi" w:hAnsiTheme="minorHAnsi"/>
                <w:sz w:val="18"/>
                <w:szCs w:val="18"/>
              </w:rPr>
              <w:t>I certify that this Certificate of Verification documentation is accurate and complete.</w:t>
            </w:r>
          </w:p>
        </w:tc>
      </w:tr>
      <w:tr w:rsidR="009F4D4D" w:rsidRPr="0094751C" w14:paraId="48058CC4" w14:textId="77777777" w:rsidTr="001B1FF4">
        <w:trPr>
          <w:trHeight w:val="360"/>
        </w:trPr>
        <w:tc>
          <w:tcPr>
            <w:tcW w:w="5355" w:type="dxa"/>
          </w:tcPr>
          <w:p w14:paraId="4E3647C8" w14:textId="77777777" w:rsidR="009F4D4D" w:rsidRPr="0094751C" w:rsidRDefault="009F4D4D" w:rsidP="00D53DCC">
            <w:pPr>
              <w:rPr>
                <w:rFonts w:asciiTheme="minorHAnsi" w:hAnsiTheme="minorHAnsi"/>
                <w:sz w:val="14"/>
                <w:szCs w:val="18"/>
              </w:rPr>
            </w:pPr>
            <w:r w:rsidRPr="0094751C">
              <w:rPr>
                <w:rFonts w:asciiTheme="minorHAnsi" w:hAnsiTheme="minorHAnsi"/>
                <w:sz w:val="14"/>
                <w:szCs w:val="18"/>
              </w:rPr>
              <w:t>Documentation Author Name:</w:t>
            </w:r>
          </w:p>
        </w:tc>
        <w:tc>
          <w:tcPr>
            <w:tcW w:w="5435" w:type="dxa"/>
            <w:gridSpan w:val="3"/>
          </w:tcPr>
          <w:p w14:paraId="136C97BB" w14:textId="77777777" w:rsidR="009F4D4D" w:rsidRPr="0094751C" w:rsidRDefault="009F4D4D" w:rsidP="00D53DCC">
            <w:pPr>
              <w:rPr>
                <w:rFonts w:asciiTheme="minorHAnsi" w:hAnsiTheme="minorHAnsi"/>
                <w:sz w:val="14"/>
                <w:szCs w:val="18"/>
              </w:rPr>
            </w:pPr>
            <w:r w:rsidRPr="0094751C">
              <w:rPr>
                <w:rFonts w:asciiTheme="minorHAnsi" w:hAnsiTheme="minorHAnsi"/>
                <w:sz w:val="14"/>
                <w:szCs w:val="18"/>
              </w:rPr>
              <w:t>Documentation Author Signature:</w:t>
            </w:r>
          </w:p>
        </w:tc>
      </w:tr>
      <w:tr w:rsidR="009F4D4D" w:rsidRPr="0094751C" w14:paraId="085E34F9" w14:textId="77777777" w:rsidTr="001B1FF4">
        <w:trPr>
          <w:trHeight w:val="360"/>
        </w:trPr>
        <w:tc>
          <w:tcPr>
            <w:tcW w:w="5355" w:type="dxa"/>
          </w:tcPr>
          <w:p w14:paraId="17F61F03" w14:textId="77777777" w:rsidR="009F4D4D" w:rsidRPr="0094751C" w:rsidRDefault="009F4D4D" w:rsidP="00D53DCC">
            <w:pPr>
              <w:rPr>
                <w:rFonts w:asciiTheme="minorHAnsi" w:hAnsiTheme="minorHAnsi"/>
                <w:sz w:val="14"/>
                <w:szCs w:val="18"/>
              </w:rPr>
            </w:pPr>
            <w:r w:rsidRPr="0094751C">
              <w:rPr>
                <w:rFonts w:asciiTheme="minorHAnsi" w:hAnsiTheme="minorHAnsi"/>
                <w:sz w:val="14"/>
                <w:szCs w:val="18"/>
              </w:rPr>
              <w:t>Company:</w:t>
            </w:r>
          </w:p>
        </w:tc>
        <w:tc>
          <w:tcPr>
            <w:tcW w:w="5435" w:type="dxa"/>
            <w:gridSpan w:val="3"/>
          </w:tcPr>
          <w:p w14:paraId="58106777" w14:textId="77777777" w:rsidR="009F4D4D" w:rsidRPr="0094751C" w:rsidRDefault="009F4D4D" w:rsidP="00D53DCC">
            <w:pPr>
              <w:rPr>
                <w:rFonts w:asciiTheme="minorHAnsi" w:hAnsiTheme="minorHAnsi"/>
                <w:sz w:val="14"/>
                <w:szCs w:val="18"/>
              </w:rPr>
            </w:pPr>
            <w:r w:rsidRPr="0094751C">
              <w:rPr>
                <w:rFonts w:asciiTheme="minorHAnsi" w:hAnsiTheme="minorHAnsi"/>
                <w:sz w:val="14"/>
                <w:szCs w:val="18"/>
              </w:rPr>
              <w:t>Date Signed:</w:t>
            </w:r>
          </w:p>
        </w:tc>
      </w:tr>
      <w:tr w:rsidR="009F4D4D" w:rsidRPr="0094751C" w14:paraId="793C46BE" w14:textId="77777777" w:rsidTr="001B1FF4">
        <w:trPr>
          <w:trHeight w:val="360"/>
        </w:trPr>
        <w:tc>
          <w:tcPr>
            <w:tcW w:w="5355" w:type="dxa"/>
          </w:tcPr>
          <w:p w14:paraId="2122E7C9" w14:textId="77777777" w:rsidR="009F4D4D" w:rsidRPr="0094751C" w:rsidRDefault="009F4D4D" w:rsidP="00D53DCC">
            <w:pPr>
              <w:rPr>
                <w:rFonts w:asciiTheme="minorHAnsi" w:hAnsiTheme="minorHAnsi"/>
                <w:sz w:val="14"/>
                <w:szCs w:val="18"/>
              </w:rPr>
            </w:pPr>
            <w:r w:rsidRPr="0094751C">
              <w:rPr>
                <w:rFonts w:asciiTheme="minorHAnsi" w:hAnsiTheme="minorHAnsi"/>
                <w:sz w:val="14"/>
                <w:szCs w:val="18"/>
              </w:rPr>
              <w:t>Address:</w:t>
            </w:r>
          </w:p>
        </w:tc>
        <w:tc>
          <w:tcPr>
            <w:tcW w:w="5435" w:type="dxa"/>
            <w:gridSpan w:val="3"/>
          </w:tcPr>
          <w:p w14:paraId="5322CDC1" w14:textId="77777777" w:rsidR="009F4D4D" w:rsidRPr="0094751C" w:rsidRDefault="009F4D4D" w:rsidP="00D53DCC">
            <w:pPr>
              <w:rPr>
                <w:rFonts w:asciiTheme="minorHAnsi" w:hAnsiTheme="minorHAnsi"/>
                <w:sz w:val="14"/>
                <w:szCs w:val="18"/>
              </w:rPr>
            </w:pPr>
            <w:r w:rsidRPr="0094751C">
              <w:rPr>
                <w:rFonts w:asciiTheme="minorHAnsi" w:hAnsiTheme="minorHAnsi"/>
                <w:sz w:val="14"/>
                <w:szCs w:val="18"/>
              </w:rPr>
              <w:t>CEA/HERS Certification Information (if applicable):</w:t>
            </w:r>
          </w:p>
        </w:tc>
      </w:tr>
      <w:tr w:rsidR="009F4D4D" w:rsidRPr="0094751C" w14:paraId="6FAB6B31" w14:textId="77777777" w:rsidTr="001B1FF4">
        <w:trPr>
          <w:trHeight w:val="360"/>
        </w:trPr>
        <w:tc>
          <w:tcPr>
            <w:tcW w:w="5355" w:type="dxa"/>
          </w:tcPr>
          <w:p w14:paraId="1872DADE" w14:textId="77777777" w:rsidR="009F4D4D" w:rsidRPr="0094751C" w:rsidRDefault="009F4D4D" w:rsidP="00D53DCC">
            <w:pPr>
              <w:rPr>
                <w:rFonts w:asciiTheme="minorHAnsi" w:hAnsiTheme="minorHAnsi"/>
                <w:sz w:val="14"/>
                <w:szCs w:val="18"/>
              </w:rPr>
            </w:pPr>
            <w:r w:rsidRPr="0094751C">
              <w:rPr>
                <w:rFonts w:asciiTheme="minorHAnsi" w:hAnsiTheme="minorHAnsi"/>
                <w:sz w:val="14"/>
                <w:szCs w:val="18"/>
              </w:rPr>
              <w:t>City/State/Zip:</w:t>
            </w:r>
          </w:p>
        </w:tc>
        <w:tc>
          <w:tcPr>
            <w:tcW w:w="5435" w:type="dxa"/>
            <w:gridSpan w:val="3"/>
          </w:tcPr>
          <w:p w14:paraId="0943233C" w14:textId="77777777" w:rsidR="009F4D4D" w:rsidRPr="0094751C" w:rsidRDefault="009F4D4D" w:rsidP="00D53DCC">
            <w:pPr>
              <w:rPr>
                <w:rFonts w:asciiTheme="minorHAnsi" w:hAnsiTheme="minorHAnsi"/>
                <w:sz w:val="14"/>
                <w:szCs w:val="18"/>
              </w:rPr>
            </w:pPr>
            <w:r w:rsidRPr="0094751C">
              <w:rPr>
                <w:rFonts w:asciiTheme="minorHAnsi" w:hAnsiTheme="minorHAnsi"/>
                <w:sz w:val="14"/>
                <w:szCs w:val="18"/>
              </w:rPr>
              <w:t>Phone:</w:t>
            </w:r>
          </w:p>
        </w:tc>
      </w:tr>
      <w:tr w:rsidR="009F4D4D" w:rsidRPr="00CF0AFB" w14:paraId="06593BA6" w14:textId="77777777" w:rsidTr="001B1FF4">
        <w:tblPrEx>
          <w:tblCellMar>
            <w:left w:w="115" w:type="dxa"/>
            <w:right w:w="115" w:type="dxa"/>
          </w:tblCellMar>
        </w:tblPrEx>
        <w:trPr>
          <w:trHeight w:val="296"/>
        </w:trPr>
        <w:tc>
          <w:tcPr>
            <w:tcW w:w="10790" w:type="dxa"/>
            <w:gridSpan w:val="4"/>
            <w:vAlign w:val="center"/>
          </w:tcPr>
          <w:p w14:paraId="1E3C320F" w14:textId="77777777" w:rsidR="009F4D4D" w:rsidRPr="00CF0AFB" w:rsidRDefault="009F4D4D" w:rsidP="00D53DC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CF0AFB">
              <w:rPr>
                <w:rFonts w:asciiTheme="minorHAnsi" w:hAnsiTheme="minorHAnsi" w:cs="Arial"/>
                <w:b/>
                <w:caps/>
                <w:sz w:val="18"/>
                <w:szCs w:val="18"/>
              </w:rPr>
              <w:t xml:space="preserve">Responsible Person's Declaration statement </w:t>
            </w:r>
          </w:p>
        </w:tc>
      </w:tr>
      <w:tr w:rsidR="009F4D4D" w:rsidRPr="00CF0AFB" w14:paraId="086042CE" w14:textId="77777777" w:rsidTr="001B1FF4">
        <w:tblPrEx>
          <w:tblCellMar>
            <w:left w:w="115" w:type="dxa"/>
            <w:right w:w="115" w:type="dxa"/>
          </w:tblCellMar>
        </w:tblPrEx>
        <w:trPr>
          <w:trHeight w:val="504"/>
        </w:trPr>
        <w:tc>
          <w:tcPr>
            <w:tcW w:w="10790" w:type="dxa"/>
            <w:gridSpan w:val="4"/>
            <w:shd w:val="clear" w:color="auto" w:fill="auto"/>
          </w:tcPr>
          <w:p w14:paraId="28520CBF" w14:textId="77777777" w:rsidR="009F4D4D" w:rsidRPr="00CF0AFB" w:rsidRDefault="009F4D4D" w:rsidP="00D53DCC">
            <w:pPr>
              <w:pStyle w:val="p2"/>
              <w:keepNext/>
              <w:tabs>
                <w:tab w:val="clear" w:pos="357"/>
              </w:tabs>
              <w:spacing w:line="240" w:lineRule="auto"/>
              <w:ind w:left="0" w:right="90" w:firstLine="0"/>
              <w:rPr>
                <w:rFonts w:asciiTheme="minorHAnsi" w:hAnsiTheme="minorHAnsi"/>
                <w:sz w:val="18"/>
                <w:szCs w:val="18"/>
              </w:rPr>
            </w:pPr>
            <w:r w:rsidRPr="00CF0AFB">
              <w:rPr>
                <w:rFonts w:asciiTheme="minorHAnsi" w:hAnsiTheme="minorHAnsi"/>
                <w:sz w:val="18"/>
                <w:szCs w:val="18"/>
              </w:rPr>
              <w:t xml:space="preserve">I certify the following under penalty of perjury, under the laws of the State of California: </w:t>
            </w:r>
          </w:p>
          <w:p w14:paraId="6EBFD320" w14:textId="77777777" w:rsidR="009F4D4D" w:rsidRPr="00CF0AFB" w:rsidRDefault="009F4D4D" w:rsidP="009F4D4D">
            <w:pPr>
              <w:pStyle w:val="p2"/>
              <w:keepNext/>
              <w:numPr>
                <w:ilvl w:val="0"/>
                <w:numId w:val="50"/>
              </w:numPr>
              <w:tabs>
                <w:tab w:val="clear" w:pos="357"/>
              </w:tabs>
              <w:spacing w:line="240" w:lineRule="auto"/>
              <w:ind w:right="90"/>
              <w:rPr>
                <w:rFonts w:asciiTheme="minorHAnsi" w:hAnsiTheme="minorHAnsi"/>
                <w:sz w:val="18"/>
                <w:szCs w:val="18"/>
              </w:rPr>
            </w:pPr>
            <w:r w:rsidRPr="00CF0AFB">
              <w:rPr>
                <w:rFonts w:asciiTheme="minorHAnsi" w:hAnsiTheme="minorHAnsi"/>
                <w:sz w:val="18"/>
                <w:szCs w:val="18"/>
              </w:rPr>
              <w:t>The information provided on this Certificate of Verification is true and correct.</w:t>
            </w:r>
          </w:p>
          <w:p w14:paraId="5013675D" w14:textId="77777777" w:rsidR="009F4D4D" w:rsidRPr="00CF0AFB" w:rsidRDefault="009F4D4D" w:rsidP="009F4D4D">
            <w:pPr>
              <w:pStyle w:val="p2"/>
              <w:keepNext/>
              <w:numPr>
                <w:ilvl w:val="0"/>
                <w:numId w:val="50"/>
              </w:numPr>
              <w:tabs>
                <w:tab w:val="clear" w:pos="357"/>
              </w:tabs>
              <w:spacing w:line="240" w:lineRule="auto"/>
              <w:ind w:right="90"/>
              <w:rPr>
                <w:rFonts w:asciiTheme="minorHAnsi" w:hAnsiTheme="minorHAnsi"/>
                <w:sz w:val="18"/>
                <w:szCs w:val="18"/>
              </w:rPr>
            </w:pPr>
            <w:r w:rsidRPr="00CF0AFB">
              <w:rPr>
                <w:rFonts w:asciiTheme="minorHAnsi" w:hAnsiTheme="minorHAnsi"/>
                <w:sz w:val="18"/>
                <w:szCs w:val="18"/>
              </w:rPr>
              <w:t>I am the certified HERS Rater who performed the verification identified and reported on this Certificate of Verification (responsible rater).</w:t>
            </w:r>
          </w:p>
          <w:p w14:paraId="137134A1" w14:textId="77777777" w:rsidR="009F4D4D" w:rsidRPr="00CF0AFB" w:rsidRDefault="009F4D4D" w:rsidP="009F4D4D">
            <w:pPr>
              <w:pStyle w:val="p2"/>
              <w:keepNext/>
              <w:numPr>
                <w:ilvl w:val="0"/>
                <w:numId w:val="50"/>
              </w:numPr>
              <w:tabs>
                <w:tab w:val="clear" w:pos="357"/>
              </w:tabs>
              <w:spacing w:line="240" w:lineRule="auto"/>
              <w:ind w:right="90"/>
              <w:rPr>
                <w:rFonts w:asciiTheme="minorHAnsi" w:hAnsiTheme="minorHAnsi"/>
                <w:sz w:val="18"/>
                <w:szCs w:val="18"/>
              </w:rPr>
            </w:pPr>
            <w:r w:rsidRPr="00CF0AFB">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78FCAFCB" w14:textId="77777777" w:rsidR="009F4D4D" w:rsidRPr="00CF0AFB" w:rsidRDefault="009F4D4D" w:rsidP="009F4D4D">
            <w:pPr>
              <w:pStyle w:val="p2"/>
              <w:keepNext/>
              <w:numPr>
                <w:ilvl w:val="0"/>
                <w:numId w:val="50"/>
              </w:numPr>
              <w:tabs>
                <w:tab w:val="clear" w:pos="357"/>
              </w:tabs>
              <w:spacing w:line="240" w:lineRule="auto"/>
              <w:ind w:right="90"/>
              <w:rPr>
                <w:rFonts w:asciiTheme="minorHAnsi" w:hAnsiTheme="minorHAnsi"/>
                <w:sz w:val="18"/>
                <w:szCs w:val="18"/>
              </w:rPr>
            </w:pPr>
            <w:r w:rsidRPr="00CF0AFB">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10F0FE81" w14:textId="77777777" w:rsidR="009F4D4D" w:rsidRPr="00CF0AFB" w:rsidRDefault="009F4D4D" w:rsidP="009F4D4D">
            <w:pPr>
              <w:pStyle w:val="p2"/>
              <w:keepNext/>
              <w:numPr>
                <w:ilvl w:val="0"/>
                <w:numId w:val="50"/>
              </w:numPr>
              <w:tabs>
                <w:tab w:val="clear" w:pos="357"/>
              </w:tabs>
              <w:spacing w:line="240" w:lineRule="auto"/>
              <w:ind w:right="90"/>
              <w:rPr>
                <w:rFonts w:asciiTheme="minorHAnsi" w:hAnsiTheme="minorHAnsi"/>
                <w:sz w:val="18"/>
                <w:szCs w:val="18"/>
              </w:rPr>
            </w:pPr>
            <w:r w:rsidRPr="00CF0AFB">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9F4D4D" w:rsidRPr="00CF0AFB" w14:paraId="52D59705" w14:textId="77777777" w:rsidTr="001B1FF4">
        <w:tblPrEx>
          <w:tblCellMar>
            <w:left w:w="115" w:type="dxa"/>
            <w:right w:w="115" w:type="dxa"/>
          </w:tblCellMar>
        </w:tblPrEx>
        <w:trPr>
          <w:trHeight w:val="278"/>
        </w:trPr>
        <w:tc>
          <w:tcPr>
            <w:tcW w:w="10790" w:type="dxa"/>
            <w:gridSpan w:val="4"/>
            <w:vAlign w:val="center"/>
          </w:tcPr>
          <w:p w14:paraId="6FEF8531" w14:textId="77777777" w:rsidR="009F4D4D" w:rsidRPr="00CF0AFB" w:rsidRDefault="009F4D4D" w:rsidP="00D53DC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CF0AFB">
              <w:rPr>
                <w:rFonts w:asciiTheme="minorHAnsi" w:hAnsiTheme="minorHAnsi" w:cs="Arial"/>
                <w:b/>
                <w:caps/>
                <w:sz w:val="18"/>
                <w:szCs w:val="18"/>
              </w:rPr>
              <w:t>BUILDER OR INSTALLER INFORMATION AS SHOWN ON THE CERTIFICATE OF INSTALLATION</w:t>
            </w:r>
          </w:p>
        </w:tc>
      </w:tr>
      <w:tr w:rsidR="009F4D4D" w:rsidRPr="0094751C" w14:paraId="581A95C5" w14:textId="77777777" w:rsidTr="001B1FF4">
        <w:tblPrEx>
          <w:tblCellMar>
            <w:left w:w="115" w:type="dxa"/>
            <w:right w:w="115" w:type="dxa"/>
          </w:tblCellMar>
        </w:tblPrEx>
        <w:trPr>
          <w:trHeight w:hRule="exact" w:val="360"/>
        </w:trPr>
        <w:tc>
          <w:tcPr>
            <w:tcW w:w="10790" w:type="dxa"/>
            <w:gridSpan w:val="4"/>
            <w:vAlign w:val="center"/>
          </w:tcPr>
          <w:p w14:paraId="670F7C25" w14:textId="77777777" w:rsidR="009F4D4D" w:rsidRPr="0094751C" w:rsidRDefault="009F4D4D" w:rsidP="00D53DC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94751C">
              <w:rPr>
                <w:rFonts w:asciiTheme="minorHAnsi" w:hAnsiTheme="minorHAnsi"/>
                <w:sz w:val="14"/>
                <w:szCs w:val="18"/>
              </w:rPr>
              <w:t>Company Name (Installing Subcontractor, General Contractor, or Builder/Owner):</w:t>
            </w:r>
          </w:p>
        </w:tc>
      </w:tr>
      <w:tr w:rsidR="009F4D4D" w:rsidRPr="0094751C" w14:paraId="3BB644C1" w14:textId="77777777" w:rsidTr="001B1FF4">
        <w:tblPrEx>
          <w:tblCellMar>
            <w:left w:w="115" w:type="dxa"/>
            <w:right w:w="115" w:type="dxa"/>
          </w:tblCellMar>
        </w:tblPrEx>
        <w:trPr>
          <w:trHeight w:hRule="exact" w:val="360"/>
        </w:trPr>
        <w:tc>
          <w:tcPr>
            <w:tcW w:w="5396" w:type="dxa"/>
            <w:gridSpan w:val="2"/>
          </w:tcPr>
          <w:p w14:paraId="0EF089DA" w14:textId="77777777" w:rsidR="009F4D4D" w:rsidRPr="0094751C" w:rsidRDefault="009F4D4D" w:rsidP="00D53DCC">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94751C">
              <w:rPr>
                <w:rFonts w:asciiTheme="minorHAnsi" w:hAnsiTheme="minorHAnsi"/>
                <w:sz w:val="14"/>
                <w:szCs w:val="18"/>
              </w:rPr>
              <w:t>Responsible Builder or Installer Name:</w:t>
            </w:r>
          </w:p>
        </w:tc>
        <w:tc>
          <w:tcPr>
            <w:tcW w:w="5394" w:type="dxa"/>
            <w:gridSpan w:val="2"/>
          </w:tcPr>
          <w:p w14:paraId="3CE51729" w14:textId="77777777" w:rsidR="009F4D4D" w:rsidRPr="0094751C" w:rsidRDefault="009F4D4D" w:rsidP="00D53DCC">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94751C">
              <w:rPr>
                <w:rFonts w:asciiTheme="minorHAnsi" w:hAnsiTheme="minorHAnsi"/>
                <w:sz w:val="14"/>
                <w:szCs w:val="18"/>
              </w:rPr>
              <w:t>CSLB License:</w:t>
            </w:r>
          </w:p>
        </w:tc>
      </w:tr>
      <w:tr w:rsidR="009F4D4D" w:rsidRPr="00CF0AFB" w14:paraId="5A80FC19" w14:textId="77777777" w:rsidTr="001B1FF4">
        <w:trPr>
          <w:trHeight w:hRule="exact" w:val="288"/>
        </w:trPr>
        <w:tc>
          <w:tcPr>
            <w:tcW w:w="10790" w:type="dxa"/>
            <w:gridSpan w:val="4"/>
            <w:vAlign w:val="center"/>
          </w:tcPr>
          <w:p w14:paraId="5A78772E" w14:textId="77777777" w:rsidR="009F4D4D" w:rsidRPr="00CF0AFB" w:rsidRDefault="009F4D4D" w:rsidP="00D53DC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8"/>
                <w:szCs w:val="18"/>
              </w:rPr>
            </w:pPr>
            <w:r w:rsidRPr="00CF0AFB">
              <w:rPr>
                <w:rFonts w:asciiTheme="minorHAnsi" w:hAnsiTheme="minorHAnsi" w:cs="Arial"/>
                <w:b/>
                <w:caps/>
                <w:sz w:val="18"/>
                <w:szCs w:val="18"/>
              </w:rPr>
              <w:t>HERS PROVIDER DATA REGISTRY INFORMATION</w:t>
            </w:r>
          </w:p>
        </w:tc>
      </w:tr>
      <w:tr w:rsidR="009F4D4D" w:rsidRPr="0094751C" w14:paraId="1901EA40" w14:textId="77777777" w:rsidTr="001B1FF4">
        <w:trPr>
          <w:trHeight w:hRule="exact" w:val="360"/>
        </w:trPr>
        <w:tc>
          <w:tcPr>
            <w:tcW w:w="5403" w:type="dxa"/>
            <w:gridSpan w:val="3"/>
          </w:tcPr>
          <w:p w14:paraId="21542380" w14:textId="77777777" w:rsidR="009F4D4D" w:rsidRPr="0094751C" w:rsidRDefault="009F4D4D" w:rsidP="00D53DC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94751C">
              <w:rPr>
                <w:rFonts w:asciiTheme="minorHAnsi" w:hAnsiTheme="minorHAnsi"/>
                <w:sz w:val="14"/>
                <w:szCs w:val="18"/>
              </w:rPr>
              <w:t>Sample Group Number (if applicable):</w:t>
            </w:r>
          </w:p>
        </w:tc>
        <w:tc>
          <w:tcPr>
            <w:tcW w:w="5387" w:type="dxa"/>
          </w:tcPr>
          <w:p w14:paraId="33E2A5DD" w14:textId="77777777" w:rsidR="009F4D4D" w:rsidRPr="0094751C" w:rsidRDefault="009F4D4D" w:rsidP="00D53DC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94751C">
              <w:rPr>
                <w:rFonts w:asciiTheme="minorHAnsi" w:hAnsiTheme="minorHAnsi"/>
                <w:sz w:val="14"/>
                <w:szCs w:val="18"/>
              </w:rPr>
              <w:t>Dwelling Test Status in Sample Group (if applicable):</w:t>
            </w:r>
          </w:p>
        </w:tc>
      </w:tr>
      <w:tr w:rsidR="009F4D4D" w:rsidRPr="00CF0AFB" w14:paraId="66716B5B" w14:textId="77777777" w:rsidTr="001B1FF4">
        <w:trPr>
          <w:trHeight w:val="288"/>
        </w:trPr>
        <w:tc>
          <w:tcPr>
            <w:tcW w:w="10790" w:type="dxa"/>
            <w:gridSpan w:val="4"/>
            <w:vAlign w:val="center"/>
          </w:tcPr>
          <w:p w14:paraId="7984605B" w14:textId="77777777" w:rsidR="009F4D4D" w:rsidRPr="00CF0AFB" w:rsidRDefault="009F4D4D" w:rsidP="00D53DC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8"/>
                <w:szCs w:val="18"/>
              </w:rPr>
            </w:pPr>
            <w:r w:rsidRPr="00CF0AFB">
              <w:rPr>
                <w:rFonts w:asciiTheme="minorHAnsi" w:hAnsiTheme="minorHAnsi" w:cs="Arial"/>
                <w:b/>
                <w:caps/>
                <w:sz w:val="18"/>
                <w:szCs w:val="18"/>
              </w:rPr>
              <w:t>HERS RATER INFORMATION</w:t>
            </w:r>
          </w:p>
        </w:tc>
      </w:tr>
      <w:tr w:rsidR="009F4D4D" w:rsidRPr="0094751C" w14:paraId="671C205B" w14:textId="77777777" w:rsidTr="001B1FF4">
        <w:trPr>
          <w:trHeight w:hRule="exact" w:val="360"/>
        </w:trPr>
        <w:tc>
          <w:tcPr>
            <w:tcW w:w="10790" w:type="dxa"/>
            <w:gridSpan w:val="4"/>
          </w:tcPr>
          <w:p w14:paraId="28307C45" w14:textId="77777777" w:rsidR="009F4D4D" w:rsidRPr="0094751C" w:rsidRDefault="009F4D4D" w:rsidP="00D53DC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8"/>
              </w:rPr>
            </w:pPr>
            <w:r w:rsidRPr="0094751C">
              <w:rPr>
                <w:rFonts w:asciiTheme="minorHAnsi" w:hAnsiTheme="minorHAnsi"/>
                <w:sz w:val="14"/>
                <w:szCs w:val="18"/>
              </w:rPr>
              <w:t>HERS Rater Company Name:</w:t>
            </w:r>
          </w:p>
        </w:tc>
      </w:tr>
      <w:tr w:rsidR="009F4D4D" w:rsidRPr="0094751C" w14:paraId="13F44EE1" w14:textId="77777777" w:rsidTr="001B1FF4">
        <w:trPr>
          <w:trHeight w:hRule="exact" w:val="360"/>
        </w:trPr>
        <w:tc>
          <w:tcPr>
            <w:tcW w:w="5403" w:type="dxa"/>
            <w:gridSpan w:val="3"/>
            <w:tcBorders>
              <w:top w:val="single" w:sz="4" w:space="0" w:color="auto"/>
              <w:left w:val="single" w:sz="4" w:space="0" w:color="auto"/>
              <w:bottom w:val="single" w:sz="4" w:space="0" w:color="auto"/>
              <w:right w:val="single" w:sz="4" w:space="0" w:color="auto"/>
            </w:tcBorders>
          </w:tcPr>
          <w:p w14:paraId="3D12333A" w14:textId="77777777" w:rsidR="009F4D4D" w:rsidRPr="0094751C" w:rsidRDefault="009F4D4D" w:rsidP="00D53DC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8"/>
              </w:rPr>
            </w:pPr>
            <w:r w:rsidRPr="0094751C">
              <w:rPr>
                <w:rFonts w:asciiTheme="minorHAnsi" w:hAnsiTheme="minorHAnsi"/>
                <w:sz w:val="14"/>
                <w:szCs w:val="18"/>
              </w:rPr>
              <w:t>Responsible Rater Name:</w:t>
            </w:r>
          </w:p>
        </w:tc>
        <w:tc>
          <w:tcPr>
            <w:tcW w:w="5387" w:type="dxa"/>
            <w:tcBorders>
              <w:top w:val="single" w:sz="4" w:space="0" w:color="auto"/>
              <w:left w:val="single" w:sz="4" w:space="0" w:color="auto"/>
              <w:bottom w:val="single" w:sz="4" w:space="0" w:color="auto"/>
              <w:right w:val="single" w:sz="4" w:space="0" w:color="auto"/>
            </w:tcBorders>
          </w:tcPr>
          <w:p w14:paraId="7E440EAF" w14:textId="77777777" w:rsidR="009F4D4D" w:rsidRPr="0094751C" w:rsidRDefault="009F4D4D" w:rsidP="00D53DC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8"/>
              </w:rPr>
            </w:pPr>
            <w:r w:rsidRPr="0094751C">
              <w:rPr>
                <w:rFonts w:asciiTheme="minorHAnsi" w:hAnsiTheme="minorHAnsi"/>
                <w:sz w:val="14"/>
                <w:szCs w:val="18"/>
              </w:rPr>
              <w:t>Responsible Rater Signature:</w:t>
            </w:r>
          </w:p>
        </w:tc>
      </w:tr>
      <w:tr w:rsidR="009F4D4D" w:rsidRPr="0094751C" w14:paraId="73FDE9F1" w14:textId="77777777" w:rsidTr="001B1FF4">
        <w:trPr>
          <w:trHeight w:hRule="exact" w:val="360"/>
        </w:trPr>
        <w:tc>
          <w:tcPr>
            <w:tcW w:w="5403" w:type="dxa"/>
            <w:gridSpan w:val="3"/>
            <w:tcBorders>
              <w:top w:val="single" w:sz="4" w:space="0" w:color="auto"/>
              <w:left w:val="single" w:sz="4" w:space="0" w:color="auto"/>
              <w:bottom w:val="single" w:sz="4" w:space="0" w:color="auto"/>
              <w:right w:val="single" w:sz="4" w:space="0" w:color="auto"/>
            </w:tcBorders>
          </w:tcPr>
          <w:p w14:paraId="1E82D898" w14:textId="77777777" w:rsidR="009F4D4D" w:rsidRPr="0094751C" w:rsidRDefault="009F4D4D" w:rsidP="00D53DC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8"/>
              </w:rPr>
            </w:pPr>
            <w:r w:rsidRPr="0094751C">
              <w:rPr>
                <w:rFonts w:asciiTheme="minorHAnsi" w:hAnsiTheme="minorHAnsi"/>
                <w:sz w:val="14"/>
                <w:szCs w:val="18"/>
              </w:rPr>
              <w:t>Responsible Rater Certification Number w/ this HERS Provider:</w:t>
            </w:r>
          </w:p>
        </w:tc>
        <w:tc>
          <w:tcPr>
            <w:tcW w:w="5387" w:type="dxa"/>
            <w:tcBorders>
              <w:top w:val="single" w:sz="4" w:space="0" w:color="auto"/>
              <w:left w:val="single" w:sz="4" w:space="0" w:color="auto"/>
              <w:bottom w:val="single" w:sz="4" w:space="0" w:color="auto"/>
              <w:right w:val="single" w:sz="4" w:space="0" w:color="auto"/>
            </w:tcBorders>
          </w:tcPr>
          <w:p w14:paraId="1CBC044E" w14:textId="77777777" w:rsidR="009F4D4D" w:rsidRPr="0094751C" w:rsidRDefault="009F4D4D" w:rsidP="00D53DC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8"/>
              </w:rPr>
            </w:pPr>
            <w:r w:rsidRPr="0094751C">
              <w:rPr>
                <w:rFonts w:asciiTheme="minorHAnsi" w:hAnsiTheme="minorHAnsi"/>
                <w:sz w:val="14"/>
                <w:szCs w:val="18"/>
              </w:rPr>
              <w:t>Date Signed:</w:t>
            </w:r>
          </w:p>
        </w:tc>
      </w:tr>
    </w:tbl>
    <w:p w14:paraId="002F643F" w14:textId="77777777" w:rsidR="006D5BDA" w:rsidRPr="000313E6" w:rsidRDefault="006D5BDA" w:rsidP="00927245">
      <w:pPr>
        <w:rPr>
          <w:rFonts w:ascii="Calibri" w:hAnsi="Calibri"/>
          <w:sz w:val="16"/>
          <w:szCs w:val="16"/>
        </w:rPr>
      </w:pPr>
    </w:p>
    <w:p w14:paraId="002F6440" w14:textId="77777777" w:rsidR="006D5BDA" w:rsidRDefault="006D5BDA" w:rsidP="00927245">
      <w:pPr>
        <w:ind w:hanging="677"/>
        <w:rPr>
          <w:rFonts w:ascii="Calibri" w:hAnsi="Calibri"/>
        </w:rPr>
      </w:pPr>
    </w:p>
    <w:p w14:paraId="002F6441" w14:textId="77777777" w:rsidR="006D5BDA" w:rsidRPr="000313E6" w:rsidRDefault="006D5BDA" w:rsidP="00927245">
      <w:pPr>
        <w:ind w:hanging="677"/>
        <w:rPr>
          <w:rFonts w:ascii="Calibri" w:hAnsi="Calibri"/>
        </w:rPr>
        <w:sectPr w:rsidR="006D5BDA" w:rsidRPr="000313E6" w:rsidSect="006C1A28">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432" w:footer="432" w:gutter="0"/>
          <w:cols w:space="720"/>
          <w:docGrid w:linePitch="360"/>
        </w:sectPr>
      </w:pPr>
    </w:p>
    <w:p w14:paraId="002F6442" w14:textId="090D8BE6" w:rsidR="006D5BDA" w:rsidRDefault="006D5BDA" w:rsidP="004451C0">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rPr>
        <w:sectPr w:rsidR="006D5BDA" w:rsidSect="00A45F1A">
          <w:headerReference w:type="even" r:id="rId14"/>
          <w:headerReference w:type="default" r:id="rId15"/>
          <w:headerReference w:type="first" r:id="rId16"/>
          <w:type w:val="continuous"/>
          <w:pgSz w:w="12240" w:h="15840"/>
          <w:pgMar w:top="720" w:right="720" w:bottom="720" w:left="720" w:header="720" w:footer="720" w:gutter="0"/>
          <w:cols w:space="720"/>
          <w:docGrid w:linePitch="360"/>
        </w:sectPr>
      </w:pPr>
    </w:p>
    <w:p w14:paraId="4651C688" w14:textId="1E0FA87C" w:rsidR="00D53DCC" w:rsidRPr="00140412"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jc w:val="center"/>
        <w:rPr>
          <w:ins w:id="10" w:author="Author" w:date="2018-11-15T10:47:00Z"/>
          <w:rFonts w:ascii="Calibri" w:hAnsi="Calibri"/>
          <w:b/>
        </w:rPr>
      </w:pPr>
      <w:ins w:id="11" w:author="Author" w:date="2018-11-15T10:47:00Z">
        <w:r w:rsidRPr="00140412">
          <w:rPr>
            <w:rFonts w:ascii="Calibri" w:hAnsi="Calibri"/>
            <w:b/>
          </w:rPr>
          <w:lastRenderedPageBreak/>
          <w:t>CF</w:t>
        </w:r>
        <w:r>
          <w:rPr>
            <w:rFonts w:ascii="Calibri" w:hAnsi="Calibri"/>
            <w:b/>
          </w:rPr>
          <w:t>3</w:t>
        </w:r>
        <w:r w:rsidRPr="00140412">
          <w:rPr>
            <w:rFonts w:ascii="Calibri" w:hAnsi="Calibri"/>
            <w:b/>
          </w:rPr>
          <w:t>R-ENV-22 User Instructions</w:t>
        </w:r>
      </w:ins>
    </w:p>
    <w:p w14:paraId="4A3A1BC2" w14:textId="77777777" w:rsidR="00D53DCC"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jc w:val="center"/>
        <w:rPr>
          <w:ins w:id="12" w:author="Author" w:date="2018-11-15T10:47:00Z"/>
          <w:rFonts w:ascii="Calibri" w:hAnsi="Calibri"/>
        </w:rPr>
      </w:pPr>
    </w:p>
    <w:p w14:paraId="3247BED7" w14:textId="77777777" w:rsidR="00D53DCC" w:rsidRPr="00140412"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3" w:author="Author" w:date="2018-11-15T10:47:00Z"/>
          <w:rFonts w:ascii="Calibri" w:hAnsi="Calibri"/>
        </w:rPr>
      </w:pPr>
      <w:ins w:id="14" w:author="Author" w:date="2018-11-15T10:47:00Z">
        <w:r>
          <w:rPr>
            <w:rFonts w:ascii="Calibri" w:hAnsi="Calibri"/>
          </w:rPr>
          <w:t>Quality Insulation Installation (QII) applies to the entire building (roof/ceiling, walls, and floor) for new construction and requires field verification by a third-party HERS Rater. For alterations to existing buildings, compliance credit can only be taken when the “existing, plus addition, plus alteration” approach is used, but credit will only apply the new surfaces in the new zone.</w:t>
        </w:r>
      </w:ins>
    </w:p>
    <w:p w14:paraId="38A46300" w14:textId="77777777" w:rsidR="00D53DCC"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5" w:author="Author" w:date="2018-11-15T10:47:00Z"/>
          <w:rFonts w:ascii="Calibri" w:hAnsi="Calibri"/>
          <w:b/>
        </w:rPr>
      </w:pPr>
    </w:p>
    <w:p w14:paraId="6B4355CC" w14:textId="0DD17C90" w:rsidR="00D53DCC" w:rsidRPr="00140412"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6" w:author="Author" w:date="2018-11-15T10:47:00Z"/>
          <w:rFonts w:ascii="Calibri" w:hAnsi="Calibri"/>
          <w:b/>
        </w:rPr>
      </w:pPr>
      <w:ins w:id="17" w:author="Author" w:date="2018-11-15T10:47:00Z">
        <w:r w:rsidRPr="00140412">
          <w:rPr>
            <w:rFonts w:ascii="Calibri" w:hAnsi="Calibri"/>
            <w:b/>
          </w:rPr>
          <w:t>A. Insulation Materials Installed</w:t>
        </w:r>
      </w:ins>
    </w:p>
    <w:p w14:paraId="113F568B" w14:textId="77777777" w:rsidR="00D53DCC" w:rsidRDefault="00D53DCC" w:rsidP="00D53DCC">
      <w:pPr>
        <w:pStyle w:val="ListParagraph"/>
        <w:numPr>
          <w:ilvl w:val="0"/>
          <w:numId w:val="51"/>
        </w:num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8" w:author="Author" w:date="2018-11-15T10:47:00Z"/>
          <w:rFonts w:ascii="Calibri" w:hAnsi="Calibri"/>
        </w:rPr>
      </w:pPr>
      <w:ins w:id="19" w:author="Author" w:date="2018-11-15T10:47:00Z">
        <w:r>
          <w:rPr>
            <w:rFonts w:ascii="Calibri" w:hAnsi="Calibri"/>
          </w:rPr>
          <w:t>Roof Deck Insulation Material Installed: Using the drop down menu, indicate what type of insulation material is being installed (e.g., Batt and Blanket, Rigid Board, SPF, etc.).</w:t>
        </w:r>
      </w:ins>
    </w:p>
    <w:p w14:paraId="45E7C778" w14:textId="77777777" w:rsidR="00D53DCC" w:rsidRDefault="00D53DCC" w:rsidP="00D53DCC">
      <w:pPr>
        <w:pStyle w:val="ListParagraph"/>
        <w:numPr>
          <w:ilvl w:val="0"/>
          <w:numId w:val="51"/>
        </w:num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0" w:author="Author" w:date="2018-11-15T10:47:00Z"/>
          <w:rFonts w:ascii="Calibri" w:hAnsi="Calibri"/>
        </w:rPr>
      </w:pPr>
      <w:ins w:id="21" w:author="Author" w:date="2018-11-15T10:47:00Z">
        <w:r>
          <w:rPr>
            <w:rFonts w:ascii="Calibri" w:hAnsi="Calibri"/>
          </w:rPr>
          <w:t>Ceiling Insulation Material Installed: Using the drop down menu, indicate what type of insulation material is being installed (e.g., Batt and Blanket, Rigid Board, SPF, etc.).</w:t>
        </w:r>
      </w:ins>
    </w:p>
    <w:p w14:paraId="67DC308A" w14:textId="77777777" w:rsidR="00D53DCC" w:rsidRDefault="00D53DCC" w:rsidP="00D53DCC">
      <w:pPr>
        <w:pStyle w:val="ListParagraph"/>
        <w:numPr>
          <w:ilvl w:val="0"/>
          <w:numId w:val="51"/>
        </w:num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2" w:author="Author" w:date="2018-11-15T10:47:00Z"/>
          <w:rFonts w:ascii="Calibri" w:hAnsi="Calibri"/>
        </w:rPr>
      </w:pPr>
      <w:ins w:id="23" w:author="Author" w:date="2018-11-15T10:47:00Z">
        <w:r>
          <w:rPr>
            <w:rFonts w:ascii="Calibri" w:hAnsi="Calibri"/>
          </w:rPr>
          <w:t>Exterior Wall Insulation Material Installed: Using the drop down menu, indicate what type of insulation material is being installed (e.g., Batt and Blanket, Rigid Board, SPF, etc.).</w:t>
        </w:r>
      </w:ins>
    </w:p>
    <w:p w14:paraId="053F1832" w14:textId="77777777" w:rsidR="00D53DCC" w:rsidRDefault="00D53DCC" w:rsidP="00D53DCC">
      <w:pPr>
        <w:pStyle w:val="ListParagraph"/>
        <w:numPr>
          <w:ilvl w:val="0"/>
          <w:numId w:val="51"/>
        </w:num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4" w:author="Author" w:date="2018-11-15T10:47:00Z"/>
          <w:rFonts w:ascii="Calibri" w:hAnsi="Calibri"/>
        </w:rPr>
      </w:pPr>
      <w:ins w:id="25" w:author="Author" w:date="2018-11-15T10:47:00Z">
        <w:r>
          <w:rPr>
            <w:rFonts w:ascii="Calibri" w:hAnsi="Calibri"/>
          </w:rPr>
          <w:t>Raised Floor Insulation Material Installed: Using the drop down menu, indicate what type of insulation material is being installed (e.g., Batt and Blanket, Rigid Board, SPF, etc.).</w:t>
        </w:r>
      </w:ins>
    </w:p>
    <w:p w14:paraId="608FE584" w14:textId="33713D53" w:rsidR="00D53DCC" w:rsidRDefault="00D53DCC" w:rsidP="00D53DCC">
      <w:pPr>
        <w:pStyle w:val="ListParagraph"/>
        <w:numPr>
          <w:ilvl w:val="0"/>
          <w:numId w:val="51"/>
        </w:num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6" w:author="Author" w:date="2018-11-15T10:58:00Z"/>
          <w:rFonts w:ascii="Calibri" w:hAnsi="Calibri"/>
        </w:rPr>
      </w:pPr>
      <w:ins w:id="27" w:author="Author" w:date="2018-11-15T10:47:00Z">
        <w:r>
          <w:rPr>
            <w:rFonts w:ascii="Calibri" w:hAnsi="Calibri"/>
          </w:rPr>
          <w:t>Slab Edge Insulation Material Installed: Using the drop down menu, indicate what type of insulation material is being installed (e.g., Batt and Blanket, Rigid Board, SPF, etc.).</w:t>
        </w:r>
      </w:ins>
    </w:p>
    <w:p w14:paraId="5FDF79B4" w14:textId="77777777" w:rsidR="008B4CE8" w:rsidRDefault="008B4CE8" w:rsidP="008B4CE8">
      <w:pPr>
        <w:pStyle w:val="ListParagraph"/>
        <w:numPr>
          <w:ilvl w:val="0"/>
          <w:numId w:val="51"/>
        </w:numPr>
        <w:rPr>
          <w:ins w:id="28" w:author="Author" w:date="2018-11-15T10:58:00Z"/>
          <w:rFonts w:ascii="Calibri" w:hAnsi="Calibri" w:cs="Calibri"/>
        </w:rPr>
      </w:pPr>
      <w:ins w:id="29" w:author="Author" w:date="2018-11-15T10:58:00Z">
        <w:r>
          <w:rPr>
            <w:rFonts w:ascii="Calibri" w:hAnsi="Calibri" w:cs="Calibri"/>
          </w:rPr>
          <w:t>Verification Status: HERS Rater to select from list:</w:t>
        </w:r>
      </w:ins>
    </w:p>
    <w:p w14:paraId="1B4CCF80" w14:textId="77777777" w:rsidR="008B4CE8" w:rsidRDefault="008B4CE8" w:rsidP="008B4CE8">
      <w:pPr>
        <w:pStyle w:val="ListParagraph"/>
        <w:numPr>
          <w:ilvl w:val="1"/>
          <w:numId w:val="51"/>
        </w:numPr>
        <w:rPr>
          <w:ins w:id="30" w:author="Author" w:date="2018-11-15T10:58:00Z"/>
          <w:rFonts w:ascii="Calibri" w:hAnsi="Calibri" w:cs="Calibri"/>
        </w:rPr>
      </w:pPr>
      <w:ins w:id="31" w:author="Author" w:date="2018-11-15T10:58:00Z">
        <w:r>
          <w:rPr>
            <w:rFonts w:ascii="Calibri" w:hAnsi="Calibri" w:cs="Calibri"/>
          </w:rPr>
          <w:t>Pass – all applicable requirements are met.</w:t>
        </w:r>
      </w:ins>
    </w:p>
    <w:p w14:paraId="6CC1248F" w14:textId="77777777" w:rsidR="008B4CE8" w:rsidRDefault="008B4CE8" w:rsidP="008B4CE8">
      <w:pPr>
        <w:pStyle w:val="ListParagraph"/>
        <w:numPr>
          <w:ilvl w:val="1"/>
          <w:numId w:val="51"/>
        </w:numPr>
        <w:rPr>
          <w:ins w:id="32" w:author="Author" w:date="2018-11-15T10:58:00Z"/>
          <w:rFonts w:ascii="Calibri" w:hAnsi="Calibri" w:cs="Calibri"/>
        </w:rPr>
      </w:pPr>
      <w:ins w:id="33" w:author="Author" w:date="2018-11-15T10:58:00Z">
        <w:r>
          <w:rPr>
            <w:rFonts w:ascii="Calibri" w:hAnsi="Calibri" w:cs="Calibri"/>
          </w:rPr>
          <w:t>Fail – one or more applicable requirements are not met. Rater must enter reason for failure in correction notes field below.</w:t>
        </w:r>
      </w:ins>
    </w:p>
    <w:p w14:paraId="48A47198" w14:textId="77777777" w:rsidR="008B4CE8" w:rsidRDefault="008B4CE8" w:rsidP="008B4CE8">
      <w:pPr>
        <w:pStyle w:val="ListParagraph"/>
        <w:numPr>
          <w:ilvl w:val="1"/>
          <w:numId w:val="51"/>
        </w:numPr>
        <w:rPr>
          <w:ins w:id="34" w:author="Author" w:date="2018-11-15T10:58:00Z"/>
          <w:rFonts w:ascii="Calibri" w:hAnsi="Calibri" w:cs="Calibri"/>
        </w:rPr>
      </w:pPr>
      <w:ins w:id="35" w:author="Author" w:date="2018-11-15T10:58:00Z">
        <w:r>
          <w:rPr>
            <w:rFonts w:ascii="Calibri" w:hAnsi="Calibri" w:cs="Calibri"/>
          </w:rPr>
          <w:t>All N/A – This entire table is not applicable.</w:t>
        </w:r>
      </w:ins>
    </w:p>
    <w:p w14:paraId="1A4A7158" w14:textId="04E2DE09" w:rsidR="008B4CE8" w:rsidRPr="008B4CE8" w:rsidRDefault="008B4CE8">
      <w:pPr>
        <w:pStyle w:val="ListParagraph"/>
        <w:numPr>
          <w:ilvl w:val="0"/>
          <w:numId w:val="51"/>
        </w:numPr>
        <w:rPr>
          <w:ins w:id="36" w:author="Author" w:date="2018-11-15T10:47:00Z"/>
          <w:rFonts w:ascii="Calibri" w:hAnsi="Calibri" w:cs="Calibri"/>
          <w:rPrChange w:id="37" w:author="Author" w:date="2018-11-15T10:58:00Z">
            <w:rPr>
              <w:ins w:id="38" w:author="Author" w:date="2018-11-15T10:47:00Z"/>
            </w:rPr>
          </w:rPrChange>
        </w:rPr>
        <w:pPrChange w:id="39" w:author="Author" w:date="2018-11-15T10:58:00Z">
          <w:pPr>
            <w:pStyle w:val="ListParagraph"/>
            <w:numPr>
              <w:numId w:val="51"/>
            </w:num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hanging="360"/>
          </w:pPr>
        </w:pPrChange>
      </w:pPr>
      <w:ins w:id="40" w:author="Author" w:date="2018-11-15T10:58:00Z">
        <w:r>
          <w:rPr>
            <w:rFonts w:ascii="Calibri" w:hAnsi="Calibri" w:cs="Calibri"/>
          </w:rPr>
          <w:t>Correction Notes: Rater must enter the reason for failure.</w:t>
        </w:r>
      </w:ins>
    </w:p>
    <w:p w14:paraId="0B64F15E" w14:textId="77777777" w:rsidR="00D53DCC"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41" w:author="Author" w:date="2018-11-15T10:47:00Z"/>
          <w:rFonts w:ascii="Calibri" w:hAnsi="Calibri"/>
        </w:rPr>
      </w:pPr>
    </w:p>
    <w:p w14:paraId="3A8C52A7" w14:textId="77777777" w:rsidR="00D53DCC" w:rsidRPr="00140412"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42" w:author="Author" w:date="2018-11-15T10:47:00Z"/>
          <w:rFonts w:ascii="Calibri" w:hAnsi="Calibri"/>
          <w:b/>
        </w:rPr>
      </w:pPr>
      <w:ins w:id="43" w:author="Author" w:date="2018-11-15T10:47:00Z">
        <w:r w:rsidRPr="00140412">
          <w:rPr>
            <w:rFonts w:ascii="Calibri" w:hAnsi="Calibri"/>
            <w:b/>
          </w:rPr>
          <w:t>B. All Surfaces</w:t>
        </w:r>
      </w:ins>
    </w:p>
    <w:p w14:paraId="669913EC" w14:textId="77777777" w:rsidR="008B4CE8" w:rsidRDefault="008B4CE8">
      <w:pPr>
        <w:pStyle w:val="ListParagraph"/>
        <w:numPr>
          <w:ilvl w:val="0"/>
          <w:numId w:val="51"/>
        </w:numPr>
        <w:rPr>
          <w:ins w:id="44" w:author="Author" w:date="2018-11-15T10:58:00Z"/>
          <w:rFonts w:ascii="Calibri" w:hAnsi="Calibri" w:cs="Calibri"/>
        </w:rPr>
        <w:pPrChange w:id="45" w:author="Author" w:date="2018-11-15T10:58:00Z">
          <w:pPr>
            <w:pStyle w:val="ListParagraph"/>
            <w:numPr>
              <w:numId w:val="52"/>
            </w:numPr>
            <w:ind w:hanging="360"/>
          </w:pPr>
        </w:pPrChange>
      </w:pPr>
      <w:ins w:id="46" w:author="Author" w:date="2018-11-15T10:58:00Z">
        <w:r>
          <w:rPr>
            <w:rFonts w:ascii="Calibri" w:hAnsi="Calibri" w:cs="Calibri"/>
          </w:rPr>
          <w:t>Verification Status: HERS Rater to select from list:</w:t>
        </w:r>
      </w:ins>
    </w:p>
    <w:p w14:paraId="199E3AAD" w14:textId="77777777" w:rsidR="008B4CE8" w:rsidRDefault="008B4CE8" w:rsidP="008B4CE8">
      <w:pPr>
        <w:pStyle w:val="ListParagraph"/>
        <w:numPr>
          <w:ilvl w:val="1"/>
          <w:numId w:val="52"/>
        </w:numPr>
        <w:rPr>
          <w:ins w:id="47" w:author="Author" w:date="2018-11-15T10:58:00Z"/>
          <w:rFonts w:ascii="Calibri" w:hAnsi="Calibri" w:cs="Calibri"/>
        </w:rPr>
      </w:pPr>
      <w:ins w:id="48" w:author="Author" w:date="2018-11-15T10:58:00Z">
        <w:r>
          <w:rPr>
            <w:rFonts w:ascii="Calibri" w:hAnsi="Calibri" w:cs="Calibri"/>
          </w:rPr>
          <w:t>Pass – all applicable requirements are met.</w:t>
        </w:r>
      </w:ins>
    </w:p>
    <w:p w14:paraId="663DAE93" w14:textId="77777777" w:rsidR="008B4CE8" w:rsidRDefault="008B4CE8" w:rsidP="008B4CE8">
      <w:pPr>
        <w:pStyle w:val="ListParagraph"/>
        <w:numPr>
          <w:ilvl w:val="1"/>
          <w:numId w:val="52"/>
        </w:numPr>
        <w:rPr>
          <w:ins w:id="49" w:author="Author" w:date="2018-11-15T10:58:00Z"/>
          <w:rFonts w:ascii="Calibri" w:hAnsi="Calibri" w:cs="Calibri"/>
        </w:rPr>
      </w:pPr>
      <w:ins w:id="50" w:author="Author" w:date="2018-11-15T10:58:00Z">
        <w:r>
          <w:rPr>
            <w:rFonts w:ascii="Calibri" w:hAnsi="Calibri" w:cs="Calibri"/>
          </w:rPr>
          <w:t>Fail – one or more applicable requirements are not met. Rater must enter reason for failure in correction notes field below.</w:t>
        </w:r>
      </w:ins>
    </w:p>
    <w:p w14:paraId="675F324A" w14:textId="77777777" w:rsidR="008B4CE8" w:rsidRDefault="008B4CE8" w:rsidP="008B4CE8">
      <w:pPr>
        <w:pStyle w:val="ListParagraph"/>
        <w:numPr>
          <w:ilvl w:val="1"/>
          <w:numId w:val="52"/>
        </w:numPr>
        <w:rPr>
          <w:ins w:id="51" w:author="Author" w:date="2018-11-15T10:58:00Z"/>
          <w:rFonts w:ascii="Calibri" w:hAnsi="Calibri" w:cs="Calibri"/>
        </w:rPr>
      </w:pPr>
      <w:ins w:id="52" w:author="Author" w:date="2018-11-15T10:58:00Z">
        <w:r>
          <w:rPr>
            <w:rFonts w:ascii="Calibri" w:hAnsi="Calibri" w:cs="Calibri"/>
          </w:rPr>
          <w:t>All N/A – This entire table is not applicable.</w:t>
        </w:r>
      </w:ins>
    </w:p>
    <w:p w14:paraId="4A192882" w14:textId="77777777" w:rsidR="008B4CE8" w:rsidRPr="00151E46" w:rsidRDefault="008B4CE8">
      <w:pPr>
        <w:pStyle w:val="ListParagraph"/>
        <w:numPr>
          <w:ilvl w:val="0"/>
          <w:numId w:val="51"/>
        </w:numPr>
        <w:rPr>
          <w:ins w:id="53" w:author="Author" w:date="2018-11-15T10:58:00Z"/>
          <w:rFonts w:ascii="Calibri" w:hAnsi="Calibri" w:cs="Calibri"/>
        </w:rPr>
        <w:pPrChange w:id="54" w:author="Author" w:date="2018-11-15T10:58:00Z">
          <w:pPr>
            <w:pStyle w:val="ListParagraph"/>
            <w:numPr>
              <w:numId w:val="52"/>
            </w:numPr>
            <w:ind w:hanging="360"/>
          </w:pPr>
        </w:pPrChange>
      </w:pPr>
      <w:ins w:id="55" w:author="Author" w:date="2018-11-15T10:58:00Z">
        <w:r>
          <w:rPr>
            <w:rFonts w:ascii="Calibri" w:hAnsi="Calibri" w:cs="Calibri"/>
          </w:rPr>
          <w:t>Correction Notes: Rater must enter the reason for failure.</w:t>
        </w:r>
      </w:ins>
    </w:p>
    <w:p w14:paraId="56C4C44B" w14:textId="77777777" w:rsidR="00D53DCC"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56" w:author="Author" w:date="2018-11-15T10:47:00Z"/>
          <w:rFonts w:ascii="Calibri" w:hAnsi="Calibri"/>
        </w:rPr>
      </w:pPr>
    </w:p>
    <w:p w14:paraId="55AB51FA" w14:textId="77777777" w:rsidR="00D53DCC" w:rsidRPr="00140412"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57" w:author="Author" w:date="2018-11-15T10:47:00Z"/>
          <w:rFonts w:ascii="Calibri" w:hAnsi="Calibri"/>
          <w:b/>
        </w:rPr>
      </w:pPr>
      <w:ins w:id="58" w:author="Author" w:date="2018-11-15T10:47:00Z">
        <w:r w:rsidRPr="00140412">
          <w:rPr>
            <w:rFonts w:ascii="Calibri" w:hAnsi="Calibri"/>
            <w:b/>
          </w:rPr>
          <w:t>C. Raised Floor Adjacent to Unconditioned Space</w:t>
        </w:r>
      </w:ins>
    </w:p>
    <w:p w14:paraId="3871DEB4" w14:textId="77777777" w:rsidR="008B4CE8" w:rsidRDefault="008B4CE8">
      <w:pPr>
        <w:pStyle w:val="ListParagraph"/>
        <w:numPr>
          <w:ilvl w:val="0"/>
          <w:numId w:val="54"/>
        </w:numPr>
        <w:rPr>
          <w:ins w:id="59" w:author="Author" w:date="2018-11-15T10:58:00Z"/>
          <w:rFonts w:ascii="Calibri" w:hAnsi="Calibri" w:cs="Calibri"/>
        </w:rPr>
        <w:pPrChange w:id="60" w:author="Author" w:date="2018-11-15T10:59:00Z">
          <w:pPr>
            <w:pStyle w:val="ListParagraph"/>
            <w:numPr>
              <w:numId w:val="53"/>
            </w:numPr>
            <w:ind w:hanging="360"/>
          </w:pPr>
        </w:pPrChange>
      </w:pPr>
      <w:ins w:id="61" w:author="Author" w:date="2018-11-15T10:58:00Z">
        <w:r>
          <w:rPr>
            <w:rFonts w:ascii="Calibri" w:hAnsi="Calibri" w:cs="Calibri"/>
          </w:rPr>
          <w:t>Verification Status: HERS Rater to select from list:</w:t>
        </w:r>
      </w:ins>
    </w:p>
    <w:p w14:paraId="037960A8" w14:textId="77777777" w:rsidR="008B4CE8" w:rsidRDefault="008B4CE8">
      <w:pPr>
        <w:pStyle w:val="ListParagraph"/>
        <w:numPr>
          <w:ilvl w:val="1"/>
          <w:numId w:val="54"/>
        </w:numPr>
        <w:rPr>
          <w:ins w:id="62" w:author="Author" w:date="2018-11-15T10:58:00Z"/>
          <w:rFonts w:ascii="Calibri" w:hAnsi="Calibri" w:cs="Calibri"/>
        </w:rPr>
        <w:pPrChange w:id="63" w:author="Author" w:date="2018-11-15T10:59:00Z">
          <w:pPr>
            <w:pStyle w:val="ListParagraph"/>
            <w:numPr>
              <w:ilvl w:val="1"/>
              <w:numId w:val="53"/>
            </w:numPr>
            <w:ind w:left="1440" w:hanging="360"/>
          </w:pPr>
        </w:pPrChange>
      </w:pPr>
      <w:ins w:id="64" w:author="Author" w:date="2018-11-15T10:58:00Z">
        <w:r>
          <w:rPr>
            <w:rFonts w:ascii="Calibri" w:hAnsi="Calibri" w:cs="Calibri"/>
          </w:rPr>
          <w:t>Pass – all applicable requirements are met.</w:t>
        </w:r>
      </w:ins>
    </w:p>
    <w:p w14:paraId="627DC886" w14:textId="77777777" w:rsidR="008B4CE8" w:rsidRDefault="008B4CE8">
      <w:pPr>
        <w:pStyle w:val="ListParagraph"/>
        <w:numPr>
          <w:ilvl w:val="1"/>
          <w:numId w:val="54"/>
        </w:numPr>
        <w:rPr>
          <w:ins w:id="65" w:author="Author" w:date="2018-11-15T10:58:00Z"/>
          <w:rFonts w:ascii="Calibri" w:hAnsi="Calibri" w:cs="Calibri"/>
        </w:rPr>
        <w:pPrChange w:id="66" w:author="Author" w:date="2018-11-15T10:59:00Z">
          <w:pPr>
            <w:pStyle w:val="ListParagraph"/>
            <w:numPr>
              <w:ilvl w:val="1"/>
              <w:numId w:val="53"/>
            </w:numPr>
            <w:ind w:left="1440" w:hanging="360"/>
          </w:pPr>
        </w:pPrChange>
      </w:pPr>
      <w:ins w:id="67" w:author="Author" w:date="2018-11-15T10:58:00Z">
        <w:r>
          <w:rPr>
            <w:rFonts w:ascii="Calibri" w:hAnsi="Calibri" w:cs="Calibri"/>
          </w:rPr>
          <w:t>Fail – one or more applicable requirements are not met. Rater must enter reason for failure in correction notes field below.</w:t>
        </w:r>
      </w:ins>
    </w:p>
    <w:p w14:paraId="0E829F10" w14:textId="77777777" w:rsidR="008B4CE8" w:rsidRDefault="008B4CE8">
      <w:pPr>
        <w:pStyle w:val="ListParagraph"/>
        <w:numPr>
          <w:ilvl w:val="1"/>
          <w:numId w:val="54"/>
        </w:numPr>
        <w:rPr>
          <w:ins w:id="68" w:author="Author" w:date="2018-11-15T10:58:00Z"/>
          <w:rFonts w:ascii="Calibri" w:hAnsi="Calibri" w:cs="Calibri"/>
        </w:rPr>
        <w:pPrChange w:id="69" w:author="Author" w:date="2018-11-15T10:59:00Z">
          <w:pPr>
            <w:pStyle w:val="ListParagraph"/>
            <w:numPr>
              <w:ilvl w:val="1"/>
              <w:numId w:val="53"/>
            </w:numPr>
            <w:ind w:left="1440" w:hanging="360"/>
          </w:pPr>
        </w:pPrChange>
      </w:pPr>
      <w:ins w:id="70" w:author="Author" w:date="2018-11-15T10:58:00Z">
        <w:r>
          <w:rPr>
            <w:rFonts w:ascii="Calibri" w:hAnsi="Calibri" w:cs="Calibri"/>
          </w:rPr>
          <w:t>All N/A – This entire table is not applicable.</w:t>
        </w:r>
      </w:ins>
    </w:p>
    <w:p w14:paraId="441CEF3F" w14:textId="77777777" w:rsidR="008B4CE8" w:rsidRPr="00151E46" w:rsidRDefault="008B4CE8">
      <w:pPr>
        <w:pStyle w:val="ListParagraph"/>
        <w:numPr>
          <w:ilvl w:val="0"/>
          <w:numId w:val="54"/>
        </w:numPr>
        <w:rPr>
          <w:ins w:id="71" w:author="Author" w:date="2018-11-15T10:58:00Z"/>
          <w:rFonts w:ascii="Calibri" w:hAnsi="Calibri" w:cs="Calibri"/>
        </w:rPr>
        <w:pPrChange w:id="72" w:author="Author" w:date="2018-11-15T10:59:00Z">
          <w:pPr>
            <w:pStyle w:val="ListParagraph"/>
            <w:numPr>
              <w:numId w:val="53"/>
            </w:numPr>
            <w:ind w:hanging="360"/>
          </w:pPr>
        </w:pPrChange>
      </w:pPr>
      <w:ins w:id="73" w:author="Author" w:date="2018-11-15T10:58:00Z">
        <w:r>
          <w:rPr>
            <w:rFonts w:ascii="Calibri" w:hAnsi="Calibri" w:cs="Calibri"/>
          </w:rPr>
          <w:t>Correction Notes: Rater must enter the reason for failure.</w:t>
        </w:r>
      </w:ins>
    </w:p>
    <w:p w14:paraId="2479CD17" w14:textId="77777777" w:rsidR="00D53DCC"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74" w:author="Author" w:date="2018-11-15T10:47:00Z"/>
          <w:rFonts w:ascii="Calibri" w:hAnsi="Calibri"/>
        </w:rPr>
      </w:pPr>
    </w:p>
    <w:p w14:paraId="6FBDB5AF" w14:textId="77777777" w:rsidR="00D53DCC" w:rsidRPr="00140412"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75" w:author="Author" w:date="2018-11-15T10:47:00Z"/>
          <w:rFonts w:ascii="Calibri" w:hAnsi="Calibri"/>
          <w:b/>
        </w:rPr>
      </w:pPr>
      <w:ins w:id="76" w:author="Author" w:date="2018-11-15T10:47:00Z">
        <w:r w:rsidRPr="00140412">
          <w:rPr>
            <w:rFonts w:ascii="Calibri" w:hAnsi="Calibri"/>
            <w:b/>
          </w:rPr>
          <w:t>D. Wall Adjacent to Unconditioned Space</w:t>
        </w:r>
      </w:ins>
    </w:p>
    <w:p w14:paraId="7DA349F7" w14:textId="77777777" w:rsidR="008B4CE8" w:rsidRDefault="008B4CE8">
      <w:pPr>
        <w:pStyle w:val="ListParagraph"/>
        <w:numPr>
          <w:ilvl w:val="0"/>
          <w:numId w:val="56"/>
        </w:numPr>
        <w:rPr>
          <w:ins w:id="77" w:author="Author" w:date="2018-11-15T10:59:00Z"/>
          <w:rFonts w:ascii="Calibri" w:hAnsi="Calibri" w:cs="Calibri"/>
        </w:rPr>
        <w:pPrChange w:id="78" w:author="Author" w:date="2018-11-15T10:59:00Z">
          <w:pPr>
            <w:pStyle w:val="ListParagraph"/>
            <w:numPr>
              <w:numId w:val="55"/>
            </w:numPr>
            <w:ind w:hanging="360"/>
          </w:pPr>
        </w:pPrChange>
      </w:pPr>
      <w:ins w:id="79" w:author="Author" w:date="2018-11-15T10:59:00Z">
        <w:r>
          <w:rPr>
            <w:rFonts w:ascii="Calibri" w:hAnsi="Calibri" w:cs="Calibri"/>
          </w:rPr>
          <w:t>Verification Status: HERS Rater to select from list:</w:t>
        </w:r>
      </w:ins>
    </w:p>
    <w:p w14:paraId="7C59729A" w14:textId="77777777" w:rsidR="008B4CE8" w:rsidRDefault="008B4CE8">
      <w:pPr>
        <w:pStyle w:val="ListParagraph"/>
        <w:numPr>
          <w:ilvl w:val="1"/>
          <w:numId w:val="56"/>
        </w:numPr>
        <w:rPr>
          <w:ins w:id="80" w:author="Author" w:date="2018-11-15T10:59:00Z"/>
          <w:rFonts w:ascii="Calibri" w:hAnsi="Calibri" w:cs="Calibri"/>
        </w:rPr>
        <w:pPrChange w:id="81" w:author="Author" w:date="2018-11-15T10:59:00Z">
          <w:pPr>
            <w:pStyle w:val="ListParagraph"/>
            <w:numPr>
              <w:ilvl w:val="1"/>
              <w:numId w:val="55"/>
            </w:numPr>
            <w:ind w:left="1440" w:hanging="360"/>
          </w:pPr>
        </w:pPrChange>
      </w:pPr>
      <w:ins w:id="82" w:author="Author" w:date="2018-11-15T10:59:00Z">
        <w:r>
          <w:rPr>
            <w:rFonts w:ascii="Calibri" w:hAnsi="Calibri" w:cs="Calibri"/>
          </w:rPr>
          <w:t>Pass – all applicable requirements are met.</w:t>
        </w:r>
      </w:ins>
    </w:p>
    <w:p w14:paraId="0E8E880B" w14:textId="77777777" w:rsidR="008B4CE8" w:rsidRDefault="008B4CE8">
      <w:pPr>
        <w:pStyle w:val="ListParagraph"/>
        <w:numPr>
          <w:ilvl w:val="1"/>
          <w:numId w:val="56"/>
        </w:numPr>
        <w:rPr>
          <w:ins w:id="83" w:author="Author" w:date="2018-11-15T10:59:00Z"/>
          <w:rFonts w:ascii="Calibri" w:hAnsi="Calibri" w:cs="Calibri"/>
        </w:rPr>
        <w:pPrChange w:id="84" w:author="Author" w:date="2018-11-15T10:59:00Z">
          <w:pPr>
            <w:pStyle w:val="ListParagraph"/>
            <w:numPr>
              <w:ilvl w:val="1"/>
              <w:numId w:val="55"/>
            </w:numPr>
            <w:ind w:left="1440" w:hanging="360"/>
          </w:pPr>
        </w:pPrChange>
      </w:pPr>
      <w:ins w:id="85" w:author="Author" w:date="2018-11-15T10:59:00Z">
        <w:r>
          <w:rPr>
            <w:rFonts w:ascii="Calibri" w:hAnsi="Calibri" w:cs="Calibri"/>
          </w:rPr>
          <w:t>Fail – one or more applicable requirements are not met. Rater must enter reason for failure in correction notes field below.</w:t>
        </w:r>
      </w:ins>
    </w:p>
    <w:p w14:paraId="0D05B87C" w14:textId="77777777" w:rsidR="008B4CE8" w:rsidRDefault="008B4CE8">
      <w:pPr>
        <w:pStyle w:val="ListParagraph"/>
        <w:numPr>
          <w:ilvl w:val="1"/>
          <w:numId w:val="56"/>
        </w:numPr>
        <w:rPr>
          <w:ins w:id="86" w:author="Author" w:date="2018-11-15T10:59:00Z"/>
          <w:rFonts w:ascii="Calibri" w:hAnsi="Calibri" w:cs="Calibri"/>
        </w:rPr>
        <w:pPrChange w:id="87" w:author="Author" w:date="2018-11-15T10:59:00Z">
          <w:pPr>
            <w:pStyle w:val="ListParagraph"/>
            <w:numPr>
              <w:ilvl w:val="1"/>
              <w:numId w:val="55"/>
            </w:numPr>
            <w:ind w:left="1440" w:hanging="360"/>
          </w:pPr>
        </w:pPrChange>
      </w:pPr>
      <w:ins w:id="88" w:author="Author" w:date="2018-11-15T10:59:00Z">
        <w:r>
          <w:rPr>
            <w:rFonts w:ascii="Calibri" w:hAnsi="Calibri" w:cs="Calibri"/>
          </w:rPr>
          <w:t>All N/A – This entire table is not applicable.</w:t>
        </w:r>
      </w:ins>
    </w:p>
    <w:p w14:paraId="2F832026" w14:textId="77777777" w:rsidR="008B4CE8" w:rsidRPr="00151E46" w:rsidRDefault="008B4CE8">
      <w:pPr>
        <w:pStyle w:val="ListParagraph"/>
        <w:numPr>
          <w:ilvl w:val="0"/>
          <w:numId w:val="56"/>
        </w:numPr>
        <w:rPr>
          <w:ins w:id="89" w:author="Author" w:date="2018-11-15T10:59:00Z"/>
          <w:rFonts w:ascii="Calibri" w:hAnsi="Calibri" w:cs="Calibri"/>
        </w:rPr>
        <w:pPrChange w:id="90" w:author="Author" w:date="2018-11-15T10:59:00Z">
          <w:pPr>
            <w:pStyle w:val="ListParagraph"/>
            <w:numPr>
              <w:numId w:val="55"/>
            </w:numPr>
            <w:ind w:hanging="360"/>
          </w:pPr>
        </w:pPrChange>
      </w:pPr>
      <w:ins w:id="91" w:author="Author" w:date="2018-11-15T10:59:00Z">
        <w:r>
          <w:rPr>
            <w:rFonts w:ascii="Calibri" w:hAnsi="Calibri" w:cs="Calibri"/>
          </w:rPr>
          <w:t>Correction Notes: Rater must enter the reason for failure.</w:t>
        </w:r>
      </w:ins>
    </w:p>
    <w:p w14:paraId="1BC8ABD8" w14:textId="77777777" w:rsidR="00D53DCC"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92" w:author="Author" w:date="2018-11-15T10:47:00Z"/>
          <w:rFonts w:ascii="Calibri" w:hAnsi="Calibri"/>
        </w:rPr>
      </w:pPr>
    </w:p>
    <w:p w14:paraId="7C752B79" w14:textId="77777777" w:rsidR="00D53DCC" w:rsidRPr="00140412"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93" w:author="Author" w:date="2018-11-15T10:47:00Z"/>
          <w:rFonts w:ascii="Calibri" w:hAnsi="Calibri"/>
          <w:b/>
        </w:rPr>
      </w:pPr>
      <w:ins w:id="94" w:author="Author" w:date="2018-11-15T10:47:00Z">
        <w:r w:rsidRPr="00140412">
          <w:rPr>
            <w:rFonts w:ascii="Calibri" w:hAnsi="Calibri"/>
            <w:b/>
          </w:rPr>
          <w:t>E. Ceiling Adjacent to Unconditioned Space</w:t>
        </w:r>
      </w:ins>
    </w:p>
    <w:p w14:paraId="1CC372C3" w14:textId="77777777" w:rsidR="008B4CE8" w:rsidRDefault="008B4CE8">
      <w:pPr>
        <w:pStyle w:val="ListParagraph"/>
        <w:numPr>
          <w:ilvl w:val="0"/>
          <w:numId w:val="58"/>
        </w:numPr>
        <w:rPr>
          <w:ins w:id="95" w:author="Author" w:date="2018-11-15T10:59:00Z"/>
          <w:rFonts w:ascii="Calibri" w:hAnsi="Calibri" w:cs="Calibri"/>
        </w:rPr>
        <w:pPrChange w:id="96" w:author="Author" w:date="2018-11-15T10:59:00Z">
          <w:pPr>
            <w:pStyle w:val="ListParagraph"/>
            <w:numPr>
              <w:numId w:val="57"/>
            </w:numPr>
            <w:ind w:hanging="360"/>
          </w:pPr>
        </w:pPrChange>
      </w:pPr>
      <w:ins w:id="97" w:author="Author" w:date="2018-11-15T10:59:00Z">
        <w:r>
          <w:rPr>
            <w:rFonts w:ascii="Calibri" w:hAnsi="Calibri" w:cs="Calibri"/>
          </w:rPr>
          <w:t>Verification Status: HERS Rater to select from list:</w:t>
        </w:r>
      </w:ins>
    </w:p>
    <w:p w14:paraId="11166933" w14:textId="77777777" w:rsidR="008B4CE8" w:rsidRDefault="008B4CE8">
      <w:pPr>
        <w:pStyle w:val="ListParagraph"/>
        <w:numPr>
          <w:ilvl w:val="1"/>
          <w:numId w:val="58"/>
        </w:numPr>
        <w:rPr>
          <w:ins w:id="98" w:author="Author" w:date="2018-11-15T10:59:00Z"/>
          <w:rFonts w:ascii="Calibri" w:hAnsi="Calibri" w:cs="Calibri"/>
        </w:rPr>
        <w:pPrChange w:id="99" w:author="Author" w:date="2018-11-15T10:59:00Z">
          <w:pPr>
            <w:pStyle w:val="ListParagraph"/>
            <w:numPr>
              <w:ilvl w:val="1"/>
              <w:numId w:val="57"/>
            </w:numPr>
            <w:ind w:left="1440" w:hanging="360"/>
          </w:pPr>
        </w:pPrChange>
      </w:pPr>
      <w:ins w:id="100" w:author="Author" w:date="2018-11-15T10:59:00Z">
        <w:r>
          <w:rPr>
            <w:rFonts w:ascii="Calibri" w:hAnsi="Calibri" w:cs="Calibri"/>
          </w:rPr>
          <w:t>Pass – all applicable requirements are met.</w:t>
        </w:r>
      </w:ins>
    </w:p>
    <w:p w14:paraId="23CE9282" w14:textId="77777777" w:rsidR="008B4CE8" w:rsidRDefault="008B4CE8">
      <w:pPr>
        <w:pStyle w:val="ListParagraph"/>
        <w:numPr>
          <w:ilvl w:val="1"/>
          <w:numId w:val="58"/>
        </w:numPr>
        <w:rPr>
          <w:ins w:id="101" w:author="Author" w:date="2018-11-15T10:59:00Z"/>
          <w:rFonts w:ascii="Calibri" w:hAnsi="Calibri" w:cs="Calibri"/>
        </w:rPr>
        <w:pPrChange w:id="102" w:author="Author" w:date="2018-11-15T10:59:00Z">
          <w:pPr>
            <w:pStyle w:val="ListParagraph"/>
            <w:numPr>
              <w:ilvl w:val="1"/>
              <w:numId w:val="57"/>
            </w:numPr>
            <w:ind w:left="1440" w:hanging="360"/>
          </w:pPr>
        </w:pPrChange>
      </w:pPr>
      <w:ins w:id="103" w:author="Author" w:date="2018-11-15T10:59:00Z">
        <w:r>
          <w:rPr>
            <w:rFonts w:ascii="Calibri" w:hAnsi="Calibri" w:cs="Calibri"/>
          </w:rPr>
          <w:t>Fail – one or more applicable requirements are not met. Rater must enter reason for failure in correction notes field below.</w:t>
        </w:r>
      </w:ins>
    </w:p>
    <w:p w14:paraId="46D75BEB" w14:textId="77777777" w:rsidR="008B4CE8" w:rsidRDefault="008B4CE8">
      <w:pPr>
        <w:pStyle w:val="ListParagraph"/>
        <w:numPr>
          <w:ilvl w:val="1"/>
          <w:numId w:val="58"/>
        </w:numPr>
        <w:rPr>
          <w:ins w:id="104" w:author="Author" w:date="2018-11-15T10:59:00Z"/>
          <w:rFonts w:ascii="Calibri" w:hAnsi="Calibri" w:cs="Calibri"/>
        </w:rPr>
        <w:pPrChange w:id="105" w:author="Author" w:date="2018-11-15T10:59:00Z">
          <w:pPr>
            <w:pStyle w:val="ListParagraph"/>
            <w:numPr>
              <w:ilvl w:val="1"/>
              <w:numId w:val="57"/>
            </w:numPr>
            <w:ind w:left="1440" w:hanging="360"/>
          </w:pPr>
        </w:pPrChange>
      </w:pPr>
      <w:ins w:id="106" w:author="Author" w:date="2018-11-15T10:59:00Z">
        <w:r>
          <w:rPr>
            <w:rFonts w:ascii="Calibri" w:hAnsi="Calibri" w:cs="Calibri"/>
          </w:rPr>
          <w:t>All N/A – This entire table is not applicable.</w:t>
        </w:r>
      </w:ins>
    </w:p>
    <w:p w14:paraId="4EEE2647" w14:textId="77777777" w:rsidR="008B4CE8" w:rsidRPr="00151E46" w:rsidRDefault="008B4CE8">
      <w:pPr>
        <w:pStyle w:val="ListParagraph"/>
        <w:numPr>
          <w:ilvl w:val="0"/>
          <w:numId w:val="58"/>
        </w:numPr>
        <w:rPr>
          <w:ins w:id="107" w:author="Author" w:date="2018-11-15T10:59:00Z"/>
          <w:rFonts w:ascii="Calibri" w:hAnsi="Calibri" w:cs="Calibri"/>
        </w:rPr>
        <w:pPrChange w:id="108" w:author="Author" w:date="2018-11-15T10:59:00Z">
          <w:pPr>
            <w:pStyle w:val="ListParagraph"/>
            <w:numPr>
              <w:numId w:val="57"/>
            </w:numPr>
            <w:ind w:hanging="360"/>
          </w:pPr>
        </w:pPrChange>
      </w:pPr>
      <w:ins w:id="109" w:author="Author" w:date="2018-11-15T10:59:00Z">
        <w:r>
          <w:rPr>
            <w:rFonts w:ascii="Calibri" w:hAnsi="Calibri" w:cs="Calibri"/>
          </w:rPr>
          <w:t>Correction Notes: Rater must enter the reason for failure.</w:t>
        </w:r>
      </w:ins>
    </w:p>
    <w:p w14:paraId="5F7472F0" w14:textId="77777777" w:rsidR="00D53DCC"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110" w:author="Author" w:date="2018-11-15T10:47:00Z"/>
          <w:rFonts w:ascii="Calibri" w:hAnsi="Calibri"/>
        </w:rPr>
      </w:pPr>
    </w:p>
    <w:p w14:paraId="116A4166" w14:textId="77777777" w:rsidR="00D53DCC" w:rsidRPr="00140412"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111" w:author="Author" w:date="2018-11-15T10:47:00Z"/>
          <w:rFonts w:ascii="Calibri" w:hAnsi="Calibri"/>
          <w:b/>
        </w:rPr>
      </w:pPr>
      <w:ins w:id="112" w:author="Author" w:date="2018-11-15T10:47:00Z">
        <w:r w:rsidRPr="00140412">
          <w:rPr>
            <w:rFonts w:ascii="Calibri" w:hAnsi="Calibri"/>
            <w:b/>
          </w:rPr>
          <w:t>F. Ceiling Insulation in Vented Attics</w:t>
        </w:r>
      </w:ins>
    </w:p>
    <w:p w14:paraId="70B15050" w14:textId="77777777" w:rsidR="008B4CE8" w:rsidRDefault="008B4CE8">
      <w:pPr>
        <w:pStyle w:val="ListParagraph"/>
        <w:numPr>
          <w:ilvl w:val="0"/>
          <w:numId w:val="60"/>
        </w:numPr>
        <w:rPr>
          <w:ins w:id="113" w:author="Author" w:date="2018-11-15T10:59:00Z"/>
          <w:rFonts w:ascii="Calibri" w:hAnsi="Calibri" w:cs="Calibri"/>
        </w:rPr>
        <w:pPrChange w:id="114" w:author="Author" w:date="2018-11-15T10:59:00Z">
          <w:pPr>
            <w:pStyle w:val="ListParagraph"/>
            <w:numPr>
              <w:numId w:val="59"/>
            </w:numPr>
            <w:ind w:hanging="360"/>
          </w:pPr>
        </w:pPrChange>
      </w:pPr>
      <w:ins w:id="115" w:author="Author" w:date="2018-11-15T10:59:00Z">
        <w:r>
          <w:rPr>
            <w:rFonts w:ascii="Calibri" w:hAnsi="Calibri" w:cs="Calibri"/>
          </w:rPr>
          <w:t>Verification Status: HERS Rater to select from list:</w:t>
        </w:r>
      </w:ins>
    </w:p>
    <w:p w14:paraId="5D630F83" w14:textId="77777777" w:rsidR="008B4CE8" w:rsidRDefault="008B4CE8">
      <w:pPr>
        <w:pStyle w:val="ListParagraph"/>
        <w:numPr>
          <w:ilvl w:val="1"/>
          <w:numId w:val="60"/>
        </w:numPr>
        <w:rPr>
          <w:ins w:id="116" w:author="Author" w:date="2018-11-15T10:59:00Z"/>
          <w:rFonts w:ascii="Calibri" w:hAnsi="Calibri" w:cs="Calibri"/>
        </w:rPr>
        <w:pPrChange w:id="117" w:author="Author" w:date="2018-11-15T10:59:00Z">
          <w:pPr>
            <w:pStyle w:val="ListParagraph"/>
            <w:numPr>
              <w:ilvl w:val="1"/>
              <w:numId w:val="59"/>
            </w:numPr>
            <w:ind w:left="1440" w:hanging="360"/>
          </w:pPr>
        </w:pPrChange>
      </w:pPr>
      <w:ins w:id="118" w:author="Author" w:date="2018-11-15T10:59:00Z">
        <w:r>
          <w:rPr>
            <w:rFonts w:ascii="Calibri" w:hAnsi="Calibri" w:cs="Calibri"/>
          </w:rPr>
          <w:t>Pass – all applicable requirements are met.</w:t>
        </w:r>
      </w:ins>
    </w:p>
    <w:p w14:paraId="3C56F792" w14:textId="77777777" w:rsidR="008B4CE8" w:rsidRDefault="008B4CE8">
      <w:pPr>
        <w:pStyle w:val="ListParagraph"/>
        <w:numPr>
          <w:ilvl w:val="1"/>
          <w:numId w:val="60"/>
        </w:numPr>
        <w:rPr>
          <w:ins w:id="119" w:author="Author" w:date="2018-11-15T10:59:00Z"/>
          <w:rFonts w:ascii="Calibri" w:hAnsi="Calibri" w:cs="Calibri"/>
        </w:rPr>
        <w:pPrChange w:id="120" w:author="Author" w:date="2018-11-15T10:59:00Z">
          <w:pPr>
            <w:pStyle w:val="ListParagraph"/>
            <w:numPr>
              <w:ilvl w:val="1"/>
              <w:numId w:val="59"/>
            </w:numPr>
            <w:ind w:left="1440" w:hanging="360"/>
          </w:pPr>
        </w:pPrChange>
      </w:pPr>
      <w:ins w:id="121" w:author="Author" w:date="2018-11-15T10:59:00Z">
        <w:r>
          <w:rPr>
            <w:rFonts w:ascii="Calibri" w:hAnsi="Calibri" w:cs="Calibri"/>
          </w:rPr>
          <w:t>Fail – one or more applicable requirements are not met. Rater must enter reason for failure in correction notes field below.</w:t>
        </w:r>
      </w:ins>
    </w:p>
    <w:p w14:paraId="6F6473DA" w14:textId="77777777" w:rsidR="008B4CE8" w:rsidRDefault="008B4CE8">
      <w:pPr>
        <w:pStyle w:val="ListParagraph"/>
        <w:numPr>
          <w:ilvl w:val="1"/>
          <w:numId w:val="60"/>
        </w:numPr>
        <w:rPr>
          <w:ins w:id="122" w:author="Author" w:date="2018-11-15T10:59:00Z"/>
          <w:rFonts w:ascii="Calibri" w:hAnsi="Calibri" w:cs="Calibri"/>
        </w:rPr>
        <w:pPrChange w:id="123" w:author="Author" w:date="2018-11-15T10:59:00Z">
          <w:pPr>
            <w:pStyle w:val="ListParagraph"/>
            <w:numPr>
              <w:ilvl w:val="1"/>
              <w:numId w:val="59"/>
            </w:numPr>
            <w:ind w:left="1440" w:hanging="360"/>
          </w:pPr>
        </w:pPrChange>
      </w:pPr>
      <w:ins w:id="124" w:author="Author" w:date="2018-11-15T10:59:00Z">
        <w:r>
          <w:rPr>
            <w:rFonts w:ascii="Calibri" w:hAnsi="Calibri" w:cs="Calibri"/>
          </w:rPr>
          <w:t>All N/A – This entire table is not applicable.</w:t>
        </w:r>
      </w:ins>
    </w:p>
    <w:p w14:paraId="7BBD6DE6" w14:textId="77777777" w:rsidR="008B4CE8" w:rsidRPr="00151E46" w:rsidRDefault="008B4CE8">
      <w:pPr>
        <w:pStyle w:val="ListParagraph"/>
        <w:numPr>
          <w:ilvl w:val="0"/>
          <w:numId w:val="60"/>
        </w:numPr>
        <w:rPr>
          <w:ins w:id="125" w:author="Author" w:date="2018-11-15T10:59:00Z"/>
          <w:rFonts w:ascii="Calibri" w:hAnsi="Calibri" w:cs="Calibri"/>
        </w:rPr>
        <w:pPrChange w:id="126" w:author="Author" w:date="2018-11-15T10:59:00Z">
          <w:pPr>
            <w:pStyle w:val="ListParagraph"/>
            <w:numPr>
              <w:numId w:val="59"/>
            </w:numPr>
            <w:ind w:hanging="360"/>
          </w:pPr>
        </w:pPrChange>
      </w:pPr>
      <w:ins w:id="127" w:author="Author" w:date="2018-11-15T10:59:00Z">
        <w:r>
          <w:rPr>
            <w:rFonts w:ascii="Calibri" w:hAnsi="Calibri" w:cs="Calibri"/>
          </w:rPr>
          <w:t>Correction Notes: Rater must enter the reason for failure.</w:t>
        </w:r>
      </w:ins>
    </w:p>
    <w:p w14:paraId="3A6B3914" w14:textId="77777777" w:rsidR="00D53DCC"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128" w:author="Author" w:date="2018-11-15T10:47:00Z"/>
          <w:rFonts w:ascii="Calibri" w:hAnsi="Calibri"/>
        </w:rPr>
      </w:pPr>
    </w:p>
    <w:p w14:paraId="3E797BF9" w14:textId="77777777" w:rsidR="00D53DCC" w:rsidRPr="00140412"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129" w:author="Author" w:date="2018-11-15T10:47:00Z"/>
          <w:rFonts w:ascii="Calibri" w:hAnsi="Calibri"/>
          <w:b/>
        </w:rPr>
      </w:pPr>
      <w:ins w:id="130" w:author="Author" w:date="2018-11-15T10:47:00Z">
        <w:r w:rsidRPr="00140412">
          <w:rPr>
            <w:rFonts w:ascii="Calibri" w:hAnsi="Calibri"/>
            <w:b/>
          </w:rPr>
          <w:t>G. Insulation in Unvented Attics</w:t>
        </w:r>
      </w:ins>
    </w:p>
    <w:p w14:paraId="04D74B57" w14:textId="77777777" w:rsidR="008B4CE8" w:rsidRDefault="008B4CE8">
      <w:pPr>
        <w:pStyle w:val="ListParagraph"/>
        <w:numPr>
          <w:ilvl w:val="0"/>
          <w:numId w:val="62"/>
        </w:numPr>
        <w:rPr>
          <w:ins w:id="131" w:author="Author" w:date="2018-11-15T11:00:00Z"/>
          <w:rFonts w:ascii="Calibri" w:hAnsi="Calibri" w:cs="Calibri"/>
        </w:rPr>
        <w:pPrChange w:id="132" w:author="Author" w:date="2018-11-15T11:00:00Z">
          <w:pPr>
            <w:pStyle w:val="ListParagraph"/>
            <w:numPr>
              <w:numId w:val="61"/>
            </w:numPr>
            <w:ind w:hanging="360"/>
          </w:pPr>
        </w:pPrChange>
      </w:pPr>
      <w:ins w:id="133" w:author="Author" w:date="2018-11-15T11:00:00Z">
        <w:r>
          <w:rPr>
            <w:rFonts w:ascii="Calibri" w:hAnsi="Calibri" w:cs="Calibri"/>
          </w:rPr>
          <w:t>Verification Status: HERS Rater to select from list:</w:t>
        </w:r>
      </w:ins>
    </w:p>
    <w:p w14:paraId="5271F6C3" w14:textId="77777777" w:rsidR="008B4CE8" w:rsidRDefault="008B4CE8">
      <w:pPr>
        <w:pStyle w:val="ListParagraph"/>
        <w:numPr>
          <w:ilvl w:val="1"/>
          <w:numId w:val="62"/>
        </w:numPr>
        <w:rPr>
          <w:ins w:id="134" w:author="Author" w:date="2018-11-15T11:00:00Z"/>
          <w:rFonts w:ascii="Calibri" w:hAnsi="Calibri" w:cs="Calibri"/>
        </w:rPr>
        <w:pPrChange w:id="135" w:author="Author" w:date="2018-11-15T11:00:00Z">
          <w:pPr>
            <w:pStyle w:val="ListParagraph"/>
            <w:numPr>
              <w:ilvl w:val="1"/>
              <w:numId w:val="61"/>
            </w:numPr>
            <w:ind w:left="1440" w:hanging="360"/>
          </w:pPr>
        </w:pPrChange>
      </w:pPr>
      <w:ins w:id="136" w:author="Author" w:date="2018-11-15T11:00:00Z">
        <w:r>
          <w:rPr>
            <w:rFonts w:ascii="Calibri" w:hAnsi="Calibri" w:cs="Calibri"/>
          </w:rPr>
          <w:t>Pass – all applicable requirements are met.</w:t>
        </w:r>
      </w:ins>
    </w:p>
    <w:p w14:paraId="79146C7B" w14:textId="77777777" w:rsidR="008B4CE8" w:rsidRDefault="008B4CE8">
      <w:pPr>
        <w:pStyle w:val="ListParagraph"/>
        <w:numPr>
          <w:ilvl w:val="1"/>
          <w:numId w:val="62"/>
        </w:numPr>
        <w:rPr>
          <w:ins w:id="137" w:author="Author" w:date="2018-11-15T11:00:00Z"/>
          <w:rFonts w:ascii="Calibri" w:hAnsi="Calibri" w:cs="Calibri"/>
        </w:rPr>
        <w:pPrChange w:id="138" w:author="Author" w:date="2018-11-15T11:00:00Z">
          <w:pPr>
            <w:pStyle w:val="ListParagraph"/>
            <w:numPr>
              <w:ilvl w:val="1"/>
              <w:numId w:val="61"/>
            </w:numPr>
            <w:ind w:left="1440" w:hanging="360"/>
          </w:pPr>
        </w:pPrChange>
      </w:pPr>
      <w:ins w:id="139" w:author="Author" w:date="2018-11-15T11:00:00Z">
        <w:r>
          <w:rPr>
            <w:rFonts w:ascii="Calibri" w:hAnsi="Calibri" w:cs="Calibri"/>
          </w:rPr>
          <w:t>Fail – one or more applicable requirements are not met. Rater must enter reason for failure in correction notes field below.</w:t>
        </w:r>
      </w:ins>
    </w:p>
    <w:p w14:paraId="1F929C21" w14:textId="77777777" w:rsidR="008B4CE8" w:rsidRDefault="008B4CE8">
      <w:pPr>
        <w:pStyle w:val="ListParagraph"/>
        <w:numPr>
          <w:ilvl w:val="1"/>
          <w:numId w:val="62"/>
        </w:numPr>
        <w:rPr>
          <w:ins w:id="140" w:author="Author" w:date="2018-11-15T11:00:00Z"/>
          <w:rFonts w:ascii="Calibri" w:hAnsi="Calibri" w:cs="Calibri"/>
        </w:rPr>
        <w:pPrChange w:id="141" w:author="Author" w:date="2018-11-15T11:00:00Z">
          <w:pPr>
            <w:pStyle w:val="ListParagraph"/>
            <w:numPr>
              <w:ilvl w:val="1"/>
              <w:numId w:val="61"/>
            </w:numPr>
            <w:ind w:left="1440" w:hanging="360"/>
          </w:pPr>
        </w:pPrChange>
      </w:pPr>
      <w:ins w:id="142" w:author="Author" w:date="2018-11-15T11:00:00Z">
        <w:r>
          <w:rPr>
            <w:rFonts w:ascii="Calibri" w:hAnsi="Calibri" w:cs="Calibri"/>
          </w:rPr>
          <w:t>All N/A – This entire table is not applicable.</w:t>
        </w:r>
      </w:ins>
    </w:p>
    <w:p w14:paraId="567C51C3" w14:textId="77777777" w:rsidR="008B4CE8" w:rsidRPr="00151E46" w:rsidRDefault="008B4CE8">
      <w:pPr>
        <w:pStyle w:val="ListParagraph"/>
        <w:numPr>
          <w:ilvl w:val="0"/>
          <w:numId w:val="62"/>
        </w:numPr>
        <w:rPr>
          <w:ins w:id="143" w:author="Author" w:date="2018-11-15T11:00:00Z"/>
          <w:rFonts w:ascii="Calibri" w:hAnsi="Calibri" w:cs="Calibri"/>
        </w:rPr>
        <w:pPrChange w:id="144" w:author="Author" w:date="2018-11-15T11:00:00Z">
          <w:pPr>
            <w:pStyle w:val="ListParagraph"/>
            <w:numPr>
              <w:numId w:val="61"/>
            </w:numPr>
            <w:ind w:hanging="360"/>
          </w:pPr>
        </w:pPrChange>
      </w:pPr>
      <w:ins w:id="145" w:author="Author" w:date="2018-11-15T11:00:00Z">
        <w:r>
          <w:rPr>
            <w:rFonts w:ascii="Calibri" w:hAnsi="Calibri" w:cs="Calibri"/>
          </w:rPr>
          <w:t>Correction Notes: Rater must enter the reason for failure.</w:t>
        </w:r>
      </w:ins>
    </w:p>
    <w:p w14:paraId="6FC3F588" w14:textId="77777777" w:rsidR="00D53DCC"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146" w:author="Author" w:date="2018-11-15T10:47:00Z"/>
          <w:rFonts w:ascii="Calibri" w:hAnsi="Calibri"/>
        </w:rPr>
      </w:pPr>
    </w:p>
    <w:p w14:paraId="4BAF490F" w14:textId="77777777" w:rsidR="00D53DCC" w:rsidRPr="00140412"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147" w:author="Author" w:date="2018-11-15T10:47:00Z"/>
          <w:rFonts w:ascii="Calibri" w:hAnsi="Calibri"/>
          <w:b/>
        </w:rPr>
      </w:pPr>
      <w:ins w:id="148" w:author="Author" w:date="2018-11-15T10:47:00Z">
        <w:r w:rsidRPr="00140412">
          <w:rPr>
            <w:rFonts w:ascii="Calibri" w:hAnsi="Calibri"/>
            <w:b/>
          </w:rPr>
          <w:t>H. Insulation in Vented Attics (High Performance Vented Attics)</w:t>
        </w:r>
      </w:ins>
    </w:p>
    <w:p w14:paraId="5479193B" w14:textId="77777777" w:rsidR="008B4CE8" w:rsidRDefault="008B4CE8">
      <w:pPr>
        <w:pStyle w:val="ListParagraph"/>
        <w:numPr>
          <w:ilvl w:val="0"/>
          <w:numId w:val="64"/>
        </w:numPr>
        <w:rPr>
          <w:ins w:id="149" w:author="Author" w:date="2018-11-15T11:00:00Z"/>
          <w:rFonts w:ascii="Calibri" w:hAnsi="Calibri" w:cs="Calibri"/>
        </w:rPr>
        <w:pPrChange w:id="150" w:author="Author" w:date="2018-11-15T11:00:00Z">
          <w:pPr>
            <w:pStyle w:val="ListParagraph"/>
            <w:numPr>
              <w:numId w:val="63"/>
            </w:numPr>
            <w:ind w:hanging="360"/>
          </w:pPr>
        </w:pPrChange>
      </w:pPr>
      <w:ins w:id="151" w:author="Author" w:date="2018-11-15T11:00:00Z">
        <w:r>
          <w:rPr>
            <w:rFonts w:ascii="Calibri" w:hAnsi="Calibri" w:cs="Calibri"/>
          </w:rPr>
          <w:t>Verification Status: HERS Rater to select from list:</w:t>
        </w:r>
      </w:ins>
    </w:p>
    <w:p w14:paraId="44C9C18D" w14:textId="77777777" w:rsidR="008B4CE8" w:rsidRDefault="008B4CE8">
      <w:pPr>
        <w:pStyle w:val="ListParagraph"/>
        <w:numPr>
          <w:ilvl w:val="1"/>
          <w:numId w:val="64"/>
        </w:numPr>
        <w:rPr>
          <w:ins w:id="152" w:author="Author" w:date="2018-11-15T11:00:00Z"/>
          <w:rFonts w:ascii="Calibri" w:hAnsi="Calibri" w:cs="Calibri"/>
        </w:rPr>
        <w:pPrChange w:id="153" w:author="Author" w:date="2018-11-15T11:00:00Z">
          <w:pPr>
            <w:pStyle w:val="ListParagraph"/>
            <w:numPr>
              <w:ilvl w:val="1"/>
              <w:numId w:val="63"/>
            </w:numPr>
            <w:ind w:left="1440" w:hanging="360"/>
          </w:pPr>
        </w:pPrChange>
      </w:pPr>
      <w:ins w:id="154" w:author="Author" w:date="2018-11-15T11:00:00Z">
        <w:r>
          <w:rPr>
            <w:rFonts w:ascii="Calibri" w:hAnsi="Calibri" w:cs="Calibri"/>
          </w:rPr>
          <w:t>Pass – all applicable requirements are met.</w:t>
        </w:r>
      </w:ins>
    </w:p>
    <w:p w14:paraId="0B132541" w14:textId="77777777" w:rsidR="008B4CE8" w:rsidRDefault="008B4CE8">
      <w:pPr>
        <w:pStyle w:val="ListParagraph"/>
        <w:numPr>
          <w:ilvl w:val="1"/>
          <w:numId w:val="64"/>
        </w:numPr>
        <w:rPr>
          <w:ins w:id="155" w:author="Author" w:date="2018-11-15T11:00:00Z"/>
          <w:rFonts w:ascii="Calibri" w:hAnsi="Calibri" w:cs="Calibri"/>
        </w:rPr>
        <w:pPrChange w:id="156" w:author="Author" w:date="2018-11-15T11:00:00Z">
          <w:pPr>
            <w:pStyle w:val="ListParagraph"/>
            <w:numPr>
              <w:ilvl w:val="1"/>
              <w:numId w:val="63"/>
            </w:numPr>
            <w:ind w:left="1440" w:hanging="360"/>
          </w:pPr>
        </w:pPrChange>
      </w:pPr>
      <w:ins w:id="157" w:author="Author" w:date="2018-11-15T11:00:00Z">
        <w:r>
          <w:rPr>
            <w:rFonts w:ascii="Calibri" w:hAnsi="Calibri" w:cs="Calibri"/>
          </w:rPr>
          <w:t>Fail – one or more applicable requirements are not met. Rater must enter reason for failure in correction notes field below.</w:t>
        </w:r>
      </w:ins>
    </w:p>
    <w:p w14:paraId="7888D8B8" w14:textId="77777777" w:rsidR="008B4CE8" w:rsidRDefault="008B4CE8">
      <w:pPr>
        <w:pStyle w:val="ListParagraph"/>
        <w:numPr>
          <w:ilvl w:val="1"/>
          <w:numId w:val="64"/>
        </w:numPr>
        <w:rPr>
          <w:ins w:id="158" w:author="Author" w:date="2018-11-15T11:00:00Z"/>
          <w:rFonts w:ascii="Calibri" w:hAnsi="Calibri" w:cs="Calibri"/>
        </w:rPr>
        <w:pPrChange w:id="159" w:author="Author" w:date="2018-11-15T11:00:00Z">
          <w:pPr>
            <w:pStyle w:val="ListParagraph"/>
            <w:numPr>
              <w:ilvl w:val="1"/>
              <w:numId w:val="63"/>
            </w:numPr>
            <w:ind w:left="1440" w:hanging="360"/>
          </w:pPr>
        </w:pPrChange>
      </w:pPr>
      <w:ins w:id="160" w:author="Author" w:date="2018-11-15T11:00:00Z">
        <w:r>
          <w:rPr>
            <w:rFonts w:ascii="Calibri" w:hAnsi="Calibri" w:cs="Calibri"/>
          </w:rPr>
          <w:t>All N/A – This entire table is not applicable.</w:t>
        </w:r>
      </w:ins>
    </w:p>
    <w:p w14:paraId="34EF0E32" w14:textId="77777777" w:rsidR="008B4CE8" w:rsidRPr="00151E46" w:rsidRDefault="008B4CE8">
      <w:pPr>
        <w:pStyle w:val="ListParagraph"/>
        <w:numPr>
          <w:ilvl w:val="0"/>
          <w:numId w:val="64"/>
        </w:numPr>
        <w:rPr>
          <w:ins w:id="161" w:author="Author" w:date="2018-11-15T11:00:00Z"/>
          <w:rFonts w:ascii="Calibri" w:hAnsi="Calibri" w:cs="Calibri"/>
        </w:rPr>
        <w:pPrChange w:id="162" w:author="Author" w:date="2018-11-15T11:00:00Z">
          <w:pPr>
            <w:pStyle w:val="ListParagraph"/>
            <w:numPr>
              <w:numId w:val="63"/>
            </w:numPr>
            <w:ind w:hanging="360"/>
          </w:pPr>
        </w:pPrChange>
      </w:pPr>
      <w:ins w:id="163" w:author="Author" w:date="2018-11-15T11:00:00Z">
        <w:r>
          <w:rPr>
            <w:rFonts w:ascii="Calibri" w:hAnsi="Calibri" w:cs="Calibri"/>
          </w:rPr>
          <w:t>Correction Notes: Rater must enter the reason for failure.</w:t>
        </w:r>
      </w:ins>
    </w:p>
    <w:p w14:paraId="78F4D861" w14:textId="77777777" w:rsidR="00D53DCC"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164" w:author="Author" w:date="2018-11-15T10:47:00Z"/>
          <w:rFonts w:ascii="Calibri" w:hAnsi="Calibri"/>
        </w:rPr>
      </w:pPr>
    </w:p>
    <w:p w14:paraId="641E0748" w14:textId="77777777" w:rsidR="00D53DCC" w:rsidRPr="00140412"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165" w:author="Author" w:date="2018-11-15T10:47:00Z"/>
          <w:rFonts w:ascii="Calibri" w:hAnsi="Calibri"/>
          <w:b/>
        </w:rPr>
      </w:pPr>
      <w:ins w:id="166" w:author="Author" w:date="2018-11-15T10:47:00Z">
        <w:r w:rsidRPr="00140412">
          <w:rPr>
            <w:rFonts w:ascii="Calibri" w:hAnsi="Calibri"/>
            <w:b/>
          </w:rPr>
          <w:t>I. Special Requirements for Skylight Shafts and Attic Knee Walls</w:t>
        </w:r>
      </w:ins>
    </w:p>
    <w:p w14:paraId="25213FE2" w14:textId="77777777" w:rsidR="008B4CE8" w:rsidRDefault="008B4CE8">
      <w:pPr>
        <w:pStyle w:val="ListParagraph"/>
        <w:numPr>
          <w:ilvl w:val="0"/>
          <w:numId w:val="66"/>
        </w:numPr>
        <w:rPr>
          <w:ins w:id="167" w:author="Author" w:date="2018-11-15T11:00:00Z"/>
          <w:rFonts w:ascii="Calibri" w:hAnsi="Calibri" w:cs="Calibri"/>
        </w:rPr>
        <w:pPrChange w:id="168" w:author="Author" w:date="2018-11-15T11:00:00Z">
          <w:pPr>
            <w:pStyle w:val="ListParagraph"/>
            <w:numPr>
              <w:numId w:val="65"/>
            </w:numPr>
            <w:ind w:hanging="360"/>
          </w:pPr>
        </w:pPrChange>
      </w:pPr>
      <w:ins w:id="169" w:author="Author" w:date="2018-11-15T11:00:00Z">
        <w:r>
          <w:rPr>
            <w:rFonts w:ascii="Calibri" w:hAnsi="Calibri" w:cs="Calibri"/>
          </w:rPr>
          <w:t>Verification Status: HERS Rater to select from list:</w:t>
        </w:r>
      </w:ins>
    </w:p>
    <w:p w14:paraId="079C958D" w14:textId="77777777" w:rsidR="008B4CE8" w:rsidRDefault="008B4CE8">
      <w:pPr>
        <w:pStyle w:val="ListParagraph"/>
        <w:numPr>
          <w:ilvl w:val="1"/>
          <w:numId w:val="66"/>
        </w:numPr>
        <w:rPr>
          <w:ins w:id="170" w:author="Author" w:date="2018-11-15T11:00:00Z"/>
          <w:rFonts w:ascii="Calibri" w:hAnsi="Calibri" w:cs="Calibri"/>
        </w:rPr>
        <w:pPrChange w:id="171" w:author="Author" w:date="2018-11-15T11:00:00Z">
          <w:pPr>
            <w:pStyle w:val="ListParagraph"/>
            <w:numPr>
              <w:ilvl w:val="1"/>
              <w:numId w:val="65"/>
            </w:numPr>
            <w:ind w:left="1440" w:hanging="360"/>
          </w:pPr>
        </w:pPrChange>
      </w:pPr>
      <w:ins w:id="172" w:author="Author" w:date="2018-11-15T11:00:00Z">
        <w:r>
          <w:rPr>
            <w:rFonts w:ascii="Calibri" w:hAnsi="Calibri" w:cs="Calibri"/>
          </w:rPr>
          <w:t>Pass – all applicable requirements are met.</w:t>
        </w:r>
      </w:ins>
    </w:p>
    <w:p w14:paraId="1D21EA89" w14:textId="77777777" w:rsidR="008B4CE8" w:rsidRDefault="008B4CE8">
      <w:pPr>
        <w:pStyle w:val="ListParagraph"/>
        <w:numPr>
          <w:ilvl w:val="1"/>
          <w:numId w:val="66"/>
        </w:numPr>
        <w:rPr>
          <w:ins w:id="173" w:author="Author" w:date="2018-11-15T11:00:00Z"/>
          <w:rFonts w:ascii="Calibri" w:hAnsi="Calibri" w:cs="Calibri"/>
        </w:rPr>
        <w:pPrChange w:id="174" w:author="Author" w:date="2018-11-15T11:00:00Z">
          <w:pPr>
            <w:pStyle w:val="ListParagraph"/>
            <w:numPr>
              <w:ilvl w:val="1"/>
              <w:numId w:val="65"/>
            </w:numPr>
            <w:ind w:left="1440" w:hanging="360"/>
          </w:pPr>
        </w:pPrChange>
      </w:pPr>
      <w:ins w:id="175" w:author="Author" w:date="2018-11-15T11:00:00Z">
        <w:r>
          <w:rPr>
            <w:rFonts w:ascii="Calibri" w:hAnsi="Calibri" w:cs="Calibri"/>
          </w:rPr>
          <w:t>Fail – one or more applicable requirements are not met. Rater must enter reason for failure in correction notes field below.</w:t>
        </w:r>
      </w:ins>
    </w:p>
    <w:p w14:paraId="392F58F8" w14:textId="77777777" w:rsidR="008B4CE8" w:rsidRDefault="008B4CE8">
      <w:pPr>
        <w:pStyle w:val="ListParagraph"/>
        <w:numPr>
          <w:ilvl w:val="1"/>
          <w:numId w:val="66"/>
        </w:numPr>
        <w:rPr>
          <w:ins w:id="176" w:author="Author" w:date="2018-11-15T11:00:00Z"/>
          <w:rFonts w:ascii="Calibri" w:hAnsi="Calibri" w:cs="Calibri"/>
        </w:rPr>
        <w:pPrChange w:id="177" w:author="Author" w:date="2018-11-15T11:00:00Z">
          <w:pPr>
            <w:pStyle w:val="ListParagraph"/>
            <w:numPr>
              <w:ilvl w:val="1"/>
              <w:numId w:val="65"/>
            </w:numPr>
            <w:ind w:left="1440" w:hanging="360"/>
          </w:pPr>
        </w:pPrChange>
      </w:pPr>
      <w:ins w:id="178" w:author="Author" w:date="2018-11-15T11:00:00Z">
        <w:r>
          <w:rPr>
            <w:rFonts w:ascii="Calibri" w:hAnsi="Calibri" w:cs="Calibri"/>
          </w:rPr>
          <w:t>All N/A – This entire table is not applicable.</w:t>
        </w:r>
      </w:ins>
    </w:p>
    <w:p w14:paraId="6874FBB5" w14:textId="77777777" w:rsidR="008B4CE8" w:rsidRPr="00151E46" w:rsidRDefault="008B4CE8">
      <w:pPr>
        <w:pStyle w:val="ListParagraph"/>
        <w:numPr>
          <w:ilvl w:val="0"/>
          <w:numId w:val="66"/>
        </w:numPr>
        <w:rPr>
          <w:ins w:id="179" w:author="Author" w:date="2018-11-15T11:00:00Z"/>
          <w:rFonts w:ascii="Calibri" w:hAnsi="Calibri" w:cs="Calibri"/>
        </w:rPr>
        <w:pPrChange w:id="180" w:author="Author" w:date="2018-11-15T11:00:00Z">
          <w:pPr>
            <w:pStyle w:val="ListParagraph"/>
            <w:numPr>
              <w:numId w:val="65"/>
            </w:numPr>
            <w:ind w:hanging="360"/>
          </w:pPr>
        </w:pPrChange>
      </w:pPr>
      <w:ins w:id="181" w:author="Author" w:date="2018-11-15T11:00:00Z">
        <w:r>
          <w:rPr>
            <w:rFonts w:ascii="Calibri" w:hAnsi="Calibri" w:cs="Calibri"/>
          </w:rPr>
          <w:t>Correction Notes: Rater must enter the reason for failure.</w:t>
        </w:r>
      </w:ins>
    </w:p>
    <w:p w14:paraId="7A3A3EF0" w14:textId="77777777" w:rsidR="00D53DCC"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182" w:author="Author" w:date="2018-11-15T10:47:00Z"/>
          <w:rFonts w:ascii="Calibri" w:hAnsi="Calibri"/>
        </w:rPr>
      </w:pPr>
    </w:p>
    <w:p w14:paraId="57CC608F" w14:textId="1A28A51D" w:rsidR="00D53DCC" w:rsidRPr="008B4CE8"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183" w:author="Author" w:date="2018-11-15T10:47:00Z"/>
          <w:rFonts w:ascii="Calibri" w:hAnsi="Calibri"/>
          <w:b/>
          <w:rPrChange w:id="184" w:author="Author" w:date="2018-11-15T10:48:00Z">
            <w:rPr>
              <w:ins w:id="185" w:author="Author" w:date="2018-11-15T10:47:00Z"/>
              <w:rFonts w:ascii="Calibri" w:hAnsi="Calibri"/>
            </w:rPr>
          </w:rPrChange>
        </w:rPr>
      </w:pPr>
      <w:ins w:id="186" w:author="Author" w:date="2018-11-15T10:47:00Z">
        <w:r w:rsidRPr="00140412">
          <w:rPr>
            <w:rFonts w:ascii="Calibri" w:hAnsi="Calibri"/>
            <w:b/>
          </w:rPr>
          <w:t>J. Special Requirements for Floors Above Garage</w:t>
        </w:r>
      </w:ins>
    </w:p>
    <w:p w14:paraId="6C28F4C7" w14:textId="77777777" w:rsidR="008B4CE8" w:rsidRDefault="008B4CE8" w:rsidP="008B4CE8">
      <w:pPr>
        <w:pStyle w:val="ListParagraph"/>
        <w:numPr>
          <w:ilvl w:val="0"/>
          <w:numId w:val="67"/>
        </w:numPr>
        <w:rPr>
          <w:ins w:id="187" w:author="Author" w:date="2018-11-15T11:00:00Z"/>
          <w:rFonts w:ascii="Calibri" w:hAnsi="Calibri" w:cs="Calibri"/>
        </w:rPr>
      </w:pPr>
      <w:ins w:id="188" w:author="Author" w:date="2018-11-15T11:00:00Z">
        <w:r>
          <w:rPr>
            <w:rFonts w:ascii="Calibri" w:hAnsi="Calibri" w:cs="Calibri"/>
          </w:rPr>
          <w:t>Verification Status: HERS Rater to select from list:</w:t>
        </w:r>
      </w:ins>
    </w:p>
    <w:p w14:paraId="7A4364E2" w14:textId="77777777" w:rsidR="008B4CE8" w:rsidRDefault="008B4CE8" w:rsidP="008B4CE8">
      <w:pPr>
        <w:pStyle w:val="ListParagraph"/>
        <w:numPr>
          <w:ilvl w:val="1"/>
          <w:numId w:val="67"/>
        </w:numPr>
        <w:rPr>
          <w:ins w:id="189" w:author="Author" w:date="2018-11-15T11:00:00Z"/>
          <w:rFonts w:ascii="Calibri" w:hAnsi="Calibri" w:cs="Calibri"/>
        </w:rPr>
      </w:pPr>
      <w:ins w:id="190" w:author="Author" w:date="2018-11-15T11:00:00Z">
        <w:r>
          <w:rPr>
            <w:rFonts w:ascii="Calibri" w:hAnsi="Calibri" w:cs="Calibri"/>
          </w:rPr>
          <w:t>Pass – all applicable requirements are met.</w:t>
        </w:r>
      </w:ins>
    </w:p>
    <w:p w14:paraId="06823634" w14:textId="77777777" w:rsidR="008B4CE8" w:rsidRDefault="008B4CE8" w:rsidP="008B4CE8">
      <w:pPr>
        <w:pStyle w:val="ListParagraph"/>
        <w:numPr>
          <w:ilvl w:val="1"/>
          <w:numId w:val="67"/>
        </w:numPr>
        <w:rPr>
          <w:ins w:id="191" w:author="Author" w:date="2018-11-15T11:00:00Z"/>
          <w:rFonts w:ascii="Calibri" w:hAnsi="Calibri" w:cs="Calibri"/>
        </w:rPr>
      </w:pPr>
      <w:ins w:id="192" w:author="Author" w:date="2018-11-15T11:00:00Z">
        <w:r>
          <w:rPr>
            <w:rFonts w:ascii="Calibri" w:hAnsi="Calibri" w:cs="Calibri"/>
          </w:rPr>
          <w:t>Fail – one or more applicable requirements are not met. Rater must enter reason for failure in correction notes field below.</w:t>
        </w:r>
      </w:ins>
    </w:p>
    <w:p w14:paraId="4C66255B" w14:textId="77777777" w:rsidR="008B4CE8" w:rsidRDefault="008B4CE8" w:rsidP="008B4CE8">
      <w:pPr>
        <w:pStyle w:val="ListParagraph"/>
        <w:numPr>
          <w:ilvl w:val="1"/>
          <w:numId w:val="67"/>
        </w:numPr>
        <w:rPr>
          <w:ins w:id="193" w:author="Author" w:date="2018-11-15T11:00:00Z"/>
          <w:rFonts w:ascii="Calibri" w:hAnsi="Calibri" w:cs="Calibri"/>
        </w:rPr>
      </w:pPr>
      <w:ins w:id="194" w:author="Author" w:date="2018-11-15T11:00:00Z">
        <w:r>
          <w:rPr>
            <w:rFonts w:ascii="Calibri" w:hAnsi="Calibri" w:cs="Calibri"/>
          </w:rPr>
          <w:t>All N/A – This entire table is not applicable.</w:t>
        </w:r>
      </w:ins>
    </w:p>
    <w:p w14:paraId="05B4044E" w14:textId="77777777" w:rsidR="008B4CE8" w:rsidRPr="00151E46" w:rsidRDefault="008B4CE8" w:rsidP="008B4CE8">
      <w:pPr>
        <w:pStyle w:val="ListParagraph"/>
        <w:numPr>
          <w:ilvl w:val="0"/>
          <w:numId w:val="67"/>
        </w:numPr>
        <w:rPr>
          <w:ins w:id="195" w:author="Author" w:date="2018-11-15T11:00:00Z"/>
          <w:rFonts w:ascii="Calibri" w:hAnsi="Calibri" w:cs="Calibri"/>
        </w:rPr>
      </w:pPr>
      <w:ins w:id="196" w:author="Author" w:date="2018-11-15T11:00:00Z">
        <w:r>
          <w:rPr>
            <w:rFonts w:ascii="Calibri" w:hAnsi="Calibri" w:cs="Calibri"/>
          </w:rPr>
          <w:t>Correction Notes: Rater must enter the reason for failure.</w:t>
        </w:r>
      </w:ins>
    </w:p>
    <w:p w14:paraId="56A13546" w14:textId="77777777" w:rsidR="00D53DCC"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197" w:author="Author" w:date="2018-11-15T10:47:00Z"/>
          <w:rFonts w:ascii="Calibri" w:hAnsi="Calibri"/>
        </w:rPr>
      </w:pPr>
    </w:p>
    <w:p w14:paraId="0185AAC8" w14:textId="77777777" w:rsidR="00D53DCC" w:rsidRPr="00140412"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198" w:author="Author" w:date="2018-11-15T10:47:00Z"/>
          <w:rFonts w:ascii="Calibri" w:hAnsi="Calibri"/>
          <w:b/>
        </w:rPr>
      </w:pPr>
      <w:ins w:id="199" w:author="Author" w:date="2018-11-15T10:47:00Z">
        <w:r w:rsidRPr="00140412">
          <w:rPr>
            <w:rFonts w:ascii="Calibri" w:hAnsi="Calibri"/>
            <w:b/>
          </w:rPr>
          <w:t>K. Special Requirements for Cantilevered Floors</w:t>
        </w:r>
      </w:ins>
    </w:p>
    <w:p w14:paraId="3B54185C" w14:textId="77777777" w:rsidR="008B4CE8" w:rsidRDefault="008B4CE8" w:rsidP="008B4CE8">
      <w:pPr>
        <w:pStyle w:val="ListParagraph"/>
        <w:numPr>
          <w:ilvl w:val="0"/>
          <w:numId w:val="68"/>
        </w:numPr>
        <w:rPr>
          <w:ins w:id="200" w:author="Author" w:date="2018-11-15T11:00:00Z"/>
          <w:rFonts w:ascii="Calibri" w:hAnsi="Calibri" w:cs="Calibri"/>
        </w:rPr>
      </w:pPr>
      <w:ins w:id="201" w:author="Author" w:date="2018-11-15T11:00:00Z">
        <w:r>
          <w:rPr>
            <w:rFonts w:ascii="Calibri" w:hAnsi="Calibri" w:cs="Calibri"/>
          </w:rPr>
          <w:t>Verification Status: HERS Rater to select from list:</w:t>
        </w:r>
      </w:ins>
    </w:p>
    <w:p w14:paraId="24375006" w14:textId="77777777" w:rsidR="008B4CE8" w:rsidRDefault="008B4CE8" w:rsidP="008B4CE8">
      <w:pPr>
        <w:pStyle w:val="ListParagraph"/>
        <w:numPr>
          <w:ilvl w:val="1"/>
          <w:numId w:val="68"/>
        </w:numPr>
        <w:rPr>
          <w:ins w:id="202" w:author="Author" w:date="2018-11-15T11:00:00Z"/>
          <w:rFonts w:ascii="Calibri" w:hAnsi="Calibri" w:cs="Calibri"/>
        </w:rPr>
      </w:pPr>
      <w:ins w:id="203" w:author="Author" w:date="2018-11-15T11:00:00Z">
        <w:r>
          <w:rPr>
            <w:rFonts w:ascii="Calibri" w:hAnsi="Calibri" w:cs="Calibri"/>
          </w:rPr>
          <w:t>Pass – all applicable requirements are met.</w:t>
        </w:r>
      </w:ins>
    </w:p>
    <w:p w14:paraId="7905BE68" w14:textId="77777777" w:rsidR="008B4CE8" w:rsidRDefault="008B4CE8" w:rsidP="008B4CE8">
      <w:pPr>
        <w:pStyle w:val="ListParagraph"/>
        <w:numPr>
          <w:ilvl w:val="1"/>
          <w:numId w:val="68"/>
        </w:numPr>
        <w:rPr>
          <w:ins w:id="204" w:author="Author" w:date="2018-11-15T11:00:00Z"/>
          <w:rFonts w:ascii="Calibri" w:hAnsi="Calibri" w:cs="Calibri"/>
        </w:rPr>
      </w:pPr>
      <w:ins w:id="205" w:author="Author" w:date="2018-11-15T11:00:00Z">
        <w:r>
          <w:rPr>
            <w:rFonts w:ascii="Calibri" w:hAnsi="Calibri" w:cs="Calibri"/>
          </w:rPr>
          <w:t>Fail – one or more applicable requirements are not met. Rater must enter reason for failure in correction notes field below.</w:t>
        </w:r>
      </w:ins>
    </w:p>
    <w:p w14:paraId="6C669FE1" w14:textId="77777777" w:rsidR="008B4CE8" w:rsidRDefault="008B4CE8" w:rsidP="008B4CE8">
      <w:pPr>
        <w:pStyle w:val="ListParagraph"/>
        <w:numPr>
          <w:ilvl w:val="1"/>
          <w:numId w:val="68"/>
        </w:numPr>
        <w:rPr>
          <w:ins w:id="206" w:author="Author" w:date="2018-11-15T11:00:00Z"/>
          <w:rFonts w:ascii="Calibri" w:hAnsi="Calibri" w:cs="Calibri"/>
        </w:rPr>
      </w:pPr>
      <w:ins w:id="207" w:author="Author" w:date="2018-11-15T11:00:00Z">
        <w:r>
          <w:rPr>
            <w:rFonts w:ascii="Calibri" w:hAnsi="Calibri" w:cs="Calibri"/>
          </w:rPr>
          <w:t>All N/A – This entire table is not applicable.</w:t>
        </w:r>
      </w:ins>
    </w:p>
    <w:p w14:paraId="38105D92" w14:textId="77777777" w:rsidR="008B4CE8" w:rsidRPr="00151E46" w:rsidRDefault="008B4CE8" w:rsidP="008B4CE8">
      <w:pPr>
        <w:pStyle w:val="ListParagraph"/>
        <w:numPr>
          <w:ilvl w:val="0"/>
          <w:numId w:val="68"/>
        </w:numPr>
        <w:rPr>
          <w:ins w:id="208" w:author="Author" w:date="2018-11-15T11:00:00Z"/>
          <w:rFonts w:ascii="Calibri" w:hAnsi="Calibri" w:cs="Calibri"/>
        </w:rPr>
      </w:pPr>
      <w:ins w:id="209" w:author="Author" w:date="2018-11-15T11:00:00Z">
        <w:r>
          <w:rPr>
            <w:rFonts w:ascii="Calibri" w:hAnsi="Calibri" w:cs="Calibri"/>
          </w:rPr>
          <w:t>Correction Notes: Rater must enter the reason for failure.</w:t>
        </w:r>
      </w:ins>
    </w:p>
    <w:p w14:paraId="038F370C" w14:textId="77777777" w:rsidR="00D53DCC"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210" w:author="Author" w:date="2018-11-15T10:47:00Z"/>
          <w:rFonts w:ascii="Calibri" w:hAnsi="Calibri"/>
        </w:rPr>
      </w:pPr>
    </w:p>
    <w:p w14:paraId="283F8A92" w14:textId="77777777" w:rsidR="00D53DCC" w:rsidRPr="00140412"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211" w:author="Author" w:date="2018-11-15T10:47:00Z"/>
          <w:rFonts w:ascii="Calibri" w:hAnsi="Calibri"/>
          <w:b/>
        </w:rPr>
      </w:pPr>
      <w:ins w:id="212" w:author="Author" w:date="2018-11-15T10:47:00Z">
        <w:r w:rsidRPr="00140412">
          <w:rPr>
            <w:rFonts w:ascii="Calibri" w:hAnsi="Calibri"/>
            <w:b/>
          </w:rPr>
          <w:t>L. Special Requirements for Attached Porches</w:t>
        </w:r>
      </w:ins>
    </w:p>
    <w:p w14:paraId="51F51A9F" w14:textId="77777777" w:rsidR="008B4CE8" w:rsidRDefault="008B4CE8">
      <w:pPr>
        <w:pStyle w:val="ListParagraph"/>
        <w:numPr>
          <w:ilvl w:val="0"/>
          <w:numId w:val="70"/>
        </w:numPr>
        <w:rPr>
          <w:ins w:id="213" w:author="Author" w:date="2018-11-15T11:00:00Z"/>
          <w:rFonts w:ascii="Calibri" w:hAnsi="Calibri" w:cs="Calibri"/>
        </w:rPr>
        <w:pPrChange w:id="214" w:author="Author" w:date="2018-11-15T11:01:00Z">
          <w:pPr>
            <w:pStyle w:val="ListParagraph"/>
            <w:numPr>
              <w:numId w:val="69"/>
            </w:numPr>
            <w:ind w:hanging="360"/>
          </w:pPr>
        </w:pPrChange>
      </w:pPr>
      <w:ins w:id="215" w:author="Author" w:date="2018-11-15T11:00:00Z">
        <w:r>
          <w:rPr>
            <w:rFonts w:ascii="Calibri" w:hAnsi="Calibri" w:cs="Calibri"/>
          </w:rPr>
          <w:t>Verification Status: HERS Rater to select from list:</w:t>
        </w:r>
      </w:ins>
    </w:p>
    <w:p w14:paraId="430B2585" w14:textId="77777777" w:rsidR="008B4CE8" w:rsidRDefault="008B4CE8">
      <w:pPr>
        <w:pStyle w:val="ListParagraph"/>
        <w:numPr>
          <w:ilvl w:val="1"/>
          <w:numId w:val="70"/>
        </w:numPr>
        <w:rPr>
          <w:ins w:id="216" w:author="Author" w:date="2018-11-15T11:00:00Z"/>
          <w:rFonts w:ascii="Calibri" w:hAnsi="Calibri" w:cs="Calibri"/>
        </w:rPr>
        <w:pPrChange w:id="217" w:author="Author" w:date="2018-11-15T11:01:00Z">
          <w:pPr>
            <w:pStyle w:val="ListParagraph"/>
            <w:numPr>
              <w:ilvl w:val="1"/>
              <w:numId w:val="69"/>
            </w:numPr>
            <w:ind w:left="1440" w:hanging="360"/>
          </w:pPr>
        </w:pPrChange>
      </w:pPr>
      <w:ins w:id="218" w:author="Author" w:date="2018-11-15T11:00:00Z">
        <w:r>
          <w:rPr>
            <w:rFonts w:ascii="Calibri" w:hAnsi="Calibri" w:cs="Calibri"/>
          </w:rPr>
          <w:t>Pass – all applicable requirements are met.</w:t>
        </w:r>
      </w:ins>
    </w:p>
    <w:p w14:paraId="1DAB3E67" w14:textId="77777777" w:rsidR="008B4CE8" w:rsidRDefault="008B4CE8">
      <w:pPr>
        <w:pStyle w:val="ListParagraph"/>
        <w:numPr>
          <w:ilvl w:val="1"/>
          <w:numId w:val="70"/>
        </w:numPr>
        <w:rPr>
          <w:ins w:id="219" w:author="Author" w:date="2018-11-15T11:00:00Z"/>
          <w:rFonts w:ascii="Calibri" w:hAnsi="Calibri" w:cs="Calibri"/>
        </w:rPr>
        <w:pPrChange w:id="220" w:author="Author" w:date="2018-11-15T11:01:00Z">
          <w:pPr>
            <w:pStyle w:val="ListParagraph"/>
            <w:numPr>
              <w:ilvl w:val="1"/>
              <w:numId w:val="69"/>
            </w:numPr>
            <w:ind w:left="1440" w:hanging="360"/>
          </w:pPr>
        </w:pPrChange>
      </w:pPr>
      <w:ins w:id="221" w:author="Author" w:date="2018-11-15T11:00:00Z">
        <w:r>
          <w:rPr>
            <w:rFonts w:ascii="Calibri" w:hAnsi="Calibri" w:cs="Calibri"/>
          </w:rPr>
          <w:t>Fail – one or more applicable requirements are not met. Rater must enter reason for failure in correction notes field below.</w:t>
        </w:r>
      </w:ins>
    </w:p>
    <w:p w14:paraId="4D85BC26" w14:textId="77777777" w:rsidR="008B4CE8" w:rsidRDefault="008B4CE8">
      <w:pPr>
        <w:pStyle w:val="ListParagraph"/>
        <w:numPr>
          <w:ilvl w:val="1"/>
          <w:numId w:val="70"/>
        </w:numPr>
        <w:rPr>
          <w:ins w:id="222" w:author="Author" w:date="2018-11-15T11:00:00Z"/>
          <w:rFonts w:ascii="Calibri" w:hAnsi="Calibri" w:cs="Calibri"/>
        </w:rPr>
        <w:pPrChange w:id="223" w:author="Author" w:date="2018-11-15T11:01:00Z">
          <w:pPr>
            <w:pStyle w:val="ListParagraph"/>
            <w:numPr>
              <w:ilvl w:val="1"/>
              <w:numId w:val="69"/>
            </w:numPr>
            <w:ind w:left="1440" w:hanging="360"/>
          </w:pPr>
        </w:pPrChange>
      </w:pPr>
      <w:ins w:id="224" w:author="Author" w:date="2018-11-15T11:00:00Z">
        <w:r>
          <w:rPr>
            <w:rFonts w:ascii="Calibri" w:hAnsi="Calibri" w:cs="Calibri"/>
          </w:rPr>
          <w:t>All N/A – This entire table is not applicable.</w:t>
        </w:r>
      </w:ins>
    </w:p>
    <w:p w14:paraId="1E8FE9A1" w14:textId="77777777" w:rsidR="008B4CE8" w:rsidRPr="00151E46" w:rsidRDefault="008B4CE8">
      <w:pPr>
        <w:pStyle w:val="ListParagraph"/>
        <w:numPr>
          <w:ilvl w:val="0"/>
          <w:numId w:val="70"/>
        </w:numPr>
        <w:rPr>
          <w:ins w:id="225" w:author="Author" w:date="2018-11-15T11:00:00Z"/>
          <w:rFonts w:ascii="Calibri" w:hAnsi="Calibri" w:cs="Calibri"/>
        </w:rPr>
        <w:pPrChange w:id="226" w:author="Author" w:date="2018-11-15T11:01:00Z">
          <w:pPr>
            <w:pStyle w:val="ListParagraph"/>
            <w:numPr>
              <w:numId w:val="69"/>
            </w:numPr>
            <w:ind w:hanging="360"/>
          </w:pPr>
        </w:pPrChange>
      </w:pPr>
      <w:ins w:id="227" w:author="Author" w:date="2018-11-15T11:00:00Z">
        <w:r>
          <w:rPr>
            <w:rFonts w:ascii="Calibri" w:hAnsi="Calibri" w:cs="Calibri"/>
          </w:rPr>
          <w:lastRenderedPageBreak/>
          <w:t>Correction Notes: Rater must enter the reason for failure.</w:t>
        </w:r>
      </w:ins>
    </w:p>
    <w:p w14:paraId="16C8D9F0" w14:textId="77777777" w:rsidR="00D53DCC"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228" w:author="Author" w:date="2018-11-15T10:47:00Z"/>
          <w:rFonts w:ascii="Calibri" w:hAnsi="Calibri"/>
        </w:rPr>
      </w:pPr>
    </w:p>
    <w:p w14:paraId="325D9C5D" w14:textId="3192AA5E" w:rsidR="00D53DCC"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229" w:author="Author" w:date="2018-11-15T11:01:00Z"/>
          <w:rFonts w:ascii="Calibri" w:hAnsi="Calibri"/>
          <w:b/>
        </w:rPr>
      </w:pPr>
      <w:ins w:id="230" w:author="Author" w:date="2018-11-15T10:47:00Z">
        <w:r w:rsidRPr="00140412">
          <w:rPr>
            <w:rFonts w:ascii="Calibri" w:hAnsi="Calibri"/>
            <w:b/>
          </w:rPr>
          <w:t>M. Special requirements for SPF Insulation</w:t>
        </w:r>
      </w:ins>
    </w:p>
    <w:p w14:paraId="16139093" w14:textId="77777777" w:rsidR="008B4CE8" w:rsidRDefault="008B4CE8">
      <w:pPr>
        <w:pStyle w:val="ListParagraph"/>
        <w:numPr>
          <w:ilvl w:val="0"/>
          <w:numId w:val="72"/>
        </w:numPr>
        <w:rPr>
          <w:ins w:id="231" w:author="Author" w:date="2018-11-15T11:01:00Z"/>
          <w:rFonts w:ascii="Calibri" w:hAnsi="Calibri" w:cs="Calibri"/>
        </w:rPr>
        <w:pPrChange w:id="232" w:author="Author" w:date="2018-11-15T11:01:00Z">
          <w:pPr>
            <w:pStyle w:val="ListParagraph"/>
            <w:numPr>
              <w:numId w:val="71"/>
            </w:numPr>
            <w:ind w:hanging="360"/>
          </w:pPr>
        </w:pPrChange>
      </w:pPr>
      <w:ins w:id="233" w:author="Author" w:date="2018-11-15T11:01:00Z">
        <w:r>
          <w:rPr>
            <w:rFonts w:ascii="Calibri" w:hAnsi="Calibri" w:cs="Calibri"/>
          </w:rPr>
          <w:t>Verification Status: HERS Rater to select from list:</w:t>
        </w:r>
      </w:ins>
    </w:p>
    <w:p w14:paraId="079E10A7" w14:textId="77777777" w:rsidR="008B4CE8" w:rsidRDefault="008B4CE8">
      <w:pPr>
        <w:pStyle w:val="ListParagraph"/>
        <w:numPr>
          <w:ilvl w:val="1"/>
          <w:numId w:val="72"/>
        </w:numPr>
        <w:rPr>
          <w:ins w:id="234" w:author="Author" w:date="2018-11-15T11:01:00Z"/>
          <w:rFonts w:ascii="Calibri" w:hAnsi="Calibri" w:cs="Calibri"/>
        </w:rPr>
        <w:pPrChange w:id="235" w:author="Author" w:date="2018-11-15T11:01:00Z">
          <w:pPr>
            <w:pStyle w:val="ListParagraph"/>
            <w:numPr>
              <w:ilvl w:val="1"/>
              <w:numId w:val="71"/>
            </w:numPr>
            <w:ind w:left="1440" w:hanging="360"/>
          </w:pPr>
        </w:pPrChange>
      </w:pPr>
      <w:ins w:id="236" w:author="Author" w:date="2018-11-15T11:01:00Z">
        <w:r>
          <w:rPr>
            <w:rFonts w:ascii="Calibri" w:hAnsi="Calibri" w:cs="Calibri"/>
          </w:rPr>
          <w:t>Pass – all applicable requirements are met.</w:t>
        </w:r>
      </w:ins>
    </w:p>
    <w:p w14:paraId="55F18173" w14:textId="77777777" w:rsidR="008B4CE8" w:rsidRDefault="008B4CE8">
      <w:pPr>
        <w:pStyle w:val="ListParagraph"/>
        <w:numPr>
          <w:ilvl w:val="1"/>
          <w:numId w:val="72"/>
        </w:numPr>
        <w:rPr>
          <w:ins w:id="237" w:author="Author" w:date="2018-11-15T11:01:00Z"/>
          <w:rFonts w:ascii="Calibri" w:hAnsi="Calibri" w:cs="Calibri"/>
        </w:rPr>
        <w:pPrChange w:id="238" w:author="Author" w:date="2018-11-15T11:01:00Z">
          <w:pPr>
            <w:pStyle w:val="ListParagraph"/>
            <w:numPr>
              <w:ilvl w:val="1"/>
              <w:numId w:val="71"/>
            </w:numPr>
            <w:ind w:left="1440" w:hanging="360"/>
          </w:pPr>
        </w:pPrChange>
      </w:pPr>
      <w:ins w:id="239" w:author="Author" w:date="2018-11-15T11:01:00Z">
        <w:r>
          <w:rPr>
            <w:rFonts w:ascii="Calibri" w:hAnsi="Calibri" w:cs="Calibri"/>
          </w:rPr>
          <w:t>Fail – one or more applicable requirements are not met. Rater must enter reason for failure in correction notes field below.</w:t>
        </w:r>
      </w:ins>
    </w:p>
    <w:p w14:paraId="2D000E1E" w14:textId="77777777" w:rsidR="008B4CE8" w:rsidRDefault="008B4CE8">
      <w:pPr>
        <w:pStyle w:val="ListParagraph"/>
        <w:numPr>
          <w:ilvl w:val="1"/>
          <w:numId w:val="72"/>
        </w:numPr>
        <w:rPr>
          <w:ins w:id="240" w:author="Author" w:date="2018-11-15T11:01:00Z"/>
          <w:rFonts w:ascii="Calibri" w:hAnsi="Calibri" w:cs="Calibri"/>
        </w:rPr>
        <w:pPrChange w:id="241" w:author="Author" w:date="2018-11-15T11:01:00Z">
          <w:pPr>
            <w:pStyle w:val="ListParagraph"/>
            <w:numPr>
              <w:ilvl w:val="1"/>
              <w:numId w:val="71"/>
            </w:numPr>
            <w:ind w:left="1440" w:hanging="360"/>
          </w:pPr>
        </w:pPrChange>
      </w:pPr>
      <w:ins w:id="242" w:author="Author" w:date="2018-11-15T11:01:00Z">
        <w:r>
          <w:rPr>
            <w:rFonts w:ascii="Calibri" w:hAnsi="Calibri" w:cs="Calibri"/>
          </w:rPr>
          <w:t>All N/A – This entire table is not applicable.</w:t>
        </w:r>
      </w:ins>
    </w:p>
    <w:p w14:paraId="762A599B" w14:textId="77777777" w:rsidR="008B4CE8" w:rsidRPr="00151E46" w:rsidRDefault="008B4CE8">
      <w:pPr>
        <w:pStyle w:val="ListParagraph"/>
        <w:numPr>
          <w:ilvl w:val="0"/>
          <w:numId w:val="72"/>
        </w:numPr>
        <w:rPr>
          <w:ins w:id="243" w:author="Author" w:date="2018-11-15T11:01:00Z"/>
          <w:rFonts w:ascii="Calibri" w:hAnsi="Calibri" w:cs="Calibri"/>
        </w:rPr>
        <w:pPrChange w:id="244" w:author="Author" w:date="2018-11-15T11:01:00Z">
          <w:pPr>
            <w:pStyle w:val="ListParagraph"/>
            <w:numPr>
              <w:numId w:val="71"/>
            </w:numPr>
            <w:ind w:hanging="360"/>
          </w:pPr>
        </w:pPrChange>
      </w:pPr>
      <w:ins w:id="245" w:author="Author" w:date="2018-11-15T11:01:00Z">
        <w:r>
          <w:rPr>
            <w:rFonts w:ascii="Calibri" w:hAnsi="Calibri" w:cs="Calibri"/>
          </w:rPr>
          <w:t>Correction Notes: Rater must enter the reason for failure.</w:t>
        </w:r>
      </w:ins>
    </w:p>
    <w:p w14:paraId="629E9417" w14:textId="77777777" w:rsidR="008B4CE8" w:rsidRPr="00140412" w:rsidRDefault="008B4CE8"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246" w:author="Author" w:date="2018-11-15T10:47:00Z"/>
          <w:rFonts w:ascii="Calibri" w:hAnsi="Calibri"/>
          <w:b/>
        </w:rPr>
      </w:pPr>
    </w:p>
    <w:p w14:paraId="002F6443" w14:textId="77777777" w:rsidR="006D5BDA" w:rsidRDefault="006D5BDA" w:rsidP="004451C0">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rPr>
      </w:pPr>
    </w:p>
    <w:p w14:paraId="79FA54F6" w14:textId="77777777" w:rsidR="001D0977" w:rsidRDefault="001D0977" w:rsidP="004451C0">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rPr>
        <w:sectPr w:rsidR="001D0977" w:rsidSect="007164F6">
          <w:headerReference w:type="default" r:id="rId17"/>
          <w:pgSz w:w="12240" w:h="15840"/>
          <w:pgMar w:top="720" w:right="720" w:bottom="720" w:left="720" w:header="720" w:footer="288" w:gutter="0"/>
          <w:cols w:space="720"/>
          <w:docGrid w:linePitch="360"/>
        </w:sectPr>
      </w:pPr>
    </w:p>
    <w:tbl>
      <w:tblPr>
        <w:tblStyle w:val="TableGrid"/>
        <w:tblW w:w="0" w:type="auto"/>
        <w:tblLook w:val="04A0" w:firstRow="1" w:lastRow="0" w:firstColumn="1" w:lastColumn="0" w:noHBand="0" w:noVBand="1"/>
      </w:tblPr>
      <w:tblGrid>
        <w:gridCol w:w="535"/>
        <w:gridCol w:w="3420"/>
        <w:gridCol w:w="6835"/>
      </w:tblGrid>
      <w:tr w:rsidR="00284660" w:rsidRPr="00E93981" w14:paraId="479D9CB0" w14:textId="77777777" w:rsidTr="00284660">
        <w:tc>
          <w:tcPr>
            <w:tcW w:w="10790" w:type="dxa"/>
            <w:gridSpan w:val="3"/>
          </w:tcPr>
          <w:p w14:paraId="3FFC282A" w14:textId="77777777" w:rsidR="00284660" w:rsidRPr="00E93981" w:rsidRDefault="00284660" w:rsidP="00284660">
            <w:pPr>
              <w:rPr>
                <w:rFonts w:ascii="Calibri" w:hAnsi="Calibri"/>
                <w:b/>
                <w:sz w:val="18"/>
                <w:szCs w:val="18"/>
              </w:rPr>
            </w:pPr>
            <w:r w:rsidRPr="00ED3B62">
              <w:rPr>
                <w:rFonts w:ascii="Calibri" w:hAnsi="Calibri"/>
                <w:b/>
                <w:sz w:val="18"/>
                <w:szCs w:val="18"/>
              </w:rPr>
              <w:lastRenderedPageBreak/>
              <w:t>A.</w:t>
            </w:r>
            <w:r w:rsidRPr="00E93981">
              <w:rPr>
                <w:rFonts w:ascii="Calibri" w:hAnsi="Calibri"/>
                <w:b/>
                <w:sz w:val="18"/>
                <w:szCs w:val="18"/>
              </w:rPr>
              <w:t xml:space="preserve"> Insulation Materials Installed</w:t>
            </w:r>
          </w:p>
        </w:tc>
      </w:tr>
      <w:tr w:rsidR="00284660" w:rsidRPr="00E93981" w14:paraId="64BB714C" w14:textId="77777777" w:rsidTr="001B1FF4">
        <w:tc>
          <w:tcPr>
            <w:tcW w:w="535" w:type="dxa"/>
            <w:vAlign w:val="center"/>
          </w:tcPr>
          <w:p w14:paraId="0490E615" w14:textId="77777777" w:rsidR="00284660" w:rsidRPr="00E93981" w:rsidRDefault="00284660" w:rsidP="00284660">
            <w:pPr>
              <w:jc w:val="center"/>
              <w:rPr>
                <w:rFonts w:ascii="Calibri" w:hAnsi="Calibri"/>
                <w:sz w:val="18"/>
                <w:szCs w:val="18"/>
              </w:rPr>
            </w:pPr>
            <w:r w:rsidRPr="00E93981">
              <w:rPr>
                <w:rFonts w:ascii="Calibri" w:hAnsi="Calibri"/>
                <w:sz w:val="18"/>
                <w:szCs w:val="18"/>
              </w:rPr>
              <w:t>01</w:t>
            </w:r>
          </w:p>
        </w:tc>
        <w:tc>
          <w:tcPr>
            <w:tcW w:w="3420" w:type="dxa"/>
            <w:vAlign w:val="center"/>
          </w:tcPr>
          <w:p w14:paraId="45D75473" w14:textId="77777777" w:rsidR="00284660" w:rsidRPr="00E93981" w:rsidRDefault="00284660">
            <w:pPr>
              <w:rPr>
                <w:rFonts w:ascii="Calibri" w:hAnsi="Calibri"/>
                <w:sz w:val="18"/>
                <w:szCs w:val="18"/>
              </w:rPr>
            </w:pPr>
            <w:r w:rsidRPr="00E93981">
              <w:rPr>
                <w:rFonts w:ascii="Calibri" w:hAnsi="Calibri"/>
                <w:sz w:val="18"/>
                <w:szCs w:val="18"/>
              </w:rPr>
              <w:t xml:space="preserve">Roof Deck Insulation </w:t>
            </w:r>
            <w:r>
              <w:rPr>
                <w:rFonts w:ascii="Calibri" w:hAnsi="Calibri"/>
                <w:sz w:val="18"/>
                <w:szCs w:val="18"/>
              </w:rPr>
              <w:t>Material Installed</w:t>
            </w:r>
          </w:p>
        </w:tc>
        <w:tc>
          <w:tcPr>
            <w:tcW w:w="6835" w:type="dxa"/>
          </w:tcPr>
          <w:p w14:paraId="4D00FF17" w14:textId="77777777" w:rsidR="00CF5FC6" w:rsidRDefault="00CF5FC6" w:rsidP="00CF5FC6">
            <w:pPr>
              <w:rPr>
                <w:ins w:id="247" w:author="Author" w:date="2018-11-16T14:15:00Z"/>
                <w:rFonts w:ascii="Calibri" w:hAnsi="Calibri"/>
                <w:sz w:val="18"/>
                <w:szCs w:val="18"/>
              </w:rPr>
            </w:pPr>
            <w:ins w:id="248" w:author="Author" w:date="2018-11-16T14:15:00Z">
              <w:r>
                <w:rPr>
                  <w:rFonts w:ascii="Calibri" w:hAnsi="Calibri"/>
                  <w:sz w:val="18"/>
                  <w:szCs w:val="18"/>
                </w:rPr>
                <w:t>&lt;&lt;user select one from list:</w:t>
              </w:r>
            </w:ins>
          </w:p>
          <w:p w14:paraId="3A46FCD5" w14:textId="77777777" w:rsidR="00CF5FC6" w:rsidRDefault="00CF5FC6" w:rsidP="00CF5FC6">
            <w:pPr>
              <w:rPr>
                <w:ins w:id="249" w:author="Author" w:date="2018-11-16T14:15:00Z"/>
                <w:rFonts w:ascii="Calibri" w:hAnsi="Calibri"/>
                <w:sz w:val="18"/>
                <w:szCs w:val="18"/>
              </w:rPr>
            </w:pPr>
            <w:ins w:id="250" w:author="Author" w:date="2018-11-16T14:15:00Z">
              <w:r>
                <w:rPr>
                  <w:rFonts w:ascii="Calibri" w:hAnsi="Calibri"/>
                  <w:sz w:val="18"/>
                  <w:szCs w:val="18"/>
                </w:rPr>
                <w:t>*Batt and Blanket;</w:t>
              </w:r>
            </w:ins>
          </w:p>
          <w:p w14:paraId="505E4B4C" w14:textId="77777777" w:rsidR="00CF5FC6" w:rsidRDefault="00CF5FC6" w:rsidP="00CF5FC6">
            <w:pPr>
              <w:rPr>
                <w:ins w:id="251" w:author="Author" w:date="2018-11-16T14:15:00Z"/>
                <w:rFonts w:ascii="Calibri" w:hAnsi="Calibri"/>
                <w:sz w:val="18"/>
                <w:szCs w:val="18"/>
              </w:rPr>
            </w:pPr>
            <w:ins w:id="252" w:author="Author" w:date="2018-11-16T14:15:00Z">
              <w:r>
                <w:rPr>
                  <w:rFonts w:ascii="Calibri" w:hAnsi="Calibri"/>
                  <w:sz w:val="18"/>
                  <w:szCs w:val="18"/>
                </w:rPr>
                <w:t>*Loose-fill;</w:t>
              </w:r>
            </w:ins>
          </w:p>
          <w:p w14:paraId="4C7B8D3B" w14:textId="77777777" w:rsidR="00CF5FC6" w:rsidRDefault="00CF5FC6" w:rsidP="00CF5FC6">
            <w:pPr>
              <w:rPr>
                <w:ins w:id="253" w:author="Author" w:date="2018-11-16T14:15:00Z"/>
                <w:rFonts w:ascii="Calibri" w:hAnsi="Calibri"/>
                <w:sz w:val="18"/>
                <w:szCs w:val="18"/>
              </w:rPr>
            </w:pPr>
            <w:ins w:id="254" w:author="Author" w:date="2018-11-16T14:15:00Z">
              <w:r>
                <w:rPr>
                  <w:rFonts w:ascii="Calibri" w:hAnsi="Calibri"/>
                  <w:sz w:val="18"/>
                  <w:szCs w:val="18"/>
                </w:rPr>
                <w:t>*Rigid Board;</w:t>
              </w:r>
            </w:ins>
          </w:p>
          <w:p w14:paraId="3AE5FC7B" w14:textId="77777777" w:rsidR="00CF5FC6" w:rsidRDefault="00CF5FC6" w:rsidP="00CF5FC6">
            <w:pPr>
              <w:rPr>
                <w:ins w:id="255" w:author="Author" w:date="2018-11-16T14:15:00Z"/>
                <w:rFonts w:ascii="Calibri" w:hAnsi="Calibri"/>
                <w:sz w:val="18"/>
                <w:szCs w:val="18"/>
              </w:rPr>
            </w:pPr>
            <w:ins w:id="256" w:author="Author" w:date="2018-11-16T14:15:00Z">
              <w:r>
                <w:rPr>
                  <w:rFonts w:ascii="Calibri" w:hAnsi="Calibri"/>
                  <w:sz w:val="18"/>
                  <w:szCs w:val="18"/>
                </w:rPr>
                <w:t>*Spray Polyurethane Foam (SPF);</w:t>
              </w:r>
            </w:ins>
          </w:p>
          <w:p w14:paraId="2413D1AD" w14:textId="15C73AD3" w:rsidR="00CF5FC6" w:rsidRDefault="00CF5FC6" w:rsidP="00CF5FC6">
            <w:pPr>
              <w:rPr>
                <w:ins w:id="257" w:author="Author" w:date="2018-11-16T14:15:00Z"/>
                <w:rFonts w:ascii="Calibri" w:hAnsi="Calibri"/>
                <w:sz w:val="18"/>
                <w:szCs w:val="18"/>
              </w:rPr>
            </w:pPr>
            <w:ins w:id="258" w:author="Author" w:date="2018-11-16T14:15:00Z">
              <w:r>
                <w:rPr>
                  <w:rFonts w:ascii="Calibri" w:hAnsi="Calibri"/>
                  <w:sz w:val="18"/>
                  <w:szCs w:val="18"/>
                </w:rPr>
                <w:t xml:space="preserve">*Structural Insulated Panel (SIP); </w:t>
              </w:r>
            </w:ins>
          </w:p>
          <w:p w14:paraId="189259BA" w14:textId="77777777" w:rsidR="00CF5FC6" w:rsidRDefault="00CF5FC6" w:rsidP="00CF5FC6">
            <w:pPr>
              <w:rPr>
                <w:ins w:id="259" w:author="Author" w:date="2018-11-16T14:15:00Z"/>
                <w:rFonts w:ascii="Calibri" w:hAnsi="Calibri"/>
                <w:sz w:val="18"/>
                <w:szCs w:val="18"/>
              </w:rPr>
            </w:pPr>
            <w:ins w:id="260" w:author="Author" w:date="2018-11-16T14:15:00Z">
              <w:r>
                <w:rPr>
                  <w:rFonts w:ascii="Calibri" w:hAnsi="Calibri"/>
                  <w:sz w:val="18"/>
                  <w:szCs w:val="18"/>
                </w:rPr>
                <w:t>*Insulated Concrete Form (ICF); or</w:t>
              </w:r>
            </w:ins>
          </w:p>
          <w:p w14:paraId="70CF88AE" w14:textId="7C1E525A" w:rsidR="00284660" w:rsidRPr="00E93981" w:rsidRDefault="00CF5FC6" w:rsidP="00CF5FC6">
            <w:pPr>
              <w:rPr>
                <w:rFonts w:ascii="Calibri" w:hAnsi="Calibri"/>
                <w:sz w:val="18"/>
                <w:szCs w:val="18"/>
              </w:rPr>
            </w:pPr>
            <w:ins w:id="261" w:author="Author" w:date="2018-11-16T14:15:00Z">
              <w:r>
                <w:rPr>
                  <w:rFonts w:ascii="Calibri" w:hAnsi="Calibri"/>
                  <w:sz w:val="18"/>
                  <w:szCs w:val="18"/>
                </w:rPr>
                <w:t>*NA&gt;&gt;</w:t>
              </w:r>
            </w:ins>
            <w:del w:id="262" w:author="Author" w:date="2018-11-16T14:15:00Z">
              <w:r w:rsidR="00D829A1" w:rsidDel="00CF5FC6">
                <w:rPr>
                  <w:rFonts w:asciiTheme="minorHAnsi" w:hAnsiTheme="minorHAnsi"/>
                  <w:sz w:val="18"/>
                  <w:szCs w:val="18"/>
                </w:rPr>
                <w:delText>&lt;&lt;reference value from CF2R&gt;&gt;</w:delText>
              </w:r>
            </w:del>
          </w:p>
        </w:tc>
      </w:tr>
      <w:tr w:rsidR="00284660" w:rsidRPr="00E93981" w14:paraId="5F7A236C" w14:textId="77777777" w:rsidTr="001B1FF4">
        <w:tc>
          <w:tcPr>
            <w:tcW w:w="535" w:type="dxa"/>
            <w:vAlign w:val="center"/>
          </w:tcPr>
          <w:p w14:paraId="05F654A4" w14:textId="77777777" w:rsidR="00284660" w:rsidRPr="00E93981" w:rsidRDefault="00284660" w:rsidP="00284660">
            <w:pPr>
              <w:jc w:val="center"/>
              <w:rPr>
                <w:rFonts w:ascii="Calibri" w:hAnsi="Calibri"/>
                <w:sz w:val="18"/>
                <w:szCs w:val="18"/>
              </w:rPr>
            </w:pPr>
            <w:r w:rsidRPr="00E93981">
              <w:rPr>
                <w:rFonts w:ascii="Calibri" w:hAnsi="Calibri"/>
                <w:sz w:val="18"/>
                <w:szCs w:val="18"/>
              </w:rPr>
              <w:t>02</w:t>
            </w:r>
          </w:p>
        </w:tc>
        <w:tc>
          <w:tcPr>
            <w:tcW w:w="3420" w:type="dxa"/>
            <w:vAlign w:val="center"/>
          </w:tcPr>
          <w:p w14:paraId="5619DDDC" w14:textId="77777777" w:rsidR="00284660" w:rsidRPr="00E93981" w:rsidRDefault="00284660">
            <w:pPr>
              <w:rPr>
                <w:rFonts w:ascii="Calibri" w:hAnsi="Calibri"/>
                <w:sz w:val="18"/>
                <w:szCs w:val="18"/>
              </w:rPr>
            </w:pPr>
            <w:r w:rsidRPr="00E93981">
              <w:rPr>
                <w:rFonts w:ascii="Calibri" w:hAnsi="Calibri"/>
                <w:sz w:val="18"/>
                <w:szCs w:val="18"/>
              </w:rPr>
              <w:t xml:space="preserve">Ceiling Insulation </w:t>
            </w:r>
            <w:r>
              <w:rPr>
                <w:rFonts w:ascii="Calibri" w:hAnsi="Calibri"/>
                <w:sz w:val="18"/>
                <w:szCs w:val="18"/>
              </w:rPr>
              <w:t>Material Installed</w:t>
            </w:r>
          </w:p>
        </w:tc>
        <w:tc>
          <w:tcPr>
            <w:tcW w:w="6835" w:type="dxa"/>
          </w:tcPr>
          <w:p w14:paraId="1036C883" w14:textId="77777777" w:rsidR="00CF5FC6" w:rsidRDefault="00CF5FC6" w:rsidP="00CF5FC6">
            <w:pPr>
              <w:rPr>
                <w:ins w:id="263" w:author="Author" w:date="2018-11-16T14:15:00Z"/>
                <w:rFonts w:ascii="Calibri" w:hAnsi="Calibri"/>
                <w:sz w:val="18"/>
                <w:szCs w:val="18"/>
              </w:rPr>
            </w:pPr>
            <w:ins w:id="264" w:author="Author" w:date="2018-11-16T14:15:00Z">
              <w:r>
                <w:rPr>
                  <w:rFonts w:ascii="Calibri" w:hAnsi="Calibri"/>
                  <w:sz w:val="18"/>
                  <w:szCs w:val="18"/>
                </w:rPr>
                <w:t>&lt;&lt;user select one from list:</w:t>
              </w:r>
            </w:ins>
          </w:p>
          <w:p w14:paraId="20B7065C" w14:textId="77777777" w:rsidR="00CF5FC6" w:rsidRDefault="00CF5FC6" w:rsidP="00CF5FC6">
            <w:pPr>
              <w:rPr>
                <w:ins w:id="265" w:author="Author" w:date="2018-11-16T14:15:00Z"/>
                <w:rFonts w:ascii="Calibri" w:hAnsi="Calibri"/>
                <w:sz w:val="18"/>
                <w:szCs w:val="18"/>
              </w:rPr>
            </w:pPr>
            <w:ins w:id="266" w:author="Author" w:date="2018-11-16T14:15:00Z">
              <w:r>
                <w:rPr>
                  <w:rFonts w:ascii="Calibri" w:hAnsi="Calibri"/>
                  <w:sz w:val="18"/>
                  <w:szCs w:val="18"/>
                </w:rPr>
                <w:t>*Batt and Blanket;</w:t>
              </w:r>
            </w:ins>
          </w:p>
          <w:p w14:paraId="287BB6D0" w14:textId="77777777" w:rsidR="00CF5FC6" w:rsidRDefault="00CF5FC6" w:rsidP="00CF5FC6">
            <w:pPr>
              <w:rPr>
                <w:ins w:id="267" w:author="Author" w:date="2018-11-16T14:15:00Z"/>
                <w:rFonts w:ascii="Calibri" w:hAnsi="Calibri"/>
                <w:sz w:val="18"/>
                <w:szCs w:val="18"/>
              </w:rPr>
            </w:pPr>
            <w:ins w:id="268" w:author="Author" w:date="2018-11-16T14:15:00Z">
              <w:r>
                <w:rPr>
                  <w:rFonts w:ascii="Calibri" w:hAnsi="Calibri"/>
                  <w:sz w:val="18"/>
                  <w:szCs w:val="18"/>
                </w:rPr>
                <w:t>*Loose-fill;</w:t>
              </w:r>
            </w:ins>
          </w:p>
          <w:p w14:paraId="2D2116AA" w14:textId="77777777" w:rsidR="00CF5FC6" w:rsidRDefault="00CF5FC6" w:rsidP="00CF5FC6">
            <w:pPr>
              <w:rPr>
                <w:ins w:id="269" w:author="Author" w:date="2018-11-16T14:15:00Z"/>
                <w:rFonts w:ascii="Calibri" w:hAnsi="Calibri"/>
                <w:sz w:val="18"/>
                <w:szCs w:val="18"/>
              </w:rPr>
            </w:pPr>
            <w:ins w:id="270" w:author="Author" w:date="2018-11-16T14:15:00Z">
              <w:r>
                <w:rPr>
                  <w:rFonts w:ascii="Calibri" w:hAnsi="Calibri"/>
                  <w:sz w:val="18"/>
                  <w:szCs w:val="18"/>
                </w:rPr>
                <w:t>*Rigid Board;</w:t>
              </w:r>
            </w:ins>
          </w:p>
          <w:p w14:paraId="696F4E13" w14:textId="77777777" w:rsidR="00CF5FC6" w:rsidRDefault="00CF5FC6" w:rsidP="00CF5FC6">
            <w:pPr>
              <w:rPr>
                <w:ins w:id="271" w:author="Author" w:date="2018-11-16T14:15:00Z"/>
                <w:rFonts w:ascii="Calibri" w:hAnsi="Calibri"/>
                <w:sz w:val="18"/>
                <w:szCs w:val="18"/>
              </w:rPr>
            </w:pPr>
            <w:ins w:id="272" w:author="Author" w:date="2018-11-16T14:15:00Z">
              <w:r>
                <w:rPr>
                  <w:rFonts w:ascii="Calibri" w:hAnsi="Calibri"/>
                  <w:sz w:val="18"/>
                  <w:szCs w:val="18"/>
                </w:rPr>
                <w:t>*Spray Polyurethane Foam (SPF);</w:t>
              </w:r>
            </w:ins>
          </w:p>
          <w:p w14:paraId="6E131254" w14:textId="6E048471" w:rsidR="00CF5FC6" w:rsidRDefault="00CF5FC6" w:rsidP="00CF5FC6">
            <w:pPr>
              <w:rPr>
                <w:ins w:id="273" w:author="Author" w:date="2018-11-16T14:15:00Z"/>
                <w:rFonts w:ascii="Calibri" w:hAnsi="Calibri"/>
                <w:sz w:val="18"/>
                <w:szCs w:val="18"/>
              </w:rPr>
            </w:pPr>
            <w:ins w:id="274" w:author="Author" w:date="2018-11-16T14:15:00Z">
              <w:r>
                <w:rPr>
                  <w:rFonts w:ascii="Calibri" w:hAnsi="Calibri"/>
                  <w:sz w:val="18"/>
                  <w:szCs w:val="18"/>
                </w:rPr>
                <w:t xml:space="preserve">*Structural Insulated Panel (SIP); </w:t>
              </w:r>
            </w:ins>
          </w:p>
          <w:p w14:paraId="58AAC5B6" w14:textId="77777777" w:rsidR="00CF5FC6" w:rsidRDefault="00CF5FC6" w:rsidP="00CF5FC6">
            <w:pPr>
              <w:rPr>
                <w:ins w:id="275" w:author="Author" w:date="2018-11-16T14:15:00Z"/>
                <w:rFonts w:ascii="Calibri" w:hAnsi="Calibri"/>
                <w:sz w:val="18"/>
                <w:szCs w:val="18"/>
              </w:rPr>
            </w:pPr>
            <w:ins w:id="276" w:author="Author" w:date="2018-11-16T14:15:00Z">
              <w:r>
                <w:rPr>
                  <w:rFonts w:ascii="Calibri" w:hAnsi="Calibri"/>
                  <w:sz w:val="18"/>
                  <w:szCs w:val="18"/>
                </w:rPr>
                <w:t>*Insulated Concrete Form (ICF); or</w:t>
              </w:r>
            </w:ins>
          </w:p>
          <w:p w14:paraId="3961294C" w14:textId="545855F6" w:rsidR="00284660" w:rsidRPr="00E93981" w:rsidRDefault="00CF5FC6" w:rsidP="00CF5FC6">
            <w:pPr>
              <w:rPr>
                <w:rFonts w:ascii="Calibri" w:hAnsi="Calibri"/>
                <w:sz w:val="18"/>
                <w:szCs w:val="18"/>
              </w:rPr>
            </w:pPr>
            <w:ins w:id="277" w:author="Author" w:date="2018-11-16T14:15:00Z">
              <w:r>
                <w:rPr>
                  <w:rFonts w:ascii="Calibri" w:hAnsi="Calibri"/>
                  <w:sz w:val="18"/>
                  <w:szCs w:val="18"/>
                </w:rPr>
                <w:t>*NA&gt;&gt;</w:t>
              </w:r>
            </w:ins>
            <w:del w:id="278" w:author="Author" w:date="2018-11-16T14:15:00Z">
              <w:r w:rsidR="00D829A1" w:rsidDel="00CF5FC6">
                <w:rPr>
                  <w:rFonts w:asciiTheme="minorHAnsi" w:hAnsiTheme="minorHAnsi"/>
                  <w:sz w:val="18"/>
                  <w:szCs w:val="18"/>
                </w:rPr>
                <w:delText>&lt;&lt;reference value from CF2R&gt;&gt;</w:delText>
              </w:r>
            </w:del>
          </w:p>
        </w:tc>
      </w:tr>
      <w:tr w:rsidR="00284660" w:rsidRPr="00E93981" w14:paraId="5CF7631F" w14:textId="77777777" w:rsidTr="001B1FF4">
        <w:tc>
          <w:tcPr>
            <w:tcW w:w="535" w:type="dxa"/>
            <w:vAlign w:val="center"/>
          </w:tcPr>
          <w:p w14:paraId="6BADC5C4" w14:textId="77777777" w:rsidR="00284660" w:rsidRPr="00E93981" w:rsidRDefault="00284660" w:rsidP="00284660">
            <w:pPr>
              <w:jc w:val="center"/>
              <w:rPr>
                <w:rFonts w:ascii="Calibri" w:hAnsi="Calibri"/>
                <w:sz w:val="18"/>
                <w:szCs w:val="18"/>
              </w:rPr>
            </w:pPr>
            <w:r w:rsidRPr="00E93981">
              <w:rPr>
                <w:rFonts w:ascii="Calibri" w:hAnsi="Calibri"/>
                <w:sz w:val="18"/>
                <w:szCs w:val="18"/>
              </w:rPr>
              <w:t>03</w:t>
            </w:r>
          </w:p>
        </w:tc>
        <w:tc>
          <w:tcPr>
            <w:tcW w:w="3420" w:type="dxa"/>
            <w:vAlign w:val="center"/>
          </w:tcPr>
          <w:p w14:paraId="0488E0C0" w14:textId="77777777" w:rsidR="00284660" w:rsidRPr="00E93981" w:rsidRDefault="00284660">
            <w:pPr>
              <w:rPr>
                <w:rFonts w:ascii="Calibri" w:hAnsi="Calibri"/>
                <w:sz w:val="18"/>
                <w:szCs w:val="18"/>
              </w:rPr>
            </w:pPr>
            <w:r w:rsidRPr="00E93981">
              <w:rPr>
                <w:rFonts w:ascii="Calibri" w:hAnsi="Calibri"/>
                <w:sz w:val="18"/>
                <w:szCs w:val="18"/>
              </w:rPr>
              <w:t xml:space="preserve">Exterior Wall Insulation </w:t>
            </w:r>
            <w:r>
              <w:rPr>
                <w:rFonts w:ascii="Calibri" w:hAnsi="Calibri"/>
                <w:sz w:val="18"/>
                <w:szCs w:val="18"/>
              </w:rPr>
              <w:t>Material Installed</w:t>
            </w:r>
          </w:p>
        </w:tc>
        <w:tc>
          <w:tcPr>
            <w:tcW w:w="6835" w:type="dxa"/>
          </w:tcPr>
          <w:p w14:paraId="68B35F9E" w14:textId="77777777" w:rsidR="00CF5FC6" w:rsidRDefault="00CF5FC6" w:rsidP="00CF5FC6">
            <w:pPr>
              <w:rPr>
                <w:ins w:id="279" w:author="Author" w:date="2018-11-16T14:15:00Z"/>
                <w:rFonts w:ascii="Calibri" w:hAnsi="Calibri"/>
                <w:sz w:val="18"/>
                <w:szCs w:val="18"/>
              </w:rPr>
            </w:pPr>
            <w:ins w:id="280" w:author="Author" w:date="2018-11-16T14:15:00Z">
              <w:r>
                <w:rPr>
                  <w:rFonts w:ascii="Calibri" w:hAnsi="Calibri"/>
                  <w:sz w:val="18"/>
                  <w:szCs w:val="18"/>
                </w:rPr>
                <w:t>&lt;&lt;user select one from list:</w:t>
              </w:r>
            </w:ins>
          </w:p>
          <w:p w14:paraId="44680DC2" w14:textId="77777777" w:rsidR="00CF5FC6" w:rsidRDefault="00CF5FC6" w:rsidP="00CF5FC6">
            <w:pPr>
              <w:rPr>
                <w:ins w:id="281" w:author="Author" w:date="2018-11-16T14:15:00Z"/>
                <w:rFonts w:ascii="Calibri" w:hAnsi="Calibri"/>
                <w:sz w:val="18"/>
                <w:szCs w:val="18"/>
              </w:rPr>
            </w:pPr>
            <w:ins w:id="282" w:author="Author" w:date="2018-11-16T14:15:00Z">
              <w:r>
                <w:rPr>
                  <w:rFonts w:ascii="Calibri" w:hAnsi="Calibri"/>
                  <w:sz w:val="18"/>
                  <w:szCs w:val="18"/>
                </w:rPr>
                <w:t>*Batt and Blanket;</w:t>
              </w:r>
            </w:ins>
          </w:p>
          <w:p w14:paraId="66E4B1C0" w14:textId="77777777" w:rsidR="00CF5FC6" w:rsidRDefault="00CF5FC6" w:rsidP="00CF5FC6">
            <w:pPr>
              <w:rPr>
                <w:ins w:id="283" w:author="Author" w:date="2018-11-16T14:15:00Z"/>
                <w:rFonts w:ascii="Calibri" w:hAnsi="Calibri"/>
                <w:sz w:val="18"/>
                <w:szCs w:val="18"/>
              </w:rPr>
            </w:pPr>
            <w:ins w:id="284" w:author="Author" w:date="2018-11-16T14:15:00Z">
              <w:r>
                <w:rPr>
                  <w:rFonts w:ascii="Calibri" w:hAnsi="Calibri"/>
                  <w:sz w:val="18"/>
                  <w:szCs w:val="18"/>
                </w:rPr>
                <w:t>*Loose-fill;</w:t>
              </w:r>
            </w:ins>
          </w:p>
          <w:p w14:paraId="6E8410A1" w14:textId="77777777" w:rsidR="00CF5FC6" w:rsidRDefault="00CF5FC6" w:rsidP="00CF5FC6">
            <w:pPr>
              <w:rPr>
                <w:ins w:id="285" w:author="Author" w:date="2018-11-16T14:15:00Z"/>
                <w:rFonts w:ascii="Calibri" w:hAnsi="Calibri"/>
                <w:sz w:val="18"/>
                <w:szCs w:val="18"/>
              </w:rPr>
            </w:pPr>
            <w:ins w:id="286" w:author="Author" w:date="2018-11-16T14:15:00Z">
              <w:r>
                <w:rPr>
                  <w:rFonts w:ascii="Calibri" w:hAnsi="Calibri"/>
                  <w:sz w:val="18"/>
                  <w:szCs w:val="18"/>
                </w:rPr>
                <w:t>*Rigid Board;</w:t>
              </w:r>
            </w:ins>
          </w:p>
          <w:p w14:paraId="5B7ED052" w14:textId="77777777" w:rsidR="00CF5FC6" w:rsidRDefault="00CF5FC6" w:rsidP="00CF5FC6">
            <w:pPr>
              <w:rPr>
                <w:ins w:id="287" w:author="Author" w:date="2018-11-16T14:15:00Z"/>
                <w:rFonts w:ascii="Calibri" w:hAnsi="Calibri"/>
                <w:sz w:val="18"/>
                <w:szCs w:val="18"/>
              </w:rPr>
            </w:pPr>
            <w:ins w:id="288" w:author="Author" w:date="2018-11-16T14:15:00Z">
              <w:r>
                <w:rPr>
                  <w:rFonts w:ascii="Calibri" w:hAnsi="Calibri"/>
                  <w:sz w:val="18"/>
                  <w:szCs w:val="18"/>
                </w:rPr>
                <w:t>*Spray Polyurethane Foam (SPF);</w:t>
              </w:r>
            </w:ins>
          </w:p>
          <w:p w14:paraId="2B0ABFEB" w14:textId="77777777" w:rsidR="00CF5FC6" w:rsidRDefault="00CF5FC6" w:rsidP="00CF5FC6">
            <w:pPr>
              <w:rPr>
                <w:ins w:id="289" w:author="Author" w:date="2018-11-16T14:15:00Z"/>
                <w:rFonts w:ascii="Calibri" w:hAnsi="Calibri"/>
                <w:sz w:val="18"/>
                <w:szCs w:val="18"/>
              </w:rPr>
            </w:pPr>
            <w:ins w:id="290" w:author="Author" w:date="2018-11-16T14:15:00Z">
              <w:r>
                <w:rPr>
                  <w:rFonts w:ascii="Calibri" w:hAnsi="Calibri"/>
                  <w:sz w:val="18"/>
                  <w:szCs w:val="18"/>
                </w:rPr>
                <w:t>*Structural Insulated Panel (SIP); or</w:t>
              </w:r>
            </w:ins>
          </w:p>
          <w:p w14:paraId="1222D2A3" w14:textId="567163F3" w:rsidR="00284660" w:rsidRPr="00E93981" w:rsidRDefault="00CF5FC6" w:rsidP="00CF5FC6">
            <w:pPr>
              <w:rPr>
                <w:rFonts w:ascii="Calibri" w:hAnsi="Calibri"/>
                <w:sz w:val="18"/>
                <w:szCs w:val="18"/>
              </w:rPr>
            </w:pPr>
            <w:ins w:id="291" w:author="Author" w:date="2018-11-16T14:15:00Z">
              <w:r>
                <w:rPr>
                  <w:rFonts w:ascii="Calibri" w:hAnsi="Calibri"/>
                  <w:sz w:val="18"/>
                  <w:szCs w:val="18"/>
                </w:rPr>
                <w:t>*Insulated Concrete Form (ICF)&gt;&gt;</w:t>
              </w:r>
            </w:ins>
            <w:del w:id="292" w:author="Author" w:date="2018-11-16T14:15:00Z">
              <w:r w:rsidR="00D829A1" w:rsidDel="00CF5FC6">
                <w:rPr>
                  <w:rFonts w:asciiTheme="minorHAnsi" w:hAnsiTheme="minorHAnsi"/>
                  <w:sz w:val="18"/>
                  <w:szCs w:val="18"/>
                </w:rPr>
                <w:delText>&lt;&lt;reference value from CF2R&gt;&gt;</w:delText>
              </w:r>
            </w:del>
          </w:p>
        </w:tc>
      </w:tr>
      <w:tr w:rsidR="00284660" w:rsidRPr="00E93981" w14:paraId="3B6AA7EF" w14:textId="77777777" w:rsidTr="001B1FF4">
        <w:tc>
          <w:tcPr>
            <w:tcW w:w="535" w:type="dxa"/>
            <w:vAlign w:val="center"/>
          </w:tcPr>
          <w:p w14:paraId="19A2870A" w14:textId="77777777" w:rsidR="00284660" w:rsidRPr="00E93981" w:rsidRDefault="00284660" w:rsidP="00284660">
            <w:pPr>
              <w:jc w:val="center"/>
              <w:rPr>
                <w:rFonts w:ascii="Calibri" w:hAnsi="Calibri"/>
                <w:sz w:val="18"/>
                <w:szCs w:val="18"/>
              </w:rPr>
            </w:pPr>
            <w:r w:rsidRPr="00E93981">
              <w:rPr>
                <w:rFonts w:ascii="Calibri" w:hAnsi="Calibri"/>
                <w:sz w:val="18"/>
                <w:szCs w:val="18"/>
              </w:rPr>
              <w:t>04</w:t>
            </w:r>
          </w:p>
        </w:tc>
        <w:tc>
          <w:tcPr>
            <w:tcW w:w="3420" w:type="dxa"/>
            <w:vAlign w:val="center"/>
          </w:tcPr>
          <w:p w14:paraId="0B2337E5" w14:textId="77777777" w:rsidR="00284660" w:rsidRPr="00E93981" w:rsidRDefault="00284660">
            <w:pPr>
              <w:rPr>
                <w:rFonts w:ascii="Calibri" w:hAnsi="Calibri"/>
                <w:sz w:val="18"/>
                <w:szCs w:val="18"/>
              </w:rPr>
            </w:pPr>
            <w:r w:rsidRPr="00E93981">
              <w:rPr>
                <w:rFonts w:ascii="Calibri" w:hAnsi="Calibri"/>
                <w:sz w:val="18"/>
                <w:szCs w:val="18"/>
              </w:rPr>
              <w:t xml:space="preserve">Raised Floor Insulation </w:t>
            </w:r>
            <w:r>
              <w:rPr>
                <w:rFonts w:ascii="Calibri" w:hAnsi="Calibri"/>
                <w:sz w:val="18"/>
                <w:szCs w:val="18"/>
              </w:rPr>
              <w:t>Material Installed</w:t>
            </w:r>
          </w:p>
        </w:tc>
        <w:tc>
          <w:tcPr>
            <w:tcW w:w="6835" w:type="dxa"/>
          </w:tcPr>
          <w:p w14:paraId="00FB6D05" w14:textId="77777777" w:rsidR="00CF5FC6" w:rsidRDefault="00CF5FC6" w:rsidP="00CF5FC6">
            <w:pPr>
              <w:rPr>
                <w:ins w:id="293" w:author="Author" w:date="2018-11-16T14:15:00Z"/>
                <w:rFonts w:ascii="Calibri" w:hAnsi="Calibri"/>
                <w:sz w:val="18"/>
                <w:szCs w:val="18"/>
              </w:rPr>
            </w:pPr>
            <w:ins w:id="294" w:author="Author" w:date="2018-11-16T14:15:00Z">
              <w:r>
                <w:rPr>
                  <w:rFonts w:ascii="Calibri" w:hAnsi="Calibri"/>
                  <w:sz w:val="18"/>
                  <w:szCs w:val="18"/>
                </w:rPr>
                <w:t>&lt;&lt;user select one from list:</w:t>
              </w:r>
            </w:ins>
          </w:p>
          <w:p w14:paraId="48920840" w14:textId="77777777" w:rsidR="00CF5FC6" w:rsidRDefault="00CF5FC6" w:rsidP="00CF5FC6">
            <w:pPr>
              <w:rPr>
                <w:ins w:id="295" w:author="Author" w:date="2018-11-16T14:15:00Z"/>
                <w:rFonts w:ascii="Calibri" w:hAnsi="Calibri"/>
                <w:sz w:val="18"/>
                <w:szCs w:val="18"/>
              </w:rPr>
            </w:pPr>
            <w:ins w:id="296" w:author="Author" w:date="2018-11-16T14:15:00Z">
              <w:r>
                <w:rPr>
                  <w:rFonts w:ascii="Calibri" w:hAnsi="Calibri"/>
                  <w:sz w:val="18"/>
                  <w:szCs w:val="18"/>
                </w:rPr>
                <w:t>*Batt and Blanket;</w:t>
              </w:r>
            </w:ins>
          </w:p>
          <w:p w14:paraId="255348E7" w14:textId="77777777" w:rsidR="00CF5FC6" w:rsidRDefault="00CF5FC6" w:rsidP="00CF5FC6">
            <w:pPr>
              <w:rPr>
                <w:ins w:id="297" w:author="Author" w:date="2018-11-16T14:15:00Z"/>
                <w:rFonts w:ascii="Calibri" w:hAnsi="Calibri"/>
                <w:sz w:val="18"/>
                <w:szCs w:val="18"/>
              </w:rPr>
            </w:pPr>
            <w:ins w:id="298" w:author="Author" w:date="2018-11-16T14:15:00Z">
              <w:r>
                <w:rPr>
                  <w:rFonts w:ascii="Calibri" w:hAnsi="Calibri"/>
                  <w:sz w:val="18"/>
                  <w:szCs w:val="18"/>
                </w:rPr>
                <w:t>*Loose-fill;</w:t>
              </w:r>
            </w:ins>
          </w:p>
          <w:p w14:paraId="07207B7F" w14:textId="77777777" w:rsidR="00CF5FC6" w:rsidRDefault="00CF5FC6" w:rsidP="00CF5FC6">
            <w:pPr>
              <w:rPr>
                <w:ins w:id="299" w:author="Author" w:date="2018-11-16T14:15:00Z"/>
                <w:rFonts w:ascii="Calibri" w:hAnsi="Calibri"/>
                <w:sz w:val="18"/>
                <w:szCs w:val="18"/>
              </w:rPr>
            </w:pPr>
            <w:ins w:id="300" w:author="Author" w:date="2018-11-16T14:15:00Z">
              <w:r>
                <w:rPr>
                  <w:rFonts w:ascii="Calibri" w:hAnsi="Calibri"/>
                  <w:sz w:val="18"/>
                  <w:szCs w:val="18"/>
                </w:rPr>
                <w:t>*Rigid Board;</w:t>
              </w:r>
            </w:ins>
          </w:p>
          <w:p w14:paraId="042E65BF" w14:textId="77777777" w:rsidR="00CF5FC6" w:rsidRDefault="00CF5FC6" w:rsidP="00CF5FC6">
            <w:pPr>
              <w:rPr>
                <w:ins w:id="301" w:author="Author" w:date="2018-11-16T14:15:00Z"/>
                <w:rFonts w:ascii="Calibri" w:hAnsi="Calibri"/>
                <w:sz w:val="18"/>
                <w:szCs w:val="18"/>
              </w:rPr>
            </w:pPr>
            <w:ins w:id="302" w:author="Author" w:date="2018-11-16T14:15:00Z">
              <w:r>
                <w:rPr>
                  <w:rFonts w:ascii="Calibri" w:hAnsi="Calibri"/>
                  <w:sz w:val="18"/>
                  <w:szCs w:val="18"/>
                </w:rPr>
                <w:t>*Spray Polyurethane Foam (SPF);</w:t>
              </w:r>
            </w:ins>
          </w:p>
          <w:p w14:paraId="0302031E" w14:textId="04BB260A" w:rsidR="00CF5FC6" w:rsidRDefault="00CF5FC6" w:rsidP="00CF5FC6">
            <w:pPr>
              <w:rPr>
                <w:ins w:id="303" w:author="Author" w:date="2018-11-16T14:15:00Z"/>
                <w:rFonts w:ascii="Calibri" w:hAnsi="Calibri"/>
                <w:sz w:val="18"/>
                <w:szCs w:val="18"/>
              </w:rPr>
            </w:pPr>
            <w:ins w:id="304" w:author="Author" w:date="2018-11-16T14:15:00Z">
              <w:r>
                <w:rPr>
                  <w:rFonts w:ascii="Calibri" w:hAnsi="Calibri"/>
                  <w:sz w:val="18"/>
                  <w:szCs w:val="18"/>
                </w:rPr>
                <w:t xml:space="preserve">*Structural Insulated Panel (SIP); </w:t>
              </w:r>
            </w:ins>
          </w:p>
          <w:p w14:paraId="62C95719" w14:textId="77777777" w:rsidR="00CF5FC6" w:rsidRDefault="00CF5FC6" w:rsidP="00CF5FC6">
            <w:pPr>
              <w:rPr>
                <w:ins w:id="305" w:author="Author" w:date="2018-11-16T14:16:00Z"/>
                <w:rFonts w:ascii="Calibri" w:hAnsi="Calibri"/>
                <w:sz w:val="18"/>
                <w:szCs w:val="18"/>
              </w:rPr>
            </w:pPr>
            <w:ins w:id="306" w:author="Author" w:date="2018-11-16T14:15:00Z">
              <w:r>
                <w:rPr>
                  <w:rFonts w:ascii="Calibri" w:hAnsi="Calibri"/>
                  <w:sz w:val="18"/>
                  <w:szCs w:val="18"/>
                </w:rPr>
                <w:t>*Insulated Concrete Form (ICF)</w:t>
              </w:r>
            </w:ins>
            <w:ins w:id="307" w:author="Author" w:date="2018-11-16T14:16:00Z">
              <w:r>
                <w:rPr>
                  <w:rFonts w:ascii="Calibri" w:hAnsi="Calibri"/>
                  <w:sz w:val="18"/>
                  <w:szCs w:val="18"/>
                </w:rPr>
                <w:t>; or</w:t>
              </w:r>
            </w:ins>
          </w:p>
          <w:p w14:paraId="6123F493" w14:textId="597A946D" w:rsidR="00284660" w:rsidRPr="00E93981" w:rsidRDefault="00CF5FC6" w:rsidP="00CF5FC6">
            <w:pPr>
              <w:rPr>
                <w:rFonts w:ascii="Calibri" w:hAnsi="Calibri"/>
                <w:sz w:val="18"/>
                <w:szCs w:val="18"/>
              </w:rPr>
            </w:pPr>
            <w:ins w:id="308" w:author="Author" w:date="2018-11-16T14:16:00Z">
              <w:r>
                <w:rPr>
                  <w:rFonts w:ascii="Calibri" w:hAnsi="Calibri"/>
                  <w:sz w:val="18"/>
                  <w:szCs w:val="18"/>
                </w:rPr>
                <w:t>*NA</w:t>
              </w:r>
            </w:ins>
            <w:ins w:id="309" w:author="Author" w:date="2018-11-16T14:15:00Z">
              <w:r>
                <w:rPr>
                  <w:rFonts w:ascii="Calibri" w:hAnsi="Calibri"/>
                  <w:sz w:val="18"/>
                  <w:szCs w:val="18"/>
                </w:rPr>
                <w:t>&gt;&gt;</w:t>
              </w:r>
            </w:ins>
            <w:del w:id="310" w:author="Author" w:date="2018-11-16T14:15:00Z">
              <w:r w:rsidR="00D829A1" w:rsidDel="00CF5FC6">
                <w:rPr>
                  <w:rFonts w:asciiTheme="minorHAnsi" w:hAnsiTheme="minorHAnsi"/>
                  <w:sz w:val="18"/>
                  <w:szCs w:val="18"/>
                </w:rPr>
                <w:delText>&lt;&lt;reference value from CF2R&gt;&gt;</w:delText>
              </w:r>
            </w:del>
          </w:p>
        </w:tc>
      </w:tr>
      <w:tr w:rsidR="00284660" w:rsidRPr="00E93981" w14:paraId="118C8C2A" w14:textId="77777777" w:rsidTr="001B1FF4">
        <w:tc>
          <w:tcPr>
            <w:tcW w:w="535" w:type="dxa"/>
            <w:vAlign w:val="center"/>
          </w:tcPr>
          <w:p w14:paraId="05B95152" w14:textId="77777777" w:rsidR="00284660" w:rsidRPr="00E93981" w:rsidRDefault="00284660" w:rsidP="00284660">
            <w:pPr>
              <w:jc w:val="center"/>
              <w:rPr>
                <w:rFonts w:ascii="Calibri" w:hAnsi="Calibri"/>
                <w:sz w:val="18"/>
                <w:szCs w:val="18"/>
              </w:rPr>
            </w:pPr>
            <w:r w:rsidRPr="00E93981">
              <w:rPr>
                <w:rFonts w:ascii="Calibri" w:hAnsi="Calibri"/>
                <w:sz w:val="18"/>
                <w:szCs w:val="18"/>
              </w:rPr>
              <w:t>05</w:t>
            </w:r>
          </w:p>
        </w:tc>
        <w:tc>
          <w:tcPr>
            <w:tcW w:w="3420" w:type="dxa"/>
            <w:vAlign w:val="center"/>
          </w:tcPr>
          <w:p w14:paraId="317173EF" w14:textId="77777777" w:rsidR="00284660" w:rsidRPr="00E93981" w:rsidRDefault="00284660">
            <w:pPr>
              <w:rPr>
                <w:rFonts w:ascii="Calibri" w:hAnsi="Calibri"/>
                <w:sz w:val="18"/>
                <w:szCs w:val="18"/>
              </w:rPr>
            </w:pPr>
            <w:r w:rsidRPr="00E93981">
              <w:rPr>
                <w:rFonts w:ascii="Calibri" w:hAnsi="Calibri"/>
                <w:sz w:val="18"/>
                <w:szCs w:val="18"/>
              </w:rPr>
              <w:t xml:space="preserve">Slab Edge Insulation </w:t>
            </w:r>
            <w:r>
              <w:rPr>
                <w:rFonts w:ascii="Calibri" w:hAnsi="Calibri"/>
                <w:sz w:val="18"/>
                <w:szCs w:val="18"/>
              </w:rPr>
              <w:t>Material Installed</w:t>
            </w:r>
          </w:p>
        </w:tc>
        <w:tc>
          <w:tcPr>
            <w:tcW w:w="6835" w:type="dxa"/>
          </w:tcPr>
          <w:p w14:paraId="0DFCCC08" w14:textId="77777777" w:rsidR="00CF5FC6" w:rsidRDefault="00CF5FC6" w:rsidP="00CF5FC6">
            <w:pPr>
              <w:rPr>
                <w:ins w:id="311" w:author="Author" w:date="2018-11-16T14:15:00Z"/>
                <w:rFonts w:ascii="Calibri" w:hAnsi="Calibri"/>
                <w:sz w:val="18"/>
                <w:szCs w:val="18"/>
              </w:rPr>
            </w:pPr>
            <w:ins w:id="312" w:author="Author" w:date="2018-11-16T14:15:00Z">
              <w:r>
                <w:rPr>
                  <w:rFonts w:ascii="Calibri" w:hAnsi="Calibri"/>
                  <w:sz w:val="18"/>
                  <w:szCs w:val="18"/>
                </w:rPr>
                <w:t>&lt;&lt;user select one from list:</w:t>
              </w:r>
            </w:ins>
          </w:p>
          <w:p w14:paraId="362C0382" w14:textId="77777777" w:rsidR="00CF5FC6" w:rsidRDefault="00CF5FC6" w:rsidP="00CF5FC6">
            <w:pPr>
              <w:rPr>
                <w:ins w:id="313" w:author="Author" w:date="2018-11-16T14:15:00Z"/>
                <w:rFonts w:ascii="Calibri" w:hAnsi="Calibri"/>
                <w:sz w:val="18"/>
                <w:szCs w:val="18"/>
              </w:rPr>
            </w:pPr>
            <w:ins w:id="314" w:author="Author" w:date="2018-11-16T14:15:00Z">
              <w:r>
                <w:rPr>
                  <w:rFonts w:ascii="Calibri" w:hAnsi="Calibri"/>
                  <w:sz w:val="18"/>
                  <w:szCs w:val="18"/>
                </w:rPr>
                <w:t>*Batt and Blanket;</w:t>
              </w:r>
            </w:ins>
          </w:p>
          <w:p w14:paraId="518F5955" w14:textId="77777777" w:rsidR="00CF5FC6" w:rsidRDefault="00CF5FC6" w:rsidP="00CF5FC6">
            <w:pPr>
              <w:rPr>
                <w:ins w:id="315" w:author="Author" w:date="2018-11-16T14:15:00Z"/>
                <w:rFonts w:ascii="Calibri" w:hAnsi="Calibri"/>
                <w:sz w:val="18"/>
                <w:szCs w:val="18"/>
              </w:rPr>
            </w:pPr>
            <w:ins w:id="316" w:author="Author" w:date="2018-11-16T14:15:00Z">
              <w:r>
                <w:rPr>
                  <w:rFonts w:ascii="Calibri" w:hAnsi="Calibri"/>
                  <w:sz w:val="18"/>
                  <w:szCs w:val="18"/>
                </w:rPr>
                <w:t>*Loose-fill;</w:t>
              </w:r>
            </w:ins>
          </w:p>
          <w:p w14:paraId="0362FA2F" w14:textId="77777777" w:rsidR="00CF5FC6" w:rsidRDefault="00CF5FC6" w:rsidP="00CF5FC6">
            <w:pPr>
              <w:rPr>
                <w:ins w:id="317" w:author="Author" w:date="2018-11-16T14:15:00Z"/>
                <w:rFonts w:ascii="Calibri" w:hAnsi="Calibri"/>
                <w:sz w:val="18"/>
                <w:szCs w:val="18"/>
              </w:rPr>
            </w:pPr>
            <w:ins w:id="318" w:author="Author" w:date="2018-11-16T14:15:00Z">
              <w:r>
                <w:rPr>
                  <w:rFonts w:ascii="Calibri" w:hAnsi="Calibri"/>
                  <w:sz w:val="18"/>
                  <w:szCs w:val="18"/>
                </w:rPr>
                <w:t>*Rigid Board;</w:t>
              </w:r>
            </w:ins>
          </w:p>
          <w:p w14:paraId="07248A8F" w14:textId="77777777" w:rsidR="00CF5FC6" w:rsidRDefault="00CF5FC6" w:rsidP="00CF5FC6">
            <w:pPr>
              <w:rPr>
                <w:ins w:id="319" w:author="Author" w:date="2018-11-16T14:15:00Z"/>
                <w:rFonts w:ascii="Calibri" w:hAnsi="Calibri"/>
                <w:sz w:val="18"/>
                <w:szCs w:val="18"/>
              </w:rPr>
            </w:pPr>
            <w:ins w:id="320" w:author="Author" w:date="2018-11-16T14:15:00Z">
              <w:r>
                <w:rPr>
                  <w:rFonts w:ascii="Calibri" w:hAnsi="Calibri"/>
                  <w:sz w:val="18"/>
                  <w:szCs w:val="18"/>
                </w:rPr>
                <w:t>*Spray Polyurethane Foam (SPF);</w:t>
              </w:r>
            </w:ins>
          </w:p>
          <w:p w14:paraId="1FE44D3E" w14:textId="6F1A9D45" w:rsidR="00CF5FC6" w:rsidRDefault="00CF5FC6" w:rsidP="00CF5FC6">
            <w:pPr>
              <w:rPr>
                <w:ins w:id="321" w:author="Author" w:date="2018-11-16T14:15:00Z"/>
                <w:rFonts w:ascii="Calibri" w:hAnsi="Calibri"/>
                <w:sz w:val="18"/>
                <w:szCs w:val="18"/>
              </w:rPr>
            </w:pPr>
            <w:ins w:id="322" w:author="Author" w:date="2018-11-16T14:15:00Z">
              <w:r>
                <w:rPr>
                  <w:rFonts w:ascii="Calibri" w:hAnsi="Calibri"/>
                  <w:sz w:val="18"/>
                  <w:szCs w:val="18"/>
                </w:rPr>
                <w:t xml:space="preserve">*Structural Insulated Panel (SIP); </w:t>
              </w:r>
            </w:ins>
          </w:p>
          <w:p w14:paraId="30492271" w14:textId="77777777" w:rsidR="00CF5FC6" w:rsidRDefault="00CF5FC6" w:rsidP="00CF5FC6">
            <w:pPr>
              <w:rPr>
                <w:ins w:id="323" w:author="Author" w:date="2018-11-16T14:16:00Z"/>
                <w:rFonts w:ascii="Calibri" w:hAnsi="Calibri"/>
                <w:sz w:val="18"/>
                <w:szCs w:val="18"/>
              </w:rPr>
            </w:pPr>
            <w:ins w:id="324" w:author="Author" w:date="2018-11-16T14:15:00Z">
              <w:r>
                <w:rPr>
                  <w:rFonts w:ascii="Calibri" w:hAnsi="Calibri"/>
                  <w:sz w:val="18"/>
                  <w:szCs w:val="18"/>
                </w:rPr>
                <w:t>*Insulated Concrete Form (ICF)</w:t>
              </w:r>
            </w:ins>
            <w:ins w:id="325" w:author="Author" w:date="2018-11-16T14:16:00Z">
              <w:r>
                <w:rPr>
                  <w:rFonts w:ascii="Calibri" w:hAnsi="Calibri"/>
                  <w:sz w:val="18"/>
                  <w:szCs w:val="18"/>
                </w:rPr>
                <w:t>; or</w:t>
              </w:r>
            </w:ins>
          </w:p>
          <w:p w14:paraId="687953B1" w14:textId="728A46C4" w:rsidR="00284660" w:rsidRPr="00E93981" w:rsidRDefault="00CF5FC6" w:rsidP="00CF5FC6">
            <w:pPr>
              <w:rPr>
                <w:rFonts w:ascii="Calibri" w:hAnsi="Calibri"/>
                <w:sz w:val="18"/>
                <w:szCs w:val="18"/>
              </w:rPr>
            </w:pPr>
            <w:ins w:id="326" w:author="Author" w:date="2018-11-16T14:16:00Z">
              <w:r>
                <w:rPr>
                  <w:rFonts w:ascii="Calibri" w:hAnsi="Calibri"/>
                  <w:sz w:val="18"/>
                  <w:szCs w:val="18"/>
                </w:rPr>
                <w:t>*NA</w:t>
              </w:r>
            </w:ins>
            <w:ins w:id="327" w:author="Author" w:date="2018-11-16T14:15:00Z">
              <w:r>
                <w:rPr>
                  <w:rFonts w:ascii="Calibri" w:hAnsi="Calibri"/>
                  <w:sz w:val="18"/>
                  <w:szCs w:val="18"/>
                </w:rPr>
                <w:t>&gt;&gt;</w:t>
              </w:r>
            </w:ins>
            <w:del w:id="328" w:author="Author" w:date="2018-11-16T14:15:00Z">
              <w:r w:rsidR="00D829A1" w:rsidDel="00CF5FC6">
                <w:rPr>
                  <w:rFonts w:asciiTheme="minorHAnsi" w:hAnsiTheme="minorHAnsi"/>
                  <w:sz w:val="18"/>
                  <w:szCs w:val="18"/>
                </w:rPr>
                <w:delText>&lt;&lt;reference value from CF2R&gt;&gt;</w:delText>
              </w:r>
            </w:del>
          </w:p>
        </w:tc>
      </w:tr>
      <w:tr w:rsidR="00284660" w:rsidRPr="00E93981" w14:paraId="11067CD0" w14:textId="77777777" w:rsidTr="001B1FF4">
        <w:tc>
          <w:tcPr>
            <w:tcW w:w="535" w:type="dxa"/>
            <w:vAlign w:val="center"/>
          </w:tcPr>
          <w:p w14:paraId="57E9D916" w14:textId="77777777" w:rsidR="00284660" w:rsidRPr="00E93981" w:rsidRDefault="00284660" w:rsidP="00284660">
            <w:pPr>
              <w:jc w:val="center"/>
              <w:rPr>
                <w:rFonts w:ascii="Calibri" w:hAnsi="Calibri"/>
                <w:sz w:val="18"/>
                <w:szCs w:val="18"/>
              </w:rPr>
            </w:pPr>
            <w:r>
              <w:rPr>
                <w:rFonts w:ascii="Calibri" w:hAnsi="Calibri"/>
                <w:sz w:val="18"/>
                <w:szCs w:val="18"/>
              </w:rPr>
              <w:t>06</w:t>
            </w:r>
          </w:p>
        </w:tc>
        <w:tc>
          <w:tcPr>
            <w:tcW w:w="3420" w:type="dxa"/>
            <w:vAlign w:val="center"/>
          </w:tcPr>
          <w:p w14:paraId="4139F2D0" w14:textId="77777777" w:rsidR="00284660" w:rsidRPr="00E93981" w:rsidRDefault="00284660">
            <w:pPr>
              <w:rPr>
                <w:rFonts w:ascii="Calibri" w:hAnsi="Calibri"/>
                <w:sz w:val="18"/>
                <w:szCs w:val="18"/>
              </w:rPr>
            </w:pPr>
            <w:r>
              <w:rPr>
                <w:rFonts w:ascii="Calibri" w:hAnsi="Calibri"/>
                <w:sz w:val="18"/>
                <w:szCs w:val="18"/>
              </w:rPr>
              <w:t>Verification Status</w:t>
            </w:r>
          </w:p>
        </w:tc>
        <w:tc>
          <w:tcPr>
            <w:tcW w:w="6835" w:type="dxa"/>
          </w:tcPr>
          <w:p w14:paraId="7BB9F8BD" w14:textId="77777777" w:rsidR="00AD25E4" w:rsidRPr="00CC67D9" w:rsidRDefault="00AD25E4" w:rsidP="00AD25E4">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288859A1" w14:textId="77777777" w:rsidR="00AD25E4" w:rsidRPr="00CC67D9" w:rsidRDefault="00AD25E4" w:rsidP="00AD25E4">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6724FCE3" w14:textId="11E34FC8" w:rsidR="00284660" w:rsidRPr="001B1FF4" w:rsidRDefault="00AD25E4" w:rsidP="001B1FF4">
            <w:pPr>
              <w:pStyle w:val="ListParagraph"/>
              <w:numPr>
                <w:ilvl w:val="0"/>
                <w:numId w:val="49"/>
              </w:numPr>
              <w:rPr>
                <w:rFonts w:ascii="Calibri" w:hAnsi="Calibri"/>
                <w:sz w:val="18"/>
                <w:szCs w:val="18"/>
              </w:rPr>
            </w:pPr>
            <w:r w:rsidRPr="001B1FF4">
              <w:rPr>
                <w:rFonts w:ascii="Calibri" w:hAnsi="Calibri"/>
                <w:sz w:val="18"/>
                <w:szCs w:val="18"/>
                <w:u w:val="single"/>
              </w:rPr>
              <w:t>All N/A - This entire table is not applicable.</w:t>
            </w:r>
          </w:p>
        </w:tc>
      </w:tr>
      <w:tr w:rsidR="00284660" w:rsidRPr="00E93981" w14:paraId="41464685" w14:textId="77777777" w:rsidTr="00284660">
        <w:tc>
          <w:tcPr>
            <w:tcW w:w="535" w:type="dxa"/>
            <w:vAlign w:val="center"/>
          </w:tcPr>
          <w:p w14:paraId="40EF0411" w14:textId="77777777" w:rsidR="00284660" w:rsidRPr="00E93981" w:rsidRDefault="00284660" w:rsidP="00284660">
            <w:pPr>
              <w:jc w:val="center"/>
              <w:rPr>
                <w:rFonts w:ascii="Calibri" w:hAnsi="Calibri"/>
                <w:sz w:val="18"/>
                <w:szCs w:val="18"/>
              </w:rPr>
            </w:pPr>
            <w:r>
              <w:rPr>
                <w:rFonts w:ascii="Calibri" w:hAnsi="Calibri"/>
                <w:sz w:val="18"/>
                <w:szCs w:val="18"/>
              </w:rPr>
              <w:t>07</w:t>
            </w:r>
          </w:p>
        </w:tc>
        <w:tc>
          <w:tcPr>
            <w:tcW w:w="3420" w:type="dxa"/>
          </w:tcPr>
          <w:p w14:paraId="2C7BC51D" w14:textId="77777777" w:rsidR="00284660" w:rsidRPr="00E93981" w:rsidRDefault="00284660" w:rsidP="00284660">
            <w:pPr>
              <w:rPr>
                <w:rFonts w:ascii="Calibri" w:hAnsi="Calibri"/>
                <w:sz w:val="18"/>
                <w:szCs w:val="18"/>
              </w:rPr>
            </w:pPr>
            <w:r>
              <w:rPr>
                <w:rFonts w:ascii="Calibri" w:hAnsi="Calibri"/>
                <w:sz w:val="18"/>
                <w:szCs w:val="18"/>
              </w:rPr>
              <w:t>Correction Notes</w:t>
            </w:r>
          </w:p>
        </w:tc>
        <w:tc>
          <w:tcPr>
            <w:tcW w:w="6835" w:type="dxa"/>
          </w:tcPr>
          <w:p w14:paraId="2345A135" w14:textId="76AC8B53" w:rsidR="00284660" w:rsidRPr="00E93981" w:rsidRDefault="00AD25E4" w:rsidP="00284660">
            <w:pPr>
              <w:rPr>
                <w:rFonts w:ascii="Calibri" w:hAnsi="Calibri"/>
                <w:sz w:val="18"/>
                <w:szCs w:val="18"/>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bl>
    <w:p w14:paraId="400C351B" w14:textId="77777777" w:rsidR="00284660" w:rsidRPr="00E93981" w:rsidDel="00D829A1" w:rsidRDefault="00284660" w:rsidP="00284660">
      <w:pPr>
        <w:rPr>
          <w:del w:id="329" w:author="Author" w:date="2018-11-15T11:15:00Z"/>
        </w:rPr>
      </w:pPr>
    </w:p>
    <w:p w14:paraId="17C45AE0" w14:textId="2A19AD42" w:rsidR="00AD25E4" w:rsidRDefault="00AD25E4">
      <w:del w:id="330" w:author="Author" w:date="2018-11-15T11:15:00Z">
        <w:r w:rsidDel="00D829A1">
          <w:br w:type="page"/>
        </w:r>
      </w:del>
    </w:p>
    <w:tbl>
      <w:tblPr>
        <w:tblStyle w:val="TableGrid"/>
        <w:tblW w:w="0" w:type="auto"/>
        <w:tblLook w:val="04A0" w:firstRow="1" w:lastRow="0" w:firstColumn="1" w:lastColumn="0" w:noHBand="0" w:noVBand="1"/>
      </w:tblPr>
      <w:tblGrid>
        <w:gridCol w:w="554"/>
        <w:gridCol w:w="2321"/>
        <w:gridCol w:w="7915"/>
      </w:tblGrid>
      <w:tr w:rsidR="00284660" w:rsidRPr="00E93981" w14:paraId="4B64CFCF" w14:textId="77777777" w:rsidTr="00284660">
        <w:tc>
          <w:tcPr>
            <w:tcW w:w="10790" w:type="dxa"/>
            <w:gridSpan w:val="3"/>
          </w:tcPr>
          <w:p w14:paraId="2F5E3004" w14:textId="57EF70B9" w:rsidR="00284660" w:rsidRPr="00E93981" w:rsidRDefault="00284660" w:rsidP="00284660">
            <w:pPr>
              <w:rPr>
                <w:rFonts w:ascii="Calibri" w:hAnsi="Calibri"/>
                <w:b/>
                <w:sz w:val="18"/>
                <w:szCs w:val="18"/>
              </w:rPr>
            </w:pPr>
            <w:r>
              <w:rPr>
                <w:rFonts w:ascii="Calibri" w:hAnsi="Calibri"/>
                <w:b/>
                <w:sz w:val="18"/>
                <w:szCs w:val="18"/>
              </w:rPr>
              <w:lastRenderedPageBreak/>
              <w:t>B</w:t>
            </w:r>
            <w:r w:rsidRPr="00E93981">
              <w:rPr>
                <w:rFonts w:ascii="Calibri" w:hAnsi="Calibri"/>
                <w:b/>
                <w:sz w:val="18"/>
                <w:szCs w:val="18"/>
              </w:rPr>
              <w:t>. All Surfaces</w:t>
            </w:r>
          </w:p>
        </w:tc>
      </w:tr>
      <w:tr w:rsidR="00284660" w:rsidRPr="00E93981" w14:paraId="2207CF6C" w14:textId="77777777" w:rsidTr="00284660">
        <w:tc>
          <w:tcPr>
            <w:tcW w:w="554" w:type="dxa"/>
            <w:vAlign w:val="center"/>
          </w:tcPr>
          <w:p w14:paraId="7585278A" w14:textId="77777777" w:rsidR="00284660" w:rsidRPr="00E93981" w:rsidRDefault="00284660" w:rsidP="00284660">
            <w:pPr>
              <w:jc w:val="center"/>
              <w:rPr>
                <w:rFonts w:ascii="Calibri" w:hAnsi="Calibri"/>
                <w:sz w:val="18"/>
                <w:szCs w:val="18"/>
              </w:rPr>
            </w:pPr>
            <w:r w:rsidRPr="00E93981">
              <w:rPr>
                <w:rFonts w:ascii="Calibri" w:hAnsi="Calibri"/>
                <w:sz w:val="18"/>
                <w:szCs w:val="18"/>
              </w:rPr>
              <w:t>01</w:t>
            </w:r>
          </w:p>
        </w:tc>
        <w:tc>
          <w:tcPr>
            <w:tcW w:w="10236" w:type="dxa"/>
            <w:gridSpan w:val="2"/>
          </w:tcPr>
          <w:p w14:paraId="104AD631" w14:textId="77777777" w:rsidR="00284660" w:rsidRPr="00E93981" w:rsidRDefault="00284660" w:rsidP="00284660">
            <w:pPr>
              <w:rPr>
                <w:rFonts w:ascii="Calibri" w:hAnsi="Calibri"/>
                <w:sz w:val="18"/>
                <w:szCs w:val="18"/>
              </w:rPr>
            </w:pPr>
            <w:r w:rsidRPr="00E93981">
              <w:rPr>
                <w:rFonts w:ascii="Calibri" w:hAnsi="Calibri"/>
                <w:sz w:val="18"/>
                <w:szCs w:val="18"/>
              </w:rPr>
              <w:t>Air barrier installation and preparation for insulation was done and verified prior to insulation being installed.</w:t>
            </w:r>
          </w:p>
        </w:tc>
      </w:tr>
      <w:tr w:rsidR="00284660" w:rsidRPr="00E93981" w14:paraId="5D8A529D" w14:textId="77777777" w:rsidTr="00284660">
        <w:tc>
          <w:tcPr>
            <w:tcW w:w="554" w:type="dxa"/>
            <w:vAlign w:val="center"/>
          </w:tcPr>
          <w:p w14:paraId="20AD2FDD" w14:textId="77777777" w:rsidR="00284660" w:rsidRPr="00E93981" w:rsidRDefault="00284660" w:rsidP="00284660">
            <w:pPr>
              <w:jc w:val="center"/>
              <w:rPr>
                <w:rFonts w:ascii="Calibri" w:hAnsi="Calibri"/>
                <w:sz w:val="18"/>
                <w:szCs w:val="18"/>
              </w:rPr>
            </w:pPr>
            <w:r w:rsidRPr="00E93981">
              <w:rPr>
                <w:rFonts w:ascii="Calibri" w:hAnsi="Calibri"/>
                <w:sz w:val="18"/>
                <w:szCs w:val="18"/>
              </w:rPr>
              <w:t>02</w:t>
            </w:r>
          </w:p>
        </w:tc>
        <w:tc>
          <w:tcPr>
            <w:tcW w:w="10236" w:type="dxa"/>
            <w:gridSpan w:val="2"/>
          </w:tcPr>
          <w:p w14:paraId="2F11EBA8" w14:textId="77777777" w:rsidR="00284660" w:rsidRPr="00E93981" w:rsidRDefault="00284660" w:rsidP="00284660">
            <w:pPr>
              <w:rPr>
                <w:rFonts w:ascii="Calibri" w:hAnsi="Calibri"/>
                <w:sz w:val="18"/>
                <w:szCs w:val="18"/>
              </w:rPr>
            </w:pPr>
            <w:r w:rsidRPr="00E93981">
              <w:rPr>
                <w:rFonts w:ascii="Calibri" w:hAnsi="Calibri"/>
                <w:sz w:val="18"/>
                <w:szCs w:val="18"/>
              </w:rPr>
              <w:t xml:space="preserve">All surfaces between conditioned and unconditioned space are sealed and insulated to meet or exceed the levels specified on the </w:t>
            </w:r>
            <w:r>
              <w:rPr>
                <w:rFonts w:ascii="Calibri" w:hAnsi="Calibri"/>
                <w:sz w:val="18"/>
                <w:szCs w:val="18"/>
              </w:rPr>
              <w:t>Certificate of Compliance</w:t>
            </w:r>
            <w:r w:rsidRPr="00E93981">
              <w:rPr>
                <w:rFonts w:ascii="Calibri" w:hAnsi="Calibri"/>
                <w:sz w:val="18"/>
                <w:szCs w:val="18"/>
              </w:rPr>
              <w:t>.</w:t>
            </w:r>
          </w:p>
        </w:tc>
      </w:tr>
      <w:tr w:rsidR="00284660" w:rsidRPr="00E93981" w14:paraId="64A7ECD8" w14:textId="77777777" w:rsidTr="00284660">
        <w:tc>
          <w:tcPr>
            <w:tcW w:w="554" w:type="dxa"/>
            <w:vAlign w:val="center"/>
          </w:tcPr>
          <w:p w14:paraId="1E902EEC" w14:textId="77777777" w:rsidR="00284660" w:rsidRPr="00E93981" w:rsidRDefault="00284660" w:rsidP="00284660">
            <w:pPr>
              <w:jc w:val="center"/>
              <w:rPr>
                <w:rFonts w:ascii="Calibri" w:hAnsi="Calibri"/>
                <w:sz w:val="18"/>
                <w:szCs w:val="18"/>
              </w:rPr>
            </w:pPr>
            <w:r w:rsidRPr="00E93981">
              <w:rPr>
                <w:rFonts w:ascii="Calibri" w:hAnsi="Calibri"/>
                <w:sz w:val="18"/>
                <w:szCs w:val="18"/>
              </w:rPr>
              <w:t>03</w:t>
            </w:r>
          </w:p>
        </w:tc>
        <w:tc>
          <w:tcPr>
            <w:tcW w:w="10236" w:type="dxa"/>
            <w:gridSpan w:val="2"/>
          </w:tcPr>
          <w:p w14:paraId="1C64DE11" w14:textId="77777777" w:rsidR="00284660" w:rsidRPr="00E93981" w:rsidRDefault="00284660" w:rsidP="00284660">
            <w:pPr>
              <w:rPr>
                <w:rFonts w:ascii="Calibri" w:hAnsi="Calibri"/>
                <w:sz w:val="18"/>
                <w:szCs w:val="18"/>
              </w:rPr>
            </w:pPr>
            <w:r w:rsidRPr="00E93981">
              <w:rPr>
                <w:rFonts w:ascii="Calibri" w:hAnsi="Calibri"/>
                <w:sz w:val="18"/>
                <w:szCs w:val="18"/>
              </w:rPr>
              <w:t>All structural framing areas shall be insulated in a manner that resists thermal brid</w:t>
            </w:r>
            <w:r w:rsidRPr="00A90877">
              <w:rPr>
                <w:rFonts w:ascii="Calibri" w:hAnsi="Calibri"/>
                <w:sz w:val="18"/>
                <w:szCs w:val="18"/>
              </w:rPr>
              <w:t>ging through the assembly s</w:t>
            </w:r>
            <w:r w:rsidRPr="00E93981">
              <w:rPr>
                <w:rFonts w:ascii="Calibri" w:hAnsi="Calibri"/>
                <w:sz w:val="18"/>
                <w:szCs w:val="18"/>
              </w:rPr>
              <w:t>eparating conditioned from unconditioned space. Structural bracing, tie-downs, and framing of steel, or specialized framing used to meet structural requirements of the CBC are allowed and must be insulated. These areas shall be called out on the building plans with diagrams and/or specified design drawings indicating the R-value of insulation and fastening method to be used.</w:t>
            </w:r>
          </w:p>
        </w:tc>
      </w:tr>
      <w:tr w:rsidR="00284660" w:rsidRPr="00E93981" w14:paraId="52224354" w14:textId="77777777" w:rsidTr="00284660">
        <w:tc>
          <w:tcPr>
            <w:tcW w:w="554" w:type="dxa"/>
            <w:vAlign w:val="center"/>
          </w:tcPr>
          <w:p w14:paraId="1935FCED" w14:textId="77777777" w:rsidR="00284660" w:rsidRPr="00E93981" w:rsidRDefault="00284660" w:rsidP="00284660">
            <w:pPr>
              <w:jc w:val="center"/>
              <w:rPr>
                <w:rFonts w:ascii="Calibri" w:hAnsi="Calibri"/>
                <w:sz w:val="18"/>
                <w:szCs w:val="18"/>
              </w:rPr>
            </w:pPr>
            <w:r w:rsidRPr="00E93981">
              <w:rPr>
                <w:rFonts w:ascii="Calibri" w:hAnsi="Calibri"/>
                <w:sz w:val="18"/>
                <w:szCs w:val="18"/>
              </w:rPr>
              <w:t>04</w:t>
            </w:r>
          </w:p>
        </w:tc>
        <w:tc>
          <w:tcPr>
            <w:tcW w:w="10236" w:type="dxa"/>
            <w:gridSpan w:val="2"/>
          </w:tcPr>
          <w:p w14:paraId="4734DD80" w14:textId="77777777" w:rsidR="00284660" w:rsidRPr="00E93981" w:rsidRDefault="00284660" w:rsidP="00284660">
            <w:pPr>
              <w:rPr>
                <w:rFonts w:ascii="Calibri" w:hAnsi="Calibri"/>
                <w:sz w:val="18"/>
                <w:szCs w:val="18"/>
              </w:rPr>
            </w:pPr>
            <w:r w:rsidRPr="00E93981">
              <w:rPr>
                <w:rFonts w:ascii="Calibri" w:hAnsi="Calibri"/>
                <w:sz w:val="18"/>
                <w:szCs w:val="18"/>
              </w:rPr>
              <w:t xml:space="preserve">All insulation was installed according to </w:t>
            </w:r>
            <w:r>
              <w:rPr>
                <w:rFonts w:ascii="Calibri" w:hAnsi="Calibri"/>
                <w:sz w:val="18"/>
                <w:szCs w:val="18"/>
              </w:rPr>
              <w:t xml:space="preserve">the </w:t>
            </w:r>
            <w:r w:rsidRPr="00E93981">
              <w:rPr>
                <w:rFonts w:ascii="Calibri" w:hAnsi="Calibri"/>
                <w:sz w:val="18"/>
                <w:szCs w:val="18"/>
              </w:rPr>
              <w:t>manufacturer’s installation instructions.</w:t>
            </w:r>
          </w:p>
        </w:tc>
      </w:tr>
      <w:tr w:rsidR="00284660" w:rsidRPr="00E93981" w14:paraId="765B3461" w14:textId="77777777" w:rsidTr="00284660">
        <w:tc>
          <w:tcPr>
            <w:tcW w:w="554" w:type="dxa"/>
            <w:vAlign w:val="center"/>
          </w:tcPr>
          <w:p w14:paraId="077DC077" w14:textId="77777777" w:rsidR="00284660" w:rsidRPr="00E93981" w:rsidRDefault="00284660" w:rsidP="00284660">
            <w:pPr>
              <w:jc w:val="center"/>
              <w:rPr>
                <w:rFonts w:ascii="Calibri" w:hAnsi="Calibri"/>
                <w:sz w:val="18"/>
                <w:szCs w:val="18"/>
              </w:rPr>
            </w:pPr>
            <w:r w:rsidRPr="00E93981">
              <w:rPr>
                <w:rFonts w:ascii="Calibri" w:hAnsi="Calibri"/>
                <w:sz w:val="18"/>
                <w:szCs w:val="18"/>
              </w:rPr>
              <w:t>05</w:t>
            </w:r>
          </w:p>
        </w:tc>
        <w:tc>
          <w:tcPr>
            <w:tcW w:w="10236" w:type="dxa"/>
            <w:gridSpan w:val="2"/>
          </w:tcPr>
          <w:p w14:paraId="7E4D4BA0" w14:textId="77777777" w:rsidR="00284660" w:rsidRPr="00E93981" w:rsidRDefault="00284660" w:rsidP="00284660">
            <w:pPr>
              <w:rPr>
                <w:rFonts w:ascii="Calibri" w:hAnsi="Calibri"/>
                <w:sz w:val="18"/>
                <w:szCs w:val="18"/>
              </w:rPr>
            </w:pPr>
            <w:r w:rsidRPr="00DE2064">
              <w:rPr>
                <w:rFonts w:ascii="Calibri" w:hAnsi="Calibri"/>
                <w:sz w:val="18"/>
                <w:szCs w:val="18"/>
              </w:rPr>
              <w:t>Labels or specification/data sheets for each insulation material shall be provided to the HERS rater. Loose-fill material includes insulation material bag labels or coverage charts.</w:t>
            </w:r>
          </w:p>
        </w:tc>
      </w:tr>
      <w:tr w:rsidR="00284660" w:rsidRPr="00E93981" w14:paraId="2F97969F" w14:textId="77777777" w:rsidTr="00284660">
        <w:tc>
          <w:tcPr>
            <w:tcW w:w="554" w:type="dxa"/>
            <w:vAlign w:val="center"/>
          </w:tcPr>
          <w:p w14:paraId="23F565CD" w14:textId="77777777" w:rsidR="00284660" w:rsidRPr="00E93981" w:rsidRDefault="00284660" w:rsidP="00284660">
            <w:pPr>
              <w:jc w:val="center"/>
              <w:rPr>
                <w:rFonts w:ascii="Calibri" w:hAnsi="Calibri"/>
                <w:sz w:val="18"/>
                <w:szCs w:val="18"/>
              </w:rPr>
            </w:pPr>
            <w:r w:rsidRPr="00E93981">
              <w:rPr>
                <w:rFonts w:ascii="Calibri" w:hAnsi="Calibri"/>
                <w:sz w:val="18"/>
                <w:szCs w:val="18"/>
              </w:rPr>
              <w:t>06</w:t>
            </w:r>
          </w:p>
        </w:tc>
        <w:tc>
          <w:tcPr>
            <w:tcW w:w="10236" w:type="dxa"/>
            <w:gridSpan w:val="2"/>
          </w:tcPr>
          <w:p w14:paraId="184F26FE" w14:textId="77777777" w:rsidR="00284660" w:rsidRPr="00E93981" w:rsidRDefault="00284660" w:rsidP="00284660">
            <w:pPr>
              <w:rPr>
                <w:rFonts w:ascii="Calibri" w:hAnsi="Calibri"/>
                <w:sz w:val="18"/>
                <w:szCs w:val="18"/>
              </w:rPr>
            </w:pPr>
            <w:r w:rsidRPr="00E93981">
              <w:rPr>
                <w:rFonts w:ascii="Calibri" w:hAnsi="Calibri"/>
                <w:sz w:val="18"/>
                <w:szCs w:val="18"/>
              </w:rPr>
              <w:t>Loose-fill insulation – The installed depth and density of insulation is verified in at least 6 random locations to ensure that the minimum thickness and installed density meet the R-value specified on the Certificate of Compliance, and are consistent with the manufacturer’s coverage chart.</w:t>
            </w:r>
          </w:p>
        </w:tc>
      </w:tr>
      <w:tr w:rsidR="00284660" w:rsidRPr="00E93981" w14:paraId="25A17188" w14:textId="77777777" w:rsidTr="00284660">
        <w:tc>
          <w:tcPr>
            <w:tcW w:w="554" w:type="dxa"/>
            <w:vAlign w:val="center"/>
          </w:tcPr>
          <w:p w14:paraId="657A1C04" w14:textId="77777777" w:rsidR="00284660" w:rsidRPr="00E93981" w:rsidRDefault="00284660" w:rsidP="00284660">
            <w:pPr>
              <w:jc w:val="center"/>
              <w:rPr>
                <w:rFonts w:ascii="Calibri" w:hAnsi="Calibri"/>
                <w:sz w:val="18"/>
                <w:szCs w:val="18"/>
              </w:rPr>
            </w:pPr>
            <w:r w:rsidRPr="00E93981">
              <w:rPr>
                <w:rFonts w:ascii="Calibri" w:hAnsi="Calibri"/>
                <w:sz w:val="18"/>
                <w:szCs w:val="18"/>
              </w:rPr>
              <w:t>07</w:t>
            </w:r>
          </w:p>
        </w:tc>
        <w:tc>
          <w:tcPr>
            <w:tcW w:w="10236" w:type="dxa"/>
            <w:gridSpan w:val="2"/>
          </w:tcPr>
          <w:p w14:paraId="18919F85" w14:textId="77777777" w:rsidR="00284660" w:rsidRPr="00E93981" w:rsidRDefault="00284660" w:rsidP="00284660">
            <w:pPr>
              <w:rPr>
                <w:rFonts w:ascii="Calibri" w:hAnsi="Calibri"/>
                <w:sz w:val="18"/>
                <w:szCs w:val="18"/>
              </w:rPr>
            </w:pPr>
            <w:r w:rsidRPr="00E93981">
              <w:rPr>
                <w:rFonts w:ascii="Calibri" w:hAnsi="Calibri"/>
                <w:sz w:val="18"/>
                <w:szCs w:val="18"/>
              </w:rPr>
              <w:t>If kraft paper faced insulation is used, paper is installed on the conditioned (warm in winter) side of surface. Paper must be in contact with air barrier to within 2” framing (stud, joists, etc.).</w:t>
            </w:r>
          </w:p>
        </w:tc>
      </w:tr>
      <w:tr w:rsidR="00284660" w:rsidRPr="00E93981" w14:paraId="34491DFB" w14:textId="77777777" w:rsidTr="001B1FF4">
        <w:tc>
          <w:tcPr>
            <w:tcW w:w="554" w:type="dxa"/>
            <w:vAlign w:val="center"/>
          </w:tcPr>
          <w:p w14:paraId="3D8D3B6F" w14:textId="77777777" w:rsidR="00284660" w:rsidRPr="00E93981" w:rsidRDefault="00284660" w:rsidP="00284660">
            <w:pPr>
              <w:jc w:val="center"/>
              <w:rPr>
                <w:rFonts w:ascii="Calibri" w:hAnsi="Calibri"/>
                <w:sz w:val="18"/>
                <w:szCs w:val="18"/>
              </w:rPr>
            </w:pPr>
            <w:r>
              <w:rPr>
                <w:rFonts w:ascii="Calibri" w:hAnsi="Calibri"/>
                <w:sz w:val="18"/>
                <w:szCs w:val="18"/>
              </w:rPr>
              <w:t>08</w:t>
            </w:r>
          </w:p>
        </w:tc>
        <w:tc>
          <w:tcPr>
            <w:tcW w:w="2321" w:type="dxa"/>
            <w:vAlign w:val="center"/>
          </w:tcPr>
          <w:p w14:paraId="6E2DE0AC" w14:textId="77777777" w:rsidR="00284660" w:rsidRPr="00E93981" w:rsidRDefault="00284660">
            <w:pPr>
              <w:rPr>
                <w:rFonts w:ascii="Calibri" w:hAnsi="Calibri"/>
                <w:sz w:val="18"/>
                <w:szCs w:val="18"/>
              </w:rPr>
            </w:pPr>
            <w:r>
              <w:rPr>
                <w:rFonts w:ascii="Calibri" w:hAnsi="Calibri"/>
                <w:sz w:val="18"/>
                <w:szCs w:val="18"/>
              </w:rPr>
              <w:t>Verification Status</w:t>
            </w:r>
          </w:p>
        </w:tc>
        <w:tc>
          <w:tcPr>
            <w:tcW w:w="7915" w:type="dxa"/>
          </w:tcPr>
          <w:p w14:paraId="71110E08"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36544A4F"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5AB386D9" w14:textId="77777777" w:rsidR="00284660" w:rsidRPr="002E1264" w:rsidRDefault="00284660" w:rsidP="00284660">
            <w:pPr>
              <w:pStyle w:val="ListParagraph"/>
              <w:numPr>
                <w:ilvl w:val="0"/>
                <w:numId w:val="49"/>
              </w:numPr>
              <w:rPr>
                <w:rFonts w:ascii="Calibri" w:hAnsi="Calibri"/>
                <w:sz w:val="18"/>
                <w:szCs w:val="18"/>
              </w:rPr>
            </w:pPr>
            <w:r w:rsidRPr="002E1264">
              <w:rPr>
                <w:rFonts w:ascii="Calibri" w:hAnsi="Calibri"/>
                <w:sz w:val="18"/>
                <w:szCs w:val="18"/>
                <w:u w:val="single"/>
              </w:rPr>
              <w:t>All N/A - This entire table is not applicable.</w:t>
            </w:r>
          </w:p>
        </w:tc>
      </w:tr>
      <w:tr w:rsidR="00284660" w:rsidRPr="00E93981" w14:paraId="3AB3315C" w14:textId="77777777" w:rsidTr="00284660">
        <w:tc>
          <w:tcPr>
            <w:tcW w:w="554" w:type="dxa"/>
            <w:vAlign w:val="center"/>
          </w:tcPr>
          <w:p w14:paraId="740FF647" w14:textId="77777777" w:rsidR="00284660" w:rsidRPr="00E93981" w:rsidRDefault="00284660" w:rsidP="00284660">
            <w:pPr>
              <w:jc w:val="center"/>
              <w:rPr>
                <w:rFonts w:ascii="Calibri" w:hAnsi="Calibri"/>
                <w:sz w:val="18"/>
                <w:szCs w:val="18"/>
              </w:rPr>
            </w:pPr>
            <w:r>
              <w:rPr>
                <w:rFonts w:ascii="Calibri" w:hAnsi="Calibri"/>
                <w:sz w:val="18"/>
                <w:szCs w:val="18"/>
              </w:rPr>
              <w:t>09</w:t>
            </w:r>
          </w:p>
        </w:tc>
        <w:tc>
          <w:tcPr>
            <w:tcW w:w="2321" w:type="dxa"/>
          </w:tcPr>
          <w:p w14:paraId="236808AA" w14:textId="77777777" w:rsidR="00284660" w:rsidRPr="00E93981" w:rsidRDefault="00284660" w:rsidP="00284660">
            <w:pPr>
              <w:rPr>
                <w:rFonts w:ascii="Calibri" w:hAnsi="Calibri"/>
                <w:sz w:val="18"/>
                <w:szCs w:val="18"/>
              </w:rPr>
            </w:pPr>
            <w:r>
              <w:rPr>
                <w:rFonts w:ascii="Calibri" w:hAnsi="Calibri"/>
                <w:sz w:val="18"/>
                <w:szCs w:val="18"/>
              </w:rPr>
              <w:t>Correction Notes</w:t>
            </w:r>
          </w:p>
        </w:tc>
        <w:tc>
          <w:tcPr>
            <w:tcW w:w="7915" w:type="dxa"/>
          </w:tcPr>
          <w:p w14:paraId="692139CC" w14:textId="49F7B59C" w:rsidR="00284660" w:rsidRPr="00E93981" w:rsidRDefault="00AD25E4" w:rsidP="00284660">
            <w:pPr>
              <w:rPr>
                <w:rFonts w:ascii="Calibri" w:hAnsi="Calibri"/>
                <w:sz w:val="18"/>
                <w:szCs w:val="18"/>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r w:rsidR="007F1AB9" w:rsidRPr="00E93981" w14:paraId="4E2E2585" w14:textId="77777777" w:rsidTr="00D53DCC">
        <w:tc>
          <w:tcPr>
            <w:tcW w:w="10790" w:type="dxa"/>
            <w:gridSpan w:val="3"/>
            <w:vAlign w:val="center"/>
          </w:tcPr>
          <w:p w14:paraId="78F445FE" w14:textId="101E9020" w:rsidR="007F1AB9" w:rsidRPr="007E6D92" w:rsidRDefault="007F1AB9" w:rsidP="00284660">
            <w:pPr>
              <w:rPr>
                <w:rFonts w:asciiTheme="minorHAnsi" w:hAnsi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07795FA1" w14:textId="77777777" w:rsidR="00284660" w:rsidRDefault="00284660" w:rsidP="00284660">
      <w:pPr>
        <w:rPr>
          <w:rFonts w:ascii="Calibri" w:hAnsi="Calibri"/>
          <w:sz w:val="18"/>
          <w:szCs w:val="18"/>
        </w:rPr>
      </w:pPr>
    </w:p>
    <w:tbl>
      <w:tblPr>
        <w:tblStyle w:val="TableGrid"/>
        <w:tblW w:w="0" w:type="auto"/>
        <w:tblLook w:val="04A0" w:firstRow="1" w:lastRow="0" w:firstColumn="1" w:lastColumn="0" w:noHBand="0" w:noVBand="1"/>
      </w:tblPr>
      <w:tblGrid>
        <w:gridCol w:w="535"/>
        <w:gridCol w:w="2340"/>
        <w:gridCol w:w="7915"/>
      </w:tblGrid>
      <w:tr w:rsidR="00284660" w14:paraId="4BFC54C0" w14:textId="77777777" w:rsidTr="00284660">
        <w:tc>
          <w:tcPr>
            <w:tcW w:w="10790" w:type="dxa"/>
            <w:gridSpan w:val="3"/>
          </w:tcPr>
          <w:p w14:paraId="565668B9" w14:textId="77777777" w:rsidR="00284660" w:rsidRPr="006120A6" w:rsidRDefault="00284660" w:rsidP="00284660">
            <w:pPr>
              <w:rPr>
                <w:rFonts w:ascii="Calibri" w:hAnsi="Calibri"/>
                <w:b/>
                <w:sz w:val="18"/>
                <w:szCs w:val="18"/>
              </w:rPr>
            </w:pPr>
            <w:r>
              <w:rPr>
                <w:rFonts w:ascii="Calibri" w:hAnsi="Calibri"/>
                <w:b/>
                <w:sz w:val="18"/>
                <w:szCs w:val="18"/>
              </w:rPr>
              <w:t>C. Raised Floor Adjacent to Unconditioned Space</w:t>
            </w:r>
          </w:p>
        </w:tc>
      </w:tr>
      <w:tr w:rsidR="00284660" w14:paraId="7F1611CC" w14:textId="77777777" w:rsidTr="00284660">
        <w:tc>
          <w:tcPr>
            <w:tcW w:w="535" w:type="dxa"/>
            <w:vAlign w:val="center"/>
          </w:tcPr>
          <w:p w14:paraId="2A4C37E5" w14:textId="77777777" w:rsidR="00284660" w:rsidRDefault="00284660" w:rsidP="00284660">
            <w:pPr>
              <w:jc w:val="center"/>
              <w:rPr>
                <w:rFonts w:ascii="Calibri" w:hAnsi="Calibri"/>
                <w:sz w:val="18"/>
                <w:szCs w:val="18"/>
              </w:rPr>
            </w:pPr>
            <w:r>
              <w:rPr>
                <w:rFonts w:ascii="Calibri" w:hAnsi="Calibri"/>
                <w:sz w:val="18"/>
                <w:szCs w:val="18"/>
              </w:rPr>
              <w:t>01</w:t>
            </w:r>
          </w:p>
        </w:tc>
        <w:tc>
          <w:tcPr>
            <w:tcW w:w="10255" w:type="dxa"/>
            <w:gridSpan w:val="2"/>
          </w:tcPr>
          <w:p w14:paraId="4909267B" w14:textId="77777777" w:rsidR="00284660" w:rsidRDefault="00284660" w:rsidP="00284660">
            <w:pPr>
              <w:rPr>
                <w:rFonts w:ascii="Calibri" w:hAnsi="Calibri"/>
                <w:sz w:val="18"/>
                <w:szCs w:val="18"/>
              </w:rPr>
            </w:pPr>
            <w:r>
              <w:rPr>
                <w:rFonts w:ascii="Calibri" w:hAnsi="Calibri"/>
                <w:sz w:val="18"/>
                <w:szCs w:val="18"/>
              </w:rPr>
              <w:t>Insulation is in full contact with the subfloor.</w:t>
            </w:r>
          </w:p>
        </w:tc>
      </w:tr>
      <w:tr w:rsidR="00284660" w14:paraId="1BE17F51" w14:textId="77777777" w:rsidTr="00284660">
        <w:tc>
          <w:tcPr>
            <w:tcW w:w="535" w:type="dxa"/>
            <w:vAlign w:val="center"/>
          </w:tcPr>
          <w:p w14:paraId="0CB5CC81" w14:textId="77777777" w:rsidR="00284660" w:rsidRDefault="00284660" w:rsidP="00284660">
            <w:pPr>
              <w:jc w:val="center"/>
              <w:rPr>
                <w:rFonts w:ascii="Calibri" w:hAnsi="Calibri"/>
                <w:sz w:val="18"/>
                <w:szCs w:val="18"/>
              </w:rPr>
            </w:pPr>
            <w:r>
              <w:rPr>
                <w:rFonts w:ascii="Calibri" w:hAnsi="Calibri"/>
                <w:sz w:val="18"/>
                <w:szCs w:val="18"/>
              </w:rPr>
              <w:t>02</w:t>
            </w:r>
          </w:p>
        </w:tc>
        <w:tc>
          <w:tcPr>
            <w:tcW w:w="10255" w:type="dxa"/>
            <w:gridSpan w:val="2"/>
          </w:tcPr>
          <w:p w14:paraId="35731B0D" w14:textId="77777777" w:rsidR="00284660" w:rsidRDefault="00284660" w:rsidP="00284660">
            <w:pPr>
              <w:rPr>
                <w:rFonts w:ascii="Calibri" w:hAnsi="Calibri"/>
                <w:sz w:val="18"/>
                <w:szCs w:val="18"/>
              </w:rPr>
            </w:pPr>
            <w:r>
              <w:rPr>
                <w:rFonts w:ascii="Calibri" w:hAnsi="Calibri"/>
                <w:sz w:val="18"/>
                <w:szCs w:val="18"/>
              </w:rPr>
              <w:t>Insulation hangers are spaced at 18 inches or less. Insulation hangers do not compress insulation.</w:t>
            </w:r>
          </w:p>
        </w:tc>
      </w:tr>
      <w:tr w:rsidR="00284660" w14:paraId="3F6BA8F8" w14:textId="77777777" w:rsidTr="00284660">
        <w:tc>
          <w:tcPr>
            <w:tcW w:w="535" w:type="dxa"/>
            <w:vAlign w:val="center"/>
          </w:tcPr>
          <w:p w14:paraId="34DE05BE" w14:textId="77777777" w:rsidR="00284660" w:rsidRDefault="00284660" w:rsidP="00284660">
            <w:pPr>
              <w:jc w:val="center"/>
              <w:rPr>
                <w:rFonts w:ascii="Calibri" w:hAnsi="Calibri"/>
                <w:sz w:val="18"/>
                <w:szCs w:val="18"/>
              </w:rPr>
            </w:pPr>
            <w:r>
              <w:rPr>
                <w:rFonts w:ascii="Calibri" w:hAnsi="Calibri"/>
                <w:sz w:val="18"/>
                <w:szCs w:val="18"/>
              </w:rPr>
              <w:t>03</w:t>
            </w:r>
          </w:p>
        </w:tc>
        <w:tc>
          <w:tcPr>
            <w:tcW w:w="10255" w:type="dxa"/>
            <w:gridSpan w:val="2"/>
          </w:tcPr>
          <w:p w14:paraId="448F1028" w14:textId="77777777" w:rsidR="00284660" w:rsidRDefault="00284660" w:rsidP="00284660">
            <w:pPr>
              <w:rPr>
                <w:rFonts w:ascii="Calibri" w:hAnsi="Calibri"/>
                <w:sz w:val="18"/>
                <w:szCs w:val="18"/>
              </w:rPr>
            </w:pPr>
            <w:r>
              <w:rPr>
                <w:rFonts w:ascii="Calibri" w:hAnsi="Calibri"/>
                <w:sz w:val="18"/>
                <w:szCs w:val="18"/>
              </w:rPr>
              <w:t>Netting, or mesh, can be used if the cavity under the floor is filled and in contact with the subfloor.</w:t>
            </w:r>
          </w:p>
        </w:tc>
      </w:tr>
      <w:tr w:rsidR="00284660" w14:paraId="03813F15" w14:textId="77777777" w:rsidTr="00284660">
        <w:tc>
          <w:tcPr>
            <w:tcW w:w="535" w:type="dxa"/>
            <w:vAlign w:val="center"/>
          </w:tcPr>
          <w:p w14:paraId="203E1527" w14:textId="77777777" w:rsidR="00284660" w:rsidRDefault="00284660" w:rsidP="00284660">
            <w:pPr>
              <w:jc w:val="center"/>
              <w:rPr>
                <w:rFonts w:ascii="Calibri" w:hAnsi="Calibri"/>
                <w:sz w:val="18"/>
                <w:szCs w:val="18"/>
              </w:rPr>
            </w:pPr>
            <w:r>
              <w:rPr>
                <w:rFonts w:ascii="Calibri" w:hAnsi="Calibri"/>
                <w:sz w:val="18"/>
                <w:szCs w:val="18"/>
              </w:rPr>
              <w:t>04</w:t>
            </w:r>
          </w:p>
        </w:tc>
        <w:tc>
          <w:tcPr>
            <w:tcW w:w="10255" w:type="dxa"/>
            <w:gridSpan w:val="2"/>
          </w:tcPr>
          <w:p w14:paraId="08BE3198" w14:textId="77777777" w:rsidR="00284660" w:rsidRDefault="00284660" w:rsidP="00284660">
            <w:pPr>
              <w:rPr>
                <w:rFonts w:ascii="Calibri" w:hAnsi="Calibri"/>
                <w:sz w:val="18"/>
                <w:szCs w:val="18"/>
              </w:rPr>
            </w:pPr>
            <w:r>
              <w:rPr>
                <w:rFonts w:ascii="Calibri" w:hAnsi="Calibri"/>
                <w:sz w:val="18"/>
                <w:szCs w:val="18"/>
              </w:rPr>
              <w:t>When daylight basements are adjacent to crawlspaces, if the basement is conditioned the walls adjacent to the crawlspace are insulated to the R-value listed on the Certificate of Compliance. This includes framed stem walls, and vertical concrete retaining walls.</w:t>
            </w:r>
          </w:p>
        </w:tc>
      </w:tr>
      <w:tr w:rsidR="00284660" w14:paraId="5C24AAC2" w14:textId="77777777" w:rsidTr="00284660">
        <w:tc>
          <w:tcPr>
            <w:tcW w:w="535" w:type="dxa"/>
            <w:vAlign w:val="center"/>
          </w:tcPr>
          <w:p w14:paraId="105DB836" w14:textId="77777777" w:rsidR="00284660" w:rsidRDefault="00284660" w:rsidP="00284660">
            <w:pPr>
              <w:jc w:val="center"/>
              <w:rPr>
                <w:rFonts w:ascii="Calibri" w:hAnsi="Calibri"/>
                <w:sz w:val="18"/>
                <w:szCs w:val="18"/>
              </w:rPr>
            </w:pPr>
            <w:r>
              <w:rPr>
                <w:rFonts w:ascii="Calibri" w:hAnsi="Calibri"/>
                <w:sz w:val="18"/>
                <w:szCs w:val="18"/>
              </w:rPr>
              <w:t>05</w:t>
            </w:r>
          </w:p>
        </w:tc>
        <w:tc>
          <w:tcPr>
            <w:tcW w:w="10255" w:type="dxa"/>
            <w:gridSpan w:val="2"/>
          </w:tcPr>
          <w:p w14:paraId="7670B034" w14:textId="77777777" w:rsidR="00284660" w:rsidRDefault="00284660" w:rsidP="00284660">
            <w:pPr>
              <w:rPr>
                <w:rFonts w:ascii="Calibri" w:hAnsi="Calibri"/>
                <w:sz w:val="18"/>
                <w:szCs w:val="18"/>
              </w:rPr>
            </w:pPr>
            <w:r>
              <w:rPr>
                <w:rFonts w:ascii="Calibri" w:hAnsi="Calibri"/>
                <w:sz w:val="18"/>
                <w:szCs w:val="18"/>
              </w:rPr>
              <w:t xml:space="preserve">If access to the crawlspace is from the conditioned area the raised floor includes an airtight insulated access hatch. </w:t>
            </w:r>
            <w:r w:rsidRPr="00B73260">
              <w:rPr>
                <w:rFonts w:ascii="Calibri" w:hAnsi="Calibri"/>
                <w:sz w:val="18"/>
                <w:szCs w:val="18"/>
              </w:rPr>
              <w:t>Where possible locate crawl space access on the exterior.</w:t>
            </w:r>
          </w:p>
        </w:tc>
      </w:tr>
      <w:tr w:rsidR="00284660" w14:paraId="3DE5D8B7" w14:textId="77777777" w:rsidTr="001B1FF4">
        <w:tc>
          <w:tcPr>
            <w:tcW w:w="535" w:type="dxa"/>
            <w:vAlign w:val="center"/>
          </w:tcPr>
          <w:p w14:paraId="05B7B5AA" w14:textId="77777777" w:rsidR="00284660" w:rsidRDefault="00284660" w:rsidP="00284660">
            <w:pPr>
              <w:jc w:val="center"/>
              <w:rPr>
                <w:rFonts w:ascii="Calibri" w:hAnsi="Calibri"/>
                <w:sz w:val="18"/>
                <w:szCs w:val="18"/>
              </w:rPr>
            </w:pPr>
            <w:r>
              <w:rPr>
                <w:rFonts w:ascii="Calibri" w:hAnsi="Calibri"/>
                <w:sz w:val="18"/>
                <w:szCs w:val="18"/>
              </w:rPr>
              <w:t>06</w:t>
            </w:r>
          </w:p>
        </w:tc>
        <w:tc>
          <w:tcPr>
            <w:tcW w:w="2340" w:type="dxa"/>
            <w:vAlign w:val="center"/>
          </w:tcPr>
          <w:p w14:paraId="73C0DE6C" w14:textId="77777777" w:rsidR="00284660" w:rsidRDefault="00284660">
            <w:pPr>
              <w:rPr>
                <w:rFonts w:ascii="Calibri" w:hAnsi="Calibri"/>
                <w:sz w:val="18"/>
                <w:szCs w:val="18"/>
              </w:rPr>
            </w:pPr>
            <w:r>
              <w:rPr>
                <w:rFonts w:ascii="Calibri" w:hAnsi="Calibri"/>
                <w:sz w:val="18"/>
                <w:szCs w:val="18"/>
              </w:rPr>
              <w:t>Verification Status</w:t>
            </w:r>
          </w:p>
        </w:tc>
        <w:tc>
          <w:tcPr>
            <w:tcW w:w="7915" w:type="dxa"/>
          </w:tcPr>
          <w:p w14:paraId="4921C0C2"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2EEC9F21"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46A187DC" w14:textId="77777777" w:rsidR="00284660" w:rsidRPr="002E1264" w:rsidRDefault="00284660" w:rsidP="00284660">
            <w:pPr>
              <w:pStyle w:val="ListParagraph"/>
              <w:numPr>
                <w:ilvl w:val="0"/>
                <w:numId w:val="49"/>
              </w:numPr>
              <w:rPr>
                <w:rFonts w:ascii="Calibri" w:hAnsi="Calibri"/>
                <w:sz w:val="18"/>
                <w:szCs w:val="18"/>
              </w:rPr>
            </w:pPr>
            <w:r w:rsidRPr="002E1264">
              <w:rPr>
                <w:rFonts w:ascii="Calibri" w:hAnsi="Calibri"/>
                <w:sz w:val="18"/>
                <w:szCs w:val="18"/>
                <w:u w:val="single"/>
              </w:rPr>
              <w:t>All N/A - This entire table is not applicable.</w:t>
            </w:r>
          </w:p>
        </w:tc>
      </w:tr>
      <w:tr w:rsidR="00284660" w14:paraId="00C290FA" w14:textId="77777777" w:rsidTr="00284660">
        <w:tc>
          <w:tcPr>
            <w:tcW w:w="535" w:type="dxa"/>
            <w:vAlign w:val="center"/>
          </w:tcPr>
          <w:p w14:paraId="35B7BD7F" w14:textId="77777777" w:rsidR="00284660" w:rsidRDefault="00284660" w:rsidP="00284660">
            <w:pPr>
              <w:jc w:val="center"/>
              <w:rPr>
                <w:rFonts w:ascii="Calibri" w:hAnsi="Calibri"/>
                <w:sz w:val="18"/>
                <w:szCs w:val="18"/>
              </w:rPr>
            </w:pPr>
            <w:r>
              <w:rPr>
                <w:rFonts w:ascii="Calibri" w:hAnsi="Calibri"/>
                <w:sz w:val="18"/>
                <w:szCs w:val="18"/>
              </w:rPr>
              <w:t>07</w:t>
            </w:r>
          </w:p>
        </w:tc>
        <w:tc>
          <w:tcPr>
            <w:tcW w:w="2340" w:type="dxa"/>
          </w:tcPr>
          <w:p w14:paraId="64ED82E2" w14:textId="77777777" w:rsidR="00284660" w:rsidRDefault="00284660" w:rsidP="00284660">
            <w:pPr>
              <w:rPr>
                <w:rFonts w:ascii="Calibri" w:hAnsi="Calibri"/>
                <w:sz w:val="18"/>
                <w:szCs w:val="18"/>
              </w:rPr>
            </w:pPr>
            <w:r>
              <w:rPr>
                <w:rFonts w:ascii="Calibri" w:hAnsi="Calibri"/>
                <w:sz w:val="18"/>
                <w:szCs w:val="18"/>
              </w:rPr>
              <w:t>Correction Notes</w:t>
            </w:r>
          </w:p>
        </w:tc>
        <w:tc>
          <w:tcPr>
            <w:tcW w:w="7915" w:type="dxa"/>
          </w:tcPr>
          <w:p w14:paraId="06C2F877" w14:textId="53CA5C44" w:rsidR="00284660" w:rsidRDefault="00AD25E4" w:rsidP="00284660">
            <w:pPr>
              <w:rPr>
                <w:rFonts w:ascii="Calibri" w:hAnsi="Calibri"/>
                <w:sz w:val="18"/>
                <w:szCs w:val="18"/>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r w:rsidR="007F1AB9" w14:paraId="765E3D51" w14:textId="77777777" w:rsidTr="00D53DCC">
        <w:tc>
          <w:tcPr>
            <w:tcW w:w="10790" w:type="dxa"/>
            <w:gridSpan w:val="3"/>
            <w:vAlign w:val="center"/>
          </w:tcPr>
          <w:p w14:paraId="27E0CE7C" w14:textId="2552D537" w:rsidR="007F1AB9" w:rsidRPr="007E6D92" w:rsidRDefault="007F1AB9" w:rsidP="00284660">
            <w:pPr>
              <w:rPr>
                <w:rFonts w:asciiTheme="minorHAnsi" w:hAnsi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19927EF4" w14:textId="4DE08743" w:rsidR="00284660" w:rsidRDefault="00284660" w:rsidP="00284660"/>
    <w:p w14:paraId="6859F03A" w14:textId="77777777" w:rsidR="007F1AB9" w:rsidRDefault="007F1AB9">
      <w:r>
        <w:br w:type="page"/>
      </w:r>
    </w:p>
    <w:tbl>
      <w:tblPr>
        <w:tblStyle w:val="TableGrid"/>
        <w:tblW w:w="0" w:type="auto"/>
        <w:tblLook w:val="04A0" w:firstRow="1" w:lastRow="0" w:firstColumn="1" w:lastColumn="0" w:noHBand="0" w:noVBand="1"/>
      </w:tblPr>
      <w:tblGrid>
        <w:gridCol w:w="554"/>
        <w:gridCol w:w="2321"/>
        <w:gridCol w:w="7915"/>
      </w:tblGrid>
      <w:tr w:rsidR="00284660" w:rsidRPr="00E93981" w14:paraId="08C97632" w14:textId="77777777" w:rsidTr="00284660">
        <w:tc>
          <w:tcPr>
            <w:tcW w:w="10790" w:type="dxa"/>
            <w:gridSpan w:val="3"/>
            <w:tcBorders>
              <w:bottom w:val="single" w:sz="4" w:space="0" w:color="000000"/>
            </w:tcBorders>
          </w:tcPr>
          <w:p w14:paraId="241D0805" w14:textId="1017490B" w:rsidR="00284660" w:rsidRPr="00E93981" w:rsidRDefault="00284660" w:rsidP="00284660">
            <w:pPr>
              <w:rPr>
                <w:rFonts w:ascii="Calibri" w:hAnsi="Calibri"/>
                <w:b/>
                <w:sz w:val="18"/>
                <w:szCs w:val="16"/>
              </w:rPr>
            </w:pPr>
            <w:r>
              <w:rPr>
                <w:rFonts w:ascii="Calibri" w:hAnsi="Calibri"/>
                <w:b/>
                <w:sz w:val="18"/>
                <w:szCs w:val="16"/>
              </w:rPr>
              <w:lastRenderedPageBreak/>
              <w:t>D</w:t>
            </w:r>
            <w:r w:rsidRPr="00E93981">
              <w:rPr>
                <w:rFonts w:ascii="Calibri" w:hAnsi="Calibri"/>
                <w:b/>
                <w:sz w:val="18"/>
                <w:szCs w:val="16"/>
              </w:rPr>
              <w:t>. Wall Adjacent to Unconditioned Space</w:t>
            </w:r>
          </w:p>
        </w:tc>
      </w:tr>
      <w:tr w:rsidR="00284660" w:rsidRPr="00E93981" w14:paraId="344414DC" w14:textId="77777777" w:rsidTr="00284660">
        <w:tc>
          <w:tcPr>
            <w:tcW w:w="554" w:type="dxa"/>
            <w:vAlign w:val="center"/>
          </w:tcPr>
          <w:p w14:paraId="33C80F7E" w14:textId="77777777" w:rsidR="00284660" w:rsidRPr="00E93981" w:rsidRDefault="00284660" w:rsidP="00284660">
            <w:pPr>
              <w:jc w:val="center"/>
              <w:rPr>
                <w:rFonts w:ascii="Calibri" w:hAnsi="Calibri"/>
                <w:sz w:val="18"/>
                <w:szCs w:val="16"/>
              </w:rPr>
            </w:pPr>
            <w:r w:rsidRPr="00E93981">
              <w:rPr>
                <w:rFonts w:ascii="Calibri" w:hAnsi="Calibri"/>
                <w:sz w:val="18"/>
                <w:szCs w:val="16"/>
              </w:rPr>
              <w:t>01</w:t>
            </w:r>
          </w:p>
        </w:tc>
        <w:tc>
          <w:tcPr>
            <w:tcW w:w="10236" w:type="dxa"/>
            <w:gridSpan w:val="2"/>
          </w:tcPr>
          <w:p w14:paraId="1D071883" w14:textId="77777777" w:rsidR="00284660" w:rsidRPr="00E93981" w:rsidRDefault="00284660" w:rsidP="00284660">
            <w:pPr>
              <w:rPr>
                <w:rFonts w:ascii="Calibri" w:hAnsi="Calibri"/>
                <w:sz w:val="18"/>
                <w:szCs w:val="16"/>
              </w:rPr>
            </w:pPr>
            <w:r w:rsidRPr="00E93981">
              <w:rPr>
                <w:rFonts w:ascii="Calibri" w:hAnsi="Calibri"/>
                <w:sz w:val="18"/>
                <w:szCs w:val="16"/>
              </w:rPr>
              <w:t>Insulation quality</w:t>
            </w:r>
            <w:r>
              <w:rPr>
                <w:rFonts w:ascii="Calibri" w:hAnsi="Calibri"/>
                <w:sz w:val="18"/>
                <w:szCs w:val="16"/>
              </w:rPr>
              <w:t xml:space="preserve"> was</w:t>
            </w:r>
            <w:r w:rsidRPr="00E93981">
              <w:rPr>
                <w:rFonts w:ascii="Calibri" w:hAnsi="Calibri"/>
                <w:sz w:val="18"/>
                <w:szCs w:val="16"/>
              </w:rPr>
              <w:t xml:space="preserve"> verified prior to the installation of</w:t>
            </w:r>
            <w:r>
              <w:rPr>
                <w:rFonts w:ascii="Calibri" w:hAnsi="Calibri"/>
                <w:sz w:val="18"/>
                <w:szCs w:val="16"/>
              </w:rPr>
              <w:t xml:space="preserve"> the</w:t>
            </w:r>
            <w:r w:rsidRPr="00E93981">
              <w:rPr>
                <w:rFonts w:ascii="Calibri" w:hAnsi="Calibri"/>
                <w:sz w:val="18"/>
                <w:szCs w:val="16"/>
              </w:rPr>
              <w:t xml:space="preserve"> interior air barrier (typically gypsum board). </w:t>
            </w:r>
          </w:p>
        </w:tc>
      </w:tr>
      <w:tr w:rsidR="00284660" w:rsidRPr="00E93981" w14:paraId="6DBA5A04" w14:textId="77777777" w:rsidTr="00284660">
        <w:tc>
          <w:tcPr>
            <w:tcW w:w="554" w:type="dxa"/>
            <w:vAlign w:val="center"/>
          </w:tcPr>
          <w:p w14:paraId="32E10966" w14:textId="77777777" w:rsidR="00284660" w:rsidRPr="00E93981" w:rsidRDefault="00284660" w:rsidP="00284660">
            <w:pPr>
              <w:jc w:val="center"/>
              <w:rPr>
                <w:rFonts w:ascii="Calibri" w:hAnsi="Calibri"/>
                <w:sz w:val="18"/>
                <w:szCs w:val="16"/>
              </w:rPr>
            </w:pPr>
            <w:r w:rsidRPr="00E93981">
              <w:rPr>
                <w:rFonts w:ascii="Calibri" w:hAnsi="Calibri"/>
                <w:sz w:val="18"/>
                <w:szCs w:val="16"/>
              </w:rPr>
              <w:t>02</w:t>
            </w:r>
          </w:p>
        </w:tc>
        <w:tc>
          <w:tcPr>
            <w:tcW w:w="10236" w:type="dxa"/>
            <w:gridSpan w:val="2"/>
          </w:tcPr>
          <w:p w14:paraId="7E3260D9" w14:textId="77777777" w:rsidR="00284660" w:rsidRPr="00E93981" w:rsidRDefault="00284660" w:rsidP="00284660">
            <w:pPr>
              <w:rPr>
                <w:rFonts w:ascii="Calibri" w:hAnsi="Calibri"/>
                <w:sz w:val="18"/>
                <w:szCs w:val="16"/>
              </w:rPr>
            </w:pPr>
            <w:r w:rsidRPr="00E93981">
              <w:rPr>
                <w:rFonts w:ascii="Calibri" w:hAnsi="Calibri"/>
                <w:sz w:val="18"/>
                <w:szCs w:val="16"/>
              </w:rPr>
              <w:t xml:space="preserve">Loose-fill and batt insulation is in contact with all six sides of wall cavities (top, bottom, back, left, right, front [to be installed later]) with no gaps, voids or compression. Exception: Where framing depth is greater than </w:t>
            </w:r>
            <w:r w:rsidRPr="00E93981">
              <w:rPr>
                <w:rFonts w:ascii="Calibri" w:hAnsi="Calibri"/>
                <w:sz w:val="18"/>
                <w:szCs w:val="16"/>
                <w:u w:val="single"/>
              </w:rPr>
              <w:t>minimum</w:t>
            </w:r>
            <w:r w:rsidRPr="00E93981">
              <w:rPr>
                <w:rFonts w:ascii="Calibri" w:hAnsi="Calibri"/>
                <w:sz w:val="18"/>
                <w:szCs w:val="16"/>
              </w:rPr>
              <w:t xml:space="preserve"> required insulation thickness (e.g., R-19 batts in 2x10 walls).</w:t>
            </w:r>
          </w:p>
        </w:tc>
      </w:tr>
      <w:tr w:rsidR="00284660" w:rsidRPr="00E93981" w14:paraId="675C0ED6" w14:textId="77777777" w:rsidTr="00284660">
        <w:trPr>
          <w:trHeight w:val="143"/>
        </w:trPr>
        <w:tc>
          <w:tcPr>
            <w:tcW w:w="554" w:type="dxa"/>
            <w:vAlign w:val="center"/>
          </w:tcPr>
          <w:p w14:paraId="211C4EF4" w14:textId="77777777" w:rsidR="00284660" w:rsidRPr="00E93981" w:rsidRDefault="00284660" w:rsidP="00284660">
            <w:pPr>
              <w:jc w:val="center"/>
              <w:rPr>
                <w:rFonts w:ascii="Calibri" w:hAnsi="Calibri"/>
                <w:sz w:val="18"/>
                <w:szCs w:val="16"/>
              </w:rPr>
            </w:pPr>
            <w:r w:rsidRPr="00E93981">
              <w:rPr>
                <w:rFonts w:ascii="Calibri" w:hAnsi="Calibri"/>
                <w:sz w:val="18"/>
                <w:szCs w:val="16"/>
              </w:rPr>
              <w:t>03</w:t>
            </w:r>
          </w:p>
        </w:tc>
        <w:tc>
          <w:tcPr>
            <w:tcW w:w="10236" w:type="dxa"/>
            <w:gridSpan w:val="2"/>
          </w:tcPr>
          <w:p w14:paraId="560DB816" w14:textId="77777777" w:rsidR="00284660" w:rsidRPr="00A90877" w:rsidRDefault="00284660" w:rsidP="00284660">
            <w:pPr>
              <w:rPr>
                <w:rFonts w:ascii="Calibri" w:hAnsi="Calibri"/>
                <w:sz w:val="18"/>
                <w:szCs w:val="16"/>
              </w:rPr>
            </w:pPr>
            <w:r w:rsidRPr="00A90877">
              <w:rPr>
                <w:rFonts w:ascii="Calibri" w:hAnsi="Calibri"/>
                <w:sz w:val="18"/>
                <w:szCs w:val="16"/>
              </w:rPr>
              <w:t>Insulation fits snuggly around obstructions (e.g., electrical boxes, plumbing and wiring) with no gaps, voids or compression.</w:t>
            </w:r>
          </w:p>
        </w:tc>
      </w:tr>
      <w:tr w:rsidR="00284660" w:rsidRPr="00E93981" w14:paraId="5881B6C9" w14:textId="77777777" w:rsidTr="00284660">
        <w:tc>
          <w:tcPr>
            <w:tcW w:w="554" w:type="dxa"/>
            <w:vAlign w:val="center"/>
          </w:tcPr>
          <w:p w14:paraId="51B228B1" w14:textId="77777777" w:rsidR="00284660" w:rsidRPr="00E93981" w:rsidRDefault="00284660" w:rsidP="00284660">
            <w:pPr>
              <w:jc w:val="center"/>
              <w:rPr>
                <w:rFonts w:ascii="Calibri" w:hAnsi="Calibri"/>
                <w:sz w:val="18"/>
                <w:szCs w:val="16"/>
              </w:rPr>
            </w:pPr>
            <w:r w:rsidRPr="00E93981">
              <w:rPr>
                <w:rFonts w:ascii="Calibri" w:hAnsi="Calibri"/>
                <w:sz w:val="18"/>
                <w:szCs w:val="16"/>
              </w:rPr>
              <w:t>04</w:t>
            </w:r>
          </w:p>
        </w:tc>
        <w:tc>
          <w:tcPr>
            <w:tcW w:w="10236" w:type="dxa"/>
            <w:gridSpan w:val="2"/>
          </w:tcPr>
          <w:p w14:paraId="3ACFFF4B" w14:textId="77777777" w:rsidR="00284660" w:rsidRPr="00E93981" w:rsidRDefault="00284660" w:rsidP="00284660">
            <w:pPr>
              <w:rPr>
                <w:rFonts w:ascii="Calibri" w:hAnsi="Calibri"/>
                <w:sz w:val="18"/>
                <w:szCs w:val="16"/>
              </w:rPr>
            </w:pPr>
            <w:r w:rsidRPr="00E93981">
              <w:rPr>
                <w:rFonts w:ascii="Calibri" w:hAnsi="Calibri"/>
                <w:sz w:val="18"/>
                <w:szCs w:val="16"/>
              </w:rPr>
              <w:t>Structural metal tie</w:t>
            </w:r>
            <w:r>
              <w:rPr>
                <w:rFonts w:ascii="Calibri" w:hAnsi="Calibri"/>
                <w:sz w:val="18"/>
                <w:szCs w:val="16"/>
              </w:rPr>
              <w:t>-</w:t>
            </w:r>
            <w:r w:rsidRPr="00E93981">
              <w:rPr>
                <w:rFonts w:ascii="Calibri" w:hAnsi="Calibri"/>
                <w:sz w:val="18"/>
                <w:szCs w:val="16"/>
              </w:rPr>
              <w:t>downs and shear panels are insulated between exterior air barrier and metal.</w:t>
            </w:r>
          </w:p>
        </w:tc>
      </w:tr>
      <w:tr w:rsidR="00284660" w:rsidRPr="00E93981" w14:paraId="411B451C" w14:textId="77777777" w:rsidTr="00284660">
        <w:tc>
          <w:tcPr>
            <w:tcW w:w="554" w:type="dxa"/>
            <w:vAlign w:val="center"/>
          </w:tcPr>
          <w:p w14:paraId="034E355C" w14:textId="77777777" w:rsidR="00284660" w:rsidRPr="00E93981" w:rsidRDefault="00284660" w:rsidP="00284660">
            <w:pPr>
              <w:jc w:val="center"/>
              <w:rPr>
                <w:rFonts w:ascii="Calibri" w:hAnsi="Calibri"/>
                <w:sz w:val="18"/>
                <w:szCs w:val="16"/>
              </w:rPr>
            </w:pPr>
            <w:r w:rsidRPr="00E93981">
              <w:rPr>
                <w:rFonts w:ascii="Calibri" w:hAnsi="Calibri"/>
                <w:sz w:val="18"/>
                <w:szCs w:val="16"/>
              </w:rPr>
              <w:t>05</w:t>
            </w:r>
          </w:p>
        </w:tc>
        <w:tc>
          <w:tcPr>
            <w:tcW w:w="10236" w:type="dxa"/>
            <w:gridSpan w:val="2"/>
          </w:tcPr>
          <w:p w14:paraId="6A61B2F5" w14:textId="77777777" w:rsidR="00284660" w:rsidRPr="00E93981" w:rsidRDefault="00284660" w:rsidP="00284660">
            <w:pPr>
              <w:rPr>
                <w:rFonts w:ascii="Calibri" w:hAnsi="Calibri"/>
                <w:sz w:val="18"/>
                <w:szCs w:val="16"/>
              </w:rPr>
            </w:pPr>
            <w:r w:rsidRPr="00E93981">
              <w:rPr>
                <w:rFonts w:ascii="Calibri" w:hAnsi="Calibri"/>
                <w:sz w:val="18"/>
                <w:szCs w:val="16"/>
              </w:rPr>
              <w:t>Hard to access wall stud cavities, such as corner channels or wall intersections, are insulated to the proper R-value prior to the installation of exterior sheathing or exterior stucco lathe.</w:t>
            </w:r>
          </w:p>
        </w:tc>
      </w:tr>
      <w:tr w:rsidR="00284660" w:rsidRPr="00E93981" w14:paraId="03FE0A09" w14:textId="77777777" w:rsidTr="00284660">
        <w:tc>
          <w:tcPr>
            <w:tcW w:w="554" w:type="dxa"/>
            <w:vAlign w:val="center"/>
          </w:tcPr>
          <w:p w14:paraId="4E37276D" w14:textId="77777777" w:rsidR="00284660" w:rsidRPr="00E93981" w:rsidRDefault="00284660" w:rsidP="00284660">
            <w:pPr>
              <w:jc w:val="center"/>
              <w:rPr>
                <w:rFonts w:ascii="Calibri" w:hAnsi="Calibri"/>
                <w:sz w:val="18"/>
                <w:szCs w:val="16"/>
              </w:rPr>
            </w:pPr>
            <w:r w:rsidRPr="00E93981">
              <w:rPr>
                <w:rFonts w:ascii="Calibri" w:hAnsi="Calibri"/>
                <w:sz w:val="18"/>
                <w:szCs w:val="16"/>
              </w:rPr>
              <w:t>06</w:t>
            </w:r>
          </w:p>
        </w:tc>
        <w:tc>
          <w:tcPr>
            <w:tcW w:w="10236" w:type="dxa"/>
            <w:gridSpan w:val="2"/>
          </w:tcPr>
          <w:p w14:paraId="34F05BC9" w14:textId="77777777" w:rsidR="00284660" w:rsidRPr="00E93981" w:rsidRDefault="00284660" w:rsidP="00284660">
            <w:pPr>
              <w:rPr>
                <w:rFonts w:ascii="Calibri" w:hAnsi="Calibri"/>
                <w:sz w:val="18"/>
                <w:szCs w:val="16"/>
              </w:rPr>
            </w:pPr>
            <w:r w:rsidRPr="00E93981">
              <w:rPr>
                <w:rFonts w:ascii="Calibri" w:hAnsi="Calibri"/>
                <w:sz w:val="18"/>
                <w:szCs w:val="16"/>
              </w:rPr>
              <w:t xml:space="preserve">Insulation and interior air barrier </w:t>
            </w:r>
            <w:r>
              <w:rPr>
                <w:rFonts w:ascii="Calibri" w:hAnsi="Calibri"/>
                <w:sz w:val="18"/>
                <w:szCs w:val="16"/>
              </w:rPr>
              <w:t>are</w:t>
            </w:r>
            <w:r w:rsidRPr="00E93981">
              <w:rPr>
                <w:rFonts w:ascii="Calibri" w:hAnsi="Calibri"/>
                <w:sz w:val="18"/>
                <w:szCs w:val="16"/>
              </w:rPr>
              <w:t xml:space="preserve"> installed behind tub, shower, fireplace enclosures and stairwells to the R-value listed on the </w:t>
            </w:r>
            <w:r>
              <w:rPr>
                <w:rFonts w:ascii="Calibri" w:hAnsi="Calibri"/>
                <w:sz w:val="18"/>
                <w:szCs w:val="16"/>
              </w:rPr>
              <w:t>Certificate of Compliance</w:t>
            </w:r>
            <w:r w:rsidRPr="00E93981">
              <w:rPr>
                <w:rFonts w:ascii="Calibri" w:hAnsi="Calibri"/>
                <w:sz w:val="18"/>
                <w:szCs w:val="16"/>
              </w:rPr>
              <w:t xml:space="preserve"> when located against exterior walls.</w:t>
            </w:r>
          </w:p>
        </w:tc>
      </w:tr>
      <w:tr w:rsidR="00284660" w:rsidRPr="00E93981" w14:paraId="0A4058C8" w14:textId="77777777" w:rsidTr="00284660">
        <w:tc>
          <w:tcPr>
            <w:tcW w:w="554" w:type="dxa"/>
            <w:vAlign w:val="center"/>
          </w:tcPr>
          <w:p w14:paraId="43D3B0D8" w14:textId="77777777" w:rsidR="00284660" w:rsidRPr="00E93981" w:rsidRDefault="00284660" w:rsidP="00284660">
            <w:pPr>
              <w:jc w:val="center"/>
              <w:rPr>
                <w:rFonts w:ascii="Calibri" w:hAnsi="Calibri"/>
                <w:sz w:val="18"/>
                <w:szCs w:val="16"/>
              </w:rPr>
            </w:pPr>
            <w:r w:rsidRPr="00E93981">
              <w:rPr>
                <w:rFonts w:ascii="Calibri" w:hAnsi="Calibri"/>
                <w:sz w:val="18"/>
                <w:szCs w:val="16"/>
              </w:rPr>
              <w:t>07</w:t>
            </w:r>
          </w:p>
        </w:tc>
        <w:tc>
          <w:tcPr>
            <w:tcW w:w="10236" w:type="dxa"/>
            <w:gridSpan w:val="2"/>
          </w:tcPr>
          <w:p w14:paraId="2B342370" w14:textId="77777777" w:rsidR="00284660" w:rsidRPr="00E93981" w:rsidRDefault="00284660" w:rsidP="00284660">
            <w:pPr>
              <w:rPr>
                <w:rFonts w:ascii="Calibri" w:hAnsi="Calibri"/>
                <w:sz w:val="18"/>
                <w:szCs w:val="16"/>
              </w:rPr>
            </w:pPr>
            <w:r w:rsidRPr="00E93981">
              <w:rPr>
                <w:rFonts w:ascii="Calibri" w:hAnsi="Calibri"/>
                <w:sz w:val="18"/>
                <w:szCs w:val="16"/>
              </w:rPr>
              <w:t xml:space="preserve">All single-member window and door headers shall be insulated to a minimum of R-3 for a 2x4 framing, or equivalent width, and a minimum of R-5 for all other assemblies. If continuous exterior rigid insulation </w:t>
            </w:r>
            <w:r>
              <w:rPr>
                <w:rFonts w:ascii="Calibri" w:hAnsi="Calibri"/>
                <w:sz w:val="18"/>
                <w:szCs w:val="16"/>
              </w:rPr>
              <w:t xml:space="preserve">equal to or greater than R-2 </w:t>
            </w:r>
            <w:r w:rsidRPr="00E93981">
              <w:rPr>
                <w:rFonts w:ascii="Calibri" w:hAnsi="Calibri"/>
                <w:sz w:val="18"/>
                <w:szCs w:val="16"/>
              </w:rPr>
              <w:t>is used</w:t>
            </w:r>
            <w:r>
              <w:rPr>
                <w:rFonts w:ascii="Calibri" w:hAnsi="Calibri"/>
                <w:sz w:val="18"/>
                <w:szCs w:val="16"/>
              </w:rPr>
              <w:t>,</w:t>
            </w:r>
            <w:r w:rsidRPr="00E93981">
              <w:rPr>
                <w:rFonts w:ascii="Calibri" w:hAnsi="Calibri"/>
                <w:sz w:val="18"/>
                <w:szCs w:val="16"/>
              </w:rPr>
              <w:t xml:space="preserve"> an insulated header is not required.</w:t>
            </w:r>
          </w:p>
        </w:tc>
      </w:tr>
      <w:tr w:rsidR="00284660" w:rsidRPr="00E93981" w14:paraId="4CAA5135" w14:textId="77777777" w:rsidTr="00284660">
        <w:tc>
          <w:tcPr>
            <w:tcW w:w="554" w:type="dxa"/>
            <w:vAlign w:val="center"/>
          </w:tcPr>
          <w:p w14:paraId="619AA302" w14:textId="77777777" w:rsidR="00284660" w:rsidRPr="00E93981" w:rsidRDefault="00284660" w:rsidP="00284660">
            <w:pPr>
              <w:jc w:val="center"/>
              <w:rPr>
                <w:rFonts w:ascii="Calibri" w:hAnsi="Calibri"/>
                <w:sz w:val="18"/>
                <w:szCs w:val="16"/>
              </w:rPr>
            </w:pPr>
            <w:r w:rsidRPr="00E93981">
              <w:rPr>
                <w:rFonts w:ascii="Calibri" w:hAnsi="Calibri"/>
                <w:sz w:val="18"/>
                <w:szCs w:val="16"/>
              </w:rPr>
              <w:t>08</w:t>
            </w:r>
          </w:p>
        </w:tc>
        <w:tc>
          <w:tcPr>
            <w:tcW w:w="10236" w:type="dxa"/>
            <w:gridSpan w:val="2"/>
          </w:tcPr>
          <w:p w14:paraId="046C5FF8" w14:textId="77777777" w:rsidR="00284660" w:rsidRPr="00E93981" w:rsidRDefault="00284660" w:rsidP="00284660">
            <w:pPr>
              <w:rPr>
                <w:rFonts w:ascii="Calibri" w:hAnsi="Calibri"/>
                <w:sz w:val="18"/>
                <w:szCs w:val="16"/>
              </w:rPr>
            </w:pPr>
            <w:r w:rsidRPr="00E93981">
              <w:rPr>
                <w:rFonts w:ascii="Calibri" w:hAnsi="Calibri"/>
                <w:sz w:val="18"/>
                <w:szCs w:val="16"/>
              </w:rPr>
              <w:t>After insulation is installed: All insulated walls have interior and exterior air barriers, including kneewalls and walls of skylight wells. Exception: Rim joists. Interior air barrier (typically gypsum board) is sealed to top plate.</w:t>
            </w:r>
          </w:p>
        </w:tc>
      </w:tr>
      <w:tr w:rsidR="00284660" w:rsidRPr="00E93981" w14:paraId="0B2936D8" w14:textId="77777777" w:rsidTr="001B1FF4">
        <w:tc>
          <w:tcPr>
            <w:tcW w:w="554" w:type="dxa"/>
            <w:vAlign w:val="center"/>
          </w:tcPr>
          <w:p w14:paraId="3CFA4D39" w14:textId="77777777" w:rsidR="00284660" w:rsidRPr="00E93981" w:rsidRDefault="00284660" w:rsidP="00284660">
            <w:pPr>
              <w:jc w:val="center"/>
              <w:rPr>
                <w:rFonts w:ascii="Calibri" w:hAnsi="Calibri"/>
                <w:sz w:val="18"/>
                <w:szCs w:val="16"/>
              </w:rPr>
            </w:pPr>
            <w:r>
              <w:rPr>
                <w:rFonts w:ascii="Calibri" w:hAnsi="Calibri"/>
                <w:sz w:val="18"/>
                <w:szCs w:val="16"/>
              </w:rPr>
              <w:t>09</w:t>
            </w:r>
          </w:p>
        </w:tc>
        <w:tc>
          <w:tcPr>
            <w:tcW w:w="2321" w:type="dxa"/>
            <w:vAlign w:val="center"/>
          </w:tcPr>
          <w:p w14:paraId="69715DEB" w14:textId="77777777" w:rsidR="00284660" w:rsidRPr="00E93981" w:rsidRDefault="00284660">
            <w:pPr>
              <w:rPr>
                <w:rFonts w:ascii="Calibri" w:hAnsi="Calibri"/>
                <w:sz w:val="18"/>
                <w:szCs w:val="16"/>
              </w:rPr>
            </w:pPr>
            <w:r>
              <w:rPr>
                <w:rFonts w:ascii="Calibri" w:hAnsi="Calibri"/>
                <w:sz w:val="18"/>
                <w:szCs w:val="16"/>
              </w:rPr>
              <w:t>Verification Status</w:t>
            </w:r>
          </w:p>
        </w:tc>
        <w:tc>
          <w:tcPr>
            <w:tcW w:w="7915" w:type="dxa"/>
          </w:tcPr>
          <w:p w14:paraId="3D2CF4E3"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00BB6D41"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315B0059" w14:textId="77777777" w:rsidR="00284660" w:rsidRPr="002E1264" w:rsidRDefault="00284660" w:rsidP="00284660">
            <w:pPr>
              <w:pStyle w:val="ListParagraph"/>
              <w:numPr>
                <w:ilvl w:val="0"/>
                <w:numId w:val="49"/>
              </w:numPr>
              <w:rPr>
                <w:rFonts w:ascii="Calibri" w:hAnsi="Calibri"/>
                <w:sz w:val="18"/>
                <w:szCs w:val="16"/>
              </w:rPr>
            </w:pPr>
            <w:r w:rsidRPr="002E1264">
              <w:rPr>
                <w:rFonts w:ascii="Calibri" w:hAnsi="Calibri"/>
                <w:sz w:val="18"/>
                <w:szCs w:val="18"/>
                <w:u w:val="single"/>
              </w:rPr>
              <w:t>All N/A - This entire table is not applicable.</w:t>
            </w:r>
          </w:p>
        </w:tc>
      </w:tr>
      <w:tr w:rsidR="00284660" w:rsidRPr="00E93981" w14:paraId="1301DDA7" w14:textId="77777777" w:rsidTr="00284660">
        <w:tc>
          <w:tcPr>
            <w:tcW w:w="554" w:type="dxa"/>
            <w:vAlign w:val="center"/>
          </w:tcPr>
          <w:p w14:paraId="4729B9A6" w14:textId="77777777" w:rsidR="00284660" w:rsidRPr="00E93981" w:rsidRDefault="00284660" w:rsidP="00284660">
            <w:pPr>
              <w:jc w:val="center"/>
              <w:rPr>
                <w:rFonts w:ascii="Calibri" w:hAnsi="Calibri"/>
                <w:sz w:val="18"/>
                <w:szCs w:val="16"/>
              </w:rPr>
            </w:pPr>
            <w:r>
              <w:rPr>
                <w:rFonts w:ascii="Calibri" w:hAnsi="Calibri"/>
                <w:sz w:val="18"/>
                <w:szCs w:val="16"/>
              </w:rPr>
              <w:t>10</w:t>
            </w:r>
          </w:p>
        </w:tc>
        <w:tc>
          <w:tcPr>
            <w:tcW w:w="2321" w:type="dxa"/>
          </w:tcPr>
          <w:p w14:paraId="26C3E7D7" w14:textId="77777777" w:rsidR="00284660" w:rsidRPr="00E93981" w:rsidRDefault="00284660" w:rsidP="00284660">
            <w:pPr>
              <w:rPr>
                <w:rFonts w:ascii="Calibri" w:hAnsi="Calibri"/>
                <w:sz w:val="18"/>
                <w:szCs w:val="16"/>
              </w:rPr>
            </w:pPr>
            <w:r>
              <w:rPr>
                <w:rFonts w:ascii="Calibri" w:hAnsi="Calibri"/>
                <w:sz w:val="18"/>
                <w:szCs w:val="16"/>
              </w:rPr>
              <w:t>Correction Notes</w:t>
            </w:r>
          </w:p>
        </w:tc>
        <w:tc>
          <w:tcPr>
            <w:tcW w:w="7915" w:type="dxa"/>
          </w:tcPr>
          <w:p w14:paraId="44A1ECAF" w14:textId="20EB56CE" w:rsidR="00284660" w:rsidRPr="00E93981" w:rsidRDefault="00AD25E4" w:rsidP="00284660">
            <w:pPr>
              <w:rPr>
                <w:rFonts w:ascii="Calibri" w:hAnsi="Calibri"/>
                <w:sz w:val="18"/>
                <w:szCs w:val="16"/>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r w:rsidR="007F1AB9" w:rsidRPr="00E93981" w14:paraId="31BF13C9" w14:textId="77777777" w:rsidTr="00D53DCC">
        <w:tc>
          <w:tcPr>
            <w:tcW w:w="10790" w:type="dxa"/>
            <w:gridSpan w:val="3"/>
            <w:vAlign w:val="center"/>
          </w:tcPr>
          <w:p w14:paraId="2B2E7EB1" w14:textId="249C9D64" w:rsidR="007F1AB9" w:rsidRPr="007E6D92" w:rsidRDefault="007F1AB9" w:rsidP="00284660">
            <w:pPr>
              <w:rPr>
                <w:rFonts w:asciiTheme="minorHAnsi" w:hAnsi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4FB1E948" w14:textId="2901CDA5" w:rsidR="00AD25E4" w:rsidRDefault="00AD25E4"/>
    <w:tbl>
      <w:tblPr>
        <w:tblStyle w:val="TableGrid"/>
        <w:tblW w:w="0" w:type="auto"/>
        <w:tblLook w:val="04A0" w:firstRow="1" w:lastRow="0" w:firstColumn="1" w:lastColumn="0" w:noHBand="0" w:noVBand="1"/>
      </w:tblPr>
      <w:tblGrid>
        <w:gridCol w:w="554"/>
        <w:gridCol w:w="2321"/>
        <w:gridCol w:w="7915"/>
      </w:tblGrid>
      <w:tr w:rsidR="00284660" w:rsidRPr="00E93981" w14:paraId="7E429F31" w14:textId="77777777" w:rsidTr="00284660">
        <w:tc>
          <w:tcPr>
            <w:tcW w:w="10790" w:type="dxa"/>
            <w:gridSpan w:val="3"/>
          </w:tcPr>
          <w:p w14:paraId="42BA4054" w14:textId="20755105" w:rsidR="00284660" w:rsidRPr="00E93981" w:rsidRDefault="00284660" w:rsidP="00284660">
            <w:pPr>
              <w:rPr>
                <w:rFonts w:ascii="Calibri" w:hAnsi="Calibri"/>
                <w:b/>
                <w:sz w:val="18"/>
                <w:szCs w:val="16"/>
              </w:rPr>
            </w:pPr>
            <w:r>
              <w:rPr>
                <w:rFonts w:ascii="Calibri" w:hAnsi="Calibri"/>
                <w:b/>
                <w:sz w:val="18"/>
                <w:szCs w:val="16"/>
              </w:rPr>
              <w:t>E</w:t>
            </w:r>
            <w:r w:rsidRPr="00E93981">
              <w:rPr>
                <w:rFonts w:ascii="Calibri" w:hAnsi="Calibri"/>
                <w:b/>
                <w:sz w:val="18"/>
                <w:szCs w:val="16"/>
              </w:rPr>
              <w:t>. Ceiling Adjacent to Unconditioned Space</w:t>
            </w:r>
          </w:p>
        </w:tc>
      </w:tr>
      <w:tr w:rsidR="00284660" w:rsidRPr="00E93981" w14:paraId="1301E6D1" w14:textId="77777777" w:rsidTr="00284660">
        <w:tc>
          <w:tcPr>
            <w:tcW w:w="554" w:type="dxa"/>
            <w:vAlign w:val="center"/>
          </w:tcPr>
          <w:p w14:paraId="5CE22258" w14:textId="77777777" w:rsidR="00284660" w:rsidRPr="00E93981" w:rsidRDefault="00284660" w:rsidP="00284660">
            <w:pPr>
              <w:jc w:val="center"/>
              <w:rPr>
                <w:rFonts w:ascii="Calibri" w:hAnsi="Calibri"/>
                <w:sz w:val="18"/>
                <w:szCs w:val="16"/>
              </w:rPr>
            </w:pPr>
            <w:r w:rsidRPr="00E93981">
              <w:rPr>
                <w:rFonts w:ascii="Calibri" w:hAnsi="Calibri"/>
                <w:sz w:val="18"/>
                <w:szCs w:val="16"/>
              </w:rPr>
              <w:t>01</w:t>
            </w:r>
          </w:p>
        </w:tc>
        <w:tc>
          <w:tcPr>
            <w:tcW w:w="10236" w:type="dxa"/>
            <w:gridSpan w:val="2"/>
          </w:tcPr>
          <w:p w14:paraId="6A4C7A6F" w14:textId="77777777" w:rsidR="00284660" w:rsidRPr="00E93981" w:rsidRDefault="00284660" w:rsidP="00284660">
            <w:pPr>
              <w:rPr>
                <w:rFonts w:ascii="Calibri" w:hAnsi="Calibri"/>
                <w:sz w:val="18"/>
                <w:szCs w:val="16"/>
              </w:rPr>
            </w:pPr>
            <w:r w:rsidRPr="00E93981">
              <w:rPr>
                <w:rFonts w:ascii="Calibri" w:hAnsi="Calibri"/>
                <w:sz w:val="18"/>
                <w:szCs w:val="16"/>
              </w:rPr>
              <w:t>Insulation extends to the outside surface of the exterior wall.</w:t>
            </w:r>
          </w:p>
        </w:tc>
      </w:tr>
      <w:tr w:rsidR="00284660" w:rsidRPr="00E93981" w14:paraId="3FF82522" w14:textId="77777777" w:rsidTr="00284660">
        <w:tc>
          <w:tcPr>
            <w:tcW w:w="554" w:type="dxa"/>
            <w:vAlign w:val="center"/>
          </w:tcPr>
          <w:p w14:paraId="4B00A862" w14:textId="77777777" w:rsidR="00284660" w:rsidRPr="00E93981" w:rsidRDefault="00284660" w:rsidP="00284660">
            <w:pPr>
              <w:jc w:val="center"/>
              <w:rPr>
                <w:rFonts w:ascii="Calibri" w:hAnsi="Calibri"/>
                <w:sz w:val="18"/>
                <w:szCs w:val="16"/>
              </w:rPr>
            </w:pPr>
            <w:r w:rsidRPr="00E93981">
              <w:rPr>
                <w:rFonts w:ascii="Calibri" w:hAnsi="Calibri"/>
                <w:sz w:val="18"/>
                <w:szCs w:val="16"/>
              </w:rPr>
              <w:t>02</w:t>
            </w:r>
          </w:p>
        </w:tc>
        <w:tc>
          <w:tcPr>
            <w:tcW w:w="10236" w:type="dxa"/>
            <w:gridSpan w:val="2"/>
          </w:tcPr>
          <w:p w14:paraId="734883E0" w14:textId="77777777" w:rsidR="00284660" w:rsidRPr="00E93981" w:rsidRDefault="00284660" w:rsidP="00284660">
            <w:pPr>
              <w:rPr>
                <w:rFonts w:ascii="Calibri" w:hAnsi="Calibri"/>
                <w:sz w:val="18"/>
                <w:szCs w:val="16"/>
              </w:rPr>
            </w:pPr>
            <w:r w:rsidRPr="00E93981">
              <w:rPr>
                <w:rFonts w:ascii="Calibri" w:hAnsi="Calibri"/>
                <w:sz w:val="18"/>
                <w:szCs w:val="16"/>
              </w:rPr>
              <w:t>Insulation is in direct contact with</w:t>
            </w:r>
            <w:r>
              <w:rPr>
                <w:rFonts w:ascii="Calibri" w:hAnsi="Calibri"/>
                <w:sz w:val="18"/>
                <w:szCs w:val="16"/>
              </w:rPr>
              <w:t xml:space="preserve"> the</w:t>
            </w:r>
            <w:r w:rsidRPr="00E93981">
              <w:rPr>
                <w:rFonts w:ascii="Calibri" w:hAnsi="Calibri"/>
                <w:sz w:val="18"/>
                <w:szCs w:val="16"/>
              </w:rPr>
              <w:t xml:space="preserve"> ceiling air barrier so there are no gaps, voids or compression.</w:t>
            </w:r>
          </w:p>
        </w:tc>
      </w:tr>
      <w:tr w:rsidR="00284660" w:rsidRPr="00E93981" w14:paraId="2E45A70E" w14:textId="77777777" w:rsidTr="00284660">
        <w:tc>
          <w:tcPr>
            <w:tcW w:w="554" w:type="dxa"/>
            <w:vAlign w:val="center"/>
          </w:tcPr>
          <w:p w14:paraId="2DB54D76" w14:textId="77777777" w:rsidR="00284660" w:rsidRPr="00E93981" w:rsidRDefault="00284660" w:rsidP="00284660">
            <w:pPr>
              <w:jc w:val="center"/>
              <w:rPr>
                <w:rFonts w:ascii="Calibri" w:hAnsi="Calibri"/>
                <w:sz w:val="18"/>
                <w:szCs w:val="16"/>
              </w:rPr>
            </w:pPr>
            <w:r w:rsidRPr="00E93981">
              <w:rPr>
                <w:rFonts w:ascii="Calibri" w:hAnsi="Calibri"/>
                <w:sz w:val="18"/>
                <w:szCs w:val="16"/>
              </w:rPr>
              <w:t>03</w:t>
            </w:r>
          </w:p>
        </w:tc>
        <w:tc>
          <w:tcPr>
            <w:tcW w:w="10236" w:type="dxa"/>
            <w:gridSpan w:val="2"/>
          </w:tcPr>
          <w:p w14:paraId="1F6985FB" w14:textId="77777777" w:rsidR="00284660" w:rsidRPr="00E93981" w:rsidRDefault="00284660" w:rsidP="00284660">
            <w:pPr>
              <w:rPr>
                <w:rFonts w:ascii="Calibri" w:hAnsi="Calibri"/>
                <w:sz w:val="18"/>
                <w:szCs w:val="16"/>
              </w:rPr>
            </w:pPr>
            <w:r w:rsidRPr="00E93981">
              <w:rPr>
                <w:rFonts w:ascii="Calibri" w:hAnsi="Calibri"/>
                <w:sz w:val="18"/>
                <w:szCs w:val="16"/>
              </w:rPr>
              <w:t xml:space="preserve">Chimneys and flues (except zero clearance) have </w:t>
            </w:r>
            <w:r>
              <w:rPr>
                <w:rFonts w:ascii="Calibri" w:hAnsi="Calibri"/>
                <w:sz w:val="18"/>
                <w:szCs w:val="16"/>
              </w:rPr>
              <w:t xml:space="preserve">a </w:t>
            </w:r>
            <w:r w:rsidRPr="00E93981">
              <w:rPr>
                <w:rFonts w:ascii="Calibri" w:hAnsi="Calibri"/>
                <w:sz w:val="18"/>
                <w:szCs w:val="16"/>
              </w:rPr>
              <w:t>sheet metal collar at the ceiling level to prevent contact with the insulation. The collar is at least as tall as the depth of the insulation. There is a minimum 1” clearance between the collar and the chimney/flue for double wall vent, and 6” for single wall vent, unless manufacturer’s instructions require otherwise. The collar is sealed to the ceiling with high temperature sealant to prevent air leakage. The insulation is in contact with the sheet metal collar.</w:t>
            </w:r>
          </w:p>
        </w:tc>
      </w:tr>
      <w:tr w:rsidR="00284660" w:rsidRPr="00E93981" w14:paraId="3B96FA80" w14:textId="77777777" w:rsidTr="00284660">
        <w:tc>
          <w:tcPr>
            <w:tcW w:w="554" w:type="dxa"/>
            <w:vAlign w:val="center"/>
          </w:tcPr>
          <w:p w14:paraId="412698C1" w14:textId="77777777" w:rsidR="00284660" w:rsidRPr="00E93981" w:rsidRDefault="00284660" w:rsidP="00284660">
            <w:pPr>
              <w:jc w:val="center"/>
              <w:rPr>
                <w:rFonts w:ascii="Calibri" w:hAnsi="Calibri"/>
                <w:sz w:val="18"/>
                <w:szCs w:val="16"/>
              </w:rPr>
            </w:pPr>
            <w:r w:rsidRPr="00E93981">
              <w:rPr>
                <w:rFonts w:ascii="Calibri" w:hAnsi="Calibri"/>
                <w:sz w:val="18"/>
                <w:szCs w:val="16"/>
              </w:rPr>
              <w:t>04</w:t>
            </w:r>
          </w:p>
        </w:tc>
        <w:tc>
          <w:tcPr>
            <w:tcW w:w="10236" w:type="dxa"/>
            <w:gridSpan w:val="2"/>
          </w:tcPr>
          <w:p w14:paraId="00BF07B2" w14:textId="77777777" w:rsidR="00284660" w:rsidRPr="00E93981" w:rsidRDefault="00284660" w:rsidP="00284660">
            <w:pPr>
              <w:rPr>
                <w:rFonts w:ascii="Calibri" w:hAnsi="Calibri"/>
                <w:sz w:val="18"/>
                <w:szCs w:val="16"/>
              </w:rPr>
            </w:pPr>
            <w:r w:rsidRPr="00E93981">
              <w:rPr>
                <w:rFonts w:ascii="Calibri" w:hAnsi="Calibri"/>
                <w:sz w:val="18"/>
                <w:szCs w:val="16"/>
              </w:rPr>
              <w:t xml:space="preserve">Recessed can lights penetrating </w:t>
            </w:r>
            <w:r>
              <w:rPr>
                <w:rFonts w:ascii="Calibri" w:hAnsi="Calibri"/>
                <w:sz w:val="18"/>
                <w:szCs w:val="16"/>
              </w:rPr>
              <w:t xml:space="preserve">the </w:t>
            </w:r>
            <w:r w:rsidRPr="00E93981">
              <w:rPr>
                <w:rFonts w:ascii="Calibri" w:hAnsi="Calibri"/>
                <w:sz w:val="18"/>
                <w:szCs w:val="16"/>
              </w:rPr>
              <w:t xml:space="preserve">ceiling air barrier are covered with insulation to the depth needed to meet </w:t>
            </w:r>
            <w:r>
              <w:rPr>
                <w:rFonts w:ascii="Calibri" w:hAnsi="Calibri"/>
                <w:sz w:val="18"/>
                <w:szCs w:val="16"/>
              </w:rPr>
              <w:t xml:space="preserve">the </w:t>
            </w:r>
            <w:r w:rsidRPr="00E93981">
              <w:rPr>
                <w:rFonts w:ascii="Calibri" w:hAnsi="Calibri"/>
                <w:sz w:val="18"/>
                <w:szCs w:val="16"/>
              </w:rPr>
              <w:t>ceiling R-value specified on the Certificate of Compliance.</w:t>
            </w:r>
          </w:p>
        </w:tc>
      </w:tr>
      <w:tr w:rsidR="00284660" w:rsidRPr="00E93981" w14:paraId="0C53F916" w14:textId="77777777" w:rsidTr="00284660">
        <w:tc>
          <w:tcPr>
            <w:tcW w:w="554" w:type="dxa"/>
            <w:vAlign w:val="center"/>
          </w:tcPr>
          <w:p w14:paraId="2A14DB3E" w14:textId="77777777" w:rsidR="00284660" w:rsidRPr="00E93981" w:rsidRDefault="00284660" w:rsidP="00284660">
            <w:pPr>
              <w:jc w:val="center"/>
              <w:rPr>
                <w:rFonts w:ascii="Calibri" w:hAnsi="Calibri"/>
                <w:sz w:val="18"/>
                <w:szCs w:val="16"/>
              </w:rPr>
            </w:pPr>
            <w:r w:rsidRPr="00E93981">
              <w:rPr>
                <w:rFonts w:ascii="Calibri" w:hAnsi="Calibri"/>
                <w:sz w:val="18"/>
                <w:szCs w:val="16"/>
              </w:rPr>
              <w:t>05</w:t>
            </w:r>
          </w:p>
        </w:tc>
        <w:tc>
          <w:tcPr>
            <w:tcW w:w="10236" w:type="dxa"/>
            <w:gridSpan w:val="2"/>
          </w:tcPr>
          <w:p w14:paraId="7D2B9730" w14:textId="77777777" w:rsidR="00284660" w:rsidRPr="00E93981" w:rsidRDefault="00284660" w:rsidP="00284660">
            <w:pPr>
              <w:rPr>
                <w:rFonts w:ascii="Calibri" w:hAnsi="Calibri"/>
                <w:sz w:val="18"/>
                <w:szCs w:val="16"/>
              </w:rPr>
            </w:pPr>
            <w:r>
              <w:rPr>
                <w:rFonts w:ascii="Calibri" w:hAnsi="Calibri"/>
                <w:sz w:val="18"/>
                <w:szCs w:val="16"/>
              </w:rPr>
              <w:t>External surfaces of steel studs, s</w:t>
            </w:r>
            <w:r w:rsidRPr="00E93981">
              <w:rPr>
                <w:rFonts w:ascii="Calibri" w:hAnsi="Calibri"/>
                <w:sz w:val="18"/>
                <w:szCs w:val="16"/>
              </w:rPr>
              <w:t>teel-framed kneewalls, skylight shafts, and gable ends are covered with insulation.</w:t>
            </w:r>
          </w:p>
        </w:tc>
      </w:tr>
      <w:tr w:rsidR="00284660" w:rsidRPr="00E93981" w14:paraId="002621C4" w14:textId="77777777" w:rsidTr="001B1FF4">
        <w:tc>
          <w:tcPr>
            <w:tcW w:w="554" w:type="dxa"/>
            <w:vAlign w:val="center"/>
          </w:tcPr>
          <w:p w14:paraId="0C878328" w14:textId="77777777" w:rsidR="00284660" w:rsidRPr="00E93981" w:rsidRDefault="00284660" w:rsidP="00284660">
            <w:pPr>
              <w:jc w:val="center"/>
              <w:rPr>
                <w:rFonts w:ascii="Calibri" w:hAnsi="Calibri"/>
                <w:sz w:val="18"/>
                <w:szCs w:val="16"/>
              </w:rPr>
            </w:pPr>
            <w:r>
              <w:rPr>
                <w:rFonts w:ascii="Calibri" w:hAnsi="Calibri"/>
                <w:sz w:val="18"/>
                <w:szCs w:val="16"/>
              </w:rPr>
              <w:t>06</w:t>
            </w:r>
          </w:p>
        </w:tc>
        <w:tc>
          <w:tcPr>
            <w:tcW w:w="2321" w:type="dxa"/>
            <w:vAlign w:val="center"/>
          </w:tcPr>
          <w:p w14:paraId="45BF57EB" w14:textId="77777777" w:rsidR="00284660" w:rsidRDefault="00284660">
            <w:pPr>
              <w:rPr>
                <w:rFonts w:ascii="Calibri" w:hAnsi="Calibri"/>
                <w:sz w:val="18"/>
                <w:szCs w:val="16"/>
              </w:rPr>
            </w:pPr>
            <w:r>
              <w:rPr>
                <w:rFonts w:ascii="Calibri" w:hAnsi="Calibri"/>
                <w:sz w:val="18"/>
                <w:szCs w:val="16"/>
              </w:rPr>
              <w:t>Verification Status</w:t>
            </w:r>
          </w:p>
        </w:tc>
        <w:tc>
          <w:tcPr>
            <w:tcW w:w="7915" w:type="dxa"/>
          </w:tcPr>
          <w:p w14:paraId="589CA9A9"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0D25A9B1"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78EB90FD" w14:textId="77777777" w:rsidR="00284660" w:rsidRPr="002E1264" w:rsidRDefault="00284660" w:rsidP="00284660">
            <w:pPr>
              <w:pStyle w:val="ListParagraph"/>
              <w:numPr>
                <w:ilvl w:val="0"/>
                <w:numId w:val="49"/>
              </w:numPr>
              <w:rPr>
                <w:rFonts w:ascii="Calibri" w:hAnsi="Calibri"/>
                <w:sz w:val="18"/>
                <w:szCs w:val="16"/>
              </w:rPr>
            </w:pPr>
            <w:r w:rsidRPr="002E1264">
              <w:rPr>
                <w:rFonts w:ascii="Calibri" w:hAnsi="Calibri"/>
                <w:sz w:val="18"/>
                <w:szCs w:val="18"/>
                <w:u w:val="single"/>
              </w:rPr>
              <w:t>All N/A - This entire table is not applicable.</w:t>
            </w:r>
          </w:p>
        </w:tc>
      </w:tr>
      <w:tr w:rsidR="00284660" w:rsidRPr="00E93981" w14:paraId="499A8806" w14:textId="77777777" w:rsidTr="00284660">
        <w:tc>
          <w:tcPr>
            <w:tcW w:w="554" w:type="dxa"/>
            <w:vAlign w:val="center"/>
          </w:tcPr>
          <w:p w14:paraId="51EA0663" w14:textId="77777777" w:rsidR="00284660" w:rsidRPr="00E93981" w:rsidRDefault="00284660" w:rsidP="00284660">
            <w:pPr>
              <w:jc w:val="center"/>
              <w:rPr>
                <w:rFonts w:ascii="Calibri" w:hAnsi="Calibri"/>
                <w:sz w:val="18"/>
                <w:szCs w:val="16"/>
              </w:rPr>
            </w:pPr>
            <w:r>
              <w:rPr>
                <w:rFonts w:ascii="Calibri" w:hAnsi="Calibri"/>
                <w:sz w:val="18"/>
                <w:szCs w:val="16"/>
              </w:rPr>
              <w:t>07</w:t>
            </w:r>
          </w:p>
        </w:tc>
        <w:tc>
          <w:tcPr>
            <w:tcW w:w="2321" w:type="dxa"/>
          </w:tcPr>
          <w:p w14:paraId="1A03E7EC" w14:textId="77777777" w:rsidR="00284660" w:rsidRDefault="00284660" w:rsidP="00284660">
            <w:pPr>
              <w:rPr>
                <w:rFonts w:ascii="Calibri" w:hAnsi="Calibri"/>
                <w:sz w:val="18"/>
                <w:szCs w:val="16"/>
              </w:rPr>
            </w:pPr>
            <w:r>
              <w:rPr>
                <w:rFonts w:ascii="Calibri" w:hAnsi="Calibri"/>
                <w:sz w:val="18"/>
                <w:szCs w:val="16"/>
              </w:rPr>
              <w:t>Correction Notes</w:t>
            </w:r>
          </w:p>
        </w:tc>
        <w:tc>
          <w:tcPr>
            <w:tcW w:w="7915" w:type="dxa"/>
          </w:tcPr>
          <w:p w14:paraId="22E51670" w14:textId="59F912E9" w:rsidR="00284660" w:rsidRDefault="00AD25E4" w:rsidP="00284660">
            <w:pPr>
              <w:rPr>
                <w:rFonts w:ascii="Calibri" w:hAnsi="Calibri"/>
                <w:sz w:val="18"/>
                <w:szCs w:val="16"/>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r w:rsidR="007F1AB9" w:rsidRPr="00E93981" w14:paraId="0BAE925D" w14:textId="77777777" w:rsidTr="00D53DCC">
        <w:tc>
          <w:tcPr>
            <w:tcW w:w="10790" w:type="dxa"/>
            <w:gridSpan w:val="3"/>
            <w:vAlign w:val="center"/>
          </w:tcPr>
          <w:p w14:paraId="39BC6655" w14:textId="37F6334C" w:rsidR="007F1AB9" w:rsidRPr="007E6D92" w:rsidRDefault="007F1AB9" w:rsidP="00284660">
            <w:pPr>
              <w:rPr>
                <w:rFonts w:asciiTheme="minorHAnsi" w:hAnsi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48613701" w14:textId="77777777" w:rsidR="00284660" w:rsidRPr="006120A6" w:rsidRDefault="00284660" w:rsidP="00284660">
      <w:pPr>
        <w:rPr>
          <w:sz w:val="16"/>
          <w:szCs w:val="16"/>
        </w:rPr>
      </w:pPr>
    </w:p>
    <w:tbl>
      <w:tblPr>
        <w:tblStyle w:val="TableGrid"/>
        <w:tblW w:w="0" w:type="auto"/>
        <w:tblLook w:val="04A0" w:firstRow="1" w:lastRow="0" w:firstColumn="1" w:lastColumn="0" w:noHBand="0" w:noVBand="1"/>
      </w:tblPr>
      <w:tblGrid>
        <w:gridCol w:w="554"/>
        <w:gridCol w:w="2321"/>
        <w:gridCol w:w="7915"/>
      </w:tblGrid>
      <w:tr w:rsidR="00284660" w:rsidRPr="00E93981" w14:paraId="006663F0" w14:textId="77777777" w:rsidTr="00284660">
        <w:tc>
          <w:tcPr>
            <w:tcW w:w="10790" w:type="dxa"/>
            <w:gridSpan w:val="3"/>
          </w:tcPr>
          <w:p w14:paraId="5487FF9F" w14:textId="77777777" w:rsidR="00284660" w:rsidRPr="00E93981" w:rsidRDefault="00284660" w:rsidP="00284660">
            <w:pPr>
              <w:rPr>
                <w:rFonts w:ascii="Calibri" w:hAnsi="Calibri"/>
                <w:b/>
                <w:sz w:val="18"/>
                <w:szCs w:val="16"/>
              </w:rPr>
            </w:pPr>
            <w:r>
              <w:rPr>
                <w:rFonts w:ascii="Calibri" w:hAnsi="Calibri"/>
                <w:b/>
                <w:sz w:val="18"/>
                <w:szCs w:val="16"/>
              </w:rPr>
              <w:t>F</w:t>
            </w:r>
            <w:r w:rsidRPr="00E93981">
              <w:rPr>
                <w:rFonts w:ascii="Calibri" w:hAnsi="Calibri"/>
                <w:b/>
                <w:sz w:val="18"/>
                <w:szCs w:val="16"/>
              </w:rPr>
              <w:t>. Ceiling Insulation in Vented Attics</w:t>
            </w:r>
          </w:p>
        </w:tc>
      </w:tr>
      <w:tr w:rsidR="00284660" w:rsidRPr="00E93981" w14:paraId="40FC0162" w14:textId="77777777" w:rsidTr="00284660">
        <w:tc>
          <w:tcPr>
            <w:tcW w:w="554" w:type="dxa"/>
            <w:vAlign w:val="center"/>
          </w:tcPr>
          <w:p w14:paraId="73149440" w14:textId="77777777" w:rsidR="00284660" w:rsidRPr="00E93981" w:rsidRDefault="00284660" w:rsidP="00284660">
            <w:pPr>
              <w:jc w:val="center"/>
              <w:rPr>
                <w:rFonts w:ascii="Calibri" w:hAnsi="Calibri"/>
                <w:sz w:val="18"/>
                <w:szCs w:val="16"/>
              </w:rPr>
            </w:pPr>
            <w:r w:rsidRPr="00E93981">
              <w:rPr>
                <w:rFonts w:ascii="Calibri" w:hAnsi="Calibri"/>
                <w:sz w:val="18"/>
                <w:szCs w:val="16"/>
              </w:rPr>
              <w:t>01</w:t>
            </w:r>
          </w:p>
        </w:tc>
        <w:tc>
          <w:tcPr>
            <w:tcW w:w="10236" w:type="dxa"/>
            <w:gridSpan w:val="2"/>
          </w:tcPr>
          <w:p w14:paraId="77883F94" w14:textId="77777777" w:rsidR="00284660" w:rsidRPr="00E93981" w:rsidRDefault="00284660" w:rsidP="00284660">
            <w:pPr>
              <w:rPr>
                <w:rFonts w:ascii="Calibri" w:hAnsi="Calibri"/>
                <w:sz w:val="18"/>
                <w:szCs w:val="16"/>
              </w:rPr>
            </w:pPr>
            <w:r w:rsidRPr="00E93981">
              <w:rPr>
                <w:rFonts w:ascii="Calibri" w:hAnsi="Calibri"/>
                <w:sz w:val="18"/>
                <w:szCs w:val="16"/>
              </w:rPr>
              <w:t>Required eave ventilation shall not be obstructed. The net-free ventilation area of the eave vent is maintained.</w:t>
            </w:r>
          </w:p>
        </w:tc>
      </w:tr>
      <w:tr w:rsidR="00284660" w:rsidRPr="00E93981" w14:paraId="65089028" w14:textId="77777777" w:rsidTr="00284660">
        <w:tc>
          <w:tcPr>
            <w:tcW w:w="554" w:type="dxa"/>
            <w:vAlign w:val="center"/>
          </w:tcPr>
          <w:p w14:paraId="1ECDE6BE" w14:textId="77777777" w:rsidR="00284660" w:rsidRPr="00E93981" w:rsidRDefault="00284660" w:rsidP="00284660">
            <w:pPr>
              <w:jc w:val="center"/>
              <w:rPr>
                <w:rFonts w:ascii="Calibri" w:hAnsi="Calibri"/>
                <w:sz w:val="18"/>
                <w:szCs w:val="16"/>
              </w:rPr>
            </w:pPr>
            <w:r w:rsidRPr="00E93981">
              <w:rPr>
                <w:rFonts w:ascii="Calibri" w:hAnsi="Calibri"/>
                <w:sz w:val="18"/>
                <w:szCs w:val="16"/>
              </w:rPr>
              <w:t>02</w:t>
            </w:r>
          </w:p>
        </w:tc>
        <w:tc>
          <w:tcPr>
            <w:tcW w:w="10236" w:type="dxa"/>
            <w:gridSpan w:val="2"/>
          </w:tcPr>
          <w:p w14:paraId="5C19CE34" w14:textId="77777777" w:rsidR="00284660" w:rsidRPr="00E93981" w:rsidRDefault="00284660" w:rsidP="00284660">
            <w:pPr>
              <w:rPr>
                <w:rFonts w:ascii="Calibri" w:hAnsi="Calibri"/>
                <w:sz w:val="18"/>
                <w:szCs w:val="16"/>
              </w:rPr>
            </w:pPr>
            <w:r w:rsidRPr="00E93981">
              <w:rPr>
                <w:rFonts w:ascii="Calibri" w:hAnsi="Calibri"/>
                <w:sz w:val="18"/>
                <w:szCs w:val="16"/>
              </w:rPr>
              <w:t>Eave vent baffles and dams are installed to prevent air movement under or into the ceiling insulation.</w:t>
            </w:r>
          </w:p>
        </w:tc>
      </w:tr>
      <w:tr w:rsidR="00284660" w:rsidRPr="00E93981" w14:paraId="0A9C533F" w14:textId="77777777" w:rsidTr="00284660">
        <w:tc>
          <w:tcPr>
            <w:tcW w:w="554" w:type="dxa"/>
            <w:vAlign w:val="center"/>
          </w:tcPr>
          <w:p w14:paraId="148F449F" w14:textId="77777777" w:rsidR="00284660" w:rsidRPr="00E93981" w:rsidRDefault="00284660" w:rsidP="00284660">
            <w:pPr>
              <w:jc w:val="center"/>
              <w:rPr>
                <w:rFonts w:ascii="Calibri" w:hAnsi="Calibri"/>
                <w:sz w:val="18"/>
                <w:szCs w:val="16"/>
              </w:rPr>
            </w:pPr>
            <w:r w:rsidRPr="00E93981">
              <w:rPr>
                <w:rFonts w:ascii="Calibri" w:hAnsi="Calibri"/>
                <w:sz w:val="18"/>
                <w:szCs w:val="16"/>
              </w:rPr>
              <w:t>03</w:t>
            </w:r>
          </w:p>
        </w:tc>
        <w:tc>
          <w:tcPr>
            <w:tcW w:w="10236" w:type="dxa"/>
            <w:gridSpan w:val="2"/>
          </w:tcPr>
          <w:p w14:paraId="5748456D" w14:textId="77777777" w:rsidR="00284660" w:rsidRPr="00E93981" w:rsidRDefault="00284660" w:rsidP="00284660">
            <w:pPr>
              <w:rPr>
                <w:rFonts w:ascii="Calibri" w:hAnsi="Calibri"/>
                <w:sz w:val="18"/>
                <w:szCs w:val="16"/>
              </w:rPr>
            </w:pPr>
            <w:r w:rsidRPr="00E93981">
              <w:rPr>
                <w:rFonts w:ascii="Calibri" w:hAnsi="Calibri"/>
                <w:sz w:val="18"/>
                <w:szCs w:val="16"/>
              </w:rPr>
              <w:t>Attic access is insulated to the same R-value required by the Certificate of Compliance for ceiling insulation and the insulation is permanently attached using adhesive or mechanical fasteners.</w:t>
            </w:r>
          </w:p>
        </w:tc>
      </w:tr>
      <w:tr w:rsidR="00284660" w:rsidRPr="00E93981" w14:paraId="35B4A0AF" w14:textId="77777777" w:rsidTr="00284660">
        <w:tc>
          <w:tcPr>
            <w:tcW w:w="554" w:type="dxa"/>
            <w:vAlign w:val="center"/>
          </w:tcPr>
          <w:p w14:paraId="2A3259E6" w14:textId="77777777" w:rsidR="00284660" w:rsidRPr="00E93981" w:rsidRDefault="00284660" w:rsidP="00284660">
            <w:pPr>
              <w:jc w:val="center"/>
              <w:rPr>
                <w:rFonts w:ascii="Calibri" w:hAnsi="Calibri"/>
                <w:sz w:val="18"/>
                <w:szCs w:val="16"/>
              </w:rPr>
            </w:pPr>
            <w:r w:rsidRPr="00E93981">
              <w:rPr>
                <w:rFonts w:ascii="Calibri" w:hAnsi="Calibri"/>
                <w:sz w:val="18"/>
                <w:szCs w:val="16"/>
              </w:rPr>
              <w:t>04</w:t>
            </w:r>
          </w:p>
        </w:tc>
        <w:tc>
          <w:tcPr>
            <w:tcW w:w="10236" w:type="dxa"/>
            <w:gridSpan w:val="2"/>
          </w:tcPr>
          <w:p w14:paraId="68AFA75E" w14:textId="77777777" w:rsidR="00284660" w:rsidRPr="00E93981" w:rsidRDefault="00284660" w:rsidP="00284660">
            <w:pPr>
              <w:rPr>
                <w:rFonts w:ascii="Calibri" w:hAnsi="Calibri"/>
                <w:sz w:val="18"/>
                <w:szCs w:val="16"/>
              </w:rPr>
            </w:pPr>
            <w:r w:rsidRPr="00E93981">
              <w:rPr>
                <w:rFonts w:ascii="Calibri" w:hAnsi="Calibri"/>
                <w:sz w:val="18"/>
                <w:szCs w:val="16"/>
              </w:rPr>
              <w:t>Attic access must have a dam around the access to at least the same depth as the insulation.</w:t>
            </w:r>
          </w:p>
        </w:tc>
      </w:tr>
      <w:tr w:rsidR="00284660" w:rsidRPr="00E93981" w14:paraId="10F8BA08" w14:textId="77777777" w:rsidTr="00284660">
        <w:tc>
          <w:tcPr>
            <w:tcW w:w="554" w:type="dxa"/>
            <w:vAlign w:val="center"/>
          </w:tcPr>
          <w:p w14:paraId="6D8523C0" w14:textId="77777777" w:rsidR="00284660" w:rsidRPr="00E93981" w:rsidRDefault="00284660" w:rsidP="00284660">
            <w:pPr>
              <w:jc w:val="center"/>
              <w:rPr>
                <w:rFonts w:ascii="Calibri" w:hAnsi="Calibri"/>
                <w:sz w:val="18"/>
                <w:szCs w:val="16"/>
              </w:rPr>
            </w:pPr>
            <w:r w:rsidRPr="00E93981">
              <w:rPr>
                <w:rFonts w:ascii="Calibri" w:hAnsi="Calibri"/>
                <w:sz w:val="18"/>
                <w:szCs w:val="16"/>
              </w:rPr>
              <w:t>05</w:t>
            </w:r>
          </w:p>
        </w:tc>
        <w:tc>
          <w:tcPr>
            <w:tcW w:w="10236" w:type="dxa"/>
            <w:gridSpan w:val="2"/>
          </w:tcPr>
          <w:p w14:paraId="27B97636" w14:textId="77777777" w:rsidR="00284660" w:rsidRPr="00E93981" w:rsidRDefault="00284660" w:rsidP="00284660">
            <w:pPr>
              <w:rPr>
                <w:rFonts w:ascii="Calibri" w:hAnsi="Calibri"/>
                <w:sz w:val="18"/>
                <w:szCs w:val="16"/>
              </w:rPr>
            </w:pPr>
            <w:r w:rsidRPr="00E93981">
              <w:rPr>
                <w:rFonts w:ascii="Calibri" w:hAnsi="Calibri"/>
                <w:sz w:val="18"/>
                <w:szCs w:val="16"/>
              </w:rPr>
              <w:t>Attic rulers specified to the installed loose-fill material (brand and type) are installed and evenly distributed throughout the attic to verify depth (one ruler for every 250 ft</w:t>
            </w:r>
            <w:r w:rsidRPr="00E93981">
              <w:rPr>
                <w:rFonts w:ascii="Calibri" w:hAnsi="Calibri"/>
                <w:sz w:val="18"/>
                <w:szCs w:val="16"/>
                <w:vertAlign w:val="superscript"/>
              </w:rPr>
              <w:t>2</w:t>
            </w:r>
            <w:r w:rsidRPr="00E93981">
              <w:rPr>
                <w:rFonts w:ascii="Calibri" w:hAnsi="Calibri"/>
                <w:sz w:val="18"/>
                <w:szCs w:val="16"/>
              </w:rPr>
              <w:t>). The rulers are clearly readable and scaled to read inches of insulation and the R-value installed.</w:t>
            </w:r>
          </w:p>
        </w:tc>
      </w:tr>
      <w:tr w:rsidR="00284660" w:rsidRPr="00E93981" w14:paraId="7F48AE7E" w14:textId="77777777" w:rsidTr="001B1FF4">
        <w:tc>
          <w:tcPr>
            <w:tcW w:w="554" w:type="dxa"/>
            <w:vAlign w:val="center"/>
          </w:tcPr>
          <w:p w14:paraId="3105722A" w14:textId="77777777" w:rsidR="00284660" w:rsidRPr="00E93981" w:rsidRDefault="00284660" w:rsidP="00284660">
            <w:pPr>
              <w:jc w:val="center"/>
              <w:rPr>
                <w:rFonts w:ascii="Calibri" w:hAnsi="Calibri"/>
                <w:sz w:val="18"/>
                <w:szCs w:val="16"/>
              </w:rPr>
            </w:pPr>
            <w:r>
              <w:rPr>
                <w:rFonts w:ascii="Calibri" w:hAnsi="Calibri"/>
                <w:sz w:val="18"/>
                <w:szCs w:val="16"/>
              </w:rPr>
              <w:t>06</w:t>
            </w:r>
          </w:p>
        </w:tc>
        <w:tc>
          <w:tcPr>
            <w:tcW w:w="2321" w:type="dxa"/>
            <w:vAlign w:val="center"/>
          </w:tcPr>
          <w:p w14:paraId="38F98402" w14:textId="77777777" w:rsidR="00284660" w:rsidRPr="00E93981" w:rsidRDefault="00284660">
            <w:pPr>
              <w:rPr>
                <w:rFonts w:ascii="Calibri" w:hAnsi="Calibri"/>
                <w:sz w:val="18"/>
                <w:szCs w:val="16"/>
              </w:rPr>
            </w:pPr>
            <w:r>
              <w:rPr>
                <w:rFonts w:ascii="Calibri" w:hAnsi="Calibri"/>
                <w:sz w:val="18"/>
                <w:szCs w:val="16"/>
              </w:rPr>
              <w:t>Verification Status</w:t>
            </w:r>
          </w:p>
        </w:tc>
        <w:tc>
          <w:tcPr>
            <w:tcW w:w="7915" w:type="dxa"/>
          </w:tcPr>
          <w:p w14:paraId="574A16E5"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505D24AF"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20553115" w14:textId="77777777" w:rsidR="00284660" w:rsidRPr="002E1264" w:rsidRDefault="00284660" w:rsidP="00284660">
            <w:pPr>
              <w:pStyle w:val="ListParagraph"/>
              <w:numPr>
                <w:ilvl w:val="0"/>
                <w:numId w:val="49"/>
              </w:numPr>
              <w:rPr>
                <w:rFonts w:ascii="Calibri" w:hAnsi="Calibri"/>
                <w:sz w:val="18"/>
                <w:szCs w:val="16"/>
              </w:rPr>
            </w:pPr>
            <w:r w:rsidRPr="002E1264">
              <w:rPr>
                <w:rFonts w:ascii="Calibri" w:hAnsi="Calibri"/>
                <w:sz w:val="18"/>
                <w:szCs w:val="18"/>
                <w:u w:val="single"/>
              </w:rPr>
              <w:t>All N/A - This entire table is not applicable.</w:t>
            </w:r>
          </w:p>
        </w:tc>
      </w:tr>
      <w:tr w:rsidR="00284660" w:rsidRPr="00E93981" w14:paraId="6143D4D9" w14:textId="77777777" w:rsidTr="00284660">
        <w:tc>
          <w:tcPr>
            <w:tcW w:w="554" w:type="dxa"/>
            <w:vAlign w:val="center"/>
          </w:tcPr>
          <w:p w14:paraId="225B1D00" w14:textId="77777777" w:rsidR="00284660" w:rsidRPr="00E93981" w:rsidRDefault="00284660" w:rsidP="00284660">
            <w:pPr>
              <w:jc w:val="center"/>
              <w:rPr>
                <w:rFonts w:ascii="Calibri" w:hAnsi="Calibri"/>
                <w:sz w:val="18"/>
                <w:szCs w:val="16"/>
              </w:rPr>
            </w:pPr>
            <w:r>
              <w:rPr>
                <w:rFonts w:ascii="Calibri" w:hAnsi="Calibri"/>
                <w:sz w:val="18"/>
                <w:szCs w:val="16"/>
              </w:rPr>
              <w:t>07</w:t>
            </w:r>
          </w:p>
        </w:tc>
        <w:tc>
          <w:tcPr>
            <w:tcW w:w="2321" w:type="dxa"/>
          </w:tcPr>
          <w:p w14:paraId="1C743AFB" w14:textId="77777777" w:rsidR="00284660" w:rsidRPr="00E93981" w:rsidRDefault="00284660" w:rsidP="00284660">
            <w:pPr>
              <w:rPr>
                <w:rFonts w:ascii="Calibri" w:hAnsi="Calibri"/>
                <w:sz w:val="18"/>
                <w:szCs w:val="16"/>
              </w:rPr>
            </w:pPr>
            <w:r>
              <w:rPr>
                <w:rFonts w:ascii="Calibri" w:hAnsi="Calibri"/>
                <w:sz w:val="18"/>
                <w:szCs w:val="16"/>
              </w:rPr>
              <w:t>Correction Notes</w:t>
            </w:r>
          </w:p>
        </w:tc>
        <w:tc>
          <w:tcPr>
            <w:tcW w:w="7915" w:type="dxa"/>
          </w:tcPr>
          <w:p w14:paraId="32076894" w14:textId="52F1F9AE" w:rsidR="00284660" w:rsidRPr="00E93981" w:rsidRDefault="00AD25E4" w:rsidP="00284660">
            <w:pPr>
              <w:rPr>
                <w:rFonts w:ascii="Calibri" w:hAnsi="Calibri"/>
                <w:sz w:val="18"/>
                <w:szCs w:val="16"/>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r w:rsidR="007F1AB9" w:rsidRPr="00E93981" w14:paraId="4A7E2563" w14:textId="77777777" w:rsidTr="00D53DCC">
        <w:tc>
          <w:tcPr>
            <w:tcW w:w="10790" w:type="dxa"/>
            <w:gridSpan w:val="3"/>
            <w:vAlign w:val="center"/>
          </w:tcPr>
          <w:p w14:paraId="10529080" w14:textId="7EE55127" w:rsidR="007F1AB9" w:rsidRPr="007E6D92" w:rsidRDefault="007F1AB9" w:rsidP="00284660">
            <w:pPr>
              <w:rPr>
                <w:rFonts w:asciiTheme="minorHAnsi" w:hAnsi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573DF0EB" w14:textId="63D38EE3" w:rsidR="00284660" w:rsidRDefault="00284660" w:rsidP="00284660"/>
    <w:p w14:paraId="0724191F" w14:textId="77777777" w:rsidR="007F1AB9" w:rsidRDefault="007F1AB9">
      <w:r>
        <w:br w:type="page"/>
      </w:r>
    </w:p>
    <w:tbl>
      <w:tblPr>
        <w:tblStyle w:val="TableGrid"/>
        <w:tblW w:w="0" w:type="auto"/>
        <w:tblLook w:val="04A0" w:firstRow="1" w:lastRow="0" w:firstColumn="1" w:lastColumn="0" w:noHBand="0" w:noVBand="1"/>
      </w:tblPr>
      <w:tblGrid>
        <w:gridCol w:w="554"/>
        <w:gridCol w:w="2321"/>
        <w:gridCol w:w="7915"/>
      </w:tblGrid>
      <w:tr w:rsidR="00284660" w:rsidRPr="00E93981" w14:paraId="6A132412" w14:textId="77777777" w:rsidTr="00284660">
        <w:tc>
          <w:tcPr>
            <w:tcW w:w="10790" w:type="dxa"/>
            <w:gridSpan w:val="3"/>
          </w:tcPr>
          <w:p w14:paraId="7E504FD2" w14:textId="35BBF7F4" w:rsidR="00284660" w:rsidRPr="00E93981" w:rsidRDefault="00284660" w:rsidP="00284660">
            <w:pPr>
              <w:rPr>
                <w:rFonts w:ascii="Calibri" w:hAnsi="Calibri"/>
                <w:b/>
                <w:sz w:val="18"/>
                <w:szCs w:val="16"/>
              </w:rPr>
            </w:pPr>
            <w:r>
              <w:rPr>
                <w:rFonts w:ascii="Calibri" w:hAnsi="Calibri"/>
                <w:b/>
                <w:sz w:val="18"/>
                <w:szCs w:val="16"/>
              </w:rPr>
              <w:lastRenderedPageBreak/>
              <w:t>G</w:t>
            </w:r>
            <w:r w:rsidRPr="00E93981">
              <w:rPr>
                <w:rFonts w:ascii="Calibri" w:hAnsi="Calibri"/>
                <w:b/>
                <w:sz w:val="18"/>
                <w:szCs w:val="16"/>
              </w:rPr>
              <w:t>. Insulation in Unvented Attics</w:t>
            </w:r>
          </w:p>
        </w:tc>
      </w:tr>
      <w:tr w:rsidR="00284660" w:rsidRPr="00E93981" w14:paraId="5CDE8123" w14:textId="77777777" w:rsidTr="00284660">
        <w:tc>
          <w:tcPr>
            <w:tcW w:w="554" w:type="dxa"/>
            <w:vAlign w:val="center"/>
          </w:tcPr>
          <w:p w14:paraId="7B5BBF3F" w14:textId="77777777" w:rsidR="00284660" w:rsidRPr="00E93981" w:rsidRDefault="00284660" w:rsidP="00284660">
            <w:pPr>
              <w:jc w:val="center"/>
              <w:rPr>
                <w:rFonts w:ascii="Calibri" w:hAnsi="Calibri"/>
                <w:sz w:val="18"/>
                <w:szCs w:val="16"/>
              </w:rPr>
            </w:pPr>
            <w:r w:rsidRPr="00E93981">
              <w:rPr>
                <w:rFonts w:ascii="Calibri" w:hAnsi="Calibri"/>
                <w:sz w:val="18"/>
                <w:szCs w:val="16"/>
              </w:rPr>
              <w:t>01</w:t>
            </w:r>
          </w:p>
        </w:tc>
        <w:tc>
          <w:tcPr>
            <w:tcW w:w="10236" w:type="dxa"/>
            <w:gridSpan w:val="2"/>
          </w:tcPr>
          <w:p w14:paraId="09C4C5A2" w14:textId="77777777" w:rsidR="00284660" w:rsidRPr="00E93981" w:rsidRDefault="00284660" w:rsidP="00284660">
            <w:pPr>
              <w:rPr>
                <w:rFonts w:ascii="Calibri" w:hAnsi="Calibri"/>
                <w:sz w:val="18"/>
                <w:szCs w:val="16"/>
              </w:rPr>
            </w:pPr>
            <w:r w:rsidRPr="00E93981">
              <w:rPr>
                <w:rFonts w:ascii="Calibri" w:hAnsi="Calibri"/>
                <w:sz w:val="18"/>
                <w:szCs w:val="16"/>
              </w:rPr>
              <w:t xml:space="preserve">The roof sheathing is the air barrier and </w:t>
            </w:r>
            <w:r>
              <w:rPr>
                <w:rFonts w:ascii="Calibri" w:hAnsi="Calibri"/>
                <w:sz w:val="18"/>
                <w:szCs w:val="16"/>
              </w:rPr>
              <w:t xml:space="preserve">is </w:t>
            </w:r>
            <w:r w:rsidRPr="00E93981">
              <w:rPr>
                <w:rFonts w:ascii="Calibri" w:hAnsi="Calibri"/>
                <w:sz w:val="18"/>
                <w:szCs w:val="16"/>
              </w:rPr>
              <w:t>sealed to prevent air movement to the outside.</w:t>
            </w:r>
          </w:p>
        </w:tc>
      </w:tr>
      <w:tr w:rsidR="00284660" w:rsidRPr="00E93981" w14:paraId="0910F8AB" w14:textId="77777777" w:rsidTr="00284660">
        <w:tc>
          <w:tcPr>
            <w:tcW w:w="554" w:type="dxa"/>
            <w:vAlign w:val="center"/>
          </w:tcPr>
          <w:p w14:paraId="5F0CF8C6" w14:textId="5CE6EE4F" w:rsidR="00284660" w:rsidRPr="00E93981" w:rsidRDefault="00284660" w:rsidP="00284660">
            <w:pPr>
              <w:jc w:val="center"/>
              <w:rPr>
                <w:rFonts w:ascii="Calibri" w:hAnsi="Calibri"/>
                <w:sz w:val="18"/>
                <w:szCs w:val="16"/>
              </w:rPr>
            </w:pPr>
            <w:r w:rsidRPr="00E93981">
              <w:rPr>
                <w:rFonts w:ascii="Calibri" w:hAnsi="Calibri"/>
                <w:sz w:val="18"/>
                <w:szCs w:val="16"/>
              </w:rPr>
              <w:t>0</w:t>
            </w:r>
            <w:ins w:id="331" w:author="Author" w:date="2018-12-17T14:35:00Z">
              <w:r w:rsidR="009722A7">
                <w:rPr>
                  <w:rFonts w:ascii="Calibri" w:hAnsi="Calibri"/>
                  <w:sz w:val="18"/>
                  <w:szCs w:val="16"/>
                </w:rPr>
                <w:t>2</w:t>
              </w:r>
            </w:ins>
            <w:del w:id="332" w:author="Author" w:date="2018-12-17T14:35:00Z">
              <w:r w:rsidRPr="00E93981" w:rsidDel="009722A7">
                <w:rPr>
                  <w:rFonts w:ascii="Calibri" w:hAnsi="Calibri"/>
                  <w:sz w:val="18"/>
                  <w:szCs w:val="16"/>
                </w:rPr>
                <w:delText>3</w:delText>
              </w:r>
            </w:del>
          </w:p>
        </w:tc>
        <w:tc>
          <w:tcPr>
            <w:tcW w:w="10236" w:type="dxa"/>
            <w:gridSpan w:val="2"/>
          </w:tcPr>
          <w:p w14:paraId="0FB0B4B3" w14:textId="77777777" w:rsidR="00284660" w:rsidRPr="00E93981" w:rsidRDefault="00284660" w:rsidP="00284660">
            <w:pPr>
              <w:rPr>
                <w:rFonts w:ascii="Calibri" w:hAnsi="Calibri"/>
                <w:sz w:val="18"/>
                <w:szCs w:val="16"/>
              </w:rPr>
            </w:pPr>
            <w:r w:rsidRPr="00E93981">
              <w:rPr>
                <w:rFonts w:ascii="Calibri" w:hAnsi="Calibri"/>
                <w:sz w:val="18"/>
                <w:szCs w:val="16"/>
              </w:rPr>
              <w:t xml:space="preserve">Insulation is in full contact with </w:t>
            </w:r>
            <w:r>
              <w:rPr>
                <w:rFonts w:ascii="Calibri" w:hAnsi="Calibri"/>
                <w:sz w:val="18"/>
                <w:szCs w:val="16"/>
              </w:rPr>
              <w:t xml:space="preserve">the </w:t>
            </w:r>
            <w:r w:rsidRPr="00E93981">
              <w:rPr>
                <w:rFonts w:ascii="Calibri" w:hAnsi="Calibri"/>
                <w:sz w:val="18"/>
                <w:szCs w:val="16"/>
              </w:rPr>
              <w:t>air barrier (roof sheathing).</w:t>
            </w:r>
          </w:p>
        </w:tc>
      </w:tr>
      <w:tr w:rsidR="00284660" w:rsidRPr="00E93981" w14:paraId="7E60CE97" w14:textId="77777777" w:rsidTr="00284660">
        <w:tc>
          <w:tcPr>
            <w:tcW w:w="554" w:type="dxa"/>
            <w:vAlign w:val="center"/>
          </w:tcPr>
          <w:p w14:paraId="6B207017" w14:textId="636DDBEF" w:rsidR="00284660" w:rsidRPr="00E93981" w:rsidRDefault="00284660" w:rsidP="00284660">
            <w:pPr>
              <w:jc w:val="center"/>
              <w:rPr>
                <w:rFonts w:ascii="Calibri" w:hAnsi="Calibri"/>
                <w:sz w:val="18"/>
                <w:szCs w:val="16"/>
              </w:rPr>
            </w:pPr>
            <w:r w:rsidRPr="00E93981">
              <w:rPr>
                <w:rFonts w:ascii="Calibri" w:hAnsi="Calibri"/>
                <w:sz w:val="18"/>
                <w:szCs w:val="16"/>
              </w:rPr>
              <w:t>0</w:t>
            </w:r>
            <w:ins w:id="333" w:author="Author" w:date="2018-12-17T14:35:00Z">
              <w:r w:rsidR="009722A7">
                <w:rPr>
                  <w:rFonts w:ascii="Calibri" w:hAnsi="Calibri"/>
                  <w:sz w:val="18"/>
                  <w:szCs w:val="16"/>
                </w:rPr>
                <w:t>3</w:t>
              </w:r>
            </w:ins>
            <w:del w:id="334" w:author="Author" w:date="2018-12-17T14:35:00Z">
              <w:r w:rsidRPr="00E93981" w:rsidDel="009722A7">
                <w:rPr>
                  <w:rFonts w:ascii="Calibri" w:hAnsi="Calibri"/>
                  <w:sz w:val="18"/>
                  <w:szCs w:val="16"/>
                </w:rPr>
                <w:delText>4</w:delText>
              </w:r>
            </w:del>
          </w:p>
        </w:tc>
        <w:tc>
          <w:tcPr>
            <w:tcW w:w="10236" w:type="dxa"/>
            <w:gridSpan w:val="2"/>
          </w:tcPr>
          <w:p w14:paraId="5679167E" w14:textId="77777777" w:rsidR="00284660" w:rsidRPr="00E93981" w:rsidRDefault="00284660" w:rsidP="00284660">
            <w:pPr>
              <w:rPr>
                <w:rFonts w:ascii="Calibri" w:hAnsi="Calibri"/>
                <w:sz w:val="18"/>
                <w:szCs w:val="16"/>
              </w:rPr>
            </w:pPr>
            <w:r>
              <w:rPr>
                <w:rFonts w:ascii="Calibri" w:hAnsi="Calibri"/>
                <w:sz w:val="18"/>
                <w:szCs w:val="16"/>
              </w:rPr>
              <w:t>If i</w:t>
            </w:r>
            <w:r w:rsidRPr="00CD4D9D">
              <w:rPr>
                <w:rFonts w:ascii="Calibri" w:hAnsi="Calibri"/>
                <w:sz w:val="18"/>
                <w:szCs w:val="16"/>
              </w:rPr>
              <w:t xml:space="preserve">nsulated using air permeable insulation, gable end walls are sealed and insulated the same as exterior walls, </w:t>
            </w:r>
            <w:r w:rsidRPr="00DE2064">
              <w:rPr>
                <w:rFonts w:ascii="Calibri" w:hAnsi="Calibri"/>
                <w:sz w:val="18"/>
                <w:szCs w:val="16"/>
              </w:rPr>
              <w:t>including interior air barrier.</w:t>
            </w:r>
          </w:p>
        </w:tc>
      </w:tr>
      <w:tr w:rsidR="00284660" w:rsidRPr="00E93981" w14:paraId="50999290" w14:textId="77777777" w:rsidTr="001B1FF4">
        <w:tc>
          <w:tcPr>
            <w:tcW w:w="554" w:type="dxa"/>
            <w:vAlign w:val="center"/>
          </w:tcPr>
          <w:p w14:paraId="62E2697E" w14:textId="36653E40" w:rsidR="00284660" w:rsidRPr="00E93981" w:rsidRDefault="00284660" w:rsidP="00284660">
            <w:pPr>
              <w:jc w:val="center"/>
              <w:rPr>
                <w:rFonts w:ascii="Calibri" w:hAnsi="Calibri"/>
                <w:sz w:val="18"/>
                <w:szCs w:val="16"/>
              </w:rPr>
            </w:pPr>
            <w:r>
              <w:rPr>
                <w:rFonts w:ascii="Calibri" w:hAnsi="Calibri"/>
                <w:sz w:val="18"/>
                <w:szCs w:val="16"/>
              </w:rPr>
              <w:t>0</w:t>
            </w:r>
            <w:ins w:id="335" w:author="Author" w:date="2018-12-17T14:35:00Z">
              <w:r w:rsidR="009722A7">
                <w:rPr>
                  <w:rFonts w:ascii="Calibri" w:hAnsi="Calibri"/>
                  <w:sz w:val="18"/>
                  <w:szCs w:val="16"/>
                </w:rPr>
                <w:t>4</w:t>
              </w:r>
            </w:ins>
            <w:del w:id="336" w:author="Author" w:date="2018-12-17T14:35:00Z">
              <w:r w:rsidDel="009722A7">
                <w:rPr>
                  <w:rFonts w:ascii="Calibri" w:hAnsi="Calibri"/>
                  <w:sz w:val="18"/>
                  <w:szCs w:val="16"/>
                </w:rPr>
                <w:delText>5</w:delText>
              </w:r>
            </w:del>
          </w:p>
        </w:tc>
        <w:tc>
          <w:tcPr>
            <w:tcW w:w="2321" w:type="dxa"/>
            <w:vAlign w:val="center"/>
          </w:tcPr>
          <w:p w14:paraId="22F603AE" w14:textId="77777777" w:rsidR="00284660" w:rsidRDefault="00284660">
            <w:pPr>
              <w:rPr>
                <w:rFonts w:ascii="Calibri" w:hAnsi="Calibri"/>
                <w:sz w:val="18"/>
                <w:szCs w:val="16"/>
              </w:rPr>
            </w:pPr>
            <w:r>
              <w:rPr>
                <w:rFonts w:ascii="Calibri" w:hAnsi="Calibri"/>
                <w:sz w:val="18"/>
                <w:szCs w:val="16"/>
              </w:rPr>
              <w:t>Verification Status</w:t>
            </w:r>
          </w:p>
        </w:tc>
        <w:tc>
          <w:tcPr>
            <w:tcW w:w="7915" w:type="dxa"/>
          </w:tcPr>
          <w:p w14:paraId="52F7FC2F"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0E9265FA"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w:t>
            </w:r>
            <w:bookmarkStart w:id="337" w:name="_GoBack"/>
            <w:bookmarkEnd w:id="337"/>
            <w:r w:rsidRPr="00CC67D9">
              <w:rPr>
                <w:rFonts w:ascii="Calibri" w:hAnsi="Calibri"/>
                <w:sz w:val="18"/>
                <w:szCs w:val="18"/>
                <w:u w:val="single"/>
              </w:rPr>
              <w:t>d below; or</w:t>
            </w:r>
          </w:p>
          <w:p w14:paraId="215EE590" w14:textId="77777777" w:rsidR="00284660" w:rsidRPr="002E1264" w:rsidRDefault="00284660" w:rsidP="00284660">
            <w:pPr>
              <w:pStyle w:val="ListParagraph"/>
              <w:numPr>
                <w:ilvl w:val="0"/>
                <w:numId w:val="49"/>
              </w:numPr>
              <w:rPr>
                <w:rFonts w:ascii="Calibri" w:hAnsi="Calibri"/>
                <w:sz w:val="18"/>
                <w:szCs w:val="16"/>
              </w:rPr>
            </w:pPr>
            <w:r w:rsidRPr="002E1264">
              <w:rPr>
                <w:rFonts w:ascii="Calibri" w:hAnsi="Calibri"/>
                <w:sz w:val="18"/>
                <w:szCs w:val="18"/>
                <w:u w:val="single"/>
              </w:rPr>
              <w:t>All N/A - This entire table is not applicable.</w:t>
            </w:r>
          </w:p>
        </w:tc>
      </w:tr>
      <w:tr w:rsidR="00284660" w:rsidRPr="00E93981" w14:paraId="039A988D" w14:textId="77777777" w:rsidTr="00284660">
        <w:tc>
          <w:tcPr>
            <w:tcW w:w="554" w:type="dxa"/>
            <w:vAlign w:val="center"/>
          </w:tcPr>
          <w:p w14:paraId="2E988291" w14:textId="0C06FADD" w:rsidR="00284660" w:rsidRPr="00E93981" w:rsidRDefault="00284660" w:rsidP="00284660">
            <w:pPr>
              <w:jc w:val="center"/>
              <w:rPr>
                <w:rFonts w:ascii="Calibri" w:hAnsi="Calibri"/>
                <w:sz w:val="18"/>
                <w:szCs w:val="16"/>
              </w:rPr>
            </w:pPr>
            <w:r>
              <w:rPr>
                <w:rFonts w:ascii="Calibri" w:hAnsi="Calibri"/>
                <w:sz w:val="18"/>
                <w:szCs w:val="16"/>
              </w:rPr>
              <w:t>0</w:t>
            </w:r>
            <w:ins w:id="338" w:author="Author" w:date="2018-12-17T14:35:00Z">
              <w:r w:rsidR="009722A7">
                <w:rPr>
                  <w:rFonts w:ascii="Calibri" w:hAnsi="Calibri"/>
                  <w:sz w:val="18"/>
                  <w:szCs w:val="16"/>
                </w:rPr>
                <w:t>5</w:t>
              </w:r>
            </w:ins>
            <w:del w:id="339" w:author="Author" w:date="2018-12-17T14:35:00Z">
              <w:r w:rsidDel="009722A7">
                <w:rPr>
                  <w:rFonts w:ascii="Calibri" w:hAnsi="Calibri"/>
                  <w:sz w:val="18"/>
                  <w:szCs w:val="16"/>
                </w:rPr>
                <w:delText>6</w:delText>
              </w:r>
            </w:del>
          </w:p>
        </w:tc>
        <w:tc>
          <w:tcPr>
            <w:tcW w:w="2321" w:type="dxa"/>
          </w:tcPr>
          <w:p w14:paraId="2BD5CFDD" w14:textId="77777777" w:rsidR="00284660" w:rsidRDefault="00284660" w:rsidP="00284660">
            <w:pPr>
              <w:rPr>
                <w:rFonts w:ascii="Calibri" w:hAnsi="Calibri"/>
                <w:sz w:val="18"/>
                <w:szCs w:val="16"/>
              </w:rPr>
            </w:pPr>
            <w:r>
              <w:rPr>
                <w:rFonts w:ascii="Calibri" w:hAnsi="Calibri"/>
                <w:sz w:val="18"/>
                <w:szCs w:val="16"/>
              </w:rPr>
              <w:t>Correction Notes</w:t>
            </w:r>
          </w:p>
        </w:tc>
        <w:tc>
          <w:tcPr>
            <w:tcW w:w="7915" w:type="dxa"/>
          </w:tcPr>
          <w:p w14:paraId="44942D4C" w14:textId="33E806E0" w:rsidR="00284660" w:rsidRDefault="00AD25E4" w:rsidP="00284660">
            <w:pPr>
              <w:rPr>
                <w:rFonts w:ascii="Calibri" w:hAnsi="Calibri"/>
                <w:sz w:val="18"/>
                <w:szCs w:val="16"/>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r w:rsidR="007F1AB9" w:rsidRPr="00E93981" w14:paraId="5DE8FC27" w14:textId="77777777" w:rsidTr="00D53DCC">
        <w:tc>
          <w:tcPr>
            <w:tcW w:w="10790" w:type="dxa"/>
            <w:gridSpan w:val="3"/>
            <w:vAlign w:val="center"/>
          </w:tcPr>
          <w:p w14:paraId="575473BD" w14:textId="778C2102" w:rsidR="007F1AB9" w:rsidRPr="001B1FF4" w:rsidRDefault="007F1AB9" w:rsidP="00284660">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5CDB07D4" w14:textId="77777777" w:rsidR="00284660" w:rsidRDefault="00284660" w:rsidP="00284660"/>
    <w:tbl>
      <w:tblPr>
        <w:tblStyle w:val="TableGrid"/>
        <w:tblW w:w="0" w:type="auto"/>
        <w:tblLook w:val="04A0" w:firstRow="1" w:lastRow="0" w:firstColumn="1" w:lastColumn="0" w:noHBand="0" w:noVBand="1"/>
      </w:tblPr>
      <w:tblGrid>
        <w:gridCol w:w="554"/>
        <w:gridCol w:w="2321"/>
        <w:gridCol w:w="7915"/>
      </w:tblGrid>
      <w:tr w:rsidR="00284660" w:rsidRPr="00E93981" w14:paraId="6EDDC985" w14:textId="77777777" w:rsidTr="00284660">
        <w:tc>
          <w:tcPr>
            <w:tcW w:w="10790" w:type="dxa"/>
            <w:gridSpan w:val="3"/>
          </w:tcPr>
          <w:p w14:paraId="59C8291B" w14:textId="77777777" w:rsidR="00284660" w:rsidRPr="00E93981" w:rsidRDefault="00284660" w:rsidP="00284660">
            <w:pPr>
              <w:rPr>
                <w:rFonts w:ascii="Calibri" w:hAnsi="Calibri"/>
                <w:b/>
                <w:sz w:val="18"/>
                <w:szCs w:val="16"/>
              </w:rPr>
            </w:pPr>
            <w:r>
              <w:rPr>
                <w:rFonts w:ascii="Calibri" w:hAnsi="Calibri"/>
                <w:b/>
                <w:sz w:val="18"/>
                <w:szCs w:val="16"/>
              </w:rPr>
              <w:t>H</w:t>
            </w:r>
            <w:r w:rsidRPr="00E93981">
              <w:rPr>
                <w:rFonts w:ascii="Calibri" w:hAnsi="Calibri"/>
                <w:b/>
                <w:sz w:val="18"/>
                <w:szCs w:val="16"/>
              </w:rPr>
              <w:t>. Insulation in Vented Attics (High Performance Vented Attics)</w:t>
            </w:r>
          </w:p>
        </w:tc>
      </w:tr>
      <w:tr w:rsidR="00284660" w:rsidRPr="00E93981" w14:paraId="64300DAB" w14:textId="77777777" w:rsidTr="00284660">
        <w:tc>
          <w:tcPr>
            <w:tcW w:w="554" w:type="dxa"/>
            <w:vAlign w:val="center"/>
          </w:tcPr>
          <w:p w14:paraId="4D88F5EA" w14:textId="77777777" w:rsidR="00284660" w:rsidRPr="00E93981" w:rsidRDefault="00284660" w:rsidP="00284660">
            <w:pPr>
              <w:jc w:val="center"/>
              <w:rPr>
                <w:rFonts w:ascii="Calibri" w:hAnsi="Calibri"/>
                <w:sz w:val="18"/>
                <w:szCs w:val="16"/>
              </w:rPr>
            </w:pPr>
            <w:r w:rsidRPr="00E93981">
              <w:rPr>
                <w:rFonts w:ascii="Calibri" w:hAnsi="Calibri"/>
                <w:sz w:val="18"/>
                <w:szCs w:val="16"/>
              </w:rPr>
              <w:t>01</w:t>
            </w:r>
          </w:p>
        </w:tc>
        <w:tc>
          <w:tcPr>
            <w:tcW w:w="10236" w:type="dxa"/>
            <w:gridSpan w:val="2"/>
          </w:tcPr>
          <w:p w14:paraId="1A4F02ED" w14:textId="77777777" w:rsidR="00284660" w:rsidRPr="00E93981" w:rsidRDefault="00284660" w:rsidP="00284660">
            <w:pPr>
              <w:rPr>
                <w:rFonts w:ascii="Calibri" w:hAnsi="Calibri"/>
                <w:sz w:val="18"/>
                <w:szCs w:val="16"/>
              </w:rPr>
            </w:pPr>
            <w:r w:rsidRPr="00E93981">
              <w:rPr>
                <w:rFonts w:ascii="Calibri" w:hAnsi="Calibri"/>
                <w:sz w:val="18"/>
                <w:szCs w:val="16"/>
              </w:rPr>
              <w:t xml:space="preserve">Insulation </w:t>
            </w:r>
            <w:r>
              <w:rPr>
                <w:rFonts w:ascii="Calibri" w:hAnsi="Calibri"/>
                <w:sz w:val="18"/>
                <w:szCs w:val="16"/>
              </w:rPr>
              <w:t xml:space="preserve">is </w:t>
            </w:r>
            <w:r w:rsidRPr="00E93981">
              <w:rPr>
                <w:rFonts w:ascii="Calibri" w:hAnsi="Calibri"/>
                <w:sz w:val="18"/>
                <w:szCs w:val="16"/>
              </w:rPr>
              <w:t>in full contact with roof sheathing and firmly supported to prevent sagging.</w:t>
            </w:r>
          </w:p>
        </w:tc>
      </w:tr>
      <w:tr w:rsidR="00284660" w:rsidRPr="00E93981" w14:paraId="14CA4783" w14:textId="77777777" w:rsidTr="00284660">
        <w:tc>
          <w:tcPr>
            <w:tcW w:w="554" w:type="dxa"/>
            <w:vAlign w:val="center"/>
          </w:tcPr>
          <w:p w14:paraId="22895594" w14:textId="77777777" w:rsidR="00284660" w:rsidRPr="00E93981" w:rsidRDefault="00284660" w:rsidP="00284660">
            <w:pPr>
              <w:jc w:val="center"/>
              <w:rPr>
                <w:rFonts w:ascii="Calibri" w:hAnsi="Calibri"/>
                <w:sz w:val="18"/>
                <w:szCs w:val="16"/>
              </w:rPr>
            </w:pPr>
            <w:r w:rsidRPr="00E93981">
              <w:rPr>
                <w:rFonts w:ascii="Calibri" w:hAnsi="Calibri"/>
                <w:sz w:val="18"/>
                <w:szCs w:val="16"/>
              </w:rPr>
              <w:t>02</w:t>
            </w:r>
          </w:p>
        </w:tc>
        <w:tc>
          <w:tcPr>
            <w:tcW w:w="10236" w:type="dxa"/>
            <w:gridSpan w:val="2"/>
          </w:tcPr>
          <w:p w14:paraId="09A4DD4B" w14:textId="77777777" w:rsidR="00284660" w:rsidRPr="00E93981" w:rsidRDefault="00284660" w:rsidP="00284660">
            <w:pPr>
              <w:rPr>
                <w:rFonts w:ascii="Calibri" w:hAnsi="Calibri"/>
                <w:sz w:val="18"/>
                <w:szCs w:val="16"/>
              </w:rPr>
            </w:pPr>
            <w:r w:rsidRPr="00E93981">
              <w:rPr>
                <w:rFonts w:ascii="Calibri" w:hAnsi="Calibri"/>
                <w:sz w:val="18"/>
                <w:szCs w:val="16"/>
              </w:rPr>
              <w:t>Batt insulation between roof trusses is acceptable with minimal gaps and voids caused by roof truss members.</w:t>
            </w:r>
          </w:p>
        </w:tc>
      </w:tr>
      <w:tr w:rsidR="00284660" w:rsidRPr="00E93981" w14:paraId="598D8985" w14:textId="77777777" w:rsidTr="00284660">
        <w:tc>
          <w:tcPr>
            <w:tcW w:w="554" w:type="dxa"/>
            <w:vAlign w:val="center"/>
          </w:tcPr>
          <w:p w14:paraId="2F262816" w14:textId="77777777" w:rsidR="00284660" w:rsidRPr="00E93981" w:rsidRDefault="00284660" w:rsidP="00284660">
            <w:pPr>
              <w:jc w:val="center"/>
              <w:rPr>
                <w:rFonts w:ascii="Calibri" w:hAnsi="Calibri"/>
                <w:sz w:val="18"/>
                <w:szCs w:val="16"/>
              </w:rPr>
            </w:pPr>
            <w:r w:rsidRPr="00E93981">
              <w:rPr>
                <w:rFonts w:ascii="Calibri" w:hAnsi="Calibri"/>
                <w:sz w:val="18"/>
                <w:szCs w:val="16"/>
              </w:rPr>
              <w:t>03</w:t>
            </w:r>
          </w:p>
        </w:tc>
        <w:tc>
          <w:tcPr>
            <w:tcW w:w="10236" w:type="dxa"/>
            <w:gridSpan w:val="2"/>
          </w:tcPr>
          <w:p w14:paraId="65DC9002" w14:textId="77777777" w:rsidR="00284660" w:rsidRPr="00E93981" w:rsidRDefault="00284660" w:rsidP="00284660">
            <w:pPr>
              <w:rPr>
                <w:rFonts w:ascii="Calibri" w:hAnsi="Calibri"/>
                <w:sz w:val="18"/>
                <w:szCs w:val="16"/>
              </w:rPr>
            </w:pPr>
            <w:r w:rsidRPr="00E93981">
              <w:rPr>
                <w:rFonts w:ascii="Calibri" w:hAnsi="Calibri"/>
                <w:sz w:val="18"/>
                <w:szCs w:val="16"/>
              </w:rPr>
              <w:t>Insulation is not required on gable end walls.</w:t>
            </w:r>
          </w:p>
        </w:tc>
      </w:tr>
      <w:tr w:rsidR="00284660" w:rsidRPr="00E93981" w14:paraId="628017BB" w14:textId="77777777" w:rsidTr="00284660">
        <w:tc>
          <w:tcPr>
            <w:tcW w:w="554" w:type="dxa"/>
            <w:vAlign w:val="center"/>
          </w:tcPr>
          <w:p w14:paraId="25E1A9A1" w14:textId="77777777" w:rsidR="00284660" w:rsidRPr="00E93981" w:rsidRDefault="00284660" w:rsidP="00284660">
            <w:pPr>
              <w:jc w:val="center"/>
              <w:rPr>
                <w:rFonts w:ascii="Calibri" w:hAnsi="Calibri"/>
                <w:sz w:val="18"/>
                <w:szCs w:val="16"/>
              </w:rPr>
            </w:pPr>
            <w:r w:rsidRPr="00E93981">
              <w:rPr>
                <w:rFonts w:ascii="Calibri" w:hAnsi="Calibri"/>
                <w:sz w:val="18"/>
                <w:szCs w:val="16"/>
              </w:rPr>
              <w:t>04</w:t>
            </w:r>
          </w:p>
        </w:tc>
        <w:tc>
          <w:tcPr>
            <w:tcW w:w="10236" w:type="dxa"/>
            <w:gridSpan w:val="2"/>
          </w:tcPr>
          <w:p w14:paraId="5D35580F" w14:textId="77777777" w:rsidR="00284660" w:rsidRPr="00DE2064" w:rsidRDefault="00284660" w:rsidP="00284660">
            <w:pPr>
              <w:rPr>
                <w:rFonts w:ascii="Calibri" w:hAnsi="Calibri"/>
                <w:sz w:val="18"/>
                <w:szCs w:val="16"/>
              </w:rPr>
            </w:pPr>
            <w:r w:rsidRPr="00DE2064">
              <w:rPr>
                <w:rFonts w:ascii="Calibri" w:hAnsi="Calibri"/>
                <w:sz w:val="18"/>
                <w:szCs w:val="16"/>
              </w:rPr>
              <w:t>Required roof deck insulation over any conditioned space, or HVAC ducts, is installed on the entire attic roof deck; even over unconditioned spaces (e.g., garage, covered porch). Roof deck of attic over unconditioned space without HVAC ducts and separated from other attics by a sealed air barrier do not need to be insulated.</w:t>
            </w:r>
          </w:p>
        </w:tc>
      </w:tr>
      <w:tr w:rsidR="00284660" w:rsidRPr="00E93981" w14:paraId="24CB65C2" w14:textId="77777777" w:rsidTr="001B1FF4">
        <w:tc>
          <w:tcPr>
            <w:tcW w:w="554" w:type="dxa"/>
            <w:vAlign w:val="center"/>
          </w:tcPr>
          <w:p w14:paraId="671B4A6E" w14:textId="77777777" w:rsidR="00284660" w:rsidRPr="00E93981" w:rsidRDefault="00284660" w:rsidP="00284660">
            <w:pPr>
              <w:jc w:val="center"/>
              <w:rPr>
                <w:rFonts w:ascii="Calibri" w:hAnsi="Calibri"/>
                <w:sz w:val="18"/>
                <w:szCs w:val="16"/>
              </w:rPr>
            </w:pPr>
            <w:r>
              <w:rPr>
                <w:rFonts w:ascii="Calibri" w:hAnsi="Calibri"/>
                <w:sz w:val="18"/>
                <w:szCs w:val="16"/>
              </w:rPr>
              <w:t>05</w:t>
            </w:r>
          </w:p>
        </w:tc>
        <w:tc>
          <w:tcPr>
            <w:tcW w:w="2321" w:type="dxa"/>
            <w:vAlign w:val="center"/>
          </w:tcPr>
          <w:p w14:paraId="1D035493" w14:textId="77777777" w:rsidR="00284660" w:rsidRPr="00DE2064" w:rsidRDefault="00284660">
            <w:pPr>
              <w:rPr>
                <w:rFonts w:ascii="Calibri" w:hAnsi="Calibri"/>
                <w:sz w:val="18"/>
                <w:szCs w:val="16"/>
              </w:rPr>
            </w:pPr>
            <w:r>
              <w:rPr>
                <w:rFonts w:ascii="Calibri" w:hAnsi="Calibri"/>
                <w:sz w:val="18"/>
                <w:szCs w:val="16"/>
              </w:rPr>
              <w:t>Verification Status</w:t>
            </w:r>
          </w:p>
        </w:tc>
        <w:tc>
          <w:tcPr>
            <w:tcW w:w="7915" w:type="dxa"/>
          </w:tcPr>
          <w:p w14:paraId="23D0537C"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0A1F8BD9"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7744C877" w14:textId="77777777" w:rsidR="00284660" w:rsidRPr="002E1264" w:rsidRDefault="00284660" w:rsidP="00284660">
            <w:pPr>
              <w:pStyle w:val="ListParagraph"/>
              <w:numPr>
                <w:ilvl w:val="0"/>
                <w:numId w:val="49"/>
              </w:numPr>
              <w:rPr>
                <w:rFonts w:ascii="Calibri" w:hAnsi="Calibri"/>
                <w:sz w:val="18"/>
                <w:szCs w:val="16"/>
              </w:rPr>
            </w:pPr>
            <w:r w:rsidRPr="002E1264">
              <w:rPr>
                <w:rFonts w:ascii="Calibri" w:hAnsi="Calibri"/>
                <w:sz w:val="18"/>
                <w:szCs w:val="18"/>
                <w:u w:val="single"/>
              </w:rPr>
              <w:t>All N/A - This entire table is not applicable.</w:t>
            </w:r>
          </w:p>
        </w:tc>
      </w:tr>
      <w:tr w:rsidR="00284660" w:rsidRPr="00E93981" w14:paraId="2C0FD6EC" w14:textId="77777777" w:rsidTr="00284660">
        <w:tc>
          <w:tcPr>
            <w:tcW w:w="554" w:type="dxa"/>
            <w:vAlign w:val="center"/>
          </w:tcPr>
          <w:p w14:paraId="2A0B85F1" w14:textId="77777777" w:rsidR="00284660" w:rsidRPr="00E93981" w:rsidRDefault="00284660" w:rsidP="00284660">
            <w:pPr>
              <w:jc w:val="center"/>
              <w:rPr>
                <w:rFonts w:ascii="Calibri" w:hAnsi="Calibri"/>
                <w:sz w:val="18"/>
                <w:szCs w:val="16"/>
              </w:rPr>
            </w:pPr>
            <w:r>
              <w:rPr>
                <w:rFonts w:ascii="Calibri" w:hAnsi="Calibri"/>
                <w:sz w:val="18"/>
                <w:szCs w:val="16"/>
              </w:rPr>
              <w:t>06</w:t>
            </w:r>
          </w:p>
        </w:tc>
        <w:tc>
          <w:tcPr>
            <w:tcW w:w="2321" w:type="dxa"/>
          </w:tcPr>
          <w:p w14:paraId="171E2673" w14:textId="77777777" w:rsidR="00284660" w:rsidRPr="00DE2064" w:rsidRDefault="00284660" w:rsidP="00284660">
            <w:pPr>
              <w:rPr>
                <w:rFonts w:ascii="Calibri" w:hAnsi="Calibri"/>
                <w:sz w:val="18"/>
                <w:szCs w:val="16"/>
              </w:rPr>
            </w:pPr>
            <w:r>
              <w:rPr>
                <w:rFonts w:ascii="Calibri" w:hAnsi="Calibri"/>
                <w:sz w:val="18"/>
                <w:szCs w:val="16"/>
              </w:rPr>
              <w:t>Correction Notes</w:t>
            </w:r>
          </w:p>
        </w:tc>
        <w:tc>
          <w:tcPr>
            <w:tcW w:w="7915" w:type="dxa"/>
          </w:tcPr>
          <w:p w14:paraId="7AB5D095" w14:textId="39C2B96D" w:rsidR="00284660" w:rsidRPr="00DE2064" w:rsidRDefault="00AD25E4" w:rsidP="00284660">
            <w:pPr>
              <w:rPr>
                <w:rFonts w:ascii="Calibri" w:hAnsi="Calibri"/>
                <w:sz w:val="18"/>
                <w:szCs w:val="16"/>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r w:rsidR="007F1AB9" w:rsidRPr="00E93981" w14:paraId="6EED4755" w14:textId="77777777" w:rsidTr="00D53DCC">
        <w:tc>
          <w:tcPr>
            <w:tcW w:w="10790" w:type="dxa"/>
            <w:gridSpan w:val="3"/>
            <w:vAlign w:val="center"/>
          </w:tcPr>
          <w:p w14:paraId="43B76D6A" w14:textId="318F1A87" w:rsidR="007F1AB9" w:rsidRPr="007E6D92" w:rsidRDefault="007F1AB9" w:rsidP="00284660">
            <w:pPr>
              <w:rPr>
                <w:rFonts w:asciiTheme="minorHAnsi" w:hAnsi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57CB9932" w14:textId="453AEC56" w:rsidR="00AD25E4" w:rsidRDefault="00AD25E4"/>
    <w:tbl>
      <w:tblPr>
        <w:tblStyle w:val="TableGrid"/>
        <w:tblW w:w="0" w:type="auto"/>
        <w:tblLook w:val="04A0" w:firstRow="1" w:lastRow="0" w:firstColumn="1" w:lastColumn="0" w:noHBand="0" w:noVBand="1"/>
      </w:tblPr>
      <w:tblGrid>
        <w:gridCol w:w="535"/>
        <w:gridCol w:w="2340"/>
        <w:gridCol w:w="7915"/>
      </w:tblGrid>
      <w:tr w:rsidR="00284660" w14:paraId="7C92051D" w14:textId="77777777" w:rsidTr="00284660">
        <w:tc>
          <w:tcPr>
            <w:tcW w:w="10790" w:type="dxa"/>
            <w:gridSpan w:val="3"/>
          </w:tcPr>
          <w:p w14:paraId="13108A30" w14:textId="7DA25609" w:rsidR="00284660" w:rsidRPr="006120A6" w:rsidRDefault="00284660" w:rsidP="00284660">
            <w:pPr>
              <w:rPr>
                <w:rFonts w:ascii="Calibri" w:hAnsi="Calibri"/>
                <w:b/>
                <w:sz w:val="18"/>
                <w:szCs w:val="16"/>
              </w:rPr>
            </w:pPr>
            <w:r w:rsidRPr="000F6EBF">
              <w:rPr>
                <w:rFonts w:ascii="Calibri" w:hAnsi="Calibri"/>
                <w:b/>
                <w:sz w:val="18"/>
                <w:szCs w:val="16"/>
              </w:rPr>
              <w:t>I.</w:t>
            </w:r>
            <w:r>
              <w:rPr>
                <w:rFonts w:ascii="Calibri" w:hAnsi="Calibri"/>
                <w:b/>
                <w:sz w:val="18"/>
                <w:szCs w:val="16"/>
              </w:rPr>
              <w:t xml:space="preserve"> Special Requirements for Skylight Shafts and Attic Knee Walls </w:t>
            </w:r>
          </w:p>
        </w:tc>
      </w:tr>
      <w:tr w:rsidR="00284660" w14:paraId="362A690C" w14:textId="77777777" w:rsidTr="00284660">
        <w:tc>
          <w:tcPr>
            <w:tcW w:w="535" w:type="dxa"/>
            <w:vAlign w:val="center"/>
          </w:tcPr>
          <w:p w14:paraId="08DB13CA" w14:textId="77777777" w:rsidR="00284660" w:rsidRPr="006120A6" w:rsidRDefault="00284660" w:rsidP="00284660">
            <w:pPr>
              <w:jc w:val="center"/>
              <w:rPr>
                <w:rFonts w:ascii="Calibri" w:hAnsi="Calibri"/>
                <w:sz w:val="18"/>
                <w:szCs w:val="16"/>
              </w:rPr>
            </w:pPr>
            <w:r>
              <w:rPr>
                <w:rFonts w:ascii="Calibri" w:hAnsi="Calibri"/>
                <w:sz w:val="18"/>
                <w:szCs w:val="16"/>
              </w:rPr>
              <w:t>01</w:t>
            </w:r>
          </w:p>
        </w:tc>
        <w:tc>
          <w:tcPr>
            <w:tcW w:w="10255" w:type="dxa"/>
            <w:gridSpan w:val="2"/>
          </w:tcPr>
          <w:p w14:paraId="5792CF60" w14:textId="77777777" w:rsidR="00284660" w:rsidRPr="006120A6" w:rsidRDefault="00284660" w:rsidP="00284660">
            <w:pPr>
              <w:rPr>
                <w:rFonts w:ascii="Calibri" w:hAnsi="Calibri"/>
                <w:sz w:val="18"/>
                <w:szCs w:val="16"/>
              </w:rPr>
            </w:pPr>
            <w:r>
              <w:rPr>
                <w:rFonts w:ascii="Calibri" w:hAnsi="Calibri"/>
                <w:sz w:val="18"/>
                <w:szCs w:val="16"/>
              </w:rPr>
              <w:t>Insulation must meet all the requirements for walls and insulation is in contact with the air barrier on all six sides unless SPF is used.</w:t>
            </w:r>
          </w:p>
        </w:tc>
      </w:tr>
      <w:tr w:rsidR="00284660" w14:paraId="0E958022" w14:textId="77777777" w:rsidTr="00284660">
        <w:tc>
          <w:tcPr>
            <w:tcW w:w="535" w:type="dxa"/>
            <w:vAlign w:val="center"/>
          </w:tcPr>
          <w:p w14:paraId="140CBCAA" w14:textId="77777777" w:rsidR="00284660" w:rsidRPr="006120A6" w:rsidRDefault="00284660" w:rsidP="00284660">
            <w:pPr>
              <w:jc w:val="center"/>
              <w:rPr>
                <w:rFonts w:ascii="Calibri" w:hAnsi="Calibri"/>
                <w:sz w:val="18"/>
                <w:szCs w:val="16"/>
              </w:rPr>
            </w:pPr>
            <w:r>
              <w:rPr>
                <w:rFonts w:ascii="Calibri" w:hAnsi="Calibri"/>
                <w:sz w:val="18"/>
                <w:szCs w:val="16"/>
              </w:rPr>
              <w:t>02</w:t>
            </w:r>
          </w:p>
        </w:tc>
        <w:tc>
          <w:tcPr>
            <w:tcW w:w="10255" w:type="dxa"/>
            <w:gridSpan w:val="2"/>
          </w:tcPr>
          <w:p w14:paraId="47AE8E4A" w14:textId="77777777" w:rsidR="00284660" w:rsidRPr="006120A6" w:rsidRDefault="00284660" w:rsidP="00284660">
            <w:pPr>
              <w:rPr>
                <w:rFonts w:ascii="Calibri" w:hAnsi="Calibri"/>
                <w:sz w:val="18"/>
                <w:szCs w:val="16"/>
              </w:rPr>
            </w:pPr>
            <w:r>
              <w:rPr>
                <w:rFonts w:ascii="Calibri" w:hAnsi="Calibri"/>
                <w:sz w:val="18"/>
                <w:szCs w:val="16"/>
              </w:rPr>
              <w:t>Insulation shall be in full contact with the interior wall finish. Batt insulation must be cut to fit around 2x4’s that are laid flat.</w:t>
            </w:r>
          </w:p>
        </w:tc>
      </w:tr>
      <w:tr w:rsidR="00284660" w14:paraId="0498D360" w14:textId="77777777" w:rsidTr="00284660">
        <w:tc>
          <w:tcPr>
            <w:tcW w:w="535" w:type="dxa"/>
            <w:vAlign w:val="center"/>
          </w:tcPr>
          <w:p w14:paraId="18614443" w14:textId="77777777" w:rsidR="00284660" w:rsidRPr="006120A6" w:rsidRDefault="00284660" w:rsidP="00284660">
            <w:pPr>
              <w:jc w:val="center"/>
              <w:rPr>
                <w:rFonts w:ascii="Calibri" w:hAnsi="Calibri"/>
                <w:sz w:val="18"/>
                <w:szCs w:val="16"/>
              </w:rPr>
            </w:pPr>
            <w:r>
              <w:rPr>
                <w:rFonts w:ascii="Calibri" w:hAnsi="Calibri"/>
                <w:sz w:val="18"/>
                <w:szCs w:val="16"/>
              </w:rPr>
              <w:t>03</w:t>
            </w:r>
          </w:p>
        </w:tc>
        <w:tc>
          <w:tcPr>
            <w:tcW w:w="10255" w:type="dxa"/>
            <w:gridSpan w:val="2"/>
          </w:tcPr>
          <w:p w14:paraId="668482BF" w14:textId="77777777" w:rsidR="00284660" w:rsidRPr="006120A6" w:rsidRDefault="00284660" w:rsidP="00284660">
            <w:pPr>
              <w:rPr>
                <w:rFonts w:ascii="Calibri" w:hAnsi="Calibri"/>
                <w:sz w:val="18"/>
                <w:szCs w:val="16"/>
              </w:rPr>
            </w:pPr>
            <w:r>
              <w:rPr>
                <w:rFonts w:ascii="Calibri" w:hAnsi="Calibri"/>
                <w:sz w:val="18"/>
                <w:szCs w:val="16"/>
              </w:rPr>
              <w:t>Skylight shafts and attic knee walls shall be completely enclosed by vertical and horizontal framing, including horizontal plates at the top and bottom of the insulation.</w:t>
            </w:r>
          </w:p>
        </w:tc>
      </w:tr>
      <w:tr w:rsidR="00284660" w14:paraId="4DDC4B94" w14:textId="77777777" w:rsidTr="001B1FF4">
        <w:tc>
          <w:tcPr>
            <w:tcW w:w="535" w:type="dxa"/>
            <w:vAlign w:val="center"/>
          </w:tcPr>
          <w:p w14:paraId="75F1B242" w14:textId="77777777" w:rsidR="00284660" w:rsidRDefault="00284660" w:rsidP="00284660">
            <w:pPr>
              <w:jc w:val="center"/>
              <w:rPr>
                <w:rFonts w:ascii="Calibri" w:hAnsi="Calibri"/>
                <w:sz w:val="18"/>
                <w:szCs w:val="16"/>
              </w:rPr>
            </w:pPr>
            <w:r>
              <w:rPr>
                <w:rFonts w:ascii="Calibri" w:hAnsi="Calibri"/>
                <w:sz w:val="18"/>
                <w:szCs w:val="16"/>
              </w:rPr>
              <w:t>04</w:t>
            </w:r>
          </w:p>
        </w:tc>
        <w:tc>
          <w:tcPr>
            <w:tcW w:w="2340" w:type="dxa"/>
            <w:vAlign w:val="center"/>
          </w:tcPr>
          <w:p w14:paraId="54508A82" w14:textId="77777777" w:rsidR="00284660" w:rsidRDefault="00284660">
            <w:pPr>
              <w:rPr>
                <w:rFonts w:ascii="Calibri" w:hAnsi="Calibri"/>
                <w:sz w:val="18"/>
                <w:szCs w:val="16"/>
              </w:rPr>
            </w:pPr>
            <w:r>
              <w:rPr>
                <w:rFonts w:ascii="Calibri" w:hAnsi="Calibri"/>
                <w:sz w:val="18"/>
                <w:szCs w:val="16"/>
              </w:rPr>
              <w:t>Verification Status</w:t>
            </w:r>
          </w:p>
        </w:tc>
        <w:tc>
          <w:tcPr>
            <w:tcW w:w="7915" w:type="dxa"/>
          </w:tcPr>
          <w:p w14:paraId="30DE72DF"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60E9A017"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7DAF6C57" w14:textId="77777777" w:rsidR="00284660" w:rsidRPr="002E1264" w:rsidRDefault="00284660" w:rsidP="00284660">
            <w:pPr>
              <w:pStyle w:val="ListParagraph"/>
              <w:numPr>
                <w:ilvl w:val="0"/>
                <w:numId w:val="49"/>
              </w:numPr>
              <w:rPr>
                <w:rFonts w:ascii="Calibri" w:hAnsi="Calibri"/>
                <w:sz w:val="18"/>
                <w:szCs w:val="16"/>
              </w:rPr>
            </w:pPr>
            <w:r w:rsidRPr="002E1264">
              <w:rPr>
                <w:rFonts w:ascii="Calibri" w:hAnsi="Calibri"/>
                <w:sz w:val="18"/>
                <w:szCs w:val="18"/>
                <w:u w:val="single"/>
              </w:rPr>
              <w:t>All N/A - This entire table is not applicable.</w:t>
            </w:r>
          </w:p>
        </w:tc>
      </w:tr>
      <w:tr w:rsidR="00284660" w14:paraId="59005D1B" w14:textId="77777777" w:rsidTr="00284660">
        <w:tc>
          <w:tcPr>
            <w:tcW w:w="535" w:type="dxa"/>
            <w:vAlign w:val="center"/>
          </w:tcPr>
          <w:p w14:paraId="174C3DEA" w14:textId="77777777" w:rsidR="00284660" w:rsidRDefault="00284660" w:rsidP="00284660">
            <w:pPr>
              <w:jc w:val="center"/>
              <w:rPr>
                <w:rFonts w:ascii="Calibri" w:hAnsi="Calibri"/>
                <w:sz w:val="18"/>
                <w:szCs w:val="16"/>
              </w:rPr>
            </w:pPr>
            <w:r>
              <w:rPr>
                <w:rFonts w:ascii="Calibri" w:hAnsi="Calibri"/>
                <w:sz w:val="18"/>
                <w:szCs w:val="16"/>
              </w:rPr>
              <w:t>05</w:t>
            </w:r>
          </w:p>
        </w:tc>
        <w:tc>
          <w:tcPr>
            <w:tcW w:w="2340" w:type="dxa"/>
          </w:tcPr>
          <w:p w14:paraId="62F008FB" w14:textId="77777777" w:rsidR="00284660" w:rsidRDefault="00284660" w:rsidP="00284660">
            <w:pPr>
              <w:rPr>
                <w:rFonts w:ascii="Calibri" w:hAnsi="Calibri"/>
                <w:sz w:val="18"/>
                <w:szCs w:val="16"/>
              </w:rPr>
            </w:pPr>
            <w:r>
              <w:rPr>
                <w:rFonts w:ascii="Calibri" w:hAnsi="Calibri"/>
                <w:sz w:val="18"/>
                <w:szCs w:val="16"/>
              </w:rPr>
              <w:t>Correction Notes</w:t>
            </w:r>
          </w:p>
        </w:tc>
        <w:tc>
          <w:tcPr>
            <w:tcW w:w="7915" w:type="dxa"/>
          </w:tcPr>
          <w:p w14:paraId="2D957042" w14:textId="3BEC1A24" w:rsidR="00284660" w:rsidRDefault="00AD25E4" w:rsidP="00284660">
            <w:pPr>
              <w:rPr>
                <w:rFonts w:ascii="Calibri" w:hAnsi="Calibri"/>
                <w:sz w:val="18"/>
                <w:szCs w:val="16"/>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r w:rsidR="007F1AB9" w14:paraId="16EBECB2" w14:textId="77777777" w:rsidTr="00D53DCC">
        <w:tc>
          <w:tcPr>
            <w:tcW w:w="10790" w:type="dxa"/>
            <w:gridSpan w:val="3"/>
            <w:vAlign w:val="center"/>
          </w:tcPr>
          <w:p w14:paraId="0DA53B98" w14:textId="5B6E446E" w:rsidR="007F1AB9" w:rsidRPr="007E6D92" w:rsidRDefault="007F1AB9" w:rsidP="00284660">
            <w:pPr>
              <w:rPr>
                <w:rFonts w:asciiTheme="minorHAnsi" w:hAnsi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7E00B96F" w14:textId="77777777" w:rsidR="00284660" w:rsidRDefault="00284660" w:rsidP="00284660">
      <w:pPr>
        <w:rPr>
          <w:rFonts w:ascii="Calibri" w:hAnsi="Calibri"/>
          <w:sz w:val="16"/>
          <w:szCs w:val="16"/>
        </w:rPr>
      </w:pPr>
    </w:p>
    <w:tbl>
      <w:tblPr>
        <w:tblStyle w:val="TableGrid"/>
        <w:tblW w:w="0" w:type="auto"/>
        <w:tblLook w:val="04A0" w:firstRow="1" w:lastRow="0" w:firstColumn="1" w:lastColumn="0" w:noHBand="0" w:noVBand="1"/>
      </w:tblPr>
      <w:tblGrid>
        <w:gridCol w:w="535"/>
        <w:gridCol w:w="2340"/>
        <w:gridCol w:w="7915"/>
      </w:tblGrid>
      <w:tr w:rsidR="00284660" w14:paraId="58C3CB9D" w14:textId="77777777" w:rsidTr="00284660">
        <w:tc>
          <w:tcPr>
            <w:tcW w:w="10790" w:type="dxa"/>
            <w:gridSpan w:val="3"/>
          </w:tcPr>
          <w:p w14:paraId="7CD6D55A" w14:textId="77777777" w:rsidR="00284660" w:rsidRPr="006120A6" w:rsidRDefault="00284660" w:rsidP="00284660">
            <w:pPr>
              <w:rPr>
                <w:rFonts w:ascii="Calibri" w:hAnsi="Calibri"/>
                <w:b/>
                <w:sz w:val="18"/>
                <w:szCs w:val="16"/>
              </w:rPr>
            </w:pPr>
            <w:r>
              <w:rPr>
                <w:rFonts w:ascii="Calibri" w:hAnsi="Calibri"/>
                <w:b/>
                <w:sz w:val="18"/>
                <w:szCs w:val="16"/>
              </w:rPr>
              <w:t>J. Special Requirements for Floors Above Garages</w:t>
            </w:r>
          </w:p>
        </w:tc>
      </w:tr>
      <w:tr w:rsidR="00284660" w14:paraId="0D783983" w14:textId="77777777" w:rsidTr="00284660">
        <w:tc>
          <w:tcPr>
            <w:tcW w:w="535" w:type="dxa"/>
            <w:vAlign w:val="center"/>
          </w:tcPr>
          <w:p w14:paraId="6A6731DB" w14:textId="77777777" w:rsidR="00284660" w:rsidRPr="006120A6" w:rsidRDefault="00284660" w:rsidP="00284660">
            <w:pPr>
              <w:jc w:val="center"/>
              <w:rPr>
                <w:rFonts w:ascii="Calibri" w:hAnsi="Calibri"/>
                <w:sz w:val="18"/>
                <w:szCs w:val="16"/>
              </w:rPr>
            </w:pPr>
            <w:r>
              <w:rPr>
                <w:rFonts w:ascii="Calibri" w:hAnsi="Calibri"/>
                <w:sz w:val="18"/>
                <w:szCs w:val="16"/>
              </w:rPr>
              <w:t>01</w:t>
            </w:r>
          </w:p>
        </w:tc>
        <w:tc>
          <w:tcPr>
            <w:tcW w:w="10255" w:type="dxa"/>
            <w:gridSpan w:val="2"/>
          </w:tcPr>
          <w:p w14:paraId="13F08703" w14:textId="77777777" w:rsidR="00284660" w:rsidRPr="006120A6" w:rsidRDefault="00284660" w:rsidP="00284660">
            <w:pPr>
              <w:rPr>
                <w:rFonts w:ascii="Calibri" w:hAnsi="Calibri"/>
                <w:sz w:val="18"/>
                <w:szCs w:val="16"/>
              </w:rPr>
            </w:pPr>
            <w:r>
              <w:rPr>
                <w:rFonts w:ascii="Calibri" w:hAnsi="Calibri"/>
                <w:sz w:val="18"/>
                <w:szCs w:val="16"/>
              </w:rPr>
              <w:t>If the air barrier is at the perimeter of the garage below the conditioned subfloor, then the insulation may be placed on the garage ceiling. The perimeter of the subfloor must also be insulated.</w:t>
            </w:r>
          </w:p>
        </w:tc>
      </w:tr>
      <w:tr w:rsidR="00284660" w14:paraId="67C23FC7" w14:textId="77777777" w:rsidTr="001B1FF4">
        <w:tc>
          <w:tcPr>
            <w:tcW w:w="535" w:type="dxa"/>
            <w:vAlign w:val="center"/>
          </w:tcPr>
          <w:p w14:paraId="58430BA3" w14:textId="77777777" w:rsidR="00284660" w:rsidRDefault="00284660" w:rsidP="00284660">
            <w:pPr>
              <w:jc w:val="center"/>
              <w:rPr>
                <w:rFonts w:ascii="Calibri" w:hAnsi="Calibri"/>
                <w:sz w:val="18"/>
                <w:szCs w:val="16"/>
              </w:rPr>
            </w:pPr>
            <w:r>
              <w:rPr>
                <w:rFonts w:ascii="Calibri" w:hAnsi="Calibri"/>
                <w:sz w:val="18"/>
                <w:szCs w:val="16"/>
              </w:rPr>
              <w:t>02</w:t>
            </w:r>
          </w:p>
        </w:tc>
        <w:tc>
          <w:tcPr>
            <w:tcW w:w="2340" w:type="dxa"/>
            <w:vAlign w:val="center"/>
          </w:tcPr>
          <w:p w14:paraId="1F225D22" w14:textId="77777777" w:rsidR="00284660" w:rsidRDefault="00284660">
            <w:pPr>
              <w:rPr>
                <w:rFonts w:ascii="Calibri" w:hAnsi="Calibri"/>
                <w:sz w:val="18"/>
                <w:szCs w:val="16"/>
              </w:rPr>
            </w:pPr>
            <w:r>
              <w:rPr>
                <w:rFonts w:ascii="Calibri" w:hAnsi="Calibri"/>
                <w:sz w:val="18"/>
                <w:szCs w:val="16"/>
              </w:rPr>
              <w:t>Verification Status</w:t>
            </w:r>
          </w:p>
        </w:tc>
        <w:tc>
          <w:tcPr>
            <w:tcW w:w="7915" w:type="dxa"/>
          </w:tcPr>
          <w:p w14:paraId="045BB0EE"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4C9F4A31"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15EE0854" w14:textId="77777777" w:rsidR="00284660" w:rsidRPr="002E1264" w:rsidRDefault="00284660" w:rsidP="00284660">
            <w:pPr>
              <w:pStyle w:val="ListParagraph"/>
              <w:numPr>
                <w:ilvl w:val="0"/>
                <w:numId w:val="49"/>
              </w:numPr>
              <w:rPr>
                <w:rFonts w:ascii="Calibri" w:hAnsi="Calibri"/>
                <w:sz w:val="18"/>
                <w:szCs w:val="16"/>
              </w:rPr>
            </w:pPr>
            <w:r w:rsidRPr="002E1264">
              <w:rPr>
                <w:rFonts w:ascii="Calibri" w:hAnsi="Calibri"/>
                <w:sz w:val="18"/>
                <w:szCs w:val="18"/>
                <w:u w:val="single"/>
              </w:rPr>
              <w:t>All N/A - This entire table is not applicable.</w:t>
            </w:r>
          </w:p>
        </w:tc>
      </w:tr>
      <w:tr w:rsidR="00284660" w14:paraId="4A571CF6" w14:textId="77777777" w:rsidTr="00284660">
        <w:tc>
          <w:tcPr>
            <w:tcW w:w="535" w:type="dxa"/>
            <w:vAlign w:val="center"/>
          </w:tcPr>
          <w:p w14:paraId="22159727" w14:textId="77777777" w:rsidR="00284660" w:rsidRDefault="00284660" w:rsidP="00284660">
            <w:pPr>
              <w:jc w:val="center"/>
              <w:rPr>
                <w:rFonts w:ascii="Calibri" w:hAnsi="Calibri"/>
                <w:sz w:val="18"/>
                <w:szCs w:val="16"/>
              </w:rPr>
            </w:pPr>
            <w:r>
              <w:rPr>
                <w:rFonts w:ascii="Calibri" w:hAnsi="Calibri"/>
                <w:sz w:val="18"/>
                <w:szCs w:val="16"/>
              </w:rPr>
              <w:t>03</w:t>
            </w:r>
          </w:p>
        </w:tc>
        <w:tc>
          <w:tcPr>
            <w:tcW w:w="2340" w:type="dxa"/>
          </w:tcPr>
          <w:p w14:paraId="31546F30" w14:textId="77777777" w:rsidR="00284660" w:rsidRDefault="00284660" w:rsidP="00284660">
            <w:pPr>
              <w:rPr>
                <w:rFonts w:ascii="Calibri" w:hAnsi="Calibri"/>
                <w:sz w:val="18"/>
                <w:szCs w:val="16"/>
              </w:rPr>
            </w:pPr>
            <w:r>
              <w:rPr>
                <w:rFonts w:ascii="Calibri" w:hAnsi="Calibri"/>
                <w:sz w:val="18"/>
                <w:szCs w:val="16"/>
              </w:rPr>
              <w:t>Correction Notes</w:t>
            </w:r>
          </w:p>
        </w:tc>
        <w:tc>
          <w:tcPr>
            <w:tcW w:w="7915" w:type="dxa"/>
          </w:tcPr>
          <w:p w14:paraId="0F3A4AE0" w14:textId="3ED7A597" w:rsidR="00284660" w:rsidRDefault="00AD25E4" w:rsidP="00284660">
            <w:pPr>
              <w:rPr>
                <w:rFonts w:ascii="Calibri" w:hAnsi="Calibri"/>
                <w:sz w:val="18"/>
                <w:szCs w:val="16"/>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r w:rsidR="007F1AB9" w14:paraId="6DBB6B0A" w14:textId="77777777" w:rsidTr="00D53DCC">
        <w:tc>
          <w:tcPr>
            <w:tcW w:w="10790" w:type="dxa"/>
            <w:gridSpan w:val="3"/>
            <w:vAlign w:val="center"/>
          </w:tcPr>
          <w:p w14:paraId="101E1940" w14:textId="3263AF14" w:rsidR="007F1AB9" w:rsidRPr="007E6D92" w:rsidRDefault="007F1AB9" w:rsidP="00284660">
            <w:pPr>
              <w:rPr>
                <w:rFonts w:asciiTheme="minorHAnsi" w:hAnsi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0AFEDBF1" w14:textId="77777777" w:rsidR="00284660" w:rsidRDefault="00284660" w:rsidP="00284660">
      <w:pPr>
        <w:rPr>
          <w:rFonts w:ascii="Calibri" w:hAnsi="Calibri"/>
          <w:sz w:val="16"/>
          <w:szCs w:val="16"/>
        </w:rPr>
      </w:pPr>
    </w:p>
    <w:p w14:paraId="66BB4A8D" w14:textId="77777777" w:rsidR="007F1AB9" w:rsidRDefault="007F1AB9">
      <w:r>
        <w:br w:type="page"/>
      </w:r>
    </w:p>
    <w:tbl>
      <w:tblPr>
        <w:tblStyle w:val="TableGrid"/>
        <w:tblW w:w="0" w:type="auto"/>
        <w:tblLook w:val="04A0" w:firstRow="1" w:lastRow="0" w:firstColumn="1" w:lastColumn="0" w:noHBand="0" w:noVBand="1"/>
      </w:tblPr>
      <w:tblGrid>
        <w:gridCol w:w="535"/>
        <w:gridCol w:w="2340"/>
        <w:gridCol w:w="7915"/>
      </w:tblGrid>
      <w:tr w:rsidR="00284660" w14:paraId="6A8FF317" w14:textId="77777777" w:rsidTr="00284660">
        <w:tc>
          <w:tcPr>
            <w:tcW w:w="10790" w:type="dxa"/>
            <w:gridSpan w:val="3"/>
          </w:tcPr>
          <w:p w14:paraId="6E486678" w14:textId="5494ACF0" w:rsidR="00284660" w:rsidRPr="006120A6" w:rsidRDefault="00284660" w:rsidP="00284660">
            <w:pPr>
              <w:rPr>
                <w:rFonts w:ascii="Calibri" w:hAnsi="Calibri"/>
                <w:b/>
                <w:sz w:val="18"/>
                <w:szCs w:val="16"/>
              </w:rPr>
            </w:pPr>
            <w:r>
              <w:rPr>
                <w:rFonts w:ascii="Calibri" w:hAnsi="Calibri"/>
                <w:b/>
                <w:sz w:val="18"/>
                <w:szCs w:val="16"/>
              </w:rPr>
              <w:lastRenderedPageBreak/>
              <w:t>K. Special Requirements for Cantilevered Floors</w:t>
            </w:r>
          </w:p>
        </w:tc>
      </w:tr>
      <w:tr w:rsidR="00284660" w14:paraId="2E75DF26" w14:textId="77777777" w:rsidTr="00284660">
        <w:tc>
          <w:tcPr>
            <w:tcW w:w="535" w:type="dxa"/>
            <w:vAlign w:val="center"/>
          </w:tcPr>
          <w:p w14:paraId="2F6DAFF8" w14:textId="77777777" w:rsidR="00284660" w:rsidRPr="006120A6" w:rsidRDefault="00284660" w:rsidP="00284660">
            <w:pPr>
              <w:jc w:val="center"/>
              <w:rPr>
                <w:rFonts w:ascii="Calibri" w:hAnsi="Calibri"/>
                <w:sz w:val="18"/>
                <w:szCs w:val="16"/>
              </w:rPr>
            </w:pPr>
            <w:r>
              <w:rPr>
                <w:rFonts w:ascii="Calibri" w:hAnsi="Calibri"/>
                <w:sz w:val="18"/>
                <w:szCs w:val="16"/>
              </w:rPr>
              <w:t>01</w:t>
            </w:r>
          </w:p>
        </w:tc>
        <w:tc>
          <w:tcPr>
            <w:tcW w:w="10255" w:type="dxa"/>
            <w:gridSpan w:val="2"/>
          </w:tcPr>
          <w:p w14:paraId="1E04852D" w14:textId="77777777" w:rsidR="00284660" w:rsidRPr="006120A6" w:rsidRDefault="00284660" w:rsidP="00284660">
            <w:pPr>
              <w:rPr>
                <w:rFonts w:ascii="Calibri" w:hAnsi="Calibri"/>
                <w:sz w:val="18"/>
                <w:szCs w:val="16"/>
              </w:rPr>
            </w:pPr>
            <w:r>
              <w:rPr>
                <w:rFonts w:ascii="Calibri" w:hAnsi="Calibri"/>
                <w:sz w:val="18"/>
                <w:szCs w:val="16"/>
              </w:rPr>
              <w:t>Sealed blocking shall be installed between joists where the wall rim joist would have been located in the absence of a cantilever. Insulation shall be placed on both sides of the block.</w:t>
            </w:r>
          </w:p>
        </w:tc>
      </w:tr>
      <w:tr w:rsidR="00284660" w14:paraId="7F2D896F" w14:textId="77777777" w:rsidTr="001B1FF4">
        <w:tc>
          <w:tcPr>
            <w:tcW w:w="535" w:type="dxa"/>
            <w:vAlign w:val="center"/>
          </w:tcPr>
          <w:p w14:paraId="7AFE7970" w14:textId="77777777" w:rsidR="00284660" w:rsidRDefault="00284660" w:rsidP="00284660">
            <w:pPr>
              <w:jc w:val="center"/>
              <w:rPr>
                <w:rFonts w:ascii="Calibri" w:hAnsi="Calibri"/>
                <w:sz w:val="18"/>
                <w:szCs w:val="16"/>
              </w:rPr>
            </w:pPr>
            <w:r>
              <w:rPr>
                <w:rFonts w:ascii="Calibri" w:hAnsi="Calibri"/>
                <w:sz w:val="18"/>
                <w:szCs w:val="16"/>
              </w:rPr>
              <w:t>02</w:t>
            </w:r>
          </w:p>
        </w:tc>
        <w:tc>
          <w:tcPr>
            <w:tcW w:w="2340" w:type="dxa"/>
            <w:vAlign w:val="center"/>
          </w:tcPr>
          <w:p w14:paraId="0F85A637" w14:textId="77777777" w:rsidR="00284660" w:rsidRDefault="00284660">
            <w:pPr>
              <w:rPr>
                <w:rFonts w:ascii="Calibri" w:hAnsi="Calibri"/>
                <w:sz w:val="18"/>
                <w:szCs w:val="16"/>
              </w:rPr>
            </w:pPr>
            <w:r>
              <w:rPr>
                <w:rFonts w:ascii="Calibri" w:hAnsi="Calibri"/>
                <w:sz w:val="18"/>
                <w:szCs w:val="16"/>
              </w:rPr>
              <w:t>Verification Status</w:t>
            </w:r>
          </w:p>
        </w:tc>
        <w:tc>
          <w:tcPr>
            <w:tcW w:w="7915" w:type="dxa"/>
          </w:tcPr>
          <w:p w14:paraId="15464E72"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453C2350"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2F237ADF" w14:textId="77777777" w:rsidR="00284660" w:rsidRPr="002E1264" w:rsidRDefault="00284660" w:rsidP="00284660">
            <w:pPr>
              <w:pStyle w:val="ListParagraph"/>
              <w:numPr>
                <w:ilvl w:val="0"/>
                <w:numId w:val="49"/>
              </w:numPr>
              <w:rPr>
                <w:rFonts w:ascii="Calibri" w:hAnsi="Calibri"/>
                <w:sz w:val="18"/>
                <w:szCs w:val="16"/>
              </w:rPr>
            </w:pPr>
            <w:r w:rsidRPr="002E1264">
              <w:rPr>
                <w:rFonts w:ascii="Calibri" w:hAnsi="Calibri"/>
                <w:sz w:val="18"/>
                <w:szCs w:val="18"/>
                <w:u w:val="single"/>
              </w:rPr>
              <w:t>All N/A - This entire table is not applicable.</w:t>
            </w:r>
          </w:p>
        </w:tc>
      </w:tr>
      <w:tr w:rsidR="00284660" w14:paraId="504DFF84" w14:textId="77777777" w:rsidTr="00284660">
        <w:tc>
          <w:tcPr>
            <w:tcW w:w="535" w:type="dxa"/>
            <w:vAlign w:val="center"/>
          </w:tcPr>
          <w:p w14:paraId="10FE7205" w14:textId="77777777" w:rsidR="00284660" w:rsidRDefault="00284660" w:rsidP="00284660">
            <w:pPr>
              <w:jc w:val="center"/>
              <w:rPr>
                <w:rFonts w:ascii="Calibri" w:hAnsi="Calibri"/>
                <w:sz w:val="18"/>
                <w:szCs w:val="16"/>
              </w:rPr>
            </w:pPr>
            <w:r>
              <w:rPr>
                <w:rFonts w:ascii="Calibri" w:hAnsi="Calibri"/>
                <w:sz w:val="18"/>
                <w:szCs w:val="16"/>
              </w:rPr>
              <w:t>03</w:t>
            </w:r>
          </w:p>
        </w:tc>
        <w:tc>
          <w:tcPr>
            <w:tcW w:w="2340" w:type="dxa"/>
          </w:tcPr>
          <w:p w14:paraId="0C68E5B0" w14:textId="77777777" w:rsidR="00284660" w:rsidRDefault="00284660" w:rsidP="00284660">
            <w:pPr>
              <w:rPr>
                <w:rFonts w:ascii="Calibri" w:hAnsi="Calibri"/>
                <w:sz w:val="18"/>
                <w:szCs w:val="16"/>
              </w:rPr>
            </w:pPr>
            <w:r>
              <w:rPr>
                <w:rFonts w:ascii="Calibri" w:hAnsi="Calibri"/>
                <w:sz w:val="18"/>
                <w:szCs w:val="16"/>
              </w:rPr>
              <w:t>Correction Notes</w:t>
            </w:r>
          </w:p>
        </w:tc>
        <w:tc>
          <w:tcPr>
            <w:tcW w:w="7915" w:type="dxa"/>
          </w:tcPr>
          <w:p w14:paraId="2F40496F" w14:textId="77C26D3D" w:rsidR="00284660" w:rsidRDefault="00AD25E4" w:rsidP="00284660">
            <w:pPr>
              <w:rPr>
                <w:rFonts w:ascii="Calibri" w:hAnsi="Calibri"/>
                <w:sz w:val="18"/>
                <w:szCs w:val="16"/>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r w:rsidR="007F1AB9" w14:paraId="67B630F0" w14:textId="77777777" w:rsidTr="00D53DCC">
        <w:tc>
          <w:tcPr>
            <w:tcW w:w="10790" w:type="dxa"/>
            <w:gridSpan w:val="3"/>
            <w:vAlign w:val="center"/>
          </w:tcPr>
          <w:p w14:paraId="426CEC68" w14:textId="73BE316C" w:rsidR="007F1AB9" w:rsidRPr="007E6D92" w:rsidRDefault="007F1AB9" w:rsidP="00284660">
            <w:pPr>
              <w:rPr>
                <w:rFonts w:asciiTheme="minorHAnsi" w:hAnsi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30385F42" w14:textId="0E947BC5" w:rsidR="00284660" w:rsidRDefault="00284660" w:rsidP="00284660"/>
    <w:tbl>
      <w:tblPr>
        <w:tblStyle w:val="TableGrid"/>
        <w:tblW w:w="0" w:type="auto"/>
        <w:tblLook w:val="04A0" w:firstRow="1" w:lastRow="0" w:firstColumn="1" w:lastColumn="0" w:noHBand="0" w:noVBand="1"/>
      </w:tblPr>
      <w:tblGrid>
        <w:gridCol w:w="535"/>
        <w:gridCol w:w="2340"/>
        <w:gridCol w:w="7915"/>
      </w:tblGrid>
      <w:tr w:rsidR="00284660" w14:paraId="2AE8A5DF" w14:textId="77777777" w:rsidTr="00284660">
        <w:tc>
          <w:tcPr>
            <w:tcW w:w="10790" w:type="dxa"/>
            <w:gridSpan w:val="3"/>
          </w:tcPr>
          <w:p w14:paraId="7DAB2CF5" w14:textId="77777777" w:rsidR="00284660" w:rsidRPr="006120A6" w:rsidRDefault="00284660" w:rsidP="00284660">
            <w:pPr>
              <w:rPr>
                <w:rFonts w:ascii="Calibri" w:hAnsi="Calibri"/>
                <w:b/>
                <w:sz w:val="18"/>
                <w:szCs w:val="16"/>
              </w:rPr>
            </w:pPr>
            <w:r>
              <w:rPr>
                <w:rFonts w:ascii="Calibri" w:hAnsi="Calibri"/>
                <w:b/>
                <w:sz w:val="18"/>
                <w:szCs w:val="16"/>
              </w:rPr>
              <w:t>L. Special Requirements for Attached Porches</w:t>
            </w:r>
          </w:p>
        </w:tc>
      </w:tr>
      <w:tr w:rsidR="00284660" w14:paraId="4C9FC96F" w14:textId="77777777" w:rsidTr="00284660">
        <w:tc>
          <w:tcPr>
            <w:tcW w:w="535" w:type="dxa"/>
            <w:vAlign w:val="center"/>
          </w:tcPr>
          <w:p w14:paraId="3A302105" w14:textId="77777777" w:rsidR="00284660" w:rsidRPr="006120A6" w:rsidRDefault="00284660" w:rsidP="00284660">
            <w:pPr>
              <w:jc w:val="center"/>
              <w:rPr>
                <w:rFonts w:ascii="Calibri" w:hAnsi="Calibri"/>
                <w:sz w:val="18"/>
                <w:szCs w:val="16"/>
              </w:rPr>
            </w:pPr>
            <w:r>
              <w:rPr>
                <w:rFonts w:ascii="Calibri" w:hAnsi="Calibri"/>
                <w:sz w:val="18"/>
                <w:szCs w:val="16"/>
              </w:rPr>
              <w:t>01</w:t>
            </w:r>
          </w:p>
        </w:tc>
        <w:tc>
          <w:tcPr>
            <w:tcW w:w="10255" w:type="dxa"/>
            <w:gridSpan w:val="2"/>
          </w:tcPr>
          <w:p w14:paraId="636FA1D1" w14:textId="77777777" w:rsidR="00284660" w:rsidRPr="006120A6" w:rsidRDefault="00284660" w:rsidP="00284660">
            <w:pPr>
              <w:rPr>
                <w:rFonts w:ascii="Calibri" w:hAnsi="Calibri"/>
                <w:sz w:val="18"/>
                <w:szCs w:val="16"/>
              </w:rPr>
            </w:pPr>
            <w:r>
              <w:rPr>
                <w:rFonts w:ascii="Calibri" w:hAnsi="Calibri"/>
                <w:sz w:val="18"/>
                <w:szCs w:val="16"/>
              </w:rPr>
              <w:t>Exterior wall at the intersection of the porch roof is fully insulated above, below and behind the roof line.</w:t>
            </w:r>
          </w:p>
        </w:tc>
      </w:tr>
      <w:tr w:rsidR="00284660" w14:paraId="78A93FD5" w14:textId="77777777" w:rsidTr="00284660">
        <w:tc>
          <w:tcPr>
            <w:tcW w:w="535" w:type="dxa"/>
            <w:vAlign w:val="center"/>
          </w:tcPr>
          <w:p w14:paraId="28FF807E" w14:textId="77777777" w:rsidR="00284660" w:rsidRPr="006120A6" w:rsidRDefault="00284660" w:rsidP="00284660">
            <w:pPr>
              <w:jc w:val="center"/>
              <w:rPr>
                <w:rFonts w:ascii="Calibri" w:hAnsi="Calibri"/>
                <w:sz w:val="18"/>
                <w:szCs w:val="16"/>
              </w:rPr>
            </w:pPr>
            <w:r>
              <w:rPr>
                <w:rFonts w:ascii="Calibri" w:hAnsi="Calibri"/>
                <w:sz w:val="18"/>
                <w:szCs w:val="16"/>
              </w:rPr>
              <w:t>02</w:t>
            </w:r>
          </w:p>
        </w:tc>
        <w:tc>
          <w:tcPr>
            <w:tcW w:w="10255" w:type="dxa"/>
            <w:gridSpan w:val="2"/>
          </w:tcPr>
          <w:p w14:paraId="6CF11B17" w14:textId="77777777" w:rsidR="00284660" w:rsidRPr="006120A6" w:rsidRDefault="00284660" w:rsidP="00284660">
            <w:pPr>
              <w:rPr>
                <w:rFonts w:ascii="Calibri" w:hAnsi="Calibri"/>
                <w:sz w:val="18"/>
                <w:szCs w:val="16"/>
              </w:rPr>
            </w:pPr>
            <w:r>
              <w:rPr>
                <w:rFonts w:ascii="Calibri" w:hAnsi="Calibri"/>
                <w:sz w:val="18"/>
                <w:szCs w:val="16"/>
              </w:rPr>
              <w:t>Where truss framing is used, airtight blocking is used at the top and bottom of each wall/roof section and is insulated.</w:t>
            </w:r>
          </w:p>
        </w:tc>
      </w:tr>
      <w:tr w:rsidR="00284660" w14:paraId="74AD3306" w14:textId="77777777" w:rsidTr="001B1FF4">
        <w:tc>
          <w:tcPr>
            <w:tcW w:w="535" w:type="dxa"/>
            <w:vAlign w:val="center"/>
          </w:tcPr>
          <w:p w14:paraId="1002BF99" w14:textId="77777777" w:rsidR="00284660" w:rsidRDefault="00284660" w:rsidP="00284660">
            <w:pPr>
              <w:jc w:val="center"/>
              <w:rPr>
                <w:rFonts w:ascii="Calibri" w:hAnsi="Calibri"/>
                <w:sz w:val="18"/>
                <w:szCs w:val="16"/>
              </w:rPr>
            </w:pPr>
            <w:r>
              <w:rPr>
                <w:rFonts w:ascii="Calibri" w:hAnsi="Calibri"/>
                <w:sz w:val="18"/>
                <w:szCs w:val="16"/>
              </w:rPr>
              <w:t>03</w:t>
            </w:r>
          </w:p>
        </w:tc>
        <w:tc>
          <w:tcPr>
            <w:tcW w:w="2340" w:type="dxa"/>
            <w:vAlign w:val="center"/>
          </w:tcPr>
          <w:p w14:paraId="547D15BD" w14:textId="77777777" w:rsidR="00284660" w:rsidRDefault="00284660">
            <w:pPr>
              <w:rPr>
                <w:rFonts w:ascii="Calibri" w:hAnsi="Calibri"/>
                <w:sz w:val="18"/>
                <w:szCs w:val="16"/>
              </w:rPr>
            </w:pPr>
            <w:r>
              <w:rPr>
                <w:rFonts w:ascii="Calibri" w:hAnsi="Calibri"/>
                <w:sz w:val="18"/>
                <w:szCs w:val="16"/>
              </w:rPr>
              <w:t>Verification Status</w:t>
            </w:r>
          </w:p>
        </w:tc>
        <w:tc>
          <w:tcPr>
            <w:tcW w:w="7915" w:type="dxa"/>
          </w:tcPr>
          <w:p w14:paraId="5DB7E699"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73166DD8"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3E80F7BF" w14:textId="77777777" w:rsidR="00284660" w:rsidRPr="002E1264" w:rsidRDefault="00284660" w:rsidP="00284660">
            <w:pPr>
              <w:pStyle w:val="ListParagraph"/>
              <w:numPr>
                <w:ilvl w:val="0"/>
                <w:numId w:val="49"/>
              </w:numPr>
              <w:rPr>
                <w:rFonts w:ascii="Calibri" w:hAnsi="Calibri"/>
                <w:sz w:val="18"/>
                <w:szCs w:val="16"/>
              </w:rPr>
            </w:pPr>
            <w:r w:rsidRPr="002E1264">
              <w:rPr>
                <w:rFonts w:ascii="Calibri" w:hAnsi="Calibri"/>
                <w:sz w:val="18"/>
                <w:szCs w:val="18"/>
                <w:u w:val="single"/>
              </w:rPr>
              <w:t>All N/A - This entire table is not applicable.</w:t>
            </w:r>
          </w:p>
        </w:tc>
      </w:tr>
      <w:tr w:rsidR="00284660" w14:paraId="187EA5EE" w14:textId="77777777" w:rsidTr="00284660">
        <w:tc>
          <w:tcPr>
            <w:tcW w:w="535" w:type="dxa"/>
            <w:vAlign w:val="center"/>
          </w:tcPr>
          <w:p w14:paraId="338B68D0" w14:textId="77777777" w:rsidR="00284660" w:rsidRDefault="00284660" w:rsidP="00284660">
            <w:pPr>
              <w:jc w:val="center"/>
              <w:rPr>
                <w:rFonts w:ascii="Calibri" w:hAnsi="Calibri"/>
                <w:sz w:val="18"/>
                <w:szCs w:val="16"/>
              </w:rPr>
            </w:pPr>
            <w:r>
              <w:rPr>
                <w:rFonts w:ascii="Calibri" w:hAnsi="Calibri"/>
                <w:sz w:val="18"/>
                <w:szCs w:val="16"/>
              </w:rPr>
              <w:t>04</w:t>
            </w:r>
          </w:p>
        </w:tc>
        <w:tc>
          <w:tcPr>
            <w:tcW w:w="2340" w:type="dxa"/>
          </w:tcPr>
          <w:p w14:paraId="0640C251" w14:textId="77777777" w:rsidR="00284660" w:rsidRDefault="00284660" w:rsidP="00284660">
            <w:pPr>
              <w:rPr>
                <w:rFonts w:ascii="Calibri" w:hAnsi="Calibri"/>
                <w:sz w:val="18"/>
                <w:szCs w:val="16"/>
              </w:rPr>
            </w:pPr>
            <w:r>
              <w:rPr>
                <w:rFonts w:ascii="Calibri" w:hAnsi="Calibri"/>
                <w:sz w:val="18"/>
                <w:szCs w:val="16"/>
              </w:rPr>
              <w:t>Correction Notes</w:t>
            </w:r>
          </w:p>
        </w:tc>
        <w:tc>
          <w:tcPr>
            <w:tcW w:w="7915" w:type="dxa"/>
          </w:tcPr>
          <w:p w14:paraId="7D6B4D3A" w14:textId="0E3783AE" w:rsidR="00284660" w:rsidRDefault="00AD25E4" w:rsidP="00284660">
            <w:pPr>
              <w:rPr>
                <w:rFonts w:ascii="Calibri" w:hAnsi="Calibri"/>
                <w:sz w:val="18"/>
                <w:szCs w:val="16"/>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r w:rsidR="007F1AB9" w14:paraId="2AB1A70D" w14:textId="77777777" w:rsidTr="00D53DCC">
        <w:tc>
          <w:tcPr>
            <w:tcW w:w="10790" w:type="dxa"/>
            <w:gridSpan w:val="3"/>
            <w:vAlign w:val="center"/>
          </w:tcPr>
          <w:p w14:paraId="5BCB8B73" w14:textId="043A616A" w:rsidR="007F1AB9" w:rsidRPr="007E6D92" w:rsidRDefault="007F1AB9" w:rsidP="00284660">
            <w:pPr>
              <w:rPr>
                <w:rFonts w:asciiTheme="minorHAnsi" w:hAnsi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4A79E9D6" w14:textId="00897E55" w:rsidR="00AD25E4" w:rsidRDefault="00AD25E4"/>
    <w:tbl>
      <w:tblPr>
        <w:tblStyle w:val="TableGrid"/>
        <w:tblW w:w="0" w:type="auto"/>
        <w:tblLook w:val="04A0" w:firstRow="1" w:lastRow="0" w:firstColumn="1" w:lastColumn="0" w:noHBand="0" w:noVBand="1"/>
      </w:tblPr>
      <w:tblGrid>
        <w:gridCol w:w="554"/>
        <w:gridCol w:w="2321"/>
        <w:gridCol w:w="7915"/>
      </w:tblGrid>
      <w:tr w:rsidR="00284660" w:rsidRPr="00E93981" w14:paraId="145B7D1A" w14:textId="77777777" w:rsidTr="00284660">
        <w:tc>
          <w:tcPr>
            <w:tcW w:w="10790" w:type="dxa"/>
            <w:gridSpan w:val="3"/>
          </w:tcPr>
          <w:p w14:paraId="0146CE0D" w14:textId="0B2FF941" w:rsidR="00284660" w:rsidRPr="00E93981" w:rsidRDefault="00284660" w:rsidP="00284660">
            <w:pPr>
              <w:rPr>
                <w:rFonts w:ascii="Calibri" w:hAnsi="Calibri"/>
                <w:b/>
                <w:sz w:val="18"/>
                <w:szCs w:val="16"/>
              </w:rPr>
            </w:pPr>
            <w:r>
              <w:rPr>
                <w:rFonts w:ascii="Calibri" w:hAnsi="Calibri"/>
                <w:b/>
                <w:sz w:val="18"/>
                <w:szCs w:val="16"/>
              </w:rPr>
              <w:t>M</w:t>
            </w:r>
            <w:r w:rsidRPr="00E93981">
              <w:rPr>
                <w:rFonts w:ascii="Calibri" w:hAnsi="Calibri"/>
                <w:b/>
                <w:sz w:val="18"/>
                <w:szCs w:val="16"/>
              </w:rPr>
              <w:t>. Special Requirements for SPF Insulation</w:t>
            </w:r>
          </w:p>
        </w:tc>
      </w:tr>
      <w:tr w:rsidR="00284660" w:rsidRPr="00E93981" w14:paraId="20547F2E" w14:textId="77777777" w:rsidTr="00284660">
        <w:tc>
          <w:tcPr>
            <w:tcW w:w="554" w:type="dxa"/>
            <w:vAlign w:val="center"/>
          </w:tcPr>
          <w:p w14:paraId="14DB00A7" w14:textId="77777777" w:rsidR="00284660" w:rsidRPr="00E93981" w:rsidRDefault="00284660" w:rsidP="00284660">
            <w:pPr>
              <w:jc w:val="center"/>
              <w:rPr>
                <w:rFonts w:ascii="Calibri" w:hAnsi="Calibri"/>
                <w:sz w:val="18"/>
                <w:szCs w:val="16"/>
              </w:rPr>
            </w:pPr>
            <w:r w:rsidRPr="00E93981">
              <w:rPr>
                <w:rFonts w:ascii="Calibri" w:hAnsi="Calibri"/>
                <w:sz w:val="18"/>
                <w:szCs w:val="16"/>
              </w:rPr>
              <w:t>01</w:t>
            </w:r>
          </w:p>
        </w:tc>
        <w:tc>
          <w:tcPr>
            <w:tcW w:w="10236" w:type="dxa"/>
            <w:gridSpan w:val="2"/>
          </w:tcPr>
          <w:p w14:paraId="30B4BA1C" w14:textId="77777777" w:rsidR="00284660" w:rsidRPr="00E93981" w:rsidRDefault="00284660" w:rsidP="00284660">
            <w:pPr>
              <w:rPr>
                <w:rFonts w:ascii="Calibri" w:hAnsi="Calibri"/>
                <w:sz w:val="18"/>
                <w:szCs w:val="16"/>
              </w:rPr>
            </w:pPr>
            <w:r w:rsidRPr="00E93981">
              <w:rPr>
                <w:rFonts w:ascii="Calibri" w:hAnsi="Calibri"/>
                <w:sz w:val="18"/>
                <w:szCs w:val="16"/>
              </w:rPr>
              <w:t xml:space="preserve">Installed product meets the claimed R-value per inch. Non-standard values are supported by </w:t>
            </w:r>
            <w:r>
              <w:rPr>
                <w:rFonts w:ascii="Calibri" w:hAnsi="Calibri"/>
                <w:sz w:val="18"/>
                <w:szCs w:val="16"/>
              </w:rPr>
              <w:t>an</w:t>
            </w:r>
            <w:r w:rsidRPr="00E93981">
              <w:rPr>
                <w:rFonts w:ascii="Calibri" w:hAnsi="Calibri"/>
                <w:sz w:val="18"/>
                <w:szCs w:val="16"/>
              </w:rPr>
              <w:t xml:space="preserve"> ICC Evaluation Service Report (ESR) number (e.g., ESR-xxxx) and documented on the CF2R-ENV-03. Non-standard values are anything greater than R-5.8/inch for closed cell and R-3.6/inch for open cell.</w:t>
            </w:r>
          </w:p>
        </w:tc>
      </w:tr>
      <w:tr w:rsidR="00284660" w:rsidRPr="00E93981" w14:paraId="6694BE2E" w14:textId="77777777" w:rsidTr="00284660">
        <w:tc>
          <w:tcPr>
            <w:tcW w:w="554" w:type="dxa"/>
            <w:vAlign w:val="center"/>
          </w:tcPr>
          <w:p w14:paraId="649FCFFA" w14:textId="77777777" w:rsidR="00284660" w:rsidRPr="00E93981" w:rsidRDefault="00284660" w:rsidP="00284660">
            <w:pPr>
              <w:jc w:val="center"/>
              <w:rPr>
                <w:rFonts w:ascii="Calibri" w:hAnsi="Calibri"/>
                <w:sz w:val="18"/>
                <w:szCs w:val="16"/>
              </w:rPr>
            </w:pPr>
            <w:r w:rsidRPr="00E93981">
              <w:rPr>
                <w:rFonts w:ascii="Calibri" w:hAnsi="Calibri"/>
                <w:sz w:val="18"/>
                <w:szCs w:val="16"/>
              </w:rPr>
              <w:t>02</w:t>
            </w:r>
          </w:p>
        </w:tc>
        <w:tc>
          <w:tcPr>
            <w:tcW w:w="10236" w:type="dxa"/>
            <w:gridSpan w:val="2"/>
          </w:tcPr>
          <w:p w14:paraId="61FA9E38" w14:textId="77777777" w:rsidR="00284660" w:rsidRPr="00E93981" w:rsidRDefault="00284660" w:rsidP="00284660">
            <w:pPr>
              <w:rPr>
                <w:rFonts w:ascii="Calibri" w:hAnsi="Calibri"/>
                <w:sz w:val="18"/>
                <w:szCs w:val="16"/>
              </w:rPr>
            </w:pPr>
            <w:r w:rsidRPr="00E93981">
              <w:rPr>
                <w:rFonts w:ascii="Calibri" w:hAnsi="Calibri"/>
                <w:sz w:val="18"/>
                <w:szCs w:val="16"/>
              </w:rPr>
              <w:t>Installed thickness meets the required R-value from the Certificate of Compliance. Verified in at least 6 random places for each surface type: floors, walls, and ceilings.</w:t>
            </w:r>
          </w:p>
        </w:tc>
      </w:tr>
      <w:tr w:rsidR="00284660" w:rsidRPr="00E93981" w14:paraId="7686DEE0" w14:textId="77777777" w:rsidTr="00284660">
        <w:tc>
          <w:tcPr>
            <w:tcW w:w="554" w:type="dxa"/>
            <w:vAlign w:val="center"/>
          </w:tcPr>
          <w:p w14:paraId="7350E3DE" w14:textId="77777777" w:rsidR="00284660" w:rsidRPr="00E93981" w:rsidRDefault="00284660" w:rsidP="00284660">
            <w:pPr>
              <w:jc w:val="center"/>
              <w:rPr>
                <w:rFonts w:ascii="Calibri" w:hAnsi="Calibri"/>
                <w:sz w:val="18"/>
                <w:szCs w:val="16"/>
              </w:rPr>
            </w:pPr>
            <w:r w:rsidRPr="00E93981">
              <w:rPr>
                <w:rFonts w:ascii="Calibri" w:hAnsi="Calibri"/>
                <w:sz w:val="18"/>
                <w:szCs w:val="16"/>
              </w:rPr>
              <w:t>03</w:t>
            </w:r>
          </w:p>
        </w:tc>
        <w:tc>
          <w:tcPr>
            <w:tcW w:w="10236" w:type="dxa"/>
            <w:gridSpan w:val="2"/>
          </w:tcPr>
          <w:p w14:paraId="0142B0D7" w14:textId="77777777" w:rsidR="00284660" w:rsidRPr="00E93981" w:rsidRDefault="00284660" w:rsidP="00284660">
            <w:pPr>
              <w:rPr>
                <w:rFonts w:ascii="Calibri" w:hAnsi="Calibri"/>
                <w:sz w:val="18"/>
                <w:szCs w:val="16"/>
              </w:rPr>
            </w:pPr>
            <w:r w:rsidRPr="00E93981">
              <w:rPr>
                <w:rFonts w:ascii="Calibri" w:hAnsi="Calibri"/>
                <w:sz w:val="18"/>
                <w:szCs w:val="16"/>
              </w:rPr>
              <w:t>Insulation is spray applied to fully adhere to structural assembly framing, floor and ceiling joists, and other framing surfaces within the construction cavity.</w:t>
            </w:r>
          </w:p>
        </w:tc>
      </w:tr>
      <w:tr w:rsidR="00284660" w:rsidRPr="00E93981" w14:paraId="0D036285" w14:textId="77777777" w:rsidTr="00284660">
        <w:tc>
          <w:tcPr>
            <w:tcW w:w="554" w:type="dxa"/>
            <w:vAlign w:val="center"/>
          </w:tcPr>
          <w:p w14:paraId="2F212F1D" w14:textId="77777777" w:rsidR="00284660" w:rsidRPr="00E93981" w:rsidRDefault="00284660" w:rsidP="00284660">
            <w:pPr>
              <w:jc w:val="center"/>
              <w:rPr>
                <w:rFonts w:ascii="Calibri" w:hAnsi="Calibri"/>
                <w:sz w:val="18"/>
                <w:szCs w:val="16"/>
              </w:rPr>
            </w:pPr>
            <w:r w:rsidRPr="00E93981">
              <w:rPr>
                <w:rFonts w:ascii="Calibri" w:hAnsi="Calibri"/>
                <w:sz w:val="18"/>
                <w:szCs w:val="16"/>
              </w:rPr>
              <w:t>04</w:t>
            </w:r>
          </w:p>
        </w:tc>
        <w:tc>
          <w:tcPr>
            <w:tcW w:w="10236" w:type="dxa"/>
            <w:gridSpan w:val="2"/>
          </w:tcPr>
          <w:p w14:paraId="27193498" w14:textId="77777777" w:rsidR="00284660" w:rsidRPr="00E93981" w:rsidRDefault="00284660" w:rsidP="00284660">
            <w:pPr>
              <w:rPr>
                <w:rFonts w:ascii="Calibri" w:hAnsi="Calibri"/>
                <w:sz w:val="18"/>
                <w:szCs w:val="16"/>
              </w:rPr>
            </w:pPr>
            <w:r w:rsidRPr="00E93981">
              <w:rPr>
                <w:rFonts w:ascii="Calibri" w:hAnsi="Calibri"/>
                <w:sz w:val="18"/>
                <w:szCs w:val="16"/>
              </w:rPr>
              <w:t>If multiple layers are applied, each foam lift (e.g., spray application) adheres to the substrate and foam interfaces.</w:t>
            </w:r>
          </w:p>
        </w:tc>
      </w:tr>
      <w:tr w:rsidR="00284660" w:rsidRPr="00E93981" w14:paraId="46231F6B" w14:textId="77777777" w:rsidTr="00284660">
        <w:tc>
          <w:tcPr>
            <w:tcW w:w="554" w:type="dxa"/>
            <w:vAlign w:val="center"/>
          </w:tcPr>
          <w:p w14:paraId="55E73DBD" w14:textId="77777777" w:rsidR="00284660" w:rsidRPr="00E93981" w:rsidRDefault="00284660" w:rsidP="00284660">
            <w:pPr>
              <w:jc w:val="center"/>
              <w:rPr>
                <w:rFonts w:ascii="Calibri" w:hAnsi="Calibri"/>
                <w:sz w:val="18"/>
                <w:szCs w:val="16"/>
              </w:rPr>
            </w:pPr>
            <w:r w:rsidRPr="00E93981">
              <w:rPr>
                <w:rFonts w:ascii="Calibri" w:hAnsi="Calibri"/>
                <w:sz w:val="18"/>
                <w:szCs w:val="16"/>
              </w:rPr>
              <w:t>05</w:t>
            </w:r>
          </w:p>
        </w:tc>
        <w:tc>
          <w:tcPr>
            <w:tcW w:w="10236" w:type="dxa"/>
            <w:gridSpan w:val="2"/>
          </w:tcPr>
          <w:p w14:paraId="2338690F" w14:textId="77777777" w:rsidR="00284660" w:rsidRPr="00E93981" w:rsidRDefault="00284660" w:rsidP="00284660">
            <w:pPr>
              <w:rPr>
                <w:rFonts w:ascii="Calibri" w:hAnsi="Calibri"/>
                <w:sz w:val="18"/>
                <w:szCs w:val="16"/>
              </w:rPr>
            </w:pPr>
            <w:r w:rsidRPr="00E93981">
              <w:rPr>
                <w:rFonts w:ascii="Calibri" w:hAnsi="Calibri"/>
                <w:sz w:val="18"/>
                <w:szCs w:val="16"/>
              </w:rPr>
              <w:t>Closed cell SPF: In areas where an air barrier is required the foam is at least 2” thick.</w:t>
            </w:r>
          </w:p>
        </w:tc>
      </w:tr>
      <w:tr w:rsidR="00284660" w:rsidRPr="00E93981" w14:paraId="3DB42F82" w14:textId="77777777" w:rsidTr="00284660">
        <w:tc>
          <w:tcPr>
            <w:tcW w:w="554" w:type="dxa"/>
            <w:vAlign w:val="center"/>
          </w:tcPr>
          <w:p w14:paraId="4C7923D6" w14:textId="77777777" w:rsidR="00284660" w:rsidRPr="00E93981" w:rsidRDefault="00284660" w:rsidP="00284660">
            <w:pPr>
              <w:jc w:val="center"/>
              <w:rPr>
                <w:rFonts w:ascii="Calibri" w:hAnsi="Calibri"/>
                <w:sz w:val="18"/>
                <w:szCs w:val="16"/>
              </w:rPr>
            </w:pPr>
            <w:r w:rsidRPr="00E93981">
              <w:rPr>
                <w:rFonts w:ascii="Calibri" w:hAnsi="Calibri"/>
                <w:sz w:val="18"/>
                <w:szCs w:val="16"/>
              </w:rPr>
              <w:t>06</w:t>
            </w:r>
          </w:p>
        </w:tc>
        <w:tc>
          <w:tcPr>
            <w:tcW w:w="10236" w:type="dxa"/>
            <w:gridSpan w:val="2"/>
          </w:tcPr>
          <w:p w14:paraId="5E60AC05" w14:textId="77777777" w:rsidR="00284660" w:rsidRPr="00E93981" w:rsidRDefault="00284660" w:rsidP="00284660">
            <w:pPr>
              <w:rPr>
                <w:rFonts w:ascii="Calibri" w:hAnsi="Calibri"/>
                <w:sz w:val="18"/>
                <w:szCs w:val="16"/>
              </w:rPr>
            </w:pPr>
            <w:r w:rsidRPr="00E93981">
              <w:rPr>
                <w:rFonts w:ascii="Calibri" w:hAnsi="Calibri"/>
                <w:sz w:val="18"/>
                <w:szCs w:val="16"/>
              </w:rPr>
              <w:t>Open cell SPF: In areas where an air barrier is required the foam is at least 5.5” thick.</w:t>
            </w:r>
          </w:p>
        </w:tc>
      </w:tr>
      <w:tr w:rsidR="00284660" w:rsidRPr="00E93981" w14:paraId="66ECFDD5" w14:textId="77777777" w:rsidTr="00284660">
        <w:tc>
          <w:tcPr>
            <w:tcW w:w="554" w:type="dxa"/>
            <w:vAlign w:val="center"/>
          </w:tcPr>
          <w:p w14:paraId="448F5316" w14:textId="77777777" w:rsidR="00284660" w:rsidRPr="00E93981" w:rsidRDefault="00284660" w:rsidP="00284660">
            <w:pPr>
              <w:jc w:val="center"/>
              <w:rPr>
                <w:rFonts w:ascii="Calibri" w:hAnsi="Calibri"/>
                <w:sz w:val="18"/>
                <w:szCs w:val="16"/>
              </w:rPr>
            </w:pPr>
            <w:r w:rsidRPr="00E93981">
              <w:rPr>
                <w:rFonts w:ascii="Calibri" w:hAnsi="Calibri"/>
                <w:sz w:val="18"/>
                <w:szCs w:val="16"/>
              </w:rPr>
              <w:t>07</w:t>
            </w:r>
          </w:p>
        </w:tc>
        <w:tc>
          <w:tcPr>
            <w:tcW w:w="10236" w:type="dxa"/>
            <w:gridSpan w:val="2"/>
          </w:tcPr>
          <w:p w14:paraId="49734A0F" w14:textId="77777777" w:rsidR="00284660" w:rsidRPr="00E93981" w:rsidRDefault="00284660" w:rsidP="00284660">
            <w:pPr>
              <w:rPr>
                <w:rFonts w:ascii="Calibri" w:hAnsi="Calibri"/>
                <w:sz w:val="18"/>
                <w:szCs w:val="16"/>
              </w:rPr>
            </w:pPr>
            <w:r w:rsidRPr="00E93981">
              <w:rPr>
                <w:rFonts w:ascii="Calibri" w:hAnsi="Calibri"/>
                <w:sz w:val="18"/>
                <w:szCs w:val="16"/>
              </w:rPr>
              <w:t>Open cell SPF: Depressions in the foam insulation surface are not greater than 1/2” of the required thickness provided these depressions do not exceed 10% of the surface area being insulated.</w:t>
            </w:r>
          </w:p>
        </w:tc>
      </w:tr>
      <w:tr w:rsidR="00284660" w:rsidRPr="00E93981" w14:paraId="03409AF2" w14:textId="77777777" w:rsidTr="00284660">
        <w:tc>
          <w:tcPr>
            <w:tcW w:w="554" w:type="dxa"/>
            <w:vAlign w:val="center"/>
          </w:tcPr>
          <w:p w14:paraId="2CD2D329" w14:textId="77777777" w:rsidR="00284660" w:rsidRPr="00E93981" w:rsidRDefault="00284660" w:rsidP="00284660">
            <w:pPr>
              <w:jc w:val="center"/>
              <w:rPr>
                <w:rFonts w:ascii="Calibri" w:hAnsi="Calibri"/>
                <w:sz w:val="18"/>
                <w:szCs w:val="16"/>
              </w:rPr>
            </w:pPr>
            <w:r w:rsidRPr="00E93981">
              <w:rPr>
                <w:rFonts w:ascii="Calibri" w:hAnsi="Calibri"/>
                <w:sz w:val="18"/>
                <w:szCs w:val="16"/>
              </w:rPr>
              <w:t>08</w:t>
            </w:r>
          </w:p>
        </w:tc>
        <w:tc>
          <w:tcPr>
            <w:tcW w:w="10236" w:type="dxa"/>
            <w:gridSpan w:val="2"/>
          </w:tcPr>
          <w:p w14:paraId="2EFB8C42" w14:textId="77777777" w:rsidR="00284660" w:rsidRPr="00E93981" w:rsidRDefault="00284660" w:rsidP="00284660">
            <w:pPr>
              <w:rPr>
                <w:rFonts w:ascii="Calibri" w:hAnsi="Calibri"/>
                <w:sz w:val="18"/>
                <w:szCs w:val="16"/>
              </w:rPr>
            </w:pPr>
            <w:r w:rsidRPr="00E93981">
              <w:rPr>
                <w:rFonts w:ascii="Calibri" w:hAnsi="Calibri"/>
                <w:sz w:val="18"/>
                <w:szCs w:val="16"/>
              </w:rPr>
              <w:t xml:space="preserve">Open cell SPF: </w:t>
            </w:r>
            <w:r>
              <w:rPr>
                <w:rFonts w:ascii="Calibri" w:hAnsi="Calibri"/>
                <w:sz w:val="18"/>
                <w:szCs w:val="16"/>
              </w:rPr>
              <w:t>I</w:t>
            </w:r>
            <w:r w:rsidRPr="00E93981">
              <w:rPr>
                <w:rFonts w:ascii="Calibri" w:hAnsi="Calibri"/>
                <w:sz w:val="18"/>
                <w:szCs w:val="16"/>
              </w:rPr>
              <w:t xml:space="preserve">nsulation completely fills cavities of 2x4 framing. </w:t>
            </w:r>
          </w:p>
        </w:tc>
      </w:tr>
      <w:tr w:rsidR="00284660" w:rsidRPr="00E93981" w14:paraId="6A9CBF85" w14:textId="77777777" w:rsidTr="00284660">
        <w:tc>
          <w:tcPr>
            <w:tcW w:w="554" w:type="dxa"/>
            <w:vAlign w:val="center"/>
          </w:tcPr>
          <w:p w14:paraId="6084D6A8" w14:textId="77777777" w:rsidR="00284660" w:rsidRPr="00E93981" w:rsidRDefault="00284660" w:rsidP="00284660">
            <w:pPr>
              <w:jc w:val="center"/>
              <w:rPr>
                <w:rFonts w:ascii="Calibri" w:hAnsi="Calibri"/>
                <w:sz w:val="18"/>
                <w:szCs w:val="16"/>
              </w:rPr>
            </w:pPr>
            <w:r w:rsidRPr="00E93981">
              <w:rPr>
                <w:rFonts w:ascii="Calibri" w:hAnsi="Calibri"/>
                <w:sz w:val="18"/>
                <w:szCs w:val="16"/>
              </w:rPr>
              <w:t>09</w:t>
            </w:r>
          </w:p>
        </w:tc>
        <w:tc>
          <w:tcPr>
            <w:tcW w:w="10236" w:type="dxa"/>
            <w:gridSpan w:val="2"/>
          </w:tcPr>
          <w:p w14:paraId="632BD355" w14:textId="77777777" w:rsidR="00284660" w:rsidRPr="00E93981" w:rsidRDefault="00284660" w:rsidP="00284660">
            <w:pPr>
              <w:rPr>
                <w:rFonts w:ascii="Calibri" w:hAnsi="Calibri"/>
                <w:sz w:val="18"/>
                <w:szCs w:val="16"/>
              </w:rPr>
            </w:pPr>
            <w:r w:rsidRPr="00E93981">
              <w:rPr>
                <w:rFonts w:ascii="Calibri" w:hAnsi="Calibri"/>
                <w:sz w:val="18"/>
                <w:szCs w:val="16"/>
              </w:rPr>
              <w:t>SPF insulation is not applied directly to recessed lighting fixtures unless specifically allowed by manufacturer’s instructions. When not allowed, can lights are:</w:t>
            </w:r>
          </w:p>
          <w:p w14:paraId="23574EBB" w14:textId="77777777" w:rsidR="00284660" w:rsidRPr="00E93981" w:rsidRDefault="00284660" w:rsidP="00284660">
            <w:pPr>
              <w:pStyle w:val="ListParagraph"/>
              <w:numPr>
                <w:ilvl w:val="0"/>
                <w:numId w:val="45"/>
              </w:numPr>
              <w:rPr>
                <w:rFonts w:ascii="Calibri" w:hAnsi="Calibri"/>
                <w:sz w:val="18"/>
                <w:szCs w:val="16"/>
              </w:rPr>
            </w:pPr>
            <w:r w:rsidRPr="00E93981">
              <w:rPr>
                <w:rFonts w:ascii="Calibri" w:hAnsi="Calibri"/>
                <w:sz w:val="18"/>
                <w:szCs w:val="16"/>
              </w:rPr>
              <w:t xml:space="preserve">Covered with a </w:t>
            </w:r>
            <w:r w:rsidRPr="00E93981">
              <w:rPr>
                <w:rFonts w:ascii="Calibri" w:hAnsi="Calibri"/>
                <w:sz w:val="18"/>
                <w:szCs w:val="16"/>
                <w:u w:val="single"/>
              </w:rPr>
              <w:t>minimum of 1.5”</w:t>
            </w:r>
            <w:r w:rsidRPr="00E93981">
              <w:rPr>
                <w:rFonts w:ascii="Calibri" w:hAnsi="Calibri"/>
                <w:sz w:val="18"/>
                <w:szCs w:val="16"/>
              </w:rPr>
              <w:t xml:space="preserve"> of mineral fiber insulation; or</w:t>
            </w:r>
          </w:p>
          <w:p w14:paraId="67741028" w14:textId="77777777" w:rsidR="00284660" w:rsidRPr="00E93981" w:rsidRDefault="00284660" w:rsidP="00284660">
            <w:pPr>
              <w:pStyle w:val="ListParagraph"/>
              <w:numPr>
                <w:ilvl w:val="0"/>
                <w:numId w:val="45"/>
              </w:numPr>
              <w:rPr>
                <w:rFonts w:ascii="Calibri" w:hAnsi="Calibri"/>
                <w:sz w:val="18"/>
                <w:szCs w:val="16"/>
              </w:rPr>
            </w:pPr>
            <w:r w:rsidRPr="00E93981">
              <w:rPr>
                <w:rFonts w:ascii="Calibri" w:hAnsi="Calibri"/>
                <w:sz w:val="18"/>
                <w:szCs w:val="16"/>
              </w:rPr>
              <w:t>Enclosed in a manufacturer’s approved box fabricated from an approved material, such as 18 gauge sheet metal or ½” gypsum board.</w:t>
            </w:r>
          </w:p>
        </w:tc>
      </w:tr>
      <w:tr w:rsidR="00284660" w:rsidRPr="00E93981" w14:paraId="1B539941" w14:textId="77777777" w:rsidTr="001B1FF4">
        <w:tc>
          <w:tcPr>
            <w:tcW w:w="554" w:type="dxa"/>
            <w:vAlign w:val="center"/>
          </w:tcPr>
          <w:p w14:paraId="1A6C4E39" w14:textId="77777777" w:rsidR="00284660" w:rsidRPr="00E93981" w:rsidRDefault="00284660" w:rsidP="00284660">
            <w:pPr>
              <w:jc w:val="center"/>
              <w:rPr>
                <w:rFonts w:ascii="Calibri" w:hAnsi="Calibri"/>
                <w:sz w:val="18"/>
                <w:szCs w:val="16"/>
              </w:rPr>
            </w:pPr>
            <w:r>
              <w:rPr>
                <w:rFonts w:ascii="Calibri" w:hAnsi="Calibri"/>
                <w:sz w:val="18"/>
                <w:szCs w:val="16"/>
              </w:rPr>
              <w:t>10</w:t>
            </w:r>
          </w:p>
        </w:tc>
        <w:tc>
          <w:tcPr>
            <w:tcW w:w="2321" w:type="dxa"/>
            <w:vAlign w:val="center"/>
          </w:tcPr>
          <w:p w14:paraId="4801B2AE" w14:textId="77777777" w:rsidR="00284660" w:rsidRPr="00E93981" w:rsidRDefault="00284660">
            <w:pPr>
              <w:rPr>
                <w:rFonts w:ascii="Calibri" w:hAnsi="Calibri"/>
                <w:sz w:val="18"/>
                <w:szCs w:val="16"/>
              </w:rPr>
            </w:pPr>
            <w:r>
              <w:rPr>
                <w:rFonts w:ascii="Calibri" w:hAnsi="Calibri"/>
                <w:sz w:val="18"/>
                <w:szCs w:val="16"/>
              </w:rPr>
              <w:t>Verification Status</w:t>
            </w:r>
          </w:p>
        </w:tc>
        <w:tc>
          <w:tcPr>
            <w:tcW w:w="7915" w:type="dxa"/>
          </w:tcPr>
          <w:p w14:paraId="04308C1D"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557BF246"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0F0A5B0C" w14:textId="77777777" w:rsidR="00284660" w:rsidRPr="002E1264" w:rsidRDefault="00284660" w:rsidP="00284660">
            <w:pPr>
              <w:pStyle w:val="ListParagraph"/>
              <w:numPr>
                <w:ilvl w:val="0"/>
                <w:numId w:val="49"/>
              </w:numPr>
              <w:rPr>
                <w:rFonts w:ascii="Calibri" w:hAnsi="Calibri"/>
                <w:sz w:val="18"/>
                <w:szCs w:val="16"/>
              </w:rPr>
            </w:pPr>
            <w:r w:rsidRPr="002E1264">
              <w:rPr>
                <w:rFonts w:ascii="Calibri" w:hAnsi="Calibri"/>
                <w:sz w:val="18"/>
                <w:szCs w:val="18"/>
                <w:u w:val="single"/>
              </w:rPr>
              <w:t>All N/A - This entire table is not applicable.</w:t>
            </w:r>
          </w:p>
        </w:tc>
      </w:tr>
      <w:tr w:rsidR="00284660" w:rsidRPr="00E93981" w14:paraId="7D18F5B2" w14:textId="77777777" w:rsidTr="00284660">
        <w:tc>
          <w:tcPr>
            <w:tcW w:w="554" w:type="dxa"/>
            <w:vAlign w:val="center"/>
          </w:tcPr>
          <w:p w14:paraId="712B076F" w14:textId="77777777" w:rsidR="00284660" w:rsidRPr="00E93981" w:rsidRDefault="00284660" w:rsidP="00284660">
            <w:pPr>
              <w:jc w:val="center"/>
              <w:rPr>
                <w:rFonts w:ascii="Calibri" w:hAnsi="Calibri"/>
                <w:sz w:val="18"/>
                <w:szCs w:val="16"/>
              </w:rPr>
            </w:pPr>
            <w:r>
              <w:rPr>
                <w:rFonts w:ascii="Calibri" w:hAnsi="Calibri"/>
                <w:sz w:val="18"/>
                <w:szCs w:val="16"/>
              </w:rPr>
              <w:t>11</w:t>
            </w:r>
          </w:p>
        </w:tc>
        <w:tc>
          <w:tcPr>
            <w:tcW w:w="2321" w:type="dxa"/>
          </w:tcPr>
          <w:p w14:paraId="1AC92FB4" w14:textId="77777777" w:rsidR="00284660" w:rsidRPr="00E93981" w:rsidRDefault="00284660" w:rsidP="00284660">
            <w:pPr>
              <w:rPr>
                <w:rFonts w:ascii="Calibri" w:hAnsi="Calibri"/>
                <w:sz w:val="18"/>
                <w:szCs w:val="16"/>
              </w:rPr>
            </w:pPr>
            <w:r>
              <w:rPr>
                <w:rFonts w:ascii="Calibri" w:hAnsi="Calibri"/>
                <w:sz w:val="18"/>
                <w:szCs w:val="16"/>
              </w:rPr>
              <w:t>Notes</w:t>
            </w:r>
          </w:p>
        </w:tc>
        <w:tc>
          <w:tcPr>
            <w:tcW w:w="7915" w:type="dxa"/>
          </w:tcPr>
          <w:p w14:paraId="3337C1F7" w14:textId="00C28188" w:rsidR="00284660" w:rsidRPr="00E93981" w:rsidRDefault="00AD25E4" w:rsidP="00284660">
            <w:pPr>
              <w:rPr>
                <w:rFonts w:ascii="Calibri" w:hAnsi="Calibri"/>
                <w:sz w:val="18"/>
                <w:szCs w:val="16"/>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r w:rsidR="007F1AB9" w:rsidRPr="00E93981" w14:paraId="72B42220" w14:textId="77777777" w:rsidTr="00D53DCC">
        <w:tc>
          <w:tcPr>
            <w:tcW w:w="10790" w:type="dxa"/>
            <w:gridSpan w:val="3"/>
            <w:vAlign w:val="center"/>
          </w:tcPr>
          <w:p w14:paraId="71194D37" w14:textId="21DB5093" w:rsidR="007F1AB9" w:rsidRPr="007E6D92" w:rsidRDefault="007F1AB9" w:rsidP="00284660">
            <w:pPr>
              <w:rPr>
                <w:rFonts w:asciiTheme="minorHAnsi" w:hAnsi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4196AD1E" w14:textId="77777777" w:rsidR="00284660" w:rsidRPr="00E93981" w:rsidRDefault="00284660" w:rsidP="00284660">
      <w:pPr>
        <w:rPr>
          <w:rFonts w:ascii="Calibri" w:hAnsi="Calibri"/>
          <w:sz w:val="16"/>
          <w:szCs w:val="16"/>
        </w:rPr>
      </w:pPr>
    </w:p>
    <w:tbl>
      <w:tblPr>
        <w:tblStyle w:val="TableGrid"/>
        <w:tblW w:w="0" w:type="auto"/>
        <w:tblLook w:val="04A0" w:firstRow="1" w:lastRow="0" w:firstColumn="1" w:lastColumn="0" w:noHBand="0" w:noVBand="1"/>
      </w:tblPr>
      <w:tblGrid>
        <w:gridCol w:w="535"/>
        <w:gridCol w:w="10255"/>
      </w:tblGrid>
      <w:tr w:rsidR="00284660" w14:paraId="5364B324" w14:textId="77777777" w:rsidTr="00284660">
        <w:tc>
          <w:tcPr>
            <w:tcW w:w="10790" w:type="dxa"/>
            <w:gridSpan w:val="2"/>
          </w:tcPr>
          <w:p w14:paraId="4C7C30B0" w14:textId="77777777" w:rsidR="00284660" w:rsidRPr="002E1264" w:rsidRDefault="00284660" w:rsidP="00284660">
            <w:pPr>
              <w:rPr>
                <w:rFonts w:ascii="Calibri" w:hAnsi="Calibri"/>
                <w:b/>
                <w:sz w:val="18"/>
                <w:szCs w:val="16"/>
              </w:rPr>
            </w:pPr>
            <w:r w:rsidRPr="002E1264">
              <w:rPr>
                <w:rFonts w:ascii="Calibri" w:hAnsi="Calibri"/>
                <w:b/>
                <w:sz w:val="18"/>
                <w:szCs w:val="16"/>
              </w:rPr>
              <w:t>N. Determination of HERS Verification Compliance</w:t>
            </w:r>
          </w:p>
        </w:tc>
      </w:tr>
      <w:tr w:rsidR="00284660" w14:paraId="08107975" w14:textId="77777777" w:rsidTr="00284660">
        <w:tc>
          <w:tcPr>
            <w:tcW w:w="10790" w:type="dxa"/>
            <w:gridSpan w:val="2"/>
            <w:vAlign w:val="center"/>
          </w:tcPr>
          <w:p w14:paraId="593958CC" w14:textId="77777777" w:rsidR="00284660" w:rsidRPr="002E1264" w:rsidRDefault="00284660" w:rsidP="00284660">
            <w:pPr>
              <w:rPr>
                <w:rFonts w:ascii="Calibri" w:hAnsi="Calibri"/>
                <w:sz w:val="18"/>
                <w:szCs w:val="16"/>
              </w:rPr>
            </w:pPr>
            <w:r>
              <w:rPr>
                <w:rFonts w:ascii="Calibri" w:hAnsi="Calibri"/>
                <w:sz w:val="18"/>
                <w:szCs w:val="16"/>
              </w:rPr>
              <w:t>All applicable sections of this document shall indicate compliance with the specified verification protocol requirements in order for this Certificate of Verification as a whole to be determined to be in compliance.</w:t>
            </w:r>
          </w:p>
        </w:tc>
      </w:tr>
      <w:tr w:rsidR="00284660" w14:paraId="446BF18A" w14:textId="77777777" w:rsidTr="00284660">
        <w:tc>
          <w:tcPr>
            <w:tcW w:w="535" w:type="dxa"/>
            <w:vAlign w:val="center"/>
          </w:tcPr>
          <w:p w14:paraId="7B102DD4" w14:textId="77777777" w:rsidR="00284660" w:rsidRPr="002E1264" w:rsidRDefault="00284660" w:rsidP="00284660">
            <w:pPr>
              <w:jc w:val="center"/>
              <w:rPr>
                <w:rFonts w:ascii="Calibri" w:hAnsi="Calibri"/>
                <w:sz w:val="18"/>
                <w:szCs w:val="16"/>
              </w:rPr>
            </w:pPr>
            <w:r>
              <w:rPr>
                <w:rFonts w:ascii="Calibri" w:hAnsi="Calibri"/>
                <w:sz w:val="18"/>
                <w:szCs w:val="16"/>
              </w:rPr>
              <w:t>01</w:t>
            </w:r>
          </w:p>
        </w:tc>
        <w:tc>
          <w:tcPr>
            <w:tcW w:w="10255" w:type="dxa"/>
          </w:tcPr>
          <w:p w14:paraId="36BB244A" w14:textId="150156BD" w:rsidR="00284660" w:rsidRPr="002E1264" w:rsidRDefault="00F15384" w:rsidP="00284660">
            <w:pPr>
              <w:rPr>
                <w:rFonts w:ascii="Calibri" w:hAnsi="Calibri"/>
                <w:sz w:val="18"/>
                <w:szCs w:val="16"/>
              </w:rPr>
            </w:pPr>
            <w:r>
              <w:rPr>
                <w:rFonts w:asciiTheme="minorHAnsi" w:hAnsiTheme="minorHAnsi"/>
                <w:sz w:val="18"/>
                <w:szCs w:val="18"/>
              </w:rPr>
              <w:t>&lt;&lt;if A06, B08, C06, D09, E06, F06, G0</w:t>
            </w:r>
            <w:ins w:id="340" w:author="Author" w:date="2018-12-17T14:35:00Z">
              <w:r w:rsidR="009722A7">
                <w:rPr>
                  <w:rFonts w:asciiTheme="minorHAnsi" w:hAnsiTheme="minorHAnsi"/>
                  <w:sz w:val="18"/>
                  <w:szCs w:val="18"/>
                </w:rPr>
                <w:t>4</w:t>
              </w:r>
            </w:ins>
            <w:del w:id="341" w:author="Author" w:date="2018-12-17T14:35:00Z">
              <w:r w:rsidDel="009722A7">
                <w:rPr>
                  <w:rFonts w:asciiTheme="minorHAnsi" w:hAnsiTheme="minorHAnsi"/>
                  <w:sz w:val="18"/>
                  <w:szCs w:val="18"/>
                </w:rPr>
                <w:delText>5</w:delText>
              </w:r>
            </w:del>
            <w:r>
              <w:rPr>
                <w:rFonts w:asciiTheme="minorHAnsi" w:hAnsiTheme="minorHAnsi"/>
                <w:sz w:val="18"/>
                <w:szCs w:val="18"/>
              </w:rPr>
              <w:t>, H05, I04, J02</w:t>
            </w:r>
            <w:r w:rsidR="00157899">
              <w:rPr>
                <w:rFonts w:asciiTheme="minorHAnsi" w:hAnsiTheme="minorHAnsi"/>
                <w:sz w:val="18"/>
                <w:szCs w:val="18"/>
              </w:rPr>
              <w:t xml:space="preserve">, </w:t>
            </w:r>
            <w:r>
              <w:rPr>
                <w:rFonts w:asciiTheme="minorHAnsi" w:hAnsiTheme="minorHAnsi"/>
                <w:sz w:val="18"/>
                <w:szCs w:val="18"/>
              </w:rPr>
              <w:t>K02, L03 or M10</w:t>
            </w:r>
            <w:r w:rsidR="00157899">
              <w:rPr>
                <w:rFonts w:asciiTheme="minorHAnsi" w:hAnsiTheme="minorHAnsi"/>
                <w:sz w:val="18"/>
                <w:szCs w:val="18"/>
              </w:rPr>
              <w:t xml:space="preserve"> = Fail, then display: Does not comply: One or more specified verification protocol requirements on this document are not met; else display: Complies: All specified verification protocol requirements on this document are met&gt;&gt;</w:t>
            </w:r>
          </w:p>
        </w:tc>
      </w:tr>
    </w:tbl>
    <w:p w14:paraId="476004E9" w14:textId="49A92B98" w:rsidR="001D0977" w:rsidRPr="000313E6" w:rsidRDefault="001D0977" w:rsidP="004451C0">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rPr>
      </w:pPr>
    </w:p>
    <w:sectPr w:rsidR="001D0977" w:rsidRPr="000313E6" w:rsidSect="007164F6">
      <w:headerReference w:type="default" r:id="rId18"/>
      <w:pgSz w:w="12240" w:h="15840"/>
      <w:pgMar w:top="720"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CF3326" w14:textId="77777777" w:rsidR="00CF5FC6" w:rsidRDefault="00CF5FC6" w:rsidP="000C31FB">
      <w:pPr>
        <w:pStyle w:val="FootnoteText"/>
      </w:pPr>
      <w:r>
        <w:separator/>
      </w:r>
    </w:p>
  </w:endnote>
  <w:endnote w:type="continuationSeparator" w:id="0">
    <w:p w14:paraId="16C0A4CE" w14:textId="77777777" w:rsidR="00CF5FC6" w:rsidRDefault="00CF5FC6" w:rsidP="000C31FB">
      <w:pPr>
        <w:pStyle w:val="FootnoteText"/>
      </w:pPr>
      <w:r>
        <w:continuationSeparator/>
      </w:r>
    </w:p>
  </w:endnote>
  <w:endnote w:type="continuationNotice" w:id="1">
    <w:p w14:paraId="6307A714" w14:textId="77777777" w:rsidR="00CF5FC6" w:rsidRDefault="00CF5F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D7E19" w14:textId="77777777" w:rsidR="007948DC" w:rsidRDefault="007948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F645A" w14:textId="77777777" w:rsidR="00CF5FC6" w:rsidRPr="00F23A32" w:rsidRDefault="00CF5FC6" w:rsidP="00DD6228">
    <w:pPr>
      <w:pStyle w:val="Footer"/>
      <w:tabs>
        <w:tab w:val="right" w:pos="10800"/>
      </w:tabs>
      <w:rPr>
        <w:rFonts w:ascii="Calibri" w:hAnsi="Calibri"/>
        <w:i w:val="0"/>
      </w:rPr>
    </w:pPr>
    <w:r w:rsidRPr="00F23A32">
      <w:rPr>
        <w:rFonts w:ascii="Calibri" w:hAnsi="Calibri"/>
        <w:i w:val="0"/>
      </w:rPr>
      <w:t xml:space="preserve">Registration Number:                                                           Registration Date/Time:                                           HERS Provider:                       </w:t>
    </w:r>
  </w:p>
  <w:p w14:paraId="002F645B" w14:textId="44AB1A7A" w:rsidR="00CF5FC6" w:rsidRPr="00F23A32" w:rsidRDefault="00CF5FC6" w:rsidP="00DD6228">
    <w:pPr>
      <w:pStyle w:val="Footer"/>
      <w:tabs>
        <w:tab w:val="right" w:pos="10800"/>
      </w:tabs>
      <w:rPr>
        <w:rFonts w:ascii="Calibri" w:hAnsi="Calibri"/>
        <w:i w:val="0"/>
      </w:rPr>
    </w:pPr>
    <w:r w:rsidRPr="00F23A32">
      <w:rPr>
        <w:rFonts w:ascii="Calibri" w:hAnsi="Calibri"/>
        <w:i w:val="0"/>
      </w:rPr>
      <w:t xml:space="preserve">CA Building Energy Efficiency Standards - </w:t>
    </w:r>
    <w:r>
      <w:rPr>
        <w:rFonts w:ascii="Calibri" w:hAnsi="Calibri"/>
        <w:i w:val="0"/>
      </w:rPr>
      <w:t>2019</w:t>
    </w:r>
    <w:r w:rsidRPr="00F23A32">
      <w:rPr>
        <w:rFonts w:ascii="Calibri" w:hAnsi="Calibri"/>
        <w:i w:val="0"/>
      </w:rPr>
      <w:t xml:space="preserve"> Residential Compliance</w:t>
    </w:r>
    <w:r w:rsidRPr="00F23A32">
      <w:rPr>
        <w:rFonts w:ascii="Calibri" w:hAnsi="Calibri"/>
        <w:i w:val="0"/>
      </w:rPr>
      <w:tab/>
    </w:r>
    <w:r>
      <w:rPr>
        <w:rFonts w:ascii="Calibri" w:hAnsi="Calibri"/>
        <w:i w:val="0"/>
      </w:rP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8F81E" w14:textId="77777777" w:rsidR="007948DC" w:rsidRDefault="007948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786B3E" w14:textId="77777777" w:rsidR="00CF5FC6" w:rsidRDefault="00CF5FC6" w:rsidP="000C31FB">
      <w:pPr>
        <w:pStyle w:val="FootnoteText"/>
      </w:pPr>
      <w:r>
        <w:separator/>
      </w:r>
    </w:p>
  </w:footnote>
  <w:footnote w:type="continuationSeparator" w:id="0">
    <w:p w14:paraId="382619B2" w14:textId="77777777" w:rsidR="00CF5FC6" w:rsidRDefault="00CF5FC6" w:rsidP="000C31FB">
      <w:pPr>
        <w:pStyle w:val="FootnoteText"/>
      </w:pPr>
      <w:r>
        <w:continuationSeparator/>
      </w:r>
    </w:p>
  </w:footnote>
  <w:footnote w:type="continuationNotice" w:id="1">
    <w:p w14:paraId="316B704F" w14:textId="77777777" w:rsidR="00CF5FC6" w:rsidRDefault="00CF5FC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F6448" w14:textId="77777777" w:rsidR="00CF5FC6" w:rsidRDefault="009722A7">
    <w:pPr>
      <w:pStyle w:val="Header"/>
    </w:pPr>
    <w:r>
      <w:rPr>
        <w:noProof/>
      </w:rPr>
      <w:pict w14:anchorId="002F64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8291766" o:spid="_x0000_s2049" type="#_x0000_t75" style="position:absolute;margin-left:0;margin-top:0;width:540pt;height:405pt;z-index:-251658239;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F6449" w14:textId="1565C3EB" w:rsidR="00CF5FC6" w:rsidRPr="007770C5" w:rsidRDefault="00CF5FC6" w:rsidP="007E07F8">
    <w:pPr>
      <w:suppressAutoHyphens/>
      <w:ind w:left="-90"/>
      <w:rPr>
        <w:rFonts w:ascii="Arial" w:hAnsi="Arial" w:cs="Arial"/>
        <w:sz w:val="14"/>
        <w:szCs w:val="14"/>
      </w:rPr>
    </w:pPr>
    <w:r>
      <w:rPr>
        <w:noProof/>
      </w:rPr>
      <w:drawing>
        <wp:anchor distT="0" distB="0" distL="114300" distR="114300" simplePos="0" relativeHeight="251658247" behindDoc="0" locked="0" layoutInCell="1" allowOverlap="1" wp14:anchorId="4BD91C3A" wp14:editId="4AE02E87">
          <wp:simplePos x="0" y="0"/>
          <wp:positionH relativeFrom="column">
            <wp:posOffset>6539865</wp:posOffset>
          </wp:positionH>
          <wp:positionV relativeFrom="paragraph">
            <wp:posOffset>40005</wp:posOffset>
          </wp:positionV>
          <wp:extent cx="357505" cy="309880"/>
          <wp:effectExtent l="0" t="0" r="4445" b="0"/>
          <wp:wrapSquare wrapText="bothSides"/>
          <wp:docPr id="9" name="Picture 9"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7505" cy="309880"/>
                  </a:xfrm>
                  <a:prstGeom prst="rect">
                    <a:avLst/>
                  </a:prstGeom>
                  <a:noFill/>
                </pic:spPr>
              </pic:pic>
            </a:graphicData>
          </a:graphic>
          <wp14:sizeRelH relativeFrom="page">
            <wp14:pctWidth>0</wp14:pctWidth>
          </wp14:sizeRelH>
          <wp14:sizeRelV relativeFrom="page">
            <wp14:pctHeight>0</wp14:pctHeight>
          </wp14:sizeRelV>
        </wp:anchor>
      </w:drawing>
    </w:r>
    <w:r w:rsidR="009722A7">
      <w:rPr>
        <w:noProof/>
      </w:rPr>
      <w:pict w14:anchorId="002F64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8291767" o:spid="_x0000_s2050" type="#_x0000_t75" style="position:absolute;left:0;text-align:left;margin-left:0;margin-top:0;width:540pt;height:405pt;z-index:-251658238;mso-position-horizontal:center;mso-position-horizontal-relative:margin;mso-position-vertical:center;mso-position-vertical-relative:margin" o:allowincell="f">
          <v:imagedata r:id="rId2" o:title="" gain="19661f" blacklevel="22938f"/>
          <w10:wrap anchorx="margin" anchory="margin"/>
        </v:shape>
      </w:pict>
    </w:r>
    <w:r w:rsidRPr="007770C5">
      <w:rPr>
        <w:rFonts w:ascii="Arial" w:hAnsi="Arial" w:cs="Arial"/>
        <w:sz w:val="14"/>
        <w:szCs w:val="14"/>
      </w:rPr>
      <w:t>STATE OF CALIFORNIA</w:t>
    </w:r>
  </w:p>
  <w:p w14:paraId="002F644A" w14:textId="0BE5EC71" w:rsidR="00CF5FC6" w:rsidRPr="007770C5" w:rsidRDefault="007948DC" w:rsidP="007E07F8">
    <w:pPr>
      <w:suppressAutoHyphens/>
      <w:ind w:left="-90"/>
      <w:rPr>
        <w:rFonts w:ascii="Arial" w:hAnsi="Arial" w:cs="Arial"/>
        <w:b/>
        <w:sz w:val="24"/>
        <w:szCs w:val="24"/>
      </w:rPr>
    </w:pPr>
    <w:ins w:id="8" w:author="Author" w:date="2018-12-17T09:50:00Z">
      <w:r>
        <w:rPr>
          <w:rFonts w:ascii="Arial" w:hAnsi="Arial" w:cs="Arial"/>
          <w:b/>
          <w:sz w:val="24"/>
          <w:szCs w:val="24"/>
        </w:rPr>
        <w:t xml:space="preserve">QII - </w:t>
      </w:r>
    </w:ins>
    <w:r w:rsidR="00CF5FC6">
      <w:rPr>
        <w:rFonts w:ascii="Arial" w:hAnsi="Arial" w:cs="Arial"/>
        <w:b/>
        <w:sz w:val="24"/>
        <w:szCs w:val="24"/>
      </w:rPr>
      <w:t>INSULATION INSTALLATION</w:t>
    </w:r>
  </w:p>
  <w:p w14:paraId="002F644B" w14:textId="35C02340" w:rsidR="00CF5FC6" w:rsidRPr="007770C5" w:rsidRDefault="00CF5FC6" w:rsidP="007E07F8">
    <w:pPr>
      <w:suppressAutoHyphens/>
      <w:ind w:left="-90"/>
      <w:rPr>
        <w:rFonts w:ascii="Arial" w:hAnsi="Arial" w:cs="Arial"/>
        <w:sz w:val="14"/>
        <w:szCs w:val="14"/>
      </w:rPr>
    </w:pPr>
    <w:r>
      <w:rPr>
        <w:rFonts w:ascii="Arial" w:hAnsi="Arial" w:cs="Arial"/>
        <w:sz w:val="14"/>
        <w:szCs w:val="14"/>
      </w:rPr>
      <w:t>CEC-CF3R-ENV-22-H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9"/>
      <w:gridCol w:w="2974"/>
      <w:gridCol w:w="2726"/>
    </w:tblGrid>
    <w:tr w:rsidR="00CF5FC6" w:rsidRPr="00F85124" w14:paraId="002F644E" w14:textId="77777777">
      <w:trPr>
        <w:cantSplit/>
        <w:trHeight w:val="288"/>
      </w:trPr>
      <w:tc>
        <w:tcPr>
          <w:tcW w:w="3738" w:type="pct"/>
          <w:gridSpan w:val="2"/>
          <w:tcBorders>
            <w:right w:val="nil"/>
          </w:tcBorders>
          <w:vAlign w:val="center"/>
        </w:tcPr>
        <w:p w14:paraId="002F644C" w14:textId="271513B6" w:rsidR="00CF5FC6" w:rsidRPr="00F93D3F" w:rsidRDefault="00CF5FC6" w:rsidP="009533B1">
          <w:pPr>
            <w:pStyle w:val="Style17"/>
            <w:rPr>
              <w:b/>
            </w:rPr>
          </w:pPr>
          <w:r w:rsidRPr="00F93D3F">
            <w:t xml:space="preserve">CERTIFICATE OF </w:t>
          </w:r>
          <w:r>
            <w:t>VERIFICATION</w:t>
          </w:r>
        </w:p>
      </w:tc>
      <w:tc>
        <w:tcPr>
          <w:tcW w:w="1262" w:type="pct"/>
          <w:tcBorders>
            <w:left w:val="nil"/>
          </w:tcBorders>
          <w:tcMar>
            <w:left w:w="115" w:type="dxa"/>
            <w:right w:w="115" w:type="dxa"/>
          </w:tcMar>
          <w:vAlign w:val="center"/>
        </w:tcPr>
        <w:p w14:paraId="002F644D" w14:textId="6EA1FAAA" w:rsidR="00CF5FC6" w:rsidRPr="00F93D3F" w:rsidRDefault="00CF5FC6" w:rsidP="006B4560">
          <w:pPr>
            <w:pStyle w:val="Style18"/>
            <w:rPr>
              <w:b/>
            </w:rPr>
          </w:pPr>
          <w:r w:rsidRPr="00F93D3F">
            <w:t>CF</w:t>
          </w:r>
          <w:r>
            <w:t>3</w:t>
          </w:r>
          <w:r w:rsidRPr="00F93D3F">
            <w:t>R-ENV-2</w:t>
          </w:r>
          <w:r>
            <w:t>2</w:t>
          </w:r>
          <w:r w:rsidRPr="00F93D3F">
            <w:t>-H</w:t>
          </w:r>
        </w:p>
      </w:tc>
    </w:tr>
    <w:tr w:rsidR="00CF5FC6" w:rsidRPr="00F85124" w14:paraId="002F6450" w14:textId="77777777">
      <w:trPr>
        <w:cantSplit/>
        <w:trHeight w:val="288"/>
      </w:trPr>
      <w:tc>
        <w:tcPr>
          <w:tcW w:w="5000" w:type="pct"/>
          <w:gridSpan w:val="3"/>
        </w:tcPr>
        <w:p w14:paraId="002F644F" w14:textId="4A037AAD" w:rsidR="00CF5FC6" w:rsidRPr="00F93D3F" w:rsidRDefault="00CF5FC6" w:rsidP="00DE432F">
          <w:pPr>
            <w:pStyle w:val="Style19"/>
            <w:tabs>
              <w:tab w:val="clear" w:pos="10543"/>
              <w:tab w:val="right" w:pos="10809"/>
            </w:tabs>
            <w:rPr>
              <w:sz w:val="12"/>
              <w:szCs w:val="12"/>
            </w:rPr>
          </w:pPr>
          <w:bookmarkStart w:id="9" w:name="OLE_LINK1"/>
          <w:r w:rsidRPr="00F93D3F">
            <w:t xml:space="preserve">Quality Insulation Installation (QII) - Insulation </w:t>
          </w:r>
          <w:bookmarkEnd w:id="9"/>
          <w:r>
            <w:t>Installation</w:t>
          </w:r>
          <w:r w:rsidRPr="00F93D3F">
            <w:tab/>
            <w:t xml:space="preserve">(Page </w:t>
          </w:r>
          <w:r>
            <w:fldChar w:fldCharType="begin"/>
          </w:r>
          <w:r>
            <w:instrText xml:space="preserve"> PAGE   \* MERGEFORMAT </w:instrText>
          </w:r>
          <w:r>
            <w:fldChar w:fldCharType="separate"/>
          </w:r>
          <w:r w:rsidR="009722A7" w:rsidRPr="009722A7">
            <w:rPr>
              <w:bCs w:val="0"/>
              <w:noProof/>
            </w:rPr>
            <w:t>3</w:t>
          </w:r>
          <w:r>
            <w:rPr>
              <w:bCs w:val="0"/>
              <w:noProof/>
            </w:rPr>
            <w:fldChar w:fldCharType="end"/>
          </w:r>
          <w:r w:rsidRPr="00F93D3F">
            <w:t xml:space="preserve"> of </w:t>
          </w:r>
          <w:r>
            <w:rPr>
              <w:noProof/>
            </w:rPr>
            <w:fldChar w:fldCharType="begin"/>
          </w:r>
          <w:r>
            <w:rPr>
              <w:noProof/>
            </w:rPr>
            <w:instrText xml:space="preserve"> SECTIONPAGES   \* MERGEFORMAT </w:instrText>
          </w:r>
          <w:r>
            <w:rPr>
              <w:noProof/>
            </w:rPr>
            <w:fldChar w:fldCharType="separate"/>
          </w:r>
          <w:r w:rsidR="009722A7">
            <w:rPr>
              <w:noProof/>
            </w:rPr>
            <w:t>6</w:t>
          </w:r>
          <w:r>
            <w:rPr>
              <w:noProof/>
            </w:rPr>
            <w:fldChar w:fldCharType="end"/>
          </w:r>
          <w:r w:rsidRPr="00F93D3F">
            <w:t>)</w:t>
          </w:r>
        </w:p>
      </w:tc>
    </w:tr>
    <w:tr w:rsidR="00CF5FC6" w:rsidRPr="00F85124" w14:paraId="002F6454" w14:textId="77777777">
      <w:trPr>
        <w:cantSplit/>
        <w:trHeight w:val="288"/>
      </w:trPr>
      <w:tc>
        <w:tcPr>
          <w:tcW w:w="0" w:type="auto"/>
        </w:tcPr>
        <w:p w14:paraId="002F6451" w14:textId="77777777" w:rsidR="00CF5FC6" w:rsidRPr="00F93D3F" w:rsidRDefault="00CF5FC6" w:rsidP="006B4560">
          <w:pPr>
            <w:pStyle w:val="Style20"/>
          </w:pPr>
          <w:r w:rsidRPr="00F93D3F">
            <w:t>Project Name:</w:t>
          </w:r>
        </w:p>
      </w:tc>
      <w:tc>
        <w:tcPr>
          <w:tcW w:w="1377" w:type="pct"/>
        </w:tcPr>
        <w:p w14:paraId="002F6452" w14:textId="77777777" w:rsidR="00CF5FC6" w:rsidRPr="00F93D3F" w:rsidRDefault="00CF5FC6" w:rsidP="006B4560">
          <w:pPr>
            <w:pStyle w:val="Style20"/>
          </w:pPr>
          <w:r w:rsidRPr="00F93D3F">
            <w:t>Enforcement Agency:</w:t>
          </w:r>
        </w:p>
      </w:tc>
      <w:tc>
        <w:tcPr>
          <w:tcW w:w="1262" w:type="pct"/>
        </w:tcPr>
        <w:p w14:paraId="002F6453" w14:textId="77777777" w:rsidR="00CF5FC6" w:rsidRPr="00F93D3F" w:rsidRDefault="00CF5FC6" w:rsidP="006B4560">
          <w:pPr>
            <w:pStyle w:val="Style20"/>
          </w:pPr>
          <w:r w:rsidRPr="00F93D3F">
            <w:t>Permit Number:</w:t>
          </w:r>
        </w:p>
      </w:tc>
    </w:tr>
    <w:tr w:rsidR="00CF5FC6" w:rsidRPr="00F85124" w14:paraId="002F6458" w14:textId="77777777">
      <w:trPr>
        <w:cantSplit/>
        <w:trHeight w:val="288"/>
      </w:trPr>
      <w:tc>
        <w:tcPr>
          <w:tcW w:w="0" w:type="auto"/>
        </w:tcPr>
        <w:p w14:paraId="002F6455" w14:textId="77777777" w:rsidR="00CF5FC6" w:rsidRPr="00F93D3F" w:rsidRDefault="00CF5FC6" w:rsidP="006B4560">
          <w:pPr>
            <w:pStyle w:val="Style20"/>
            <w:rPr>
              <w:vertAlign w:val="superscript"/>
            </w:rPr>
          </w:pPr>
          <w:r w:rsidRPr="00F93D3F">
            <w:t>Dwelling Address:</w:t>
          </w:r>
        </w:p>
      </w:tc>
      <w:tc>
        <w:tcPr>
          <w:tcW w:w="1377" w:type="pct"/>
        </w:tcPr>
        <w:p w14:paraId="002F6456" w14:textId="77777777" w:rsidR="00CF5FC6" w:rsidRPr="00F93D3F" w:rsidRDefault="00CF5FC6" w:rsidP="006B4560">
          <w:pPr>
            <w:pStyle w:val="Style20"/>
            <w:rPr>
              <w:vertAlign w:val="superscript"/>
            </w:rPr>
          </w:pPr>
          <w:r w:rsidRPr="00F93D3F">
            <w:t>City</w:t>
          </w:r>
        </w:p>
      </w:tc>
      <w:tc>
        <w:tcPr>
          <w:tcW w:w="1262" w:type="pct"/>
        </w:tcPr>
        <w:p w14:paraId="002F6457" w14:textId="77777777" w:rsidR="00CF5FC6" w:rsidRPr="00F93D3F" w:rsidRDefault="00CF5FC6" w:rsidP="006B4560">
          <w:pPr>
            <w:pStyle w:val="Style20"/>
            <w:rPr>
              <w:vertAlign w:val="superscript"/>
            </w:rPr>
          </w:pPr>
          <w:r w:rsidRPr="00F93D3F">
            <w:t>Zip Code</w:t>
          </w:r>
        </w:p>
      </w:tc>
    </w:tr>
  </w:tbl>
  <w:p w14:paraId="002F6459" w14:textId="77777777" w:rsidR="00CF5FC6" w:rsidRDefault="00CF5F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F645C" w14:textId="77777777" w:rsidR="00CF5FC6" w:rsidRDefault="009722A7">
    <w:pPr>
      <w:pStyle w:val="Header"/>
    </w:pPr>
    <w:r>
      <w:rPr>
        <w:noProof/>
      </w:rPr>
      <w:pict w14:anchorId="002F64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8291765" o:spid="_x0000_s2052" type="#_x0000_t75" style="position:absolute;margin-left:0;margin-top:0;width:540pt;height:405pt;z-index:-251658240;mso-position-horizontal:center;mso-position-horizontal-relative:margin;mso-position-vertical:center;mso-position-vertical-relative:margin" o:allowincell="f">
          <v:imagedata r:id="rId1" o:titl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F645D" w14:textId="77777777" w:rsidR="00CF5FC6" w:rsidRDefault="009722A7">
    <w:pPr>
      <w:pStyle w:val="Header"/>
    </w:pPr>
    <w:r>
      <w:rPr>
        <w:noProof/>
      </w:rPr>
      <w:pict w14:anchorId="002F6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8291769" o:spid="_x0000_s2053" type="#_x0000_t75" style="position:absolute;margin-left:0;margin-top:0;width:540pt;height:405pt;z-index:-251658236;mso-position-horizontal:center;mso-position-horizontal-relative:margin;mso-position-vertical:center;mso-position-vertical-relative:margin" o:allowincell="f">
          <v:imagedata r:id="rId1" o:titl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073"/>
      <w:gridCol w:w="2726"/>
    </w:tblGrid>
    <w:tr w:rsidR="00CF5FC6" w:rsidRPr="00F85124" w14:paraId="002F6460" w14:textId="77777777">
      <w:trPr>
        <w:cantSplit/>
        <w:trHeight w:val="288"/>
      </w:trPr>
      <w:tc>
        <w:tcPr>
          <w:tcW w:w="3738" w:type="pct"/>
          <w:tcBorders>
            <w:right w:val="nil"/>
          </w:tcBorders>
          <w:vAlign w:val="center"/>
        </w:tcPr>
        <w:p w14:paraId="002F645E" w14:textId="0687B25E" w:rsidR="00CF5FC6" w:rsidRPr="00F93D3F" w:rsidRDefault="00CF5FC6" w:rsidP="00F23A32">
          <w:pPr>
            <w:pStyle w:val="Style17"/>
            <w:rPr>
              <w:b/>
            </w:rPr>
          </w:pPr>
          <w:r w:rsidRPr="00F93D3F">
            <w:t xml:space="preserve">CERTIFICATE OF INSTALLATION – </w:t>
          </w:r>
          <w:r>
            <w:t>USER INSTRUCTIONS</w:t>
          </w:r>
        </w:p>
      </w:tc>
      <w:tc>
        <w:tcPr>
          <w:tcW w:w="1262" w:type="pct"/>
          <w:tcBorders>
            <w:left w:val="nil"/>
          </w:tcBorders>
          <w:tcMar>
            <w:left w:w="115" w:type="dxa"/>
            <w:right w:w="115" w:type="dxa"/>
          </w:tcMar>
          <w:vAlign w:val="center"/>
        </w:tcPr>
        <w:p w14:paraId="002F645F" w14:textId="77777777" w:rsidR="00CF5FC6" w:rsidRPr="00F93D3F" w:rsidRDefault="00CF5FC6" w:rsidP="006B4560">
          <w:pPr>
            <w:pStyle w:val="Style18"/>
            <w:rPr>
              <w:b/>
            </w:rPr>
          </w:pPr>
          <w:r w:rsidRPr="00F93D3F">
            <w:t>CF2R-ENV-2</w:t>
          </w:r>
          <w:r>
            <w:t>3</w:t>
          </w:r>
          <w:r w:rsidRPr="00F93D3F">
            <w:t>-H</w:t>
          </w:r>
        </w:p>
      </w:tc>
    </w:tr>
    <w:tr w:rsidR="00CF5FC6" w:rsidRPr="00F85124" w14:paraId="002F6462" w14:textId="77777777">
      <w:trPr>
        <w:cantSplit/>
        <w:trHeight w:val="288"/>
      </w:trPr>
      <w:tc>
        <w:tcPr>
          <w:tcW w:w="5000" w:type="pct"/>
          <w:gridSpan w:val="2"/>
        </w:tcPr>
        <w:p w14:paraId="002F6461" w14:textId="361DD4BD" w:rsidR="00CF5FC6" w:rsidRPr="00F93D3F" w:rsidRDefault="00CF5FC6">
          <w:pPr>
            <w:pStyle w:val="Style19"/>
            <w:tabs>
              <w:tab w:val="clear" w:pos="10543"/>
              <w:tab w:val="right" w:pos="10809"/>
            </w:tabs>
            <w:rPr>
              <w:sz w:val="12"/>
              <w:szCs w:val="12"/>
            </w:rPr>
          </w:pPr>
          <w:r w:rsidRPr="00F93D3F">
            <w:t>Quality Insulation Installation (QII) – Insulation - ENV-2</w:t>
          </w:r>
          <w:r>
            <w:t>3</w:t>
          </w:r>
          <w:r w:rsidRPr="00F93D3F">
            <w:tab/>
            <w:t xml:space="preserve">(Page </w:t>
          </w:r>
          <w:r>
            <w:fldChar w:fldCharType="begin"/>
          </w:r>
          <w:r>
            <w:instrText xml:space="preserve"> PAGE   \* MERGEFORMAT </w:instrText>
          </w:r>
          <w:r>
            <w:fldChar w:fldCharType="separate"/>
          </w:r>
          <w:r w:rsidRPr="005B61AC">
            <w:rPr>
              <w:bCs w:val="0"/>
              <w:noProof/>
            </w:rPr>
            <w:t>3</w:t>
          </w:r>
          <w:r>
            <w:rPr>
              <w:bCs w:val="0"/>
              <w:noProof/>
            </w:rPr>
            <w:fldChar w:fldCharType="end"/>
          </w:r>
          <w:r w:rsidRPr="00F93D3F">
            <w:t xml:space="preserve"> of </w:t>
          </w:r>
          <w:r>
            <w:t>3</w:t>
          </w:r>
          <w:r w:rsidRPr="00F93D3F">
            <w:t>)</w:t>
          </w:r>
        </w:p>
      </w:tc>
    </w:tr>
  </w:tbl>
  <w:p w14:paraId="002F6463" w14:textId="1ED26F81" w:rsidR="00CF5FC6" w:rsidRDefault="009722A7">
    <w:pPr>
      <w:pStyle w:val="Header"/>
    </w:pPr>
    <w:r>
      <w:rPr>
        <w:noProof/>
      </w:rPr>
      <w:pict w14:anchorId="002F64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8291770" o:spid="_x0000_s2056" type="#_x0000_t75" style="position:absolute;margin-left:0;margin-top:0;width:540pt;height:405pt;z-index:-251658235;mso-position-horizontal:center;mso-position-horizontal-relative:margin;mso-position-vertical:center;mso-position-vertical-relative:margin" o:allowincell="f">
          <v:imagedata r:id="rId1" o:title=""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F6465" w14:textId="77777777" w:rsidR="00CF5FC6" w:rsidRDefault="009722A7">
    <w:pPr>
      <w:pStyle w:val="Header"/>
    </w:pPr>
    <w:r>
      <w:rPr>
        <w:noProof/>
      </w:rPr>
      <w:pict w14:anchorId="002F6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8291768" o:spid="_x0000_s2055" type="#_x0000_t75" style="position:absolute;margin-left:0;margin-top:0;width:540pt;height:405pt;z-index:-251658237;mso-position-horizontal:center;mso-position-horizontal-relative:margin;mso-position-vertical:center;mso-position-vertical-relative:margin" o:allowincell="f">
          <v:imagedata r:id="rId1" o:title=""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073"/>
      <w:gridCol w:w="2726"/>
    </w:tblGrid>
    <w:tr w:rsidR="00CF5FC6" w:rsidRPr="00F85124" w14:paraId="002F6468" w14:textId="77777777">
      <w:trPr>
        <w:cantSplit/>
        <w:trHeight w:val="288"/>
      </w:trPr>
      <w:tc>
        <w:tcPr>
          <w:tcW w:w="3738" w:type="pct"/>
          <w:tcBorders>
            <w:right w:val="nil"/>
          </w:tcBorders>
          <w:vAlign w:val="center"/>
        </w:tcPr>
        <w:p w14:paraId="002F6466" w14:textId="571A4BE2" w:rsidR="00CF5FC6" w:rsidRPr="00F93D3F" w:rsidRDefault="00CF5FC6">
          <w:pPr>
            <w:pStyle w:val="Style17"/>
            <w:rPr>
              <w:b/>
            </w:rPr>
          </w:pPr>
          <w:r>
            <w:rPr>
              <w:noProof/>
            </w:rPr>
            <w:drawing>
              <wp:anchor distT="0" distB="0" distL="114300" distR="114300" simplePos="0" relativeHeight="251658246" behindDoc="1" locked="0" layoutInCell="0" allowOverlap="1" wp14:anchorId="002F6473" wp14:editId="1BD8690B">
                <wp:simplePos x="0" y="0"/>
                <wp:positionH relativeFrom="margin">
                  <wp:align>center</wp:align>
                </wp:positionH>
                <wp:positionV relativeFrom="margin">
                  <wp:align>center</wp:align>
                </wp:positionV>
                <wp:extent cx="6858000" cy="51435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858000" cy="5143500"/>
                        </a:xfrm>
                        <a:prstGeom prst="rect">
                          <a:avLst/>
                        </a:prstGeom>
                        <a:noFill/>
                      </pic:spPr>
                    </pic:pic>
                  </a:graphicData>
                </a:graphic>
                <wp14:sizeRelH relativeFrom="page">
                  <wp14:pctWidth>0</wp14:pctWidth>
                </wp14:sizeRelH>
                <wp14:sizeRelV relativeFrom="page">
                  <wp14:pctHeight>0</wp14:pctHeight>
                </wp14:sizeRelV>
              </wp:anchor>
            </w:drawing>
          </w:r>
          <w:r w:rsidRPr="00F93D3F">
            <w:t xml:space="preserve">CERTIFICATE OF </w:t>
          </w:r>
          <w:r>
            <w:t>VERIFICATION</w:t>
          </w:r>
          <w:r w:rsidRPr="00F93D3F">
            <w:t xml:space="preserve"> – </w:t>
          </w:r>
          <w:r>
            <w:t>USER INSTRUCTIONS</w:t>
          </w:r>
        </w:p>
      </w:tc>
      <w:tc>
        <w:tcPr>
          <w:tcW w:w="1262" w:type="pct"/>
          <w:tcBorders>
            <w:left w:val="nil"/>
          </w:tcBorders>
          <w:tcMar>
            <w:left w:w="115" w:type="dxa"/>
            <w:right w:w="115" w:type="dxa"/>
          </w:tcMar>
          <w:vAlign w:val="center"/>
        </w:tcPr>
        <w:p w14:paraId="002F6467" w14:textId="26DE0E52" w:rsidR="00CF5FC6" w:rsidRPr="00F93D3F" w:rsidRDefault="00CF5FC6" w:rsidP="00796F89">
          <w:pPr>
            <w:pStyle w:val="Style18"/>
            <w:rPr>
              <w:b/>
            </w:rPr>
          </w:pPr>
          <w:r w:rsidRPr="00F93D3F">
            <w:t>CF</w:t>
          </w:r>
          <w:r>
            <w:t>3</w:t>
          </w:r>
          <w:r w:rsidRPr="00F93D3F">
            <w:t>R-ENV-2</w:t>
          </w:r>
          <w:r>
            <w:t>2</w:t>
          </w:r>
          <w:r w:rsidRPr="00F93D3F">
            <w:t>-H</w:t>
          </w:r>
        </w:p>
      </w:tc>
    </w:tr>
    <w:tr w:rsidR="00CF5FC6" w:rsidRPr="00F85124" w14:paraId="002F646A" w14:textId="77777777">
      <w:trPr>
        <w:cantSplit/>
        <w:trHeight w:val="288"/>
      </w:trPr>
      <w:tc>
        <w:tcPr>
          <w:tcW w:w="5000" w:type="pct"/>
          <w:gridSpan w:val="2"/>
        </w:tcPr>
        <w:p w14:paraId="002F6469" w14:textId="2C727070" w:rsidR="00CF5FC6" w:rsidRPr="00F93D3F" w:rsidRDefault="00CF5FC6" w:rsidP="00796F89">
          <w:pPr>
            <w:pStyle w:val="Style19"/>
            <w:tabs>
              <w:tab w:val="clear" w:pos="10543"/>
              <w:tab w:val="right" w:pos="10809"/>
            </w:tabs>
            <w:rPr>
              <w:sz w:val="12"/>
              <w:szCs w:val="12"/>
            </w:rPr>
          </w:pPr>
          <w:r w:rsidRPr="00F93D3F">
            <w:t>Quality Insulation Installation (QII) – Insulation - ENV-2</w:t>
          </w:r>
          <w:r>
            <w:t>2</w:t>
          </w:r>
          <w:r w:rsidRPr="00F93D3F">
            <w:tab/>
            <w:t xml:space="preserve">(Page </w:t>
          </w:r>
          <w:r>
            <w:rPr>
              <w:bCs w:val="0"/>
              <w:noProof/>
            </w:rPr>
            <w:fldChar w:fldCharType="begin"/>
          </w:r>
          <w:r>
            <w:rPr>
              <w:bCs w:val="0"/>
              <w:noProof/>
            </w:rPr>
            <w:instrText xml:space="preserve"> SECTIONPAGES   \* MERGEFORMAT </w:instrText>
          </w:r>
          <w:r>
            <w:rPr>
              <w:bCs w:val="0"/>
              <w:noProof/>
            </w:rPr>
            <w:fldChar w:fldCharType="separate"/>
          </w:r>
          <w:r w:rsidR="009722A7">
            <w:rPr>
              <w:bCs w:val="0"/>
              <w:noProof/>
            </w:rPr>
            <w:t>3</w:t>
          </w:r>
          <w:r>
            <w:rPr>
              <w:bCs w:val="0"/>
              <w:noProof/>
            </w:rPr>
            <w:fldChar w:fldCharType="end"/>
          </w:r>
          <w:r w:rsidRPr="00F93D3F">
            <w:t xml:space="preserve"> of </w:t>
          </w:r>
          <w:r>
            <w:rPr>
              <w:noProof/>
            </w:rPr>
            <w:fldChar w:fldCharType="begin"/>
          </w:r>
          <w:r>
            <w:rPr>
              <w:noProof/>
            </w:rPr>
            <w:instrText xml:space="preserve"> SECTIONPAGES   \* MERGEFORMAT </w:instrText>
          </w:r>
          <w:r>
            <w:rPr>
              <w:noProof/>
            </w:rPr>
            <w:fldChar w:fldCharType="separate"/>
          </w:r>
          <w:r w:rsidR="009722A7">
            <w:rPr>
              <w:noProof/>
            </w:rPr>
            <w:t>3</w:t>
          </w:r>
          <w:r>
            <w:rPr>
              <w:noProof/>
            </w:rPr>
            <w:fldChar w:fldCharType="end"/>
          </w:r>
          <w:r w:rsidRPr="00F93D3F">
            <w:t>)</w:t>
          </w:r>
        </w:p>
      </w:tc>
    </w:tr>
  </w:tbl>
  <w:p w14:paraId="002F646B" w14:textId="77777777" w:rsidR="00CF5FC6" w:rsidRDefault="00CF5FC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073"/>
      <w:gridCol w:w="2726"/>
    </w:tblGrid>
    <w:tr w:rsidR="00CF5FC6" w:rsidRPr="00F85124" w14:paraId="04ADBC98" w14:textId="77777777">
      <w:trPr>
        <w:cantSplit/>
        <w:trHeight w:val="288"/>
      </w:trPr>
      <w:tc>
        <w:tcPr>
          <w:tcW w:w="3738" w:type="pct"/>
          <w:tcBorders>
            <w:right w:val="nil"/>
          </w:tcBorders>
          <w:vAlign w:val="center"/>
        </w:tcPr>
        <w:p w14:paraId="3A80E816" w14:textId="2FD824E0" w:rsidR="00CF5FC6" w:rsidRPr="00F93D3F" w:rsidRDefault="00CF5FC6">
          <w:pPr>
            <w:pStyle w:val="Style17"/>
            <w:rPr>
              <w:b/>
            </w:rPr>
          </w:pPr>
          <w:r>
            <w:rPr>
              <w:noProof/>
            </w:rPr>
            <w:drawing>
              <wp:anchor distT="0" distB="0" distL="114300" distR="114300" simplePos="0" relativeHeight="251658248" behindDoc="1" locked="0" layoutInCell="0" allowOverlap="1" wp14:anchorId="46EA2D27" wp14:editId="20D303E4">
                <wp:simplePos x="0" y="0"/>
                <wp:positionH relativeFrom="margin">
                  <wp:align>center</wp:align>
                </wp:positionH>
                <wp:positionV relativeFrom="margin">
                  <wp:align>center</wp:align>
                </wp:positionV>
                <wp:extent cx="6858000" cy="51435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858000" cy="5143500"/>
                        </a:xfrm>
                        <a:prstGeom prst="rect">
                          <a:avLst/>
                        </a:prstGeom>
                        <a:noFill/>
                      </pic:spPr>
                    </pic:pic>
                  </a:graphicData>
                </a:graphic>
                <wp14:sizeRelH relativeFrom="page">
                  <wp14:pctWidth>0</wp14:pctWidth>
                </wp14:sizeRelH>
                <wp14:sizeRelV relativeFrom="page">
                  <wp14:pctHeight>0</wp14:pctHeight>
                </wp14:sizeRelV>
              </wp:anchor>
            </w:drawing>
          </w:r>
          <w:r w:rsidRPr="00F93D3F">
            <w:t xml:space="preserve">CERTIFICATE OF </w:t>
          </w:r>
          <w:r>
            <w:t>VERIFICATION</w:t>
          </w:r>
          <w:r w:rsidRPr="00F93D3F">
            <w:t xml:space="preserve"> – </w:t>
          </w:r>
          <w:r w:rsidRPr="00C3169C">
            <w:t>DATA FIELD DEFINITIONS AND CALCULATIONS</w:t>
          </w:r>
        </w:p>
      </w:tc>
      <w:tc>
        <w:tcPr>
          <w:tcW w:w="1262" w:type="pct"/>
          <w:tcBorders>
            <w:left w:val="nil"/>
          </w:tcBorders>
          <w:tcMar>
            <w:left w:w="115" w:type="dxa"/>
            <w:right w:w="115" w:type="dxa"/>
          </w:tcMar>
          <w:vAlign w:val="center"/>
        </w:tcPr>
        <w:p w14:paraId="7E545780" w14:textId="120B6AFD" w:rsidR="00CF5FC6" w:rsidRPr="00F93D3F" w:rsidRDefault="00CF5FC6" w:rsidP="00796F89">
          <w:pPr>
            <w:pStyle w:val="Style18"/>
            <w:rPr>
              <w:b/>
            </w:rPr>
          </w:pPr>
          <w:r w:rsidRPr="00F93D3F">
            <w:t>CF</w:t>
          </w:r>
          <w:r>
            <w:t>3</w:t>
          </w:r>
          <w:r w:rsidRPr="00F93D3F">
            <w:t>R-ENV-2</w:t>
          </w:r>
          <w:r>
            <w:t>2</w:t>
          </w:r>
          <w:r w:rsidRPr="00F93D3F">
            <w:t>-H</w:t>
          </w:r>
        </w:p>
      </w:tc>
    </w:tr>
    <w:tr w:rsidR="00CF5FC6" w:rsidRPr="00F85124" w14:paraId="6F5B6C55" w14:textId="77777777">
      <w:trPr>
        <w:cantSplit/>
        <w:trHeight w:val="288"/>
      </w:trPr>
      <w:tc>
        <w:tcPr>
          <w:tcW w:w="5000" w:type="pct"/>
          <w:gridSpan w:val="2"/>
        </w:tcPr>
        <w:p w14:paraId="1828C6B2" w14:textId="3D0FF6B2" w:rsidR="00CF5FC6" w:rsidRPr="00F93D3F" w:rsidRDefault="00CF5FC6" w:rsidP="00796F89">
          <w:pPr>
            <w:pStyle w:val="Style19"/>
            <w:tabs>
              <w:tab w:val="clear" w:pos="10543"/>
              <w:tab w:val="right" w:pos="10809"/>
            </w:tabs>
            <w:rPr>
              <w:sz w:val="12"/>
              <w:szCs w:val="12"/>
            </w:rPr>
          </w:pPr>
          <w:r w:rsidRPr="00F93D3F">
            <w:t>Quality Insulation Installation (QII) – Insulation - ENV-2</w:t>
          </w:r>
          <w:r>
            <w:t>2</w:t>
          </w:r>
          <w:r w:rsidRPr="00F93D3F">
            <w:tab/>
            <w:t xml:space="preserve">(Page </w:t>
          </w:r>
          <w:r>
            <w:rPr>
              <w:bCs w:val="0"/>
              <w:noProof/>
            </w:rPr>
            <w:fldChar w:fldCharType="begin"/>
          </w:r>
          <w:r>
            <w:rPr>
              <w:bCs w:val="0"/>
              <w:noProof/>
            </w:rPr>
            <w:instrText xml:space="preserve"> SECTIONPAGES   \* MERGEFORMAT </w:instrText>
          </w:r>
          <w:r>
            <w:rPr>
              <w:bCs w:val="0"/>
              <w:noProof/>
            </w:rPr>
            <w:fldChar w:fldCharType="separate"/>
          </w:r>
          <w:r w:rsidR="009722A7">
            <w:rPr>
              <w:bCs w:val="0"/>
              <w:noProof/>
            </w:rPr>
            <w:t>5</w:t>
          </w:r>
          <w:r>
            <w:rPr>
              <w:bCs w:val="0"/>
              <w:noProof/>
            </w:rPr>
            <w:fldChar w:fldCharType="end"/>
          </w:r>
          <w:r w:rsidRPr="00F93D3F">
            <w:t xml:space="preserve"> of </w:t>
          </w:r>
          <w:r>
            <w:rPr>
              <w:noProof/>
            </w:rPr>
            <w:fldChar w:fldCharType="begin"/>
          </w:r>
          <w:r>
            <w:rPr>
              <w:noProof/>
            </w:rPr>
            <w:instrText xml:space="preserve"> SECTIONPAGES   \* MERGEFORMAT </w:instrText>
          </w:r>
          <w:r>
            <w:rPr>
              <w:noProof/>
            </w:rPr>
            <w:fldChar w:fldCharType="separate"/>
          </w:r>
          <w:r w:rsidR="009722A7">
            <w:rPr>
              <w:noProof/>
            </w:rPr>
            <w:t>5</w:t>
          </w:r>
          <w:r>
            <w:rPr>
              <w:noProof/>
            </w:rPr>
            <w:fldChar w:fldCharType="end"/>
          </w:r>
          <w:r w:rsidRPr="00F93D3F">
            <w:t>)</w:t>
          </w:r>
        </w:p>
      </w:tc>
    </w:tr>
  </w:tbl>
  <w:p w14:paraId="2157F8A2" w14:textId="77777777" w:rsidR="00CF5FC6" w:rsidRDefault="00CF5F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02553741"/>
    <w:multiLevelType w:val="hybridMultilevel"/>
    <w:tmpl w:val="907A2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EC4ECF"/>
    <w:multiLevelType w:val="hybridMultilevel"/>
    <w:tmpl w:val="0E460DC2"/>
    <w:lvl w:ilvl="0" w:tplc="2DF45B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6F7138"/>
    <w:multiLevelType w:val="hybridMultilevel"/>
    <w:tmpl w:val="821E5806"/>
    <w:lvl w:ilvl="0" w:tplc="59ACA73A">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6" w15:restartNumberingAfterBreak="0">
    <w:nsid w:val="0ABD2F6F"/>
    <w:multiLevelType w:val="multilevel"/>
    <w:tmpl w:val="A3BE27F0"/>
    <w:lvl w:ilvl="0">
      <w:start w:val="1"/>
      <w:numFmt w:val="lowerLetter"/>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0C86202D"/>
    <w:multiLevelType w:val="hybridMultilevel"/>
    <w:tmpl w:val="319EC100"/>
    <w:lvl w:ilvl="0" w:tplc="A05A47A0">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020617"/>
    <w:multiLevelType w:val="hybridMultilevel"/>
    <w:tmpl w:val="18167168"/>
    <w:lvl w:ilvl="0" w:tplc="3B8234C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B940B5"/>
    <w:multiLevelType w:val="hybridMultilevel"/>
    <w:tmpl w:val="565C9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3F1725"/>
    <w:multiLevelType w:val="hybridMultilevel"/>
    <w:tmpl w:val="18167168"/>
    <w:lvl w:ilvl="0" w:tplc="3B8234C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6634FF"/>
    <w:multiLevelType w:val="hybridMultilevel"/>
    <w:tmpl w:val="1A72C5AA"/>
    <w:lvl w:ilvl="0" w:tplc="0409000F">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15:restartNumberingAfterBreak="0">
    <w:nsid w:val="23D72DE3"/>
    <w:multiLevelType w:val="hybridMultilevel"/>
    <w:tmpl w:val="4A7CF136"/>
    <w:lvl w:ilvl="0" w:tplc="419EDAC8">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51267EB"/>
    <w:multiLevelType w:val="hybridMultilevel"/>
    <w:tmpl w:val="18167168"/>
    <w:lvl w:ilvl="0" w:tplc="3B8234C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180D60"/>
    <w:multiLevelType w:val="hybridMultilevel"/>
    <w:tmpl w:val="BDBECBD8"/>
    <w:lvl w:ilvl="0" w:tplc="C3181B64">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6" w15:restartNumberingAfterBreak="0">
    <w:nsid w:val="26B10725"/>
    <w:multiLevelType w:val="hybridMultilevel"/>
    <w:tmpl w:val="AF76DFE8"/>
    <w:lvl w:ilvl="0" w:tplc="3446B9B8">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8549D5"/>
    <w:multiLevelType w:val="hybridMultilevel"/>
    <w:tmpl w:val="2318CC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D2D5AA4"/>
    <w:multiLevelType w:val="hybridMultilevel"/>
    <w:tmpl w:val="18167168"/>
    <w:lvl w:ilvl="0" w:tplc="3B8234C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AA1BAF"/>
    <w:multiLevelType w:val="hybridMultilevel"/>
    <w:tmpl w:val="0608E23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1" w15:restartNumberingAfterBreak="0">
    <w:nsid w:val="3EDC34E4"/>
    <w:multiLevelType w:val="multilevel"/>
    <w:tmpl w:val="A9CEC5C6"/>
    <w:lvl w:ilvl="0">
      <w:start w:val="1"/>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22" w15:restartNumberingAfterBreak="0">
    <w:nsid w:val="3FD87D56"/>
    <w:multiLevelType w:val="hybridMultilevel"/>
    <w:tmpl w:val="56E61884"/>
    <w:lvl w:ilvl="0" w:tplc="500C6EC8">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41A05A80"/>
    <w:multiLevelType w:val="hybridMultilevel"/>
    <w:tmpl w:val="358EF8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EC1796"/>
    <w:multiLevelType w:val="hybridMultilevel"/>
    <w:tmpl w:val="18167168"/>
    <w:lvl w:ilvl="0" w:tplc="3B8234C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0A12E5"/>
    <w:multiLevelType w:val="hybridMultilevel"/>
    <w:tmpl w:val="AC7CA546"/>
    <w:lvl w:ilvl="0" w:tplc="602853AE">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C3408F"/>
    <w:multiLevelType w:val="hybridMultilevel"/>
    <w:tmpl w:val="11BE04BA"/>
    <w:lvl w:ilvl="0" w:tplc="34CAB0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CD27C5"/>
    <w:multiLevelType w:val="hybridMultilevel"/>
    <w:tmpl w:val="2396A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BB5DB7"/>
    <w:multiLevelType w:val="hybridMultilevel"/>
    <w:tmpl w:val="05ECA3A4"/>
    <w:lvl w:ilvl="0" w:tplc="BC629B30">
      <w:start w:val="1"/>
      <w:numFmt w:val="bullet"/>
      <w:lvlText w:val=""/>
      <w:lvlJc w:val="center"/>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0" w15:restartNumberingAfterBreak="0">
    <w:nsid w:val="49CA1150"/>
    <w:multiLevelType w:val="multilevel"/>
    <w:tmpl w:val="D5721B02"/>
    <w:lvl w:ilvl="0">
      <w:start w:val="1"/>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31" w15:restartNumberingAfterBreak="0">
    <w:nsid w:val="4B4854AE"/>
    <w:multiLevelType w:val="hybridMultilevel"/>
    <w:tmpl w:val="D174D4C0"/>
    <w:lvl w:ilvl="0" w:tplc="58182B8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4CC576FF"/>
    <w:multiLevelType w:val="hybridMultilevel"/>
    <w:tmpl w:val="A84609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4D5A9E"/>
    <w:multiLevelType w:val="hybridMultilevel"/>
    <w:tmpl w:val="A40A97EC"/>
    <w:lvl w:ilvl="0" w:tplc="75E42DB4">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0F209DE"/>
    <w:multiLevelType w:val="hybridMultilevel"/>
    <w:tmpl w:val="7DACB2D8"/>
    <w:lvl w:ilvl="0" w:tplc="BC629B30">
      <w:start w:val="1"/>
      <w:numFmt w:val="bullet"/>
      <w:lvlText w:val=""/>
      <w:lvlJc w:val="center"/>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5" w15:restartNumberingAfterBreak="0">
    <w:nsid w:val="51B3090A"/>
    <w:multiLevelType w:val="hybridMultilevel"/>
    <w:tmpl w:val="34B447D0"/>
    <w:lvl w:ilvl="0" w:tplc="742ADFF2">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6" w15:restartNumberingAfterBreak="0">
    <w:nsid w:val="51BB4758"/>
    <w:multiLevelType w:val="hybridMultilevel"/>
    <w:tmpl w:val="18167168"/>
    <w:lvl w:ilvl="0" w:tplc="3B8234C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FF722F"/>
    <w:multiLevelType w:val="hybridMultilevel"/>
    <w:tmpl w:val="18167168"/>
    <w:lvl w:ilvl="0" w:tplc="3B8234C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4742D65"/>
    <w:multiLevelType w:val="hybridMultilevel"/>
    <w:tmpl w:val="18167168"/>
    <w:lvl w:ilvl="0" w:tplc="3B8234C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156F93"/>
    <w:multiLevelType w:val="hybridMultilevel"/>
    <w:tmpl w:val="18167168"/>
    <w:lvl w:ilvl="0" w:tplc="3B8234C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311FD1"/>
    <w:multiLevelType w:val="hybridMultilevel"/>
    <w:tmpl w:val="E8F834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6E11888"/>
    <w:multiLevelType w:val="hybridMultilevel"/>
    <w:tmpl w:val="18167168"/>
    <w:lvl w:ilvl="0" w:tplc="3B8234C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9AA76B0"/>
    <w:multiLevelType w:val="hybridMultilevel"/>
    <w:tmpl w:val="06AA000E"/>
    <w:lvl w:ilvl="0" w:tplc="7F4AD116">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E80F2B"/>
    <w:multiLevelType w:val="hybridMultilevel"/>
    <w:tmpl w:val="18167168"/>
    <w:lvl w:ilvl="0" w:tplc="3B8234C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cs="Times New Roman" w:hint="default"/>
      </w:rPr>
    </w:lvl>
    <w:lvl w:ilvl="1" w:tplc="D506EA6C">
      <w:start w:val="2"/>
      <w:numFmt w:val="bullet"/>
      <w:lvlText w:val=""/>
      <w:lvlJc w:val="left"/>
      <w:pPr>
        <w:tabs>
          <w:tab w:val="num" w:pos="1080"/>
        </w:tabs>
        <w:ind w:left="1080" w:hanging="360"/>
      </w:pPr>
      <w:rPr>
        <w:rFonts w:ascii="Wingdings" w:eastAsia="Times New Roman" w:hAnsi="Wingdings" w:hint="default"/>
      </w:rPr>
    </w:lvl>
    <w:lvl w:ilvl="2" w:tplc="5AC49D58">
      <w:start w:val="1"/>
      <w:numFmt w:val="decimal"/>
      <w:lvlText w:val="%3."/>
      <w:lvlJc w:val="left"/>
      <w:pPr>
        <w:tabs>
          <w:tab w:val="num" w:pos="1980"/>
        </w:tabs>
        <w:ind w:left="1980" w:hanging="360"/>
      </w:pPr>
      <w:rPr>
        <w:rFonts w:cs="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5" w15:restartNumberingAfterBreak="0">
    <w:nsid w:val="711F7729"/>
    <w:multiLevelType w:val="hybridMultilevel"/>
    <w:tmpl w:val="6EBA5CC2"/>
    <w:lvl w:ilvl="0" w:tplc="4CAA955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160ED2"/>
    <w:multiLevelType w:val="hybridMultilevel"/>
    <w:tmpl w:val="71D0CAB0"/>
    <w:lvl w:ilvl="0" w:tplc="1FB0E4BE">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C41CB6"/>
    <w:multiLevelType w:val="hybridMultilevel"/>
    <w:tmpl w:val="5E22D89E"/>
    <w:lvl w:ilvl="0" w:tplc="CF545652">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585977"/>
    <w:multiLevelType w:val="hybridMultilevel"/>
    <w:tmpl w:val="18167168"/>
    <w:lvl w:ilvl="0" w:tplc="3B8234C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5B1166"/>
    <w:multiLevelType w:val="hybridMultilevel"/>
    <w:tmpl w:val="FCFAC282"/>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0"/>
  </w:num>
  <w:num w:numId="8">
    <w:abstractNumId w:val="1"/>
  </w:num>
  <w:num w:numId="9">
    <w:abstractNumId w:val="0"/>
  </w:num>
  <w:num w:numId="10">
    <w:abstractNumId w:val="1"/>
  </w:num>
  <w:num w:numId="11">
    <w:abstractNumId w:val="0"/>
  </w:num>
  <w:num w:numId="12">
    <w:abstractNumId w:val="1"/>
  </w:num>
  <w:num w:numId="13">
    <w:abstractNumId w:val="5"/>
  </w:num>
  <w:num w:numId="14">
    <w:abstractNumId w:val="15"/>
  </w:num>
  <w:num w:numId="15">
    <w:abstractNumId w:val="15"/>
  </w:num>
  <w:num w:numId="16">
    <w:abstractNumId w:val="15"/>
  </w:num>
  <w:num w:numId="17">
    <w:abstractNumId w:val="5"/>
  </w:num>
  <w:num w:numId="18">
    <w:abstractNumId w:val="5"/>
  </w:num>
  <w:num w:numId="19">
    <w:abstractNumId w:val="5"/>
  </w:num>
  <w:num w:numId="20">
    <w:abstractNumId w:val="23"/>
  </w:num>
  <w:num w:numId="21">
    <w:abstractNumId w:val="33"/>
  </w:num>
  <w:num w:numId="22">
    <w:abstractNumId w:val="33"/>
  </w:num>
  <w:num w:numId="23">
    <w:abstractNumId w:val="23"/>
  </w:num>
  <w:num w:numId="24">
    <w:abstractNumId w:val="23"/>
  </w:num>
  <w:num w:numId="25">
    <w:abstractNumId w:val="0"/>
  </w:num>
  <w:num w:numId="26">
    <w:abstractNumId w:val="1"/>
  </w:num>
  <w:num w:numId="27">
    <w:abstractNumId w:val="44"/>
  </w:num>
  <w:num w:numId="28">
    <w:abstractNumId w:val="11"/>
  </w:num>
  <w:num w:numId="29">
    <w:abstractNumId w:val="26"/>
  </w:num>
  <w:num w:numId="30">
    <w:abstractNumId w:val="5"/>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31">
    <w:abstractNumId w:val="20"/>
  </w:num>
  <w:num w:numId="32">
    <w:abstractNumId w:val="20"/>
  </w:num>
  <w:num w:numId="33">
    <w:abstractNumId w:val="34"/>
  </w:num>
  <w:num w:numId="34">
    <w:abstractNumId w:val="29"/>
  </w:num>
  <w:num w:numId="35">
    <w:abstractNumId w:val="6"/>
  </w:num>
  <w:num w:numId="36">
    <w:abstractNumId w:val="12"/>
  </w:num>
  <w:num w:numId="37">
    <w:abstractNumId w:val="35"/>
  </w:num>
  <w:num w:numId="38">
    <w:abstractNumId w:val="30"/>
  </w:num>
  <w:num w:numId="39">
    <w:abstractNumId w:val="21"/>
  </w:num>
  <w:num w:numId="40">
    <w:abstractNumId w:val="31"/>
  </w:num>
  <w:num w:numId="41">
    <w:abstractNumId w:val="2"/>
  </w:num>
  <w:num w:numId="42">
    <w:abstractNumId w:val="9"/>
  </w:num>
  <w:num w:numId="43">
    <w:abstractNumId w:val="17"/>
  </w:num>
  <w:num w:numId="44">
    <w:abstractNumId w:val="3"/>
  </w:num>
  <w:num w:numId="45">
    <w:abstractNumId w:val="24"/>
  </w:num>
  <w:num w:numId="46">
    <w:abstractNumId w:val="28"/>
  </w:num>
  <w:num w:numId="47">
    <w:abstractNumId w:val="32"/>
  </w:num>
  <w:num w:numId="48">
    <w:abstractNumId w:val="27"/>
  </w:num>
  <w:num w:numId="49">
    <w:abstractNumId w:val="49"/>
  </w:num>
  <w:num w:numId="50">
    <w:abstractNumId w:val="18"/>
  </w:num>
  <w:num w:numId="51">
    <w:abstractNumId w:val="40"/>
  </w:num>
  <w:num w:numId="52">
    <w:abstractNumId w:val="25"/>
  </w:num>
  <w:num w:numId="53">
    <w:abstractNumId w:val="13"/>
  </w:num>
  <w:num w:numId="54">
    <w:abstractNumId w:val="42"/>
  </w:num>
  <w:num w:numId="55">
    <w:abstractNumId w:val="38"/>
  </w:num>
  <w:num w:numId="56">
    <w:abstractNumId w:val="46"/>
  </w:num>
  <w:num w:numId="57">
    <w:abstractNumId w:val="10"/>
  </w:num>
  <w:num w:numId="58">
    <w:abstractNumId w:val="4"/>
  </w:num>
  <w:num w:numId="59">
    <w:abstractNumId w:val="19"/>
  </w:num>
  <w:num w:numId="60">
    <w:abstractNumId w:val="16"/>
  </w:num>
  <w:num w:numId="61">
    <w:abstractNumId w:val="48"/>
  </w:num>
  <w:num w:numId="62">
    <w:abstractNumId w:val="14"/>
  </w:num>
  <w:num w:numId="63">
    <w:abstractNumId w:val="37"/>
  </w:num>
  <w:num w:numId="64">
    <w:abstractNumId w:val="7"/>
  </w:num>
  <w:num w:numId="65">
    <w:abstractNumId w:val="43"/>
  </w:num>
  <w:num w:numId="66">
    <w:abstractNumId w:val="47"/>
  </w:num>
  <w:num w:numId="67">
    <w:abstractNumId w:val="39"/>
  </w:num>
  <w:num w:numId="68">
    <w:abstractNumId w:val="41"/>
  </w:num>
  <w:num w:numId="69">
    <w:abstractNumId w:val="8"/>
  </w:num>
  <w:num w:numId="70">
    <w:abstractNumId w:val="45"/>
  </w:num>
  <w:num w:numId="71">
    <w:abstractNumId w:val="36"/>
  </w:num>
  <w:num w:numId="72">
    <w:abstractNumId w:val="22"/>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characterSpacingControl w:val="doNotCompress"/>
  <w:doNotValidateAgainstSchema/>
  <w:doNotDemarcateInvalidXml/>
  <w:hdrShapeDefaults>
    <o:shapedefaults v:ext="edit" spidmax="2057"/>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489"/>
    <w:rsid w:val="000000B0"/>
    <w:rsid w:val="00000383"/>
    <w:rsid w:val="00001DC8"/>
    <w:rsid w:val="00005948"/>
    <w:rsid w:val="00005AC0"/>
    <w:rsid w:val="0001185D"/>
    <w:rsid w:val="00011F7D"/>
    <w:rsid w:val="000151FB"/>
    <w:rsid w:val="00016C93"/>
    <w:rsid w:val="00026C33"/>
    <w:rsid w:val="000313E6"/>
    <w:rsid w:val="00034CAB"/>
    <w:rsid w:val="000359C0"/>
    <w:rsid w:val="00043B5B"/>
    <w:rsid w:val="00044FE4"/>
    <w:rsid w:val="0004503C"/>
    <w:rsid w:val="00046999"/>
    <w:rsid w:val="00052E60"/>
    <w:rsid w:val="0005481D"/>
    <w:rsid w:val="00061BDC"/>
    <w:rsid w:val="00062988"/>
    <w:rsid w:val="000660B9"/>
    <w:rsid w:val="000662B5"/>
    <w:rsid w:val="00080B18"/>
    <w:rsid w:val="00083AE1"/>
    <w:rsid w:val="00084F41"/>
    <w:rsid w:val="00085960"/>
    <w:rsid w:val="0008651E"/>
    <w:rsid w:val="00087A84"/>
    <w:rsid w:val="000905D3"/>
    <w:rsid w:val="0009271C"/>
    <w:rsid w:val="000966DA"/>
    <w:rsid w:val="000A065F"/>
    <w:rsid w:val="000A1F02"/>
    <w:rsid w:val="000A5896"/>
    <w:rsid w:val="000A7683"/>
    <w:rsid w:val="000C31FB"/>
    <w:rsid w:val="000C38B8"/>
    <w:rsid w:val="000C59D0"/>
    <w:rsid w:val="000D385C"/>
    <w:rsid w:val="000E72AB"/>
    <w:rsid w:val="000F2DE1"/>
    <w:rsid w:val="000F442A"/>
    <w:rsid w:val="000F5C95"/>
    <w:rsid w:val="000F6EBF"/>
    <w:rsid w:val="000F74F5"/>
    <w:rsid w:val="00104458"/>
    <w:rsid w:val="001044C3"/>
    <w:rsid w:val="001050AC"/>
    <w:rsid w:val="00107879"/>
    <w:rsid w:val="001078C2"/>
    <w:rsid w:val="00115D96"/>
    <w:rsid w:val="001221EB"/>
    <w:rsid w:val="00123C66"/>
    <w:rsid w:val="001276C2"/>
    <w:rsid w:val="001313FC"/>
    <w:rsid w:val="001323B0"/>
    <w:rsid w:val="00132C42"/>
    <w:rsid w:val="00132CC6"/>
    <w:rsid w:val="00132D06"/>
    <w:rsid w:val="0013436D"/>
    <w:rsid w:val="001355F8"/>
    <w:rsid w:val="00136832"/>
    <w:rsid w:val="00137E21"/>
    <w:rsid w:val="00143ED0"/>
    <w:rsid w:val="0014456F"/>
    <w:rsid w:val="00146030"/>
    <w:rsid w:val="0014789B"/>
    <w:rsid w:val="001565CA"/>
    <w:rsid w:val="001565F6"/>
    <w:rsid w:val="00157899"/>
    <w:rsid w:val="00161F23"/>
    <w:rsid w:val="001644E4"/>
    <w:rsid w:val="00170285"/>
    <w:rsid w:val="00172CCA"/>
    <w:rsid w:val="00175749"/>
    <w:rsid w:val="0018140F"/>
    <w:rsid w:val="0018175D"/>
    <w:rsid w:val="00183883"/>
    <w:rsid w:val="00187252"/>
    <w:rsid w:val="00192666"/>
    <w:rsid w:val="00195357"/>
    <w:rsid w:val="001A54D0"/>
    <w:rsid w:val="001A662D"/>
    <w:rsid w:val="001A6AFD"/>
    <w:rsid w:val="001A7D3C"/>
    <w:rsid w:val="001B0415"/>
    <w:rsid w:val="001B1FF4"/>
    <w:rsid w:val="001B7F15"/>
    <w:rsid w:val="001C49F7"/>
    <w:rsid w:val="001C5D39"/>
    <w:rsid w:val="001C6E57"/>
    <w:rsid w:val="001D0977"/>
    <w:rsid w:val="001D17B1"/>
    <w:rsid w:val="001D4DFE"/>
    <w:rsid w:val="001D75B8"/>
    <w:rsid w:val="001E0D97"/>
    <w:rsid w:val="001E3649"/>
    <w:rsid w:val="001F4378"/>
    <w:rsid w:val="001F64C4"/>
    <w:rsid w:val="001F6F4A"/>
    <w:rsid w:val="00203640"/>
    <w:rsid w:val="00204A9F"/>
    <w:rsid w:val="00207002"/>
    <w:rsid w:val="00207E8D"/>
    <w:rsid w:val="0021206B"/>
    <w:rsid w:val="00222AE8"/>
    <w:rsid w:val="00222F46"/>
    <w:rsid w:val="0023052F"/>
    <w:rsid w:val="00233F10"/>
    <w:rsid w:val="00237F8B"/>
    <w:rsid w:val="00244ED1"/>
    <w:rsid w:val="002464FB"/>
    <w:rsid w:val="002511BE"/>
    <w:rsid w:val="00252439"/>
    <w:rsid w:val="002528BC"/>
    <w:rsid w:val="00252999"/>
    <w:rsid w:val="002610EF"/>
    <w:rsid w:val="0026346E"/>
    <w:rsid w:val="002664B7"/>
    <w:rsid w:val="0027235F"/>
    <w:rsid w:val="00277489"/>
    <w:rsid w:val="002821A5"/>
    <w:rsid w:val="00284660"/>
    <w:rsid w:val="00287E9A"/>
    <w:rsid w:val="00291EEF"/>
    <w:rsid w:val="00292847"/>
    <w:rsid w:val="002971A2"/>
    <w:rsid w:val="002A2C32"/>
    <w:rsid w:val="002A5607"/>
    <w:rsid w:val="002B0252"/>
    <w:rsid w:val="002B47EE"/>
    <w:rsid w:val="002B66B2"/>
    <w:rsid w:val="002C33BE"/>
    <w:rsid w:val="002C753C"/>
    <w:rsid w:val="002C7973"/>
    <w:rsid w:val="002D11C9"/>
    <w:rsid w:val="002E0AF1"/>
    <w:rsid w:val="002E1951"/>
    <w:rsid w:val="002E67B2"/>
    <w:rsid w:val="002F2BFC"/>
    <w:rsid w:val="002F6BA0"/>
    <w:rsid w:val="003117ED"/>
    <w:rsid w:val="00317E09"/>
    <w:rsid w:val="00322C94"/>
    <w:rsid w:val="00323114"/>
    <w:rsid w:val="00327C8F"/>
    <w:rsid w:val="003349F0"/>
    <w:rsid w:val="003360EC"/>
    <w:rsid w:val="0034560F"/>
    <w:rsid w:val="00345EA7"/>
    <w:rsid w:val="00347A58"/>
    <w:rsid w:val="00347E25"/>
    <w:rsid w:val="003539A2"/>
    <w:rsid w:val="00354A0A"/>
    <w:rsid w:val="003570BA"/>
    <w:rsid w:val="003576C9"/>
    <w:rsid w:val="0036198C"/>
    <w:rsid w:val="00364FF3"/>
    <w:rsid w:val="003677C0"/>
    <w:rsid w:val="00367A02"/>
    <w:rsid w:val="00373A84"/>
    <w:rsid w:val="00375044"/>
    <w:rsid w:val="00375436"/>
    <w:rsid w:val="0038302B"/>
    <w:rsid w:val="00383773"/>
    <w:rsid w:val="0038502C"/>
    <w:rsid w:val="003870E3"/>
    <w:rsid w:val="003904F1"/>
    <w:rsid w:val="00390CF6"/>
    <w:rsid w:val="00392257"/>
    <w:rsid w:val="00392624"/>
    <w:rsid w:val="003965B7"/>
    <w:rsid w:val="003A2B56"/>
    <w:rsid w:val="003A4D11"/>
    <w:rsid w:val="003A4D35"/>
    <w:rsid w:val="003B1B77"/>
    <w:rsid w:val="003B1E5D"/>
    <w:rsid w:val="003B36B1"/>
    <w:rsid w:val="003B5ACE"/>
    <w:rsid w:val="003B5B20"/>
    <w:rsid w:val="003B61DF"/>
    <w:rsid w:val="003B7E9A"/>
    <w:rsid w:val="003C4E4A"/>
    <w:rsid w:val="003C7F15"/>
    <w:rsid w:val="003D3C74"/>
    <w:rsid w:val="003D71D2"/>
    <w:rsid w:val="003E1BF4"/>
    <w:rsid w:val="003E59A1"/>
    <w:rsid w:val="003E77E0"/>
    <w:rsid w:val="003F0CA2"/>
    <w:rsid w:val="003F30BD"/>
    <w:rsid w:val="003F386F"/>
    <w:rsid w:val="003F3F27"/>
    <w:rsid w:val="003F6003"/>
    <w:rsid w:val="00401ECB"/>
    <w:rsid w:val="004055B2"/>
    <w:rsid w:val="00406031"/>
    <w:rsid w:val="00413445"/>
    <w:rsid w:val="0041569E"/>
    <w:rsid w:val="00422363"/>
    <w:rsid w:val="0043453F"/>
    <w:rsid w:val="004351BB"/>
    <w:rsid w:val="00437B6C"/>
    <w:rsid w:val="00441C9A"/>
    <w:rsid w:val="004451C0"/>
    <w:rsid w:val="00447141"/>
    <w:rsid w:val="00447427"/>
    <w:rsid w:val="00450399"/>
    <w:rsid w:val="00456581"/>
    <w:rsid w:val="00460C96"/>
    <w:rsid w:val="004661F8"/>
    <w:rsid w:val="00474BD5"/>
    <w:rsid w:val="00475D7F"/>
    <w:rsid w:val="0047770F"/>
    <w:rsid w:val="00481BCC"/>
    <w:rsid w:val="004834D4"/>
    <w:rsid w:val="00483B0E"/>
    <w:rsid w:val="004846B5"/>
    <w:rsid w:val="00493030"/>
    <w:rsid w:val="004931E1"/>
    <w:rsid w:val="00495299"/>
    <w:rsid w:val="0049575F"/>
    <w:rsid w:val="0049685A"/>
    <w:rsid w:val="004A0371"/>
    <w:rsid w:val="004A0512"/>
    <w:rsid w:val="004A6001"/>
    <w:rsid w:val="004B3C5D"/>
    <w:rsid w:val="004B3C94"/>
    <w:rsid w:val="004C27AC"/>
    <w:rsid w:val="004C289C"/>
    <w:rsid w:val="004D2923"/>
    <w:rsid w:val="004D5710"/>
    <w:rsid w:val="004E0BDA"/>
    <w:rsid w:val="004E3089"/>
    <w:rsid w:val="004E3244"/>
    <w:rsid w:val="004E7930"/>
    <w:rsid w:val="004F68F1"/>
    <w:rsid w:val="00501973"/>
    <w:rsid w:val="005039A0"/>
    <w:rsid w:val="00503ACD"/>
    <w:rsid w:val="00503CFD"/>
    <w:rsid w:val="00511675"/>
    <w:rsid w:val="005129A0"/>
    <w:rsid w:val="00514A91"/>
    <w:rsid w:val="00523B20"/>
    <w:rsid w:val="00525CA1"/>
    <w:rsid w:val="005325E1"/>
    <w:rsid w:val="005329BF"/>
    <w:rsid w:val="00534138"/>
    <w:rsid w:val="00534562"/>
    <w:rsid w:val="00545779"/>
    <w:rsid w:val="00547374"/>
    <w:rsid w:val="00547BCB"/>
    <w:rsid w:val="0055079A"/>
    <w:rsid w:val="00550E70"/>
    <w:rsid w:val="005607D9"/>
    <w:rsid w:val="0056732C"/>
    <w:rsid w:val="00567BD3"/>
    <w:rsid w:val="005764CB"/>
    <w:rsid w:val="0058399E"/>
    <w:rsid w:val="005A3CBE"/>
    <w:rsid w:val="005A67EF"/>
    <w:rsid w:val="005A6944"/>
    <w:rsid w:val="005B04F6"/>
    <w:rsid w:val="005B14A1"/>
    <w:rsid w:val="005B61AC"/>
    <w:rsid w:val="005B75B8"/>
    <w:rsid w:val="005C2501"/>
    <w:rsid w:val="005C3644"/>
    <w:rsid w:val="005C3EF9"/>
    <w:rsid w:val="005C4DB4"/>
    <w:rsid w:val="005D0FB0"/>
    <w:rsid w:val="005D29C3"/>
    <w:rsid w:val="005D3B02"/>
    <w:rsid w:val="005D6AFD"/>
    <w:rsid w:val="005D72B5"/>
    <w:rsid w:val="005E0C50"/>
    <w:rsid w:val="005E1566"/>
    <w:rsid w:val="005E1DA3"/>
    <w:rsid w:val="005E38D1"/>
    <w:rsid w:val="005F0BFD"/>
    <w:rsid w:val="005F2267"/>
    <w:rsid w:val="005F4FEB"/>
    <w:rsid w:val="005F674D"/>
    <w:rsid w:val="005F75A4"/>
    <w:rsid w:val="005F7A9E"/>
    <w:rsid w:val="00601877"/>
    <w:rsid w:val="00603773"/>
    <w:rsid w:val="006039CC"/>
    <w:rsid w:val="00603A42"/>
    <w:rsid w:val="00604622"/>
    <w:rsid w:val="006103D3"/>
    <w:rsid w:val="00611331"/>
    <w:rsid w:val="00611EB7"/>
    <w:rsid w:val="006120A6"/>
    <w:rsid w:val="006208C5"/>
    <w:rsid w:val="00620E49"/>
    <w:rsid w:val="00623BB7"/>
    <w:rsid w:val="0062677F"/>
    <w:rsid w:val="006277EB"/>
    <w:rsid w:val="00630496"/>
    <w:rsid w:val="00630E11"/>
    <w:rsid w:val="006372E6"/>
    <w:rsid w:val="00640274"/>
    <w:rsid w:val="0065084A"/>
    <w:rsid w:val="00652CE9"/>
    <w:rsid w:val="00654491"/>
    <w:rsid w:val="00655610"/>
    <w:rsid w:val="0065566E"/>
    <w:rsid w:val="006562D3"/>
    <w:rsid w:val="00662DC3"/>
    <w:rsid w:val="006717D8"/>
    <w:rsid w:val="0067188C"/>
    <w:rsid w:val="006727A3"/>
    <w:rsid w:val="00673151"/>
    <w:rsid w:val="00675F1C"/>
    <w:rsid w:val="0067696D"/>
    <w:rsid w:val="006921D3"/>
    <w:rsid w:val="00693821"/>
    <w:rsid w:val="006966C9"/>
    <w:rsid w:val="006A037C"/>
    <w:rsid w:val="006A318A"/>
    <w:rsid w:val="006A6C3C"/>
    <w:rsid w:val="006B2517"/>
    <w:rsid w:val="006B2624"/>
    <w:rsid w:val="006B4560"/>
    <w:rsid w:val="006C07FF"/>
    <w:rsid w:val="006C1A28"/>
    <w:rsid w:val="006C38F9"/>
    <w:rsid w:val="006C40A1"/>
    <w:rsid w:val="006C47B0"/>
    <w:rsid w:val="006C797A"/>
    <w:rsid w:val="006D05D4"/>
    <w:rsid w:val="006D1C12"/>
    <w:rsid w:val="006D4621"/>
    <w:rsid w:val="006D5BDA"/>
    <w:rsid w:val="006D612D"/>
    <w:rsid w:val="006E0B0D"/>
    <w:rsid w:val="006F2B2B"/>
    <w:rsid w:val="006F2B36"/>
    <w:rsid w:val="006F3706"/>
    <w:rsid w:val="006F3C11"/>
    <w:rsid w:val="006F41A9"/>
    <w:rsid w:val="007006CF"/>
    <w:rsid w:val="007011C2"/>
    <w:rsid w:val="007026BD"/>
    <w:rsid w:val="00704050"/>
    <w:rsid w:val="00707370"/>
    <w:rsid w:val="0070737C"/>
    <w:rsid w:val="0071101D"/>
    <w:rsid w:val="0071386D"/>
    <w:rsid w:val="007164F6"/>
    <w:rsid w:val="007171D9"/>
    <w:rsid w:val="00717787"/>
    <w:rsid w:val="00720C04"/>
    <w:rsid w:val="00721F19"/>
    <w:rsid w:val="00722EC9"/>
    <w:rsid w:val="007231CD"/>
    <w:rsid w:val="00723959"/>
    <w:rsid w:val="00723B73"/>
    <w:rsid w:val="00725ADE"/>
    <w:rsid w:val="00731DA6"/>
    <w:rsid w:val="00740697"/>
    <w:rsid w:val="00740A9B"/>
    <w:rsid w:val="00740C64"/>
    <w:rsid w:val="00740D06"/>
    <w:rsid w:val="007415B9"/>
    <w:rsid w:val="0074161E"/>
    <w:rsid w:val="007418FF"/>
    <w:rsid w:val="00745881"/>
    <w:rsid w:val="0074725C"/>
    <w:rsid w:val="00752CF1"/>
    <w:rsid w:val="007530D5"/>
    <w:rsid w:val="0075353D"/>
    <w:rsid w:val="00754631"/>
    <w:rsid w:val="00754A94"/>
    <w:rsid w:val="007606A6"/>
    <w:rsid w:val="00762C21"/>
    <w:rsid w:val="00765712"/>
    <w:rsid w:val="007661AE"/>
    <w:rsid w:val="0076725B"/>
    <w:rsid w:val="007709B4"/>
    <w:rsid w:val="00772D3D"/>
    <w:rsid w:val="00774795"/>
    <w:rsid w:val="00776190"/>
    <w:rsid w:val="007770C5"/>
    <w:rsid w:val="0077716F"/>
    <w:rsid w:val="007840BA"/>
    <w:rsid w:val="00785C55"/>
    <w:rsid w:val="00787AAD"/>
    <w:rsid w:val="00793D44"/>
    <w:rsid w:val="007948DC"/>
    <w:rsid w:val="00796889"/>
    <w:rsid w:val="00796F89"/>
    <w:rsid w:val="007A24ED"/>
    <w:rsid w:val="007A3B16"/>
    <w:rsid w:val="007A3F3B"/>
    <w:rsid w:val="007A533F"/>
    <w:rsid w:val="007A5B4A"/>
    <w:rsid w:val="007B00E4"/>
    <w:rsid w:val="007B0832"/>
    <w:rsid w:val="007C0641"/>
    <w:rsid w:val="007C0C5F"/>
    <w:rsid w:val="007C0C6C"/>
    <w:rsid w:val="007C35BC"/>
    <w:rsid w:val="007C4223"/>
    <w:rsid w:val="007C4584"/>
    <w:rsid w:val="007C7783"/>
    <w:rsid w:val="007E07F8"/>
    <w:rsid w:val="007E1D12"/>
    <w:rsid w:val="007E26E9"/>
    <w:rsid w:val="007E480B"/>
    <w:rsid w:val="007E749A"/>
    <w:rsid w:val="007F11A6"/>
    <w:rsid w:val="007F1980"/>
    <w:rsid w:val="007F1AB9"/>
    <w:rsid w:val="007F3E9D"/>
    <w:rsid w:val="007F7169"/>
    <w:rsid w:val="007F77EC"/>
    <w:rsid w:val="00804187"/>
    <w:rsid w:val="00805430"/>
    <w:rsid w:val="00806EE1"/>
    <w:rsid w:val="00812257"/>
    <w:rsid w:val="008122F2"/>
    <w:rsid w:val="00813906"/>
    <w:rsid w:val="0082342D"/>
    <w:rsid w:val="008271E5"/>
    <w:rsid w:val="00827B38"/>
    <w:rsid w:val="00830849"/>
    <w:rsid w:val="00830DE6"/>
    <w:rsid w:val="00833EF8"/>
    <w:rsid w:val="0083456E"/>
    <w:rsid w:val="008346D6"/>
    <w:rsid w:val="008350D9"/>
    <w:rsid w:val="00836606"/>
    <w:rsid w:val="00837FBC"/>
    <w:rsid w:val="00841BAF"/>
    <w:rsid w:val="00842831"/>
    <w:rsid w:val="00843054"/>
    <w:rsid w:val="008438F9"/>
    <w:rsid w:val="00851362"/>
    <w:rsid w:val="0085484B"/>
    <w:rsid w:val="008555F7"/>
    <w:rsid w:val="008559AD"/>
    <w:rsid w:val="00864739"/>
    <w:rsid w:val="00873261"/>
    <w:rsid w:val="008813AA"/>
    <w:rsid w:val="008848E7"/>
    <w:rsid w:val="008853FC"/>
    <w:rsid w:val="00897216"/>
    <w:rsid w:val="008A150C"/>
    <w:rsid w:val="008A2903"/>
    <w:rsid w:val="008A5A82"/>
    <w:rsid w:val="008B12B7"/>
    <w:rsid w:val="008B3021"/>
    <w:rsid w:val="008B4CE8"/>
    <w:rsid w:val="008C2DC4"/>
    <w:rsid w:val="008D080E"/>
    <w:rsid w:val="008E0684"/>
    <w:rsid w:val="008E1636"/>
    <w:rsid w:val="008E487C"/>
    <w:rsid w:val="008E4D94"/>
    <w:rsid w:val="008F1644"/>
    <w:rsid w:val="00901F00"/>
    <w:rsid w:val="00902360"/>
    <w:rsid w:val="009030F3"/>
    <w:rsid w:val="009036A1"/>
    <w:rsid w:val="009065BC"/>
    <w:rsid w:val="00915E0B"/>
    <w:rsid w:val="009209BA"/>
    <w:rsid w:val="00920D4C"/>
    <w:rsid w:val="0092304D"/>
    <w:rsid w:val="009241AD"/>
    <w:rsid w:val="00924F4A"/>
    <w:rsid w:val="009250DE"/>
    <w:rsid w:val="00927245"/>
    <w:rsid w:val="009347D7"/>
    <w:rsid w:val="00943660"/>
    <w:rsid w:val="00943D28"/>
    <w:rsid w:val="00945F1F"/>
    <w:rsid w:val="0094710D"/>
    <w:rsid w:val="00947FB3"/>
    <w:rsid w:val="00950C94"/>
    <w:rsid w:val="009533B1"/>
    <w:rsid w:val="00955CEE"/>
    <w:rsid w:val="00957448"/>
    <w:rsid w:val="00957CC6"/>
    <w:rsid w:val="009600B4"/>
    <w:rsid w:val="0096224F"/>
    <w:rsid w:val="00962B51"/>
    <w:rsid w:val="00963350"/>
    <w:rsid w:val="00971617"/>
    <w:rsid w:val="009722A7"/>
    <w:rsid w:val="00975B82"/>
    <w:rsid w:val="00976AD7"/>
    <w:rsid w:val="00977B88"/>
    <w:rsid w:val="00980361"/>
    <w:rsid w:val="00981B06"/>
    <w:rsid w:val="009861B3"/>
    <w:rsid w:val="00990864"/>
    <w:rsid w:val="009944D9"/>
    <w:rsid w:val="0099502B"/>
    <w:rsid w:val="00995B77"/>
    <w:rsid w:val="009A0FAA"/>
    <w:rsid w:val="009A344D"/>
    <w:rsid w:val="009A4C66"/>
    <w:rsid w:val="009B3813"/>
    <w:rsid w:val="009B3F53"/>
    <w:rsid w:val="009B6FC8"/>
    <w:rsid w:val="009B7DC3"/>
    <w:rsid w:val="009C5929"/>
    <w:rsid w:val="009C64AE"/>
    <w:rsid w:val="009D24DC"/>
    <w:rsid w:val="009D363B"/>
    <w:rsid w:val="009D70C2"/>
    <w:rsid w:val="009E2015"/>
    <w:rsid w:val="009E346C"/>
    <w:rsid w:val="009E501F"/>
    <w:rsid w:val="009E7F61"/>
    <w:rsid w:val="009F05B3"/>
    <w:rsid w:val="009F2B17"/>
    <w:rsid w:val="009F35C6"/>
    <w:rsid w:val="009F3A45"/>
    <w:rsid w:val="009F4D4D"/>
    <w:rsid w:val="009F5295"/>
    <w:rsid w:val="009F5BEA"/>
    <w:rsid w:val="009F653A"/>
    <w:rsid w:val="009F67B8"/>
    <w:rsid w:val="009F7165"/>
    <w:rsid w:val="00A00D76"/>
    <w:rsid w:val="00A0209C"/>
    <w:rsid w:val="00A0399D"/>
    <w:rsid w:val="00A049C5"/>
    <w:rsid w:val="00A06EEA"/>
    <w:rsid w:val="00A07DD7"/>
    <w:rsid w:val="00A07F33"/>
    <w:rsid w:val="00A153F2"/>
    <w:rsid w:val="00A2281A"/>
    <w:rsid w:val="00A2436F"/>
    <w:rsid w:val="00A27934"/>
    <w:rsid w:val="00A27E1B"/>
    <w:rsid w:val="00A31513"/>
    <w:rsid w:val="00A31842"/>
    <w:rsid w:val="00A40F83"/>
    <w:rsid w:val="00A440A8"/>
    <w:rsid w:val="00A45F1A"/>
    <w:rsid w:val="00A522F1"/>
    <w:rsid w:val="00A5402F"/>
    <w:rsid w:val="00A541A6"/>
    <w:rsid w:val="00A63608"/>
    <w:rsid w:val="00A64571"/>
    <w:rsid w:val="00A82100"/>
    <w:rsid w:val="00A8556E"/>
    <w:rsid w:val="00A85CA1"/>
    <w:rsid w:val="00A86E86"/>
    <w:rsid w:val="00A87994"/>
    <w:rsid w:val="00A90877"/>
    <w:rsid w:val="00A91565"/>
    <w:rsid w:val="00A94986"/>
    <w:rsid w:val="00A955B0"/>
    <w:rsid w:val="00A957DC"/>
    <w:rsid w:val="00A96D67"/>
    <w:rsid w:val="00A9734F"/>
    <w:rsid w:val="00AA0B2E"/>
    <w:rsid w:val="00AA1615"/>
    <w:rsid w:val="00AA28DD"/>
    <w:rsid w:val="00AA5A53"/>
    <w:rsid w:val="00AA79C6"/>
    <w:rsid w:val="00AB2724"/>
    <w:rsid w:val="00AC4734"/>
    <w:rsid w:val="00AC65C2"/>
    <w:rsid w:val="00AD160D"/>
    <w:rsid w:val="00AD25E4"/>
    <w:rsid w:val="00AD2CF2"/>
    <w:rsid w:val="00AD37A0"/>
    <w:rsid w:val="00AD4772"/>
    <w:rsid w:val="00AD4D7A"/>
    <w:rsid w:val="00AD6974"/>
    <w:rsid w:val="00AE1DDD"/>
    <w:rsid w:val="00AE4522"/>
    <w:rsid w:val="00AE536D"/>
    <w:rsid w:val="00AE71FC"/>
    <w:rsid w:val="00AE7828"/>
    <w:rsid w:val="00AF17B2"/>
    <w:rsid w:val="00AF4DFF"/>
    <w:rsid w:val="00B00C56"/>
    <w:rsid w:val="00B05BD7"/>
    <w:rsid w:val="00B139AC"/>
    <w:rsid w:val="00B1520B"/>
    <w:rsid w:val="00B16AAB"/>
    <w:rsid w:val="00B2153C"/>
    <w:rsid w:val="00B25237"/>
    <w:rsid w:val="00B25D63"/>
    <w:rsid w:val="00B301C8"/>
    <w:rsid w:val="00B313CA"/>
    <w:rsid w:val="00B313D6"/>
    <w:rsid w:val="00B3143B"/>
    <w:rsid w:val="00B314E8"/>
    <w:rsid w:val="00B342CB"/>
    <w:rsid w:val="00B35277"/>
    <w:rsid w:val="00B3711B"/>
    <w:rsid w:val="00B37C52"/>
    <w:rsid w:val="00B4024A"/>
    <w:rsid w:val="00B42BC5"/>
    <w:rsid w:val="00B42DAA"/>
    <w:rsid w:val="00B4316D"/>
    <w:rsid w:val="00B44541"/>
    <w:rsid w:val="00B46D2B"/>
    <w:rsid w:val="00B537B1"/>
    <w:rsid w:val="00B54AED"/>
    <w:rsid w:val="00B57780"/>
    <w:rsid w:val="00B6012D"/>
    <w:rsid w:val="00B602D4"/>
    <w:rsid w:val="00B61797"/>
    <w:rsid w:val="00B653CC"/>
    <w:rsid w:val="00B73148"/>
    <w:rsid w:val="00B73260"/>
    <w:rsid w:val="00B80AE9"/>
    <w:rsid w:val="00B81203"/>
    <w:rsid w:val="00B826CC"/>
    <w:rsid w:val="00B83440"/>
    <w:rsid w:val="00B83F75"/>
    <w:rsid w:val="00B8554D"/>
    <w:rsid w:val="00B94A57"/>
    <w:rsid w:val="00BB14C1"/>
    <w:rsid w:val="00BB2EA3"/>
    <w:rsid w:val="00BB7BC2"/>
    <w:rsid w:val="00BC59A8"/>
    <w:rsid w:val="00BD237B"/>
    <w:rsid w:val="00BD308F"/>
    <w:rsid w:val="00BD4EF5"/>
    <w:rsid w:val="00BE1134"/>
    <w:rsid w:val="00BE629C"/>
    <w:rsid w:val="00BE7C28"/>
    <w:rsid w:val="00BF1181"/>
    <w:rsid w:val="00BF1C64"/>
    <w:rsid w:val="00C023B1"/>
    <w:rsid w:val="00C03F1A"/>
    <w:rsid w:val="00C041A1"/>
    <w:rsid w:val="00C055D4"/>
    <w:rsid w:val="00C05F9C"/>
    <w:rsid w:val="00C10D96"/>
    <w:rsid w:val="00C14E81"/>
    <w:rsid w:val="00C17D30"/>
    <w:rsid w:val="00C213E4"/>
    <w:rsid w:val="00C22847"/>
    <w:rsid w:val="00C2674B"/>
    <w:rsid w:val="00C31A99"/>
    <w:rsid w:val="00C31DF4"/>
    <w:rsid w:val="00C35514"/>
    <w:rsid w:val="00C36C4F"/>
    <w:rsid w:val="00C43EC2"/>
    <w:rsid w:val="00C462B6"/>
    <w:rsid w:val="00C46525"/>
    <w:rsid w:val="00C546E6"/>
    <w:rsid w:val="00C61D78"/>
    <w:rsid w:val="00C627BA"/>
    <w:rsid w:val="00C63956"/>
    <w:rsid w:val="00C73EF1"/>
    <w:rsid w:val="00C75C88"/>
    <w:rsid w:val="00C77EC0"/>
    <w:rsid w:val="00C80714"/>
    <w:rsid w:val="00C86D6C"/>
    <w:rsid w:val="00C87110"/>
    <w:rsid w:val="00C93CAB"/>
    <w:rsid w:val="00C93E01"/>
    <w:rsid w:val="00C96D84"/>
    <w:rsid w:val="00CA46EC"/>
    <w:rsid w:val="00CA6E89"/>
    <w:rsid w:val="00CB0A11"/>
    <w:rsid w:val="00CB526A"/>
    <w:rsid w:val="00CB5313"/>
    <w:rsid w:val="00CC24F0"/>
    <w:rsid w:val="00CC4276"/>
    <w:rsid w:val="00CC66D9"/>
    <w:rsid w:val="00CC7723"/>
    <w:rsid w:val="00CD0B0A"/>
    <w:rsid w:val="00CD4D9D"/>
    <w:rsid w:val="00CE4903"/>
    <w:rsid w:val="00CF0B07"/>
    <w:rsid w:val="00CF5FC6"/>
    <w:rsid w:val="00D020C6"/>
    <w:rsid w:val="00D026AE"/>
    <w:rsid w:val="00D03B01"/>
    <w:rsid w:val="00D04290"/>
    <w:rsid w:val="00D05964"/>
    <w:rsid w:val="00D12E0E"/>
    <w:rsid w:val="00D161B1"/>
    <w:rsid w:val="00D17A34"/>
    <w:rsid w:val="00D20504"/>
    <w:rsid w:val="00D234DF"/>
    <w:rsid w:val="00D2370D"/>
    <w:rsid w:val="00D24C9B"/>
    <w:rsid w:val="00D265D1"/>
    <w:rsid w:val="00D27AF1"/>
    <w:rsid w:val="00D3037D"/>
    <w:rsid w:val="00D34B6C"/>
    <w:rsid w:val="00D4037C"/>
    <w:rsid w:val="00D404C4"/>
    <w:rsid w:val="00D405BF"/>
    <w:rsid w:val="00D43919"/>
    <w:rsid w:val="00D46449"/>
    <w:rsid w:val="00D51327"/>
    <w:rsid w:val="00D51805"/>
    <w:rsid w:val="00D53DCC"/>
    <w:rsid w:val="00D63361"/>
    <w:rsid w:val="00D65920"/>
    <w:rsid w:val="00D70C48"/>
    <w:rsid w:val="00D730A5"/>
    <w:rsid w:val="00D7429D"/>
    <w:rsid w:val="00D767C0"/>
    <w:rsid w:val="00D829A1"/>
    <w:rsid w:val="00D8420C"/>
    <w:rsid w:val="00D85204"/>
    <w:rsid w:val="00D955A3"/>
    <w:rsid w:val="00DA2169"/>
    <w:rsid w:val="00DA32F6"/>
    <w:rsid w:val="00DA3448"/>
    <w:rsid w:val="00DA5C71"/>
    <w:rsid w:val="00DB1048"/>
    <w:rsid w:val="00DB5084"/>
    <w:rsid w:val="00DC1FE9"/>
    <w:rsid w:val="00DC2170"/>
    <w:rsid w:val="00DC296F"/>
    <w:rsid w:val="00DC2A1F"/>
    <w:rsid w:val="00DC4A03"/>
    <w:rsid w:val="00DC520A"/>
    <w:rsid w:val="00DD4C83"/>
    <w:rsid w:val="00DD6228"/>
    <w:rsid w:val="00DD6B31"/>
    <w:rsid w:val="00DE0789"/>
    <w:rsid w:val="00DE2053"/>
    <w:rsid w:val="00DE2064"/>
    <w:rsid w:val="00DE432F"/>
    <w:rsid w:val="00DE5842"/>
    <w:rsid w:val="00DE5A59"/>
    <w:rsid w:val="00DF0E2B"/>
    <w:rsid w:val="00DF304F"/>
    <w:rsid w:val="00DF5245"/>
    <w:rsid w:val="00DF685C"/>
    <w:rsid w:val="00E038A1"/>
    <w:rsid w:val="00E06BA4"/>
    <w:rsid w:val="00E07890"/>
    <w:rsid w:val="00E107C9"/>
    <w:rsid w:val="00E11037"/>
    <w:rsid w:val="00E124F5"/>
    <w:rsid w:val="00E12B68"/>
    <w:rsid w:val="00E1482E"/>
    <w:rsid w:val="00E15A22"/>
    <w:rsid w:val="00E2401B"/>
    <w:rsid w:val="00E27D73"/>
    <w:rsid w:val="00E27F29"/>
    <w:rsid w:val="00E31CAE"/>
    <w:rsid w:val="00E330C5"/>
    <w:rsid w:val="00E402DC"/>
    <w:rsid w:val="00E40411"/>
    <w:rsid w:val="00E44733"/>
    <w:rsid w:val="00E45C04"/>
    <w:rsid w:val="00E478C2"/>
    <w:rsid w:val="00E564D3"/>
    <w:rsid w:val="00E57440"/>
    <w:rsid w:val="00E575C3"/>
    <w:rsid w:val="00E5765E"/>
    <w:rsid w:val="00E64CE2"/>
    <w:rsid w:val="00E66394"/>
    <w:rsid w:val="00E70151"/>
    <w:rsid w:val="00E70E16"/>
    <w:rsid w:val="00E74B8B"/>
    <w:rsid w:val="00E75FB8"/>
    <w:rsid w:val="00E76E7E"/>
    <w:rsid w:val="00E81A56"/>
    <w:rsid w:val="00E8785A"/>
    <w:rsid w:val="00E90AC9"/>
    <w:rsid w:val="00E93981"/>
    <w:rsid w:val="00E94442"/>
    <w:rsid w:val="00EA15C3"/>
    <w:rsid w:val="00EA385A"/>
    <w:rsid w:val="00EA4197"/>
    <w:rsid w:val="00EA7224"/>
    <w:rsid w:val="00EB0438"/>
    <w:rsid w:val="00EB091D"/>
    <w:rsid w:val="00EB2A55"/>
    <w:rsid w:val="00EC3E92"/>
    <w:rsid w:val="00EC551A"/>
    <w:rsid w:val="00ED3B62"/>
    <w:rsid w:val="00ED79A4"/>
    <w:rsid w:val="00EE1719"/>
    <w:rsid w:val="00EE3C92"/>
    <w:rsid w:val="00EE49B4"/>
    <w:rsid w:val="00EE708A"/>
    <w:rsid w:val="00EF0DE6"/>
    <w:rsid w:val="00EF2B66"/>
    <w:rsid w:val="00EF3265"/>
    <w:rsid w:val="00EF646D"/>
    <w:rsid w:val="00EF6E76"/>
    <w:rsid w:val="00EF7130"/>
    <w:rsid w:val="00F0090B"/>
    <w:rsid w:val="00F01234"/>
    <w:rsid w:val="00F01ED5"/>
    <w:rsid w:val="00F036C6"/>
    <w:rsid w:val="00F03D68"/>
    <w:rsid w:val="00F05FC1"/>
    <w:rsid w:val="00F14660"/>
    <w:rsid w:val="00F15384"/>
    <w:rsid w:val="00F17E1D"/>
    <w:rsid w:val="00F17E73"/>
    <w:rsid w:val="00F20B12"/>
    <w:rsid w:val="00F23484"/>
    <w:rsid w:val="00F23624"/>
    <w:rsid w:val="00F23A32"/>
    <w:rsid w:val="00F23B30"/>
    <w:rsid w:val="00F245A1"/>
    <w:rsid w:val="00F362AF"/>
    <w:rsid w:val="00F370F2"/>
    <w:rsid w:val="00F461D7"/>
    <w:rsid w:val="00F529E8"/>
    <w:rsid w:val="00F5528A"/>
    <w:rsid w:val="00F55846"/>
    <w:rsid w:val="00F60282"/>
    <w:rsid w:val="00F61B2B"/>
    <w:rsid w:val="00F671E1"/>
    <w:rsid w:val="00F673A3"/>
    <w:rsid w:val="00F72DF1"/>
    <w:rsid w:val="00F81722"/>
    <w:rsid w:val="00F82BFF"/>
    <w:rsid w:val="00F85124"/>
    <w:rsid w:val="00F872E5"/>
    <w:rsid w:val="00F90569"/>
    <w:rsid w:val="00F914CB"/>
    <w:rsid w:val="00F93D3F"/>
    <w:rsid w:val="00F96F4F"/>
    <w:rsid w:val="00F97691"/>
    <w:rsid w:val="00FA0363"/>
    <w:rsid w:val="00FA072C"/>
    <w:rsid w:val="00FA2F1C"/>
    <w:rsid w:val="00FA48A6"/>
    <w:rsid w:val="00FA79EE"/>
    <w:rsid w:val="00FB0230"/>
    <w:rsid w:val="00FB0E29"/>
    <w:rsid w:val="00FB12F1"/>
    <w:rsid w:val="00FB1660"/>
    <w:rsid w:val="00FB1EE4"/>
    <w:rsid w:val="00FB2AB5"/>
    <w:rsid w:val="00FB6FC9"/>
    <w:rsid w:val="00FC358F"/>
    <w:rsid w:val="00FC418B"/>
    <w:rsid w:val="00FC59DB"/>
    <w:rsid w:val="00FC5D73"/>
    <w:rsid w:val="00FC7551"/>
    <w:rsid w:val="00FD1AA4"/>
    <w:rsid w:val="00FD1FD8"/>
    <w:rsid w:val="00FD5B4F"/>
    <w:rsid w:val="00FD6011"/>
    <w:rsid w:val="00FD68ED"/>
    <w:rsid w:val="00FE7673"/>
    <w:rsid w:val="00FF1E61"/>
    <w:rsid w:val="00FF21BF"/>
    <w:rsid w:val="00FF5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shapelayout v:ext="edit">
      <o:idmap v:ext="edit" data="1"/>
    </o:shapelayout>
  </w:shapeDefaults>
  <w:decimalSymbol w:val="."/>
  <w:listSeparator w:val=","/>
  <w14:docId w14:val="002F6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index 1" w:semiHidden="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lsdException w:name="List Number 2" w:semiHidden="1" w:unhideWhenUsed="1"/>
    <w:lsdException w:name="List Number 3" w:semiHidden="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36D"/>
    <w:rPr>
      <w:sz w:val="20"/>
      <w:szCs w:val="20"/>
    </w:rPr>
  </w:style>
  <w:style w:type="paragraph" w:styleId="Heading1">
    <w:name w:val="heading 1"/>
    <w:basedOn w:val="Normal"/>
    <w:next w:val="Normal"/>
    <w:link w:val="Heading1Char"/>
    <w:uiPriority w:val="99"/>
    <w:qFormat/>
    <w:rsid w:val="00277489"/>
    <w:pPr>
      <w:keepNext/>
      <w:outlineLvl w:val="0"/>
    </w:pPr>
    <w:rPr>
      <w:b/>
      <w:sz w:val="30"/>
    </w:rPr>
  </w:style>
  <w:style w:type="paragraph" w:styleId="Heading2">
    <w:name w:val="heading 2"/>
    <w:aliases w:val="h2,h21,h22"/>
    <w:basedOn w:val="Normal"/>
    <w:next w:val="Normal"/>
    <w:link w:val="Heading2Char"/>
    <w:uiPriority w:val="99"/>
    <w:qFormat/>
    <w:rsid w:val="007026BD"/>
    <w:pPr>
      <w:keepNext/>
      <w:pBdr>
        <w:top w:val="single" w:sz="4" w:space="1" w:color="auto"/>
      </w:pBdr>
      <w:tabs>
        <w:tab w:val="num" w:pos="-2606"/>
        <w:tab w:val="num" w:pos="1800"/>
      </w:tabs>
      <w:spacing w:before="720"/>
      <w:ind w:left="-3326" w:hanging="360"/>
      <w:outlineLvl w:val="1"/>
    </w:pPr>
    <w:rPr>
      <w:rFonts w:ascii="Arial" w:hAnsi="Arial"/>
      <w:b/>
      <w:i/>
      <w:sz w:val="22"/>
    </w:rPr>
  </w:style>
  <w:style w:type="paragraph" w:styleId="Heading3">
    <w:name w:val="heading 3"/>
    <w:aliases w:val="h3,h31,h32"/>
    <w:basedOn w:val="Normal"/>
    <w:next w:val="Normal"/>
    <w:link w:val="Heading3Char"/>
    <w:uiPriority w:val="99"/>
    <w:qFormat/>
    <w:rsid w:val="007026BD"/>
    <w:pPr>
      <w:keepNext/>
      <w:tabs>
        <w:tab w:val="left" w:pos="-2600"/>
        <w:tab w:val="num" w:pos="1080"/>
      </w:tabs>
      <w:spacing w:before="480"/>
      <w:outlineLvl w:val="2"/>
    </w:pPr>
    <w:rPr>
      <w:rFonts w:ascii="Arial Black" w:hAnsi="Arial Black"/>
      <w:sz w:val="22"/>
    </w:rPr>
  </w:style>
  <w:style w:type="paragraph" w:styleId="Heading7">
    <w:name w:val="heading 7"/>
    <w:basedOn w:val="Normal"/>
    <w:next w:val="Normal"/>
    <w:link w:val="Heading7Char"/>
    <w:uiPriority w:val="99"/>
    <w:qFormat/>
    <w:rsid w:val="001E3649"/>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213E4"/>
    <w:rPr>
      <w:rFonts w:cs="Times New Roman"/>
      <w:b/>
      <w:sz w:val="30"/>
    </w:rPr>
  </w:style>
  <w:style w:type="character" w:customStyle="1" w:styleId="Heading2Char">
    <w:name w:val="Heading 2 Char"/>
    <w:aliases w:val="h2 Char,h21 Char,h22 Char"/>
    <w:basedOn w:val="DefaultParagraphFont"/>
    <w:link w:val="Heading2"/>
    <w:uiPriority w:val="99"/>
    <w:rsid w:val="009E346C"/>
    <w:rPr>
      <w:rFonts w:ascii="Arial" w:hAnsi="Arial" w:cs="Times New Roman"/>
      <w:b/>
      <w:i/>
      <w:sz w:val="20"/>
      <w:szCs w:val="20"/>
    </w:rPr>
  </w:style>
  <w:style w:type="character" w:customStyle="1" w:styleId="Heading3Char">
    <w:name w:val="Heading 3 Char"/>
    <w:aliases w:val="h3 Char,h31 Char,h32 Char"/>
    <w:basedOn w:val="DefaultParagraphFont"/>
    <w:link w:val="Heading3"/>
    <w:uiPriority w:val="99"/>
    <w:rsid w:val="00137E21"/>
    <w:rPr>
      <w:rFonts w:ascii="Arial Black" w:hAnsi="Arial Black" w:cs="Times New Roman"/>
      <w:sz w:val="20"/>
      <w:szCs w:val="20"/>
    </w:rPr>
  </w:style>
  <w:style w:type="character" w:customStyle="1" w:styleId="Heading7Char">
    <w:name w:val="Heading 7 Char"/>
    <w:basedOn w:val="DefaultParagraphFont"/>
    <w:link w:val="Heading7"/>
    <w:uiPriority w:val="99"/>
    <w:rsid w:val="001E3649"/>
    <w:rPr>
      <w:rFonts w:ascii="Calibri" w:hAnsi="Calibri" w:cs="Times New Roman"/>
      <w:sz w:val="24"/>
      <w:szCs w:val="24"/>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tabs>
        <w:tab w:val="num" w:pos="-2966"/>
        <w:tab w:val="num" w:pos="720"/>
      </w:tabs>
      <w:spacing w:before="120"/>
      <w:ind w:left="720" w:hanging="36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pBdr>
        <w:top w:val="none" w:sz="0" w:space="0" w:color="auto"/>
      </w:pBdr>
      <w:tabs>
        <w:tab w:val="clear" w:pos="-2606"/>
      </w:tabs>
      <w:autoSpaceDE w:val="0"/>
      <w:autoSpaceDN w:val="0"/>
      <w:adjustRightInd w:val="0"/>
      <w:spacing w:before="0"/>
      <w:ind w:left="0" w:firstLine="0"/>
    </w:pPr>
    <w:rPr>
      <w:rFonts w:ascii="Arial-BlackItalic" w:hAnsi="Arial-BlackItalic"/>
      <w:b w:val="0"/>
      <w:iCs/>
      <w:szCs w:val="22"/>
    </w:rPr>
  </w:style>
  <w:style w:type="paragraph" w:styleId="Header">
    <w:name w:val="header"/>
    <w:basedOn w:val="Normal"/>
    <w:link w:val="HeaderChar"/>
    <w:uiPriority w:val="99"/>
    <w:rsid w:val="00277489"/>
    <w:pPr>
      <w:tabs>
        <w:tab w:val="center" w:pos="4320"/>
        <w:tab w:val="right" w:pos="8640"/>
      </w:tabs>
    </w:pPr>
  </w:style>
  <w:style w:type="character" w:customStyle="1" w:styleId="HeaderChar">
    <w:name w:val="Header Char"/>
    <w:basedOn w:val="DefaultParagraphFont"/>
    <w:link w:val="Header"/>
    <w:uiPriority w:val="99"/>
    <w:rsid w:val="009E346C"/>
    <w:rPr>
      <w:rFonts w:cs="Times New Roman"/>
      <w:sz w:val="20"/>
      <w:szCs w:val="20"/>
    </w:rPr>
  </w:style>
  <w:style w:type="paragraph" w:styleId="Footer">
    <w:name w:val="footer"/>
    <w:basedOn w:val="Normal"/>
    <w:link w:val="FooterChar"/>
    <w:uiPriority w:val="99"/>
    <w:rsid w:val="00D2370D"/>
    <w:pPr>
      <w:pBdr>
        <w:top w:val="single" w:sz="4" w:space="1" w:color="auto"/>
      </w:pBdr>
      <w:tabs>
        <w:tab w:val="center" w:pos="4320"/>
      </w:tabs>
    </w:pPr>
    <w:rPr>
      <w:i/>
    </w:rPr>
  </w:style>
  <w:style w:type="character" w:customStyle="1" w:styleId="FooterChar">
    <w:name w:val="Footer Char"/>
    <w:basedOn w:val="DefaultParagraphFont"/>
    <w:link w:val="Footer"/>
    <w:uiPriority w:val="99"/>
    <w:rsid w:val="008E4D94"/>
    <w:rPr>
      <w:rFonts w:cs="Times New Roman"/>
      <w:i/>
    </w:rPr>
  </w:style>
  <w:style w:type="paragraph" w:styleId="FootnoteText">
    <w:name w:val="footnote text"/>
    <w:basedOn w:val="Normal"/>
    <w:link w:val="FootnoteTextChar"/>
    <w:uiPriority w:val="99"/>
    <w:semiHidden/>
    <w:rsid w:val="004C289C"/>
  </w:style>
  <w:style w:type="character" w:customStyle="1" w:styleId="FootnoteTextChar">
    <w:name w:val="Footnote Text Char"/>
    <w:basedOn w:val="DefaultParagraphFont"/>
    <w:link w:val="FootnoteText"/>
    <w:uiPriority w:val="99"/>
    <w:semiHidden/>
    <w:rsid w:val="009E346C"/>
    <w:rPr>
      <w:rFonts w:cs="Times New Roman"/>
      <w:sz w:val="20"/>
      <w:szCs w:val="20"/>
    </w:rPr>
  </w:style>
  <w:style w:type="paragraph" w:styleId="Index1">
    <w:name w:val="index 1"/>
    <w:basedOn w:val="Normal"/>
    <w:next w:val="Normal"/>
    <w:autoRedefine/>
    <w:uiPriority w:val="99"/>
    <w:semiHidden/>
    <w:rsid w:val="004C289C"/>
    <w:pPr>
      <w:ind w:left="200" w:hanging="200"/>
    </w:pPr>
  </w:style>
  <w:style w:type="paragraph" w:styleId="IndexHeading">
    <w:name w:val="index heading"/>
    <w:basedOn w:val="Normal"/>
    <w:next w:val="Index1"/>
    <w:uiPriority w:val="99"/>
    <w:semiHidden/>
    <w:rsid w:val="004C289C"/>
    <w:rPr>
      <w:rFonts w:ascii="Arial" w:hAnsi="Arial"/>
      <w:b/>
    </w:rPr>
  </w:style>
  <w:style w:type="paragraph" w:styleId="ListNumber3">
    <w:name w:val="List Number 3"/>
    <w:basedOn w:val="Normal"/>
    <w:uiPriority w:val="99"/>
    <w:rsid w:val="004C289C"/>
    <w:pPr>
      <w:tabs>
        <w:tab w:val="num" w:pos="720"/>
        <w:tab w:val="num" w:pos="1080"/>
      </w:tabs>
      <w:ind w:left="1080" w:hanging="360"/>
    </w:pPr>
  </w:style>
  <w:style w:type="paragraph" w:styleId="CommentText">
    <w:name w:val="annotation text"/>
    <w:basedOn w:val="Normal"/>
    <w:link w:val="CommentTextChar"/>
    <w:uiPriority w:val="99"/>
    <w:semiHidden/>
    <w:rsid w:val="004C289C"/>
  </w:style>
  <w:style w:type="character" w:customStyle="1" w:styleId="CommentTextChar">
    <w:name w:val="Comment Text Char"/>
    <w:basedOn w:val="DefaultParagraphFont"/>
    <w:link w:val="CommentText"/>
    <w:uiPriority w:val="99"/>
    <w:semiHidden/>
    <w:rsid w:val="003F6003"/>
    <w:rPr>
      <w:rFonts w:cs="Times New Roman"/>
    </w:rPr>
  </w:style>
  <w:style w:type="paragraph" w:styleId="CommentSubject">
    <w:name w:val="annotation subject"/>
    <w:basedOn w:val="CommentText"/>
    <w:next w:val="CommentText"/>
    <w:link w:val="CommentSubjectChar"/>
    <w:uiPriority w:val="99"/>
    <w:semiHidden/>
    <w:rsid w:val="004C289C"/>
    <w:rPr>
      <w:b/>
      <w:bCs/>
    </w:rPr>
  </w:style>
  <w:style w:type="character" w:customStyle="1" w:styleId="CommentSubjectChar">
    <w:name w:val="Comment Subject Char"/>
    <w:basedOn w:val="CommentTextChar"/>
    <w:link w:val="CommentSubject"/>
    <w:uiPriority w:val="99"/>
    <w:semiHidden/>
    <w:rsid w:val="009E346C"/>
    <w:rPr>
      <w:rFonts w:cs="Times New Roman"/>
      <w:b/>
      <w:bCs/>
      <w:sz w:val="20"/>
      <w:szCs w:val="20"/>
    </w:rPr>
  </w:style>
  <w:style w:type="paragraph" w:customStyle="1" w:styleId="doublelineabove">
    <w:name w:val="double line above"/>
    <w:basedOn w:val="Normal"/>
    <w:uiPriority w:val="99"/>
    <w:rsid w:val="004C289C"/>
    <w:pPr>
      <w:pBdr>
        <w:top w:val="double" w:sz="4" w:space="1" w:color="auto"/>
      </w:pBdr>
      <w:tabs>
        <w:tab w:val="left" w:pos="360"/>
        <w:tab w:val="left" w:pos="3600"/>
        <w:tab w:val="left" w:pos="4680"/>
        <w:tab w:val="left" w:pos="5940"/>
        <w:tab w:val="left" w:pos="6930"/>
        <w:tab w:val="left" w:pos="8100"/>
        <w:tab w:val="left" w:pos="9090"/>
      </w:tabs>
    </w:pPr>
    <w:rPr>
      <w:b/>
    </w:rPr>
  </w:style>
  <w:style w:type="paragraph" w:styleId="ListBullet5">
    <w:name w:val="List Bullet 5"/>
    <w:basedOn w:val="Normal"/>
    <w:autoRedefine/>
    <w:uiPriority w:val="99"/>
    <w:rsid w:val="004C289C"/>
    <w:pPr>
      <w:tabs>
        <w:tab w:val="num" w:pos="720"/>
        <w:tab w:val="num" w:pos="1800"/>
      </w:tabs>
      <w:ind w:left="1800" w:hanging="360"/>
    </w:pPr>
  </w:style>
  <w:style w:type="paragraph" w:customStyle="1" w:styleId="p2">
    <w:name w:val="p2"/>
    <w:basedOn w:val="Normal"/>
    <w:rsid w:val="004C289C"/>
    <w:pPr>
      <w:widowControl w:val="0"/>
      <w:tabs>
        <w:tab w:val="left" w:pos="357"/>
      </w:tabs>
      <w:spacing w:line="255" w:lineRule="atLeast"/>
      <w:ind w:left="1083" w:hanging="357"/>
    </w:pPr>
    <w:rPr>
      <w:sz w:val="24"/>
    </w:rPr>
  </w:style>
  <w:style w:type="paragraph" w:styleId="BlockText">
    <w:name w:val="Block Text"/>
    <w:basedOn w:val="Normal"/>
    <w:uiPriority w:val="99"/>
    <w:rsid w:val="004C289C"/>
    <w:pPr>
      <w:spacing w:after="120"/>
      <w:ind w:left="1440" w:right="1440"/>
    </w:pPr>
  </w:style>
  <w:style w:type="paragraph" w:styleId="BalloonText">
    <w:name w:val="Balloon Text"/>
    <w:basedOn w:val="Normal"/>
    <w:link w:val="BalloonTextChar"/>
    <w:uiPriority w:val="99"/>
    <w:semiHidden/>
    <w:rsid w:val="00DC2170"/>
    <w:rPr>
      <w:rFonts w:ascii="Tahoma" w:hAnsi="Tahoma" w:cs="Tahoma"/>
      <w:sz w:val="16"/>
      <w:szCs w:val="16"/>
    </w:rPr>
  </w:style>
  <w:style w:type="character" w:customStyle="1" w:styleId="BalloonTextChar">
    <w:name w:val="Balloon Text Char"/>
    <w:basedOn w:val="DefaultParagraphFont"/>
    <w:link w:val="BalloonText"/>
    <w:uiPriority w:val="99"/>
    <w:semiHidden/>
    <w:rsid w:val="009E346C"/>
    <w:rPr>
      <w:rFonts w:cs="Times New Roman"/>
      <w:sz w:val="2"/>
    </w:rPr>
  </w:style>
  <w:style w:type="character" w:styleId="CommentReference">
    <w:name w:val="annotation reference"/>
    <w:basedOn w:val="DefaultParagraphFont"/>
    <w:uiPriority w:val="99"/>
    <w:semiHidden/>
    <w:rsid w:val="00FB6FC9"/>
    <w:rPr>
      <w:rFonts w:cs="Times New Roman"/>
      <w:sz w:val="16"/>
      <w:szCs w:val="16"/>
    </w:rPr>
  </w:style>
  <w:style w:type="table" w:styleId="TableGrid">
    <w:name w:val="Table Grid"/>
    <w:basedOn w:val="TableNormal"/>
    <w:uiPriority w:val="99"/>
    <w:rsid w:val="0001185D"/>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E3649"/>
    <w:pPr>
      <w:ind w:left="720"/>
    </w:pPr>
  </w:style>
  <w:style w:type="paragraph" w:styleId="Revision">
    <w:name w:val="Revision"/>
    <w:hidden/>
    <w:uiPriority w:val="99"/>
    <w:semiHidden/>
    <w:rsid w:val="000C59D0"/>
    <w:rPr>
      <w:sz w:val="20"/>
      <w:szCs w:val="20"/>
    </w:rPr>
  </w:style>
  <w:style w:type="paragraph" w:customStyle="1" w:styleId="Default">
    <w:name w:val="Default"/>
    <w:uiPriority w:val="99"/>
    <w:rsid w:val="00BD308F"/>
    <w:pPr>
      <w:autoSpaceDE w:val="0"/>
      <w:autoSpaceDN w:val="0"/>
      <w:adjustRightInd w:val="0"/>
    </w:pPr>
    <w:rPr>
      <w:rFonts w:ascii="Wingdings" w:hAnsi="Wingdings" w:cs="Wingdings"/>
      <w:color w:val="000000"/>
      <w:sz w:val="24"/>
      <w:szCs w:val="24"/>
    </w:rPr>
  </w:style>
  <w:style w:type="paragraph" w:styleId="NoSpacing">
    <w:name w:val="No Spacing"/>
    <w:uiPriority w:val="99"/>
    <w:qFormat/>
    <w:rsid w:val="00354A0A"/>
    <w:rPr>
      <w:rFonts w:ascii="Calibri" w:hAnsi="Calibri"/>
    </w:rPr>
  </w:style>
  <w:style w:type="character" w:customStyle="1" w:styleId="Char-Italic">
    <w:name w:val="Char - Italic"/>
    <w:uiPriority w:val="99"/>
    <w:rsid w:val="005B14A1"/>
    <w:rPr>
      <w:i/>
    </w:rPr>
  </w:style>
  <w:style w:type="paragraph" w:customStyle="1" w:styleId="BulletB1Number">
    <w:name w:val="Bullet B (1. Number)"/>
    <w:basedOn w:val="Normal"/>
    <w:uiPriority w:val="99"/>
    <w:rsid w:val="00AA0B2E"/>
    <w:pPr>
      <w:suppressAutoHyphens/>
      <w:spacing w:before="120"/>
      <w:ind w:left="720" w:hanging="360"/>
    </w:pPr>
  </w:style>
  <w:style w:type="paragraph" w:customStyle="1" w:styleId="NormalBullet">
    <w:name w:val="Normal Bullet"/>
    <w:basedOn w:val="Normal"/>
    <w:uiPriority w:val="99"/>
    <w:rsid w:val="00843054"/>
    <w:pPr>
      <w:spacing w:before="120"/>
    </w:pPr>
    <w:rPr>
      <w:rFonts w:ascii="Arial" w:hAnsi="Arial"/>
    </w:rPr>
  </w:style>
  <w:style w:type="paragraph" w:customStyle="1" w:styleId="Style17">
    <w:name w:val="Style17"/>
    <w:basedOn w:val="Heading1"/>
    <w:link w:val="Style17Char"/>
    <w:uiPriority w:val="99"/>
    <w:rsid w:val="00927245"/>
    <w:rPr>
      <w:rFonts w:ascii="Calibri" w:hAnsi="Calibri"/>
      <w:b w:val="0"/>
      <w:bCs/>
      <w:sz w:val="20"/>
    </w:rPr>
  </w:style>
  <w:style w:type="paragraph" w:customStyle="1" w:styleId="Style18">
    <w:name w:val="Style18"/>
    <w:basedOn w:val="Heading1"/>
    <w:link w:val="Style18Char"/>
    <w:uiPriority w:val="99"/>
    <w:rsid w:val="00927245"/>
    <w:pPr>
      <w:jc w:val="right"/>
    </w:pPr>
    <w:rPr>
      <w:rFonts w:ascii="Calibri" w:hAnsi="Calibri"/>
      <w:b w:val="0"/>
      <w:bCs/>
      <w:sz w:val="20"/>
    </w:rPr>
  </w:style>
  <w:style w:type="character" w:customStyle="1" w:styleId="Style17Char">
    <w:name w:val="Style17 Char"/>
    <w:basedOn w:val="Heading1Char"/>
    <w:link w:val="Style17"/>
    <w:uiPriority w:val="99"/>
    <w:rsid w:val="00927245"/>
    <w:rPr>
      <w:rFonts w:ascii="Calibri" w:hAnsi="Calibri" w:cs="Times New Roman"/>
      <w:b/>
      <w:bCs/>
      <w:sz w:val="20"/>
      <w:szCs w:val="20"/>
    </w:rPr>
  </w:style>
  <w:style w:type="paragraph" w:customStyle="1" w:styleId="Style19">
    <w:name w:val="Style19"/>
    <w:basedOn w:val="Normal"/>
    <w:link w:val="Style19Char"/>
    <w:uiPriority w:val="99"/>
    <w:rsid w:val="00927245"/>
    <w:pPr>
      <w:tabs>
        <w:tab w:val="right" w:pos="10543"/>
      </w:tabs>
    </w:pPr>
    <w:rPr>
      <w:rFonts w:ascii="Calibri" w:hAnsi="Calibri"/>
      <w:bCs/>
    </w:rPr>
  </w:style>
  <w:style w:type="character" w:customStyle="1" w:styleId="Style18Char">
    <w:name w:val="Style18 Char"/>
    <w:basedOn w:val="Heading1Char"/>
    <w:link w:val="Style18"/>
    <w:uiPriority w:val="99"/>
    <w:rsid w:val="00927245"/>
    <w:rPr>
      <w:rFonts w:ascii="Calibri" w:hAnsi="Calibri" w:cs="Times New Roman"/>
      <w:b/>
      <w:bCs/>
      <w:sz w:val="20"/>
      <w:szCs w:val="20"/>
    </w:rPr>
  </w:style>
  <w:style w:type="paragraph" w:customStyle="1" w:styleId="Style20">
    <w:name w:val="Style20"/>
    <w:basedOn w:val="Normal"/>
    <w:link w:val="Style20Char"/>
    <w:uiPriority w:val="99"/>
    <w:rsid w:val="00927245"/>
    <w:rPr>
      <w:rFonts w:ascii="Calibri" w:hAnsi="Calibri"/>
      <w:sz w:val="12"/>
      <w:szCs w:val="12"/>
    </w:rPr>
  </w:style>
  <w:style w:type="character" w:customStyle="1" w:styleId="Style19Char">
    <w:name w:val="Style19 Char"/>
    <w:basedOn w:val="DefaultParagraphFont"/>
    <w:link w:val="Style19"/>
    <w:uiPriority w:val="99"/>
    <w:rsid w:val="00927245"/>
    <w:rPr>
      <w:rFonts w:ascii="Calibri" w:hAnsi="Calibri" w:cs="Times New Roman"/>
      <w:bCs/>
      <w:sz w:val="20"/>
      <w:szCs w:val="20"/>
    </w:rPr>
  </w:style>
  <w:style w:type="character" w:customStyle="1" w:styleId="Style20Char">
    <w:name w:val="Style20 Char"/>
    <w:basedOn w:val="DefaultParagraphFont"/>
    <w:link w:val="Style20"/>
    <w:uiPriority w:val="99"/>
    <w:rsid w:val="00927245"/>
    <w:rPr>
      <w:rFonts w:ascii="Calibri" w:hAnsi="Calibri" w:cs="Times New Roman"/>
      <w:sz w:val="12"/>
      <w:szCs w:val="12"/>
    </w:rPr>
  </w:style>
  <w:style w:type="character" w:customStyle="1" w:styleId="StyleCalibri">
    <w:name w:val="Style Calibri"/>
    <w:basedOn w:val="DefaultParagraphFont"/>
    <w:rsid w:val="00A27934"/>
    <w:rPr>
      <w:rFonts w:ascii="Calibri" w:hAnsi="Calibri"/>
    </w:rPr>
  </w:style>
  <w:style w:type="character" w:customStyle="1" w:styleId="Style7Char">
    <w:name w:val="Style7 Char"/>
    <w:link w:val="Style7"/>
    <w:locked/>
    <w:rsid w:val="00F673A3"/>
    <w:rPr>
      <w:sz w:val="20"/>
      <w:szCs w:val="20"/>
    </w:rPr>
  </w:style>
  <w:style w:type="paragraph" w:customStyle="1" w:styleId="Style7">
    <w:name w:val="Style7"/>
    <w:basedOn w:val="Footer"/>
    <w:link w:val="Style7Char"/>
    <w:qFormat/>
    <w:rsid w:val="00F673A3"/>
    <w:pPr>
      <w:tabs>
        <w:tab w:val="right" w:pos="10800"/>
      </w:tabs>
    </w:pPr>
    <w:rPr>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877302">
      <w:marLeft w:val="0"/>
      <w:marRight w:val="0"/>
      <w:marTop w:val="0"/>
      <w:marBottom w:val="0"/>
      <w:divBdr>
        <w:top w:val="none" w:sz="0" w:space="0" w:color="auto"/>
        <w:left w:val="none" w:sz="0" w:space="0" w:color="auto"/>
        <w:bottom w:val="none" w:sz="0" w:space="0" w:color="auto"/>
        <w:right w:val="none" w:sz="0" w:space="0" w:color="auto"/>
      </w:divBdr>
    </w:div>
    <w:div w:id="211821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_rels/header8.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F9553-1653-417F-8637-CBF32CE56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6474</Words>
  <Characters>36902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2018-10-31T14:46:00Z</dcterms:created>
  <dcterms:modified xsi:type="dcterms:W3CDTF">2018-12-17T22:35:00Z</dcterms:modified>
</cp:coreProperties>
</file>
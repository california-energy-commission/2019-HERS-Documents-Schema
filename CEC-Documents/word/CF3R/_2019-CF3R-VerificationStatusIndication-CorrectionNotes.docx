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FD0" w:rsidRPr="00CA4FD0" w:rsidRDefault="00CA4FD0" w:rsidP="00CA4FD0">
      <w:pPr>
        <w:rPr>
          <w:b/>
        </w:rPr>
      </w:pPr>
      <w:bookmarkStart w:id="0" w:name="_GoBack"/>
      <w:bookmarkEnd w:id="0"/>
      <w:r w:rsidRPr="00CA4FD0">
        <w:rPr>
          <w:b/>
        </w:rPr>
        <w:t>CF3R Compliance Statement template:</w:t>
      </w:r>
    </w:p>
    <w:p w:rsidR="00CA4FD0" w:rsidRPr="00CA4FD0" w:rsidRDefault="00CA4FD0" w:rsidP="00CA4FD0">
      <w:proofErr w:type="gramStart"/>
      <w:r w:rsidRPr="00CA4FD0">
        <w:t>use</w:t>
      </w:r>
      <w:proofErr w:type="gramEnd"/>
      <w:r w:rsidRPr="00CA4FD0">
        <w:t xml:space="preserve"> this standard endnote statement as the last row in report </w:t>
      </w:r>
      <w:r w:rsidRPr="00CA4FD0">
        <w:rPr>
          <w:u w:val="single"/>
        </w:rPr>
        <w:t>tables that contain</w:t>
      </w:r>
      <w:r w:rsidRPr="00CA4FD0">
        <w:t xml:space="preserve"> </w:t>
      </w:r>
      <w:r w:rsidRPr="00CA4FD0">
        <w:rPr>
          <w:u w:val="single"/>
        </w:rPr>
        <w:t>bulleted lists of mandatory requirements</w:t>
      </w:r>
      <w:r w:rsidRPr="00CA4FD0">
        <w:t>:</w:t>
      </w:r>
    </w:p>
    <w:p w:rsidR="00CA4FD0" w:rsidRPr="00CA4FD0" w:rsidRDefault="00CA4FD0" w:rsidP="00CA4FD0">
      <w:pPr>
        <w:rPr>
          <w:b/>
          <w:sz w:val="18"/>
          <w:szCs w:val="18"/>
        </w:rPr>
      </w:pPr>
      <w:r w:rsidRPr="00CA4FD0">
        <w:rPr>
          <w:b/>
          <w:sz w:val="18"/>
          <w:szCs w:val="18"/>
        </w:rPr>
        <w:t>Verification Status /</w:t>
      </w:r>
      <w:r w:rsidRPr="00CA4FD0">
        <w:rPr>
          <w:sz w:val="18"/>
          <w:szCs w:val="18"/>
        </w:rPr>
        <w:t xml:space="preserve"> </w:t>
      </w:r>
      <w:r w:rsidRPr="00CA4FD0">
        <w:rPr>
          <w:b/>
          <w:sz w:val="18"/>
          <w:szCs w:val="18"/>
        </w:rPr>
        <w:t>Correction Notes template:</w:t>
      </w:r>
    </w:p>
    <w:p w:rsidR="00CA4FD0" w:rsidRPr="00CA4FD0" w:rsidRDefault="00CA4FD0" w:rsidP="00CA4FD0">
      <w:pPr>
        <w:rPr>
          <w:sz w:val="18"/>
          <w:szCs w:val="18"/>
        </w:rPr>
      </w:pPr>
      <w:r w:rsidRPr="00CA4FD0">
        <w:rPr>
          <w:sz w:val="18"/>
          <w:szCs w:val="18"/>
        </w:rPr>
        <w:t>For HERS verification of bulleted lists of mandatory requirements on any of the CF3R docs, append these rows to the table that has the bulleted list of requirements (see example below).  These three rows should be used on a CF3R in the same way that the single row of endnote text was used on the CF2R.  Do not use the same last row endnote text on the CF3R as was used on the CF2R doc.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8"/>
        <w:gridCol w:w="2450"/>
        <w:gridCol w:w="8028"/>
      </w:tblGrid>
      <w:tr w:rsidR="00CA4FD0" w:rsidRPr="00CA4FD0" w:rsidTr="00F35B4E">
        <w:trPr>
          <w:cantSplit/>
        </w:trPr>
        <w:tc>
          <w:tcPr>
            <w:tcW w:w="538" w:type="dxa"/>
            <w:vAlign w:val="center"/>
          </w:tcPr>
          <w:p w:rsidR="00CA4FD0" w:rsidRPr="00CA4FD0" w:rsidRDefault="00CA4FD0" w:rsidP="00CA4FD0">
            <w:pPr>
              <w:keepNext/>
              <w:spacing w:after="0" w:line="240" w:lineRule="auto"/>
              <w:rPr>
                <w:sz w:val="18"/>
                <w:szCs w:val="18"/>
              </w:rPr>
            </w:pPr>
            <w:r w:rsidRPr="00CA4FD0">
              <w:rPr>
                <w:sz w:val="18"/>
                <w:szCs w:val="18"/>
              </w:rPr>
              <w:t>0#</w:t>
            </w:r>
          </w:p>
        </w:tc>
        <w:tc>
          <w:tcPr>
            <w:tcW w:w="2450" w:type="dxa"/>
            <w:vAlign w:val="center"/>
          </w:tcPr>
          <w:p w:rsidR="00CA4FD0" w:rsidRPr="00CA4FD0" w:rsidRDefault="00CA4FD0" w:rsidP="00CA4FD0">
            <w:pPr>
              <w:keepNext/>
              <w:spacing w:after="0" w:line="240" w:lineRule="auto"/>
              <w:rPr>
                <w:sz w:val="18"/>
                <w:szCs w:val="18"/>
              </w:rPr>
            </w:pPr>
            <w:r w:rsidRPr="00CA4FD0">
              <w:rPr>
                <w:sz w:val="18"/>
                <w:szCs w:val="18"/>
              </w:rPr>
              <w:t>Verification Status:</w:t>
            </w:r>
          </w:p>
        </w:tc>
        <w:tc>
          <w:tcPr>
            <w:tcW w:w="8028" w:type="dxa"/>
            <w:vAlign w:val="center"/>
          </w:tcPr>
          <w:p w:rsidR="00CA4FD0" w:rsidRPr="00CA4FD0" w:rsidRDefault="00CA4FD0" w:rsidP="00CA4FD0">
            <w:pPr>
              <w:keepNext/>
              <w:spacing w:after="0" w:line="240" w:lineRule="auto"/>
              <w:rPr>
                <w:sz w:val="18"/>
                <w:szCs w:val="18"/>
              </w:rPr>
            </w:pPr>
            <w:r w:rsidRPr="00CA4FD0">
              <w:rPr>
                <w:sz w:val="18"/>
                <w:szCs w:val="18"/>
              </w:rPr>
              <w:t>&lt;&lt;user pick from list:</w:t>
            </w:r>
          </w:p>
          <w:p w:rsidR="00CA4FD0" w:rsidRPr="00CA4FD0" w:rsidRDefault="00CA4FD0" w:rsidP="00CA4FD0">
            <w:pPr>
              <w:keepNext/>
              <w:tabs>
                <w:tab w:val="left" w:pos="356"/>
              </w:tabs>
              <w:spacing w:after="0" w:line="240" w:lineRule="auto"/>
              <w:rPr>
                <w:sz w:val="18"/>
                <w:szCs w:val="18"/>
              </w:rPr>
            </w:pPr>
            <w:r w:rsidRPr="00CA4FD0">
              <w:rPr>
                <w:sz w:val="18"/>
                <w:szCs w:val="18"/>
              </w:rPr>
              <w:t xml:space="preserve">*** </w:t>
            </w:r>
            <w:r w:rsidRPr="00CA4FD0">
              <w:rPr>
                <w:sz w:val="18"/>
                <w:szCs w:val="18"/>
                <w:u w:val="single"/>
              </w:rPr>
              <w:t>Pass</w:t>
            </w:r>
            <w:r w:rsidRPr="00CA4FD0">
              <w:rPr>
                <w:sz w:val="18"/>
                <w:szCs w:val="18"/>
              </w:rPr>
              <w:t xml:space="preserve"> - all applicable requirements are met; or</w:t>
            </w:r>
          </w:p>
          <w:p w:rsidR="00CA4FD0" w:rsidRPr="00CA4FD0" w:rsidRDefault="00CA4FD0" w:rsidP="00CA4FD0">
            <w:pPr>
              <w:keepNext/>
              <w:tabs>
                <w:tab w:val="left" w:pos="356"/>
              </w:tabs>
              <w:spacing w:after="0" w:line="240" w:lineRule="auto"/>
              <w:ind w:left="356" w:hanging="356"/>
              <w:rPr>
                <w:sz w:val="18"/>
                <w:szCs w:val="18"/>
              </w:rPr>
            </w:pPr>
            <w:r w:rsidRPr="00CA4FD0">
              <w:rPr>
                <w:sz w:val="18"/>
                <w:szCs w:val="18"/>
              </w:rPr>
              <w:t xml:space="preserve">*** </w:t>
            </w:r>
            <w:r w:rsidRPr="00CA4FD0">
              <w:rPr>
                <w:sz w:val="18"/>
                <w:szCs w:val="18"/>
                <w:u w:val="single"/>
              </w:rPr>
              <w:t>Fail</w:t>
            </w:r>
            <w:r w:rsidRPr="00CA4FD0">
              <w:rPr>
                <w:sz w:val="18"/>
                <w:szCs w:val="18"/>
              </w:rPr>
              <w:t xml:space="preserve"> - one or more applicable requirements are not met. Enter reason for failure in corrections notes field below; or</w:t>
            </w:r>
          </w:p>
          <w:p w:rsidR="00CA4FD0" w:rsidRPr="00CA4FD0" w:rsidRDefault="00CA4FD0" w:rsidP="00CA4FD0">
            <w:pPr>
              <w:keepNext/>
              <w:tabs>
                <w:tab w:val="left" w:pos="366"/>
              </w:tabs>
              <w:spacing w:after="0" w:line="240" w:lineRule="auto"/>
              <w:rPr>
                <w:sz w:val="18"/>
                <w:szCs w:val="18"/>
              </w:rPr>
            </w:pPr>
            <w:r w:rsidRPr="00CA4FD0">
              <w:rPr>
                <w:sz w:val="18"/>
                <w:szCs w:val="18"/>
              </w:rPr>
              <w:t xml:space="preserve">*** </w:t>
            </w:r>
            <w:r w:rsidRPr="00CA4FD0">
              <w:rPr>
                <w:sz w:val="18"/>
                <w:szCs w:val="18"/>
                <w:u w:val="single"/>
              </w:rPr>
              <w:t>All n/a</w:t>
            </w:r>
            <w:r w:rsidRPr="00CA4FD0">
              <w:rPr>
                <w:sz w:val="18"/>
                <w:szCs w:val="18"/>
              </w:rPr>
              <w:t xml:space="preserve"> - This entire table is not applicable</w:t>
            </w:r>
          </w:p>
        </w:tc>
      </w:tr>
      <w:tr w:rsidR="00F35B4E" w:rsidRPr="00CA4FD0" w:rsidTr="00F35B4E">
        <w:trPr>
          <w:cantSplit/>
        </w:trPr>
        <w:tc>
          <w:tcPr>
            <w:tcW w:w="538" w:type="dxa"/>
            <w:vAlign w:val="center"/>
          </w:tcPr>
          <w:p w:rsidR="00F35B4E" w:rsidRPr="00CA4FD0" w:rsidRDefault="00F35B4E" w:rsidP="00CA4FD0">
            <w:pPr>
              <w:keepNext/>
              <w:spacing w:after="0" w:line="240" w:lineRule="auto"/>
              <w:rPr>
                <w:sz w:val="18"/>
                <w:szCs w:val="18"/>
              </w:rPr>
            </w:pPr>
            <w:r w:rsidRPr="00CA4FD0">
              <w:rPr>
                <w:sz w:val="18"/>
                <w:szCs w:val="18"/>
              </w:rPr>
              <w:t>0#</w:t>
            </w:r>
          </w:p>
        </w:tc>
        <w:tc>
          <w:tcPr>
            <w:tcW w:w="2450" w:type="dxa"/>
            <w:vAlign w:val="center"/>
          </w:tcPr>
          <w:p w:rsidR="00F35B4E" w:rsidRPr="00CA4FD0" w:rsidRDefault="00F35B4E" w:rsidP="00F35B4E">
            <w:pPr>
              <w:keepNext/>
              <w:spacing w:after="0" w:line="240" w:lineRule="auto"/>
              <w:rPr>
                <w:sz w:val="18"/>
                <w:szCs w:val="18"/>
              </w:rPr>
            </w:pPr>
            <w:r w:rsidRPr="00CA4FD0">
              <w:rPr>
                <w:sz w:val="18"/>
                <w:szCs w:val="18"/>
              </w:rPr>
              <w:t xml:space="preserve">Correction Notes: </w:t>
            </w:r>
          </w:p>
        </w:tc>
        <w:tc>
          <w:tcPr>
            <w:tcW w:w="8028" w:type="dxa"/>
            <w:vAlign w:val="center"/>
          </w:tcPr>
          <w:p w:rsidR="00F35B4E" w:rsidRPr="00CA4FD0" w:rsidRDefault="00F35B4E" w:rsidP="00CA4FD0">
            <w:pPr>
              <w:keepNext/>
              <w:spacing w:after="0" w:line="240" w:lineRule="auto"/>
              <w:rPr>
                <w:sz w:val="18"/>
                <w:szCs w:val="18"/>
              </w:rPr>
            </w:pPr>
            <w:ins w:id="1" w:author="jmiller20140415" w:date="2014-04-15T13:24:00Z">
              <w:r w:rsidRPr="00CA4FD0">
                <w:rPr>
                  <w:sz w:val="18"/>
                  <w:szCs w:val="18"/>
                </w:rPr>
                <w:t xml:space="preserve">&lt;&lt;if </w:t>
              </w:r>
              <w:r w:rsidRPr="00CA4FD0">
                <w:rPr>
                  <w:sz w:val="18"/>
                  <w:szCs w:val="18"/>
                  <w:u w:val="single"/>
                </w:rPr>
                <w:t>Verification Status</w:t>
              </w:r>
              <w:r w:rsidRPr="00CA4FD0">
                <w:rPr>
                  <w:sz w:val="18"/>
                  <w:szCs w:val="18"/>
                </w:rPr>
                <w:t xml:space="preserve">= </w:t>
              </w:r>
              <w:r w:rsidRPr="00CA4FD0">
                <w:rPr>
                  <w:sz w:val="18"/>
                  <w:szCs w:val="18"/>
                  <w:u w:val="single"/>
                </w:rPr>
                <w:t>Fail</w:t>
              </w:r>
              <w:r w:rsidRPr="00CA4FD0">
                <w:rPr>
                  <w:sz w:val="18"/>
                  <w:szCs w:val="18"/>
                </w:rPr>
                <w:t>, then text entry in this Corrections Notes field is required;  user input text&gt;&gt;</w:t>
              </w:r>
            </w:ins>
          </w:p>
        </w:tc>
      </w:tr>
      <w:tr w:rsidR="00CA4FD0" w:rsidRPr="00CA4FD0" w:rsidTr="00887BCC">
        <w:trPr>
          <w:cantSplit/>
        </w:trPr>
        <w:tc>
          <w:tcPr>
            <w:tcW w:w="11016" w:type="dxa"/>
            <w:gridSpan w:val="3"/>
            <w:vAlign w:val="center"/>
          </w:tcPr>
          <w:p w:rsidR="00CA4FD0" w:rsidRPr="00CA4FD0" w:rsidRDefault="00CA4FD0" w:rsidP="00CA4FD0">
            <w:pPr>
              <w:spacing w:after="0" w:line="240" w:lineRule="auto"/>
              <w:rPr>
                <w:b/>
                <w:sz w:val="18"/>
                <w:szCs w:val="18"/>
              </w:rPr>
            </w:pPr>
            <w:r w:rsidRPr="00CA4FD0">
              <w:rPr>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rsidR="00CA4FD0" w:rsidRPr="00CA4FD0" w:rsidRDefault="00CA4FD0" w:rsidP="00CA4FD0"/>
    <w:p w:rsidR="00CA4FD0" w:rsidRPr="00CA4FD0" w:rsidRDefault="00CA4FD0" w:rsidP="00CA4FD0"/>
    <w:p w:rsidR="00CA4FD0" w:rsidRPr="00CA4FD0" w:rsidRDefault="00CA4FD0" w:rsidP="00CA4FD0">
      <w:proofErr w:type="gramStart"/>
      <w:r w:rsidRPr="00CA4FD0">
        <w:t>example</w:t>
      </w:r>
      <w:proofErr w:type="gramEnd"/>
      <w:r w:rsidRPr="00CA4FD0">
        <w:t xml:space="preserve"> (appended rows 04 and 05 and the endnote st</w:t>
      </w:r>
      <w:ins w:id="2" w:author="jmiller20140415" w:date="2014-04-15T12:34:00Z">
        <w:r w:rsidR="00794A94">
          <w:t>a</w:t>
        </w:r>
      </w:ins>
      <w:r w:rsidRPr="00CA4FD0">
        <w:t>tement):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1"/>
        <w:gridCol w:w="2347"/>
        <w:gridCol w:w="8028"/>
      </w:tblGrid>
      <w:tr w:rsidR="00CA4FD0" w:rsidRPr="00CA4FD0" w:rsidTr="00BC781D">
        <w:trPr>
          <w:trHeight w:val="158"/>
        </w:trPr>
        <w:tc>
          <w:tcPr>
            <w:tcW w:w="11016" w:type="dxa"/>
            <w:gridSpan w:val="3"/>
            <w:vAlign w:val="center"/>
          </w:tcPr>
          <w:p w:rsidR="00CA4FD0" w:rsidRPr="00CA4FD0" w:rsidRDefault="00CA4FD0" w:rsidP="00CA4FD0">
            <w:pPr>
              <w:spacing w:after="0"/>
              <w:rPr>
                <w:rFonts w:asciiTheme="minorHAnsi" w:hAnsiTheme="minorHAnsi"/>
                <w:b/>
                <w:color w:val="D9D9D9" w:themeColor="background1" w:themeShade="D9"/>
                <w:sz w:val="18"/>
                <w:szCs w:val="18"/>
              </w:rPr>
            </w:pPr>
            <w:r w:rsidRPr="00CA4FD0">
              <w:rPr>
                <w:rFonts w:asciiTheme="minorHAnsi" w:hAnsiTheme="minorHAnsi"/>
                <w:b/>
                <w:color w:val="D9D9D9" w:themeColor="background1" w:themeShade="D9"/>
                <w:sz w:val="18"/>
                <w:szCs w:val="18"/>
              </w:rPr>
              <w:t>C. Additional Requirements</w:t>
            </w:r>
          </w:p>
        </w:tc>
      </w:tr>
      <w:tr w:rsidR="00CA4FD0" w:rsidRPr="00CA4FD0" w:rsidTr="00BC781D">
        <w:trPr>
          <w:trHeight w:val="158"/>
        </w:trPr>
        <w:tc>
          <w:tcPr>
            <w:tcW w:w="641" w:type="dxa"/>
            <w:vAlign w:val="center"/>
          </w:tcPr>
          <w:p w:rsidR="00CA4FD0" w:rsidRPr="00CA4FD0" w:rsidRDefault="00CA4FD0" w:rsidP="00CA4FD0">
            <w:pPr>
              <w:spacing w:after="0"/>
              <w:jc w:val="center"/>
              <w:rPr>
                <w:rFonts w:asciiTheme="minorHAnsi" w:hAnsiTheme="minorHAnsi"/>
                <w:color w:val="D9D9D9" w:themeColor="background1" w:themeShade="D9"/>
                <w:sz w:val="18"/>
                <w:szCs w:val="18"/>
              </w:rPr>
            </w:pPr>
            <w:r w:rsidRPr="00CA4FD0">
              <w:rPr>
                <w:rFonts w:asciiTheme="minorHAnsi" w:hAnsiTheme="minorHAnsi"/>
                <w:color w:val="D9D9D9" w:themeColor="background1" w:themeShade="D9"/>
                <w:sz w:val="18"/>
                <w:szCs w:val="18"/>
              </w:rPr>
              <w:t>01</w:t>
            </w:r>
          </w:p>
        </w:tc>
        <w:tc>
          <w:tcPr>
            <w:tcW w:w="10375" w:type="dxa"/>
            <w:gridSpan w:val="2"/>
            <w:vAlign w:val="center"/>
          </w:tcPr>
          <w:p w:rsidR="00CA4FD0" w:rsidRPr="00CA4FD0" w:rsidRDefault="00CA4FD0" w:rsidP="00CA4FD0">
            <w:pPr>
              <w:spacing w:after="0"/>
              <w:rPr>
                <w:rFonts w:asciiTheme="minorHAnsi" w:hAnsiTheme="minorHAnsi"/>
                <w:color w:val="D9D9D9" w:themeColor="background1" w:themeShade="D9"/>
                <w:sz w:val="18"/>
                <w:szCs w:val="18"/>
              </w:rPr>
            </w:pPr>
            <w:r w:rsidRPr="00CA4FD0">
              <w:rPr>
                <w:rFonts w:asciiTheme="minorHAnsi" w:hAnsiTheme="minorHAnsi"/>
                <w:color w:val="D9D9D9" w:themeColor="background1" w:themeShade="D9"/>
                <w:sz w:val="18"/>
                <w:szCs w:val="18"/>
              </w:rPr>
              <w:t>Qualification for Central Fan Ventilation Cooling Compliance Credit requires use of approved models Certified to the Energy Commission for use for Ventilation Cooling, and listed in the Special Case Appliances Directory on the Energy Commission Website.</w:t>
            </w:r>
          </w:p>
        </w:tc>
      </w:tr>
      <w:tr w:rsidR="00CA4FD0" w:rsidRPr="00CA4FD0" w:rsidTr="00BC781D">
        <w:trPr>
          <w:trHeight w:val="158"/>
        </w:trPr>
        <w:tc>
          <w:tcPr>
            <w:tcW w:w="641" w:type="dxa"/>
            <w:vAlign w:val="center"/>
          </w:tcPr>
          <w:p w:rsidR="00CA4FD0" w:rsidRPr="00CA4FD0" w:rsidRDefault="00CA4FD0" w:rsidP="00CA4FD0">
            <w:pPr>
              <w:spacing w:after="0"/>
              <w:jc w:val="center"/>
              <w:rPr>
                <w:rFonts w:asciiTheme="minorHAnsi" w:hAnsiTheme="minorHAnsi"/>
                <w:color w:val="D9D9D9" w:themeColor="background1" w:themeShade="D9"/>
                <w:sz w:val="18"/>
                <w:szCs w:val="18"/>
              </w:rPr>
            </w:pPr>
            <w:r w:rsidRPr="00CA4FD0">
              <w:rPr>
                <w:rFonts w:asciiTheme="minorHAnsi" w:hAnsiTheme="minorHAnsi"/>
                <w:color w:val="D9D9D9" w:themeColor="background1" w:themeShade="D9"/>
                <w:sz w:val="18"/>
                <w:szCs w:val="18"/>
              </w:rPr>
              <w:t>02</w:t>
            </w:r>
          </w:p>
        </w:tc>
        <w:tc>
          <w:tcPr>
            <w:tcW w:w="10375" w:type="dxa"/>
            <w:gridSpan w:val="2"/>
            <w:vAlign w:val="center"/>
          </w:tcPr>
          <w:p w:rsidR="00CA4FD0" w:rsidRPr="00CA4FD0" w:rsidRDefault="00CA4FD0" w:rsidP="00CA4FD0">
            <w:pPr>
              <w:spacing w:after="0"/>
              <w:rPr>
                <w:rFonts w:asciiTheme="minorHAnsi" w:hAnsiTheme="minorHAnsi"/>
                <w:color w:val="D9D9D9" w:themeColor="background1" w:themeShade="D9"/>
                <w:sz w:val="18"/>
                <w:szCs w:val="18"/>
              </w:rPr>
            </w:pPr>
            <w:r w:rsidRPr="00CA4FD0">
              <w:rPr>
                <w:rFonts w:ascii="Arial" w:eastAsia="Times New Roman" w:hAnsi="Arial" w:cs="Arial"/>
                <w:bCs/>
                <w:color w:val="D9D9D9" w:themeColor="background1" w:themeShade="D9"/>
                <w:sz w:val="17"/>
                <w:szCs w:val="17"/>
              </w:rPr>
              <w:t>Variable speed motor systems shall be capable of varying system airflow rate in a continuous range between full air flow rate (100%) and a minimum airflow rate of no more than 25% of the full airflow rate.</w:t>
            </w:r>
          </w:p>
        </w:tc>
      </w:tr>
      <w:tr w:rsidR="00CA4FD0" w:rsidRPr="00CA4FD0" w:rsidTr="00BC781D">
        <w:trPr>
          <w:trHeight w:val="158"/>
        </w:trPr>
        <w:tc>
          <w:tcPr>
            <w:tcW w:w="641" w:type="dxa"/>
            <w:vAlign w:val="center"/>
          </w:tcPr>
          <w:p w:rsidR="00CA4FD0" w:rsidRPr="00CA4FD0" w:rsidRDefault="00CA4FD0" w:rsidP="00CA4FD0">
            <w:pPr>
              <w:spacing w:after="0"/>
              <w:jc w:val="center"/>
              <w:rPr>
                <w:rFonts w:asciiTheme="minorHAnsi" w:hAnsiTheme="minorHAnsi"/>
                <w:color w:val="D9D9D9" w:themeColor="background1" w:themeShade="D9"/>
                <w:sz w:val="18"/>
                <w:szCs w:val="18"/>
              </w:rPr>
            </w:pPr>
            <w:r w:rsidRPr="00CA4FD0">
              <w:rPr>
                <w:rFonts w:asciiTheme="minorHAnsi" w:hAnsiTheme="minorHAnsi"/>
                <w:color w:val="D9D9D9" w:themeColor="background1" w:themeShade="D9"/>
                <w:sz w:val="18"/>
                <w:szCs w:val="18"/>
              </w:rPr>
              <w:t>03</w:t>
            </w:r>
          </w:p>
        </w:tc>
        <w:tc>
          <w:tcPr>
            <w:tcW w:w="10375" w:type="dxa"/>
            <w:gridSpan w:val="2"/>
            <w:vAlign w:val="center"/>
          </w:tcPr>
          <w:p w:rsidR="00CA4FD0" w:rsidRPr="00CA4FD0" w:rsidRDefault="00CA4FD0" w:rsidP="00CA4FD0">
            <w:pPr>
              <w:spacing w:after="0"/>
              <w:rPr>
                <w:rFonts w:ascii="Arial" w:eastAsia="Times New Roman" w:hAnsi="Arial" w:cs="Arial"/>
                <w:bCs/>
                <w:color w:val="D9D9D9" w:themeColor="background1" w:themeShade="D9"/>
                <w:sz w:val="17"/>
                <w:szCs w:val="17"/>
              </w:rPr>
            </w:pPr>
            <w:r w:rsidRPr="00CA4FD0">
              <w:rPr>
                <w:rFonts w:ascii="Arial" w:eastAsia="Times New Roman" w:hAnsi="Arial" w:cs="Arial"/>
                <w:bCs/>
                <w:color w:val="D9D9D9" w:themeColor="background1" w:themeShade="D9"/>
                <w:sz w:val="17"/>
                <w:szCs w:val="17"/>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CA4FD0">
              <w:rPr>
                <w:rFonts w:ascii="Arial" w:eastAsia="Times New Roman" w:hAnsi="Arial" w:cs="Arial"/>
                <w:bCs/>
                <w:color w:val="D9D9D9" w:themeColor="background1" w:themeShade="D9"/>
                <w:sz w:val="17"/>
              </w:rPr>
              <w:t xml:space="preserve"> </w:t>
            </w:r>
            <w:r w:rsidRPr="00CA4FD0">
              <w:rPr>
                <w:rFonts w:ascii="Arial" w:eastAsia="Times New Roman" w:hAnsi="Arial" w:cs="Arial"/>
                <w:bCs/>
                <w:color w:val="D9D9D9" w:themeColor="background1" w:themeShade="D9"/>
                <w:sz w:val="17"/>
                <w:szCs w:val="17"/>
              </w:rPr>
              <w:t>rate calculations (if applicable) shall occur at time intervals of 24 hours or less to ensure the system responds correctly to changes in weather patterns.</w:t>
            </w:r>
          </w:p>
        </w:tc>
      </w:tr>
      <w:tr w:rsidR="00CA4FD0" w:rsidRPr="00794A94" w:rsidTr="00BC7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Pr>
        <w:tc>
          <w:tcPr>
            <w:tcW w:w="641" w:type="dxa"/>
            <w:vAlign w:val="center"/>
          </w:tcPr>
          <w:p w:rsidR="00CA4FD0" w:rsidRPr="00794A94" w:rsidRDefault="00CA4FD0" w:rsidP="00CA4FD0">
            <w:pPr>
              <w:keepNext/>
              <w:spacing w:after="0" w:line="240" w:lineRule="auto"/>
              <w:rPr>
                <w:sz w:val="18"/>
                <w:szCs w:val="18"/>
              </w:rPr>
            </w:pPr>
            <w:r w:rsidRPr="00794A94">
              <w:rPr>
                <w:sz w:val="18"/>
                <w:szCs w:val="18"/>
              </w:rPr>
              <w:t>04</w:t>
            </w:r>
          </w:p>
        </w:tc>
        <w:tc>
          <w:tcPr>
            <w:tcW w:w="2347" w:type="dxa"/>
            <w:vAlign w:val="center"/>
          </w:tcPr>
          <w:p w:rsidR="00CA4FD0" w:rsidRPr="00794A94" w:rsidRDefault="00CA4FD0" w:rsidP="00CA4FD0">
            <w:pPr>
              <w:keepNext/>
              <w:spacing w:after="0" w:line="240" w:lineRule="auto"/>
              <w:rPr>
                <w:sz w:val="18"/>
                <w:szCs w:val="18"/>
              </w:rPr>
            </w:pPr>
            <w:r w:rsidRPr="00794A94">
              <w:rPr>
                <w:sz w:val="18"/>
                <w:szCs w:val="18"/>
              </w:rPr>
              <w:t>Verification Status:</w:t>
            </w:r>
          </w:p>
        </w:tc>
        <w:tc>
          <w:tcPr>
            <w:tcW w:w="8028" w:type="dxa"/>
            <w:vAlign w:val="center"/>
          </w:tcPr>
          <w:p w:rsidR="00CA4FD0" w:rsidRPr="00794A94" w:rsidRDefault="00CA4FD0" w:rsidP="00794A94">
            <w:pPr>
              <w:keepNext/>
              <w:tabs>
                <w:tab w:val="left" w:pos="356"/>
              </w:tabs>
              <w:spacing w:after="0" w:line="240" w:lineRule="auto"/>
              <w:ind w:left="356" w:hanging="356"/>
              <w:rPr>
                <w:sz w:val="18"/>
                <w:szCs w:val="18"/>
              </w:rPr>
            </w:pPr>
            <w:r w:rsidRPr="00794A94">
              <w:rPr>
                <w:sz w:val="18"/>
                <w:szCs w:val="18"/>
              </w:rPr>
              <w:t>&lt;&lt;user pick from list:</w:t>
            </w:r>
          </w:p>
          <w:p w:rsidR="00CA4FD0" w:rsidRPr="00794A94" w:rsidRDefault="00CA4FD0" w:rsidP="00794A94">
            <w:pPr>
              <w:keepNext/>
              <w:tabs>
                <w:tab w:val="left" w:pos="356"/>
              </w:tabs>
              <w:spacing w:after="0" w:line="240" w:lineRule="auto"/>
              <w:ind w:left="356" w:hanging="356"/>
              <w:rPr>
                <w:sz w:val="18"/>
                <w:szCs w:val="18"/>
              </w:rPr>
            </w:pPr>
            <w:r w:rsidRPr="00794A94">
              <w:rPr>
                <w:sz w:val="18"/>
                <w:szCs w:val="18"/>
              </w:rPr>
              <w:t>***Pass - all applicable requirements are met; or</w:t>
            </w:r>
          </w:p>
          <w:p w:rsidR="00CA4FD0" w:rsidRPr="00794A94" w:rsidRDefault="00CA4FD0" w:rsidP="00794A94">
            <w:pPr>
              <w:keepNext/>
              <w:tabs>
                <w:tab w:val="left" w:pos="356"/>
              </w:tabs>
              <w:spacing w:after="0" w:line="240" w:lineRule="auto"/>
              <w:ind w:left="356" w:hanging="356"/>
              <w:rPr>
                <w:sz w:val="18"/>
                <w:szCs w:val="18"/>
              </w:rPr>
            </w:pPr>
            <w:r w:rsidRPr="00794A94">
              <w:rPr>
                <w:sz w:val="18"/>
                <w:szCs w:val="18"/>
              </w:rPr>
              <w:t>***Fail - one or more applicable requirements are not met.  Enter reason for failure in corrections notes field below; or</w:t>
            </w:r>
          </w:p>
          <w:p w:rsidR="00CA4FD0" w:rsidRPr="00794A94" w:rsidRDefault="00CA4FD0" w:rsidP="00794A94">
            <w:pPr>
              <w:keepNext/>
              <w:tabs>
                <w:tab w:val="left" w:pos="356"/>
              </w:tabs>
              <w:spacing w:after="0" w:line="240" w:lineRule="auto"/>
              <w:ind w:left="356" w:hanging="356"/>
              <w:rPr>
                <w:sz w:val="18"/>
                <w:szCs w:val="18"/>
              </w:rPr>
            </w:pPr>
            <w:r w:rsidRPr="00794A94">
              <w:rPr>
                <w:sz w:val="18"/>
                <w:szCs w:val="18"/>
              </w:rPr>
              <w:t>***All n/a - This entire table is not applicable</w:t>
            </w:r>
          </w:p>
        </w:tc>
      </w:tr>
      <w:tr w:rsidR="00BC781D" w:rsidRPr="00794A94" w:rsidTr="00BC7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Pr>
        <w:tc>
          <w:tcPr>
            <w:tcW w:w="641" w:type="dxa"/>
            <w:vAlign w:val="center"/>
          </w:tcPr>
          <w:p w:rsidR="00BC781D" w:rsidRPr="00794A94" w:rsidRDefault="00BC781D" w:rsidP="00CA4FD0">
            <w:pPr>
              <w:keepNext/>
              <w:spacing w:after="0" w:line="240" w:lineRule="auto"/>
              <w:rPr>
                <w:sz w:val="18"/>
                <w:szCs w:val="18"/>
                <w:rPrChange w:id="3" w:author="jmiller20140415" w:date="2014-04-15T12:35:00Z">
                  <w:rPr/>
                </w:rPrChange>
              </w:rPr>
            </w:pPr>
            <w:r w:rsidRPr="00794A94">
              <w:rPr>
                <w:sz w:val="18"/>
                <w:szCs w:val="18"/>
                <w:rPrChange w:id="4" w:author="jmiller20140415" w:date="2014-04-15T12:35:00Z">
                  <w:rPr/>
                </w:rPrChange>
              </w:rPr>
              <w:t>05</w:t>
            </w:r>
          </w:p>
        </w:tc>
        <w:tc>
          <w:tcPr>
            <w:tcW w:w="2347" w:type="dxa"/>
            <w:vAlign w:val="center"/>
          </w:tcPr>
          <w:p w:rsidR="00BC781D" w:rsidRPr="00794A94" w:rsidRDefault="00BC781D" w:rsidP="00BC781D">
            <w:pPr>
              <w:keepNext/>
              <w:spacing w:after="0" w:line="240" w:lineRule="auto"/>
              <w:rPr>
                <w:sz w:val="18"/>
                <w:szCs w:val="18"/>
              </w:rPr>
            </w:pPr>
            <w:r w:rsidRPr="00794A94">
              <w:rPr>
                <w:sz w:val="18"/>
                <w:szCs w:val="18"/>
                <w:rPrChange w:id="5" w:author="jmiller20140415" w:date="2014-04-15T12:35:00Z">
                  <w:rPr/>
                </w:rPrChange>
              </w:rPr>
              <w:t xml:space="preserve">Correction Notes: </w:t>
            </w:r>
          </w:p>
        </w:tc>
        <w:tc>
          <w:tcPr>
            <w:tcW w:w="8028" w:type="dxa"/>
            <w:vAlign w:val="center"/>
          </w:tcPr>
          <w:p w:rsidR="00BC781D" w:rsidRPr="00794A94" w:rsidRDefault="00BC781D" w:rsidP="00CA4FD0">
            <w:pPr>
              <w:keepNext/>
              <w:spacing w:after="0" w:line="240" w:lineRule="auto"/>
              <w:rPr>
                <w:sz w:val="18"/>
                <w:szCs w:val="18"/>
              </w:rPr>
            </w:pPr>
            <w:ins w:id="6" w:author="jmiller20140415" w:date="2014-04-15T15:41:00Z">
              <w:r w:rsidRPr="00794A94">
                <w:rPr>
                  <w:sz w:val="18"/>
                  <w:szCs w:val="18"/>
                </w:rPr>
                <w:t>&lt;&lt;if Verification Status= Fail, then text entry in this Corrections Notes field is required;  user input text&gt;&gt;</w:t>
              </w:r>
            </w:ins>
          </w:p>
        </w:tc>
      </w:tr>
      <w:tr w:rsidR="00CA4FD0" w:rsidRPr="00CA4FD0" w:rsidTr="00BC781D">
        <w:trPr>
          <w:trHeight w:val="158"/>
        </w:trPr>
        <w:tc>
          <w:tcPr>
            <w:tcW w:w="11016" w:type="dxa"/>
            <w:gridSpan w:val="3"/>
            <w:vAlign w:val="center"/>
          </w:tcPr>
          <w:p w:rsidR="00CA4FD0" w:rsidRPr="00CA4FD0" w:rsidRDefault="00CA4FD0" w:rsidP="00CA4FD0">
            <w:pPr>
              <w:spacing w:after="0" w:line="240" w:lineRule="auto"/>
              <w:rPr>
                <w:rFonts w:asciiTheme="minorHAnsi" w:hAnsiTheme="minorHAnsi"/>
                <w:b/>
                <w:sz w:val="18"/>
                <w:szCs w:val="18"/>
              </w:rPr>
            </w:pPr>
            <w:r w:rsidRPr="00CA4FD0">
              <w:rPr>
                <w:b/>
                <w:sz w:val="18"/>
                <w:szCs w:val="18"/>
              </w:rPr>
              <w:t>The responsible person’s signature on this compliance document affirms that all applicable requirements in this table have been met unless otherwise noted in the Verification Status and the Corrections Notes</w:t>
            </w:r>
            <w:ins w:id="7" w:author="jmiller20140415" w:date="2014-04-15T12:35:00Z">
              <w:r w:rsidR="00794A94">
                <w:rPr>
                  <w:b/>
                  <w:sz w:val="18"/>
                  <w:szCs w:val="18"/>
                </w:rPr>
                <w:t xml:space="preserve"> in this table</w:t>
              </w:r>
            </w:ins>
            <w:r w:rsidRPr="00CA4FD0">
              <w:rPr>
                <w:b/>
                <w:sz w:val="18"/>
                <w:szCs w:val="18"/>
              </w:rPr>
              <w:t>.</w:t>
            </w:r>
          </w:p>
        </w:tc>
      </w:tr>
    </w:tbl>
    <w:p w:rsidR="002451F5" w:rsidRPr="00CA4FD0" w:rsidRDefault="002451F5" w:rsidP="00CA4FD0"/>
    <w:sectPr w:rsidR="002451F5" w:rsidRPr="00CA4FD0" w:rsidSect="003242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90"/>
    <w:rsid w:val="00016CEB"/>
    <w:rsid w:val="001337C2"/>
    <w:rsid w:val="001B768F"/>
    <w:rsid w:val="00243023"/>
    <w:rsid w:val="002451F5"/>
    <w:rsid w:val="0026061A"/>
    <w:rsid w:val="00284B90"/>
    <w:rsid w:val="00291052"/>
    <w:rsid w:val="002C07BF"/>
    <w:rsid w:val="003242B8"/>
    <w:rsid w:val="003C702B"/>
    <w:rsid w:val="003F6C55"/>
    <w:rsid w:val="00422946"/>
    <w:rsid w:val="00471251"/>
    <w:rsid w:val="004C39DD"/>
    <w:rsid w:val="004D47F2"/>
    <w:rsid w:val="004F07A1"/>
    <w:rsid w:val="0057291A"/>
    <w:rsid w:val="00575969"/>
    <w:rsid w:val="005B4374"/>
    <w:rsid w:val="00607A59"/>
    <w:rsid w:val="00687F26"/>
    <w:rsid w:val="006E3BE3"/>
    <w:rsid w:val="007578F1"/>
    <w:rsid w:val="00787E6E"/>
    <w:rsid w:val="00794A94"/>
    <w:rsid w:val="007A6182"/>
    <w:rsid w:val="007D0204"/>
    <w:rsid w:val="00866C27"/>
    <w:rsid w:val="008E08A5"/>
    <w:rsid w:val="009A326E"/>
    <w:rsid w:val="009E68B0"/>
    <w:rsid w:val="00A360E0"/>
    <w:rsid w:val="00A54435"/>
    <w:rsid w:val="00A6307F"/>
    <w:rsid w:val="00B14648"/>
    <w:rsid w:val="00BA30C5"/>
    <w:rsid w:val="00BC36BB"/>
    <w:rsid w:val="00BC781D"/>
    <w:rsid w:val="00C130C8"/>
    <w:rsid w:val="00CA4FD0"/>
    <w:rsid w:val="00CC13CD"/>
    <w:rsid w:val="00D73E67"/>
    <w:rsid w:val="00D808A1"/>
    <w:rsid w:val="00D86036"/>
    <w:rsid w:val="00DA6F0F"/>
    <w:rsid w:val="00DA77EB"/>
    <w:rsid w:val="00E7405E"/>
    <w:rsid w:val="00EC3D29"/>
    <w:rsid w:val="00EF6E14"/>
    <w:rsid w:val="00F34F7B"/>
    <w:rsid w:val="00F35B4E"/>
    <w:rsid w:val="00FA6294"/>
    <w:rsid w:val="00FC7258"/>
    <w:rsid w:val="00FF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4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9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4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9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Shewmaker, Michael@Energy</cp:lastModifiedBy>
  <cp:revision>2</cp:revision>
  <dcterms:created xsi:type="dcterms:W3CDTF">2015-06-01T18:16:00Z</dcterms:created>
  <dcterms:modified xsi:type="dcterms:W3CDTF">2015-06-01T18:16:00Z</dcterms:modified>
</cp:coreProperties>
</file>